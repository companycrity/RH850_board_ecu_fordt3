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b/>
          <w:sz w:val="48"/>
          <w:szCs w:val="48"/>
        </w:rPr>
        <w:alias w:val="Title"/>
        <w:tag w:val=""/>
        <w:id w:val="-74908585"/>
        <w:placeholder>
          <w:docPart w:val="E1B1C098C44E4A4BA56A289D7FF6B66D"/>
        </w:placeholder>
        <w:dataBinding w:prefixMappings="xmlns:ns0='http://purl.org/dc/elements/1.1/' xmlns:ns1='http://schemas.openxmlformats.org/package/2006/metadata/core-properties' " w:xpath="/ns1:coreProperties[1]/ns0:title[1]" w:storeItemID="{6C3C8BC8-F283-45AE-878A-BAB7291924A1}"/>
        <w:text/>
      </w:sdtPr>
      <w:sdtEndPr/>
      <w:sdtContent>
        <w:p w:rsidR="00947A9A" w:rsidRDefault="00D229A6" w:rsidP="00665E4E">
          <w:pPr>
            <w:tabs>
              <w:tab w:val="left" w:pos="4320"/>
              <w:tab w:val="left" w:pos="8640"/>
            </w:tabs>
            <w:spacing w:before="1440" w:after="600"/>
            <w:jc w:val="center"/>
            <w:rPr>
              <w:b/>
              <w:sz w:val="48"/>
              <w:szCs w:val="48"/>
            </w:rPr>
          </w:pPr>
          <w:r>
            <w:rPr>
              <w:b/>
              <w:sz w:val="48"/>
              <w:szCs w:val="48"/>
            </w:rPr>
            <w:t>Module Design Document</w:t>
          </w:r>
        </w:p>
      </w:sdtContent>
    </w:sdt>
    <w:p w:rsidR="00D229A6" w:rsidRPr="00D229A6" w:rsidRDefault="00D229A6" w:rsidP="00D229A6">
      <w:pPr>
        <w:tabs>
          <w:tab w:val="left" w:pos="4320"/>
          <w:tab w:val="left" w:pos="8640"/>
        </w:tabs>
        <w:spacing w:after="0"/>
        <w:jc w:val="center"/>
        <w:rPr>
          <w:rFonts w:cs="Calibri"/>
          <w:b/>
          <w:sz w:val="48"/>
          <w:szCs w:val="48"/>
        </w:rPr>
      </w:pPr>
      <w:r w:rsidRPr="00D229A6">
        <w:rPr>
          <w:rFonts w:cs="Calibri"/>
          <w:b/>
          <w:sz w:val="48"/>
          <w:szCs w:val="48"/>
        </w:rPr>
        <w:t>For</w:t>
      </w:r>
    </w:p>
    <w:p w:rsidR="00D229A6" w:rsidRDefault="00465C67" w:rsidP="007E0373">
      <w:pPr>
        <w:tabs>
          <w:tab w:val="left" w:pos="4320"/>
          <w:tab w:val="left" w:pos="8640"/>
        </w:tabs>
        <w:spacing w:before="120" w:after="360"/>
        <w:jc w:val="center"/>
        <w:rPr>
          <w:b/>
          <w:sz w:val="36"/>
        </w:rPr>
      </w:pPr>
      <w:r>
        <w:rPr>
          <w:b/>
          <w:sz w:val="36"/>
        </w:rPr>
        <w:fldChar w:fldCharType="begin"/>
      </w:r>
      <w:r>
        <w:rPr>
          <w:b/>
          <w:sz w:val="36"/>
        </w:rPr>
        <w:instrText xml:space="preserve"> DOCPROPERTY  Project  \* MERGEFORMAT </w:instrText>
      </w:r>
      <w:r>
        <w:rPr>
          <w:b/>
          <w:sz w:val="36"/>
        </w:rPr>
        <w:fldChar w:fldCharType="separate"/>
      </w:r>
      <w:r>
        <w:rPr>
          <w:b/>
          <w:sz w:val="36"/>
        </w:rPr>
        <w:t>MotAg5Meas</w:t>
      </w:r>
      <w:r>
        <w:rPr>
          <w:b/>
          <w:sz w:val="36"/>
        </w:rPr>
        <w:fldChar w:fldCharType="end"/>
      </w:r>
    </w:p>
    <w:p w:rsidR="005E61CD" w:rsidRPr="007E0373" w:rsidRDefault="005E61CD" w:rsidP="007E0373">
      <w:pPr>
        <w:tabs>
          <w:tab w:val="left" w:pos="4320"/>
          <w:tab w:val="left" w:pos="8640"/>
        </w:tabs>
        <w:spacing w:before="120" w:after="360"/>
        <w:jc w:val="center"/>
        <w:rPr>
          <w:b/>
          <w:sz w:val="36"/>
        </w:rPr>
      </w:pPr>
    </w:p>
    <w:p w:rsidR="005E61CD" w:rsidRPr="007E0373" w:rsidRDefault="005E61CD" w:rsidP="007E0373">
      <w:pPr>
        <w:tabs>
          <w:tab w:val="left" w:pos="4320"/>
          <w:tab w:val="left" w:pos="8640"/>
        </w:tabs>
        <w:spacing w:before="120" w:after="360"/>
        <w:jc w:val="center"/>
        <w:rPr>
          <w:b/>
          <w:sz w:val="36"/>
        </w:rPr>
      </w:pPr>
      <w:r w:rsidRPr="007E0373">
        <w:rPr>
          <w:b/>
          <w:sz w:val="36"/>
        </w:rPr>
        <w:fldChar w:fldCharType="begin"/>
      </w:r>
      <w:r w:rsidRPr="007E0373">
        <w:rPr>
          <w:b/>
          <w:sz w:val="36"/>
        </w:rPr>
        <w:instrText xml:space="preserve"> DOCPROPERTY  "Release Date"  \* MERGEFORMAT </w:instrText>
      </w:r>
      <w:r w:rsidRPr="007E0373">
        <w:rPr>
          <w:b/>
          <w:sz w:val="36"/>
        </w:rPr>
        <w:fldChar w:fldCharType="separate"/>
      </w:r>
      <w:ins w:id="0" w:author="Shruthi Raghavan" w:date="2017-10-16T09:22:00Z">
        <w:r w:rsidR="009B49E8">
          <w:rPr>
            <w:b/>
            <w:sz w:val="36"/>
          </w:rPr>
          <w:t>Oct 16, 2017</w:t>
        </w:r>
      </w:ins>
      <w:del w:id="1" w:author="Shruthi Raghavan" w:date="2017-10-16T09:22:00Z">
        <w:r w:rsidR="00465C67" w:rsidDel="009B49E8">
          <w:rPr>
            <w:b/>
            <w:sz w:val="36"/>
          </w:rPr>
          <w:delText>July 30, 2017</w:delText>
        </w:r>
      </w:del>
      <w:r w:rsidRPr="007E0373">
        <w:rPr>
          <w:b/>
          <w:sz w:val="36"/>
        </w:rPr>
        <w:fldChar w:fldCharType="end"/>
      </w:r>
    </w:p>
    <w:p w:rsidR="00465C67" w:rsidRDefault="00465C67" w:rsidP="007E0373">
      <w:pPr>
        <w:tabs>
          <w:tab w:val="left" w:pos="4320"/>
          <w:tab w:val="left" w:pos="8640"/>
        </w:tabs>
        <w:spacing w:before="960"/>
        <w:jc w:val="center"/>
        <w:rPr>
          <w:b/>
          <w:sz w:val="24"/>
        </w:rPr>
      </w:pPr>
    </w:p>
    <w:p w:rsidR="00465C67" w:rsidRDefault="00465C67" w:rsidP="007E0373">
      <w:pPr>
        <w:tabs>
          <w:tab w:val="left" w:pos="4320"/>
          <w:tab w:val="left" w:pos="8640"/>
        </w:tabs>
        <w:spacing w:before="960"/>
        <w:jc w:val="center"/>
        <w:rPr>
          <w:b/>
          <w:sz w:val="24"/>
        </w:rPr>
      </w:pPr>
    </w:p>
    <w:p w:rsidR="00465C67" w:rsidRDefault="00465C67" w:rsidP="007E0373">
      <w:pPr>
        <w:tabs>
          <w:tab w:val="left" w:pos="4320"/>
          <w:tab w:val="left" w:pos="8640"/>
        </w:tabs>
        <w:spacing w:before="960"/>
        <w:jc w:val="center"/>
        <w:rPr>
          <w:b/>
          <w:sz w:val="24"/>
        </w:rPr>
      </w:pPr>
    </w:p>
    <w:p w:rsidR="00B81C1B" w:rsidRPr="00A158C7" w:rsidRDefault="00B81C1B" w:rsidP="007E0373">
      <w:pPr>
        <w:tabs>
          <w:tab w:val="left" w:pos="4320"/>
          <w:tab w:val="left" w:pos="8640"/>
        </w:tabs>
        <w:spacing w:before="960"/>
        <w:jc w:val="center"/>
        <w:rPr>
          <w:b/>
          <w:sz w:val="24"/>
        </w:rPr>
      </w:pPr>
      <w:r w:rsidRPr="00A158C7">
        <w:rPr>
          <w:b/>
          <w:sz w:val="24"/>
        </w:rPr>
        <w:t xml:space="preserve">Prepared By: </w:t>
      </w:r>
    </w:p>
    <w:p w:rsidR="00891F29" w:rsidRPr="00A158C7" w:rsidRDefault="0054769F" w:rsidP="00891F29">
      <w:pPr>
        <w:tabs>
          <w:tab w:val="left" w:pos="4320"/>
          <w:tab w:val="left" w:pos="8640"/>
        </w:tabs>
        <w:jc w:val="center"/>
        <w:rPr>
          <w:b/>
          <w:sz w:val="24"/>
        </w:rPr>
      </w:pPr>
      <w:r>
        <w:rPr>
          <w:b/>
          <w:sz w:val="24"/>
        </w:rPr>
        <w:fldChar w:fldCharType="begin"/>
      </w:r>
      <w:r>
        <w:rPr>
          <w:b/>
          <w:sz w:val="24"/>
        </w:rPr>
        <w:instrText xml:space="preserve"> DOCPROPERTY  "Prepared by Group"  \* MERGEFORMAT </w:instrText>
      </w:r>
      <w:r>
        <w:rPr>
          <w:b/>
          <w:sz w:val="24"/>
        </w:rPr>
        <w:fldChar w:fldCharType="separate"/>
      </w:r>
      <w:r w:rsidR="00465C67">
        <w:rPr>
          <w:b/>
          <w:sz w:val="24"/>
        </w:rPr>
        <w:t>Shruthi Raghavan</w:t>
      </w:r>
      <w:r>
        <w:rPr>
          <w:b/>
          <w:sz w:val="24"/>
        </w:rPr>
        <w:fldChar w:fldCharType="end"/>
      </w:r>
      <w:r w:rsidR="00891F29" w:rsidRPr="00A158C7">
        <w:rPr>
          <w:b/>
          <w:sz w:val="24"/>
        </w:rPr>
        <w:t>,</w:t>
      </w:r>
    </w:p>
    <w:p w:rsidR="0091328D" w:rsidRPr="00A158C7" w:rsidRDefault="007E0373" w:rsidP="0091328D">
      <w:pPr>
        <w:tabs>
          <w:tab w:val="left" w:pos="4320"/>
          <w:tab w:val="left" w:pos="8640"/>
        </w:tabs>
        <w:jc w:val="center"/>
        <w:rPr>
          <w:b/>
          <w:sz w:val="24"/>
        </w:rPr>
      </w:pPr>
      <w:r>
        <w:rPr>
          <w:b/>
          <w:sz w:val="24"/>
        </w:rPr>
        <w:fldChar w:fldCharType="begin"/>
      </w:r>
      <w:r>
        <w:rPr>
          <w:b/>
          <w:sz w:val="24"/>
        </w:rPr>
        <w:instrText xml:space="preserve"> DOCPROPERTY  Company  \* MERGEFORMAT </w:instrText>
      </w:r>
      <w:r>
        <w:rPr>
          <w:b/>
          <w:sz w:val="24"/>
        </w:rPr>
        <w:fldChar w:fldCharType="separate"/>
      </w:r>
      <w:r w:rsidR="00C279D9">
        <w:rPr>
          <w:b/>
          <w:sz w:val="24"/>
        </w:rPr>
        <w:t>Nexteer Automotive</w:t>
      </w:r>
      <w:r>
        <w:rPr>
          <w:b/>
          <w:sz w:val="24"/>
        </w:rPr>
        <w:fldChar w:fldCharType="end"/>
      </w:r>
      <w:r w:rsidR="00A365F0" w:rsidRPr="00A158C7">
        <w:rPr>
          <w:b/>
          <w:sz w:val="24"/>
        </w:rPr>
        <w:t>,</w:t>
      </w:r>
    </w:p>
    <w:p w:rsidR="00465C67" w:rsidRDefault="007E0373" w:rsidP="00480A9D">
      <w:pPr>
        <w:tabs>
          <w:tab w:val="left" w:pos="4320"/>
          <w:tab w:val="left" w:pos="8640"/>
        </w:tabs>
        <w:jc w:val="center"/>
        <w:rPr>
          <w:b/>
          <w:sz w:val="23"/>
        </w:rPr>
      </w:pPr>
      <w:r>
        <w:rPr>
          <w:b/>
          <w:sz w:val="24"/>
        </w:rPr>
        <w:fldChar w:fldCharType="begin"/>
      </w:r>
      <w:r>
        <w:rPr>
          <w:b/>
          <w:sz w:val="24"/>
        </w:rPr>
        <w:instrText xml:space="preserve"> DOCPROPERTY  Location  \* MERGEFORMAT </w:instrText>
      </w:r>
      <w:r>
        <w:rPr>
          <w:b/>
          <w:sz w:val="24"/>
        </w:rPr>
        <w:fldChar w:fldCharType="separate"/>
      </w:r>
      <w:r w:rsidR="00C279D9">
        <w:rPr>
          <w:b/>
          <w:sz w:val="24"/>
        </w:rPr>
        <w:t>Saginaw, MI, USA</w:t>
      </w:r>
      <w:r>
        <w:rPr>
          <w:b/>
          <w:sz w:val="24"/>
        </w:rPr>
        <w:fldChar w:fldCharType="end"/>
      </w:r>
    </w:p>
    <w:p w:rsidR="00465C67" w:rsidRPr="00465C67" w:rsidRDefault="00465C67" w:rsidP="00465C67">
      <w:pPr>
        <w:rPr>
          <w:sz w:val="23"/>
        </w:rPr>
      </w:pPr>
    </w:p>
    <w:p w:rsidR="00465C67" w:rsidRPr="00465C67" w:rsidRDefault="00465C67" w:rsidP="00465C67">
      <w:pPr>
        <w:rPr>
          <w:sz w:val="23"/>
        </w:rPr>
      </w:pPr>
    </w:p>
    <w:p w:rsidR="00465C67" w:rsidRPr="00465C67" w:rsidRDefault="00465C67" w:rsidP="00465C67">
      <w:pPr>
        <w:rPr>
          <w:sz w:val="23"/>
        </w:rPr>
      </w:pPr>
    </w:p>
    <w:p w:rsidR="00465C67" w:rsidRDefault="00465C67" w:rsidP="00465C67">
      <w:pPr>
        <w:tabs>
          <w:tab w:val="left" w:pos="864"/>
          <w:tab w:val="left" w:pos="4320"/>
          <w:tab w:val="left" w:pos="8640"/>
        </w:tabs>
        <w:rPr>
          <w:sz w:val="23"/>
        </w:rPr>
      </w:pPr>
      <w:r>
        <w:rPr>
          <w:sz w:val="23"/>
        </w:rPr>
        <w:tab/>
      </w:r>
      <w:r>
        <w:rPr>
          <w:sz w:val="23"/>
        </w:rPr>
        <w:tab/>
      </w:r>
    </w:p>
    <w:p w:rsidR="00B81C1B" w:rsidRPr="006C2D7D" w:rsidRDefault="00B81C1B" w:rsidP="00480A9D">
      <w:pPr>
        <w:tabs>
          <w:tab w:val="left" w:pos="4320"/>
          <w:tab w:val="left" w:pos="8640"/>
        </w:tabs>
        <w:jc w:val="center"/>
        <w:rPr>
          <w:b/>
          <w:sz w:val="28"/>
          <w:szCs w:val="28"/>
          <w:u w:val="single"/>
        </w:rPr>
      </w:pPr>
      <w:r w:rsidRPr="00465C67">
        <w:rPr>
          <w:sz w:val="23"/>
        </w:rPr>
        <w:br w:type="page"/>
      </w:r>
      <w:r w:rsidR="00393DBF">
        <w:rPr>
          <w:b/>
          <w:sz w:val="28"/>
          <w:szCs w:val="28"/>
          <w:u w:val="single"/>
        </w:rPr>
        <w:lastRenderedPageBreak/>
        <w:t>Change</w:t>
      </w:r>
      <w:r w:rsidRPr="006C2D7D">
        <w:rPr>
          <w:b/>
          <w:sz w:val="28"/>
          <w:szCs w:val="28"/>
          <w:u w:val="single"/>
        </w:rPr>
        <w:t xml:space="preserve"> History</w:t>
      </w:r>
    </w:p>
    <w:tbl>
      <w:tblPr>
        <w:tblW w:w="99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120"/>
        <w:gridCol w:w="1710"/>
        <w:gridCol w:w="900"/>
        <w:gridCol w:w="1260"/>
      </w:tblGrid>
      <w:tr w:rsidR="00465C67" w:rsidRPr="00AA38E8" w:rsidTr="009B49E8">
        <w:tc>
          <w:tcPr>
            <w:tcW w:w="6120" w:type="dxa"/>
          </w:tcPr>
          <w:p w:rsidR="00465C67" w:rsidRPr="00AA38E8" w:rsidRDefault="00465C67" w:rsidP="00D229A6">
            <w:pPr>
              <w:jc w:val="center"/>
              <w:rPr>
                <w:rFonts w:cs="Calibri"/>
                <w:b/>
              </w:rPr>
            </w:pPr>
            <w:bookmarkStart w:id="2" w:name="_Toc348792978"/>
            <w:bookmarkStart w:id="3" w:name="_Toc348793074"/>
            <w:bookmarkStart w:id="4" w:name="_Toc348793965"/>
            <w:bookmarkStart w:id="5" w:name="_Toc349459173"/>
            <w:bookmarkStart w:id="6" w:name="_Toc349621609"/>
            <w:r w:rsidRPr="00AA38E8">
              <w:rPr>
                <w:rFonts w:cs="Calibri"/>
                <w:b/>
              </w:rPr>
              <w:t>Description</w:t>
            </w:r>
          </w:p>
        </w:tc>
        <w:tc>
          <w:tcPr>
            <w:tcW w:w="1710" w:type="dxa"/>
          </w:tcPr>
          <w:p w:rsidR="00465C67" w:rsidRPr="00AA38E8" w:rsidRDefault="00465C67" w:rsidP="00D229A6">
            <w:pPr>
              <w:jc w:val="center"/>
              <w:rPr>
                <w:rFonts w:cs="Calibri"/>
                <w:b/>
              </w:rPr>
            </w:pPr>
            <w:r w:rsidRPr="00AA38E8">
              <w:rPr>
                <w:rFonts w:cs="Calibri"/>
                <w:b/>
              </w:rPr>
              <w:t>Author</w:t>
            </w:r>
          </w:p>
        </w:tc>
        <w:tc>
          <w:tcPr>
            <w:tcW w:w="900" w:type="dxa"/>
          </w:tcPr>
          <w:p w:rsidR="00465C67" w:rsidRPr="00AA38E8" w:rsidRDefault="00465C67" w:rsidP="00D229A6">
            <w:pPr>
              <w:jc w:val="center"/>
              <w:rPr>
                <w:rFonts w:cs="Calibri"/>
                <w:b/>
              </w:rPr>
            </w:pPr>
            <w:r w:rsidRPr="00AA38E8">
              <w:rPr>
                <w:rFonts w:cs="Calibri"/>
                <w:b/>
              </w:rPr>
              <w:t>Version</w:t>
            </w:r>
          </w:p>
        </w:tc>
        <w:tc>
          <w:tcPr>
            <w:tcW w:w="1260" w:type="dxa"/>
          </w:tcPr>
          <w:p w:rsidR="00465C67" w:rsidRPr="00AA38E8" w:rsidRDefault="00465C67" w:rsidP="00D229A6">
            <w:pPr>
              <w:jc w:val="center"/>
              <w:rPr>
                <w:rFonts w:cs="Calibri"/>
                <w:b/>
              </w:rPr>
            </w:pPr>
            <w:r w:rsidRPr="00AA38E8">
              <w:rPr>
                <w:rFonts w:cs="Calibri"/>
                <w:b/>
              </w:rPr>
              <w:t>Date</w:t>
            </w:r>
          </w:p>
        </w:tc>
      </w:tr>
      <w:tr w:rsidR="00465C67" w:rsidRPr="00AA38E8" w:rsidTr="009B49E8">
        <w:tc>
          <w:tcPr>
            <w:tcW w:w="6120" w:type="dxa"/>
          </w:tcPr>
          <w:p w:rsidR="00465C67" w:rsidRPr="00AA38E8" w:rsidRDefault="00465C67" w:rsidP="00D229A6">
            <w:pPr>
              <w:rPr>
                <w:rFonts w:cs="Calibri"/>
              </w:rPr>
            </w:pPr>
            <w:r>
              <w:rPr>
                <w:rFonts w:cs="Calibri"/>
              </w:rPr>
              <w:t>Initial Version</w:t>
            </w:r>
          </w:p>
        </w:tc>
        <w:tc>
          <w:tcPr>
            <w:tcW w:w="1710" w:type="dxa"/>
          </w:tcPr>
          <w:p w:rsidR="00465C67" w:rsidRPr="00AA38E8" w:rsidRDefault="00465C67" w:rsidP="00465C67">
            <w:pPr>
              <w:jc w:val="center"/>
              <w:rPr>
                <w:rFonts w:cs="Calibri"/>
              </w:rPr>
            </w:pPr>
            <w:r>
              <w:rPr>
                <w:rFonts w:cs="Calibri"/>
              </w:rPr>
              <w:t>Shruthi Raghavan</w:t>
            </w:r>
          </w:p>
        </w:tc>
        <w:tc>
          <w:tcPr>
            <w:tcW w:w="900" w:type="dxa"/>
          </w:tcPr>
          <w:p w:rsidR="00465C67" w:rsidRPr="00AA38E8" w:rsidRDefault="00465C67" w:rsidP="00465C67">
            <w:pPr>
              <w:jc w:val="center"/>
              <w:rPr>
                <w:rFonts w:cs="Calibri"/>
              </w:rPr>
            </w:pPr>
            <w:r>
              <w:rPr>
                <w:rFonts w:cs="Calibri"/>
              </w:rPr>
              <w:t>1</w:t>
            </w:r>
          </w:p>
        </w:tc>
        <w:tc>
          <w:tcPr>
            <w:tcW w:w="1260" w:type="dxa"/>
          </w:tcPr>
          <w:p w:rsidR="00465C67" w:rsidRPr="00AA38E8" w:rsidRDefault="00465C67" w:rsidP="00465C67">
            <w:pPr>
              <w:jc w:val="center"/>
              <w:rPr>
                <w:rFonts w:cs="Calibri"/>
              </w:rPr>
            </w:pPr>
            <w:r>
              <w:rPr>
                <w:rFonts w:cs="Calibri"/>
              </w:rPr>
              <w:t>15-Jul-2015</w:t>
            </w:r>
          </w:p>
        </w:tc>
      </w:tr>
      <w:tr w:rsidR="009B49E8" w:rsidRPr="00AA38E8" w:rsidTr="009B49E8">
        <w:trPr>
          <w:ins w:id="7" w:author="Shruthi Raghavan" w:date="2017-10-16T09:23:00Z"/>
        </w:trPr>
        <w:tc>
          <w:tcPr>
            <w:tcW w:w="6120" w:type="dxa"/>
          </w:tcPr>
          <w:p w:rsidR="009B49E8" w:rsidRDefault="009B49E8" w:rsidP="00D229A6">
            <w:pPr>
              <w:rPr>
                <w:ins w:id="8" w:author="Shruthi Raghavan" w:date="2017-10-16T09:23:00Z"/>
                <w:rFonts w:cs="Calibri"/>
              </w:rPr>
            </w:pPr>
            <w:ins w:id="9" w:author="Shruthi Raghavan" w:date="2017-10-16T09:23:00Z">
              <w:r>
                <w:rPr>
                  <w:rFonts w:cs="Calibri"/>
                </w:rPr>
                <w:t xml:space="preserve">Updated Graphical Diagram for input </w:t>
              </w:r>
            </w:ins>
            <w:ins w:id="10" w:author="Shruthi Raghavan" w:date="2017-10-16T09:24:00Z">
              <w:r>
                <w:rPr>
                  <w:rFonts w:cs="Calibri"/>
                </w:rPr>
                <w:t xml:space="preserve">change : </w:t>
              </w:r>
            </w:ins>
            <w:ins w:id="11" w:author="Shruthi Raghavan" w:date="2017-10-16T09:23:00Z">
              <w:r>
                <w:rPr>
                  <w:rFonts w:cs="Calibri"/>
                </w:rPr>
                <w:t>from MotAg5Mecl to MotAg5RawMecl</w:t>
              </w:r>
            </w:ins>
          </w:p>
        </w:tc>
        <w:tc>
          <w:tcPr>
            <w:tcW w:w="1710" w:type="dxa"/>
          </w:tcPr>
          <w:p w:rsidR="009B49E8" w:rsidRDefault="009B49E8" w:rsidP="00465C67">
            <w:pPr>
              <w:jc w:val="center"/>
              <w:rPr>
                <w:ins w:id="12" w:author="Shruthi Raghavan" w:date="2017-10-16T09:23:00Z"/>
                <w:rFonts w:cs="Calibri"/>
              </w:rPr>
            </w:pPr>
            <w:ins w:id="13" w:author="Shruthi Raghavan" w:date="2017-10-16T09:23:00Z">
              <w:r>
                <w:rPr>
                  <w:rFonts w:cs="Calibri"/>
                </w:rPr>
                <w:t>Shruthi Raghavan</w:t>
              </w:r>
            </w:ins>
          </w:p>
        </w:tc>
        <w:tc>
          <w:tcPr>
            <w:tcW w:w="900" w:type="dxa"/>
          </w:tcPr>
          <w:p w:rsidR="009B49E8" w:rsidRDefault="009B49E8" w:rsidP="00465C67">
            <w:pPr>
              <w:jc w:val="center"/>
              <w:rPr>
                <w:ins w:id="14" w:author="Shruthi Raghavan" w:date="2017-10-16T09:23:00Z"/>
                <w:rFonts w:cs="Calibri"/>
              </w:rPr>
            </w:pPr>
            <w:ins w:id="15" w:author="Shruthi Raghavan" w:date="2017-10-16T09:23:00Z">
              <w:r>
                <w:rPr>
                  <w:rFonts w:cs="Calibri"/>
                </w:rPr>
                <w:t>2</w:t>
              </w:r>
            </w:ins>
          </w:p>
        </w:tc>
        <w:tc>
          <w:tcPr>
            <w:tcW w:w="1260" w:type="dxa"/>
          </w:tcPr>
          <w:p w:rsidR="009B49E8" w:rsidRDefault="009B49E8" w:rsidP="00465C67">
            <w:pPr>
              <w:jc w:val="center"/>
              <w:rPr>
                <w:ins w:id="16" w:author="Shruthi Raghavan" w:date="2017-10-16T09:23:00Z"/>
                <w:rFonts w:cs="Calibri"/>
              </w:rPr>
            </w:pPr>
            <w:ins w:id="17" w:author="Shruthi Raghavan" w:date="2017-10-16T09:23:00Z">
              <w:r>
                <w:rPr>
                  <w:rFonts w:cs="Calibri"/>
                </w:rPr>
                <w:t>16-Oct-2017</w:t>
              </w:r>
            </w:ins>
          </w:p>
        </w:tc>
      </w:tr>
    </w:tbl>
    <w:p w:rsidR="00EE3BBC" w:rsidRPr="0060359A" w:rsidRDefault="00EE3BBC">
      <w:pPr>
        <w:spacing w:after="0"/>
        <w:rPr>
          <w:b/>
          <w:sz w:val="28"/>
          <w:szCs w:val="28"/>
        </w:rPr>
      </w:pPr>
      <w:r w:rsidRPr="0060359A">
        <w:rPr>
          <w:b/>
          <w:sz w:val="28"/>
          <w:szCs w:val="28"/>
        </w:rPr>
        <w:br w:type="page"/>
      </w:r>
    </w:p>
    <w:p w:rsidR="0060359A" w:rsidRDefault="0060359A">
      <w:pPr>
        <w:spacing w:after="0"/>
        <w:rPr>
          <w:b/>
          <w:sz w:val="28"/>
          <w:szCs w:val="28"/>
          <w:u w:val="single"/>
        </w:rPr>
      </w:pPr>
    </w:p>
    <w:p w:rsidR="00A44C4E" w:rsidRDefault="00891F29" w:rsidP="00E16D14">
      <w:pPr>
        <w:jc w:val="center"/>
        <w:rPr>
          <w:noProof/>
        </w:rPr>
      </w:pPr>
      <w:r w:rsidRPr="00C728E9">
        <w:rPr>
          <w:b/>
          <w:sz w:val="32"/>
          <w:szCs w:val="32"/>
          <w:u w:val="single"/>
        </w:rPr>
        <w:t>Table of Contents</w:t>
      </w:r>
      <w:r w:rsidR="00E16D14">
        <w:rPr>
          <w:caps/>
          <w:sz w:val="32"/>
          <w:szCs w:val="32"/>
        </w:rPr>
        <w:fldChar w:fldCharType="begin"/>
      </w:r>
      <w:r w:rsidR="00E16D14" w:rsidRPr="00C728E9">
        <w:rPr>
          <w:caps/>
          <w:sz w:val="32"/>
          <w:szCs w:val="32"/>
        </w:rPr>
        <w:instrText xml:space="preserve"> TOC \o "2-3" \h \z \t "Heading 1,1,Heading 7,1" </w:instrText>
      </w:r>
      <w:r w:rsidR="00E16D14">
        <w:rPr>
          <w:caps/>
          <w:sz w:val="32"/>
          <w:szCs w:val="32"/>
        </w:rPr>
        <w:fldChar w:fldCharType="separate"/>
      </w:r>
    </w:p>
    <w:p w:rsidR="00A44C4E" w:rsidRDefault="00470DE0">
      <w:pPr>
        <w:pStyle w:val="TOC1"/>
        <w:rPr>
          <w:rFonts w:eastAsiaTheme="minorEastAsia"/>
          <w:b w:val="0"/>
          <w:color w:val="auto"/>
          <w:kern w:val="0"/>
          <w:sz w:val="22"/>
          <w:szCs w:val="22"/>
          <w:lang w:val="en-US"/>
        </w:rPr>
      </w:pPr>
      <w:hyperlink w:anchor="_Toc489200972" w:history="1">
        <w:r w:rsidR="00A44C4E" w:rsidRPr="00A648D1">
          <w:rPr>
            <w:rStyle w:val="Hyperlink"/>
          </w:rPr>
          <w:t>1</w:t>
        </w:r>
        <w:r w:rsidR="00A44C4E">
          <w:rPr>
            <w:rFonts w:eastAsiaTheme="minorEastAsia"/>
            <w:b w:val="0"/>
            <w:color w:val="auto"/>
            <w:kern w:val="0"/>
            <w:sz w:val="22"/>
            <w:szCs w:val="22"/>
            <w:lang w:val="en-US"/>
          </w:rPr>
          <w:tab/>
        </w:r>
        <w:r w:rsidR="00A44C4E" w:rsidRPr="00A648D1">
          <w:rPr>
            <w:rStyle w:val="Hyperlink"/>
          </w:rPr>
          <w:t>Introduction</w:t>
        </w:r>
        <w:r w:rsidR="00A44C4E">
          <w:rPr>
            <w:webHidden/>
          </w:rPr>
          <w:tab/>
        </w:r>
        <w:r w:rsidR="00A44C4E">
          <w:rPr>
            <w:webHidden/>
          </w:rPr>
          <w:fldChar w:fldCharType="begin"/>
        </w:r>
        <w:r w:rsidR="00A44C4E">
          <w:rPr>
            <w:webHidden/>
          </w:rPr>
          <w:instrText xml:space="preserve"> PAGEREF _Toc489200972 \h </w:instrText>
        </w:r>
        <w:r w:rsidR="00A44C4E">
          <w:rPr>
            <w:webHidden/>
          </w:rPr>
        </w:r>
        <w:r w:rsidR="00A44C4E">
          <w:rPr>
            <w:webHidden/>
          </w:rPr>
          <w:fldChar w:fldCharType="separate"/>
        </w:r>
        <w:r w:rsidR="00A44C4E">
          <w:rPr>
            <w:webHidden/>
          </w:rPr>
          <w:t>5</w:t>
        </w:r>
        <w:r w:rsidR="00A44C4E">
          <w:rPr>
            <w:webHidden/>
          </w:rPr>
          <w:fldChar w:fldCharType="end"/>
        </w:r>
      </w:hyperlink>
    </w:p>
    <w:p w:rsidR="00A44C4E" w:rsidRDefault="00470DE0">
      <w:pPr>
        <w:pStyle w:val="TOC2"/>
        <w:rPr>
          <w:rFonts w:asciiTheme="minorHAnsi" w:eastAsiaTheme="minorEastAsia" w:hAnsiTheme="minorHAnsi"/>
          <w:color w:val="auto"/>
          <w:kern w:val="0"/>
          <w:szCs w:val="22"/>
        </w:rPr>
      </w:pPr>
      <w:hyperlink w:anchor="_Toc489200973" w:history="1">
        <w:r w:rsidR="00A44C4E" w:rsidRPr="00A648D1">
          <w:rPr>
            <w:rStyle w:val="Hyperlink"/>
          </w:rPr>
          <w:t>1.1</w:t>
        </w:r>
        <w:r w:rsidR="00A44C4E">
          <w:rPr>
            <w:rFonts w:asciiTheme="minorHAnsi" w:eastAsiaTheme="minorEastAsia" w:hAnsiTheme="minorHAnsi"/>
            <w:color w:val="auto"/>
            <w:kern w:val="0"/>
            <w:szCs w:val="22"/>
          </w:rPr>
          <w:tab/>
        </w:r>
        <w:r w:rsidR="00A44C4E" w:rsidRPr="00A648D1">
          <w:rPr>
            <w:rStyle w:val="Hyperlink"/>
          </w:rPr>
          <w:t>Purpose</w:t>
        </w:r>
        <w:r w:rsidR="00A44C4E">
          <w:rPr>
            <w:webHidden/>
          </w:rPr>
          <w:tab/>
        </w:r>
        <w:r w:rsidR="00A44C4E">
          <w:rPr>
            <w:webHidden/>
          </w:rPr>
          <w:fldChar w:fldCharType="begin"/>
        </w:r>
        <w:r w:rsidR="00A44C4E">
          <w:rPr>
            <w:webHidden/>
          </w:rPr>
          <w:instrText xml:space="preserve"> PAGEREF _Toc489200973 \h </w:instrText>
        </w:r>
        <w:r w:rsidR="00A44C4E">
          <w:rPr>
            <w:webHidden/>
          </w:rPr>
        </w:r>
        <w:r w:rsidR="00A44C4E">
          <w:rPr>
            <w:webHidden/>
          </w:rPr>
          <w:fldChar w:fldCharType="separate"/>
        </w:r>
        <w:r w:rsidR="00A44C4E">
          <w:rPr>
            <w:webHidden/>
          </w:rPr>
          <w:t>5</w:t>
        </w:r>
        <w:r w:rsidR="00A44C4E">
          <w:rPr>
            <w:webHidden/>
          </w:rPr>
          <w:fldChar w:fldCharType="end"/>
        </w:r>
      </w:hyperlink>
    </w:p>
    <w:p w:rsidR="00A44C4E" w:rsidRDefault="00470DE0">
      <w:pPr>
        <w:pStyle w:val="TOC1"/>
        <w:rPr>
          <w:rFonts w:eastAsiaTheme="minorEastAsia"/>
          <w:b w:val="0"/>
          <w:color w:val="auto"/>
          <w:kern w:val="0"/>
          <w:sz w:val="22"/>
          <w:szCs w:val="22"/>
          <w:lang w:val="en-US"/>
        </w:rPr>
      </w:pPr>
      <w:hyperlink w:anchor="_Toc489200974" w:history="1">
        <w:r w:rsidR="00A44C4E" w:rsidRPr="00A648D1">
          <w:rPr>
            <w:rStyle w:val="Hyperlink"/>
            <w:rFonts w:ascii="Calibri" w:hAnsi="Calibri" w:cs="Calibri"/>
          </w:rPr>
          <w:t>2</w:t>
        </w:r>
        <w:r w:rsidR="00A44C4E">
          <w:rPr>
            <w:rFonts w:eastAsiaTheme="minorEastAsia"/>
            <w:b w:val="0"/>
            <w:color w:val="auto"/>
            <w:kern w:val="0"/>
            <w:sz w:val="22"/>
            <w:szCs w:val="22"/>
            <w:lang w:val="en-US"/>
          </w:rPr>
          <w:tab/>
        </w:r>
        <w:r w:rsidR="00A44C4E" w:rsidRPr="00A648D1">
          <w:rPr>
            <w:rStyle w:val="Hyperlink"/>
            <w:rFonts w:ascii="Calibri" w:hAnsi="Calibri" w:cs="Calibri"/>
          </w:rPr>
          <w:t>MotAg5Meas &amp; High-Level Description</w:t>
        </w:r>
        <w:r w:rsidR="00A44C4E">
          <w:rPr>
            <w:webHidden/>
          </w:rPr>
          <w:tab/>
        </w:r>
        <w:r w:rsidR="00A44C4E">
          <w:rPr>
            <w:webHidden/>
          </w:rPr>
          <w:fldChar w:fldCharType="begin"/>
        </w:r>
        <w:r w:rsidR="00A44C4E">
          <w:rPr>
            <w:webHidden/>
          </w:rPr>
          <w:instrText xml:space="preserve"> PAGEREF _Toc489200974 \h </w:instrText>
        </w:r>
        <w:r w:rsidR="00A44C4E">
          <w:rPr>
            <w:webHidden/>
          </w:rPr>
        </w:r>
        <w:r w:rsidR="00A44C4E">
          <w:rPr>
            <w:webHidden/>
          </w:rPr>
          <w:fldChar w:fldCharType="separate"/>
        </w:r>
        <w:r w:rsidR="00A44C4E">
          <w:rPr>
            <w:webHidden/>
          </w:rPr>
          <w:t>6</w:t>
        </w:r>
        <w:r w:rsidR="00A44C4E">
          <w:rPr>
            <w:webHidden/>
          </w:rPr>
          <w:fldChar w:fldCharType="end"/>
        </w:r>
      </w:hyperlink>
    </w:p>
    <w:p w:rsidR="00A44C4E" w:rsidRDefault="00470DE0">
      <w:pPr>
        <w:pStyle w:val="TOC1"/>
        <w:rPr>
          <w:rFonts w:eastAsiaTheme="minorEastAsia"/>
          <w:b w:val="0"/>
          <w:color w:val="auto"/>
          <w:kern w:val="0"/>
          <w:sz w:val="22"/>
          <w:szCs w:val="22"/>
          <w:lang w:val="en-US"/>
        </w:rPr>
      </w:pPr>
      <w:hyperlink w:anchor="_Toc489200975" w:history="1">
        <w:r w:rsidR="00A44C4E" w:rsidRPr="00A648D1">
          <w:rPr>
            <w:rStyle w:val="Hyperlink"/>
            <w:rFonts w:ascii="Calibri" w:hAnsi="Calibri" w:cs="Calibri"/>
          </w:rPr>
          <w:t>3</w:t>
        </w:r>
        <w:r w:rsidR="00A44C4E">
          <w:rPr>
            <w:rFonts w:eastAsiaTheme="minorEastAsia"/>
            <w:b w:val="0"/>
            <w:color w:val="auto"/>
            <w:kern w:val="0"/>
            <w:sz w:val="22"/>
            <w:szCs w:val="22"/>
            <w:lang w:val="en-US"/>
          </w:rPr>
          <w:tab/>
        </w:r>
        <w:r w:rsidR="00A44C4E" w:rsidRPr="00A648D1">
          <w:rPr>
            <w:rStyle w:val="Hyperlink"/>
            <w:rFonts w:ascii="Calibri" w:hAnsi="Calibri" w:cs="Calibri"/>
          </w:rPr>
          <w:t>Design details of software module</w:t>
        </w:r>
        <w:r w:rsidR="00A44C4E">
          <w:rPr>
            <w:webHidden/>
          </w:rPr>
          <w:tab/>
        </w:r>
        <w:r w:rsidR="00A44C4E">
          <w:rPr>
            <w:webHidden/>
          </w:rPr>
          <w:fldChar w:fldCharType="begin"/>
        </w:r>
        <w:r w:rsidR="00A44C4E">
          <w:rPr>
            <w:webHidden/>
          </w:rPr>
          <w:instrText xml:space="preserve"> PAGEREF _Toc489200975 \h </w:instrText>
        </w:r>
        <w:r w:rsidR="00A44C4E">
          <w:rPr>
            <w:webHidden/>
          </w:rPr>
        </w:r>
        <w:r w:rsidR="00A44C4E">
          <w:rPr>
            <w:webHidden/>
          </w:rPr>
          <w:fldChar w:fldCharType="separate"/>
        </w:r>
        <w:r w:rsidR="00A44C4E">
          <w:rPr>
            <w:webHidden/>
          </w:rPr>
          <w:t>7</w:t>
        </w:r>
        <w:r w:rsidR="00A44C4E">
          <w:rPr>
            <w:webHidden/>
          </w:rPr>
          <w:fldChar w:fldCharType="end"/>
        </w:r>
      </w:hyperlink>
    </w:p>
    <w:p w:rsidR="00A44C4E" w:rsidRDefault="00470DE0">
      <w:pPr>
        <w:pStyle w:val="TOC2"/>
        <w:rPr>
          <w:rFonts w:asciiTheme="minorHAnsi" w:eastAsiaTheme="minorEastAsia" w:hAnsiTheme="minorHAnsi"/>
          <w:color w:val="auto"/>
          <w:kern w:val="0"/>
          <w:szCs w:val="22"/>
        </w:rPr>
      </w:pPr>
      <w:hyperlink w:anchor="_Toc489200976" w:history="1">
        <w:r w:rsidR="00A44C4E" w:rsidRPr="00A648D1">
          <w:rPr>
            <w:rStyle w:val="Hyperlink"/>
            <w:rFonts w:cs="Calibri"/>
          </w:rPr>
          <w:t>3.1</w:t>
        </w:r>
        <w:r w:rsidR="00A44C4E">
          <w:rPr>
            <w:rFonts w:asciiTheme="minorHAnsi" w:eastAsiaTheme="minorEastAsia" w:hAnsiTheme="minorHAnsi"/>
            <w:color w:val="auto"/>
            <w:kern w:val="0"/>
            <w:szCs w:val="22"/>
          </w:rPr>
          <w:tab/>
        </w:r>
        <w:r w:rsidR="00A44C4E" w:rsidRPr="00A648D1">
          <w:rPr>
            <w:rStyle w:val="Hyperlink"/>
          </w:rPr>
          <w:t>Graphical</w:t>
        </w:r>
        <w:r w:rsidR="00A44C4E" w:rsidRPr="00A648D1">
          <w:rPr>
            <w:rStyle w:val="Hyperlink"/>
            <w:rFonts w:cs="Calibri"/>
          </w:rPr>
          <w:t xml:space="preserve"> representation of MotAg5Meas</w:t>
        </w:r>
        <w:r w:rsidR="00A44C4E">
          <w:rPr>
            <w:webHidden/>
          </w:rPr>
          <w:tab/>
        </w:r>
        <w:r w:rsidR="00A44C4E">
          <w:rPr>
            <w:webHidden/>
          </w:rPr>
          <w:fldChar w:fldCharType="begin"/>
        </w:r>
        <w:r w:rsidR="00A44C4E">
          <w:rPr>
            <w:webHidden/>
          </w:rPr>
          <w:instrText xml:space="preserve"> PAGEREF _Toc489200976 \h </w:instrText>
        </w:r>
        <w:r w:rsidR="00A44C4E">
          <w:rPr>
            <w:webHidden/>
          </w:rPr>
        </w:r>
        <w:r w:rsidR="00A44C4E">
          <w:rPr>
            <w:webHidden/>
          </w:rPr>
          <w:fldChar w:fldCharType="separate"/>
        </w:r>
        <w:r w:rsidR="00A44C4E">
          <w:rPr>
            <w:webHidden/>
          </w:rPr>
          <w:t>7</w:t>
        </w:r>
        <w:r w:rsidR="00A44C4E">
          <w:rPr>
            <w:webHidden/>
          </w:rPr>
          <w:fldChar w:fldCharType="end"/>
        </w:r>
      </w:hyperlink>
    </w:p>
    <w:p w:rsidR="00A44C4E" w:rsidRDefault="00470DE0">
      <w:pPr>
        <w:pStyle w:val="TOC2"/>
        <w:rPr>
          <w:rFonts w:asciiTheme="minorHAnsi" w:eastAsiaTheme="minorEastAsia" w:hAnsiTheme="minorHAnsi"/>
          <w:color w:val="auto"/>
          <w:kern w:val="0"/>
          <w:szCs w:val="22"/>
        </w:rPr>
      </w:pPr>
      <w:hyperlink w:anchor="_Toc489200977" w:history="1">
        <w:r w:rsidR="00A44C4E" w:rsidRPr="00A648D1">
          <w:rPr>
            <w:rStyle w:val="Hyperlink"/>
            <w:rFonts w:cs="Calibri"/>
          </w:rPr>
          <w:t>3.2</w:t>
        </w:r>
        <w:r w:rsidR="00A44C4E">
          <w:rPr>
            <w:rFonts w:asciiTheme="minorHAnsi" w:eastAsiaTheme="minorEastAsia" w:hAnsiTheme="minorHAnsi"/>
            <w:color w:val="auto"/>
            <w:kern w:val="0"/>
            <w:szCs w:val="22"/>
          </w:rPr>
          <w:tab/>
        </w:r>
        <w:r w:rsidR="00A44C4E" w:rsidRPr="00A648D1">
          <w:rPr>
            <w:rStyle w:val="Hyperlink"/>
            <w:rFonts w:cs="Calibri"/>
          </w:rPr>
          <w:t>Data Flow Diagram</w:t>
        </w:r>
        <w:r w:rsidR="00A44C4E">
          <w:rPr>
            <w:webHidden/>
          </w:rPr>
          <w:tab/>
        </w:r>
        <w:r w:rsidR="00A44C4E">
          <w:rPr>
            <w:webHidden/>
          </w:rPr>
          <w:fldChar w:fldCharType="begin"/>
        </w:r>
        <w:r w:rsidR="00A44C4E">
          <w:rPr>
            <w:webHidden/>
          </w:rPr>
          <w:instrText xml:space="preserve"> PAGEREF _Toc489200977 \h </w:instrText>
        </w:r>
        <w:r w:rsidR="00A44C4E">
          <w:rPr>
            <w:webHidden/>
          </w:rPr>
        </w:r>
        <w:r w:rsidR="00A44C4E">
          <w:rPr>
            <w:webHidden/>
          </w:rPr>
          <w:fldChar w:fldCharType="separate"/>
        </w:r>
        <w:r w:rsidR="00A44C4E">
          <w:rPr>
            <w:webHidden/>
          </w:rPr>
          <w:t>7</w:t>
        </w:r>
        <w:r w:rsidR="00A44C4E">
          <w:rPr>
            <w:webHidden/>
          </w:rPr>
          <w:fldChar w:fldCharType="end"/>
        </w:r>
      </w:hyperlink>
    </w:p>
    <w:p w:rsidR="00A44C4E" w:rsidRDefault="00470DE0">
      <w:pPr>
        <w:pStyle w:val="TOC3"/>
        <w:tabs>
          <w:tab w:val="left" w:pos="1200"/>
        </w:tabs>
        <w:rPr>
          <w:rFonts w:asciiTheme="minorHAnsi" w:eastAsiaTheme="minorEastAsia" w:hAnsiTheme="minorHAnsi"/>
          <w:color w:val="auto"/>
          <w:kern w:val="0"/>
          <w:sz w:val="22"/>
          <w:szCs w:val="22"/>
        </w:rPr>
      </w:pPr>
      <w:hyperlink w:anchor="_Toc489200978" w:history="1">
        <w:r w:rsidR="00A44C4E" w:rsidRPr="00A648D1">
          <w:rPr>
            <w:rStyle w:val="Hyperlink"/>
            <w:rFonts w:cs="Calibri"/>
          </w:rPr>
          <w:t>3.2.1</w:t>
        </w:r>
        <w:r w:rsidR="00A44C4E">
          <w:rPr>
            <w:rFonts w:asciiTheme="minorHAnsi" w:eastAsiaTheme="minorEastAsia" w:hAnsiTheme="minorHAnsi"/>
            <w:color w:val="auto"/>
            <w:kern w:val="0"/>
            <w:sz w:val="22"/>
            <w:szCs w:val="22"/>
          </w:rPr>
          <w:tab/>
        </w:r>
        <w:r w:rsidR="00A44C4E" w:rsidRPr="00A648D1">
          <w:rPr>
            <w:rStyle w:val="Hyperlink"/>
          </w:rPr>
          <w:t xml:space="preserve">Component </w:t>
        </w:r>
        <w:r w:rsidR="00A44C4E" w:rsidRPr="00A648D1">
          <w:rPr>
            <w:rStyle w:val="Hyperlink"/>
            <w:rFonts w:cs="Calibri"/>
          </w:rPr>
          <w:t>level DFD</w:t>
        </w:r>
        <w:r w:rsidR="00A44C4E">
          <w:rPr>
            <w:webHidden/>
          </w:rPr>
          <w:tab/>
        </w:r>
        <w:r w:rsidR="00A44C4E">
          <w:rPr>
            <w:webHidden/>
          </w:rPr>
          <w:fldChar w:fldCharType="begin"/>
        </w:r>
        <w:r w:rsidR="00A44C4E">
          <w:rPr>
            <w:webHidden/>
          </w:rPr>
          <w:instrText xml:space="preserve"> PAGEREF _Toc489200978 \h </w:instrText>
        </w:r>
        <w:r w:rsidR="00A44C4E">
          <w:rPr>
            <w:webHidden/>
          </w:rPr>
        </w:r>
        <w:r w:rsidR="00A44C4E">
          <w:rPr>
            <w:webHidden/>
          </w:rPr>
          <w:fldChar w:fldCharType="separate"/>
        </w:r>
        <w:r w:rsidR="00A44C4E">
          <w:rPr>
            <w:webHidden/>
          </w:rPr>
          <w:t>7</w:t>
        </w:r>
        <w:r w:rsidR="00A44C4E">
          <w:rPr>
            <w:webHidden/>
          </w:rPr>
          <w:fldChar w:fldCharType="end"/>
        </w:r>
      </w:hyperlink>
    </w:p>
    <w:p w:rsidR="00A44C4E" w:rsidRDefault="00470DE0">
      <w:pPr>
        <w:pStyle w:val="TOC3"/>
        <w:tabs>
          <w:tab w:val="left" w:pos="1200"/>
        </w:tabs>
        <w:rPr>
          <w:rFonts w:asciiTheme="minorHAnsi" w:eastAsiaTheme="minorEastAsia" w:hAnsiTheme="minorHAnsi"/>
          <w:color w:val="auto"/>
          <w:kern w:val="0"/>
          <w:sz w:val="22"/>
          <w:szCs w:val="22"/>
        </w:rPr>
      </w:pPr>
      <w:hyperlink w:anchor="_Toc489200979" w:history="1">
        <w:r w:rsidR="00A44C4E" w:rsidRPr="00A648D1">
          <w:rPr>
            <w:rStyle w:val="Hyperlink"/>
            <w:rFonts w:cs="Calibri"/>
          </w:rPr>
          <w:t>3.2.2</w:t>
        </w:r>
        <w:r w:rsidR="00A44C4E">
          <w:rPr>
            <w:rFonts w:asciiTheme="minorHAnsi" w:eastAsiaTheme="minorEastAsia" w:hAnsiTheme="minorHAnsi"/>
            <w:color w:val="auto"/>
            <w:kern w:val="0"/>
            <w:sz w:val="22"/>
            <w:szCs w:val="22"/>
          </w:rPr>
          <w:tab/>
        </w:r>
        <w:r w:rsidR="00A44C4E" w:rsidRPr="00A648D1">
          <w:rPr>
            <w:rStyle w:val="Hyperlink"/>
          </w:rPr>
          <w:t xml:space="preserve">Function </w:t>
        </w:r>
        <w:r w:rsidR="00A44C4E" w:rsidRPr="00A648D1">
          <w:rPr>
            <w:rStyle w:val="Hyperlink"/>
            <w:rFonts w:cs="Calibri"/>
          </w:rPr>
          <w:t>level DFD</w:t>
        </w:r>
        <w:r w:rsidR="00A44C4E">
          <w:rPr>
            <w:webHidden/>
          </w:rPr>
          <w:tab/>
        </w:r>
        <w:r w:rsidR="00A44C4E">
          <w:rPr>
            <w:webHidden/>
          </w:rPr>
          <w:fldChar w:fldCharType="begin"/>
        </w:r>
        <w:r w:rsidR="00A44C4E">
          <w:rPr>
            <w:webHidden/>
          </w:rPr>
          <w:instrText xml:space="preserve"> PAGEREF _Toc489200979 \h </w:instrText>
        </w:r>
        <w:r w:rsidR="00A44C4E">
          <w:rPr>
            <w:webHidden/>
          </w:rPr>
        </w:r>
        <w:r w:rsidR="00A44C4E">
          <w:rPr>
            <w:webHidden/>
          </w:rPr>
          <w:fldChar w:fldCharType="separate"/>
        </w:r>
        <w:r w:rsidR="00A44C4E">
          <w:rPr>
            <w:webHidden/>
          </w:rPr>
          <w:t>7</w:t>
        </w:r>
        <w:r w:rsidR="00A44C4E">
          <w:rPr>
            <w:webHidden/>
          </w:rPr>
          <w:fldChar w:fldCharType="end"/>
        </w:r>
      </w:hyperlink>
    </w:p>
    <w:p w:rsidR="00A44C4E" w:rsidRDefault="00470DE0">
      <w:pPr>
        <w:pStyle w:val="TOC1"/>
        <w:rPr>
          <w:rFonts w:eastAsiaTheme="minorEastAsia"/>
          <w:b w:val="0"/>
          <w:color w:val="auto"/>
          <w:kern w:val="0"/>
          <w:sz w:val="22"/>
          <w:szCs w:val="22"/>
          <w:lang w:val="en-US"/>
        </w:rPr>
      </w:pPr>
      <w:hyperlink w:anchor="_Toc489200980" w:history="1">
        <w:r w:rsidR="00A44C4E" w:rsidRPr="00A648D1">
          <w:rPr>
            <w:rStyle w:val="Hyperlink"/>
            <w:rFonts w:ascii="Calibri" w:hAnsi="Calibri" w:cs="Calibri"/>
          </w:rPr>
          <w:t>4</w:t>
        </w:r>
        <w:r w:rsidR="00A44C4E">
          <w:rPr>
            <w:rFonts w:eastAsiaTheme="minorEastAsia"/>
            <w:b w:val="0"/>
            <w:color w:val="auto"/>
            <w:kern w:val="0"/>
            <w:sz w:val="22"/>
            <w:szCs w:val="22"/>
            <w:lang w:val="en-US"/>
          </w:rPr>
          <w:tab/>
        </w:r>
        <w:r w:rsidR="00A44C4E" w:rsidRPr="00A648D1">
          <w:rPr>
            <w:rStyle w:val="Hyperlink"/>
            <w:rFonts w:ascii="Calibri" w:hAnsi="Calibri" w:cs="Calibri"/>
          </w:rPr>
          <w:t>Constant Data Dictionary</w:t>
        </w:r>
        <w:r w:rsidR="00A44C4E">
          <w:rPr>
            <w:webHidden/>
          </w:rPr>
          <w:tab/>
        </w:r>
        <w:r w:rsidR="00A44C4E">
          <w:rPr>
            <w:webHidden/>
          </w:rPr>
          <w:fldChar w:fldCharType="begin"/>
        </w:r>
        <w:r w:rsidR="00A44C4E">
          <w:rPr>
            <w:webHidden/>
          </w:rPr>
          <w:instrText xml:space="preserve"> PAGEREF _Toc489200980 \h </w:instrText>
        </w:r>
        <w:r w:rsidR="00A44C4E">
          <w:rPr>
            <w:webHidden/>
          </w:rPr>
        </w:r>
        <w:r w:rsidR="00A44C4E">
          <w:rPr>
            <w:webHidden/>
          </w:rPr>
          <w:fldChar w:fldCharType="separate"/>
        </w:r>
        <w:r w:rsidR="00A44C4E">
          <w:rPr>
            <w:webHidden/>
          </w:rPr>
          <w:t>8</w:t>
        </w:r>
        <w:r w:rsidR="00A44C4E">
          <w:rPr>
            <w:webHidden/>
          </w:rPr>
          <w:fldChar w:fldCharType="end"/>
        </w:r>
      </w:hyperlink>
    </w:p>
    <w:p w:rsidR="00A44C4E" w:rsidRDefault="00470DE0">
      <w:pPr>
        <w:pStyle w:val="TOC2"/>
        <w:rPr>
          <w:rFonts w:asciiTheme="minorHAnsi" w:eastAsiaTheme="minorEastAsia" w:hAnsiTheme="minorHAnsi"/>
          <w:color w:val="auto"/>
          <w:kern w:val="0"/>
          <w:szCs w:val="22"/>
        </w:rPr>
      </w:pPr>
      <w:hyperlink w:anchor="_Toc489200981" w:history="1">
        <w:r w:rsidR="00A44C4E" w:rsidRPr="00A648D1">
          <w:rPr>
            <w:rStyle w:val="Hyperlink"/>
          </w:rPr>
          <w:t>4.1</w:t>
        </w:r>
        <w:r w:rsidR="00A44C4E">
          <w:rPr>
            <w:rFonts w:asciiTheme="minorHAnsi" w:eastAsiaTheme="minorEastAsia" w:hAnsiTheme="minorHAnsi"/>
            <w:color w:val="auto"/>
            <w:kern w:val="0"/>
            <w:szCs w:val="22"/>
          </w:rPr>
          <w:tab/>
        </w:r>
        <w:r w:rsidR="00A44C4E" w:rsidRPr="00A648D1">
          <w:rPr>
            <w:rStyle w:val="Hyperlink"/>
          </w:rPr>
          <w:t>Program (fixed) Constants</w:t>
        </w:r>
        <w:r w:rsidR="00A44C4E">
          <w:rPr>
            <w:webHidden/>
          </w:rPr>
          <w:tab/>
        </w:r>
        <w:r w:rsidR="00A44C4E">
          <w:rPr>
            <w:webHidden/>
          </w:rPr>
          <w:fldChar w:fldCharType="begin"/>
        </w:r>
        <w:r w:rsidR="00A44C4E">
          <w:rPr>
            <w:webHidden/>
          </w:rPr>
          <w:instrText xml:space="preserve"> PAGEREF _Toc489200981 \h </w:instrText>
        </w:r>
        <w:r w:rsidR="00A44C4E">
          <w:rPr>
            <w:webHidden/>
          </w:rPr>
        </w:r>
        <w:r w:rsidR="00A44C4E">
          <w:rPr>
            <w:webHidden/>
          </w:rPr>
          <w:fldChar w:fldCharType="separate"/>
        </w:r>
        <w:r w:rsidR="00A44C4E">
          <w:rPr>
            <w:webHidden/>
          </w:rPr>
          <w:t>8</w:t>
        </w:r>
        <w:r w:rsidR="00A44C4E">
          <w:rPr>
            <w:webHidden/>
          </w:rPr>
          <w:fldChar w:fldCharType="end"/>
        </w:r>
      </w:hyperlink>
    </w:p>
    <w:p w:rsidR="00A44C4E" w:rsidRDefault="00470DE0">
      <w:pPr>
        <w:pStyle w:val="TOC3"/>
        <w:tabs>
          <w:tab w:val="left" w:pos="1200"/>
        </w:tabs>
        <w:rPr>
          <w:rFonts w:asciiTheme="minorHAnsi" w:eastAsiaTheme="minorEastAsia" w:hAnsiTheme="minorHAnsi"/>
          <w:color w:val="auto"/>
          <w:kern w:val="0"/>
          <w:sz w:val="22"/>
          <w:szCs w:val="22"/>
        </w:rPr>
      </w:pPr>
      <w:hyperlink w:anchor="_Toc489200982" w:history="1">
        <w:r w:rsidR="00A44C4E" w:rsidRPr="00A648D1">
          <w:rPr>
            <w:rStyle w:val="Hyperlink"/>
          </w:rPr>
          <w:t>4.1.1</w:t>
        </w:r>
        <w:r w:rsidR="00A44C4E">
          <w:rPr>
            <w:rFonts w:asciiTheme="minorHAnsi" w:eastAsiaTheme="minorEastAsia" w:hAnsiTheme="minorHAnsi"/>
            <w:color w:val="auto"/>
            <w:kern w:val="0"/>
            <w:sz w:val="22"/>
            <w:szCs w:val="22"/>
          </w:rPr>
          <w:tab/>
        </w:r>
        <w:r w:rsidR="00A44C4E" w:rsidRPr="00A648D1">
          <w:rPr>
            <w:rStyle w:val="Hyperlink"/>
          </w:rPr>
          <w:t>Embedded Constants</w:t>
        </w:r>
        <w:r w:rsidR="00A44C4E">
          <w:rPr>
            <w:webHidden/>
          </w:rPr>
          <w:tab/>
        </w:r>
        <w:r w:rsidR="00A44C4E">
          <w:rPr>
            <w:webHidden/>
          </w:rPr>
          <w:fldChar w:fldCharType="begin"/>
        </w:r>
        <w:r w:rsidR="00A44C4E">
          <w:rPr>
            <w:webHidden/>
          </w:rPr>
          <w:instrText xml:space="preserve"> PAGEREF _Toc489200982 \h </w:instrText>
        </w:r>
        <w:r w:rsidR="00A44C4E">
          <w:rPr>
            <w:webHidden/>
          </w:rPr>
        </w:r>
        <w:r w:rsidR="00A44C4E">
          <w:rPr>
            <w:webHidden/>
          </w:rPr>
          <w:fldChar w:fldCharType="separate"/>
        </w:r>
        <w:r w:rsidR="00A44C4E">
          <w:rPr>
            <w:webHidden/>
          </w:rPr>
          <w:t>8</w:t>
        </w:r>
        <w:r w:rsidR="00A44C4E">
          <w:rPr>
            <w:webHidden/>
          </w:rPr>
          <w:fldChar w:fldCharType="end"/>
        </w:r>
      </w:hyperlink>
    </w:p>
    <w:p w:rsidR="00A44C4E" w:rsidRDefault="00470DE0">
      <w:pPr>
        <w:pStyle w:val="TOC1"/>
        <w:rPr>
          <w:rFonts w:eastAsiaTheme="minorEastAsia"/>
          <w:b w:val="0"/>
          <w:color w:val="auto"/>
          <w:kern w:val="0"/>
          <w:sz w:val="22"/>
          <w:szCs w:val="22"/>
          <w:lang w:val="en-US"/>
        </w:rPr>
      </w:pPr>
      <w:hyperlink w:anchor="_Toc489200983" w:history="1">
        <w:r w:rsidR="00A44C4E" w:rsidRPr="00A648D1">
          <w:rPr>
            <w:rStyle w:val="Hyperlink"/>
            <w:rFonts w:ascii="Calibri" w:hAnsi="Calibri" w:cs="Calibri"/>
          </w:rPr>
          <w:t>5</w:t>
        </w:r>
        <w:r w:rsidR="00A44C4E">
          <w:rPr>
            <w:rFonts w:eastAsiaTheme="minorEastAsia"/>
            <w:b w:val="0"/>
            <w:color w:val="auto"/>
            <w:kern w:val="0"/>
            <w:sz w:val="22"/>
            <w:szCs w:val="22"/>
            <w:lang w:val="en-US"/>
          </w:rPr>
          <w:tab/>
        </w:r>
        <w:r w:rsidR="00A44C4E" w:rsidRPr="00A648D1">
          <w:rPr>
            <w:rStyle w:val="Hyperlink"/>
            <w:rFonts w:ascii="Calibri" w:hAnsi="Calibri" w:cs="Calibri"/>
          </w:rPr>
          <w:t>Software Component Implementation</w:t>
        </w:r>
        <w:r w:rsidR="00A44C4E">
          <w:rPr>
            <w:webHidden/>
          </w:rPr>
          <w:tab/>
        </w:r>
        <w:r w:rsidR="00A44C4E">
          <w:rPr>
            <w:webHidden/>
          </w:rPr>
          <w:fldChar w:fldCharType="begin"/>
        </w:r>
        <w:r w:rsidR="00A44C4E">
          <w:rPr>
            <w:webHidden/>
          </w:rPr>
          <w:instrText xml:space="preserve"> PAGEREF _Toc489200983 \h </w:instrText>
        </w:r>
        <w:r w:rsidR="00A44C4E">
          <w:rPr>
            <w:webHidden/>
          </w:rPr>
        </w:r>
        <w:r w:rsidR="00A44C4E">
          <w:rPr>
            <w:webHidden/>
          </w:rPr>
          <w:fldChar w:fldCharType="separate"/>
        </w:r>
        <w:r w:rsidR="00A44C4E">
          <w:rPr>
            <w:webHidden/>
          </w:rPr>
          <w:t>9</w:t>
        </w:r>
        <w:r w:rsidR="00A44C4E">
          <w:rPr>
            <w:webHidden/>
          </w:rPr>
          <w:fldChar w:fldCharType="end"/>
        </w:r>
      </w:hyperlink>
    </w:p>
    <w:p w:rsidR="00A44C4E" w:rsidRDefault="00470DE0">
      <w:pPr>
        <w:pStyle w:val="TOC2"/>
        <w:rPr>
          <w:rFonts w:asciiTheme="minorHAnsi" w:eastAsiaTheme="minorEastAsia" w:hAnsiTheme="minorHAnsi"/>
          <w:color w:val="auto"/>
          <w:kern w:val="0"/>
          <w:szCs w:val="22"/>
        </w:rPr>
      </w:pPr>
      <w:hyperlink w:anchor="_Toc489200984" w:history="1">
        <w:r w:rsidR="00A44C4E" w:rsidRPr="00A648D1">
          <w:rPr>
            <w:rStyle w:val="Hyperlink"/>
          </w:rPr>
          <w:t>5.1</w:t>
        </w:r>
        <w:r w:rsidR="00A44C4E">
          <w:rPr>
            <w:rFonts w:asciiTheme="minorHAnsi" w:eastAsiaTheme="minorEastAsia" w:hAnsiTheme="minorHAnsi"/>
            <w:color w:val="auto"/>
            <w:kern w:val="0"/>
            <w:szCs w:val="22"/>
          </w:rPr>
          <w:tab/>
        </w:r>
        <w:r w:rsidR="00A44C4E" w:rsidRPr="00A648D1">
          <w:rPr>
            <w:rStyle w:val="Hyperlink"/>
          </w:rPr>
          <w:t>Sub-Module Functions</w:t>
        </w:r>
        <w:r w:rsidR="00A44C4E">
          <w:rPr>
            <w:webHidden/>
          </w:rPr>
          <w:tab/>
        </w:r>
        <w:r w:rsidR="00A44C4E">
          <w:rPr>
            <w:webHidden/>
          </w:rPr>
          <w:fldChar w:fldCharType="begin"/>
        </w:r>
        <w:r w:rsidR="00A44C4E">
          <w:rPr>
            <w:webHidden/>
          </w:rPr>
          <w:instrText xml:space="preserve"> PAGEREF _Toc489200984 \h </w:instrText>
        </w:r>
        <w:r w:rsidR="00A44C4E">
          <w:rPr>
            <w:webHidden/>
          </w:rPr>
        </w:r>
        <w:r w:rsidR="00A44C4E">
          <w:rPr>
            <w:webHidden/>
          </w:rPr>
          <w:fldChar w:fldCharType="separate"/>
        </w:r>
        <w:r w:rsidR="00A44C4E">
          <w:rPr>
            <w:webHidden/>
          </w:rPr>
          <w:t>9</w:t>
        </w:r>
        <w:r w:rsidR="00A44C4E">
          <w:rPr>
            <w:webHidden/>
          </w:rPr>
          <w:fldChar w:fldCharType="end"/>
        </w:r>
      </w:hyperlink>
    </w:p>
    <w:p w:rsidR="00A44C4E" w:rsidRDefault="00470DE0">
      <w:pPr>
        <w:pStyle w:val="TOC2"/>
        <w:rPr>
          <w:rFonts w:asciiTheme="minorHAnsi" w:eastAsiaTheme="minorEastAsia" w:hAnsiTheme="minorHAnsi"/>
          <w:color w:val="auto"/>
          <w:kern w:val="0"/>
          <w:szCs w:val="22"/>
        </w:rPr>
      </w:pPr>
      <w:hyperlink w:anchor="_Toc489200985" w:history="1">
        <w:r w:rsidR="00A44C4E" w:rsidRPr="00A648D1">
          <w:rPr>
            <w:rStyle w:val="Hyperlink"/>
            <w:rFonts w:cs="Calibri"/>
          </w:rPr>
          <w:t>5.1.1</w:t>
        </w:r>
        <w:r w:rsidR="00A44C4E">
          <w:rPr>
            <w:rFonts w:asciiTheme="minorHAnsi" w:eastAsiaTheme="minorEastAsia" w:hAnsiTheme="minorHAnsi"/>
            <w:color w:val="auto"/>
            <w:kern w:val="0"/>
            <w:szCs w:val="22"/>
          </w:rPr>
          <w:tab/>
        </w:r>
        <w:r w:rsidR="00A44C4E" w:rsidRPr="00A648D1">
          <w:rPr>
            <w:rStyle w:val="Hyperlink"/>
            <w:rFonts w:cs="Calibri"/>
          </w:rPr>
          <w:t>Init: MotAg5MeasInit1</w:t>
        </w:r>
        <w:r w:rsidR="00A44C4E">
          <w:rPr>
            <w:webHidden/>
          </w:rPr>
          <w:tab/>
        </w:r>
        <w:r w:rsidR="00A44C4E">
          <w:rPr>
            <w:webHidden/>
          </w:rPr>
          <w:fldChar w:fldCharType="begin"/>
        </w:r>
        <w:r w:rsidR="00A44C4E">
          <w:rPr>
            <w:webHidden/>
          </w:rPr>
          <w:instrText xml:space="preserve"> PAGEREF _Toc489200985 \h </w:instrText>
        </w:r>
        <w:r w:rsidR="00A44C4E">
          <w:rPr>
            <w:webHidden/>
          </w:rPr>
        </w:r>
        <w:r w:rsidR="00A44C4E">
          <w:rPr>
            <w:webHidden/>
          </w:rPr>
          <w:fldChar w:fldCharType="separate"/>
        </w:r>
        <w:r w:rsidR="00A44C4E">
          <w:rPr>
            <w:webHidden/>
          </w:rPr>
          <w:t>9</w:t>
        </w:r>
        <w:r w:rsidR="00A44C4E">
          <w:rPr>
            <w:webHidden/>
          </w:rPr>
          <w:fldChar w:fldCharType="end"/>
        </w:r>
      </w:hyperlink>
    </w:p>
    <w:p w:rsidR="00A44C4E" w:rsidRDefault="00470DE0">
      <w:pPr>
        <w:pStyle w:val="TOC2"/>
        <w:rPr>
          <w:rFonts w:asciiTheme="minorHAnsi" w:eastAsiaTheme="minorEastAsia" w:hAnsiTheme="minorHAnsi"/>
          <w:color w:val="auto"/>
          <w:kern w:val="0"/>
          <w:szCs w:val="22"/>
        </w:rPr>
      </w:pPr>
      <w:hyperlink w:anchor="_Toc489200986" w:history="1">
        <w:r w:rsidR="00A44C4E" w:rsidRPr="00A648D1">
          <w:rPr>
            <w:rStyle w:val="Hyperlink"/>
            <w:rFonts w:cs="Calibri"/>
          </w:rPr>
          <w:t>5.1.1.1</w:t>
        </w:r>
        <w:r w:rsidR="00A44C4E">
          <w:rPr>
            <w:rFonts w:asciiTheme="minorHAnsi" w:eastAsiaTheme="minorEastAsia" w:hAnsiTheme="minorHAnsi"/>
            <w:color w:val="auto"/>
            <w:kern w:val="0"/>
            <w:szCs w:val="22"/>
          </w:rPr>
          <w:tab/>
        </w:r>
        <w:r w:rsidR="00A44C4E" w:rsidRPr="00A648D1">
          <w:rPr>
            <w:rStyle w:val="Hyperlink"/>
            <w:rFonts w:cs="Calibri"/>
          </w:rPr>
          <w:t>Design Rationale</w:t>
        </w:r>
        <w:r w:rsidR="00A44C4E">
          <w:rPr>
            <w:webHidden/>
          </w:rPr>
          <w:tab/>
        </w:r>
        <w:r w:rsidR="00A44C4E">
          <w:rPr>
            <w:webHidden/>
          </w:rPr>
          <w:fldChar w:fldCharType="begin"/>
        </w:r>
        <w:r w:rsidR="00A44C4E">
          <w:rPr>
            <w:webHidden/>
          </w:rPr>
          <w:instrText xml:space="preserve"> PAGEREF _Toc489200986 \h </w:instrText>
        </w:r>
        <w:r w:rsidR="00A44C4E">
          <w:rPr>
            <w:webHidden/>
          </w:rPr>
        </w:r>
        <w:r w:rsidR="00A44C4E">
          <w:rPr>
            <w:webHidden/>
          </w:rPr>
          <w:fldChar w:fldCharType="separate"/>
        </w:r>
        <w:r w:rsidR="00A44C4E">
          <w:rPr>
            <w:webHidden/>
          </w:rPr>
          <w:t>9</w:t>
        </w:r>
        <w:r w:rsidR="00A44C4E">
          <w:rPr>
            <w:webHidden/>
          </w:rPr>
          <w:fldChar w:fldCharType="end"/>
        </w:r>
      </w:hyperlink>
    </w:p>
    <w:p w:rsidR="00A44C4E" w:rsidRDefault="00470DE0">
      <w:pPr>
        <w:pStyle w:val="TOC2"/>
        <w:rPr>
          <w:rFonts w:asciiTheme="minorHAnsi" w:eastAsiaTheme="minorEastAsia" w:hAnsiTheme="minorHAnsi"/>
          <w:color w:val="auto"/>
          <w:kern w:val="0"/>
          <w:szCs w:val="22"/>
        </w:rPr>
      </w:pPr>
      <w:hyperlink w:anchor="_Toc489200987" w:history="1">
        <w:r w:rsidR="00A44C4E" w:rsidRPr="00A648D1">
          <w:rPr>
            <w:rStyle w:val="Hyperlink"/>
            <w:rFonts w:cs="Calibri"/>
          </w:rPr>
          <w:t>5.1.2</w:t>
        </w:r>
        <w:r w:rsidR="00A44C4E">
          <w:rPr>
            <w:rFonts w:asciiTheme="minorHAnsi" w:eastAsiaTheme="minorEastAsia" w:hAnsiTheme="minorHAnsi"/>
            <w:color w:val="auto"/>
            <w:kern w:val="0"/>
            <w:szCs w:val="22"/>
          </w:rPr>
          <w:tab/>
        </w:r>
        <w:r w:rsidR="00A44C4E" w:rsidRPr="00A648D1">
          <w:rPr>
            <w:rStyle w:val="Hyperlink"/>
            <w:rFonts w:cs="Calibri"/>
          </w:rPr>
          <w:t>Per: MotAg5MeasPer1</w:t>
        </w:r>
        <w:r w:rsidR="00A44C4E">
          <w:rPr>
            <w:webHidden/>
          </w:rPr>
          <w:tab/>
        </w:r>
        <w:r w:rsidR="00A44C4E">
          <w:rPr>
            <w:webHidden/>
          </w:rPr>
          <w:fldChar w:fldCharType="begin"/>
        </w:r>
        <w:r w:rsidR="00A44C4E">
          <w:rPr>
            <w:webHidden/>
          </w:rPr>
          <w:instrText xml:space="preserve"> PAGEREF _Toc489200987 \h </w:instrText>
        </w:r>
        <w:r w:rsidR="00A44C4E">
          <w:rPr>
            <w:webHidden/>
          </w:rPr>
        </w:r>
        <w:r w:rsidR="00A44C4E">
          <w:rPr>
            <w:webHidden/>
          </w:rPr>
          <w:fldChar w:fldCharType="separate"/>
        </w:r>
        <w:r w:rsidR="00A44C4E">
          <w:rPr>
            <w:webHidden/>
          </w:rPr>
          <w:t>9</w:t>
        </w:r>
        <w:r w:rsidR="00A44C4E">
          <w:rPr>
            <w:webHidden/>
          </w:rPr>
          <w:fldChar w:fldCharType="end"/>
        </w:r>
      </w:hyperlink>
    </w:p>
    <w:p w:rsidR="00A44C4E" w:rsidRDefault="00470DE0">
      <w:pPr>
        <w:pStyle w:val="TOC2"/>
        <w:rPr>
          <w:rFonts w:asciiTheme="minorHAnsi" w:eastAsiaTheme="minorEastAsia" w:hAnsiTheme="minorHAnsi"/>
          <w:color w:val="auto"/>
          <w:kern w:val="0"/>
          <w:szCs w:val="22"/>
        </w:rPr>
      </w:pPr>
      <w:hyperlink w:anchor="_Toc489200988" w:history="1">
        <w:r w:rsidR="00A44C4E" w:rsidRPr="00A648D1">
          <w:rPr>
            <w:rStyle w:val="Hyperlink"/>
            <w:rFonts w:cs="Calibri"/>
          </w:rPr>
          <w:t>5.1.2.1</w:t>
        </w:r>
        <w:r w:rsidR="00A44C4E">
          <w:rPr>
            <w:rFonts w:asciiTheme="minorHAnsi" w:eastAsiaTheme="minorEastAsia" w:hAnsiTheme="minorHAnsi"/>
            <w:color w:val="auto"/>
            <w:kern w:val="0"/>
            <w:szCs w:val="22"/>
          </w:rPr>
          <w:tab/>
        </w:r>
        <w:r w:rsidR="00A44C4E" w:rsidRPr="00A648D1">
          <w:rPr>
            <w:rStyle w:val="Hyperlink"/>
            <w:rFonts w:cs="Calibri"/>
          </w:rPr>
          <w:t>Design Rationale</w:t>
        </w:r>
        <w:r w:rsidR="00A44C4E">
          <w:rPr>
            <w:webHidden/>
          </w:rPr>
          <w:tab/>
        </w:r>
        <w:r w:rsidR="00A44C4E">
          <w:rPr>
            <w:webHidden/>
          </w:rPr>
          <w:fldChar w:fldCharType="begin"/>
        </w:r>
        <w:r w:rsidR="00A44C4E">
          <w:rPr>
            <w:webHidden/>
          </w:rPr>
          <w:instrText xml:space="preserve"> PAGEREF _Toc489200988 \h </w:instrText>
        </w:r>
        <w:r w:rsidR="00A44C4E">
          <w:rPr>
            <w:webHidden/>
          </w:rPr>
        </w:r>
        <w:r w:rsidR="00A44C4E">
          <w:rPr>
            <w:webHidden/>
          </w:rPr>
          <w:fldChar w:fldCharType="separate"/>
        </w:r>
        <w:r w:rsidR="00A44C4E">
          <w:rPr>
            <w:webHidden/>
          </w:rPr>
          <w:t>9</w:t>
        </w:r>
        <w:r w:rsidR="00A44C4E">
          <w:rPr>
            <w:webHidden/>
          </w:rPr>
          <w:fldChar w:fldCharType="end"/>
        </w:r>
      </w:hyperlink>
    </w:p>
    <w:p w:rsidR="00A44C4E" w:rsidRDefault="00470DE0">
      <w:pPr>
        <w:pStyle w:val="TOC2"/>
        <w:rPr>
          <w:rFonts w:asciiTheme="minorHAnsi" w:eastAsiaTheme="minorEastAsia" w:hAnsiTheme="minorHAnsi"/>
          <w:color w:val="auto"/>
          <w:kern w:val="0"/>
          <w:szCs w:val="22"/>
        </w:rPr>
      </w:pPr>
      <w:hyperlink w:anchor="_Toc489200989" w:history="1">
        <w:r w:rsidR="00A44C4E" w:rsidRPr="00A648D1">
          <w:rPr>
            <w:rStyle w:val="Hyperlink"/>
            <w:rFonts w:cs="Calibri"/>
          </w:rPr>
          <w:t>5.1.3</w:t>
        </w:r>
        <w:r w:rsidR="00A44C4E">
          <w:rPr>
            <w:rFonts w:asciiTheme="minorHAnsi" w:eastAsiaTheme="minorEastAsia" w:hAnsiTheme="minorHAnsi"/>
            <w:color w:val="auto"/>
            <w:kern w:val="0"/>
            <w:szCs w:val="22"/>
          </w:rPr>
          <w:tab/>
        </w:r>
        <w:r w:rsidR="00A44C4E" w:rsidRPr="00A648D1">
          <w:rPr>
            <w:rStyle w:val="Hyperlink"/>
            <w:rFonts w:cs="Calibri"/>
          </w:rPr>
          <w:t>Per: MotAg5MeasPer2</w:t>
        </w:r>
        <w:r w:rsidR="00A44C4E">
          <w:rPr>
            <w:webHidden/>
          </w:rPr>
          <w:tab/>
        </w:r>
        <w:r w:rsidR="00A44C4E">
          <w:rPr>
            <w:webHidden/>
          </w:rPr>
          <w:fldChar w:fldCharType="begin"/>
        </w:r>
        <w:r w:rsidR="00A44C4E">
          <w:rPr>
            <w:webHidden/>
          </w:rPr>
          <w:instrText xml:space="preserve"> PAGEREF _Toc489200989 \h </w:instrText>
        </w:r>
        <w:r w:rsidR="00A44C4E">
          <w:rPr>
            <w:webHidden/>
          </w:rPr>
        </w:r>
        <w:r w:rsidR="00A44C4E">
          <w:rPr>
            <w:webHidden/>
          </w:rPr>
          <w:fldChar w:fldCharType="separate"/>
        </w:r>
        <w:r w:rsidR="00A44C4E">
          <w:rPr>
            <w:webHidden/>
          </w:rPr>
          <w:t>9</w:t>
        </w:r>
        <w:r w:rsidR="00A44C4E">
          <w:rPr>
            <w:webHidden/>
          </w:rPr>
          <w:fldChar w:fldCharType="end"/>
        </w:r>
      </w:hyperlink>
    </w:p>
    <w:p w:rsidR="00A44C4E" w:rsidRDefault="00470DE0">
      <w:pPr>
        <w:pStyle w:val="TOC2"/>
        <w:rPr>
          <w:rFonts w:asciiTheme="minorHAnsi" w:eastAsiaTheme="minorEastAsia" w:hAnsiTheme="minorHAnsi"/>
          <w:color w:val="auto"/>
          <w:kern w:val="0"/>
          <w:szCs w:val="22"/>
        </w:rPr>
      </w:pPr>
      <w:hyperlink w:anchor="_Toc489200990" w:history="1">
        <w:r w:rsidR="00A44C4E" w:rsidRPr="00A648D1">
          <w:rPr>
            <w:rStyle w:val="Hyperlink"/>
            <w:rFonts w:cs="Calibri"/>
          </w:rPr>
          <w:t>5.1.3.1</w:t>
        </w:r>
        <w:r w:rsidR="00A44C4E">
          <w:rPr>
            <w:rFonts w:asciiTheme="minorHAnsi" w:eastAsiaTheme="minorEastAsia" w:hAnsiTheme="minorHAnsi"/>
            <w:color w:val="auto"/>
            <w:kern w:val="0"/>
            <w:szCs w:val="22"/>
          </w:rPr>
          <w:tab/>
        </w:r>
        <w:r w:rsidR="00A44C4E" w:rsidRPr="00A648D1">
          <w:rPr>
            <w:rStyle w:val="Hyperlink"/>
            <w:rFonts w:cs="Calibri"/>
          </w:rPr>
          <w:t>Design Rationale</w:t>
        </w:r>
        <w:r w:rsidR="00A44C4E">
          <w:rPr>
            <w:webHidden/>
          </w:rPr>
          <w:tab/>
        </w:r>
        <w:r w:rsidR="00A44C4E">
          <w:rPr>
            <w:webHidden/>
          </w:rPr>
          <w:fldChar w:fldCharType="begin"/>
        </w:r>
        <w:r w:rsidR="00A44C4E">
          <w:rPr>
            <w:webHidden/>
          </w:rPr>
          <w:instrText xml:space="preserve"> PAGEREF _Toc489200990 \h </w:instrText>
        </w:r>
        <w:r w:rsidR="00A44C4E">
          <w:rPr>
            <w:webHidden/>
          </w:rPr>
        </w:r>
        <w:r w:rsidR="00A44C4E">
          <w:rPr>
            <w:webHidden/>
          </w:rPr>
          <w:fldChar w:fldCharType="separate"/>
        </w:r>
        <w:r w:rsidR="00A44C4E">
          <w:rPr>
            <w:webHidden/>
          </w:rPr>
          <w:t>9</w:t>
        </w:r>
        <w:r w:rsidR="00A44C4E">
          <w:rPr>
            <w:webHidden/>
          </w:rPr>
          <w:fldChar w:fldCharType="end"/>
        </w:r>
      </w:hyperlink>
    </w:p>
    <w:p w:rsidR="00A44C4E" w:rsidRDefault="00470DE0">
      <w:pPr>
        <w:pStyle w:val="TOC2"/>
        <w:rPr>
          <w:rFonts w:asciiTheme="minorHAnsi" w:eastAsiaTheme="minorEastAsia" w:hAnsiTheme="minorHAnsi"/>
          <w:color w:val="auto"/>
          <w:kern w:val="0"/>
          <w:szCs w:val="22"/>
        </w:rPr>
      </w:pPr>
      <w:hyperlink w:anchor="_Toc489200991" w:history="1">
        <w:r w:rsidR="00A44C4E" w:rsidRPr="00A648D1">
          <w:rPr>
            <w:rStyle w:val="Hyperlink"/>
            <w:rFonts w:cs="Calibri"/>
          </w:rPr>
          <w:t>5.1.4</w:t>
        </w:r>
        <w:r w:rsidR="00A44C4E">
          <w:rPr>
            <w:rFonts w:asciiTheme="minorHAnsi" w:eastAsiaTheme="minorEastAsia" w:hAnsiTheme="minorHAnsi"/>
            <w:color w:val="auto"/>
            <w:kern w:val="0"/>
            <w:szCs w:val="22"/>
          </w:rPr>
          <w:tab/>
        </w:r>
        <w:r w:rsidR="00A44C4E" w:rsidRPr="00A648D1">
          <w:rPr>
            <w:rStyle w:val="Hyperlink"/>
            <w:rFonts w:cs="Calibri"/>
          </w:rPr>
          <w:t>Per: MotAg5MeasPer3</w:t>
        </w:r>
        <w:r w:rsidR="00A44C4E">
          <w:rPr>
            <w:webHidden/>
          </w:rPr>
          <w:tab/>
        </w:r>
        <w:r w:rsidR="00A44C4E">
          <w:rPr>
            <w:webHidden/>
          </w:rPr>
          <w:fldChar w:fldCharType="begin"/>
        </w:r>
        <w:r w:rsidR="00A44C4E">
          <w:rPr>
            <w:webHidden/>
          </w:rPr>
          <w:instrText xml:space="preserve"> PAGEREF _Toc489200991 \h </w:instrText>
        </w:r>
        <w:r w:rsidR="00A44C4E">
          <w:rPr>
            <w:webHidden/>
          </w:rPr>
        </w:r>
        <w:r w:rsidR="00A44C4E">
          <w:rPr>
            <w:webHidden/>
          </w:rPr>
          <w:fldChar w:fldCharType="separate"/>
        </w:r>
        <w:r w:rsidR="00A44C4E">
          <w:rPr>
            <w:webHidden/>
          </w:rPr>
          <w:t>9</w:t>
        </w:r>
        <w:r w:rsidR="00A44C4E">
          <w:rPr>
            <w:webHidden/>
          </w:rPr>
          <w:fldChar w:fldCharType="end"/>
        </w:r>
      </w:hyperlink>
    </w:p>
    <w:p w:rsidR="00A44C4E" w:rsidRDefault="00470DE0">
      <w:pPr>
        <w:pStyle w:val="TOC2"/>
        <w:rPr>
          <w:rFonts w:asciiTheme="minorHAnsi" w:eastAsiaTheme="minorEastAsia" w:hAnsiTheme="minorHAnsi"/>
          <w:color w:val="auto"/>
          <w:kern w:val="0"/>
          <w:szCs w:val="22"/>
        </w:rPr>
      </w:pPr>
      <w:hyperlink w:anchor="_Toc489200992" w:history="1">
        <w:r w:rsidR="00A44C4E" w:rsidRPr="00A648D1">
          <w:rPr>
            <w:rStyle w:val="Hyperlink"/>
            <w:rFonts w:cs="Calibri"/>
          </w:rPr>
          <w:t>5.1.4.1</w:t>
        </w:r>
        <w:r w:rsidR="00A44C4E">
          <w:rPr>
            <w:rFonts w:asciiTheme="minorHAnsi" w:eastAsiaTheme="minorEastAsia" w:hAnsiTheme="minorHAnsi"/>
            <w:color w:val="auto"/>
            <w:kern w:val="0"/>
            <w:szCs w:val="22"/>
          </w:rPr>
          <w:tab/>
        </w:r>
        <w:r w:rsidR="00A44C4E" w:rsidRPr="00A648D1">
          <w:rPr>
            <w:rStyle w:val="Hyperlink"/>
            <w:rFonts w:cs="Calibri"/>
          </w:rPr>
          <w:t>Design Rationale</w:t>
        </w:r>
        <w:r w:rsidR="00A44C4E">
          <w:rPr>
            <w:webHidden/>
          </w:rPr>
          <w:tab/>
        </w:r>
        <w:r w:rsidR="00A44C4E">
          <w:rPr>
            <w:webHidden/>
          </w:rPr>
          <w:fldChar w:fldCharType="begin"/>
        </w:r>
        <w:r w:rsidR="00A44C4E">
          <w:rPr>
            <w:webHidden/>
          </w:rPr>
          <w:instrText xml:space="preserve"> PAGEREF _Toc489200992 \h </w:instrText>
        </w:r>
        <w:r w:rsidR="00A44C4E">
          <w:rPr>
            <w:webHidden/>
          </w:rPr>
        </w:r>
        <w:r w:rsidR="00A44C4E">
          <w:rPr>
            <w:webHidden/>
          </w:rPr>
          <w:fldChar w:fldCharType="separate"/>
        </w:r>
        <w:r w:rsidR="00A44C4E">
          <w:rPr>
            <w:webHidden/>
          </w:rPr>
          <w:t>9</w:t>
        </w:r>
        <w:r w:rsidR="00A44C4E">
          <w:rPr>
            <w:webHidden/>
          </w:rPr>
          <w:fldChar w:fldCharType="end"/>
        </w:r>
      </w:hyperlink>
    </w:p>
    <w:p w:rsidR="00A44C4E" w:rsidRDefault="00470DE0">
      <w:pPr>
        <w:pStyle w:val="TOC2"/>
        <w:rPr>
          <w:rFonts w:asciiTheme="minorHAnsi" w:eastAsiaTheme="minorEastAsia" w:hAnsiTheme="minorHAnsi"/>
          <w:color w:val="auto"/>
          <w:kern w:val="0"/>
          <w:szCs w:val="22"/>
        </w:rPr>
      </w:pPr>
      <w:hyperlink w:anchor="_Toc489200993" w:history="1">
        <w:r w:rsidR="00A44C4E" w:rsidRPr="00A648D1">
          <w:rPr>
            <w:rStyle w:val="Hyperlink"/>
          </w:rPr>
          <w:t>5.2</w:t>
        </w:r>
        <w:r w:rsidR="00A44C4E">
          <w:rPr>
            <w:rFonts w:asciiTheme="minorHAnsi" w:eastAsiaTheme="minorEastAsia" w:hAnsiTheme="minorHAnsi"/>
            <w:color w:val="auto"/>
            <w:kern w:val="0"/>
            <w:szCs w:val="22"/>
          </w:rPr>
          <w:tab/>
        </w:r>
        <w:r w:rsidR="00A44C4E" w:rsidRPr="00A648D1">
          <w:rPr>
            <w:rStyle w:val="Hyperlink"/>
          </w:rPr>
          <w:t>Server Runables</w:t>
        </w:r>
        <w:r w:rsidR="00A44C4E">
          <w:rPr>
            <w:webHidden/>
          </w:rPr>
          <w:tab/>
        </w:r>
        <w:r w:rsidR="00A44C4E">
          <w:rPr>
            <w:webHidden/>
          </w:rPr>
          <w:fldChar w:fldCharType="begin"/>
        </w:r>
        <w:r w:rsidR="00A44C4E">
          <w:rPr>
            <w:webHidden/>
          </w:rPr>
          <w:instrText xml:space="preserve"> PAGEREF _Toc489200993 \h </w:instrText>
        </w:r>
        <w:r w:rsidR="00A44C4E">
          <w:rPr>
            <w:webHidden/>
          </w:rPr>
        </w:r>
        <w:r w:rsidR="00A44C4E">
          <w:rPr>
            <w:webHidden/>
          </w:rPr>
          <w:fldChar w:fldCharType="separate"/>
        </w:r>
        <w:r w:rsidR="00A44C4E">
          <w:rPr>
            <w:webHidden/>
          </w:rPr>
          <w:t>9</w:t>
        </w:r>
        <w:r w:rsidR="00A44C4E">
          <w:rPr>
            <w:webHidden/>
          </w:rPr>
          <w:fldChar w:fldCharType="end"/>
        </w:r>
      </w:hyperlink>
    </w:p>
    <w:p w:rsidR="00A44C4E" w:rsidRDefault="00470DE0">
      <w:pPr>
        <w:pStyle w:val="TOC2"/>
        <w:rPr>
          <w:rFonts w:asciiTheme="minorHAnsi" w:eastAsiaTheme="minorEastAsia" w:hAnsiTheme="minorHAnsi"/>
          <w:color w:val="auto"/>
          <w:kern w:val="0"/>
          <w:szCs w:val="22"/>
        </w:rPr>
      </w:pPr>
      <w:hyperlink w:anchor="_Toc489200994" w:history="1">
        <w:r w:rsidR="00A44C4E" w:rsidRPr="00A648D1">
          <w:rPr>
            <w:rStyle w:val="Hyperlink"/>
            <w:rFonts w:cs="Calibri"/>
          </w:rPr>
          <w:t>5.2.1</w:t>
        </w:r>
        <w:r w:rsidR="00A44C4E">
          <w:rPr>
            <w:rFonts w:asciiTheme="minorHAnsi" w:eastAsiaTheme="minorEastAsia" w:hAnsiTheme="minorHAnsi"/>
            <w:color w:val="auto"/>
            <w:kern w:val="0"/>
            <w:szCs w:val="22"/>
          </w:rPr>
          <w:tab/>
        </w:r>
        <w:r w:rsidR="00A44C4E" w:rsidRPr="00A648D1">
          <w:rPr>
            <w:rStyle w:val="Hyperlink"/>
            <w:rFonts w:cs="Calibri"/>
          </w:rPr>
          <w:t>MotAg5EolPrmRead</w:t>
        </w:r>
        <w:r w:rsidR="00A44C4E">
          <w:rPr>
            <w:webHidden/>
          </w:rPr>
          <w:tab/>
        </w:r>
        <w:r w:rsidR="00A44C4E">
          <w:rPr>
            <w:webHidden/>
          </w:rPr>
          <w:fldChar w:fldCharType="begin"/>
        </w:r>
        <w:r w:rsidR="00A44C4E">
          <w:rPr>
            <w:webHidden/>
          </w:rPr>
          <w:instrText xml:space="preserve"> PAGEREF _Toc489200994 \h </w:instrText>
        </w:r>
        <w:r w:rsidR="00A44C4E">
          <w:rPr>
            <w:webHidden/>
          </w:rPr>
        </w:r>
        <w:r w:rsidR="00A44C4E">
          <w:rPr>
            <w:webHidden/>
          </w:rPr>
          <w:fldChar w:fldCharType="separate"/>
        </w:r>
        <w:r w:rsidR="00A44C4E">
          <w:rPr>
            <w:webHidden/>
          </w:rPr>
          <w:t>9</w:t>
        </w:r>
        <w:r w:rsidR="00A44C4E">
          <w:rPr>
            <w:webHidden/>
          </w:rPr>
          <w:fldChar w:fldCharType="end"/>
        </w:r>
      </w:hyperlink>
    </w:p>
    <w:p w:rsidR="00A44C4E" w:rsidRDefault="00470DE0">
      <w:pPr>
        <w:pStyle w:val="TOC2"/>
        <w:rPr>
          <w:rFonts w:asciiTheme="minorHAnsi" w:eastAsiaTheme="minorEastAsia" w:hAnsiTheme="minorHAnsi"/>
          <w:color w:val="auto"/>
          <w:kern w:val="0"/>
          <w:szCs w:val="22"/>
        </w:rPr>
      </w:pPr>
      <w:hyperlink w:anchor="_Toc489200995" w:history="1">
        <w:r w:rsidR="00A44C4E" w:rsidRPr="00A648D1">
          <w:rPr>
            <w:rStyle w:val="Hyperlink"/>
            <w:rFonts w:cs="Calibri"/>
          </w:rPr>
          <w:t>5.2.1.1</w:t>
        </w:r>
        <w:r w:rsidR="00A44C4E">
          <w:rPr>
            <w:rFonts w:asciiTheme="minorHAnsi" w:eastAsiaTheme="minorEastAsia" w:hAnsiTheme="minorHAnsi"/>
            <w:color w:val="auto"/>
            <w:kern w:val="0"/>
            <w:szCs w:val="22"/>
          </w:rPr>
          <w:tab/>
        </w:r>
        <w:r w:rsidR="00A44C4E" w:rsidRPr="00A648D1">
          <w:rPr>
            <w:rStyle w:val="Hyperlink"/>
            <w:rFonts w:cs="Calibri"/>
          </w:rPr>
          <w:t>Design Rationale</w:t>
        </w:r>
        <w:r w:rsidR="00A44C4E">
          <w:rPr>
            <w:webHidden/>
          </w:rPr>
          <w:tab/>
        </w:r>
        <w:r w:rsidR="00A44C4E">
          <w:rPr>
            <w:webHidden/>
          </w:rPr>
          <w:fldChar w:fldCharType="begin"/>
        </w:r>
        <w:r w:rsidR="00A44C4E">
          <w:rPr>
            <w:webHidden/>
          </w:rPr>
          <w:instrText xml:space="preserve"> PAGEREF _Toc489200995 \h </w:instrText>
        </w:r>
        <w:r w:rsidR="00A44C4E">
          <w:rPr>
            <w:webHidden/>
          </w:rPr>
        </w:r>
        <w:r w:rsidR="00A44C4E">
          <w:rPr>
            <w:webHidden/>
          </w:rPr>
          <w:fldChar w:fldCharType="separate"/>
        </w:r>
        <w:r w:rsidR="00A44C4E">
          <w:rPr>
            <w:webHidden/>
          </w:rPr>
          <w:t>9</w:t>
        </w:r>
        <w:r w:rsidR="00A44C4E">
          <w:rPr>
            <w:webHidden/>
          </w:rPr>
          <w:fldChar w:fldCharType="end"/>
        </w:r>
      </w:hyperlink>
    </w:p>
    <w:p w:rsidR="00A44C4E" w:rsidRDefault="00470DE0">
      <w:pPr>
        <w:pStyle w:val="TOC2"/>
        <w:rPr>
          <w:rFonts w:asciiTheme="minorHAnsi" w:eastAsiaTheme="minorEastAsia" w:hAnsiTheme="minorHAnsi"/>
          <w:color w:val="auto"/>
          <w:kern w:val="0"/>
          <w:szCs w:val="22"/>
        </w:rPr>
      </w:pPr>
      <w:hyperlink w:anchor="_Toc489200996" w:history="1">
        <w:r w:rsidR="00A44C4E" w:rsidRPr="00A648D1">
          <w:rPr>
            <w:rStyle w:val="Hyperlink"/>
            <w:rFonts w:cs="Calibri"/>
          </w:rPr>
          <w:t>5.3</w:t>
        </w:r>
        <w:r w:rsidR="00A44C4E">
          <w:rPr>
            <w:rFonts w:asciiTheme="minorHAnsi" w:eastAsiaTheme="minorEastAsia" w:hAnsiTheme="minorHAnsi"/>
            <w:color w:val="auto"/>
            <w:kern w:val="0"/>
            <w:szCs w:val="22"/>
          </w:rPr>
          <w:tab/>
        </w:r>
        <w:r w:rsidR="00A44C4E" w:rsidRPr="00A648D1">
          <w:rPr>
            <w:rStyle w:val="Hyperlink"/>
            <w:rFonts w:cs="Calibri"/>
          </w:rPr>
          <w:t>Module Internal (Local) Functions</w:t>
        </w:r>
        <w:r w:rsidR="00A44C4E">
          <w:rPr>
            <w:webHidden/>
          </w:rPr>
          <w:tab/>
        </w:r>
        <w:r w:rsidR="00A44C4E">
          <w:rPr>
            <w:webHidden/>
          </w:rPr>
          <w:fldChar w:fldCharType="begin"/>
        </w:r>
        <w:r w:rsidR="00A44C4E">
          <w:rPr>
            <w:webHidden/>
          </w:rPr>
          <w:instrText xml:space="preserve"> PAGEREF _Toc489200996 \h </w:instrText>
        </w:r>
        <w:r w:rsidR="00A44C4E">
          <w:rPr>
            <w:webHidden/>
          </w:rPr>
        </w:r>
        <w:r w:rsidR="00A44C4E">
          <w:rPr>
            <w:webHidden/>
          </w:rPr>
          <w:fldChar w:fldCharType="separate"/>
        </w:r>
        <w:r w:rsidR="00A44C4E">
          <w:rPr>
            <w:webHidden/>
          </w:rPr>
          <w:t>9</w:t>
        </w:r>
        <w:r w:rsidR="00A44C4E">
          <w:rPr>
            <w:webHidden/>
          </w:rPr>
          <w:fldChar w:fldCharType="end"/>
        </w:r>
      </w:hyperlink>
    </w:p>
    <w:p w:rsidR="00A44C4E" w:rsidRDefault="00470DE0">
      <w:pPr>
        <w:pStyle w:val="TOC2"/>
        <w:rPr>
          <w:rFonts w:asciiTheme="minorHAnsi" w:eastAsiaTheme="minorEastAsia" w:hAnsiTheme="minorHAnsi"/>
          <w:color w:val="auto"/>
          <w:kern w:val="0"/>
          <w:szCs w:val="22"/>
        </w:rPr>
      </w:pPr>
      <w:hyperlink w:anchor="_Toc489200997" w:history="1">
        <w:r w:rsidR="00A44C4E" w:rsidRPr="00A648D1">
          <w:rPr>
            <w:rStyle w:val="Hyperlink"/>
            <w:rFonts w:cs="Calibri"/>
          </w:rPr>
          <w:t>5.3.1</w:t>
        </w:r>
        <w:r w:rsidR="00A44C4E">
          <w:rPr>
            <w:rFonts w:asciiTheme="minorHAnsi" w:eastAsiaTheme="minorEastAsia" w:hAnsiTheme="minorHAnsi"/>
            <w:color w:val="auto"/>
            <w:kern w:val="0"/>
            <w:szCs w:val="22"/>
          </w:rPr>
          <w:tab/>
        </w:r>
        <w:r w:rsidR="00A44C4E" w:rsidRPr="00A648D1">
          <w:rPr>
            <w:rStyle w:val="Hyperlink"/>
            <w:rFonts w:cs="Calibri"/>
          </w:rPr>
          <w:t>Local Function #1</w:t>
        </w:r>
        <w:r w:rsidR="00A44C4E">
          <w:rPr>
            <w:webHidden/>
          </w:rPr>
          <w:tab/>
        </w:r>
        <w:r w:rsidR="00A44C4E">
          <w:rPr>
            <w:webHidden/>
          </w:rPr>
          <w:fldChar w:fldCharType="begin"/>
        </w:r>
        <w:r w:rsidR="00A44C4E">
          <w:rPr>
            <w:webHidden/>
          </w:rPr>
          <w:instrText xml:space="preserve"> PAGEREF _Toc489200997 \h </w:instrText>
        </w:r>
        <w:r w:rsidR="00A44C4E">
          <w:rPr>
            <w:webHidden/>
          </w:rPr>
        </w:r>
        <w:r w:rsidR="00A44C4E">
          <w:rPr>
            <w:webHidden/>
          </w:rPr>
          <w:fldChar w:fldCharType="separate"/>
        </w:r>
        <w:r w:rsidR="00A44C4E">
          <w:rPr>
            <w:webHidden/>
          </w:rPr>
          <w:t>9</w:t>
        </w:r>
        <w:r w:rsidR="00A44C4E">
          <w:rPr>
            <w:webHidden/>
          </w:rPr>
          <w:fldChar w:fldCharType="end"/>
        </w:r>
      </w:hyperlink>
    </w:p>
    <w:p w:rsidR="00A44C4E" w:rsidRDefault="00470DE0">
      <w:pPr>
        <w:pStyle w:val="TOC2"/>
        <w:rPr>
          <w:rFonts w:asciiTheme="minorHAnsi" w:eastAsiaTheme="minorEastAsia" w:hAnsiTheme="minorHAnsi"/>
          <w:color w:val="auto"/>
          <w:kern w:val="0"/>
          <w:szCs w:val="22"/>
        </w:rPr>
      </w:pPr>
      <w:hyperlink w:anchor="_Toc489200998" w:history="1">
        <w:r w:rsidR="00A44C4E" w:rsidRPr="00A648D1">
          <w:rPr>
            <w:rStyle w:val="Hyperlink"/>
            <w:rFonts w:cs="Calibri"/>
          </w:rPr>
          <w:t>5.4</w:t>
        </w:r>
        <w:r w:rsidR="00A44C4E">
          <w:rPr>
            <w:rFonts w:asciiTheme="minorHAnsi" w:eastAsiaTheme="minorEastAsia" w:hAnsiTheme="minorHAnsi"/>
            <w:color w:val="auto"/>
            <w:kern w:val="0"/>
            <w:szCs w:val="22"/>
          </w:rPr>
          <w:tab/>
        </w:r>
        <w:r w:rsidR="00A44C4E" w:rsidRPr="00A648D1">
          <w:rPr>
            <w:rStyle w:val="Hyperlink"/>
            <w:rFonts w:cs="Calibri"/>
          </w:rPr>
          <w:t>GLOBAL Function/Macro Definitions</w:t>
        </w:r>
        <w:r w:rsidR="00A44C4E">
          <w:rPr>
            <w:webHidden/>
          </w:rPr>
          <w:tab/>
        </w:r>
        <w:r w:rsidR="00A44C4E">
          <w:rPr>
            <w:webHidden/>
          </w:rPr>
          <w:fldChar w:fldCharType="begin"/>
        </w:r>
        <w:r w:rsidR="00A44C4E">
          <w:rPr>
            <w:webHidden/>
          </w:rPr>
          <w:instrText xml:space="preserve"> PAGEREF _Toc489200998 \h </w:instrText>
        </w:r>
        <w:r w:rsidR="00A44C4E">
          <w:rPr>
            <w:webHidden/>
          </w:rPr>
        </w:r>
        <w:r w:rsidR="00A44C4E">
          <w:rPr>
            <w:webHidden/>
          </w:rPr>
          <w:fldChar w:fldCharType="separate"/>
        </w:r>
        <w:r w:rsidR="00A44C4E">
          <w:rPr>
            <w:webHidden/>
          </w:rPr>
          <w:t>10</w:t>
        </w:r>
        <w:r w:rsidR="00A44C4E">
          <w:rPr>
            <w:webHidden/>
          </w:rPr>
          <w:fldChar w:fldCharType="end"/>
        </w:r>
      </w:hyperlink>
    </w:p>
    <w:p w:rsidR="00A44C4E" w:rsidRDefault="00470DE0">
      <w:pPr>
        <w:pStyle w:val="TOC2"/>
        <w:rPr>
          <w:rFonts w:asciiTheme="minorHAnsi" w:eastAsiaTheme="minorEastAsia" w:hAnsiTheme="minorHAnsi"/>
          <w:color w:val="auto"/>
          <w:kern w:val="0"/>
          <w:szCs w:val="22"/>
        </w:rPr>
      </w:pPr>
      <w:hyperlink w:anchor="_Toc489200999" w:history="1">
        <w:r w:rsidR="00A44C4E" w:rsidRPr="00A648D1">
          <w:rPr>
            <w:rStyle w:val="Hyperlink"/>
            <w:rFonts w:cs="Calibri"/>
          </w:rPr>
          <w:t>5.4.1</w:t>
        </w:r>
        <w:r w:rsidR="00A44C4E">
          <w:rPr>
            <w:rFonts w:asciiTheme="minorHAnsi" w:eastAsiaTheme="minorEastAsia" w:hAnsiTheme="minorHAnsi"/>
            <w:color w:val="auto"/>
            <w:kern w:val="0"/>
            <w:szCs w:val="22"/>
          </w:rPr>
          <w:tab/>
        </w:r>
        <w:r w:rsidR="00A44C4E" w:rsidRPr="00A648D1">
          <w:rPr>
            <w:rStyle w:val="Hyperlink"/>
            <w:rFonts w:cs="Calibri"/>
          </w:rPr>
          <w:t>GLOBAL Function #1</w:t>
        </w:r>
        <w:r w:rsidR="00A44C4E">
          <w:rPr>
            <w:webHidden/>
          </w:rPr>
          <w:tab/>
        </w:r>
        <w:r w:rsidR="00A44C4E">
          <w:rPr>
            <w:webHidden/>
          </w:rPr>
          <w:fldChar w:fldCharType="begin"/>
        </w:r>
        <w:r w:rsidR="00A44C4E">
          <w:rPr>
            <w:webHidden/>
          </w:rPr>
          <w:instrText xml:space="preserve"> PAGEREF _Toc489200999 \h </w:instrText>
        </w:r>
        <w:r w:rsidR="00A44C4E">
          <w:rPr>
            <w:webHidden/>
          </w:rPr>
        </w:r>
        <w:r w:rsidR="00A44C4E">
          <w:rPr>
            <w:webHidden/>
          </w:rPr>
          <w:fldChar w:fldCharType="separate"/>
        </w:r>
        <w:r w:rsidR="00A44C4E">
          <w:rPr>
            <w:webHidden/>
          </w:rPr>
          <w:t>10</w:t>
        </w:r>
        <w:r w:rsidR="00A44C4E">
          <w:rPr>
            <w:webHidden/>
          </w:rPr>
          <w:fldChar w:fldCharType="end"/>
        </w:r>
      </w:hyperlink>
    </w:p>
    <w:p w:rsidR="00A44C4E" w:rsidRDefault="00470DE0">
      <w:pPr>
        <w:pStyle w:val="TOC2"/>
        <w:rPr>
          <w:rFonts w:asciiTheme="minorHAnsi" w:eastAsiaTheme="minorEastAsia" w:hAnsiTheme="minorHAnsi"/>
          <w:color w:val="auto"/>
          <w:kern w:val="0"/>
          <w:szCs w:val="22"/>
        </w:rPr>
      </w:pPr>
      <w:hyperlink w:anchor="_Toc489201000" w:history="1">
        <w:r w:rsidR="00A44C4E" w:rsidRPr="00A648D1">
          <w:rPr>
            <w:rStyle w:val="Hyperlink"/>
            <w:rFonts w:cs="Calibri"/>
          </w:rPr>
          <w:t>5.4.1.1</w:t>
        </w:r>
        <w:r w:rsidR="00A44C4E">
          <w:rPr>
            <w:rFonts w:asciiTheme="minorHAnsi" w:eastAsiaTheme="minorEastAsia" w:hAnsiTheme="minorHAnsi"/>
            <w:color w:val="auto"/>
            <w:kern w:val="0"/>
            <w:szCs w:val="22"/>
          </w:rPr>
          <w:tab/>
        </w:r>
        <w:r w:rsidR="00A44C4E" w:rsidRPr="00A648D1">
          <w:rPr>
            <w:rStyle w:val="Hyperlink"/>
            <w:rFonts w:cs="Calibri"/>
          </w:rPr>
          <w:t>Design Rationale</w:t>
        </w:r>
        <w:r w:rsidR="00A44C4E">
          <w:rPr>
            <w:webHidden/>
          </w:rPr>
          <w:tab/>
        </w:r>
        <w:r w:rsidR="00A44C4E">
          <w:rPr>
            <w:webHidden/>
          </w:rPr>
          <w:fldChar w:fldCharType="begin"/>
        </w:r>
        <w:r w:rsidR="00A44C4E">
          <w:rPr>
            <w:webHidden/>
          </w:rPr>
          <w:instrText xml:space="preserve"> PAGEREF _Toc489201000 \h </w:instrText>
        </w:r>
        <w:r w:rsidR="00A44C4E">
          <w:rPr>
            <w:webHidden/>
          </w:rPr>
        </w:r>
        <w:r w:rsidR="00A44C4E">
          <w:rPr>
            <w:webHidden/>
          </w:rPr>
          <w:fldChar w:fldCharType="separate"/>
        </w:r>
        <w:r w:rsidR="00A44C4E">
          <w:rPr>
            <w:webHidden/>
          </w:rPr>
          <w:t>10</w:t>
        </w:r>
        <w:r w:rsidR="00A44C4E">
          <w:rPr>
            <w:webHidden/>
          </w:rPr>
          <w:fldChar w:fldCharType="end"/>
        </w:r>
      </w:hyperlink>
    </w:p>
    <w:p w:rsidR="00A44C4E" w:rsidRDefault="00470DE0">
      <w:pPr>
        <w:pStyle w:val="TOC1"/>
        <w:rPr>
          <w:rFonts w:eastAsiaTheme="minorEastAsia"/>
          <w:b w:val="0"/>
          <w:color w:val="auto"/>
          <w:kern w:val="0"/>
          <w:sz w:val="22"/>
          <w:szCs w:val="22"/>
          <w:lang w:val="en-US"/>
        </w:rPr>
      </w:pPr>
      <w:hyperlink w:anchor="_Toc489201001" w:history="1">
        <w:r w:rsidR="00A44C4E" w:rsidRPr="00A648D1">
          <w:rPr>
            <w:rStyle w:val="Hyperlink"/>
            <w:rFonts w:ascii="Calibri" w:hAnsi="Calibri" w:cs="Calibri"/>
          </w:rPr>
          <w:t>6</w:t>
        </w:r>
        <w:r w:rsidR="00A44C4E">
          <w:rPr>
            <w:rFonts w:eastAsiaTheme="minorEastAsia"/>
            <w:b w:val="0"/>
            <w:color w:val="auto"/>
            <w:kern w:val="0"/>
            <w:sz w:val="22"/>
            <w:szCs w:val="22"/>
            <w:lang w:val="en-US"/>
          </w:rPr>
          <w:tab/>
        </w:r>
        <w:r w:rsidR="00A44C4E" w:rsidRPr="00A648D1">
          <w:rPr>
            <w:rStyle w:val="Hyperlink"/>
            <w:rFonts w:ascii="Calibri" w:hAnsi="Calibri"/>
          </w:rPr>
          <w:t>Known</w:t>
        </w:r>
        <w:r w:rsidR="00A44C4E" w:rsidRPr="00A648D1">
          <w:rPr>
            <w:rStyle w:val="Hyperlink"/>
            <w:rFonts w:ascii="Calibri" w:hAnsi="Calibri" w:cs="Calibri"/>
          </w:rPr>
          <w:t xml:space="preserve"> Limitations with Design</w:t>
        </w:r>
        <w:r w:rsidR="00A44C4E">
          <w:rPr>
            <w:webHidden/>
          </w:rPr>
          <w:tab/>
        </w:r>
        <w:r w:rsidR="00A44C4E">
          <w:rPr>
            <w:webHidden/>
          </w:rPr>
          <w:fldChar w:fldCharType="begin"/>
        </w:r>
        <w:r w:rsidR="00A44C4E">
          <w:rPr>
            <w:webHidden/>
          </w:rPr>
          <w:instrText xml:space="preserve"> PAGEREF _Toc489201001 \h </w:instrText>
        </w:r>
        <w:r w:rsidR="00A44C4E">
          <w:rPr>
            <w:webHidden/>
          </w:rPr>
        </w:r>
        <w:r w:rsidR="00A44C4E">
          <w:rPr>
            <w:webHidden/>
          </w:rPr>
          <w:fldChar w:fldCharType="separate"/>
        </w:r>
        <w:r w:rsidR="00A44C4E">
          <w:rPr>
            <w:webHidden/>
          </w:rPr>
          <w:t>11</w:t>
        </w:r>
        <w:r w:rsidR="00A44C4E">
          <w:rPr>
            <w:webHidden/>
          </w:rPr>
          <w:fldChar w:fldCharType="end"/>
        </w:r>
      </w:hyperlink>
    </w:p>
    <w:p w:rsidR="00A44C4E" w:rsidRDefault="00470DE0">
      <w:pPr>
        <w:pStyle w:val="TOC1"/>
        <w:rPr>
          <w:rFonts w:eastAsiaTheme="minorEastAsia"/>
          <w:b w:val="0"/>
          <w:color w:val="auto"/>
          <w:kern w:val="0"/>
          <w:sz w:val="22"/>
          <w:szCs w:val="22"/>
          <w:lang w:val="en-US"/>
        </w:rPr>
      </w:pPr>
      <w:hyperlink w:anchor="_Toc489201002" w:history="1">
        <w:r w:rsidR="00A44C4E" w:rsidRPr="00A648D1">
          <w:rPr>
            <w:rStyle w:val="Hyperlink"/>
            <w:rFonts w:ascii="Calibri" w:hAnsi="Calibri" w:cs="Calibri"/>
          </w:rPr>
          <w:t>7</w:t>
        </w:r>
        <w:r w:rsidR="00A44C4E">
          <w:rPr>
            <w:rFonts w:eastAsiaTheme="minorEastAsia"/>
            <w:b w:val="0"/>
            <w:color w:val="auto"/>
            <w:kern w:val="0"/>
            <w:sz w:val="22"/>
            <w:szCs w:val="22"/>
            <w:lang w:val="en-US"/>
          </w:rPr>
          <w:tab/>
        </w:r>
        <w:r w:rsidR="00A44C4E" w:rsidRPr="00A648D1">
          <w:rPr>
            <w:rStyle w:val="Hyperlink"/>
            <w:rFonts w:ascii="Calibri" w:hAnsi="Calibri" w:cs="Calibri"/>
          </w:rPr>
          <w:t>UNIT TEST CONSIDERATION</w:t>
        </w:r>
        <w:r w:rsidR="00A44C4E">
          <w:rPr>
            <w:webHidden/>
          </w:rPr>
          <w:tab/>
        </w:r>
        <w:r w:rsidR="00A44C4E">
          <w:rPr>
            <w:webHidden/>
          </w:rPr>
          <w:fldChar w:fldCharType="begin"/>
        </w:r>
        <w:r w:rsidR="00A44C4E">
          <w:rPr>
            <w:webHidden/>
          </w:rPr>
          <w:instrText xml:space="preserve"> PAGEREF _Toc489201002 \h </w:instrText>
        </w:r>
        <w:r w:rsidR="00A44C4E">
          <w:rPr>
            <w:webHidden/>
          </w:rPr>
        </w:r>
        <w:r w:rsidR="00A44C4E">
          <w:rPr>
            <w:webHidden/>
          </w:rPr>
          <w:fldChar w:fldCharType="separate"/>
        </w:r>
        <w:r w:rsidR="00A44C4E">
          <w:rPr>
            <w:webHidden/>
          </w:rPr>
          <w:t>12</w:t>
        </w:r>
        <w:r w:rsidR="00A44C4E">
          <w:rPr>
            <w:webHidden/>
          </w:rPr>
          <w:fldChar w:fldCharType="end"/>
        </w:r>
      </w:hyperlink>
    </w:p>
    <w:p w:rsidR="00A44C4E" w:rsidRDefault="00470DE0">
      <w:pPr>
        <w:pStyle w:val="TOC1"/>
        <w:tabs>
          <w:tab w:val="left" w:pos="1400"/>
        </w:tabs>
        <w:rPr>
          <w:rFonts w:eastAsiaTheme="minorEastAsia"/>
          <w:b w:val="0"/>
          <w:color w:val="auto"/>
          <w:kern w:val="0"/>
          <w:sz w:val="22"/>
          <w:szCs w:val="22"/>
          <w:lang w:val="en-US"/>
        </w:rPr>
      </w:pPr>
      <w:hyperlink w:anchor="_Toc489201003" w:history="1">
        <w:r w:rsidR="00A44C4E" w:rsidRPr="00A648D1">
          <w:rPr>
            <w:rStyle w:val="Hyperlink"/>
          </w:rPr>
          <w:t>Appendix A</w:t>
        </w:r>
        <w:r w:rsidR="00A44C4E">
          <w:rPr>
            <w:rFonts w:eastAsiaTheme="minorEastAsia"/>
            <w:b w:val="0"/>
            <w:color w:val="auto"/>
            <w:kern w:val="0"/>
            <w:sz w:val="22"/>
            <w:szCs w:val="22"/>
            <w:lang w:val="en-US"/>
          </w:rPr>
          <w:tab/>
        </w:r>
        <w:r w:rsidR="00A44C4E" w:rsidRPr="00A648D1">
          <w:rPr>
            <w:rStyle w:val="Hyperlink"/>
          </w:rPr>
          <w:t>Abbreviations and Acronyms</w:t>
        </w:r>
        <w:r w:rsidR="00A44C4E">
          <w:rPr>
            <w:webHidden/>
          </w:rPr>
          <w:tab/>
        </w:r>
        <w:r w:rsidR="00A44C4E">
          <w:rPr>
            <w:webHidden/>
          </w:rPr>
          <w:fldChar w:fldCharType="begin"/>
        </w:r>
        <w:r w:rsidR="00A44C4E">
          <w:rPr>
            <w:webHidden/>
          </w:rPr>
          <w:instrText xml:space="preserve"> PAGEREF _Toc489201003 \h </w:instrText>
        </w:r>
        <w:r w:rsidR="00A44C4E">
          <w:rPr>
            <w:webHidden/>
          </w:rPr>
        </w:r>
        <w:r w:rsidR="00A44C4E">
          <w:rPr>
            <w:webHidden/>
          </w:rPr>
          <w:fldChar w:fldCharType="separate"/>
        </w:r>
        <w:r w:rsidR="00A44C4E">
          <w:rPr>
            <w:webHidden/>
          </w:rPr>
          <w:t>13</w:t>
        </w:r>
        <w:r w:rsidR="00A44C4E">
          <w:rPr>
            <w:webHidden/>
          </w:rPr>
          <w:fldChar w:fldCharType="end"/>
        </w:r>
      </w:hyperlink>
    </w:p>
    <w:p w:rsidR="00A44C4E" w:rsidRDefault="00470DE0">
      <w:pPr>
        <w:pStyle w:val="TOC1"/>
        <w:tabs>
          <w:tab w:val="left" w:pos="1400"/>
        </w:tabs>
        <w:rPr>
          <w:rFonts w:eastAsiaTheme="minorEastAsia"/>
          <w:b w:val="0"/>
          <w:color w:val="auto"/>
          <w:kern w:val="0"/>
          <w:sz w:val="22"/>
          <w:szCs w:val="22"/>
          <w:lang w:val="en-US"/>
        </w:rPr>
      </w:pPr>
      <w:hyperlink w:anchor="_Toc489201004" w:history="1">
        <w:r w:rsidR="00A44C4E" w:rsidRPr="00A648D1">
          <w:rPr>
            <w:rStyle w:val="Hyperlink"/>
          </w:rPr>
          <w:t>Appendix B</w:t>
        </w:r>
        <w:r w:rsidR="00A44C4E">
          <w:rPr>
            <w:rFonts w:eastAsiaTheme="minorEastAsia"/>
            <w:b w:val="0"/>
            <w:color w:val="auto"/>
            <w:kern w:val="0"/>
            <w:sz w:val="22"/>
            <w:szCs w:val="22"/>
            <w:lang w:val="en-US"/>
          </w:rPr>
          <w:tab/>
        </w:r>
        <w:r w:rsidR="00A44C4E" w:rsidRPr="00A648D1">
          <w:rPr>
            <w:rStyle w:val="Hyperlink"/>
          </w:rPr>
          <w:t>Glossary</w:t>
        </w:r>
        <w:r w:rsidR="00A44C4E">
          <w:rPr>
            <w:webHidden/>
          </w:rPr>
          <w:tab/>
        </w:r>
        <w:r w:rsidR="00A44C4E">
          <w:rPr>
            <w:webHidden/>
          </w:rPr>
          <w:fldChar w:fldCharType="begin"/>
        </w:r>
        <w:r w:rsidR="00A44C4E">
          <w:rPr>
            <w:webHidden/>
          </w:rPr>
          <w:instrText xml:space="preserve"> PAGEREF _Toc489201004 \h </w:instrText>
        </w:r>
        <w:r w:rsidR="00A44C4E">
          <w:rPr>
            <w:webHidden/>
          </w:rPr>
        </w:r>
        <w:r w:rsidR="00A44C4E">
          <w:rPr>
            <w:webHidden/>
          </w:rPr>
          <w:fldChar w:fldCharType="separate"/>
        </w:r>
        <w:r w:rsidR="00A44C4E">
          <w:rPr>
            <w:webHidden/>
          </w:rPr>
          <w:t>14</w:t>
        </w:r>
        <w:r w:rsidR="00A44C4E">
          <w:rPr>
            <w:webHidden/>
          </w:rPr>
          <w:fldChar w:fldCharType="end"/>
        </w:r>
      </w:hyperlink>
    </w:p>
    <w:p w:rsidR="00A44C4E" w:rsidRDefault="00470DE0">
      <w:pPr>
        <w:pStyle w:val="TOC1"/>
        <w:tabs>
          <w:tab w:val="left" w:pos="1400"/>
        </w:tabs>
        <w:rPr>
          <w:rFonts w:eastAsiaTheme="minorEastAsia"/>
          <w:b w:val="0"/>
          <w:color w:val="auto"/>
          <w:kern w:val="0"/>
          <w:sz w:val="22"/>
          <w:szCs w:val="22"/>
          <w:lang w:val="en-US"/>
        </w:rPr>
      </w:pPr>
      <w:hyperlink w:anchor="_Toc489201005" w:history="1">
        <w:r w:rsidR="00A44C4E" w:rsidRPr="00A648D1">
          <w:rPr>
            <w:rStyle w:val="Hyperlink"/>
          </w:rPr>
          <w:t>Appendix C</w:t>
        </w:r>
        <w:r w:rsidR="00A44C4E">
          <w:rPr>
            <w:rFonts w:eastAsiaTheme="minorEastAsia"/>
            <w:b w:val="0"/>
            <w:color w:val="auto"/>
            <w:kern w:val="0"/>
            <w:sz w:val="22"/>
            <w:szCs w:val="22"/>
            <w:lang w:val="en-US"/>
          </w:rPr>
          <w:tab/>
        </w:r>
        <w:r w:rsidR="00A44C4E" w:rsidRPr="00A648D1">
          <w:rPr>
            <w:rStyle w:val="Hyperlink"/>
          </w:rPr>
          <w:t>References</w:t>
        </w:r>
        <w:r w:rsidR="00A44C4E">
          <w:rPr>
            <w:webHidden/>
          </w:rPr>
          <w:tab/>
        </w:r>
        <w:r w:rsidR="00A44C4E">
          <w:rPr>
            <w:webHidden/>
          </w:rPr>
          <w:fldChar w:fldCharType="begin"/>
        </w:r>
        <w:r w:rsidR="00A44C4E">
          <w:rPr>
            <w:webHidden/>
          </w:rPr>
          <w:instrText xml:space="preserve"> PAGEREF _Toc489201005 \h </w:instrText>
        </w:r>
        <w:r w:rsidR="00A44C4E">
          <w:rPr>
            <w:webHidden/>
          </w:rPr>
        </w:r>
        <w:r w:rsidR="00A44C4E">
          <w:rPr>
            <w:webHidden/>
          </w:rPr>
          <w:fldChar w:fldCharType="separate"/>
        </w:r>
        <w:r w:rsidR="00A44C4E">
          <w:rPr>
            <w:webHidden/>
          </w:rPr>
          <w:t>15</w:t>
        </w:r>
        <w:r w:rsidR="00A44C4E">
          <w:rPr>
            <w:webHidden/>
          </w:rPr>
          <w:fldChar w:fldCharType="end"/>
        </w:r>
      </w:hyperlink>
    </w:p>
    <w:p w:rsidR="00707BA6" w:rsidRPr="00A158C7" w:rsidRDefault="00E16D14" w:rsidP="00E16D14">
      <w:pPr>
        <w:jc w:val="center"/>
      </w:pPr>
      <w:r>
        <w:rPr>
          <w:caps/>
        </w:rPr>
        <w:fldChar w:fldCharType="end"/>
      </w:r>
    </w:p>
    <w:p w:rsidR="00B81C1B" w:rsidRPr="00A158C7" w:rsidRDefault="00FE5DF5" w:rsidP="00B0024F">
      <w:pPr>
        <w:pStyle w:val="Heading1"/>
      </w:pPr>
      <w:bookmarkStart w:id="18" w:name="_Toc489200972"/>
      <w:r w:rsidRPr="00A158C7">
        <w:lastRenderedPageBreak/>
        <w:t>Introduction</w:t>
      </w:r>
      <w:bookmarkEnd w:id="18"/>
    </w:p>
    <w:p w:rsidR="00063A7A" w:rsidRPr="00A158C7" w:rsidRDefault="00FE5DF5" w:rsidP="000B37D5">
      <w:pPr>
        <w:pStyle w:val="Heading2"/>
      </w:pPr>
      <w:bookmarkStart w:id="19" w:name="_Toc489200973"/>
      <w:r w:rsidRPr="00A158C7">
        <w:t>Purpose</w:t>
      </w:r>
      <w:bookmarkEnd w:id="19"/>
    </w:p>
    <w:p w:rsidR="00DC0959" w:rsidRPr="008C412D" w:rsidRDefault="00754914" w:rsidP="00754914">
      <w:pPr>
        <w:keepNext/>
        <w:ind w:firstLine="567"/>
        <w:jc w:val="both"/>
        <w:rPr>
          <w:rFonts w:cs="Calibri"/>
        </w:rPr>
      </w:pPr>
      <w:r>
        <w:rPr>
          <w:lang w:bidi="ar-SA"/>
        </w:rPr>
        <w:t>Module design document for MotAg5Meas</w:t>
      </w:r>
    </w:p>
    <w:p w:rsidR="00F95E33" w:rsidRPr="00A158C7" w:rsidRDefault="00F95E33" w:rsidP="00E16D14"/>
    <w:bookmarkStart w:id="20" w:name="_Toc406065228"/>
    <w:bookmarkEnd w:id="2"/>
    <w:bookmarkEnd w:id="3"/>
    <w:bookmarkEnd w:id="4"/>
    <w:bookmarkEnd w:id="5"/>
    <w:bookmarkEnd w:id="6"/>
    <w:p w:rsidR="00312179" w:rsidRDefault="00754914" w:rsidP="00F43F8E">
      <w:pPr>
        <w:pStyle w:val="Heading1"/>
        <w:rPr>
          <w:rFonts w:ascii="Calibri" w:hAnsi="Calibri" w:cs="Calibri"/>
        </w:rPr>
      </w:pPr>
      <w:r>
        <w:rPr>
          <w:rFonts w:ascii="Calibri" w:hAnsi="Calibri" w:cs="Calibri"/>
        </w:rPr>
        <w:lastRenderedPageBreak/>
        <w:fldChar w:fldCharType="begin"/>
      </w:r>
      <w:r>
        <w:rPr>
          <w:rFonts w:ascii="Calibri" w:hAnsi="Calibri" w:cs="Calibri"/>
        </w:rPr>
        <w:instrText xml:space="preserve"> DOCPROPERTY  Project  \* MERGEFORMAT </w:instrText>
      </w:r>
      <w:r>
        <w:rPr>
          <w:rFonts w:ascii="Calibri" w:hAnsi="Calibri" w:cs="Calibri"/>
        </w:rPr>
        <w:fldChar w:fldCharType="separate"/>
      </w:r>
      <w:bookmarkStart w:id="21" w:name="_Toc489200974"/>
      <w:r>
        <w:rPr>
          <w:rFonts w:ascii="Calibri" w:hAnsi="Calibri" w:cs="Calibri"/>
        </w:rPr>
        <w:t>MotAg5Meas</w:t>
      </w:r>
      <w:r>
        <w:rPr>
          <w:rFonts w:ascii="Calibri" w:hAnsi="Calibri" w:cs="Calibri"/>
        </w:rPr>
        <w:fldChar w:fldCharType="end"/>
      </w:r>
      <w:r w:rsidR="002B094F">
        <w:rPr>
          <w:rFonts w:ascii="Calibri" w:hAnsi="Calibri" w:cs="Calibri"/>
        </w:rPr>
        <w:t xml:space="preserve"> </w:t>
      </w:r>
      <w:r w:rsidR="00D229A6">
        <w:rPr>
          <w:rFonts w:ascii="Calibri" w:hAnsi="Calibri" w:cs="Calibri"/>
        </w:rPr>
        <w:t xml:space="preserve">&amp; </w:t>
      </w:r>
      <w:r w:rsidR="00D229A6" w:rsidRPr="00AA38E8">
        <w:rPr>
          <w:rFonts w:ascii="Calibri" w:hAnsi="Calibri" w:cs="Calibri"/>
        </w:rPr>
        <w:t>High-Level Description</w:t>
      </w:r>
      <w:bookmarkEnd w:id="20"/>
      <w:bookmarkEnd w:id="21"/>
    </w:p>
    <w:p w:rsidR="00D229A6" w:rsidRPr="002D6391" w:rsidRDefault="00754914" w:rsidP="00D229A6">
      <w:pPr>
        <w:rPr>
          <w:rFonts w:cs="Calibri"/>
          <w:i/>
        </w:rPr>
      </w:pPr>
      <w:r w:rsidRPr="00754914">
        <w:rPr>
          <w:rFonts w:cs="Calibri"/>
          <w:i/>
        </w:rPr>
        <w:t>MotAg5Meas funtion shall compute motor angle from Sine and Cosine ADC</w:t>
      </w:r>
      <w:r>
        <w:rPr>
          <w:rFonts w:cs="Calibri"/>
          <w:i/>
        </w:rPr>
        <w:t xml:space="preserve"> signals.</w:t>
      </w:r>
    </w:p>
    <w:p w:rsidR="00D229A6" w:rsidRDefault="00D229A6" w:rsidP="00D229A6">
      <w:pPr>
        <w:rPr>
          <w:rFonts w:cs="Calibri"/>
          <w:i/>
        </w:rPr>
      </w:pPr>
    </w:p>
    <w:p w:rsidR="00D229A6" w:rsidRDefault="00D229A6" w:rsidP="00D229A6">
      <w:pPr>
        <w:rPr>
          <w:rFonts w:cs="Calibri"/>
          <w:i/>
        </w:rPr>
      </w:pPr>
    </w:p>
    <w:p w:rsidR="00D229A6" w:rsidRPr="00AA38E8" w:rsidRDefault="00D229A6" w:rsidP="00D229A6">
      <w:pPr>
        <w:pStyle w:val="Heading1"/>
        <w:ind w:left="562" w:hanging="562"/>
        <w:rPr>
          <w:rFonts w:ascii="Calibri" w:hAnsi="Calibri" w:cs="Calibri"/>
        </w:rPr>
      </w:pPr>
      <w:bookmarkStart w:id="22" w:name="_Toc406065229"/>
      <w:bookmarkStart w:id="23" w:name="_Toc489200975"/>
      <w:r w:rsidRPr="00AA38E8">
        <w:rPr>
          <w:rFonts w:ascii="Calibri" w:hAnsi="Calibri" w:cs="Calibri"/>
        </w:rPr>
        <w:lastRenderedPageBreak/>
        <w:t>Design details of software module</w:t>
      </w:r>
      <w:bookmarkEnd w:id="22"/>
      <w:bookmarkEnd w:id="23"/>
    </w:p>
    <w:p w:rsidR="00D229A6" w:rsidRPr="00AA38E8" w:rsidRDefault="00D229A6" w:rsidP="00D229A6">
      <w:pPr>
        <w:pStyle w:val="Heading2"/>
        <w:rPr>
          <w:rFonts w:ascii="Calibri" w:hAnsi="Calibri" w:cs="Calibri"/>
        </w:rPr>
      </w:pPr>
      <w:bookmarkStart w:id="24" w:name="_Toc406065230"/>
      <w:bookmarkStart w:id="25" w:name="_Toc489200976"/>
      <w:r w:rsidRPr="00D229A6">
        <w:t>Graphical</w:t>
      </w:r>
      <w:r>
        <w:rPr>
          <w:rFonts w:ascii="Calibri" w:hAnsi="Calibri" w:cs="Calibri"/>
        </w:rPr>
        <w:t xml:space="preserve"> representation of </w:t>
      </w:r>
      <w:bookmarkEnd w:id="24"/>
      <w:r w:rsidR="00754914">
        <w:rPr>
          <w:rFonts w:ascii="Calibri" w:hAnsi="Calibri" w:cs="Calibri"/>
        </w:rPr>
        <w:fldChar w:fldCharType="begin"/>
      </w:r>
      <w:r w:rsidR="00754914">
        <w:rPr>
          <w:rFonts w:ascii="Calibri" w:hAnsi="Calibri" w:cs="Calibri"/>
        </w:rPr>
        <w:instrText xml:space="preserve"> DOCPROPERTY  Project  \* MERGEFORMAT </w:instrText>
      </w:r>
      <w:r w:rsidR="00754914">
        <w:rPr>
          <w:rFonts w:ascii="Calibri" w:hAnsi="Calibri" w:cs="Calibri"/>
        </w:rPr>
        <w:fldChar w:fldCharType="separate"/>
      </w:r>
      <w:r w:rsidR="00754914">
        <w:rPr>
          <w:rFonts w:ascii="Calibri" w:hAnsi="Calibri" w:cs="Calibri"/>
        </w:rPr>
        <w:t>MotAg5Meas</w:t>
      </w:r>
      <w:bookmarkEnd w:id="25"/>
      <w:r w:rsidR="00754914">
        <w:rPr>
          <w:rFonts w:ascii="Calibri" w:hAnsi="Calibri" w:cs="Calibri"/>
        </w:rPr>
        <w:fldChar w:fldCharType="end"/>
      </w:r>
    </w:p>
    <w:p w:rsidR="00D229A6" w:rsidRPr="00754914" w:rsidRDefault="003B30E5" w:rsidP="00D229A6">
      <w:pPr>
        <w:rPr>
          <w:rFonts w:cs="Calibri"/>
        </w:rPr>
      </w:pPr>
      <w:del w:id="26" w:author="Shruthi Raghavan" w:date="2017-10-16T12:59:00Z">
        <w:r w:rsidDel="0068118C">
          <w:rPr>
            <w:noProof/>
          </w:rPr>
          <w:drawing>
            <wp:inline distT="0" distB="0" distL="0" distR="0" wp14:anchorId="5CA56307" wp14:editId="3B73B54F">
              <wp:extent cx="2969935" cy="5016382"/>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70621" cy="5017540"/>
                      </a:xfrm>
                      <a:prstGeom prst="rect">
                        <a:avLst/>
                      </a:prstGeom>
                    </pic:spPr>
                  </pic:pic>
                </a:graphicData>
              </a:graphic>
            </wp:inline>
          </w:drawing>
        </w:r>
      </w:del>
      <w:ins w:id="27" w:author="Shruthi Raghavan" w:date="2017-10-16T12:59:00Z">
        <w:r w:rsidR="0068118C">
          <w:rPr>
            <w:noProof/>
          </w:rPr>
          <w:drawing>
            <wp:inline distT="0" distB="0" distL="0" distR="0" wp14:anchorId="320F8A64" wp14:editId="4F940320">
              <wp:extent cx="2926080" cy="4959704"/>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931139" cy="4968279"/>
                      </a:xfrm>
                      <a:prstGeom prst="rect">
                        <a:avLst/>
                      </a:prstGeom>
                    </pic:spPr>
                  </pic:pic>
                </a:graphicData>
              </a:graphic>
            </wp:inline>
          </w:drawing>
        </w:r>
      </w:ins>
    </w:p>
    <w:p w:rsidR="00D229A6" w:rsidRPr="00754914" w:rsidRDefault="00D229A6" w:rsidP="00D229A6">
      <w:pPr>
        <w:pStyle w:val="Heading2"/>
        <w:rPr>
          <w:rFonts w:ascii="Calibri" w:hAnsi="Calibri" w:cs="Calibri"/>
        </w:rPr>
      </w:pPr>
      <w:bookmarkStart w:id="28" w:name="_Toc406065231"/>
      <w:bookmarkStart w:id="29" w:name="_Toc489200977"/>
      <w:r w:rsidRPr="002D6391">
        <w:rPr>
          <w:rFonts w:ascii="Calibri" w:hAnsi="Calibri" w:cs="Calibri"/>
        </w:rPr>
        <w:t>Data Flow Diagram</w:t>
      </w:r>
      <w:bookmarkEnd w:id="28"/>
      <w:bookmarkEnd w:id="29"/>
    </w:p>
    <w:p w:rsidR="00D229A6" w:rsidRPr="00754914" w:rsidRDefault="00AC4CD8" w:rsidP="00D229A6">
      <w:pPr>
        <w:pStyle w:val="Heading3"/>
        <w:tabs>
          <w:tab w:val="clear" w:pos="1017"/>
        </w:tabs>
        <w:ind w:left="562" w:hanging="562"/>
        <w:rPr>
          <w:rFonts w:ascii="Calibri" w:hAnsi="Calibri" w:cs="Calibri"/>
        </w:rPr>
      </w:pPr>
      <w:bookmarkStart w:id="30" w:name="_Toc375924736"/>
      <w:bookmarkStart w:id="31" w:name="_Toc406065232"/>
      <w:bookmarkStart w:id="32" w:name="_Toc489200978"/>
      <w:r w:rsidRPr="00305C34">
        <w:rPr>
          <w:rFonts w:ascii="Calibri" w:hAnsi="Calibri"/>
        </w:rPr>
        <w:t xml:space="preserve">Component </w:t>
      </w:r>
      <w:r w:rsidR="00D229A6" w:rsidRPr="002B094F">
        <w:rPr>
          <w:rFonts w:ascii="Calibri" w:hAnsi="Calibri" w:cs="Calibri"/>
        </w:rPr>
        <w:t>level</w:t>
      </w:r>
      <w:r w:rsidR="00D229A6" w:rsidRPr="002D6391">
        <w:rPr>
          <w:rFonts w:ascii="Calibri" w:hAnsi="Calibri" w:cs="Calibri"/>
        </w:rPr>
        <w:t xml:space="preserve"> DFD</w:t>
      </w:r>
      <w:bookmarkStart w:id="33" w:name="_GoBack"/>
      <w:bookmarkEnd w:id="30"/>
      <w:bookmarkEnd w:id="31"/>
      <w:bookmarkEnd w:id="32"/>
      <w:bookmarkEnd w:id="33"/>
    </w:p>
    <w:p w:rsidR="00D229A6" w:rsidRPr="00A32585" w:rsidRDefault="00AC4CD8" w:rsidP="00D229A6">
      <w:pPr>
        <w:pStyle w:val="Heading3"/>
        <w:ind w:left="562" w:hanging="562"/>
        <w:rPr>
          <w:rFonts w:ascii="Calibri" w:hAnsi="Calibri" w:cs="Calibri"/>
        </w:rPr>
      </w:pPr>
      <w:bookmarkStart w:id="34" w:name="_Toc375924737"/>
      <w:bookmarkStart w:id="35" w:name="_Toc406065233"/>
      <w:bookmarkStart w:id="36" w:name="_Toc489200979"/>
      <w:r>
        <w:rPr>
          <w:rFonts w:ascii="Calibri" w:hAnsi="Calibri"/>
        </w:rPr>
        <w:t>Function</w:t>
      </w:r>
      <w:r w:rsidRPr="00231F0B">
        <w:rPr>
          <w:rFonts w:ascii="Calibri" w:hAnsi="Calibri"/>
        </w:rPr>
        <w:t xml:space="preserve"> </w:t>
      </w:r>
      <w:r w:rsidR="00D229A6" w:rsidRPr="00A32585">
        <w:rPr>
          <w:rFonts w:ascii="Calibri" w:hAnsi="Calibri" w:cs="Calibri"/>
        </w:rPr>
        <w:t>level DFD</w:t>
      </w:r>
      <w:bookmarkEnd w:id="34"/>
      <w:bookmarkEnd w:id="35"/>
      <w:bookmarkEnd w:id="36"/>
    </w:p>
    <w:p w:rsidR="002B094F" w:rsidRDefault="002B094F" w:rsidP="002B094F">
      <w:pPr>
        <w:rPr>
          <w:lang w:bidi="ar-SA"/>
        </w:rPr>
      </w:pPr>
    </w:p>
    <w:p w:rsidR="002B094F" w:rsidRPr="00AC4CD8" w:rsidRDefault="002B094F" w:rsidP="00AC4CD8">
      <w:pPr>
        <w:pStyle w:val="Heading1"/>
        <w:ind w:left="562" w:hanging="562"/>
        <w:rPr>
          <w:rFonts w:ascii="Calibri" w:hAnsi="Calibri" w:cs="Calibri"/>
        </w:rPr>
      </w:pPr>
      <w:bookmarkStart w:id="37" w:name="_Toc338170479"/>
      <w:bookmarkStart w:id="38" w:name="_Toc375678228"/>
      <w:bookmarkStart w:id="39" w:name="_Toc418080062"/>
      <w:bookmarkStart w:id="40" w:name="_Toc421709912"/>
      <w:bookmarkStart w:id="41" w:name="_Toc489200980"/>
      <w:r w:rsidRPr="00AC4CD8">
        <w:rPr>
          <w:rFonts w:ascii="Calibri" w:hAnsi="Calibri" w:cs="Calibri"/>
        </w:rPr>
        <w:lastRenderedPageBreak/>
        <w:t>Constant Data Dictionary</w:t>
      </w:r>
      <w:bookmarkEnd w:id="37"/>
      <w:bookmarkEnd w:id="38"/>
      <w:bookmarkEnd w:id="39"/>
      <w:bookmarkEnd w:id="40"/>
      <w:bookmarkEnd w:id="41"/>
    </w:p>
    <w:p w:rsidR="00AC4CD8" w:rsidRPr="00DA5500" w:rsidRDefault="00AC4CD8" w:rsidP="00AC4CD8">
      <w:pPr>
        <w:pStyle w:val="Heading2"/>
        <w:spacing w:after="60"/>
        <w:rPr>
          <w:rFonts w:ascii="Calibri" w:hAnsi="Calibri"/>
        </w:rPr>
      </w:pPr>
      <w:bookmarkStart w:id="42" w:name="_Toc421011506"/>
      <w:bookmarkStart w:id="43" w:name="_Toc421786527"/>
      <w:bookmarkStart w:id="44" w:name="_Toc489200981"/>
      <w:bookmarkStart w:id="45" w:name="_Toc418080064"/>
      <w:r w:rsidRPr="00DA5500">
        <w:rPr>
          <w:rFonts w:ascii="Calibri" w:hAnsi="Calibri"/>
        </w:rPr>
        <w:t>Program (fixed) Constants</w:t>
      </w:r>
      <w:bookmarkEnd w:id="42"/>
      <w:bookmarkEnd w:id="43"/>
      <w:bookmarkEnd w:id="44"/>
    </w:p>
    <w:p w:rsidR="00AC4CD8" w:rsidRPr="00DA5500" w:rsidRDefault="00AC4CD8" w:rsidP="00AC4CD8">
      <w:pPr>
        <w:pStyle w:val="Heading3"/>
        <w:tabs>
          <w:tab w:val="clear" w:pos="1017"/>
          <w:tab w:val="num" w:pos="567"/>
        </w:tabs>
        <w:ind w:left="567"/>
        <w:rPr>
          <w:rFonts w:ascii="Calibri" w:hAnsi="Calibri"/>
        </w:rPr>
      </w:pPr>
      <w:bookmarkStart w:id="46" w:name="_Toc489200982"/>
      <w:bookmarkEnd w:id="45"/>
      <w:r w:rsidRPr="00DA5500">
        <w:rPr>
          <w:rFonts w:ascii="Calibri" w:hAnsi="Calibri"/>
        </w:rPr>
        <w:t>Embedded Constants</w:t>
      </w:r>
      <w:bookmarkEnd w:id="46"/>
    </w:p>
    <w:p w:rsidR="00AC4CD8" w:rsidRPr="00987B4A" w:rsidRDefault="00AC4CD8" w:rsidP="00AC4CD8">
      <w:pPr>
        <w:pStyle w:val="Heading4"/>
        <w:rPr>
          <w:rFonts w:ascii="Calibri" w:hAnsi="Calibri"/>
        </w:rPr>
      </w:pPr>
      <w:r w:rsidRPr="00987B4A">
        <w:rPr>
          <w:rFonts w:ascii="Calibri" w:hAnsi="Calibri"/>
        </w:rPr>
        <w:t>Loc</w:t>
      </w:r>
      <w:r w:rsidRPr="002E3F2E">
        <w:rPr>
          <w:rFonts w:ascii="Calibri" w:hAnsi="Calibri"/>
        </w:rPr>
        <w:t>a</w:t>
      </w:r>
      <w:r w:rsidRPr="00987B4A">
        <w:rPr>
          <w:rFonts w:ascii="Calibri" w:hAnsi="Calibri"/>
        </w:rPr>
        <w:t>l Constants</w:t>
      </w:r>
    </w:p>
    <w:tbl>
      <w:tblPr>
        <w:tblW w:w="8208"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0" w:firstRow="1" w:lastRow="0" w:firstColumn="1" w:lastColumn="0" w:noHBand="0" w:noVBand="0"/>
      </w:tblPr>
      <w:tblGrid>
        <w:gridCol w:w="3888"/>
        <w:gridCol w:w="1710"/>
        <w:gridCol w:w="1225"/>
        <w:gridCol w:w="1385"/>
      </w:tblGrid>
      <w:tr w:rsidR="00007584" w:rsidRPr="00AA38E8" w:rsidTr="00F4318C">
        <w:tc>
          <w:tcPr>
            <w:tcW w:w="3888" w:type="dxa"/>
            <w:tcBorders>
              <w:top w:val="single" w:sz="6" w:space="0" w:color="auto"/>
              <w:left w:val="single" w:sz="6" w:space="0" w:color="auto"/>
              <w:bottom w:val="single" w:sz="6" w:space="0" w:color="auto"/>
              <w:right w:val="single" w:sz="6" w:space="0" w:color="auto"/>
            </w:tcBorders>
            <w:shd w:val="pct30" w:color="FFFF00" w:fill="FFFFFF"/>
          </w:tcPr>
          <w:p w:rsidR="00007584" w:rsidRPr="00AA38E8" w:rsidRDefault="00007584" w:rsidP="00F4318C">
            <w:pPr>
              <w:spacing w:before="60"/>
              <w:jc w:val="center"/>
              <w:rPr>
                <w:rFonts w:cs="Calibri"/>
                <w:sz w:val="16"/>
                <w:szCs w:val="16"/>
              </w:rPr>
            </w:pPr>
            <w:r w:rsidRPr="00AA38E8">
              <w:rPr>
                <w:rFonts w:cs="Calibri"/>
                <w:sz w:val="16"/>
                <w:szCs w:val="16"/>
              </w:rPr>
              <w:t>Constant Name</w:t>
            </w:r>
          </w:p>
        </w:tc>
        <w:tc>
          <w:tcPr>
            <w:tcW w:w="1710" w:type="dxa"/>
            <w:tcBorders>
              <w:top w:val="single" w:sz="6" w:space="0" w:color="auto"/>
              <w:left w:val="single" w:sz="6" w:space="0" w:color="auto"/>
              <w:bottom w:val="single" w:sz="6" w:space="0" w:color="auto"/>
              <w:right w:val="single" w:sz="6" w:space="0" w:color="auto"/>
            </w:tcBorders>
            <w:shd w:val="pct30" w:color="FFFF00" w:fill="FFFFFF"/>
          </w:tcPr>
          <w:p w:rsidR="00007584" w:rsidRPr="00AA38E8" w:rsidRDefault="00007584" w:rsidP="00F4318C">
            <w:pPr>
              <w:spacing w:before="60"/>
              <w:jc w:val="center"/>
              <w:rPr>
                <w:rFonts w:cs="Calibri"/>
                <w:sz w:val="16"/>
                <w:szCs w:val="16"/>
              </w:rPr>
            </w:pPr>
            <w:r w:rsidRPr="00AA38E8">
              <w:rPr>
                <w:rFonts w:cs="Calibri"/>
                <w:sz w:val="16"/>
                <w:szCs w:val="16"/>
              </w:rPr>
              <w:t>Resolution</w:t>
            </w:r>
          </w:p>
        </w:tc>
        <w:tc>
          <w:tcPr>
            <w:tcW w:w="1225" w:type="dxa"/>
            <w:tcBorders>
              <w:top w:val="single" w:sz="6" w:space="0" w:color="auto"/>
              <w:left w:val="single" w:sz="6" w:space="0" w:color="auto"/>
              <w:bottom w:val="single" w:sz="6" w:space="0" w:color="auto"/>
              <w:right w:val="single" w:sz="6" w:space="0" w:color="auto"/>
            </w:tcBorders>
            <w:shd w:val="pct30" w:color="FFFF00" w:fill="FFFFFF"/>
          </w:tcPr>
          <w:p w:rsidR="00007584" w:rsidRPr="00AA38E8" w:rsidRDefault="00007584" w:rsidP="00F4318C">
            <w:pPr>
              <w:spacing w:before="60"/>
              <w:jc w:val="center"/>
              <w:rPr>
                <w:rFonts w:cs="Calibri"/>
                <w:sz w:val="16"/>
                <w:szCs w:val="16"/>
              </w:rPr>
            </w:pPr>
            <w:r w:rsidRPr="00AA38E8">
              <w:rPr>
                <w:rFonts w:cs="Calibri"/>
                <w:sz w:val="16"/>
                <w:szCs w:val="16"/>
              </w:rPr>
              <w:t>Units</w:t>
            </w:r>
          </w:p>
        </w:tc>
        <w:tc>
          <w:tcPr>
            <w:tcW w:w="1385" w:type="dxa"/>
            <w:tcBorders>
              <w:top w:val="single" w:sz="6" w:space="0" w:color="auto"/>
              <w:left w:val="single" w:sz="6" w:space="0" w:color="auto"/>
              <w:bottom w:val="single" w:sz="6" w:space="0" w:color="auto"/>
              <w:right w:val="single" w:sz="6" w:space="0" w:color="auto"/>
            </w:tcBorders>
            <w:shd w:val="pct30" w:color="FFFF00" w:fill="FFFFFF"/>
          </w:tcPr>
          <w:p w:rsidR="00007584" w:rsidRPr="00AA38E8" w:rsidRDefault="00007584" w:rsidP="00F4318C">
            <w:pPr>
              <w:spacing w:before="60"/>
              <w:jc w:val="center"/>
              <w:rPr>
                <w:rFonts w:cs="Calibri"/>
                <w:sz w:val="16"/>
                <w:szCs w:val="16"/>
              </w:rPr>
            </w:pPr>
            <w:r w:rsidRPr="00AA38E8">
              <w:rPr>
                <w:rFonts w:cs="Calibri"/>
                <w:sz w:val="16"/>
                <w:szCs w:val="16"/>
              </w:rPr>
              <w:t>Value</w:t>
            </w:r>
          </w:p>
        </w:tc>
      </w:tr>
      <w:tr w:rsidR="00007584" w:rsidRPr="00AA38E8" w:rsidTr="004A09DF">
        <w:trPr>
          <w:trHeight w:val="246"/>
        </w:trPr>
        <w:tc>
          <w:tcPr>
            <w:tcW w:w="3888" w:type="dxa"/>
            <w:tcBorders>
              <w:top w:val="single" w:sz="6" w:space="0" w:color="auto"/>
              <w:left w:val="single" w:sz="6" w:space="0" w:color="auto"/>
              <w:bottom w:val="single" w:sz="6" w:space="0" w:color="auto"/>
              <w:right w:val="single" w:sz="6" w:space="0" w:color="auto"/>
            </w:tcBorders>
          </w:tcPr>
          <w:p w:rsidR="00007584" w:rsidRPr="00AA38E8" w:rsidRDefault="003452F2" w:rsidP="003452F2">
            <w:pPr>
              <w:spacing w:after="0"/>
              <w:rPr>
                <w:rFonts w:cs="Calibri"/>
                <w:sz w:val="16"/>
                <w:szCs w:val="16"/>
              </w:rPr>
            </w:pPr>
            <w:r w:rsidRPr="003452F2">
              <w:rPr>
                <w:sz w:val="22"/>
                <w:szCs w:val="22"/>
                <w:lang w:bidi="ar-SA"/>
              </w:rPr>
              <w:t>ADCLORNGFAILDBIT_CNT_U08</w:t>
            </w:r>
          </w:p>
        </w:tc>
        <w:tc>
          <w:tcPr>
            <w:tcW w:w="1710" w:type="dxa"/>
            <w:tcBorders>
              <w:top w:val="single" w:sz="6" w:space="0" w:color="auto"/>
              <w:left w:val="single" w:sz="6" w:space="0" w:color="auto"/>
              <w:bottom w:val="single" w:sz="6" w:space="0" w:color="auto"/>
              <w:right w:val="single" w:sz="6" w:space="0" w:color="auto"/>
            </w:tcBorders>
          </w:tcPr>
          <w:p w:rsidR="00007584" w:rsidRPr="00AA38E8" w:rsidRDefault="004A09DF" w:rsidP="00F4318C">
            <w:pPr>
              <w:spacing w:before="60"/>
              <w:jc w:val="center"/>
              <w:rPr>
                <w:rFonts w:cs="Calibri"/>
                <w:sz w:val="16"/>
                <w:szCs w:val="16"/>
              </w:rPr>
            </w:pPr>
            <w:r>
              <w:rPr>
                <w:rFonts w:cs="Calibri"/>
                <w:sz w:val="16"/>
                <w:szCs w:val="16"/>
              </w:rPr>
              <w:t>1</w:t>
            </w:r>
          </w:p>
        </w:tc>
        <w:tc>
          <w:tcPr>
            <w:tcW w:w="1225" w:type="dxa"/>
            <w:tcBorders>
              <w:top w:val="single" w:sz="6" w:space="0" w:color="auto"/>
              <w:left w:val="single" w:sz="6" w:space="0" w:color="auto"/>
              <w:bottom w:val="single" w:sz="6" w:space="0" w:color="auto"/>
              <w:right w:val="single" w:sz="6" w:space="0" w:color="auto"/>
            </w:tcBorders>
          </w:tcPr>
          <w:p w:rsidR="00007584" w:rsidRPr="00AA38E8" w:rsidRDefault="004A09DF" w:rsidP="00F4318C">
            <w:pPr>
              <w:spacing w:before="60"/>
              <w:jc w:val="center"/>
              <w:rPr>
                <w:rFonts w:cs="Calibri"/>
                <w:sz w:val="16"/>
                <w:szCs w:val="16"/>
              </w:rPr>
            </w:pPr>
            <w:r>
              <w:rPr>
                <w:rFonts w:cs="Calibri"/>
                <w:sz w:val="16"/>
                <w:szCs w:val="16"/>
              </w:rPr>
              <w:t>Cnt</w:t>
            </w:r>
          </w:p>
        </w:tc>
        <w:tc>
          <w:tcPr>
            <w:tcW w:w="1385" w:type="dxa"/>
            <w:tcBorders>
              <w:top w:val="single" w:sz="6" w:space="0" w:color="auto"/>
              <w:left w:val="single" w:sz="6" w:space="0" w:color="auto"/>
              <w:bottom w:val="single" w:sz="6" w:space="0" w:color="auto"/>
              <w:right w:val="single" w:sz="6" w:space="0" w:color="auto"/>
            </w:tcBorders>
          </w:tcPr>
          <w:p w:rsidR="00007584" w:rsidRPr="00AA38E8" w:rsidRDefault="004A09DF" w:rsidP="00F4318C">
            <w:pPr>
              <w:spacing w:before="60"/>
              <w:jc w:val="center"/>
              <w:rPr>
                <w:rFonts w:cs="Calibri"/>
                <w:sz w:val="16"/>
                <w:szCs w:val="16"/>
              </w:rPr>
            </w:pPr>
            <w:r>
              <w:rPr>
                <w:rFonts w:cs="Calibri"/>
                <w:sz w:val="16"/>
                <w:szCs w:val="16"/>
              </w:rPr>
              <w:t>0U</w:t>
            </w:r>
          </w:p>
        </w:tc>
      </w:tr>
      <w:tr w:rsidR="003452F2" w:rsidRPr="00AA38E8" w:rsidTr="00F4318C">
        <w:tc>
          <w:tcPr>
            <w:tcW w:w="3888" w:type="dxa"/>
            <w:tcBorders>
              <w:top w:val="single" w:sz="6" w:space="0" w:color="auto"/>
              <w:left w:val="single" w:sz="6" w:space="0" w:color="auto"/>
              <w:bottom w:val="single" w:sz="6" w:space="0" w:color="auto"/>
              <w:right w:val="single" w:sz="6" w:space="0" w:color="auto"/>
            </w:tcBorders>
          </w:tcPr>
          <w:p w:rsidR="003452F2" w:rsidRPr="003452F2" w:rsidRDefault="003452F2" w:rsidP="003452F2">
            <w:pPr>
              <w:spacing w:after="0"/>
              <w:rPr>
                <w:sz w:val="22"/>
                <w:szCs w:val="22"/>
                <w:lang w:bidi="ar-SA"/>
              </w:rPr>
            </w:pPr>
            <w:r w:rsidRPr="003452F2">
              <w:rPr>
                <w:sz w:val="22"/>
                <w:szCs w:val="22"/>
                <w:lang w:bidi="ar-SA"/>
              </w:rPr>
              <w:t>ADCHIRNGFAILDBIT_CNT_U08</w:t>
            </w:r>
          </w:p>
        </w:tc>
        <w:tc>
          <w:tcPr>
            <w:tcW w:w="1710" w:type="dxa"/>
            <w:tcBorders>
              <w:top w:val="single" w:sz="6" w:space="0" w:color="auto"/>
              <w:left w:val="single" w:sz="6" w:space="0" w:color="auto"/>
              <w:bottom w:val="single" w:sz="6" w:space="0" w:color="auto"/>
              <w:right w:val="single" w:sz="6" w:space="0" w:color="auto"/>
            </w:tcBorders>
          </w:tcPr>
          <w:p w:rsidR="003452F2" w:rsidRPr="00AA38E8" w:rsidRDefault="004A09DF" w:rsidP="00F4318C">
            <w:pPr>
              <w:spacing w:before="60"/>
              <w:jc w:val="center"/>
              <w:rPr>
                <w:rFonts w:cs="Calibri"/>
                <w:sz w:val="16"/>
                <w:szCs w:val="16"/>
              </w:rPr>
            </w:pPr>
            <w:r>
              <w:rPr>
                <w:rFonts w:cs="Calibri"/>
                <w:sz w:val="16"/>
                <w:szCs w:val="16"/>
              </w:rPr>
              <w:t>1</w:t>
            </w:r>
          </w:p>
        </w:tc>
        <w:tc>
          <w:tcPr>
            <w:tcW w:w="1225" w:type="dxa"/>
            <w:tcBorders>
              <w:top w:val="single" w:sz="6" w:space="0" w:color="auto"/>
              <w:left w:val="single" w:sz="6" w:space="0" w:color="auto"/>
              <w:bottom w:val="single" w:sz="6" w:space="0" w:color="auto"/>
              <w:right w:val="single" w:sz="6" w:space="0" w:color="auto"/>
            </w:tcBorders>
          </w:tcPr>
          <w:p w:rsidR="003452F2" w:rsidRPr="00AA38E8" w:rsidRDefault="004A09DF" w:rsidP="00F4318C">
            <w:pPr>
              <w:spacing w:before="60"/>
              <w:jc w:val="center"/>
              <w:rPr>
                <w:rFonts w:cs="Calibri"/>
                <w:sz w:val="16"/>
                <w:szCs w:val="16"/>
              </w:rPr>
            </w:pPr>
            <w:r>
              <w:rPr>
                <w:rFonts w:cs="Calibri"/>
                <w:sz w:val="16"/>
                <w:szCs w:val="16"/>
              </w:rPr>
              <w:t>Cnt</w:t>
            </w:r>
          </w:p>
        </w:tc>
        <w:tc>
          <w:tcPr>
            <w:tcW w:w="1385" w:type="dxa"/>
            <w:tcBorders>
              <w:top w:val="single" w:sz="6" w:space="0" w:color="auto"/>
              <w:left w:val="single" w:sz="6" w:space="0" w:color="auto"/>
              <w:bottom w:val="single" w:sz="6" w:space="0" w:color="auto"/>
              <w:right w:val="single" w:sz="6" w:space="0" w:color="auto"/>
            </w:tcBorders>
          </w:tcPr>
          <w:p w:rsidR="003452F2" w:rsidRPr="00AA38E8" w:rsidRDefault="004A09DF" w:rsidP="00F4318C">
            <w:pPr>
              <w:spacing w:before="60"/>
              <w:jc w:val="center"/>
              <w:rPr>
                <w:rFonts w:cs="Calibri"/>
                <w:sz w:val="16"/>
                <w:szCs w:val="16"/>
              </w:rPr>
            </w:pPr>
            <w:r>
              <w:rPr>
                <w:rFonts w:cs="Calibri"/>
                <w:sz w:val="16"/>
                <w:szCs w:val="16"/>
              </w:rPr>
              <w:t>1U</w:t>
            </w:r>
          </w:p>
        </w:tc>
      </w:tr>
    </w:tbl>
    <w:p w:rsidR="002B094F" w:rsidRPr="0048012A" w:rsidRDefault="002B094F" w:rsidP="002518E0">
      <w:pPr>
        <w:pStyle w:val="BodyText3"/>
        <w:rPr>
          <w:rFonts w:cs="Calibri"/>
          <w:sz w:val="20"/>
          <w:szCs w:val="20"/>
        </w:rPr>
      </w:pPr>
    </w:p>
    <w:p w:rsidR="00AC4CD8" w:rsidRPr="00DA5500" w:rsidRDefault="00AC4CD8" w:rsidP="00AC4CD8">
      <w:pPr>
        <w:pStyle w:val="Heading1"/>
        <w:ind w:left="562" w:hanging="562"/>
        <w:rPr>
          <w:rFonts w:ascii="Calibri" w:hAnsi="Calibri" w:cs="Calibri"/>
        </w:rPr>
      </w:pPr>
      <w:bookmarkStart w:id="47" w:name="_Ref87065593"/>
      <w:bookmarkStart w:id="48" w:name="_Toc338170483"/>
      <w:bookmarkStart w:id="49" w:name="_Toc375678229"/>
      <w:bookmarkStart w:id="50" w:name="_Toc418080067"/>
      <w:bookmarkStart w:id="51" w:name="_Toc421786702"/>
      <w:bookmarkStart w:id="52" w:name="_Toc489200983"/>
      <w:r w:rsidRPr="00DA5500">
        <w:rPr>
          <w:rFonts w:ascii="Calibri" w:hAnsi="Calibri" w:cs="Calibri"/>
        </w:rPr>
        <w:lastRenderedPageBreak/>
        <w:t xml:space="preserve">Software </w:t>
      </w:r>
      <w:r>
        <w:rPr>
          <w:rFonts w:ascii="Calibri" w:hAnsi="Calibri" w:cs="Calibri"/>
        </w:rPr>
        <w:t>Component</w:t>
      </w:r>
      <w:r w:rsidRPr="00DA5500">
        <w:rPr>
          <w:rFonts w:ascii="Calibri" w:hAnsi="Calibri" w:cs="Calibri"/>
        </w:rPr>
        <w:t xml:space="preserve"> Implementation</w:t>
      </w:r>
      <w:bookmarkEnd w:id="47"/>
      <w:bookmarkEnd w:id="48"/>
      <w:bookmarkEnd w:id="49"/>
      <w:bookmarkEnd w:id="50"/>
      <w:bookmarkEnd w:id="51"/>
      <w:bookmarkEnd w:id="52"/>
    </w:p>
    <w:p w:rsidR="002B094F" w:rsidRPr="00987B4A" w:rsidRDefault="002B094F" w:rsidP="00007584">
      <w:pPr>
        <w:pStyle w:val="Heading2"/>
        <w:spacing w:after="60"/>
        <w:rPr>
          <w:rFonts w:ascii="Calibri" w:hAnsi="Calibri"/>
        </w:rPr>
      </w:pPr>
      <w:bookmarkStart w:id="53" w:name="_Toc338170484"/>
      <w:bookmarkStart w:id="54" w:name="_Toc418080068"/>
      <w:bookmarkStart w:id="55" w:name="_Toc421709916"/>
      <w:bookmarkStart w:id="56" w:name="_Toc489200984"/>
      <w:r w:rsidRPr="00007584">
        <w:rPr>
          <w:rFonts w:ascii="Calibri" w:hAnsi="Calibri"/>
        </w:rPr>
        <w:t>Sub</w:t>
      </w:r>
      <w:r w:rsidRPr="00987B4A">
        <w:rPr>
          <w:rFonts w:ascii="Calibri" w:hAnsi="Calibri"/>
        </w:rPr>
        <w:t>-Module Functions</w:t>
      </w:r>
      <w:bookmarkEnd w:id="53"/>
      <w:bookmarkEnd w:id="54"/>
      <w:bookmarkEnd w:id="55"/>
      <w:bookmarkEnd w:id="56"/>
    </w:p>
    <w:p w:rsidR="00007584" w:rsidRDefault="00007584" w:rsidP="00007584">
      <w:pPr>
        <w:pStyle w:val="Heading2"/>
        <w:numPr>
          <w:ilvl w:val="2"/>
          <w:numId w:val="11"/>
        </w:numPr>
        <w:tabs>
          <w:tab w:val="clear" w:pos="1017"/>
          <w:tab w:val="num" w:pos="567"/>
        </w:tabs>
        <w:spacing w:after="60"/>
        <w:ind w:left="567"/>
        <w:rPr>
          <w:rFonts w:ascii="Calibri" w:hAnsi="Calibri" w:cs="Calibri"/>
        </w:rPr>
      </w:pPr>
      <w:bookmarkStart w:id="57" w:name="_Toc421011514"/>
      <w:bookmarkStart w:id="58" w:name="_Toc489200985"/>
      <w:r w:rsidRPr="00AA38E8">
        <w:rPr>
          <w:rFonts w:ascii="Calibri" w:hAnsi="Calibri" w:cs="Calibri"/>
        </w:rPr>
        <w:t xml:space="preserve">Init: </w:t>
      </w:r>
      <w:r w:rsidR="006A4591">
        <w:rPr>
          <w:rFonts w:ascii="Calibri" w:hAnsi="Calibri" w:cs="Calibri"/>
        </w:rPr>
        <w:fldChar w:fldCharType="begin"/>
      </w:r>
      <w:r w:rsidR="006A4591">
        <w:rPr>
          <w:rFonts w:ascii="Calibri" w:hAnsi="Calibri" w:cs="Calibri"/>
        </w:rPr>
        <w:instrText xml:space="preserve"> DOCPROPERTY  Project  \* MERGEFORMAT </w:instrText>
      </w:r>
      <w:r w:rsidR="006A4591">
        <w:rPr>
          <w:rFonts w:ascii="Calibri" w:hAnsi="Calibri" w:cs="Calibri"/>
        </w:rPr>
        <w:fldChar w:fldCharType="separate"/>
      </w:r>
      <w:r w:rsidR="006A4591">
        <w:rPr>
          <w:rFonts w:ascii="Calibri" w:hAnsi="Calibri" w:cs="Calibri"/>
        </w:rPr>
        <w:t>MotAg5Meas</w:t>
      </w:r>
      <w:r w:rsidR="006A4591">
        <w:rPr>
          <w:rFonts w:ascii="Calibri" w:hAnsi="Calibri" w:cs="Calibri"/>
        </w:rPr>
        <w:fldChar w:fldCharType="end"/>
      </w:r>
      <w:r w:rsidRPr="00AA38E8">
        <w:rPr>
          <w:rFonts w:ascii="Calibri" w:hAnsi="Calibri" w:cs="Calibri"/>
        </w:rPr>
        <w:t>Init</w:t>
      </w:r>
      <w:bookmarkEnd w:id="57"/>
      <w:r w:rsidR="006A4591">
        <w:rPr>
          <w:rFonts w:ascii="Calibri" w:hAnsi="Calibri" w:cs="Calibri"/>
        </w:rPr>
        <w:t>1</w:t>
      </w:r>
      <w:bookmarkEnd w:id="58"/>
    </w:p>
    <w:p w:rsidR="006A4591" w:rsidRPr="006A4591" w:rsidRDefault="00C33AC3" w:rsidP="006A4591">
      <w:pPr>
        <w:ind w:left="864"/>
        <w:rPr>
          <w:lang w:bidi="ar-SA"/>
        </w:rPr>
      </w:pPr>
      <w:r>
        <w:rPr>
          <w:lang w:bidi="ar-SA"/>
        </w:rPr>
        <w:t>Refer FDD simulink model for design details.</w:t>
      </w:r>
    </w:p>
    <w:p w:rsidR="006A4591" w:rsidRDefault="00007584" w:rsidP="006A4591">
      <w:pPr>
        <w:pStyle w:val="Heading2"/>
        <w:numPr>
          <w:ilvl w:val="3"/>
          <w:numId w:val="11"/>
        </w:numPr>
        <w:spacing w:after="60"/>
        <w:rPr>
          <w:rFonts w:ascii="Calibri" w:hAnsi="Calibri" w:cs="Calibri"/>
        </w:rPr>
      </w:pPr>
      <w:bookmarkStart w:id="59" w:name="_Toc421011515"/>
      <w:bookmarkStart w:id="60" w:name="_Toc489200986"/>
      <w:r w:rsidRPr="00AA38E8">
        <w:rPr>
          <w:rFonts w:ascii="Calibri" w:hAnsi="Calibri" w:cs="Calibri"/>
        </w:rPr>
        <w:t>Design Rationale</w:t>
      </w:r>
      <w:bookmarkEnd w:id="59"/>
      <w:bookmarkEnd w:id="60"/>
    </w:p>
    <w:p w:rsidR="006A4591" w:rsidRPr="006A4591" w:rsidRDefault="00C33AC3" w:rsidP="006A4591">
      <w:pPr>
        <w:ind w:left="864"/>
        <w:rPr>
          <w:lang w:bidi="ar-SA"/>
        </w:rPr>
      </w:pPr>
      <w:r>
        <w:rPr>
          <w:lang w:bidi="ar-SA"/>
        </w:rPr>
        <w:t>‘</w:t>
      </w:r>
      <w:r w:rsidRPr="00C33AC3">
        <w:rPr>
          <w:lang w:bidi="ar-SA"/>
        </w:rPr>
        <w:t>LpFil Init</w:t>
      </w:r>
      <w:r>
        <w:rPr>
          <w:lang w:bidi="ar-SA"/>
        </w:rPr>
        <w:t>’ block in the FDD does not use ‘</w:t>
      </w:r>
      <w:r w:rsidRPr="00C33AC3">
        <w:rPr>
          <w:lang w:bidi="ar-SA"/>
        </w:rPr>
        <w:t>FilLpInit</w:t>
      </w:r>
      <w:r>
        <w:rPr>
          <w:lang w:bidi="ar-SA"/>
        </w:rPr>
        <w:t>’ library block due to a design limitation with the Library block (see ‘Known limitations with design’). However, code has no such limitation, so the code uses ‘</w:t>
      </w:r>
      <w:r w:rsidRPr="00C33AC3">
        <w:rPr>
          <w:lang w:bidi="ar-SA"/>
        </w:rPr>
        <w:t>FilLpInit</w:t>
      </w:r>
      <w:r>
        <w:rPr>
          <w:lang w:bidi="ar-SA"/>
        </w:rPr>
        <w:t>’ block instead of initializing the gain using ‘FilLpUpdGain’ block first and then updating the state variable values.</w:t>
      </w:r>
    </w:p>
    <w:p w:rsidR="00DB3C1D" w:rsidRDefault="00DB3C1D" w:rsidP="00DB3C1D">
      <w:pPr>
        <w:pStyle w:val="Heading2"/>
        <w:numPr>
          <w:ilvl w:val="2"/>
          <w:numId w:val="11"/>
        </w:numPr>
        <w:tabs>
          <w:tab w:val="clear" w:pos="1017"/>
          <w:tab w:val="num" w:pos="567"/>
        </w:tabs>
        <w:spacing w:after="60"/>
        <w:ind w:left="567"/>
        <w:rPr>
          <w:rFonts w:ascii="Calibri" w:hAnsi="Calibri" w:cs="Calibri"/>
        </w:rPr>
      </w:pPr>
      <w:bookmarkStart w:id="61" w:name="_Toc421011518"/>
      <w:bookmarkStart w:id="62" w:name="_Toc489200987"/>
      <w:r w:rsidRPr="00AA38E8">
        <w:rPr>
          <w:rFonts w:ascii="Calibri" w:hAnsi="Calibri" w:cs="Calibri"/>
        </w:rPr>
        <w:t xml:space="preserve">Per: </w:t>
      </w:r>
      <w:r w:rsidR="006A4591">
        <w:rPr>
          <w:rFonts w:ascii="Calibri" w:hAnsi="Calibri" w:cs="Calibri"/>
        </w:rPr>
        <w:fldChar w:fldCharType="begin"/>
      </w:r>
      <w:r w:rsidR="006A4591">
        <w:rPr>
          <w:rFonts w:ascii="Calibri" w:hAnsi="Calibri" w:cs="Calibri"/>
        </w:rPr>
        <w:instrText xml:space="preserve"> DOCPROPERTY  Project  \* MERGEFORMAT </w:instrText>
      </w:r>
      <w:r w:rsidR="006A4591">
        <w:rPr>
          <w:rFonts w:ascii="Calibri" w:hAnsi="Calibri" w:cs="Calibri"/>
        </w:rPr>
        <w:fldChar w:fldCharType="separate"/>
      </w:r>
      <w:r w:rsidR="006A4591">
        <w:rPr>
          <w:rFonts w:ascii="Calibri" w:hAnsi="Calibri" w:cs="Calibri"/>
        </w:rPr>
        <w:t>MotAg5Meas</w:t>
      </w:r>
      <w:r w:rsidR="006A4591">
        <w:rPr>
          <w:rFonts w:ascii="Calibri" w:hAnsi="Calibri" w:cs="Calibri"/>
        </w:rPr>
        <w:fldChar w:fldCharType="end"/>
      </w:r>
      <w:r w:rsidRPr="00AA38E8">
        <w:rPr>
          <w:rFonts w:ascii="Calibri" w:hAnsi="Calibri" w:cs="Calibri"/>
        </w:rPr>
        <w:t>Per</w:t>
      </w:r>
      <w:bookmarkEnd w:id="61"/>
      <w:r w:rsidR="006A4591">
        <w:rPr>
          <w:rFonts w:ascii="Calibri" w:hAnsi="Calibri" w:cs="Calibri"/>
        </w:rPr>
        <w:t>1</w:t>
      </w:r>
      <w:bookmarkEnd w:id="62"/>
    </w:p>
    <w:p w:rsidR="00CE50B8" w:rsidRPr="00CE50B8" w:rsidRDefault="00CE50B8" w:rsidP="00CE50B8">
      <w:pPr>
        <w:ind w:left="864"/>
        <w:rPr>
          <w:lang w:bidi="ar-SA"/>
        </w:rPr>
      </w:pPr>
      <w:r>
        <w:rPr>
          <w:lang w:bidi="ar-SA"/>
        </w:rPr>
        <w:t>Refer FDD simulink model for design details.</w:t>
      </w:r>
    </w:p>
    <w:p w:rsidR="00DB3C1D" w:rsidRDefault="00DB3C1D" w:rsidP="00DB3C1D">
      <w:pPr>
        <w:pStyle w:val="Heading2"/>
        <w:numPr>
          <w:ilvl w:val="3"/>
          <w:numId w:val="11"/>
        </w:numPr>
        <w:spacing w:after="60"/>
        <w:rPr>
          <w:rFonts w:ascii="Calibri" w:hAnsi="Calibri" w:cs="Calibri"/>
        </w:rPr>
      </w:pPr>
      <w:bookmarkStart w:id="63" w:name="_Toc421011519"/>
      <w:bookmarkStart w:id="64" w:name="_Toc489200988"/>
      <w:r w:rsidRPr="00AA38E8">
        <w:rPr>
          <w:rFonts w:ascii="Calibri" w:hAnsi="Calibri" w:cs="Calibri"/>
        </w:rPr>
        <w:t>Design Rationale</w:t>
      </w:r>
      <w:bookmarkEnd w:id="63"/>
      <w:bookmarkEnd w:id="64"/>
    </w:p>
    <w:p w:rsidR="001005B5" w:rsidRPr="001005B5" w:rsidRDefault="001005B5" w:rsidP="001005B5">
      <w:pPr>
        <w:ind w:left="864"/>
        <w:rPr>
          <w:lang w:bidi="ar-SA"/>
        </w:rPr>
      </w:pPr>
      <w:r>
        <w:rPr>
          <w:lang w:bidi="ar-SA"/>
        </w:rPr>
        <w:t xml:space="preserve">Rollover on </w:t>
      </w:r>
      <w:r w:rsidRPr="001005B5">
        <w:rPr>
          <w:lang w:bidi="ar-SA"/>
        </w:rPr>
        <w:t>Rte_Pim_MotAg5PrevRollgCntr</w:t>
      </w:r>
      <w:r>
        <w:rPr>
          <w:lang w:bidi="ar-SA"/>
        </w:rPr>
        <w:t xml:space="preserve"> is intentional</w:t>
      </w:r>
      <w:r w:rsidR="00CE50B8">
        <w:rPr>
          <w:lang w:bidi="ar-SA"/>
        </w:rPr>
        <w:t>, as it is used to reset the rolling counter back to zero when it reaches its max value of 255</w:t>
      </w:r>
      <w:r>
        <w:rPr>
          <w:lang w:bidi="ar-SA"/>
        </w:rPr>
        <w:t>. The functionality</w:t>
      </w:r>
      <w:r w:rsidR="00CE50B8">
        <w:rPr>
          <w:lang w:bidi="ar-SA"/>
        </w:rPr>
        <w:t xml:space="preserve"> remains the same as in the FDD.</w:t>
      </w:r>
    </w:p>
    <w:p w:rsidR="006A4591" w:rsidRPr="00AA38E8" w:rsidRDefault="006A4591" w:rsidP="006A4591">
      <w:pPr>
        <w:pStyle w:val="Heading2"/>
        <w:numPr>
          <w:ilvl w:val="2"/>
          <w:numId w:val="11"/>
        </w:numPr>
        <w:tabs>
          <w:tab w:val="clear" w:pos="1017"/>
          <w:tab w:val="num" w:pos="567"/>
        </w:tabs>
        <w:spacing w:after="60"/>
        <w:ind w:left="567"/>
        <w:rPr>
          <w:rFonts w:ascii="Calibri" w:hAnsi="Calibri" w:cs="Calibri"/>
        </w:rPr>
      </w:pPr>
      <w:bookmarkStart w:id="65" w:name="_Toc489200989"/>
      <w:r w:rsidRPr="00AA38E8">
        <w:rPr>
          <w:rFonts w:ascii="Calibri" w:hAnsi="Calibri" w:cs="Calibri"/>
        </w:rPr>
        <w:t xml:space="preserve">Per: </w:t>
      </w:r>
      <w:r>
        <w:rPr>
          <w:rFonts w:ascii="Calibri" w:hAnsi="Calibri" w:cs="Calibri"/>
        </w:rPr>
        <w:fldChar w:fldCharType="begin"/>
      </w:r>
      <w:r>
        <w:rPr>
          <w:rFonts w:ascii="Calibri" w:hAnsi="Calibri" w:cs="Calibri"/>
        </w:rPr>
        <w:instrText xml:space="preserve"> DOCPROPERTY  Project  \* MERGEFORMAT </w:instrText>
      </w:r>
      <w:r>
        <w:rPr>
          <w:rFonts w:ascii="Calibri" w:hAnsi="Calibri" w:cs="Calibri"/>
        </w:rPr>
        <w:fldChar w:fldCharType="separate"/>
      </w:r>
      <w:r>
        <w:rPr>
          <w:rFonts w:ascii="Calibri" w:hAnsi="Calibri" w:cs="Calibri"/>
        </w:rPr>
        <w:t>MotAg5Meas</w:t>
      </w:r>
      <w:r>
        <w:rPr>
          <w:rFonts w:ascii="Calibri" w:hAnsi="Calibri" w:cs="Calibri"/>
        </w:rPr>
        <w:fldChar w:fldCharType="end"/>
      </w:r>
      <w:r w:rsidRPr="00AA38E8">
        <w:rPr>
          <w:rFonts w:ascii="Calibri" w:hAnsi="Calibri" w:cs="Calibri"/>
        </w:rPr>
        <w:t>Per</w:t>
      </w:r>
      <w:r>
        <w:rPr>
          <w:rFonts w:ascii="Calibri" w:hAnsi="Calibri" w:cs="Calibri"/>
        </w:rPr>
        <w:t>2</w:t>
      </w:r>
      <w:bookmarkEnd w:id="65"/>
    </w:p>
    <w:p w:rsidR="006A4591" w:rsidRDefault="006A4591" w:rsidP="006A4591">
      <w:pPr>
        <w:pStyle w:val="Heading2"/>
        <w:numPr>
          <w:ilvl w:val="3"/>
          <w:numId w:val="11"/>
        </w:numPr>
        <w:spacing w:after="60"/>
        <w:rPr>
          <w:rFonts w:ascii="Calibri" w:hAnsi="Calibri" w:cs="Calibri"/>
        </w:rPr>
      </w:pPr>
      <w:bookmarkStart w:id="66" w:name="_Toc489200990"/>
      <w:r w:rsidRPr="00AA38E8">
        <w:rPr>
          <w:rFonts w:ascii="Calibri" w:hAnsi="Calibri" w:cs="Calibri"/>
        </w:rPr>
        <w:t>Design Rationale</w:t>
      </w:r>
      <w:bookmarkEnd w:id="66"/>
    </w:p>
    <w:p w:rsidR="006A4591" w:rsidRPr="006A4591" w:rsidRDefault="00DA46F8" w:rsidP="00DA46F8">
      <w:pPr>
        <w:ind w:firstLine="864"/>
        <w:rPr>
          <w:lang w:bidi="ar-SA"/>
        </w:rPr>
      </w:pPr>
      <w:r>
        <w:rPr>
          <w:lang w:bidi="ar-SA"/>
        </w:rPr>
        <w:t>Refer FDD Simulink model</w:t>
      </w:r>
    </w:p>
    <w:p w:rsidR="006A4591" w:rsidRPr="00AA38E8" w:rsidRDefault="006A4591" w:rsidP="006A4591">
      <w:pPr>
        <w:pStyle w:val="Heading2"/>
        <w:numPr>
          <w:ilvl w:val="2"/>
          <w:numId w:val="11"/>
        </w:numPr>
        <w:tabs>
          <w:tab w:val="clear" w:pos="1017"/>
          <w:tab w:val="num" w:pos="567"/>
        </w:tabs>
        <w:spacing w:after="60"/>
        <w:ind w:left="567"/>
        <w:rPr>
          <w:rFonts w:ascii="Calibri" w:hAnsi="Calibri" w:cs="Calibri"/>
        </w:rPr>
      </w:pPr>
      <w:bookmarkStart w:id="67" w:name="_Toc489200991"/>
      <w:r w:rsidRPr="00AA38E8">
        <w:rPr>
          <w:rFonts w:ascii="Calibri" w:hAnsi="Calibri" w:cs="Calibri"/>
        </w:rPr>
        <w:t xml:space="preserve">Per: </w:t>
      </w:r>
      <w:r>
        <w:rPr>
          <w:rFonts w:ascii="Calibri" w:hAnsi="Calibri" w:cs="Calibri"/>
        </w:rPr>
        <w:fldChar w:fldCharType="begin"/>
      </w:r>
      <w:r>
        <w:rPr>
          <w:rFonts w:ascii="Calibri" w:hAnsi="Calibri" w:cs="Calibri"/>
        </w:rPr>
        <w:instrText xml:space="preserve"> DOCPROPERTY  Project  \* MERGEFORMAT </w:instrText>
      </w:r>
      <w:r>
        <w:rPr>
          <w:rFonts w:ascii="Calibri" w:hAnsi="Calibri" w:cs="Calibri"/>
        </w:rPr>
        <w:fldChar w:fldCharType="separate"/>
      </w:r>
      <w:r>
        <w:rPr>
          <w:rFonts w:ascii="Calibri" w:hAnsi="Calibri" w:cs="Calibri"/>
        </w:rPr>
        <w:t>MotAg5Meas</w:t>
      </w:r>
      <w:r>
        <w:rPr>
          <w:rFonts w:ascii="Calibri" w:hAnsi="Calibri" w:cs="Calibri"/>
        </w:rPr>
        <w:fldChar w:fldCharType="end"/>
      </w:r>
      <w:r w:rsidRPr="00AA38E8">
        <w:rPr>
          <w:rFonts w:ascii="Calibri" w:hAnsi="Calibri" w:cs="Calibri"/>
        </w:rPr>
        <w:t>Per</w:t>
      </w:r>
      <w:r>
        <w:rPr>
          <w:rFonts w:ascii="Calibri" w:hAnsi="Calibri" w:cs="Calibri"/>
        </w:rPr>
        <w:t>3</w:t>
      </w:r>
      <w:bookmarkEnd w:id="67"/>
    </w:p>
    <w:p w:rsidR="006A4591" w:rsidRDefault="006A4591" w:rsidP="006A4591">
      <w:pPr>
        <w:pStyle w:val="Heading2"/>
        <w:numPr>
          <w:ilvl w:val="3"/>
          <w:numId w:val="11"/>
        </w:numPr>
        <w:spacing w:after="60"/>
        <w:rPr>
          <w:rFonts w:ascii="Calibri" w:hAnsi="Calibri" w:cs="Calibri"/>
        </w:rPr>
      </w:pPr>
      <w:bookmarkStart w:id="68" w:name="_Toc489200992"/>
      <w:r w:rsidRPr="00AA38E8">
        <w:rPr>
          <w:rFonts w:ascii="Calibri" w:hAnsi="Calibri" w:cs="Calibri"/>
        </w:rPr>
        <w:t>Design Rationale</w:t>
      </w:r>
      <w:bookmarkEnd w:id="68"/>
    </w:p>
    <w:p w:rsidR="008C6874" w:rsidRDefault="00DA46F8" w:rsidP="00DA46F8">
      <w:pPr>
        <w:ind w:firstLine="864"/>
        <w:rPr>
          <w:rFonts w:cs="Calibri"/>
        </w:rPr>
      </w:pPr>
      <w:r>
        <w:rPr>
          <w:lang w:bidi="ar-SA"/>
        </w:rPr>
        <w:t>Refer FDD Simulink model</w:t>
      </w:r>
    </w:p>
    <w:p w:rsidR="002B094F" w:rsidRPr="008C6874" w:rsidRDefault="008C6874" w:rsidP="008C6874">
      <w:pPr>
        <w:pStyle w:val="Heading2"/>
        <w:spacing w:after="60"/>
        <w:rPr>
          <w:rFonts w:ascii="Calibri" w:hAnsi="Calibri"/>
        </w:rPr>
      </w:pPr>
      <w:bookmarkStart w:id="69" w:name="_Toc489200993"/>
      <w:r>
        <w:rPr>
          <w:rFonts w:ascii="Calibri" w:hAnsi="Calibri"/>
        </w:rPr>
        <w:t>Server R</w:t>
      </w:r>
      <w:r w:rsidRPr="008C6874">
        <w:rPr>
          <w:rFonts w:ascii="Calibri" w:hAnsi="Calibri"/>
        </w:rPr>
        <w:t>unables</w:t>
      </w:r>
      <w:bookmarkEnd w:id="69"/>
      <w:r w:rsidR="002B094F" w:rsidRPr="008C6874">
        <w:rPr>
          <w:rFonts w:ascii="Calibri" w:hAnsi="Calibri"/>
        </w:rPr>
        <w:t xml:space="preserve"> </w:t>
      </w:r>
    </w:p>
    <w:p w:rsidR="008C6874" w:rsidRPr="00AA38E8" w:rsidRDefault="006A4591" w:rsidP="008C6874">
      <w:pPr>
        <w:pStyle w:val="Heading2"/>
        <w:numPr>
          <w:ilvl w:val="2"/>
          <w:numId w:val="11"/>
        </w:numPr>
        <w:tabs>
          <w:tab w:val="clear" w:pos="1017"/>
          <w:tab w:val="num" w:pos="567"/>
        </w:tabs>
        <w:spacing w:after="60"/>
        <w:ind w:left="567"/>
        <w:rPr>
          <w:rFonts w:ascii="Calibri" w:hAnsi="Calibri" w:cs="Calibri"/>
        </w:rPr>
      </w:pPr>
      <w:bookmarkStart w:id="70" w:name="_Toc382301471"/>
      <w:bookmarkStart w:id="71" w:name="_Toc383698997"/>
      <w:bookmarkStart w:id="72" w:name="_Toc489200994"/>
      <w:bookmarkEnd w:id="70"/>
      <w:bookmarkEnd w:id="71"/>
      <w:r>
        <w:rPr>
          <w:rFonts w:ascii="Calibri" w:hAnsi="Calibri" w:cs="Calibri"/>
        </w:rPr>
        <w:t>MotAg5EolPrmRead</w:t>
      </w:r>
      <w:bookmarkEnd w:id="72"/>
      <w:r w:rsidR="00A21576">
        <w:rPr>
          <w:rFonts w:ascii="Calibri" w:hAnsi="Calibri" w:cs="Calibri"/>
        </w:rPr>
        <w:t>_Oper</w:t>
      </w:r>
    </w:p>
    <w:p w:rsidR="008C6874" w:rsidRDefault="008C6874" w:rsidP="008C6874">
      <w:pPr>
        <w:pStyle w:val="Heading2"/>
        <w:numPr>
          <w:ilvl w:val="3"/>
          <w:numId w:val="11"/>
        </w:numPr>
        <w:spacing w:after="60"/>
        <w:rPr>
          <w:rFonts w:ascii="Calibri" w:hAnsi="Calibri" w:cs="Calibri"/>
        </w:rPr>
      </w:pPr>
      <w:bookmarkStart w:id="73" w:name="_Toc421011525"/>
      <w:bookmarkStart w:id="74" w:name="_Toc489200995"/>
      <w:r w:rsidRPr="00AA38E8">
        <w:rPr>
          <w:rFonts w:ascii="Calibri" w:hAnsi="Calibri" w:cs="Calibri"/>
        </w:rPr>
        <w:t>Design Rationale</w:t>
      </w:r>
      <w:bookmarkEnd w:id="73"/>
      <w:bookmarkEnd w:id="74"/>
    </w:p>
    <w:p w:rsidR="00894EAA" w:rsidRPr="00894EAA" w:rsidRDefault="00DA46F8" w:rsidP="00DA46F8">
      <w:pPr>
        <w:ind w:firstLine="864"/>
        <w:rPr>
          <w:lang w:bidi="ar-SA"/>
        </w:rPr>
      </w:pPr>
      <w:r>
        <w:rPr>
          <w:lang w:bidi="ar-SA"/>
        </w:rPr>
        <w:t>Refer FDD Simulink model</w:t>
      </w:r>
    </w:p>
    <w:p w:rsidR="00A21576" w:rsidRPr="00AA38E8" w:rsidRDefault="00A21576" w:rsidP="00A21576">
      <w:pPr>
        <w:pStyle w:val="Heading2"/>
        <w:numPr>
          <w:ilvl w:val="2"/>
          <w:numId w:val="11"/>
        </w:numPr>
        <w:tabs>
          <w:tab w:val="clear" w:pos="1017"/>
          <w:tab w:val="num" w:pos="567"/>
        </w:tabs>
        <w:spacing w:after="60"/>
        <w:ind w:left="567"/>
        <w:rPr>
          <w:rFonts w:ascii="Calibri" w:hAnsi="Calibri" w:cs="Calibri"/>
        </w:rPr>
      </w:pPr>
      <w:r>
        <w:rPr>
          <w:rFonts w:ascii="Calibri" w:hAnsi="Calibri" w:cs="Calibri"/>
        </w:rPr>
        <w:t>MotAg5EolPrmWr_Oper</w:t>
      </w:r>
    </w:p>
    <w:p w:rsidR="00A21576" w:rsidRDefault="00A21576" w:rsidP="00A21576">
      <w:pPr>
        <w:pStyle w:val="Heading2"/>
        <w:numPr>
          <w:ilvl w:val="3"/>
          <w:numId w:val="11"/>
        </w:numPr>
        <w:spacing w:after="60"/>
        <w:rPr>
          <w:rFonts w:ascii="Calibri" w:hAnsi="Calibri" w:cs="Calibri"/>
        </w:rPr>
      </w:pPr>
      <w:r w:rsidRPr="00AA38E8">
        <w:rPr>
          <w:rFonts w:ascii="Calibri" w:hAnsi="Calibri" w:cs="Calibri"/>
        </w:rPr>
        <w:t>Design Rationale</w:t>
      </w:r>
    </w:p>
    <w:p w:rsidR="00A21576" w:rsidRPr="00A21576" w:rsidRDefault="00DA46F8" w:rsidP="00DA46F8">
      <w:pPr>
        <w:ind w:firstLine="864"/>
        <w:rPr>
          <w:lang w:bidi="ar-SA"/>
        </w:rPr>
      </w:pPr>
      <w:r>
        <w:rPr>
          <w:lang w:bidi="ar-SA"/>
        </w:rPr>
        <w:t>Refer FDD Simulink model</w:t>
      </w:r>
    </w:p>
    <w:p w:rsidR="006A4591" w:rsidRDefault="006A4591" w:rsidP="006A4591">
      <w:pPr>
        <w:ind w:left="864"/>
        <w:rPr>
          <w:rFonts w:cs="Calibri"/>
        </w:rPr>
      </w:pPr>
    </w:p>
    <w:p w:rsidR="00894EAA" w:rsidRPr="006A4591" w:rsidRDefault="00894EAA" w:rsidP="006A4591">
      <w:pPr>
        <w:ind w:left="864"/>
        <w:rPr>
          <w:rFonts w:cs="Calibri"/>
        </w:rPr>
      </w:pPr>
    </w:p>
    <w:p w:rsidR="002B094F" w:rsidRPr="008C6874" w:rsidRDefault="002B094F" w:rsidP="008C6874">
      <w:pPr>
        <w:pStyle w:val="Heading2"/>
        <w:spacing w:after="60"/>
        <w:rPr>
          <w:rFonts w:ascii="Calibri" w:hAnsi="Calibri" w:cs="Calibri"/>
        </w:rPr>
      </w:pPr>
      <w:bookmarkStart w:id="75" w:name="_Toc338170485"/>
      <w:bookmarkStart w:id="76" w:name="_Toc418080074"/>
      <w:bookmarkStart w:id="77" w:name="_Toc421709919"/>
      <w:bookmarkStart w:id="78" w:name="_Toc489200996"/>
      <w:r w:rsidRPr="008C6874">
        <w:rPr>
          <w:rFonts w:ascii="Calibri" w:hAnsi="Calibri" w:cs="Calibri"/>
        </w:rPr>
        <w:lastRenderedPageBreak/>
        <w:t>Module Internal (Local) Functions</w:t>
      </w:r>
      <w:bookmarkEnd w:id="75"/>
      <w:bookmarkEnd w:id="76"/>
      <w:bookmarkEnd w:id="77"/>
      <w:bookmarkEnd w:id="78"/>
    </w:p>
    <w:p w:rsidR="008C6874" w:rsidRPr="00AA38E8" w:rsidRDefault="008C6874" w:rsidP="008C6874">
      <w:pPr>
        <w:pStyle w:val="Heading2"/>
        <w:numPr>
          <w:ilvl w:val="2"/>
          <w:numId w:val="11"/>
        </w:numPr>
        <w:tabs>
          <w:tab w:val="clear" w:pos="1017"/>
          <w:tab w:val="num" w:pos="567"/>
        </w:tabs>
        <w:spacing w:after="60"/>
        <w:ind w:left="567"/>
        <w:rPr>
          <w:rFonts w:ascii="Calibri" w:hAnsi="Calibri" w:cs="Calibri"/>
        </w:rPr>
      </w:pPr>
      <w:bookmarkStart w:id="79" w:name="_Toc421011540"/>
      <w:bookmarkStart w:id="80" w:name="_Toc489200997"/>
      <w:r w:rsidRPr="00AA38E8">
        <w:rPr>
          <w:rFonts w:ascii="Calibri" w:hAnsi="Calibri" w:cs="Calibri"/>
        </w:rPr>
        <w:t>Local Function #1</w:t>
      </w:r>
      <w:bookmarkEnd w:id="79"/>
      <w:bookmarkEnd w:id="80"/>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79"/>
        <w:gridCol w:w="4179"/>
        <w:gridCol w:w="990"/>
        <w:gridCol w:w="990"/>
        <w:gridCol w:w="990"/>
      </w:tblGrid>
      <w:tr w:rsidR="008C6874" w:rsidRPr="00AA38E8" w:rsidTr="00F4318C">
        <w:tc>
          <w:tcPr>
            <w:tcW w:w="1779" w:type="dxa"/>
          </w:tcPr>
          <w:p w:rsidR="008C6874" w:rsidRPr="00AA38E8" w:rsidRDefault="008C6874" w:rsidP="00F4318C">
            <w:pPr>
              <w:spacing w:before="60"/>
              <w:rPr>
                <w:rFonts w:cs="Calibri"/>
                <w:b/>
                <w:bCs/>
                <w:sz w:val="16"/>
              </w:rPr>
            </w:pPr>
            <w:r w:rsidRPr="00AA38E8">
              <w:rPr>
                <w:rFonts w:cs="Calibri"/>
                <w:b/>
                <w:bCs/>
                <w:sz w:val="16"/>
              </w:rPr>
              <w:t>Function Name</w:t>
            </w:r>
          </w:p>
        </w:tc>
        <w:tc>
          <w:tcPr>
            <w:tcW w:w="4179" w:type="dxa"/>
          </w:tcPr>
          <w:p w:rsidR="008C6874" w:rsidRPr="00AA38E8" w:rsidRDefault="006A4591" w:rsidP="00F4318C">
            <w:pPr>
              <w:spacing w:before="60"/>
              <w:rPr>
                <w:rFonts w:cs="Calibri"/>
                <w:sz w:val="16"/>
              </w:rPr>
            </w:pPr>
            <w:r>
              <w:rPr>
                <w:rFonts w:cs="Calibri"/>
                <w:sz w:val="16"/>
              </w:rPr>
              <w:t>N/A</w:t>
            </w:r>
          </w:p>
        </w:tc>
        <w:tc>
          <w:tcPr>
            <w:tcW w:w="990" w:type="dxa"/>
            <w:shd w:val="pct30" w:color="FFFF00" w:fill="auto"/>
          </w:tcPr>
          <w:p w:rsidR="008C6874" w:rsidRPr="00AA38E8" w:rsidRDefault="008C6874" w:rsidP="00F4318C">
            <w:pPr>
              <w:spacing w:before="60"/>
              <w:jc w:val="center"/>
              <w:rPr>
                <w:rFonts w:cs="Calibri"/>
                <w:sz w:val="16"/>
              </w:rPr>
            </w:pPr>
            <w:r w:rsidRPr="00AA38E8">
              <w:rPr>
                <w:rFonts w:cs="Calibri"/>
                <w:sz w:val="16"/>
              </w:rPr>
              <w:t>Type</w:t>
            </w:r>
          </w:p>
        </w:tc>
        <w:tc>
          <w:tcPr>
            <w:tcW w:w="990" w:type="dxa"/>
            <w:shd w:val="pct30" w:color="FFFF00" w:fill="auto"/>
          </w:tcPr>
          <w:p w:rsidR="008C6874" w:rsidRPr="00AA38E8" w:rsidRDefault="008C6874" w:rsidP="00F4318C">
            <w:pPr>
              <w:spacing w:before="60"/>
              <w:jc w:val="center"/>
              <w:rPr>
                <w:rFonts w:cs="Calibri"/>
                <w:sz w:val="16"/>
              </w:rPr>
            </w:pPr>
            <w:r w:rsidRPr="00AA38E8">
              <w:rPr>
                <w:rFonts w:cs="Calibri"/>
                <w:sz w:val="16"/>
              </w:rPr>
              <w:t>Min</w:t>
            </w:r>
          </w:p>
        </w:tc>
        <w:tc>
          <w:tcPr>
            <w:tcW w:w="990" w:type="dxa"/>
            <w:shd w:val="pct30" w:color="FFFF00" w:fill="auto"/>
          </w:tcPr>
          <w:p w:rsidR="008C6874" w:rsidRPr="00AA38E8" w:rsidRDefault="008C6874" w:rsidP="00F4318C">
            <w:pPr>
              <w:spacing w:before="60"/>
              <w:jc w:val="center"/>
              <w:rPr>
                <w:rFonts w:cs="Calibri"/>
                <w:sz w:val="16"/>
              </w:rPr>
            </w:pPr>
            <w:r w:rsidRPr="00AA38E8">
              <w:rPr>
                <w:rFonts w:cs="Calibri"/>
                <w:sz w:val="16"/>
              </w:rPr>
              <w:t>Max</w:t>
            </w:r>
          </w:p>
        </w:tc>
      </w:tr>
      <w:tr w:rsidR="008C6874" w:rsidRPr="00AA38E8" w:rsidTr="00F4318C">
        <w:tc>
          <w:tcPr>
            <w:tcW w:w="1779" w:type="dxa"/>
          </w:tcPr>
          <w:p w:rsidR="008C6874" w:rsidRPr="00AA38E8" w:rsidRDefault="008C6874" w:rsidP="00F4318C">
            <w:pPr>
              <w:spacing w:before="60"/>
              <w:rPr>
                <w:rFonts w:cs="Calibri"/>
                <w:b/>
                <w:bCs/>
                <w:sz w:val="16"/>
              </w:rPr>
            </w:pPr>
            <w:r w:rsidRPr="00AA38E8">
              <w:rPr>
                <w:rFonts w:cs="Calibri"/>
                <w:b/>
                <w:bCs/>
                <w:sz w:val="16"/>
              </w:rPr>
              <w:t xml:space="preserve">Arguments Passed </w:t>
            </w:r>
          </w:p>
        </w:tc>
        <w:tc>
          <w:tcPr>
            <w:tcW w:w="4179" w:type="dxa"/>
          </w:tcPr>
          <w:p w:rsidR="008C6874" w:rsidRPr="00AA38E8" w:rsidRDefault="006A4591" w:rsidP="00F4318C">
            <w:pPr>
              <w:spacing w:before="60"/>
              <w:rPr>
                <w:rFonts w:cs="Calibri"/>
                <w:sz w:val="16"/>
              </w:rPr>
            </w:pPr>
            <w:r>
              <w:rPr>
                <w:rFonts w:cs="Calibri"/>
                <w:sz w:val="16"/>
              </w:rPr>
              <w:t>None</w:t>
            </w:r>
          </w:p>
        </w:tc>
        <w:tc>
          <w:tcPr>
            <w:tcW w:w="990" w:type="dxa"/>
          </w:tcPr>
          <w:p w:rsidR="008C6874" w:rsidRPr="00AA38E8" w:rsidRDefault="006A4591" w:rsidP="00F4318C">
            <w:pPr>
              <w:spacing w:before="60"/>
              <w:rPr>
                <w:rFonts w:cs="Calibri"/>
                <w:sz w:val="16"/>
              </w:rPr>
            </w:pPr>
            <w:r>
              <w:rPr>
                <w:rFonts w:cs="Calibri"/>
                <w:sz w:val="16"/>
              </w:rPr>
              <w:t>-</w:t>
            </w:r>
          </w:p>
        </w:tc>
        <w:tc>
          <w:tcPr>
            <w:tcW w:w="990" w:type="dxa"/>
          </w:tcPr>
          <w:p w:rsidR="008C6874" w:rsidRPr="00AA38E8" w:rsidRDefault="006A4591" w:rsidP="00F4318C">
            <w:pPr>
              <w:spacing w:before="60"/>
              <w:rPr>
                <w:rFonts w:cs="Calibri"/>
                <w:sz w:val="16"/>
              </w:rPr>
            </w:pPr>
            <w:r>
              <w:rPr>
                <w:rFonts w:cs="Calibri"/>
                <w:sz w:val="16"/>
              </w:rPr>
              <w:t>-</w:t>
            </w:r>
          </w:p>
        </w:tc>
        <w:tc>
          <w:tcPr>
            <w:tcW w:w="990" w:type="dxa"/>
          </w:tcPr>
          <w:p w:rsidR="008C6874" w:rsidRPr="00AA38E8" w:rsidRDefault="006A4591" w:rsidP="00F4318C">
            <w:pPr>
              <w:spacing w:before="60"/>
              <w:rPr>
                <w:rFonts w:cs="Calibri"/>
                <w:sz w:val="16"/>
              </w:rPr>
            </w:pPr>
            <w:r>
              <w:rPr>
                <w:rFonts w:cs="Calibri"/>
                <w:sz w:val="16"/>
              </w:rPr>
              <w:t>-</w:t>
            </w:r>
          </w:p>
        </w:tc>
      </w:tr>
      <w:tr w:rsidR="008C6874" w:rsidRPr="00AA38E8" w:rsidTr="00F4318C">
        <w:tc>
          <w:tcPr>
            <w:tcW w:w="1779" w:type="dxa"/>
          </w:tcPr>
          <w:p w:rsidR="008C6874" w:rsidRPr="00AA38E8" w:rsidRDefault="008C6874" w:rsidP="00F4318C">
            <w:pPr>
              <w:spacing w:before="60"/>
              <w:rPr>
                <w:rFonts w:cs="Calibri"/>
                <w:b/>
                <w:bCs/>
                <w:sz w:val="16"/>
              </w:rPr>
            </w:pPr>
            <w:r w:rsidRPr="00AA38E8">
              <w:rPr>
                <w:rFonts w:cs="Calibri"/>
                <w:b/>
                <w:bCs/>
                <w:sz w:val="16"/>
              </w:rPr>
              <w:t>Return Value</w:t>
            </w:r>
          </w:p>
        </w:tc>
        <w:tc>
          <w:tcPr>
            <w:tcW w:w="4179" w:type="dxa"/>
          </w:tcPr>
          <w:p w:rsidR="008C6874" w:rsidRPr="00AA38E8" w:rsidRDefault="006A4591" w:rsidP="00F4318C">
            <w:pPr>
              <w:spacing w:before="60"/>
              <w:rPr>
                <w:rFonts w:cs="Calibri"/>
                <w:sz w:val="16"/>
              </w:rPr>
            </w:pPr>
            <w:r>
              <w:rPr>
                <w:rFonts w:cs="Calibri"/>
                <w:sz w:val="16"/>
              </w:rPr>
              <w:t>N/A</w:t>
            </w:r>
          </w:p>
        </w:tc>
        <w:tc>
          <w:tcPr>
            <w:tcW w:w="990" w:type="dxa"/>
          </w:tcPr>
          <w:p w:rsidR="008C6874" w:rsidRPr="00AA38E8" w:rsidRDefault="006A4591" w:rsidP="00F4318C">
            <w:pPr>
              <w:spacing w:before="60"/>
              <w:rPr>
                <w:rFonts w:cs="Calibri"/>
                <w:sz w:val="16"/>
              </w:rPr>
            </w:pPr>
            <w:r>
              <w:rPr>
                <w:rFonts w:cs="Calibri"/>
                <w:sz w:val="16"/>
              </w:rPr>
              <w:t>-</w:t>
            </w:r>
          </w:p>
        </w:tc>
        <w:tc>
          <w:tcPr>
            <w:tcW w:w="990" w:type="dxa"/>
          </w:tcPr>
          <w:p w:rsidR="008C6874" w:rsidRPr="00AA38E8" w:rsidRDefault="006A4591" w:rsidP="00F4318C">
            <w:pPr>
              <w:spacing w:before="60"/>
              <w:rPr>
                <w:rFonts w:cs="Calibri"/>
                <w:sz w:val="16"/>
              </w:rPr>
            </w:pPr>
            <w:r>
              <w:rPr>
                <w:rFonts w:cs="Calibri"/>
                <w:sz w:val="16"/>
              </w:rPr>
              <w:t>-</w:t>
            </w:r>
          </w:p>
        </w:tc>
        <w:tc>
          <w:tcPr>
            <w:tcW w:w="990" w:type="dxa"/>
          </w:tcPr>
          <w:p w:rsidR="008C6874" w:rsidRPr="00AA38E8" w:rsidRDefault="006A4591" w:rsidP="00F4318C">
            <w:pPr>
              <w:spacing w:before="60"/>
              <w:rPr>
                <w:rFonts w:cs="Calibri"/>
                <w:sz w:val="16"/>
              </w:rPr>
            </w:pPr>
            <w:r>
              <w:rPr>
                <w:rFonts w:cs="Calibri"/>
                <w:sz w:val="16"/>
              </w:rPr>
              <w:t>-</w:t>
            </w:r>
          </w:p>
        </w:tc>
      </w:tr>
    </w:tbl>
    <w:p w:rsidR="00A63B5A" w:rsidRPr="00A63B5A" w:rsidRDefault="00A63B5A" w:rsidP="00A63B5A">
      <w:pPr>
        <w:rPr>
          <w:lang w:bidi="ar-SA"/>
        </w:rPr>
      </w:pPr>
      <w:bookmarkStart w:id="81" w:name="_Toc421011541"/>
    </w:p>
    <w:p w:rsidR="008C6874" w:rsidRPr="00AA38E8" w:rsidRDefault="008C6874" w:rsidP="008C6874">
      <w:pPr>
        <w:pStyle w:val="Heading2"/>
        <w:spacing w:after="60"/>
        <w:rPr>
          <w:rFonts w:ascii="Calibri" w:hAnsi="Calibri" w:cs="Calibri"/>
        </w:rPr>
      </w:pPr>
      <w:bookmarkStart w:id="82" w:name="_Toc421011542"/>
      <w:bookmarkStart w:id="83" w:name="_Toc489200998"/>
      <w:bookmarkEnd w:id="81"/>
      <w:r>
        <w:rPr>
          <w:rFonts w:ascii="Calibri" w:hAnsi="Calibri" w:cs="Calibri"/>
        </w:rPr>
        <w:t>GLOBAL</w:t>
      </w:r>
      <w:r w:rsidRPr="00AA38E8">
        <w:rPr>
          <w:rFonts w:ascii="Calibri" w:hAnsi="Calibri" w:cs="Calibri"/>
        </w:rPr>
        <w:t xml:space="preserve"> Function/Macro Definitions</w:t>
      </w:r>
      <w:bookmarkEnd w:id="82"/>
      <w:bookmarkEnd w:id="83"/>
    </w:p>
    <w:p w:rsidR="008C6874" w:rsidRPr="00AA38E8" w:rsidRDefault="008C6874" w:rsidP="008C6874">
      <w:pPr>
        <w:pStyle w:val="Heading2"/>
        <w:numPr>
          <w:ilvl w:val="2"/>
          <w:numId w:val="11"/>
        </w:numPr>
        <w:tabs>
          <w:tab w:val="clear" w:pos="1017"/>
          <w:tab w:val="num" w:pos="567"/>
        </w:tabs>
        <w:spacing w:after="60"/>
        <w:ind w:left="567"/>
        <w:rPr>
          <w:rFonts w:ascii="Calibri" w:hAnsi="Calibri" w:cs="Calibri"/>
        </w:rPr>
      </w:pPr>
      <w:bookmarkStart w:id="84" w:name="_Toc421011543"/>
      <w:bookmarkStart w:id="85" w:name="_Toc489200999"/>
      <w:r>
        <w:rPr>
          <w:rFonts w:ascii="Calibri" w:hAnsi="Calibri" w:cs="Calibri"/>
        </w:rPr>
        <w:t>GLOBAL</w:t>
      </w:r>
      <w:r w:rsidRPr="00AA38E8">
        <w:rPr>
          <w:rFonts w:ascii="Calibri" w:hAnsi="Calibri" w:cs="Calibri"/>
        </w:rPr>
        <w:t xml:space="preserve"> Function #1</w:t>
      </w:r>
      <w:bookmarkEnd w:id="84"/>
      <w:bookmarkEnd w:id="85"/>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90"/>
        <w:gridCol w:w="3833"/>
        <w:gridCol w:w="1135"/>
        <w:gridCol w:w="1135"/>
        <w:gridCol w:w="1135"/>
      </w:tblGrid>
      <w:tr w:rsidR="008C6874" w:rsidRPr="00AA38E8" w:rsidTr="00F4318C">
        <w:tc>
          <w:tcPr>
            <w:tcW w:w="1690" w:type="dxa"/>
          </w:tcPr>
          <w:p w:rsidR="008C6874" w:rsidRPr="00AA38E8" w:rsidRDefault="008C6874" w:rsidP="00F4318C">
            <w:pPr>
              <w:spacing w:before="60"/>
              <w:rPr>
                <w:rFonts w:cs="Calibri"/>
                <w:b/>
                <w:bCs/>
                <w:sz w:val="16"/>
              </w:rPr>
            </w:pPr>
            <w:r w:rsidRPr="00AA38E8">
              <w:rPr>
                <w:rFonts w:cs="Calibri"/>
                <w:b/>
                <w:bCs/>
                <w:sz w:val="16"/>
              </w:rPr>
              <w:t>Function Name</w:t>
            </w:r>
          </w:p>
        </w:tc>
        <w:tc>
          <w:tcPr>
            <w:tcW w:w="3833" w:type="dxa"/>
          </w:tcPr>
          <w:p w:rsidR="008C6874" w:rsidRPr="00AA38E8" w:rsidRDefault="00A63B5A" w:rsidP="00F4318C">
            <w:pPr>
              <w:spacing w:before="60"/>
              <w:rPr>
                <w:rFonts w:cs="Calibri"/>
                <w:sz w:val="16"/>
              </w:rPr>
            </w:pPr>
            <w:r>
              <w:rPr>
                <w:rFonts w:cs="Calibri"/>
                <w:sz w:val="16"/>
              </w:rPr>
              <w:t>N/A</w:t>
            </w:r>
          </w:p>
        </w:tc>
        <w:tc>
          <w:tcPr>
            <w:tcW w:w="1135" w:type="dxa"/>
            <w:shd w:val="pct30" w:color="FFFF00" w:fill="auto"/>
          </w:tcPr>
          <w:p w:rsidR="008C6874" w:rsidRPr="00AA38E8" w:rsidRDefault="008C6874" w:rsidP="00F4318C">
            <w:pPr>
              <w:spacing w:before="60"/>
              <w:jc w:val="center"/>
              <w:rPr>
                <w:rFonts w:cs="Calibri"/>
                <w:sz w:val="16"/>
              </w:rPr>
            </w:pPr>
            <w:r w:rsidRPr="00AA38E8">
              <w:rPr>
                <w:rFonts w:cs="Calibri"/>
                <w:sz w:val="16"/>
              </w:rPr>
              <w:t>Type</w:t>
            </w:r>
          </w:p>
        </w:tc>
        <w:tc>
          <w:tcPr>
            <w:tcW w:w="1135" w:type="dxa"/>
            <w:shd w:val="pct30" w:color="FFFF00" w:fill="auto"/>
          </w:tcPr>
          <w:p w:rsidR="008C6874" w:rsidRPr="00AA38E8" w:rsidRDefault="008C6874" w:rsidP="00F4318C">
            <w:pPr>
              <w:spacing w:before="60"/>
              <w:jc w:val="center"/>
              <w:rPr>
                <w:rFonts w:cs="Calibri"/>
                <w:sz w:val="16"/>
              </w:rPr>
            </w:pPr>
            <w:r w:rsidRPr="00AA38E8">
              <w:rPr>
                <w:rFonts w:cs="Calibri"/>
                <w:sz w:val="16"/>
              </w:rPr>
              <w:t>Min</w:t>
            </w:r>
          </w:p>
        </w:tc>
        <w:tc>
          <w:tcPr>
            <w:tcW w:w="1135" w:type="dxa"/>
            <w:shd w:val="pct30" w:color="FFFF00" w:fill="auto"/>
          </w:tcPr>
          <w:p w:rsidR="008C6874" w:rsidRPr="00AA38E8" w:rsidRDefault="008C6874" w:rsidP="00F4318C">
            <w:pPr>
              <w:spacing w:before="60"/>
              <w:jc w:val="center"/>
              <w:rPr>
                <w:rFonts w:cs="Calibri"/>
                <w:sz w:val="16"/>
              </w:rPr>
            </w:pPr>
            <w:r w:rsidRPr="00AA38E8">
              <w:rPr>
                <w:rFonts w:cs="Calibri"/>
                <w:sz w:val="16"/>
              </w:rPr>
              <w:t>Max</w:t>
            </w:r>
          </w:p>
        </w:tc>
      </w:tr>
      <w:tr w:rsidR="008C6874" w:rsidRPr="00AA38E8" w:rsidTr="00F4318C">
        <w:tc>
          <w:tcPr>
            <w:tcW w:w="1690" w:type="dxa"/>
          </w:tcPr>
          <w:p w:rsidR="008C6874" w:rsidRPr="00AA38E8" w:rsidRDefault="008C6874" w:rsidP="00F4318C">
            <w:pPr>
              <w:spacing w:before="60"/>
              <w:rPr>
                <w:rFonts w:cs="Calibri"/>
                <w:b/>
                <w:bCs/>
                <w:sz w:val="16"/>
              </w:rPr>
            </w:pPr>
            <w:r w:rsidRPr="00AA38E8">
              <w:rPr>
                <w:rFonts w:cs="Calibri"/>
                <w:b/>
                <w:bCs/>
                <w:sz w:val="16"/>
              </w:rPr>
              <w:t xml:space="preserve">Arguments Passed </w:t>
            </w:r>
          </w:p>
        </w:tc>
        <w:tc>
          <w:tcPr>
            <w:tcW w:w="3833" w:type="dxa"/>
          </w:tcPr>
          <w:p w:rsidR="008C6874" w:rsidRPr="00AA38E8" w:rsidRDefault="00A63B5A" w:rsidP="00F4318C">
            <w:pPr>
              <w:spacing w:before="60"/>
              <w:rPr>
                <w:rFonts w:cs="Calibri"/>
                <w:sz w:val="16"/>
              </w:rPr>
            </w:pPr>
            <w:r>
              <w:rPr>
                <w:rFonts w:cs="Calibri"/>
                <w:sz w:val="16"/>
              </w:rPr>
              <w:t>Nones</w:t>
            </w:r>
          </w:p>
        </w:tc>
        <w:tc>
          <w:tcPr>
            <w:tcW w:w="1135" w:type="dxa"/>
          </w:tcPr>
          <w:p w:rsidR="008C6874" w:rsidRPr="00AA38E8" w:rsidRDefault="00A63B5A" w:rsidP="00F4318C">
            <w:pPr>
              <w:spacing w:before="60"/>
              <w:rPr>
                <w:rFonts w:cs="Calibri"/>
                <w:sz w:val="16"/>
              </w:rPr>
            </w:pPr>
            <w:r>
              <w:rPr>
                <w:rFonts w:cs="Calibri"/>
                <w:sz w:val="16"/>
              </w:rPr>
              <w:t>-</w:t>
            </w:r>
          </w:p>
        </w:tc>
        <w:tc>
          <w:tcPr>
            <w:tcW w:w="1135" w:type="dxa"/>
          </w:tcPr>
          <w:p w:rsidR="008C6874" w:rsidRPr="00AA38E8" w:rsidRDefault="00A63B5A" w:rsidP="00F4318C">
            <w:pPr>
              <w:spacing w:before="60"/>
              <w:rPr>
                <w:rFonts w:cs="Calibri"/>
                <w:sz w:val="16"/>
              </w:rPr>
            </w:pPr>
            <w:r>
              <w:rPr>
                <w:rFonts w:cs="Calibri"/>
                <w:sz w:val="16"/>
              </w:rPr>
              <w:t>-</w:t>
            </w:r>
          </w:p>
        </w:tc>
        <w:tc>
          <w:tcPr>
            <w:tcW w:w="1135" w:type="dxa"/>
          </w:tcPr>
          <w:p w:rsidR="008C6874" w:rsidRPr="00AA38E8" w:rsidRDefault="00A63B5A" w:rsidP="00F4318C">
            <w:pPr>
              <w:spacing w:before="60"/>
              <w:rPr>
                <w:rFonts w:cs="Calibri"/>
                <w:sz w:val="16"/>
              </w:rPr>
            </w:pPr>
            <w:r>
              <w:rPr>
                <w:rFonts w:cs="Calibri"/>
                <w:sz w:val="16"/>
              </w:rPr>
              <w:t>-</w:t>
            </w:r>
          </w:p>
        </w:tc>
      </w:tr>
      <w:tr w:rsidR="008C6874" w:rsidRPr="00AA38E8" w:rsidTr="00F4318C">
        <w:tc>
          <w:tcPr>
            <w:tcW w:w="1690" w:type="dxa"/>
          </w:tcPr>
          <w:p w:rsidR="008C6874" w:rsidRPr="00AA38E8" w:rsidRDefault="008C6874" w:rsidP="00F4318C">
            <w:pPr>
              <w:spacing w:before="60"/>
              <w:rPr>
                <w:rFonts w:cs="Calibri"/>
                <w:b/>
                <w:bCs/>
                <w:sz w:val="16"/>
              </w:rPr>
            </w:pPr>
            <w:r w:rsidRPr="00AA38E8">
              <w:rPr>
                <w:rFonts w:cs="Calibri"/>
                <w:b/>
                <w:bCs/>
                <w:sz w:val="16"/>
              </w:rPr>
              <w:t>Return Value</w:t>
            </w:r>
          </w:p>
        </w:tc>
        <w:tc>
          <w:tcPr>
            <w:tcW w:w="3833" w:type="dxa"/>
          </w:tcPr>
          <w:p w:rsidR="008C6874" w:rsidRPr="00AA38E8" w:rsidRDefault="00A63B5A" w:rsidP="00F4318C">
            <w:pPr>
              <w:spacing w:before="60"/>
              <w:rPr>
                <w:rFonts w:cs="Calibri"/>
                <w:sz w:val="16"/>
              </w:rPr>
            </w:pPr>
            <w:r>
              <w:rPr>
                <w:rFonts w:cs="Calibri"/>
                <w:sz w:val="16"/>
              </w:rPr>
              <w:t>N/A</w:t>
            </w:r>
          </w:p>
        </w:tc>
        <w:tc>
          <w:tcPr>
            <w:tcW w:w="1135" w:type="dxa"/>
          </w:tcPr>
          <w:p w:rsidR="008C6874" w:rsidRPr="00AA38E8" w:rsidRDefault="00A63B5A" w:rsidP="00F4318C">
            <w:pPr>
              <w:spacing w:before="60"/>
              <w:rPr>
                <w:rFonts w:cs="Calibri"/>
                <w:sz w:val="16"/>
              </w:rPr>
            </w:pPr>
            <w:r>
              <w:rPr>
                <w:rFonts w:cs="Calibri"/>
                <w:sz w:val="16"/>
              </w:rPr>
              <w:t>-</w:t>
            </w:r>
          </w:p>
        </w:tc>
        <w:tc>
          <w:tcPr>
            <w:tcW w:w="1135" w:type="dxa"/>
          </w:tcPr>
          <w:p w:rsidR="008C6874" w:rsidRPr="00AA38E8" w:rsidRDefault="00A63B5A" w:rsidP="00F4318C">
            <w:pPr>
              <w:spacing w:before="60"/>
              <w:rPr>
                <w:rFonts w:cs="Calibri"/>
                <w:sz w:val="16"/>
              </w:rPr>
            </w:pPr>
            <w:r>
              <w:rPr>
                <w:rFonts w:cs="Calibri"/>
                <w:sz w:val="16"/>
              </w:rPr>
              <w:t>-</w:t>
            </w:r>
          </w:p>
        </w:tc>
        <w:tc>
          <w:tcPr>
            <w:tcW w:w="1135" w:type="dxa"/>
          </w:tcPr>
          <w:p w:rsidR="008C6874" w:rsidRPr="00AA38E8" w:rsidRDefault="00A63B5A" w:rsidP="00F4318C">
            <w:pPr>
              <w:spacing w:before="60"/>
              <w:rPr>
                <w:rFonts w:cs="Calibri"/>
                <w:sz w:val="16"/>
              </w:rPr>
            </w:pPr>
            <w:r>
              <w:rPr>
                <w:rFonts w:cs="Calibri"/>
                <w:sz w:val="16"/>
              </w:rPr>
              <w:t>-</w:t>
            </w:r>
          </w:p>
        </w:tc>
      </w:tr>
    </w:tbl>
    <w:p w:rsidR="008C6874" w:rsidRDefault="008C6874" w:rsidP="008C6874">
      <w:pPr>
        <w:pStyle w:val="Heading2"/>
        <w:numPr>
          <w:ilvl w:val="3"/>
          <w:numId w:val="11"/>
        </w:numPr>
        <w:spacing w:after="60"/>
        <w:rPr>
          <w:rFonts w:ascii="Calibri" w:hAnsi="Calibri" w:cs="Calibri"/>
        </w:rPr>
      </w:pPr>
      <w:bookmarkStart w:id="86" w:name="_Toc489201000"/>
      <w:bookmarkStart w:id="87" w:name="_Toc421011544"/>
      <w:r>
        <w:rPr>
          <w:rFonts w:ascii="Calibri" w:hAnsi="Calibri" w:cs="Calibri"/>
        </w:rPr>
        <w:t>Design Rationale</w:t>
      </w:r>
      <w:bookmarkEnd w:id="86"/>
    </w:p>
    <w:bookmarkEnd w:id="87"/>
    <w:p w:rsidR="008C6874" w:rsidRDefault="008C6874" w:rsidP="00B871A7">
      <w:pPr>
        <w:ind w:left="864"/>
        <w:rPr>
          <w:rFonts w:cs="Calibri"/>
        </w:rPr>
      </w:pPr>
    </w:p>
    <w:p w:rsidR="002B094F" w:rsidRDefault="002B094F" w:rsidP="002B094F">
      <w:pPr>
        <w:rPr>
          <w:lang w:bidi="ar-SA"/>
        </w:rPr>
      </w:pPr>
    </w:p>
    <w:p w:rsidR="002B094F" w:rsidRDefault="002B094F" w:rsidP="002B094F">
      <w:pPr>
        <w:rPr>
          <w:lang w:bidi="ar-SA"/>
        </w:rPr>
      </w:pPr>
    </w:p>
    <w:p w:rsidR="002B094F" w:rsidRDefault="002B094F" w:rsidP="002B094F">
      <w:pPr>
        <w:rPr>
          <w:lang w:bidi="ar-SA"/>
        </w:rPr>
      </w:pPr>
    </w:p>
    <w:p w:rsidR="002B094F" w:rsidRPr="002B094F" w:rsidRDefault="002B094F" w:rsidP="002B094F">
      <w:pPr>
        <w:rPr>
          <w:lang w:bidi="ar-SA"/>
        </w:rPr>
      </w:pPr>
    </w:p>
    <w:p w:rsidR="00C728E9" w:rsidRPr="00C728E9" w:rsidRDefault="00C728E9" w:rsidP="00C728E9">
      <w:pPr>
        <w:rPr>
          <w:lang w:bidi="ar-SA"/>
        </w:rPr>
      </w:pPr>
    </w:p>
    <w:p w:rsidR="00531B8C" w:rsidRDefault="00531B8C" w:rsidP="00531B8C">
      <w:pPr>
        <w:pStyle w:val="Heading1"/>
        <w:ind w:left="562" w:hanging="562"/>
        <w:rPr>
          <w:rFonts w:ascii="Calibri" w:hAnsi="Calibri" w:cs="Calibri"/>
        </w:rPr>
      </w:pPr>
      <w:bookmarkStart w:id="88" w:name="_Toc418080076"/>
      <w:bookmarkStart w:id="89" w:name="_Toc421709921"/>
      <w:bookmarkStart w:id="90" w:name="_Toc489201001"/>
      <w:r w:rsidRPr="002E3F2E">
        <w:rPr>
          <w:rFonts w:ascii="Calibri" w:hAnsi="Calibri"/>
        </w:rPr>
        <w:lastRenderedPageBreak/>
        <w:t>Known</w:t>
      </w:r>
      <w:r w:rsidRPr="00AA38E8">
        <w:rPr>
          <w:rFonts w:ascii="Calibri" w:hAnsi="Calibri" w:cs="Calibri"/>
        </w:rPr>
        <w:t xml:space="preserve"> Limitations with Design</w:t>
      </w:r>
      <w:bookmarkEnd w:id="88"/>
      <w:bookmarkEnd w:id="89"/>
      <w:bookmarkEnd w:id="90"/>
    </w:p>
    <w:p w:rsidR="00531B8C" w:rsidRDefault="00CC6D95" w:rsidP="00CC6D95">
      <w:pPr>
        <w:pStyle w:val="ListParagraph"/>
        <w:numPr>
          <w:ilvl w:val="0"/>
          <w:numId w:val="22"/>
        </w:numPr>
        <w:rPr>
          <w:rFonts w:cs="Calibri"/>
        </w:rPr>
      </w:pPr>
      <w:r>
        <w:rPr>
          <w:rFonts w:cs="Calibri"/>
        </w:rPr>
        <w:t>The model does not use ‘</w:t>
      </w:r>
      <w:r w:rsidRPr="00CC6D95">
        <w:rPr>
          <w:rFonts w:cs="Calibri"/>
        </w:rPr>
        <w:t>FilLpInit</w:t>
      </w:r>
      <w:r>
        <w:rPr>
          <w:rFonts w:cs="Calibri"/>
        </w:rPr>
        <w:t>’ because that library block cannot accept a variable as input for initialization of the state variable. So they initialize the gain first in the model using ‘FilLpUpdGain’ and then initialize the state variable with the required non-constant input value to the sub-block.</w:t>
      </w:r>
    </w:p>
    <w:p w:rsidR="007D7AE7" w:rsidRPr="00CC6D95" w:rsidRDefault="007D7AE7" w:rsidP="007D7AE7">
      <w:pPr>
        <w:pStyle w:val="ListParagraph"/>
        <w:numPr>
          <w:ilvl w:val="0"/>
          <w:numId w:val="22"/>
        </w:numPr>
        <w:rPr>
          <w:rFonts w:cs="Calibri"/>
        </w:rPr>
      </w:pPr>
      <w:r>
        <w:rPr>
          <w:rFonts w:cs="Calibri"/>
        </w:rPr>
        <w:t xml:space="preserve">The model uses </w:t>
      </w:r>
      <w:r w:rsidRPr="007D7AE7">
        <w:rPr>
          <w:rFonts w:cs="Calibri"/>
        </w:rPr>
        <w:t>SCAGCON_ULS_F32</w:t>
      </w:r>
      <w:r>
        <w:rPr>
          <w:rFonts w:cs="Calibri"/>
        </w:rPr>
        <w:t xml:space="preserve"> in simulation only blocks but lists this in the Data dictionary m file. However, this isnt required for implementation.</w:t>
      </w:r>
    </w:p>
    <w:p w:rsidR="00531B8C" w:rsidRDefault="00531B8C" w:rsidP="00531B8C">
      <w:pPr>
        <w:rPr>
          <w:rFonts w:cs="Calibri"/>
        </w:rPr>
      </w:pPr>
    </w:p>
    <w:p w:rsidR="00531B8C" w:rsidRPr="00E75CFE" w:rsidRDefault="00531B8C" w:rsidP="00531B8C">
      <w:pPr>
        <w:pStyle w:val="Heading1"/>
        <w:ind w:left="562" w:hanging="562"/>
        <w:rPr>
          <w:rFonts w:ascii="Calibri" w:hAnsi="Calibri" w:cs="Calibri"/>
        </w:rPr>
      </w:pPr>
      <w:bookmarkStart w:id="91" w:name="_Toc382297449"/>
      <w:bookmarkStart w:id="92" w:name="_Toc418080077"/>
      <w:bookmarkStart w:id="93" w:name="_Toc421709922"/>
      <w:bookmarkStart w:id="94" w:name="_Toc489201002"/>
      <w:r w:rsidRPr="00E75CFE">
        <w:rPr>
          <w:rFonts w:ascii="Calibri" w:hAnsi="Calibri" w:cs="Calibri"/>
        </w:rPr>
        <w:lastRenderedPageBreak/>
        <w:t>UNIT TEST CONSIDERATION</w:t>
      </w:r>
      <w:bookmarkEnd w:id="91"/>
      <w:bookmarkEnd w:id="92"/>
      <w:bookmarkEnd w:id="93"/>
      <w:bookmarkEnd w:id="94"/>
    </w:p>
    <w:p w:rsidR="00531B8C" w:rsidRPr="00531B8C" w:rsidRDefault="00CA5A59" w:rsidP="00CA5A59">
      <w:pPr>
        <w:ind w:left="562"/>
        <w:rPr>
          <w:lang w:bidi="ar-SA"/>
        </w:rPr>
      </w:pPr>
      <w:r>
        <w:rPr>
          <w:rFonts w:cs="Calibri"/>
        </w:rPr>
        <w:t>Some overflows are intentional. This is indicated as such in the code using comments.</w:t>
      </w:r>
    </w:p>
    <w:p w:rsidR="00786BDF" w:rsidRPr="00A158C7" w:rsidRDefault="00786BDF" w:rsidP="000B37D5">
      <w:pPr>
        <w:pStyle w:val="Heading7"/>
      </w:pPr>
      <w:bookmarkStart w:id="95" w:name="_Toc489201003"/>
      <w:r w:rsidRPr="00A158C7">
        <w:lastRenderedPageBreak/>
        <w:t>Abbreviations and Acronyms</w:t>
      </w:r>
      <w:bookmarkEnd w:id="9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18"/>
        <w:gridCol w:w="6270"/>
      </w:tblGrid>
      <w:tr w:rsidR="00786BDF" w:rsidRPr="00A158C7" w:rsidTr="00D60445">
        <w:trPr>
          <w:tblHeader/>
        </w:trPr>
        <w:tc>
          <w:tcPr>
            <w:tcW w:w="3018" w:type="dxa"/>
            <w:shd w:val="clear" w:color="auto" w:fill="E7E6E6" w:themeFill="background2"/>
          </w:tcPr>
          <w:p w:rsidR="00786BDF" w:rsidRPr="00A158C7" w:rsidRDefault="00786BDF" w:rsidP="00540486">
            <w:pPr>
              <w:spacing w:before="60" w:after="60"/>
              <w:rPr>
                <w:b/>
                <w:szCs w:val="20"/>
              </w:rPr>
            </w:pPr>
            <w:r w:rsidRPr="00A158C7">
              <w:rPr>
                <w:b/>
                <w:szCs w:val="20"/>
              </w:rPr>
              <w:t>Abbreviation</w:t>
            </w:r>
            <w:r w:rsidR="00F43F8E">
              <w:rPr>
                <w:b/>
                <w:szCs w:val="20"/>
              </w:rPr>
              <w:t xml:space="preserve"> or Acronym</w:t>
            </w:r>
          </w:p>
        </w:tc>
        <w:tc>
          <w:tcPr>
            <w:tcW w:w="6270" w:type="dxa"/>
            <w:shd w:val="clear" w:color="auto" w:fill="E7E6E6" w:themeFill="background2"/>
          </w:tcPr>
          <w:p w:rsidR="00786BDF" w:rsidRPr="00A158C7" w:rsidRDefault="00786BDF" w:rsidP="00540486">
            <w:pPr>
              <w:spacing w:before="60" w:after="60"/>
              <w:rPr>
                <w:b/>
                <w:szCs w:val="20"/>
              </w:rPr>
            </w:pPr>
            <w:r w:rsidRPr="00A158C7">
              <w:rPr>
                <w:b/>
                <w:szCs w:val="20"/>
              </w:rPr>
              <w:t>Description</w:t>
            </w:r>
          </w:p>
        </w:tc>
      </w:tr>
      <w:tr w:rsidR="00786BDF" w:rsidRPr="00A158C7" w:rsidTr="00786BDF">
        <w:tc>
          <w:tcPr>
            <w:tcW w:w="3018" w:type="dxa"/>
            <w:shd w:val="clear" w:color="auto" w:fill="auto"/>
          </w:tcPr>
          <w:p w:rsidR="00786BDF" w:rsidRPr="00A158C7" w:rsidRDefault="00786BDF" w:rsidP="00540486">
            <w:pPr>
              <w:spacing w:before="60" w:after="60"/>
              <w:rPr>
                <w:szCs w:val="20"/>
              </w:rPr>
            </w:pPr>
          </w:p>
        </w:tc>
        <w:tc>
          <w:tcPr>
            <w:tcW w:w="6270" w:type="dxa"/>
            <w:shd w:val="clear" w:color="auto" w:fill="auto"/>
          </w:tcPr>
          <w:p w:rsidR="00786BDF" w:rsidRPr="00A158C7" w:rsidRDefault="00786BDF" w:rsidP="00540486">
            <w:pPr>
              <w:spacing w:before="60" w:after="60"/>
              <w:rPr>
                <w:szCs w:val="20"/>
              </w:rPr>
            </w:pPr>
          </w:p>
        </w:tc>
      </w:tr>
      <w:tr w:rsidR="001C3CBB" w:rsidRPr="00A158C7" w:rsidTr="00786BDF">
        <w:tc>
          <w:tcPr>
            <w:tcW w:w="3018" w:type="dxa"/>
            <w:shd w:val="clear" w:color="auto" w:fill="auto"/>
          </w:tcPr>
          <w:p w:rsidR="001C3CBB" w:rsidRPr="00A158C7" w:rsidRDefault="001C3CBB" w:rsidP="00540486">
            <w:pPr>
              <w:spacing w:before="60" w:after="60"/>
              <w:rPr>
                <w:szCs w:val="20"/>
              </w:rPr>
            </w:pPr>
          </w:p>
        </w:tc>
        <w:tc>
          <w:tcPr>
            <w:tcW w:w="6270" w:type="dxa"/>
            <w:shd w:val="clear" w:color="auto" w:fill="auto"/>
          </w:tcPr>
          <w:p w:rsidR="001C3CBB" w:rsidRPr="00A158C7" w:rsidRDefault="001C3CBB" w:rsidP="001C3CBB">
            <w:pPr>
              <w:spacing w:before="60" w:after="60"/>
              <w:rPr>
                <w:szCs w:val="20"/>
              </w:rPr>
            </w:pPr>
          </w:p>
        </w:tc>
      </w:tr>
    </w:tbl>
    <w:p w:rsidR="0053510E" w:rsidRPr="00A158C7" w:rsidRDefault="005A77EF" w:rsidP="000B37D5">
      <w:pPr>
        <w:pStyle w:val="Heading7"/>
      </w:pPr>
      <w:bookmarkStart w:id="96" w:name="_Toc489201004"/>
      <w:r w:rsidRPr="00A158C7">
        <w:lastRenderedPageBreak/>
        <w:t>Glossary</w:t>
      </w:r>
      <w:bookmarkEnd w:id="96"/>
    </w:p>
    <w:p w:rsidR="009B0C02" w:rsidRPr="00A158C7" w:rsidRDefault="009B0C02" w:rsidP="00A158C7">
      <w:pPr>
        <w:jc w:val="both"/>
        <w:rPr>
          <w:lang w:bidi="ar-SA"/>
        </w:rPr>
      </w:pPr>
      <w:r w:rsidRPr="00A158C7">
        <w:rPr>
          <w:b/>
          <w:lang w:bidi="ar-SA"/>
        </w:rPr>
        <w:t>Note</w:t>
      </w:r>
      <w:r w:rsidRPr="00A158C7">
        <w:rPr>
          <w:lang w:bidi="ar-SA"/>
        </w:rPr>
        <w:t>: Terms and definitions from the source “Nexteer Automotive” take precedence over all other definitions of the same term.  Terms and definitions from the source “Nexteer Automotive” are formulated from multiple sources, including the following:</w:t>
      </w:r>
    </w:p>
    <w:p w:rsidR="001E4877" w:rsidRPr="00A158C7" w:rsidRDefault="001E4877" w:rsidP="007E1C02">
      <w:pPr>
        <w:pStyle w:val="ListParagraph"/>
        <w:numPr>
          <w:ilvl w:val="0"/>
          <w:numId w:val="12"/>
        </w:numPr>
        <w:rPr>
          <w:lang w:bidi="ar-SA"/>
        </w:rPr>
      </w:pPr>
      <w:r w:rsidRPr="00A158C7">
        <w:rPr>
          <w:lang w:bidi="ar-SA"/>
        </w:rPr>
        <w:t>ISO 9000</w:t>
      </w:r>
    </w:p>
    <w:p w:rsidR="001E4877" w:rsidRPr="00A158C7" w:rsidRDefault="001E4877" w:rsidP="007E1C02">
      <w:pPr>
        <w:pStyle w:val="ListParagraph"/>
        <w:numPr>
          <w:ilvl w:val="0"/>
          <w:numId w:val="12"/>
        </w:numPr>
        <w:rPr>
          <w:lang w:bidi="ar-SA"/>
        </w:rPr>
      </w:pPr>
      <w:r w:rsidRPr="00A158C7">
        <w:rPr>
          <w:lang w:bidi="ar-SA"/>
        </w:rPr>
        <w:t>ISO/IEC 12207</w:t>
      </w:r>
    </w:p>
    <w:p w:rsidR="001E4877" w:rsidRPr="00A158C7" w:rsidRDefault="001E4877" w:rsidP="007E1C02">
      <w:pPr>
        <w:pStyle w:val="ListParagraph"/>
        <w:numPr>
          <w:ilvl w:val="0"/>
          <w:numId w:val="12"/>
        </w:numPr>
        <w:rPr>
          <w:lang w:bidi="ar-SA"/>
        </w:rPr>
      </w:pPr>
      <w:r w:rsidRPr="00A158C7">
        <w:rPr>
          <w:lang w:bidi="ar-SA"/>
        </w:rPr>
        <w:t>ISO/IEC 15504</w:t>
      </w:r>
    </w:p>
    <w:p w:rsidR="001E4877" w:rsidRPr="00A158C7" w:rsidRDefault="001E4877" w:rsidP="007E1C02">
      <w:pPr>
        <w:pStyle w:val="ListParagraph"/>
        <w:numPr>
          <w:ilvl w:val="0"/>
          <w:numId w:val="12"/>
        </w:numPr>
        <w:rPr>
          <w:lang w:bidi="ar-SA"/>
        </w:rPr>
      </w:pPr>
      <w:r w:rsidRPr="00A158C7">
        <w:rPr>
          <w:lang w:bidi="ar-SA"/>
        </w:rPr>
        <w:t>Automotive SPICE® Process Reference Model (PRM)</w:t>
      </w:r>
    </w:p>
    <w:p w:rsidR="001E4877" w:rsidRPr="00A158C7" w:rsidRDefault="001E4877" w:rsidP="007E1C02">
      <w:pPr>
        <w:pStyle w:val="ListParagraph"/>
        <w:numPr>
          <w:ilvl w:val="0"/>
          <w:numId w:val="12"/>
        </w:numPr>
        <w:rPr>
          <w:lang w:bidi="ar-SA"/>
        </w:rPr>
      </w:pPr>
      <w:r w:rsidRPr="00A158C7">
        <w:rPr>
          <w:lang w:bidi="ar-SA"/>
        </w:rPr>
        <w:t>Automotive SPICE® Process Assessment Model (PAM)</w:t>
      </w:r>
    </w:p>
    <w:p w:rsidR="001E4877" w:rsidRPr="00A158C7" w:rsidRDefault="001E4877" w:rsidP="007E1C02">
      <w:pPr>
        <w:pStyle w:val="ListParagraph"/>
        <w:numPr>
          <w:ilvl w:val="0"/>
          <w:numId w:val="12"/>
        </w:numPr>
        <w:rPr>
          <w:lang w:bidi="ar-SA"/>
        </w:rPr>
      </w:pPr>
      <w:r w:rsidRPr="00A158C7">
        <w:rPr>
          <w:lang w:bidi="ar-SA"/>
        </w:rPr>
        <w:t>ISO/IEC 15288</w:t>
      </w:r>
    </w:p>
    <w:p w:rsidR="00431255" w:rsidRPr="00A158C7" w:rsidRDefault="00431255" w:rsidP="007E1C02">
      <w:pPr>
        <w:pStyle w:val="ListParagraph"/>
        <w:numPr>
          <w:ilvl w:val="0"/>
          <w:numId w:val="12"/>
        </w:numPr>
        <w:rPr>
          <w:lang w:bidi="ar-SA"/>
        </w:rPr>
      </w:pPr>
      <w:r w:rsidRPr="00A158C7">
        <w:rPr>
          <w:lang w:bidi="ar-SA"/>
        </w:rPr>
        <w:t>ISO 26262</w:t>
      </w:r>
    </w:p>
    <w:p w:rsidR="009B0C02" w:rsidRPr="00A158C7" w:rsidRDefault="001E4877" w:rsidP="007E1C02">
      <w:pPr>
        <w:pStyle w:val="ListParagraph"/>
        <w:numPr>
          <w:ilvl w:val="0"/>
          <w:numId w:val="12"/>
        </w:numPr>
        <w:rPr>
          <w:lang w:bidi="ar-SA"/>
        </w:rPr>
      </w:pPr>
      <w:r w:rsidRPr="00A158C7">
        <w:rPr>
          <w:lang w:bidi="ar-SA"/>
        </w:rPr>
        <w:t>IEEE Standards</w:t>
      </w:r>
    </w:p>
    <w:p w:rsidR="001E4877" w:rsidRPr="00A158C7" w:rsidRDefault="001E4877" w:rsidP="007E1C02">
      <w:pPr>
        <w:pStyle w:val="ListParagraph"/>
        <w:numPr>
          <w:ilvl w:val="0"/>
          <w:numId w:val="12"/>
        </w:numPr>
        <w:rPr>
          <w:lang w:bidi="ar-SA"/>
        </w:rPr>
      </w:pPr>
      <w:r w:rsidRPr="00A158C7">
        <w:rPr>
          <w:lang w:bidi="ar-SA"/>
        </w:rPr>
        <w:t>SWEBOK</w:t>
      </w:r>
    </w:p>
    <w:p w:rsidR="001E4877" w:rsidRPr="00A158C7" w:rsidRDefault="001E4877" w:rsidP="007E1C02">
      <w:pPr>
        <w:pStyle w:val="ListParagraph"/>
        <w:numPr>
          <w:ilvl w:val="0"/>
          <w:numId w:val="12"/>
        </w:numPr>
        <w:spacing w:after="240"/>
        <w:rPr>
          <w:lang w:bidi="ar-SA"/>
        </w:rPr>
      </w:pPr>
      <w:r w:rsidRPr="00A158C7">
        <w:rPr>
          <w:lang w:bidi="ar-SA"/>
        </w:rPr>
        <w:t>PMBOK</w:t>
      </w:r>
    </w:p>
    <w:p w:rsidR="00786BDF" w:rsidRPr="00A158C7" w:rsidRDefault="00786BDF" w:rsidP="007E1C02">
      <w:pPr>
        <w:pStyle w:val="ListParagraph"/>
        <w:numPr>
          <w:ilvl w:val="0"/>
          <w:numId w:val="12"/>
        </w:numPr>
        <w:spacing w:after="240"/>
        <w:rPr>
          <w:lang w:bidi="ar-SA"/>
        </w:rPr>
      </w:pPr>
      <w:r w:rsidRPr="00A158C7">
        <w:rPr>
          <w:lang w:bidi="ar-SA"/>
        </w:rPr>
        <w:t>Existing Nexteer Automotive documentation</w:t>
      </w:r>
    </w:p>
    <w:tbl>
      <w:tblPr>
        <w:tblStyle w:val="TableGrid"/>
        <w:tblW w:w="0" w:type="auto"/>
        <w:tblLook w:val="04A0" w:firstRow="1" w:lastRow="0" w:firstColumn="1" w:lastColumn="0" w:noHBand="0" w:noVBand="1"/>
      </w:tblPr>
      <w:tblGrid>
        <w:gridCol w:w="2358"/>
        <w:gridCol w:w="4950"/>
        <w:gridCol w:w="1993"/>
      </w:tblGrid>
      <w:tr w:rsidR="005A77EF" w:rsidRPr="00A158C7" w:rsidTr="00D60445">
        <w:trPr>
          <w:tblHeader/>
        </w:trPr>
        <w:tc>
          <w:tcPr>
            <w:tcW w:w="2358" w:type="dxa"/>
            <w:shd w:val="clear" w:color="auto" w:fill="E7E6E6" w:themeFill="background2"/>
            <w:vAlign w:val="center"/>
          </w:tcPr>
          <w:p w:rsidR="005A77EF" w:rsidRPr="00A158C7" w:rsidRDefault="005A77EF" w:rsidP="00540486">
            <w:pPr>
              <w:spacing w:before="60" w:after="60"/>
              <w:rPr>
                <w:b/>
                <w:szCs w:val="20"/>
              </w:rPr>
            </w:pPr>
            <w:r w:rsidRPr="00A158C7">
              <w:rPr>
                <w:b/>
                <w:szCs w:val="20"/>
              </w:rPr>
              <w:t>Term</w:t>
            </w:r>
          </w:p>
        </w:tc>
        <w:tc>
          <w:tcPr>
            <w:tcW w:w="4950" w:type="dxa"/>
            <w:shd w:val="clear" w:color="auto" w:fill="E7E6E6" w:themeFill="background2"/>
            <w:vAlign w:val="center"/>
          </w:tcPr>
          <w:p w:rsidR="005A77EF" w:rsidRPr="00A158C7" w:rsidRDefault="005A77EF" w:rsidP="00540486">
            <w:pPr>
              <w:spacing w:before="60" w:after="60"/>
              <w:rPr>
                <w:b/>
                <w:szCs w:val="20"/>
              </w:rPr>
            </w:pPr>
            <w:r w:rsidRPr="00A158C7">
              <w:rPr>
                <w:b/>
                <w:szCs w:val="20"/>
              </w:rPr>
              <w:t>Definition</w:t>
            </w:r>
          </w:p>
        </w:tc>
        <w:tc>
          <w:tcPr>
            <w:tcW w:w="1993" w:type="dxa"/>
            <w:shd w:val="clear" w:color="auto" w:fill="E7E6E6" w:themeFill="background2"/>
            <w:vAlign w:val="center"/>
          </w:tcPr>
          <w:p w:rsidR="005A77EF" w:rsidRPr="00A158C7" w:rsidRDefault="005A77EF" w:rsidP="00540486">
            <w:pPr>
              <w:spacing w:before="60" w:after="60"/>
              <w:rPr>
                <w:b/>
                <w:szCs w:val="20"/>
              </w:rPr>
            </w:pPr>
            <w:r w:rsidRPr="00A158C7">
              <w:rPr>
                <w:b/>
                <w:szCs w:val="20"/>
              </w:rPr>
              <w:t>Source</w:t>
            </w:r>
          </w:p>
        </w:tc>
      </w:tr>
      <w:tr w:rsidR="00531B8C" w:rsidRPr="00A158C7" w:rsidTr="002D4CF3">
        <w:tc>
          <w:tcPr>
            <w:tcW w:w="2358" w:type="dxa"/>
          </w:tcPr>
          <w:p w:rsidR="00531B8C" w:rsidRPr="009643A3" w:rsidRDefault="00531B8C" w:rsidP="00B758D2">
            <w:pPr>
              <w:rPr>
                <w:sz w:val="19"/>
              </w:rPr>
            </w:pPr>
            <w:r>
              <w:rPr>
                <w:sz w:val="19"/>
              </w:rPr>
              <w:t>MDD</w:t>
            </w:r>
          </w:p>
        </w:tc>
        <w:tc>
          <w:tcPr>
            <w:tcW w:w="4950" w:type="dxa"/>
          </w:tcPr>
          <w:p w:rsidR="00531B8C" w:rsidRPr="009643A3" w:rsidRDefault="00531B8C" w:rsidP="00B758D2">
            <w:pPr>
              <w:rPr>
                <w:sz w:val="19"/>
              </w:rPr>
            </w:pPr>
            <w:r>
              <w:rPr>
                <w:sz w:val="19"/>
              </w:rPr>
              <w:t>Module Design Document</w:t>
            </w:r>
          </w:p>
        </w:tc>
        <w:tc>
          <w:tcPr>
            <w:tcW w:w="1993" w:type="dxa"/>
          </w:tcPr>
          <w:p w:rsidR="00531B8C" w:rsidRPr="00A158C7" w:rsidRDefault="00531B8C" w:rsidP="00541E2D">
            <w:pPr>
              <w:pStyle w:val="BodyText"/>
              <w:spacing w:before="60" w:after="60"/>
              <w:rPr>
                <w:rFonts w:ascii="Calibri" w:hAnsi="Calibri" w:cs="Calibri"/>
                <w:sz w:val="20"/>
                <w:szCs w:val="20"/>
              </w:rPr>
            </w:pPr>
          </w:p>
        </w:tc>
      </w:tr>
      <w:tr w:rsidR="00531B8C" w:rsidRPr="00A158C7" w:rsidTr="002D4CF3">
        <w:tc>
          <w:tcPr>
            <w:tcW w:w="2358" w:type="dxa"/>
          </w:tcPr>
          <w:p w:rsidR="00531B8C" w:rsidRDefault="00531B8C" w:rsidP="00B758D2">
            <w:pPr>
              <w:rPr>
                <w:sz w:val="19"/>
              </w:rPr>
            </w:pPr>
            <w:r>
              <w:rPr>
                <w:sz w:val="19"/>
              </w:rPr>
              <w:t>DFD</w:t>
            </w:r>
          </w:p>
        </w:tc>
        <w:tc>
          <w:tcPr>
            <w:tcW w:w="4950" w:type="dxa"/>
          </w:tcPr>
          <w:p w:rsidR="00531B8C" w:rsidRDefault="00531B8C" w:rsidP="00B758D2">
            <w:pPr>
              <w:rPr>
                <w:sz w:val="19"/>
              </w:rPr>
            </w:pPr>
            <w:r>
              <w:rPr>
                <w:sz w:val="19"/>
              </w:rPr>
              <w:t>Data Flow Diagram</w:t>
            </w:r>
          </w:p>
        </w:tc>
        <w:tc>
          <w:tcPr>
            <w:tcW w:w="1993" w:type="dxa"/>
          </w:tcPr>
          <w:p w:rsidR="00531B8C" w:rsidRPr="00A158C7" w:rsidRDefault="00531B8C" w:rsidP="00541E2D">
            <w:pPr>
              <w:pStyle w:val="BodyText"/>
              <w:spacing w:before="60" w:after="60"/>
              <w:rPr>
                <w:rFonts w:ascii="Calibri" w:hAnsi="Calibri" w:cs="Calibri"/>
                <w:sz w:val="20"/>
                <w:szCs w:val="20"/>
              </w:rPr>
            </w:pPr>
          </w:p>
        </w:tc>
      </w:tr>
    </w:tbl>
    <w:p w:rsidR="00AA2199" w:rsidRPr="00A158C7" w:rsidRDefault="00AA2199" w:rsidP="00AA2199">
      <w:pPr>
        <w:rPr>
          <w:rFonts w:ascii="Arial" w:hAnsi="Arial"/>
          <w:sz w:val="24"/>
          <w:szCs w:val="20"/>
          <w:lang w:bidi="ar-SA"/>
        </w:rPr>
      </w:pPr>
      <w:r w:rsidRPr="00A158C7">
        <w:br w:type="page"/>
      </w:r>
    </w:p>
    <w:p w:rsidR="00A158C7" w:rsidRPr="00A158C7" w:rsidRDefault="00A158C7" w:rsidP="00A158C7">
      <w:pPr>
        <w:pStyle w:val="Heading7"/>
      </w:pPr>
      <w:bookmarkStart w:id="97" w:name="_Toc489201005"/>
      <w:r w:rsidRPr="00A158C7">
        <w:lastRenderedPageBreak/>
        <w:t>References</w:t>
      </w:r>
      <w:bookmarkEnd w:id="9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38"/>
        <w:gridCol w:w="6458"/>
        <w:gridCol w:w="2091"/>
      </w:tblGrid>
      <w:tr w:rsidR="00A158C7" w:rsidRPr="00A158C7" w:rsidTr="00D60445">
        <w:trPr>
          <w:tblHeader/>
        </w:trPr>
        <w:tc>
          <w:tcPr>
            <w:tcW w:w="738" w:type="dxa"/>
            <w:shd w:val="clear" w:color="auto" w:fill="E7E6E6" w:themeFill="background2"/>
            <w:vAlign w:val="center"/>
          </w:tcPr>
          <w:p w:rsidR="00A158C7" w:rsidRPr="00A158C7" w:rsidRDefault="0004234C" w:rsidP="00D229A6">
            <w:pPr>
              <w:spacing w:before="60" w:after="60"/>
              <w:jc w:val="center"/>
              <w:rPr>
                <w:b/>
                <w:lang w:bidi="ar-SA"/>
              </w:rPr>
            </w:pPr>
            <w:r>
              <w:rPr>
                <w:b/>
                <w:lang w:bidi="ar-SA"/>
              </w:rPr>
              <w:t>Ref. #</w:t>
            </w:r>
          </w:p>
        </w:tc>
        <w:tc>
          <w:tcPr>
            <w:tcW w:w="6458" w:type="dxa"/>
            <w:shd w:val="clear" w:color="auto" w:fill="E7E6E6" w:themeFill="background2"/>
            <w:vAlign w:val="center"/>
          </w:tcPr>
          <w:p w:rsidR="00A158C7" w:rsidRPr="00A158C7" w:rsidRDefault="00A158C7" w:rsidP="00D229A6">
            <w:pPr>
              <w:spacing w:before="60" w:after="60"/>
              <w:rPr>
                <w:b/>
                <w:lang w:bidi="ar-SA"/>
              </w:rPr>
            </w:pPr>
            <w:r w:rsidRPr="00A158C7">
              <w:rPr>
                <w:b/>
                <w:lang w:bidi="ar-SA"/>
              </w:rPr>
              <w:t>Title</w:t>
            </w:r>
          </w:p>
        </w:tc>
        <w:tc>
          <w:tcPr>
            <w:tcW w:w="2091" w:type="dxa"/>
            <w:shd w:val="clear" w:color="auto" w:fill="E7E6E6" w:themeFill="background2"/>
            <w:vAlign w:val="center"/>
          </w:tcPr>
          <w:p w:rsidR="00A158C7" w:rsidRPr="00A158C7" w:rsidRDefault="00A158C7" w:rsidP="00D229A6">
            <w:pPr>
              <w:spacing w:before="60" w:after="60"/>
              <w:rPr>
                <w:b/>
                <w:lang w:bidi="ar-SA"/>
              </w:rPr>
            </w:pPr>
            <w:r w:rsidRPr="00A158C7">
              <w:rPr>
                <w:b/>
                <w:lang w:bidi="ar-SA"/>
              </w:rPr>
              <w:t>Version</w:t>
            </w:r>
          </w:p>
        </w:tc>
      </w:tr>
      <w:tr w:rsidR="00531B8C" w:rsidRPr="00A158C7" w:rsidTr="00B758D2">
        <w:tc>
          <w:tcPr>
            <w:tcW w:w="738" w:type="dxa"/>
            <w:shd w:val="clear" w:color="auto" w:fill="auto"/>
          </w:tcPr>
          <w:p w:rsidR="00531B8C" w:rsidRDefault="00531B8C" w:rsidP="00B758D2">
            <w:pPr>
              <w:jc w:val="center"/>
              <w:rPr>
                <w:lang w:bidi="ar-SA"/>
              </w:rPr>
            </w:pPr>
            <w:r>
              <w:rPr>
                <w:lang w:bidi="ar-SA"/>
              </w:rPr>
              <w:t>1</w:t>
            </w:r>
          </w:p>
        </w:tc>
        <w:tc>
          <w:tcPr>
            <w:tcW w:w="6458" w:type="dxa"/>
            <w:shd w:val="clear" w:color="auto" w:fill="auto"/>
          </w:tcPr>
          <w:p w:rsidR="00531B8C" w:rsidRDefault="00531B8C" w:rsidP="00B758D2">
            <w:pPr>
              <w:keepNext/>
            </w:pPr>
            <w:bookmarkStart w:id="98" w:name="_Ref313612389"/>
            <w:r>
              <w:t>AUTOSAR Specification of Memory Mapping (Link:</w:t>
            </w:r>
            <w:hyperlink r:id="rId14" w:history="1">
              <w:r w:rsidRPr="00F35C33">
                <w:rPr>
                  <w:rStyle w:val="Hyperlink"/>
                </w:rPr>
                <w:t>AUTOSAR_SWS_MemoryMapping.pdf</w:t>
              </w:r>
            </w:hyperlink>
            <w:r>
              <w:t>)</w:t>
            </w:r>
            <w:bookmarkEnd w:id="98"/>
          </w:p>
        </w:tc>
        <w:tc>
          <w:tcPr>
            <w:tcW w:w="2091" w:type="dxa"/>
            <w:shd w:val="clear" w:color="auto" w:fill="auto"/>
          </w:tcPr>
          <w:p w:rsidR="00531B8C" w:rsidRDefault="006F2F12" w:rsidP="00B758D2">
            <w:pPr>
              <w:rPr>
                <w:lang w:bidi="ar-SA"/>
              </w:rPr>
            </w:pPr>
            <w:r>
              <w:t>v1.4</w:t>
            </w:r>
            <w:r w:rsidR="00531B8C">
              <w:t xml:space="preserve">.0 R4.0 Rev </w:t>
            </w:r>
            <w:r>
              <w:t>3</w:t>
            </w:r>
          </w:p>
        </w:tc>
      </w:tr>
      <w:tr w:rsidR="00531B8C" w:rsidRPr="00A158C7" w:rsidTr="00B758D2">
        <w:tc>
          <w:tcPr>
            <w:tcW w:w="738" w:type="dxa"/>
            <w:shd w:val="clear" w:color="auto" w:fill="auto"/>
          </w:tcPr>
          <w:p w:rsidR="00531B8C" w:rsidRDefault="00531B8C" w:rsidP="00B758D2">
            <w:pPr>
              <w:jc w:val="center"/>
              <w:rPr>
                <w:lang w:bidi="ar-SA"/>
              </w:rPr>
            </w:pPr>
            <w:r>
              <w:rPr>
                <w:lang w:bidi="ar-SA"/>
              </w:rPr>
              <w:t>2</w:t>
            </w:r>
          </w:p>
        </w:tc>
        <w:tc>
          <w:tcPr>
            <w:tcW w:w="6458" w:type="dxa"/>
            <w:shd w:val="clear" w:color="auto" w:fill="auto"/>
          </w:tcPr>
          <w:p w:rsidR="00531B8C" w:rsidRDefault="00531B8C" w:rsidP="00B758D2">
            <w:pPr>
              <w:rPr>
                <w:lang w:bidi="ar-SA"/>
              </w:rPr>
            </w:pPr>
            <w:r>
              <w:t>MDD Guideline</w:t>
            </w:r>
          </w:p>
        </w:tc>
        <w:tc>
          <w:tcPr>
            <w:tcW w:w="2091" w:type="dxa"/>
            <w:shd w:val="clear" w:color="auto" w:fill="auto"/>
          </w:tcPr>
          <w:p w:rsidR="00531B8C" w:rsidRDefault="005B7097" w:rsidP="00B758D2">
            <w:pPr>
              <w:rPr>
                <w:lang w:bidi="ar-SA"/>
              </w:rPr>
            </w:pPr>
            <w:r w:rsidRPr="005B7097">
              <w:rPr>
                <w:lang w:bidi="ar-SA"/>
              </w:rPr>
              <w:t>EA4 01.00.01</w:t>
            </w:r>
          </w:p>
        </w:tc>
      </w:tr>
      <w:tr w:rsidR="00531B8C" w:rsidRPr="00A158C7" w:rsidTr="00B758D2">
        <w:tc>
          <w:tcPr>
            <w:tcW w:w="738" w:type="dxa"/>
            <w:shd w:val="clear" w:color="auto" w:fill="auto"/>
          </w:tcPr>
          <w:p w:rsidR="00531B8C" w:rsidRDefault="00531B8C" w:rsidP="00B758D2">
            <w:pPr>
              <w:jc w:val="center"/>
            </w:pPr>
            <w:r>
              <w:t>3</w:t>
            </w:r>
          </w:p>
        </w:tc>
        <w:tc>
          <w:tcPr>
            <w:tcW w:w="6458" w:type="dxa"/>
            <w:shd w:val="clear" w:color="auto" w:fill="auto"/>
          </w:tcPr>
          <w:p w:rsidR="00531B8C" w:rsidRDefault="003F4AAB" w:rsidP="00B758D2">
            <w:pPr>
              <w:keepNext/>
            </w:pPr>
            <w:r>
              <w:t xml:space="preserve">EA4 </w:t>
            </w:r>
            <w:hyperlink r:id="rId15" w:history="1">
              <w:bookmarkStart w:id="99" w:name="_Ref335300243"/>
              <w:r w:rsidR="00531B8C" w:rsidRPr="00FC427F">
                <w:t>Software Naming Conventions.doc</w:t>
              </w:r>
              <w:bookmarkEnd w:id="99"/>
            </w:hyperlink>
          </w:p>
        </w:tc>
        <w:tc>
          <w:tcPr>
            <w:tcW w:w="2091" w:type="dxa"/>
            <w:shd w:val="clear" w:color="auto" w:fill="auto"/>
          </w:tcPr>
          <w:p w:rsidR="00531B8C" w:rsidRDefault="003F4AAB" w:rsidP="00B758D2">
            <w:pPr>
              <w:rPr>
                <w:lang w:bidi="ar-SA"/>
              </w:rPr>
            </w:pPr>
            <w:r w:rsidRPr="003F4AAB">
              <w:rPr>
                <w:lang w:bidi="ar-SA"/>
              </w:rPr>
              <w:t>01.01.00</w:t>
            </w:r>
          </w:p>
        </w:tc>
      </w:tr>
      <w:tr w:rsidR="00531B8C" w:rsidRPr="00A158C7" w:rsidTr="00B758D2">
        <w:tc>
          <w:tcPr>
            <w:tcW w:w="738" w:type="dxa"/>
            <w:shd w:val="clear" w:color="auto" w:fill="auto"/>
          </w:tcPr>
          <w:p w:rsidR="00531B8C" w:rsidRDefault="00531B8C" w:rsidP="00B758D2">
            <w:pPr>
              <w:jc w:val="center"/>
            </w:pPr>
            <w:r>
              <w:t>4</w:t>
            </w:r>
          </w:p>
        </w:tc>
        <w:bookmarkStart w:id="100" w:name="0AL0_1a67a9"/>
        <w:tc>
          <w:tcPr>
            <w:tcW w:w="6458" w:type="dxa"/>
            <w:shd w:val="clear" w:color="auto" w:fill="auto"/>
          </w:tcPr>
          <w:p w:rsidR="00531B8C" w:rsidRDefault="00531B8C" w:rsidP="00B758D2">
            <w:pPr>
              <w:keepNext/>
            </w:pPr>
            <w:r>
              <w:fldChar w:fldCharType="begin"/>
            </w:r>
            <w:r>
              <w:instrText xml:space="preserve"> HYPERLINK "http://eroom1.nexteer.com/eRoomReq/Files/erooms8/NextGeneration/0_1a67a9/Software%20Design%20and%20Coding%20Standards.doc" </w:instrText>
            </w:r>
            <w:r>
              <w:fldChar w:fldCharType="separate"/>
            </w:r>
            <w:r>
              <w:rPr>
                <w:rStyle w:val="Hyperlink"/>
                <w:rFonts w:ascii="Trebuchet MS" w:hAnsi="Trebuchet MS"/>
                <w:color w:val="3333CC"/>
                <w:sz w:val="18"/>
                <w:szCs w:val="18"/>
                <w:shd w:val="clear" w:color="auto" w:fill="F0F0F0"/>
              </w:rPr>
              <w:t>Software Design and Coding Standards.doc</w:t>
            </w:r>
            <w:r>
              <w:fldChar w:fldCharType="end"/>
            </w:r>
            <w:bookmarkEnd w:id="100"/>
          </w:p>
        </w:tc>
        <w:tc>
          <w:tcPr>
            <w:tcW w:w="2091" w:type="dxa"/>
            <w:shd w:val="clear" w:color="auto" w:fill="auto"/>
          </w:tcPr>
          <w:p w:rsidR="00531B8C" w:rsidRDefault="00531B8C" w:rsidP="00B758D2">
            <w:pPr>
              <w:rPr>
                <w:lang w:bidi="ar-SA"/>
              </w:rPr>
            </w:pPr>
            <w:r>
              <w:rPr>
                <w:lang w:bidi="ar-SA"/>
              </w:rPr>
              <w:t>2.</w:t>
            </w:r>
            <w:r w:rsidR="003F4AAB">
              <w:rPr>
                <w:lang w:bidi="ar-SA"/>
              </w:rPr>
              <w:t>1</w:t>
            </w:r>
          </w:p>
        </w:tc>
      </w:tr>
    </w:tbl>
    <w:p w:rsidR="003A5B2A" w:rsidRDefault="003A5B2A">
      <w:pPr>
        <w:spacing w:after="0"/>
        <w:rPr>
          <w:rFonts w:ascii="Arial" w:hAnsi="Arial"/>
          <w:kern w:val="28"/>
          <w:sz w:val="24"/>
          <w:szCs w:val="20"/>
          <w:lang w:bidi="ar-SA"/>
        </w:rPr>
      </w:pPr>
    </w:p>
    <w:sectPr w:rsidR="003A5B2A" w:rsidSect="00866672">
      <w:headerReference w:type="default" r:id="rId16"/>
      <w:footerReference w:type="default" r:id="rId17"/>
      <w:pgSz w:w="12240" w:h="15840" w:code="1"/>
      <w:pgMar w:top="720" w:right="1152" w:bottom="720" w:left="1152" w:header="576"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70DE0" w:rsidRDefault="00470DE0">
      <w:r>
        <w:separator/>
      </w:r>
    </w:p>
  </w:endnote>
  <w:endnote w:type="continuationSeparator" w:id="0">
    <w:p w:rsidR="00470DE0" w:rsidRDefault="00470D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Trebuchet MS">
    <w:panose1 w:val="020B0603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5000" w:type="pct"/>
      <w:tblBorders>
        <w:insideH w:val="none" w:sz="0" w:space="0" w:color="auto"/>
        <w:insideV w:val="none" w:sz="0" w:space="0" w:color="auto"/>
      </w:tblBorders>
      <w:tblLook w:val="04A0" w:firstRow="1" w:lastRow="0" w:firstColumn="1" w:lastColumn="0" w:noHBand="0" w:noVBand="1"/>
    </w:tblPr>
    <w:tblGrid>
      <w:gridCol w:w="3310"/>
      <w:gridCol w:w="3309"/>
      <w:gridCol w:w="3307"/>
    </w:tblGrid>
    <w:tr w:rsidR="00F4318C" w:rsidRPr="00B10816" w:rsidTr="00866672">
      <w:tc>
        <w:tcPr>
          <w:tcW w:w="1667" w:type="pct"/>
          <w:vAlign w:val="center"/>
        </w:tcPr>
        <w:p w:rsidR="00F4318C" w:rsidRPr="00B10816" w:rsidRDefault="00F4318C" w:rsidP="00B10816">
          <w:pPr>
            <w:pStyle w:val="Footer"/>
            <w:spacing w:after="0"/>
            <w:rPr>
              <w:sz w:val="16"/>
              <w:szCs w:val="16"/>
            </w:rPr>
          </w:pPr>
          <w:r w:rsidRPr="00B10816">
            <w:rPr>
              <w:sz w:val="16"/>
              <w:szCs w:val="16"/>
            </w:rPr>
            <w:t xml:space="preserve">Document: </w:t>
          </w:r>
          <w:r w:rsidR="00465C67">
            <w:rPr>
              <w:sz w:val="16"/>
              <w:szCs w:val="16"/>
            </w:rPr>
            <w:fldChar w:fldCharType="begin"/>
          </w:r>
          <w:r w:rsidR="00465C67">
            <w:rPr>
              <w:sz w:val="16"/>
              <w:szCs w:val="16"/>
            </w:rPr>
            <w:instrText xml:space="preserve"> DOCPROPERTY  Project  \* MERGEFORMAT </w:instrText>
          </w:r>
          <w:r w:rsidR="00465C67">
            <w:rPr>
              <w:sz w:val="16"/>
              <w:szCs w:val="16"/>
            </w:rPr>
            <w:fldChar w:fldCharType="separate"/>
          </w:r>
          <w:r w:rsidR="00465C67">
            <w:rPr>
              <w:sz w:val="16"/>
              <w:szCs w:val="16"/>
            </w:rPr>
            <w:t>MotAg5Meas</w:t>
          </w:r>
          <w:r w:rsidR="00465C67">
            <w:rPr>
              <w:sz w:val="16"/>
              <w:szCs w:val="16"/>
            </w:rPr>
            <w:fldChar w:fldCharType="end"/>
          </w:r>
        </w:p>
        <w:p w:rsidR="00F4318C" w:rsidRPr="00B10816" w:rsidRDefault="00F4318C" w:rsidP="00AC4CD8">
          <w:pPr>
            <w:pStyle w:val="Footer"/>
            <w:spacing w:after="0"/>
            <w:rPr>
              <w:sz w:val="16"/>
              <w:szCs w:val="16"/>
            </w:rPr>
          </w:pPr>
          <w:r>
            <w:rPr>
              <w:sz w:val="16"/>
              <w:szCs w:val="16"/>
            </w:rPr>
            <w:t>Template:</w:t>
          </w:r>
          <w:r w:rsidRPr="00B10816">
            <w:rPr>
              <w:sz w:val="16"/>
              <w:szCs w:val="16"/>
            </w:rPr>
            <w:t xml:space="preserve"> </w:t>
          </w:r>
          <w:r>
            <w:rPr>
              <w:sz w:val="16"/>
              <w:szCs w:val="16"/>
            </w:rPr>
            <w:fldChar w:fldCharType="begin"/>
          </w:r>
          <w:r>
            <w:rPr>
              <w:sz w:val="16"/>
              <w:szCs w:val="16"/>
            </w:rPr>
            <w:instrText xml:space="preserve"> DOCPROPERTY  "Template Version"  \* MERGEFORMAT </w:instrText>
          </w:r>
          <w:r>
            <w:rPr>
              <w:sz w:val="16"/>
              <w:szCs w:val="16"/>
            </w:rPr>
            <w:fldChar w:fldCharType="separate"/>
          </w:r>
          <w:r w:rsidR="00465C67">
            <w:rPr>
              <w:sz w:val="16"/>
              <w:szCs w:val="16"/>
            </w:rPr>
            <w:t>EA4 01.00.01</w:t>
          </w:r>
          <w:r>
            <w:rPr>
              <w:sz w:val="16"/>
              <w:szCs w:val="16"/>
            </w:rPr>
            <w:fldChar w:fldCharType="end"/>
          </w:r>
        </w:p>
      </w:tc>
      <w:tc>
        <w:tcPr>
          <w:tcW w:w="1667" w:type="pct"/>
          <w:vAlign w:val="center"/>
        </w:tcPr>
        <w:p w:rsidR="00F4318C" w:rsidRDefault="00F4318C" w:rsidP="00B10816">
          <w:pPr>
            <w:pStyle w:val="Footer"/>
            <w:spacing w:after="0"/>
            <w:jc w:val="center"/>
            <w:rPr>
              <w:sz w:val="16"/>
              <w:szCs w:val="16"/>
            </w:rPr>
          </w:pPr>
          <w:r>
            <w:rPr>
              <w:sz w:val="16"/>
              <w:szCs w:val="16"/>
            </w:rPr>
            <w:fldChar w:fldCharType="begin"/>
          </w:r>
          <w:r>
            <w:rPr>
              <w:sz w:val="16"/>
              <w:szCs w:val="16"/>
            </w:rPr>
            <w:instrText xml:space="preserve"> DOCPROPERTY  "Release Date"  \* MERGEFORMAT </w:instrText>
          </w:r>
          <w:r>
            <w:rPr>
              <w:sz w:val="16"/>
              <w:szCs w:val="16"/>
            </w:rPr>
            <w:fldChar w:fldCharType="separate"/>
          </w:r>
          <w:ins w:id="101" w:author="Shruthi Raghavan" w:date="2017-10-16T09:23:00Z">
            <w:r w:rsidR="009B49E8">
              <w:rPr>
                <w:sz w:val="16"/>
                <w:szCs w:val="16"/>
              </w:rPr>
              <w:t>Oct 16, 2017</w:t>
            </w:r>
          </w:ins>
          <w:del w:id="102" w:author="Shruthi Raghavan" w:date="2017-10-16T09:23:00Z">
            <w:r w:rsidR="00465C67" w:rsidDel="009B49E8">
              <w:rPr>
                <w:sz w:val="16"/>
                <w:szCs w:val="16"/>
              </w:rPr>
              <w:delText>July 30, 2017</w:delText>
            </w:r>
          </w:del>
          <w:r>
            <w:rPr>
              <w:sz w:val="16"/>
              <w:szCs w:val="16"/>
            </w:rPr>
            <w:fldChar w:fldCharType="end"/>
          </w:r>
        </w:p>
        <w:p w:rsidR="00F4318C" w:rsidRPr="00B10816" w:rsidRDefault="00F4318C" w:rsidP="00B10816">
          <w:pPr>
            <w:pStyle w:val="Footer"/>
            <w:spacing w:after="0"/>
            <w:jc w:val="center"/>
            <w:rPr>
              <w:sz w:val="16"/>
              <w:szCs w:val="16"/>
            </w:rPr>
          </w:pPr>
          <w:r w:rsidRPr="00B10816">
            <w:rPr>
              <w:sz w:val="16"/>
              <w:szCs w:val="16"/>
            </w:rPr>
            <w:t xml:space="preserve">© </w:t>
          </w:r>
          <w:sdt>
            <w:sdtPr>
              <w:rPr>
                <w:sz w:val="16"/>
                <w:szCs w:val="16"/>
              </w:rPr>
              <w:alias w:val="Company"/>
              <w:tag w:val=""/>
              <w:id w:val="-1988849111"/>
              <w:dataBinding w:prefixMappings="xmlns:ns0='http://schemas.openxmlformats.org/officeDocument/2006/extended-properties' " w:xpath="/ns0:Properties[1]/ns0:Company[1]" w:storeItemID="{6668398D-A668-4E3E-A5EB-62B293D839F1}"/>
              <w:text/>
            </w:sdtPr>
            <w:sdtEndPr/>
            <w:sdtContent>
              <w:r w:rsidRPr="00B10816">
                <w:rPr>
                  <w:sz w:val="16"/>
                  <w:szCs w:val="16"/>
                </w:rPr>
                <w:t>Nexteer Automotive</w:t>
              </w:r>
            </w:sdtContent>
          </w:sdt>
        </w:p>
      </w:tc>
      <w:tc>
        <w:tcPr>
          <w:tcW w:w="1667" w:type="pct"/>
          <w:vAlign w:val="center"/>
        </w:tcPr>
        <w:sdt>
          <w:sdtPr>
            <w:rPr>
              <w:sz w:val="16"/>
              <w:szCs w:val="16"/>
            </w:rPr>
            <w:alias w:val="Title"/>
            <w:tag w:val=""/>
            <w:id w:val="-1806686059"/>
            <w:dataBinding w:prefixMappings="xmlns:ns0='http://purl.org/dc/elements/1.1/' xmlns:ns1='http://schemas.openxmlformats.org/package/2006/metadata/core-properties' " w:xpath="/ns1:coreProperties[1]/ns0:title[1]" w:storeItemID="{6C3C8BC8-F283-45AE-878A-BAB7291924A1}"/>
            <w:text/>
          </w:sdtPr>
          <w:sdtEndPr/>
          <w:sdtContent>
            <w:p w:rsidR="00F4318C" w:rsidRPr="00B10816" w:rsidRDefault="00F4318C" w:rsidP="00B10816">
              <w:pPr>
                <w:pStyle w:val="Footer"/>
                <w:spacing w:after="0"/>
                <w:jc w:val="right"/>
                <w:rPr>
                  <w:sz w:val="16"/>
                  <w:szCs w:val="16"/>
                </w:rPr>
              </w:pPr>
              <w:r>
                <w:rPr>
                  <w:sz w:val="16"/>
                  <w:szCs w:val="16"/>
                </w:rPr>
                <w:t>Module Design Document</w:t>
              </w:r>
            </w:p>
          </w:sdtContent>
        </w:sdt>
        <w:p w:rsidR="00F4318C" w:rsidRPr="00B10816" w:rsidRDefault="00F4318C" w:rsidP="00B10816">
          <w:pPr>
            <w:pStyle w:val="Footer"/>
            <w:spacing w:after="0"/>
            <w:jc w:val="right"/>
            <w:rPr>
              <w:sz w:val="16"/>
              <w:szCs w:val="16"/>
            </w:rPr>
          </w:pPr>
          <w:r w:rsidRPr="00B10816">
            <w:rPr>
              <w:sz w:val="16"/>
              <w:szCs w:val="16"/>
            </w:rPr>
            <w:t xml:space="preserve">Page </w:t>
          </w:r>
          <w:r w:rsidRPr="00B10816">
            <w:rPr>
              <w:b/>
              <w:sz w:val="16"/>
              <w:szCs w:val="16"/>
            </w:rPr>
            <w:fldChar w:fldCharType="begin"/>
          </w:r>
          <w:r w:rsidRPr="00B10816">
            <w:rPr>
              <w:b/>
              <w:sz w:val="16"/>
              <w:szCs w:val="16"/>
            </w:rPr>
            <w:instrText xml:space="preserve"> PAGE  \* Arabic  \* MERGEFORMAT </w:instrText>
          </w:r>
          <w:r w:rsidRPr="00B10816">
            <w:rPr>
              <w:b/>
              <w:sz w:val="16"/>
              <w:szCs w:val="16"/>
            </w:rPr>
            <w:fldChar w:fldCharType="separate"/>
          </w:r>
          <w:r w:rsidR="0068118C">
            <w:rPr>
              <w:b/>
              <w:noProof/>
              <w:sz w:val="16"/>
              <w:szCs w:val="16"/>
            </w:rPr>
            <w:t>7</w:t>
          </w:r>
          <w:r w:rsidRPr="00B10816">
            <w:rPr>
              <w:b/>
              <w:sz w:val="16"/>
              <w:szCs w:val="16"/>
            </w:rPr>
            <w:fldChar w:fldCharType="end"/>
          </w:r>
          <w:r w:rsidRPr="00B10816">
            <w:rPr>
              <w:sz w:val="16"/>
              <w:szCs w:val="16"/>
            </w:rPr>
            <w:t xml:space="preserve"> of </w:t>
          </w:r>
          <w:r w:rsidRPr="00B10816">
            <w:rPr>
              <w:b/>
              <w:sz w:val="16"/>
              <w:szCs w:val="16"/>
            </w:rPr>
            <w:fldChar w:fldCharType="begin"/>
          </w:r>
          <w:r w:rsidRPr="00B10816">
            <w:rPr>
              <w:b/>
              <w:sz w:val="16"/>
              <w:szCs w:val="16"/>
            </w:rPr>
            <w:instrText xml:space="preserve"> NUMPAGES  \* Arabic  \* MERGEFORMAT </w:instrText>
          </w:r>
          <w:r w:rsidRPr="00B10816">
            <w:rPr>
              <w:b/>
              <w:sz w:val="16"/>
              <w:szCs w:val="16"/>
            </w:rPr>
            <w:fldChar w:fldCharType="separate"/>
          </w:r>
          <w:r w:rsidR="0068118C">
            <w:rPr>
              <w:b/>
              <w:noProof/>
              <w:sz w:val="16"/>
              <w:szCs w:val="16"/>
            </w:rPr>
            <w:t>15</w:t>
          </w:r>
          <w:r w:rsidRPr="00B10816">
            <w:rPr>
              <w:b/>
              <w:sz w:val="16"/>
              <w:szCs w:val="16"/>
            </w:rPr>
            <w:fldChar w:fldCharType="end"/>
          </w:r>
        </w:p>
      </w:tc>
    </w:tr>
  </w:tbl>
  <w:p w:rsidR="00F4318C" w:rsidRPr="00B10816" w:rsidRDefault="00F4318C" w:rsidP="0054769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70DE0" w:rsidRDefault="00470DE0">
      <w:r>
        <w:separator/>
      </w:r>
    </w:p>
  </w:footnote>
  <w:footnote w:type="continuationSeparator" w:id="0">
    <w:p w:rsidR="00470DE0" w:rsidRDefault="00470DE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2865"/>
      <w:gridCol w:w="7061"/>
    </w:tblGrid>
    <w:tr w:rsidR="00F4318C" w:rsidRPr="008969C4" w:rsidTr="00866672">
      <w:trPr>
        <w:trHeight w:val="438"/>
      </w:trPr>
      <w:tc>
        <w:tcPr>
          <w:tcW w:w="1443" w:type="pct"/>
        </w:tcPr>
        <w:p w:rsidR="00F4318C" w:rsidRPr="008969C4" w:rsidRDefault="00F4318C" w:rsidP="00B10816">
          <w:pPr>
            <w:pStyle w:val="Header"/>
            <w:spacing w:after="0"/>
          </w:pPr>
          <w:r w:rsidRPr="008969C4">
            <w:rPr>
              <w:noProof/>
              <w:lang w:bidi="ar-SA"/>
            </w:rPr>
            <w:drawing>
              <wp:inline distT="0" distB="0" distL="0" distR="0" wp14:anchorId="13C59406" wp14:editId="1DCC6E24">
                <wp:extent cx="1066800" cy="438150"/>
                <wp:effectExtent l="0" t="0" r="0" b="0"/>
                <wp:docPr id="2" name="Picture 5"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66800" cy="438150"/>
                        </a:xfrm>
                        <a:prstGeom prst="rect">
                          <a:avLst/>
                        </a:prstGeom>
                        <a:noFill/>
                        <a:ln>
                          <a:noFill/>
                        </a:ln>
                      </pic:spPr>
                    </pic:pic>
                  </a:graphicData>
                </a:graphic>
              </wp:inline>
            </w:drawing>
          </w:r>
        </w:p>
      </w:tc>
      <w:tc>
        <w:tcPr>
          <w:tcW w:w="3557" w:type="pct"/>
          <w:vAlign w:val="center"/>
        </w:tcPr>
        <w:p w:rsidR="00F4318C" w:rsidRPr="00891F29" w:rsidRDefault="00F4318C" w:rsidP="00B10816">
          <w:pPr>
            <w:pStyle w:val="Header"/>
            <w:spacing w:after="0"/>
            <w:jc w:val="right"/>
            <w:rPr>
              <w:sz w:val="16"/>
              <w:szCs w:val="20"/>
            </w:rPr>
          </w:pPr>
          <w:r w:rsidRPr="00891F29">
            <w:rPr>
              <w:sz w:val="16"/>
              <w:szCs w:val="20"/>
            </w:rPr>
            <w:t>Nexteer Automotive Confidential Proprietary Information</w:t>
          </w:r>
        </w:p>
        <w:p w:rsidR="00F4318C" w:rsidRDefault="00F4318C" w:rsidP="00B10816">
          <w:pPr>
            <w:pStyle w:val="Header"/>
            <w:spacing w:after="0"/>
            <w:jc w:val="right"/>
            <w:rPr>
              <w:sz w:val="16"/>
              <w:szCs w:val="20"/>
            </w:rPr>
          </w:pPr>
          <w:r w:rsidRPr="00891F29">
            <w:rPr>
              <w:sz w:val="16"/>
              <w:szCs w:val="20"/>
            </w:rPr>
            <w:t>Do Not Copy/Distribute Without Prior Permission</w:t>
          </w:r>
        </w:p>
        <w:p w:rsidR="00F4318C" w:rsidRPr="008969C4" w:rsidRDefault="00F4318C" w:rsidP="00B10816">
          <w:pPr>
            <w:pStyle w:val="Header"/>
            <w:spacing w:after="0"/>
            <w:jc w:val="right"/>
            <w:rPr>
              <w:szCs w:val="20"/>
            </w:rPr>
          </w:pPr>
          <w:r w:rsidRPr="000B0DB8">
            <w:rPr>
              <w:sz w:val="16"/>
              <w:szCs w:val="20"/>
            </w:rPr>
            <w:t>This Document Is Uncontrolled When Printed – Verify Version Before Use</w:t>
          </w:r>
        </w:p>
      </w:tc>
    </w:tr>
  </w:tbl>
  <w:p w:rsidR="00F4318C" w:rsidRDefault="00F4318C">
    <w:pPr>
      <w:pStyle w:val="Header"/>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F483882"/>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0DC6B5B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12E085D4"/>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D2AFEE0"/>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A64AE62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64BE2AA0"/>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9B1E3822"/>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538C7C06"/>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C02213A"/>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A3AA617A"/>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B00894"/>
    <w:multiLevelType w:val="hybridMultilevel"/>
    <w:tmpl w:val="AF70F1AA"/>
    <w:lvl w:ilvl="0" w:tplc="04090007">
      <w:start w:val="1"/>
      <w:numFmt w:val="bullet"/>
      <w:lvlText w:val=""/>
      <w:lvlJc w:val="left"/>
      <w:pPr>
        <w:tabs>
          <w:tab w:val="num" w:pos="720"/>
        </w:tabs>
        <w:ind w:left="720" w:hanging="360"/>
      </w:pPr>
      <w:rPr>
        <w:rFonts w:ascii="Wingdings" w:hAnsi="Wingdings"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14B76741"/>
    <w:multiLevelType w:val="multilevel"/>
    <w:tmpl w:val="38149F50"/>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upperLetter"/>
      <w:pStyle w:val="Heading7"/>
      <w:lvlText w:val="Appendix %7  "/>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28FD2F18"/>
    <w:multiLevelType w:val="multilevel"/>
    <w:tmpl w:val="EC2014DC"/>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1017"/>
        </w:tabs>
        <w:ind w:left="1017" w:hanging="567"/>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3" w15:restartNumberingAfterBreak="0">
    <w:nsid w:val="2EC5769A"/>
    <w:multiLevelType w:val="hybridMultilevel"/>
    <w:tmpl w:val="D2BCF5D0"/>
    <w:lvl w:ilvl="0" w:tplc="0D3655A4">
      <w:start w:val="1"/>
      <w:numFmt w:val="decimal"/>
      <w:lvlText w:val="%1."/>
      <w:lvlJc w:val="left"/>
      <w:pPr>
        <w:ind w:left="922" w:hanging="360"/>
      </w:pPr>
      <w:rPr>
        <w:rFonts w:hint="default"/>
      </w:rPr>
    </w:lvl>
    <w:lvl w:ilvl="1" w:tplc="04090019" w:tentative="1">
      <w:start w:val="1"/>
      <w:numFmt w:val="lowerLetter"/>
      <w:lvlText w:val="%2."/>
      <w:lvlJc w:val="left"/>
      <w:pPr>
        <w:ind w:left="1642" w:hanging="360"/>
      </w:pPr>
    </w:lvl>
    <w:lvl w:ilvl="2" w:tplc="0409001B" w:tentative="1">
      <w:start w:val="1"/>
      <w:numFmt w:val="lowerRoman"/>
      <w:lvlText w:val="%3."/>
      <w:lvlJc w:val="right"/>
      <w:pPr>
        <w:ind w:left="2362" w:hanging="180"/>
      </w:pPr>
    </w:lvl>
    <w:lvl w:ilvl="3" w:tplc="0409000F" w:tentative="1">
      <w:start w:val="1"/>
      <w:numFmt w:val="decimal"/>
      <w:lvlText w:val="%4."/>
      <w:lvlJc w:val="left"/>
      <w:pPr>
        <w:ind w:left="3082" w:hanging="360"/>
      </w:pPr>
    </w:lvl>
    <w:lvl w:ilvl="4" w:tplc="04090019" w:tentative="1">
      <w:start w:val="1"/>
      <w:numFmt w:val="lowerLetter"/>
      <w:lvlText w:val="%5."/>
      <w:lvlJc w:val="left"/>
      <w:pPr>
        <w:ind w:left="3802" w:hanging="360"/>
      </w:pPr>
    </w:lvl>
    <w:lvl w:ilvl="5" w:tplc="0409001B" w:tentative="1">
      <w:start w:val="1"/>
      <w:numFmt w:val="lowerRoman"/>
      <w:lvlText w:val="%6."/>
      <w:lvlJc w:val="right"/>
      <w:pPr>
        <w:ind w:left="4522" w:hanging="180"/>
      </w:pPr>
    </w:lvl>
    <w:lvl w:ilvl="6" w:tplc="0409000F" w:tentative="1">
      <w:start w:val="1"/>
      <w:numFmt w:val="decimal"/>
      <w:lvlText w:val="%7."/>
      <w:lvlJc w:val="left"/>
      <w:pPr>
        <w:ind w:left="5242" w:hanging="360"/>
      </w:pPr>
    </w:lvl>
    <w:lvl w:ilvl="7" w:tplc="04090019" w:tentative="1">
      <w:start w:val="1"/>
      <w:numFmt w:val="lowerLetter"/>
      <w:lvlText w:val="%8."/>
      <w:lvlJc w:val="left"/>
      <w:pPr>
        <w:ind w:left="5962" w:hanging="360"/>
      </w:pPr>
    </w:lvl>
    <w:lvl w:ilvl="8" w:tplc="0409001B" w:tentative="1">
      <w:start w:val="1"/>
      <w:numFmt w:val="lowerRoman"/>
      <w:lvlText w:val="%9."/>
      <w:lvlJc w:val="right"/>
      <w:pPr>
        <w:ind w:left="6682" w:hanging="180"/>
      </w:pPr>
    </w:lvl>
  </w:abstractNum>
  <w:abstractNum w:abstractNumId="14" w15:restartNumberingAfterBreak="0">
    <w:nsid w:val="34A978CB"/>
    <w:multiLevelType w:val="hybridMultilevel"/>
    <w:tmpl w:val="9E8864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87D4433"/>
    <w:multiLevelType w:val="multilevel"/>
    <w:tmpl w:val="25C6A65E"/>
    <w:name w:val="heading"/>
    <w:lvl w:ilvl="0">
      <w:start w:val="1"/>
      <w:numFmt w:val="bullet"/>
      <w:lvlText w:val=""/>
      <w:lvlJc w:val="left"/>
      <w:pPr>
        <w:ind w:left="400" w:hanging="400"/>
      </w:pPr>
      <w:rPr>
        <w:rFonts w:ascii="Symbol" w:hAnsi="Symbol"/>
      </w:rPr>
    </w:lvl>
    <w:lvl w:ilvl="1">
      <w:start w:val="1"/>
      <w:numFmt w:val="bullet"/>
      <w:lvlText w:val=""/>
      <w:lvlJc w:val="left"/>
      <w:pPr>
        <w:ind w:left="800" w:hanging="400"/>
      </w:pPr>
      <w:rPr>
        <w:rFonts w:ascii="Symbol" w:hAnsi="Symbol"/>
      </w:rPr>
    </w:lvl>
    <w:lvl w:ilvl="2">
      <w:start w:val="1"/>
      <w:numFmt w:val="bullet"/>
      <w:lvlText w:val=""/>
      <w:lvlJc w:val="left"/>
      <w:pPr>
        <w:ind w:left="1200" w:hanging="400"/>
      </w:pPr>
      <w:rPr>
        <w:rFonts w:ascii="Symbol" w:hAnsi="Symbol"/>
      </w:rPr>
    </w:lvl>
    <w:lvl w:ilvl="3">
      <w:start w:val="1"/>
      <w:numFmt w:val="bullet"/>
      <w:lvlText w:val=""/>
      <w:lvlJc w:val="left"/>
      <w:pPr>
        <w:ind w:left="1600" w:hanging="400"/>
      </w:pPr>
      <w:rPr>
        <w:rFonts w:ascii="Symbol" w:hAnsi="Symbol"/>
      </w:rPr>
    </w:lvl>
    <w:lvl w:ilvl="4">
      <w:start w:val="1"/>
      <w:numFmt w:val="bullet"/>
      <w:lvlText w:val=" "/>
      <w:lvlJc w:val="left"/>
      <w:pPr>
        <w:ind w:left="0" w:firstLine="0"/>
      </w:pPr>
    </w:lvl>
    <w:lvl w:ilvl="5">
      <w:start w:val="1"/>
      <w:numFmt w:val="bullet"/>
      <w:lvlText w:val=" "/>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4"/>
  </w:num>
  <w:num w:numId="13">
    <w:abstractNumId w:val="11"/>
  </w:num>
  <w:num w:numId="14">
    <w:abstractNumId w:val="10"/>
  </w:num>
  <w:num w:numId="15">
    <w:abstractNumId w:val="12"/>
  </w:num>
  <w:num w:numId="16">
    <w:abstractNumId w:val="12"/>
  </w:num>
  <w:num w:numId="17">
    <w:abstractNumId w:val="12"/>
  </w:num>
  <w:num w:numId="18">
    <w:abstractNumId w:val="12"/>
  </w:num>
  <w:num w:numId="19">
    <w:abstractNumId w:val="12"/>
  </w:num>
  <w:num w:numId="20">
    <w:abstractNumId w:val="12"/>
  </w:num>
  <w:num w:numId="21">
    <w:abstractNumId w:val="12"/>
  </w:num>
  <w:num w:numId="22">
    <w:abstractNumId w:val="13"/>
  </w:num>
  <w:numIdMacAtCleanup w:val="1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hruthi Raghavan">
    <w15:presenceInfo w15:providerId="AD" w15:userId="S-1-5-21-1993528211-2586143117-3253031534-4594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attachedTemplate r:id="rId1"/>
  <w:stylePaneFormatFilter w:val="BF24" w:allStyles="0" w:customStyles="0" w:latentStyles="1" w:stylesInUse="0" w:headingStyles="1" w:numberingStyles="0" w:tableStyles="0" w:directFormattingOnRuns="1" w:directFormattingOnParagraphs="1" w:directFormattingOnNumbering="1" w:directFormattingOnTables="1" w:clearFormatting="1" w:top3HeadingStyles="1" w:visibleStyles="0" w:alternateStyleNames="1"/>
  <w:stylePaneSortMethod w:val="0000"/>
  <w:trackRevisions/>
  <w:defaultTabStop w:val="864"/>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79D9"/>
    <w:rsid w:val="000040A2"/>
    <w:rsid w:val="00007584"/>
    <w:rsid w:val="00010BFD"/>
    <w:rsid w:val="00015232"/>
    <w:rsid w:val="000201AB"/>
    <w:rsid w:val="00030567"/>
    <w:rsid w:val="00030607"/>
    <w:rsid w:val="000318E7"/>
    <w:rsid w:val="0004234C"/>
    <w:rsid w:val="000515DF"/>
    <w:rsid w:val="000558D3"/>
    <w:rsid w:val="000573ED"/>
    <w:rsid w:val="00057E0F"/>
    <w:rsid w:val="00063A7A"/>
    <w:rsid w:val="0006733C"/>
    <w:rsid w:val="000718C3"/>
    <w:rsid w:val="000746E2"/>
    <w:rsid w:val="00076DD2"/>
    <w:rsid w:val="00096B85"/>
    <w:rsid w:val="000A5A58"/>
    <w:rsid w:val="000A5FB2"/>
    <w:rsid w:val="000B01C4"/>
    <w:rsid w:val="000B0DB8"/>
    <w:rsid w:val="000B37D5"/>
    <w:rsid w:val="000B5C1E"/>
    <w:rsid w:val="000B6648"/>
    <w:rsid w:val="000E0B71"/>
    <w:rsid w:val="000E102A"/>
    <w:rsid w:val="000E3512"/>
    <w:rsid w:val="000E548A"/>
    <w:rsid w:val="001005B5"/>
    <w:rsid w:val="00101127"/>
    <w:rsid w:val="00102C25"/>
    <w:rsid w:val="00105535"/>
    <w:rsid w:val="00105C99"/>
    <w:rsid w:val="001063C7"/>
    <w:rsid w:val="00107593"/>
    <w:rsid w:val="00113021"/>
    <w:rsid w:val="00114319"/>
    <w:rsid w:val="001161D2"/>
    <w:rsid w:val="001278D4"/>
    <w:rsid w:val="00133350"/>
    <w:rsid w:val="00135743"/>
    <w:rsid w:val="001449F2"/>
    <w:rsid w:val="00144BD1"/>
    <w:rsid w:val="00145E51"/>
    <w:rsid w:val="00152830"/>
    <w:rsid w:val="00180DD1"/>
    <w:rsid w:val="00181748"/>
    <w:rsid w:val="001833C5"/>
    <w:rsid w:val="00186C07"/>
    <w:rsid w:val="00194117"/>
    <w:rsid w:val="00196283"/>
    <w:rsid w:val="001A069D"/>
    <w:rsid w:val="001A6A75"/>
    <w:rsid w:val="001B11CC"/>
    <w:rsid w:val="001B1516"/>
    <w:rsid w:val="001B15E2"/>
    <w:rsid w:val="001B4CA5"/>
    <w:rsid w:val="001B716A"/>
    <w:rsid w:val="001C3CBB"/>
    <w:rsid w:val="001D2F1D"/>
    <w:rsid w:val="001D6053"/>
    <w:rsid w:val="001E4877"/>
    <w:rsid w:val="001F0A02"/>
    <w:rsid w:val="001F7A45"/>
    <w:rsid w:val="00203950"/>
    <w:rsid w:val="00206564"/>
    <w:rsid w:val="00210877"/>
    <w:rsid w:val="00213F47"/>
    <w:rsid w:val="00216E0A"/>
    <w:rsid w:val="00217199"/>
    <w:rsid w:val="0022572C"/>
    <w:rsid w:val="00226086"/>
    <w:rsid w:val="002366F0"/>
    <w:rsid w:val="00237876"/>
    <w:rsid w:val="00241551"/>
    <w:rsid w:val="00246432"/>
    <w:rsid w:val="00246474"/>
    <w:rsid w:val="00246930"/>
    <w:rsid w:val="002518E0"/>
    <w:rsid w:val="00252485"/>
    <w:rsid w:val="002540D9"/>
    <w:rsid w:val="00256656"/>
    <w:rsid w:val="00256D7F"/>
    <w:rsid w:val="00260133"/>
    <w:rsid w:val="00273A0B"/>
    <w:rsid w:val="002905EB"/>
    <w:rsid w:val="002A3DCD"/>
    <w:rsid w:val="002A4407"/>
    <w:rsid w:val="002A46ED"/>
    <w:rsid w:val="002A6127"/>
    <w:rsid w:val="002B094F"/>
    <w:rsid w:val="002B1587"/>
    <w:rsid w:val="002B2B02"/>
    <w:rsid w:val="002B6E4E"/>
    <w:rsid w:val="002B7D4B"/>
    <w:rsid w:val="002D2079"/>
    <w:rsid w:val="002D4CF3"/>
    <w:rsid w:val="002D7C01"/>
    <w:rsid w:val="002E08B6"/>
    <w:rsid w:val="002E0FEE"/>
    <w:rsid w:val="002E3467"/>
    <w:rsid w:val="002E4849"/>
    <w:rsid w:val="002E7E59"/>
    <w:rsid w:val="00307A0F"/>
    <w:rsid w:val="00312179"/>
    <w:rsid w:val="003129E3"/>
    <w:rsid w:val="00314939"/>
    <w:rsid w:val="003267EF"/>
    <w:rsid w:val="00326A13"/>
    <w:rsid w:val="00327A5B"/>
    <w:rsid w:val="00330ED1"/>
    <w:rsid w:val="003313B5"/>
    <w:rsid w:val="00331AEB"/>
    <w:rsid w:val="0034184E"/>
    <w:rsid w:val="00341ED6"/>
    <w:rsid w:val="003452F2"/>
    <w:rsid w:val="00347652"/>
    <w:rsid w:val="00361921"/>
    <w:rsid w:val="00362B86"/>
    <w:rsid w:val="00362CE5"/>
    <w:rsid w:val="00364BF7"/>
    <w:rsid w:val="00364F00"/>
    <w:rsid w:val="003849A4"/>
    <w:rsid w:val="00385119"/>
    <w:rsid w:val="00387BF4"/>
    <w:rsid w:val="00393DBF"/>
    <w:rsid w:val="003A5B2A"/>
    <w:rsid w:val="003B30E5"/>
    <w:rsid w:val="003B4A55"/>
    <w:rsid w:val="003D456D"/>
    <w:rsid w:val="003F18D9"/>
    <w:rsid w:val="003F3205"/>
    <w:rsid w:val="003F4AAB"/>
    <w:rsid w:val="00405E64"/>
    <w:rsid w:val="00410E30"/>
    <w:rsid w:val="004147D1"/>
    <w:rsid w:val="00431255"/>
    <w:rsid w:val="00433437"/>
    <w:rsid w:val="00436F3E"/>
    <w:rsid w:val="004377FE"/>
    <w:rsid w:val="00444F99"/>
    <w:rsid w:val="004526E6"/>
    <w:rsid w:val="004538E2"/>
    <w:rsid w:val="00453CBC"/>
    <w:rsid w:val="00460D68"/>
    <w:rsid w:val="004610FA"/>
    <w:rsid w:val="00462B18"/>
    <w:rsid w:val="00462D3A"/>
    <w:rsid w:val="00465C67"/>
    <w:rsid w:val="00467BB2"/>
    <w:rsid w:val="00470DE0"/>
    <w:rsid w:val="00480A9D"/>
    <w:rsid w:val="00482BAD"/>
    <w:rsid w:val="004863BF"/>
    <w:rsid w:val="004907B4"/>
    <w:rsid w:val="00496E7C"/>
    <w:rsid w:val="00497491"/>
    <w:rsid w:val="004A09DF"/>
    <w:rsid w:val="004A0EA5"/>
    <w:rsid w:val="004A3AD6"/>
    <w:rsid w:val="004C1331"/>
    <w:rsid w:val="004C5591"/>
    <w:rsid w:val="004D0FAD"/>
    <w:rsid w:val="004D5D37"/>
    <w:rsid w:val="004E39D0"/>
    <w:rsid w:val="004F3C64"/>
    <w:rsid w:val="00507960"/>
    <w:rsid w:val="00510DB3"/>
    <w:rsid w:val="00514FCB"/>
    <w:rsid w:val="005200B6"/>
    <w:rsid w:val="00527EC6"/>
    <w:rsid w:val="00531B8C"/>
    <w:rsid w:val="0053510E"/>
    <w:rsid w:val="005366FA"/>
    <w:rsid w:val="00540486"/>
    <w:rsid w:val="00540749"/>
    <w:rsid w:val="00541D9D"/>
    <w:rsid w:val="00541E2D"/>
    <w:rsid w:val="0054769F"/>
    <w:rsid w:val="00551E95"/>
    <w:rsid w:val="00553CD9"/>
    <w:rsid w:val="00580C6B"/>
    <w:rsid w:val="00585674"/>
    <w:rsid w:val="0058629C"/>
    <w:rsid w:val="00591CEF"/>
    <w:rsid w:val="00592519"/>
    <w:rsid w:val="005955D1"/>
    <w:rsid w:val="005A1C6A"/>
    <w:rsid w:val="005A3EDE"/>
    <w:rsid w:val="005A77EF"/>
    <w:rsid w:val="005B3586"/>
    <w:rsid w:val="005B6300"/>
    <w:rsid w:val="005B6345"/>
    <w:rsid w:val="005B7097"/>
    <w:rsid w:val="005C3AC2"/>
    <w:rsid w:val="005C6795"/>
    <w:rsid w:val="005C7490"/>
    <w:rsid w:val="005D297B"/>
    <w:rsid w:val="005E1F2C"/>
    <w:rsid w:val="005E4680"/>
    <w:rsid w:val="005E57D6"/>
    <w:rsid w:val="005E61CD"/>
    <w:rsid w:val="005F2D10"/>
    <w:rsid w:val="005F3880"/>
    <w:rsid w:val="00600104"/>
    <w:rsid w:val="00600C6A"/>
    <w:rsid w:val="00601D3E"/>
    <w:rsid w:val="0060359A"/>
    <w:rsid w:val="006041A1"/>
    <w:rsid w:val="006114E3"/>
    <w:rsid w:val="00614D08"/>
    <w:rsid w:val="006171B3"/>
    <w:rsid w:val="006224AE"/>
    <w:rsid w:val="00633FE1"/>
    <w:rsid w:val="00635297"/>
    <w:rsid w:val="006374FA"/>
    <w:rsid w:val="00646455"/>
    <w:rsid w:val="00660449"/>
    <w:rsid w:val="00665E4E"/>
    <w:rsid w:val="00667AE7"/>
    <w:rsid w:val="00673A6E"/>
    <w:rsid w:val="0067654E"/>
    <w:rsid w:val="0068118C"/>
    <w:rsid w:val="006811FF"/>
    <w:rsid w:val="00681E5A"/>
    <w:rsid w:val="006845E9"/>
    <w:rsid w:val="00686ED4"/>
    <w:rsid w:val="0069657C"/>
    <w:rsid w:val="006A4591"/>
    <w:rsid w:val="006A61EA"/>
    <w:rsid w:val="006A7C28"/>
    <w:rsid w:val="006B5229"/>
    <w:rsid w:val="006B5F56"/>
    <w:rsid w:val="006C12CB"/>
    <w:rsid w:val="006C2D7D"/>
    <w:rsid w:val="006D634C"/>
    <w:rsid w:val="006E1C97"/>
    <w:rsid w:val="006F2855"/>
    <w:rsid w:val="006F2F12"/>
    <w:rsid w:val="006F3CF4"/>
    <w:rsid w:val="00702C1E"/>
    <w:rsid w:val="00707BA6"/>
    <w:rsid w:val="00715441"/>
    <w:rsid w:val="007219DD"/>
    <w:rsid w:val="00722EA8"/>
    <w:rsid w:val="00725671"/>
    <w:rsid w:val="00727610"/>
    <w:rsid w:val="00737A19"/>
    <w:rsid w:val="00751961"/>
    <w:rsid w:val="00754914"/>
    <w:rsid w:val="0075721A"/>
    <w:rsid w:val="00765195"/>
    <w:rsid w:val="00767585"/>
    <w:rsid w:val="00770295"/>
    <w:rsid w:val="00773CA8"/>
    <w:rsid w:val="00784FF5"/>
    <w:rsid w:val="00786BDF"/>
    <w:rsid w:val="007A2CEC"/>
    <w:rsid w:val="007A3BEB"/>
    <w:rsid w:val="007A3D19"/>
    <w:rsid w:val="007B71B8"/>
    <w:rsid w:val="007C0067"/>
    <w:rsid w:val="007C3A2E"/>
    <w:rsid w:val="007C4A1B"/>
    <w:rsid w:val="007C4B48"/>
    <w:rsid w:val="007D326F"/>
    <w:rsid w:val="007D7AE7"/>
    <w:rsid w:val="007E00D7"/>
    <w:rsid w:val="007E0373"/>
    <w:rsid w:val="007E1C02"/>
    <w:rsid w:val="007E4EF4"/>
    <w:rsid w:val="007E625F"/>
    <w:rsid w:val="007E6421"/>
    <w:rsid w:val="007F746C"/>
    <w:rsid w:val="008068A5"/>
    <w:rsid w:val="008119C7"/>
    <w:rsid w:val="00820AE5"/>
    <w:rsid w:val="0082456E"/>
    <w:rsid w:val="0082534B"/>
    <w:rsid w:val="00832905"/>
    <w:rsid w:val="00836552"/>
    <w:rsid w:val="0084459F"/>
    <w:rsid w:val="00847EDF"/>
    <w:rsid w:val="00862735"/>
    <w:rsid w:val="00865ACA"/>
    <w:rsid w:val="00866672"/>
    <w:rsid w:val="00866C6E"/>
    <w:rsid w:val="00871C89"/>
    <w:rsid w:val="008721B1"/>
    <w:rsid w:val="008721C3"/>
    <w:rsid w:val="00881135"/>
    <w:rsid w:val="00881279"/>
    <w:rsid w:val="00891F29"/>
    <w:rsid w:val="008943A3"/>
    <w:rsid w:val="00894EAA"/>
    <w:rsid w:val="00895757"/>
    <w:rsid w:val="008969C4"/>
    <w:rsid w:val="00897591"/>
    <w:rsid w:val="008A0BF7"/>
    <w:rsid w:val="008A1CA9"/>
    <w:rsid w:val="008A3325"/>
    <w:rsid w:val="008A3DEA"/>
    <w:rsid w:val="008B2A08"/>
    <w:rsid w:val="008C31B1"/>
    <w:rsid w:val="008C4FBE"/>
    <w:rsid w:val="008C6874"/>
    <w:rsid w:val="008D1A6A"/>
    <w:rsid w:val="008D3DCA"/>
    <w:rsid w:val="008D69B7"/>
    <w:rsid w:val="008F09CA"/>
    <w:rsid w:val="008F11FD"/>
    <w:rsid w:val="008F1C9A"/>
    <w:rsid w:val="008F38B3"/>
    <w:rsid w:val="008F402B"/>
    <w:rsid w:val="008F4A9B"/>
    <w:rsid w:val="008F7506"/>
    <w:rsid w:val="009017D0"/>
    <w:rsid w:val="00905396"/>
    <w:rsid w:val="00912AE0"/>
    <w:rsid w:val="0091328D"/>
    <w:rsid w:val="009132C7"/>
    <w:rsid w:val="0091423E"/>
    <w:rsid w:val="00921DE0"/>
    <w:rsid w:val="009253B7"/>
    <w:rsid w:val="00926383"/>
    <w:rsid w:val="0092752F"/>
    <w:rsid w:val="00930893"/>
    <w:rsid w:val="009318C4"/>
    <w:rsid w:val="009358E8"/>
    <w:rsid w:val="00942D04"/>
    <w:rsid w:val="00945677"/>
    <w:rsid w:val="00947A9A"/>
    <w:rsid w:val="00947EA9"/>
    <w:rsid w:val="00957855"/>
    <w:rsid w:val="00964105"/>
    <w:rsid w:val="009643A3"/>
    <w:rsid w:val="00970DBB"/>
    <w:rsid w:val="0097381A"/>
    <w:rsid w:val="009839AF"/>
    <w:rsid w:val="009877AA"/>
    <w:rsid w:val="00992EB9"/>
    <w:rsid w:val="009B0C02"/>
    <w:rsid w:val="009B49E8"/>
    <w:rsid w:val="009B754B"/>
    <w:rsid w:val="009C5629"/>
    <w:rsid w:val="009C5E90"/>
    <w:rsid w:val="009C71A3"/>
    <w:rsid w:val="009C7F7D"/>
    <w:rsid w:val="009D1773"/>
    <w:rsid w:val="009D493A"/>
    <w:rsid w:val="009E371E"/>
    <w:rsid w:val="009E4AA9"/>
    <w:rsid w:val="009E6A87"/>
    <w:rsid w:val="009F3119"/>
    <w:rsid w:val="00A049EB"/>
    <w:rsid w:val="00A05B7E"/>
    <w:rsid w:val="00A158C7"/>
    <w:rsid w:val="00A21576"/>
    <w:rsid w:val="00A25B61"/>
    <w:rsid w:val="00A365F0"/>
    <w:rsid w:val="00A37E34"/>
    <w:rsid w:val="00A44C4E"/>
    <w:rsid w:val="00A639FF"/>
    <w:rsid w:val="00A63B5A"/>
    <w:rsid w:val="00A6463B"/>
    <w:rsid w:val="00A656E4"/>
    <w:rsid w:val="00A71A73"/>
    <w:rsid w:val="00A72ADF"/>
    <w:rsid w:val="00A75159"/>
    <w:rsid w:val="00A75452"/>
    <w:rsid w:val="00A85DD5"/>
    <w:rsid w:val="00A90F28"/>
    <w:rsid w:val="00A92EE5"/>
    <w:rsid w:val="00AA2199"/>
    <w:rsid w:val="00AA3A38"/>
    <w:rsid w:val="00AA61A8"/>
    <w:rsid w:val="00AB1565"/>
    <w:rsid w:val="00AB200C"/>
    <w:rsid w:val="00AB2785"/>
    <w:rsid w:val="00AB33B4"/>
    <w:rsid w:val="00AC1BE0"/>
    <w:rsid w:val="00AC40DF"/>
    <w:rsid w:val="00AC4A58"/>
    <w:rsid w:val="00AC4CD8"/>
    <w:rsid w:val="00AC6E5E"/>
    <w:rsid w:val="00AD135E"/>
    <w:rsid w:val="00AD1F0E"/>
    <w:rsid w:val="00AD3866"/>
    <w:rsid w:val="00AD3DBF"/>
    <w:rsid w:val="00AE0435"/>
    <w:rsid w:val="00AE0DCB"/>
    <w:rsid w:val="00AE41D4"/>
    <w:rsid w:val="00AE55D3"/>
    <w:rsid w:val="00AE5C76"/>
    <w:rsid w:val="00AE730D"/>
    <w:rsid w:val="00AF6D2A"/>
    <w:rsid w:val="00AF7DDD"/>
    <w:rsid w:val="00B0024F"/>
    <w:rsid w:val="00B10816"/>
    <w:rsid w:val="00B11BE8"/>
    <w:rsid w:val="00B154E6"/>
    <w:rsid w:val="00B21802"/>
    <w:rsid w:val="00B25D10"/>
    <w:rsid w:val="00B35242"/>
    <w:rsid w:val="00B35F84"/>
    <w:rsid w:val="00B374BB"/>
    <w:rsid w:val="00B52330"/>
    <w:rsid w:val="00B557BA"/>
    <w:rsid w:val="00B5628C"/>
    <w:rsid w:val="00B629B6"/>
    <w:rsid w:val="00B647EA"/>
    <w:rsid w:val="00B72FDD"/>
    <w:rsid w:val="00B758D2"/>
    <w:rsid w:val="00B81B39"/>
    <w:rsid w:val="00B81C1B"/>
    <w:rsid w:val="00B85D5F"/>
    <w:rsid w:val="00B871A7"/>
    <w:rsid w:val="00B92F19"/>
    <w:rsid w:val="00B9722C"/>
    <w:rsid w:val="00BA089B"/>
    <w:rsid w:val="00BA0D62"/>
    <w:rsid w:val="00BA5041"/>
    <w:rsid w:val="00BA7BCD"/>
    <w:rsid w:val="00BB166E"/>
    <w:rsid w:val="00BB4210"/>
    <w:rsid w:val="00BC45C7"/>
    <w:rsid w:val="00BC6B0F"/>
    <w:rsid w:val="00BD17E2"/>
    <w:rsid w:val="00BD2498"/>
    <w:rsid w:val="00BD29F5"/>
    <w:rsid w:val="00BD7322"/>
    <w:rsid w:val="00BE7F06"/>
    <w:rsid w:val="00BF5242"/>
    <w:rsid w:val="00C0276C"/>
    <w:rsid w:val="00C04F32"/>
    <w:rsid w:val="00C145F2"/>
    <w:rsid w:val="00C22A00"/>
    <w:rsid w:val="00C2356B"/>
    <w:rsid w:val="00C279D9"/>
    <w:rsid w:val="00C33AC3"/>
    <w:rsid w:val="00C373E0"/>
    <w:rsid w:val="00C375E8"/>
    <w:rsid w:val="00C53F02"/>
    <w:rsid w:val="00C54CBD"/>
    <w:rsid w:val="00C62193"/>
    <w:rsid w:val="00C642B0"/>
    <w:rsid w:val="00C64761"/>
    <w:rsid w:val="00C70668"/>
    <w:rsid w:val="00C71EF8"/>
    <w:rsid w:val="00C728E9"/>
    <w:rsid w:val="00C7430F"/>
    <w:rsid w:val="00C74FE6"/>
    <w:rsid w:val="00C77D0E"/>
    <w:rsid w:val="00C8041D"/>
    <w:rsid w:val="00C845F5"/>
    <w:rsid w:val="00C93030"/>
    <w:rsid w:val="00CA5A53"/>
    <w:rsid w:val="00CA5A59"/>
    <w:rsid w:val="00CA5BBE"/>
    <w:rsid w:val="00CB03C3"/>
    <w:rsid w:val="00CB0B31"/>
    <w:rsid w:val="00CB724F"/>
    <w:rsid w:val="00CC44B7"/>
    <w:rsid w:val="00CC6D95"/>
    <w:rsid w:val="00CC6EFC"/>
    <w:rsid w:val="00CE1AE1"/>
    <w:rsid w:val="00CE50B8"/>
    <w:rsid w:val="00CE5B85"/>
    <w:rsid w:val="00CF089D"/>
    <w:rsid w:val="00CF0E43"/>
    <w:rsid w:val="00CF107F"/>
    <w:rsid w:val="00CF2A9A"/>
    <w:rsid w:val="00CF5BE3"/>
    <w:rsid w:val="00D00A39"/>
    <w:rsid w:val="00D16229"/>
    <w:rsid w:val="00D229A6"/>
    <w:rsid w:val="00D23CB7"/>
    <w:rsid w:val="00D26802"/>
    <w:rsid w:val="00D30924"/>
    <w:rsid w:val="00D4065B"/>
    <w:rsid w:val="00D42EF2"/>
    <w:rsid w:val="00D443E7"/>
    <w:rsid w:val="00D51275"/>
    <w:rsid w:val="00D57071"/>
    <w:rsid w:val="00D57F9F"/>
    <w:rsid w:val="00D60445"/>
    <w:rsid w:val="00D70B1D"/>
    <w:rsid w:val="00D757BC"/>
    <w:rsid w:val="00D762B8"/>
    <w:rsid w:val="00D775AC"/>
    <w:rsid w:val="00D77952"/>
    <w:rsid w:val="00D8298E"/>
    <w:rsid w:val="00DA46F8"/>
    <w:rsid w:val="00DA5C5C"/>
    <w:rsid w:val="00DB0311"/>
    <w:rsid w:val="00DB1985"/>
    <w:rsid w:val="00DB213C"/>
    <w:rsid w:val="00DB3C1D"/>
    <w:rsid w:val="00DC0959"/>
    <w:rsid w:val="00DC598C"/>
    <w:rsid w:val="00DD3B65"/>
    <w:rsid w:val="00DE23CE"/>
    <w:rsid w:val="00DE2FDE"/>
    <w:rsid w:val="00DF4415"/>
    <w:rsid w:val="00E020FC"/>
    <w:rsid w:val="00E03151"/>
    <w:rsid w:val="00E044C8"/>
    <w:rsid w:val="00E16D14"/>
    <w:rsid w:val="00E176AB"/>
    <w:rsid w:val="00E23E66"/>
    <w:rsid w:val="00E30E36"/>
    <w:rsid w:val="00E31AE9"/>
    <w:rsid w:val="00E3395D"/>
    <w:rsid w:val="00E35A9F"/>
    <w:rsid w:val="00E3609B"/>
    <w:rsid w:val="00E36420"/>
    <w:rsid w:val="00E46EBF"/>
    <w:rsid w:val="00E51408"/>
    <w:rsid w:val="00E52161"/>
    <w:rsid w:val="00E61FD9"/>
    <w:rsid w:val="00E6550B"/>
    <w:rsid w:val="00E9004B"/>
    <w:rsid w:val="00EB1228"/>
    <w:rsid w:val="00ED3D2B"/>
    <w:rsid w:val="00EE263E"/>
    <w:rsid w:val="00EE26AB"/>
    <w:rsid w:val="00EE3BBC"/>
    <w:rsid w:val="00EF190F"/>
    <w:rsid w:val="00F1257A"/>
    <w:rsid w:val="00F33BD1"/>
    <w:rsid w:val="00F36729"/>
    <w:rsid w:val="00F36CC2"/>
    <w:rsid w:val="00F417BB"/>
    <w:rsid w:val="00F4318C"/>
    <w:rsid w:val="00F43F8E"/>
    <w:rsid w:val="00F51C8D"/>
    <w:rsid w:val="00F56F9A"/>
    <w:rsid w:val="00F602B0"/>
    <w:rsid w:val="00F651F5"/>
    <w:rsid w:val="00F727CE"/>
    <w:rsid w:val="00F737FE"/>
    <w:rsid w:val="00F90FCC"/>
    <w:rsid w:val="00F91518"/>
    <w:rsid w:val="00F95E33"/>
    <w:rsid w:val="00FB39DC"/>
    <w:rsid w:val="00FC02CC"/>
    <w:rsid w:val="00FC45EA"/>
    <w:rsid w:val="00FC5A02"/>
    <w:rsid w:val="00FD293C"/>
    <w:rsid w:val="00FD60F0"/>
    <w:rsid w:val="00FE5DF5"/>
    <w:rsid w:val="00FF012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F0312578-A409-428D-804A-AC8DF2BBF7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nhideWhenUsed="1"/>
    <w:lsdException w:name="toc 6" w:semiHidden="1" w:unhideWhenUsed="1"/>
    <w:lsdException w:name="toc 7" w:semiHidden="1" w:unhideWhenUsed="1" w:qFormat="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CE50B8"/>
    <w:pPr>
      <w:spacing w:after="120"/>
    </w:pPr>
    <w:rPr>
      <w:rFonts w:ascii="Calibri" w:hAnsi="Calibri"/>
      <w:szCs w:val="24"/>
      <w:lang w:val="en-US" w:eastAsia="en-US" w:bidi="ur-PK"/>
    </w:rPr>
  </w:style>
  <w:style w:type="paragraph" w:styleId="Heading1">
    <w:name w:val="heading 1"/>
    <w:next w:val="Normal"/>
    <w:qFormat/>
    <w:rsid w:val="000B37D5"/>
    <w:pPr>
      <w:pageBreakBefore/>
      <w:widowControl w:val="0"/>
      <w:numPr>
        <w:numId w:val="11"/>
      </w:numPr>
      <w:spacing w:after="240"/>
      <w:outlineLvl w:val="0"/>
    </w:pPr>
    <w:rPr>
      <w:rFonts w:ascii="Arial" w:hAnsi="Arial"/>
      <w:b/>
      <w:kern w:val="28"/>
      <w:sz w:val="32"/>
      <w:lang w:val="en-US" w:eastAsia="en-US"/>
    </w:rPr>
  </w:style>
  <w:style w:type="paragraph" w:styleId="Heading2">
    <w:name w:val="heading 2"/>
    <w:basedOn w:val="Heading1"/>
    <w:next w:val="Normal"/>
    <w:link w:val="Heading2Char"/>
    <w:autoRedefine/>
    <w:qFormat/>
    <w:rsid w:val="000B37D5"/>
    <w:pPr>
      <w:keepNext/>
      <w:pageBreakBefore w:val="0"/>
      <w:numPr>
        <w:ilvl w:val="1"/>
      </w:numPr>
      <w:spacing w:before="240"/>
      <w:outlineLvl w:val="1"/>
    </w:pPr>
    <w:rPr>
      <w:sz w:val="28"/>
    </w:rPr>
  </w:style>
  <w:style w:type="paragraph" w:styleId="Heading3">
    <w:name w:val="heading 3"/>
    <w:basedOn w:val="Heading2"/>
    <w:next w:val="Normal"/>
    <w:autoRedefine/>
    <w:qFormat/>
    <w:rsid w:val="003A5B2A"/>
    <w:pPr>
      <w:numPr>
        <w:ilvl w:val="2"/>
      </w:numPr>
      <w:tabs>
        <w:tab w:val="left" w:pos="864"/>
      </w:tabs>
      <w:outlineLvl w:val="2"/>
    </w:pPr>
    <w:rPr>
      <w:sz w:val="24"/>
    </w:rPr>
  </w:style>
  <w:style w:type="paragraph" w:styleId="Heading4">
    <w:name w:val="heading 4"/>
    <w:next w:val="Normal"/>
    <w:qFormat/>
    <w:rsid w:val="000B37D5"/>
    <w:pPr>
      <w:keepNext/>
      <w:numPr>
        <w:ilvl w:val="3"/>
        <w:numId w:val="11"/>
      </w:numPr>
      <w:spacing w:before="240" w:after="120"/>
      <w:outlineLvl w:val="3"/>
    </w:pPr>
    <w:rPr>
      <w:rFonts w:ascii="Arial" w:hAnsi="Arial"/>
      <w:b/>
      <w:lang w:val="en-US" w:eastAsia="en-US"/>
    </w:rPr>
  </w:style>
  <w:style w:type="paragraph" w:styleId="Heading5">
    <w:name w:val="heading 5"/>
    <w:next w:val="Normal"/>
    <w:qFormat/>
    <w:rsid w:val="000B37D5"/>
    <w:pPr>
      <w:keepNext/>
      <w:numPr>
        <w:ilvl w:val="4"/>
        <w:numId w:val="11"/>
      </w:numPr>
      <w:tabs>
        <w:tab w:val="left" w:pos="900"/>
      </w:tabs>
      <w:spacing w:before="120" w:after="120"/>
      <w:outlineLvl w:val="4"/>
    </w:pPr>
    <w:rPr>
      <w:rFonts w:ascii="Arial" w:hAnsi="Arial"/>
      <w:lang w:val="en-US" w:eastAsia="en-US"/>
    </w:rPr>
  </w:style>
  <w:style w:type="paragraph" w:styleId="Heading6">
    <w:name w:val="heading 6"/>
    <w:next w:val="Normal"/>
    <w:qFormat/>
    <w:rsid w:val="000B37D5"/>
    <w:pPr>
      <w:keepNext/>
      <w:numPr>
        <w:ilvl w:val="5"/>
        <w:numId w:val="11"/>
      </w:numPr>
      <w:tabs>
        <w:tab w:val="left" w:pos="4320"/>
        <w:tab w:val="left" w:pos="8640"/>
      </w:tabs>
      <w:spacing w:before="120" w:after="120"/>
      <w:outlineLvl w:val="5"/>
    </w:pPr>
    <w:rPr>
      <w:rFonts w:ascii="Arial" w:hAnsi="Arial"/>
      <w:lang w:val="en-US" w:eastAsia="en-US"/>
    </w:rPr>
  </w:style>
  <w:style w:type="paragraph" w:styleId="Heading7">
    <w:name w:val="heading 7"/>
    <w:basedOn w:val="Heading1"/>
    <w:next w:val="Normal"/>
    <w:autoRedefine/>
    <w:qFormat/>
    <w:rsid w:val="001A069D"/>
    <w:pPr>
      <w:numPr>
        <w:ilvl w:val="6"/>
        <w:numId w:val="13"/>
      </w:numPr>
      <w:tabs>
        <w:tab w:val="left" w:pos="864"/>
      </w:tabs>
      <w:ind w:left="360"/>
      <w:jc w:val="both"/>
      <w:outlineLvl w:val="6"/>
    </w:pPr>
    <w:rPr>
      <w:sz w:val="28"/>
    </w:rPr>
  </w:style>
  <w:style w:type="paragraph" w:styleId="Heading8">
    <w:name w:val="heading 8"/>
    <w:next w:val="Normal"/>
    <w:qFormat/>
    <w:rsid w:val="00DE23CE"/>
    <w:pPr>
      <w:numPr>
        <w:ilvl w:val="7"/>
        <w:numId w:val="11"/>
      </w:numPr>
      <w:spacing w:after="60"/>
      <w:outlineLvl w:val="7"/>
    </w:pPr>
    <w:rPr>
      <w:rFonts w:ascii="Arial" w:hAnsi="Arial"/>
      <w:lang w:val="en-US" w:eastAsia="en-US"/>
    </w:rPr>
  </w:style>
  <w:style w:type="paragraph" w:styleId="Heading9">
    <w:name w:val="heading 9"/>
    <w:next w:val="Normal"/>
    <w:qFormat/>
    <w:rsid w:val="00DE23CE"/>
    <w:pPr>
      <w:numPr>
        <w:ilvl w:val="8"/>
        <w:numId w:val="11"/>
      </w:numPr>
      <w:spacing w:after="60"/>
      <w:outlineLvl w:val="8"/>
    </w:pPr>
    <w:rPr>
      <w:rFonts w:ascii="Arial" w:hAnsi="Arial"/>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next w:val="Normal"/>
    <w:link w:val="TOC1Char"/>
    <w:autoRedefine/>
    <w:uiPriority w:val="39"/>
    <w:qFormat/>
    <w:rsid w:val="00A158C7"/>
    <w:pPr>
      <w:widowControl w:val="0"/>
      <w:tabs>
        <w:tab w:val="left" w:pos="600"/>
        <w:tab w:val="right" w:leader="dot" w:pos="9072"/>
      </w:tabs>
      <w:overflowPunct w:val="0"/>
      <w:autoSpaceDE w:val="0"/>
      <w:autoSpaceDN w:val="0"/>
      <w:adjustRightInd w:val="0"/>
      <w:spacing w:before="120" w:after="120"/>
      <w:textAlignment w:val="baseline"/>
      <w:outlineLvl w:val="0"/>
    </w:pPr>
    <w:rPr>
      <w:rFonts w:asciiTheme="minorHAnsi" w:hAnsiTheme="minorHAnsi" w:cstheme="minorBidi"/>
      <w:b/>
      <w:noProof/>
      <w:color w:val="000000" w:themeColor="text1"/>
      <w:kern w:val="24"/>
      <w:sz w:val="24"/>
      <w:lang w:val="en-GB" w:eastAsia="en-US"/>
    </w:rPr>
  </w:style>
  <w:style w:type="paragraph" w:styleId="TOC2">
    <w:name w:val="toc 2"/>
    <w:basedOn w:val="TOC1"/>
    <w:next w:val="Normal"/>
    <w:autoRedefine/>
    <w:uiPriority w:val="39"/>
    <w:qFormat/>
    <w:rsid w:val="00F43F8E"/>
    <w:pPr>
      <w:tabs>
        <w:tab w:val="left" w:pos="800"/>
      </w:tabs>
      <w:spacing w:after="60"/>
      <w:ind w:left="144"/>
    </w:pPr>
    <w:rPr>
      <w:rFonts w:ascii="Calibri" w:hAnsi="Calibri"/>
      <w:b w:val="0"/>
      <w:sz w:val="22"/>
      <w:lang w:val="en-US"/>
    </w:rPr>
  </w:style>
  <w:style w:type="paragraph" w:styleId="Index1">
    <w:name w:val="index 1"/>
    <w:basedOn w:val="Normal"/>
    <w:next w:val="Normal"/>
    <w:autoRedefine/>
    <w:semiHidden/>
    <w:pPr>
      <w:ind w:left="200" w:hanging="200"/>
    </w:pPr>
  </w:style>
  <w:style w:type="paragraph" w:styleId="Index2">
    <w:name w:val="index 2"/>
    <w:basedOn w:val="Normal"/>
    <w:next w:val="Normal"/>
    <w:autoRedefine/>
    <w:semiHidden/>
    <w:pPr>
      <w:ind w:left="400" w:hanging="200"/>
    </w:pPr>
  </w:style>
  <w:style w:type="paragraph" w:styleId="Index3">
    <w:name w:val="index 3"/>
    <w:basedOn w:val="Normal"/>
    <w:next w:val="Normal"/>
    <w:autoRedefine/>
    <w:semiHidden/>
    <w:pPr>
      <w:ind w:left="600" w:hanging="200"/>
    </w:pPr>
  </w:style>
  <w:style w:type="paragraph" w:styleId="Index4">
    <w:name w:val="index 4"/>
    <w:basedOn w:val="Normal"/>
    <w:next w:val="Normal"/>
    <w:autoRedefine/>
    <w:semiHidden/>
    <w:pPr>
      <w:ind w:left="800" w:hanging="200"/>
    </w:pPr>
  </w:style>
  <w:style w:type="paragraph" w:styleId="Index5">
    <w:name w:val="index 5"/>
    <w:basedOn w:val="Normal"/>
    <w:next w:val="Normal"/>
    <w:autoRedefine/>
    <w:semiHidden/>
    <w:pPr>
      <w:ind w:left="1000" w:hanging="200"/>
    </w:p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Index8">
    <w:name w:val="index 8"/>
    <w:basedOn w:val="Normal"/>
    <w:next w:val="Normal"/>
    <w:autoRedefine/>
    <w:semiHidden/>
    <w:pPr>
      <w:ind w:left="1600" w:hanging="200"/>
    </w:pPr>
  </w:style>
  <w:style w:type="paragraph" w:styleId="Index9">
    <w:name w:val="index 9"/>
    <w:basedOn w:val="Normal"/>
    <w:next w:val="Normal"/>
    <w:autoRedefine/>
    <w:semiHidden/>
    <w:pPr>
      <w:ind w:left="1800" w:hanging="200"/>
    </w:pPr>
  </w:style>
  <w:style w:type="paragraph" w:styleId="TOC3">
    <w:name w:val="toc 3"/>
    <w:basedOn w:val="TOC2"/>
    <w:next w:val="Normal"/>
    <w:autoRedefine/>
    <w:uiPriority w:val="39"/>
    <w:qFormat/>
    <w:rsid w:val="00F43F8E"/>
    <w:pPr>
      <w:tabs>
        <w:tab w:val="clear" w:pos="600"/>
        <w:tab w:val="clear" w:pos="800"/>
      </w:tabs>
      <w:ind w:left="432"/>
    </w:pPr>
    <w:rPr>
      <w:sz w:val="20"/>
    </w:rPr>
  </w:style>
  <w:style w:type="paragraph" w:styleId="TOC4">
    <w:name w:val="toc 4"/>
    <w:basedOn w:val="Normal"/>
    <w:next w:val="Normal"/>
    <w:autoRedefine/>
    <w:uiPriority w:val="39"/>
    <w:rsid w:val="00DE23CE"/>
    <w:pPr>
      <w:ind w:left="600"/>
    </w:pPr>
  </w:style>
  <w:style w:type="paragraph" w:styleId="TOC5">
    <w:name w:val="toc 5"/>
    <w:basedOn w:val="Normal"/>
    <w:next w:val="Normal"/>
    <w:autoRedefine/>
    <w:semiHidden/>
    <w:rsid w:val="00DE23CE"/>
    <w:pPr>
      <w:ind w:left="800"/>
    </w:pPr>
  </w:style>
  <w:style w:type="paragraph" w:styleId="TOC6">
    <w:name w:val="toc 6"/>
    <w:basedOn w:val="Normal"/>
    <w:next w:val="Normal"/>
    <w:autoRedefine/>
    <w:semiHidden/>
    <w:rsid w:val="00DE23CE"/>
    <w:pPr>
      <w:ind w:left="1000"/>
    </w:pPr>
  </w:style>
  <w:style w:type="paragraph" w:styleId="TOC7">
    <w:name w:val="toc 7"/>
    <w:basedOn w:val="TOC1"/>
    <w:next w:val="Normal"/>
    <w:autoRedefine/>
    <w:semiHidden/>
    <w:qFormat/>
    <w:rsid w:val="00F43F8E"/>
    <w:pPr>
      <w:ind w:left="1200"/>
    </w:pPr>
    <w:rPr>
      <w:b w:val="0"/>
    </w:rPr>
  </w:style>
  <w:style w:type="paragraph" w:styleId="TOC8">
    <w:name w:val="toc 8"/>
    <w:basedOn w:val="Normal"/>
    <w:next w:val="Normal"/>
    <w:autoRedefine/>
    <w:semiHidden/>
    <w:rsid w:val="00DE23CE"/>
    <w:pPr>
      <w:ind w:left="1400"/>
    </w:pPr>
  </w:style>
  <w:style w:type="paragraph" w:styleId="TOC9">
    <w:name w:val="toc 9"/>
    <w:basedOn w:val="Normal"/>
    <w:next w:val="Normal"/>
    <w:autoRedefine/>
    <w:semiHidden/>
    <w:rsid w:val="00DE23CE"/>
    <w:pPr>
      <w:ind w:left="1600"/>
    </w:pPr>
  </w:style>
  <w:style w:type="character" w:styleId="Hyperlink">
    <w:name w:val="Hyperlink"/>
    <w:uiPriority w:val="99"/>
    <w:rPr>
      <w:dstrike w:val="0"/>
      <w:color w:val="0000FF"/>
      <w:u w:val="single"/>
      <w:vertAlign w:val="baseline"/>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FollowedHyperlink">
    <w:name w:val="FollowedHyperlink"/>
    <w:rPr>
      <w:color w:val="800080"/>
      <w:u w:val="single"/>
    </w:rPr>
  </w:style>
  <w:style w:type="paragraph" w:styleId="ListBullet">
    <w:name w:val="List Bullet"/>
    <w:basedOn w:val="Normal"/>
    <w:pPr>
      <w:numPr>
        <w:numId w:val="1"/>
      </w:numPr>
      <w:spacing w:before="20" w:after="20"/>
      <w:ind w:left="357" w:hanging="357"/>
    </w:pPr>
    <w:rPr>
      <w:lang w:val="en-GB"/>
    </w:rPr>
  </w:style>
  <w:style w:type="paragraph" w:styleId="ListBullet2">
    <w:name w:val="List Bullet 2"/>
    <w:basedOn w:val="Normal"/>
    <w:pPr>
      <w:numPr>
        <w:numId w:val="2"/>
      </w:numPr>
      <w:spacing w:before="20" w:after="20"/>
      <w:ind w:left="714" w:hanging="357"/>
    </w:pPr>
    <w:rPr>
      <w:lang w:val="en-GB"/>
    </w:rPr>
  </w:style>
  <w:style w:type="paragraph" w:styleId="ListBullet3">
    <w:name w:val="List Bullet 3"/>
    <w:basedOn w:val="Normal"/>
    <w:pPr>
      <w:numPr>
        <w:numId w:val="3"/>
      </w:numPr>
      <w:spacing w:before="20" w:after="20"/>
      <w:ind w:left="1077" w:hanging="357"/>
    </w:pPr>
    <w:rPr>
      <w:lang w:val="en-GB"/>
    </w:rPr>
  </w:style>
  <w:style w:type="paragraph" w:styleId="ListBullet4">
    <w:name w:val="List Bullet 4"/>
    <w:basedOn w:val="Normal"/>
    <w:pPr>
      <w:numPr>
        <w:numId w:val="4"/>
      </w:numPr>
      <w:spacing w:before="20" w:after="20"/>
      <w:ind w:left="1434" w:hanging="357"/>
    </w:pPr>
    <w:rPr>
      <w:lang w:val="en-GB"/>
    </w:rPr>
  </w:style>
  <w:style w:type="paragraph" w:styleId="ListBullet5">
    <w:name w:val="List Bullet 5"/>
    <w:basedOn w:val="Normal"/>
    <w:pPr>
      <w:numPr>
        <w:numId w:val="5"/>
      </w:numPr>
    </w:pPr>
    <w:rPr>
      <w:lang w:val="en-GB"/>
    </w:rPr>
  </w:style>
  <w:style w:type="paragraph" w:styleId="ListNumber">
    <w:name w:val="List Number"/>
    <w:basedOn w:val="Normal"/>
    <w:pPr>
      <w:numPr>
        <w:numId w:val="6"/>
      </w:numPr>
      <w:spacing w:before="20" w:after="20"/>
    </w:pPr>
    <w:rPr>
      <w:lang w:val="en-GB"/>
    </w:rPr>
  </w:style>
  <w:style w:type="paragraph" w:styleId="ListNumber2">
    <w:name w:val="List Number 2"/>
    <w:basedOn w:val="Normal"/>
    <w:pPr>
      <w:numPr>
        <w:numId w:val="7"/>
      </w:numPr>
      <w:spacing w:before="20" w:after="20"/>
      <w:ind w:left="714" w:hanging="357"/>
    </w:pPr>
    <w:rPr>
      <w:lang w:val="en-GB"/>
    </w:rPr>
  </w:style>
  <w:style w:type="paragraph" w:styleId="ListNumber3">
    <w:name w:val="List Number 3"/>
    <w:basedOn w:val="Normal"/>
    <w:pPr>
      <w:numPr>
        <w:numId w:val="8"/>
      </w:numPr>
      <w:spacing w:before="20" w:after="20"/>
      <w:ind w:left="1077" w:hanging="357"/>
    </w:pPr>
    <w:rPr>
      <w:lang w:val="en-GB"/>
    </w:rPr>
  </w:style>
  <w:style w:type="paragraph" w:styleId="ListNumber4">
    <w:name w:val="List Number 4"/>
    <w:basedOn w:val="Normal"/>
    <w:pPr>
      <w:numPr>
        <w:numId w:val="9"/>
      </w:numPr>
      <w:spacing w:before="20" w:after="20"/>
      <w:ind w:left="1434" w:hanging="357"/>
    </w:pPr>
    <w:rPr>
      <w:lang w:val="en-GB"/>
    </w:rPr>
  </w:style>
  <w:style w:type="paragraph" w:styleId="ListNumber5">
    <w:name w:val="List Number 5"/>
    <w:basedOn w:val="Normal"/>
    <w:pPr>
      <w:numPr>
        <w:numId w:val="10"/>
      </w:numPr>
    </w:pPr>
    <w:rPr>
      <w:lang w:val="en-GB"/>
    </w:rPr>
  </w:style>
  <w:style w:type="paragraph" w:styleId="Caption">
    <w:name w:val="caption"/>
    <w:basedOn w:val="Normal"/>
    <w:next w:val="Normal"/>
    <w:qFormat/>
    <w:pPr>
      <w:spacing w:before="120"/>
      <w:jc w:val="center"/>
    </w:pPr>
    <w:rPr>
      <w:b/>
    </w:rPr>
  </w:style>
  <w:style w:type="paragraph" w:styleId="BalloonText">
    <w:name w:val="Balloon Text"/>
    <w:basedOn w:val="Normal"/>
    <w:semiHidden/>
    <w:rPr>
      <w:rFonts w:ascii="Tahoma" w:hAnsi="Tahoma" w:cs="Tahoma"/>
      <w:sz w:val="16"/>
      <w:szCs w:val="16"/>
    </w:rPr>
  </w:style>
  <w:style w:type="paragraph" w:styleId="DocumentMap">
    <w:name w:val="Document Map"/>
    <w:basedOn w:val="Normal"/>
    <w:semiHidden/>
    <w:rsid w:val="00D8298E"/>
    <w:pPr>
      <w:shd w:val="clear" w:color="auto" w:fill="000080"/>
    </w:pPr>
    <w:rPr>
      <w:rFonts w:ascii="Tahoma" w:hAnsi="Tahoma" w:cs="Tahoma"/>
      <w:szCs w:val="20"/>
    </w:rPr>
  </w:style>
  <w:style w:type="character" w:styleId="Strong">
    <w:name w:val="Strong"/>
    <w:qFormat/>
    <w:rsid w:val="00707BA6"/>
    <w:rPr>
      <w:b/>
      <w:bCs/>
    </w:rPr>
  </w:style>
  <w:style w:type="table" w:styleId="TableGrid">
    <w:name w:val="Table Grid"/>
    <w:basedOn w:val="TableNormal"/>
    <w:rsid w:val="002E08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891F29"/>
    <w:pPr>
      <w:keepNext/>
      <w:keepLines/>
      <w:pageBreakBefore w:val="0"/>
      <w:widowControl/>
      <w:numPr>
        <w:numId w:val="0"/>
      </w:numPr>
      <w:spacing w:after="0" w:line="259" w:lineRule="auto"/>
      <w:outlineLvl w:val="9"/>
    </w:pPr>
    <w:rPr>
      <w:rFonts w:ascii="Calibri Light" w:hAnsi="Calibri Light"/>
      <w:b w:val="0"/>
      <w:caps/>
      <w:color w:val="2E74B5"/>
      <w:kern w:val="0"/>
      <w:szCs w:val="32"/>
    </w:rPr>
  </w:style>
  <w:style w:type="table" w:styleId="TableGrid3">
    <w:name w:val="Table Grid 3"/>
    <w:basedOn w:val="TableNormal"/>
    <w:rsid w:val="001161D2"/>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paragraph" w:styleId="IndexHeading">
    <w:name w:val="index heading"/>
    <w:basedOn w:val="Normal"/>
    <w:next w:val="Index1"/>
    <w:rsid w:val="00751961"/>
    <w:pPr>
      <w:widowControl w:val="0"/>
      <w:tabs>
        <w:tab w:val="left" w:pos="864"/>
      </w:tabs>
      <w:overflowPunct w:val="0"/>
      <w:autoSpaceDE w:val="0"/>
      <w:autoSpaceDN w:val="0"/>
      <w:adjustRightInd w:val="0"/>
      <w:spacing w:before="20"/>
      <w:jc w:val="both"/>
      <w:textAlignment w:val="baseline"/>
    </w:pPr>
    <w:rPr>
      <w:rFonts w:ascii="Trebuchet MS" w:hAnsi="Trebuchet MS"/>
      <w:color w:val="000000"/>
      <w:szCs w:val="20"/>
      <w:lang w:bidi="ar-SA"/>
    </w:rPr>
  </w:style>
  <w:style w:type="paragraph" w:styleId="BodyText">
    <w:name w:val="Body Text"/>
    <w:aliases w:val="Char, Char"/>
    <w:basedOn w:val="Normal"/>
    <w:link w:val="BodyTextChar1"/>
    <w:rsid w:val="00BA0D62"/>
    <w:pPr>
      <w:spacing w:before="240"/>
    </w:pPr>
    <w:rPr>
      <w:rFonts w:ascii="Arial" w:hAnsi="Arial"/>
      <w:sz w:val="22"/>
      <w:lang w:bidi="ar-SA"/>
    </w:rPr>
  </w:style>
  <w:style w:type="character" w:customStyle="1" w:styleId="BodyTextChar">
    <w:name w:val="Body Text Char"/>
    <w:basedOn w:val="DefaultParagraphFont"/>
    <w:rsid w:val="00BA0D62"/>
    <w:rPr>
      <w:rFonts w:ascii="Calibri" w:hAnsi="Calibri"/>
      <w:szCs w:val="24"/>
      <w:lang w:val="en-US" w:eastAsia="en-US" w:bidi="ur-PK"/>
    </w:rPr>
  </w:style>
  <w:style w:type="character" w:customStyle="1" w:styleId="BodyTextChar1">
    <w:name w:val="Body Text Char1"/>
    <w:aliases w:val="Char Char, Char Char"/>
    <w:basedOn w:val="DefaultParagraphFont"/>
    <w:link w:val="BodyText"/>
    <w:rsid w:val="00BA0D62"/>
    <w:rPr>
      <w:rFonts w:ascii="Arial" w:hAnsi="Arial"/>
      <w:sz w:val="22"/>
      <w:szCs w:val="24"/>
      <w:lang w:val="en-US" w:eastAsia="en-US"/>
    </w:rPr>
  </w:style>
  <w:style w:type="paragraph" w:styleId="BodyTextIndent3">
    <w:name w:val="Body Text Indent 3"/>
    <w:basedOn w:val="Normal"/>
    <w:link w:val="BodyTextIndent3Char"/>
    <w:rsid w:val="00BA0D62"/>
    <w:pPr>
      <w:ind w:left="283"/>
    </w:pPr>
    <w:rPr>
      <w:rFonts w:ascii="Arial" w:hAnsi="Arial"/>
      <w:spacing w:val="-3"/>
      <w:sz w:val="16"/>
      <w:szCs w:val="20"/>
      <w:lang w:bidi="ar-SA"/>
    </w:rPr>
  </w:style>
  <w:style w:type="character" w:customStyle="1" w:styleId="BodyTextIndent3Char">
    <w:name w:val="Body Text Indent 3 Char"/>
    <w:basedOn w:val="DefaultParagraphFont"/>
    <w:link w:val="BodyTextIndent3"/>
    <w:rsid w:val="00BA0D62"/>
    <w:rPr>
      <w:rFonts w:ascii="Arial" w:hAnsi="Arial"/>
      <w:spacing w:val="-3"/>
      <w:sz w:val="16"/>
      <w:lang w:val="en-US" w:eastAsia="en-US"/>
    </w:rPr>
  </w:style>
  <w:style w:type="paragraph" w:styleId="ListParagraph">
    <w:name w:val="List Paragraph"/>
    <w:basedOn w:val="Normal"/>
    <w:uiPriority w:val="34"/>
    <w:qFormat/>
    <w:rsid w:val="00FE5DF5"/>
    <w:pPr>
      <w:ind w:left="720"/>
      <w:contextualSpacing/>
    </w:pPr>
  </w:style>
  <w:style w:type="paragraph" w:customStyle="1" w:styleId="Default">
    <w:name w:val="Default"/>
    <w:rsid w:val="008068A5"/>
    <w:pPr>
      <w:autoSpaceDE w:val="0"/>
      <w:autoSpaceDN w:val="0"/>
      <w:adjustRightInd w:val="0"/>
    </w:pPr>
    <w:rPr>
      <w:rFonts w:ascii="Arial" w:eastAsia="Calibri" w:hAnsi="Arial" w:cs="Arial"/>
      <w:color w:val="000000"/>
      <w:sz w:val="24"/>
      <w:szCs w:val="24"/>
      <w:lang w:val="en-US" w:eastAsia="en-US"/>
    </w:rPr>
  </w:style>
  <w:style w:type="paragraph" w:styleId="NormalWeb">
    <w:name w:val="Normal (Web)"/>
    <w:basedOn w:val="Normal"/>
    <w:uiPriority w:val="99"/>
    <w:semiHidden/>
    <w:unhideWhenUsed/>
    <w:rsid w:val="007F746C"/>
    <w:pPr>
      <w:spacing w:before="100" w:beforeAutospacing="1" w:after="100" w:afterAutospacing="1"/>
    </w:pPr>
    <w:rPr>
      <w:rFonts w:ascii="Times New Roman" w:eastAsiaTheme="minorEastAsia" w:hAnsi="Times New Roman"/>
      <w:sz w:val="24"/>
      <w:lang w:bidi="ar-SA"/>
    </w:rPr>
  </w:style>
  <w:style w:type="character" w:styleId="Emphasis">
    <w:name w:val="Emphasis"/>
    <w:basedOn w:val="DefaultParagraphFont"/>
    <w:qFormat/>
    <w:rsid w:val="00B21802"/>
    <w:rPr>
      <w:i/>
      <w:iCs/>
    </w:rPr>
  </w:style>
  <w:style w:type="paragraph" w:styleId="Subtitle">
    <w:name w:val="Subtitle"/>
    <w:basedOn w:val="Normal"/>
    <w:next w:val="Normal"/>
    <w:link w:val="SubtitleChar"/>
    <w:qFormat/>
    <w:rsid w:val="00EF190F"/>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EF190F"/>
    <w:rPr>
      <w:rFonts w:asciiTheme="minorHAnsi" w:eastAsiaTheme="minorEastAsia" w:hAnsiTheme="minorHAnsi" w:cstheme="minorBidi"/>
      <w:color w:val="5A5A5A" w:themeColor="text1" w:themeTint="A5"/>
      <w:spacing w:val="15"/>
      <w:sz w:val="22"/>
      <w:szCs w:val="22"/>
      <w:lang w:val="en-US" w:eastAsia="en-US" w:bidi="ur-PK"/>
    </w:rPr>
  </w:style>
  <w:style w:type="character" w:styleId="PlaceholderText">
    <w:name w:val="Placeholder Text"/>
    <w:basedOn w:val="DefaultParagraphFont"/>
    <w:uiPriority w:val="99"/>
    <w:semiHidden/>
    <w:rsid w:val="00B629B6"/>
    <w:rPr>
      <w:color w:val="808080"/>
    </w:rPr>
  </w:style>
  <w:style w:type="paragraph" w:customStyle="1" w:styleId="TOCAppendix">
    <w:name w:val="TOC Appendix"/>
    <w:basedOn w:val="TOC1"/>
    <w:next w:val="Normal"/>
    <w:link w:val="TOCAppendixChar"/>
    <w:autoRedefine/>
    <w:qFormat/>
    <w:rsid w:val="00E16D14"/>
    <w:pPr>
      <w:tabs>
        <w:tab w:val="left" w:pos="1400"/>
      </w:tabs>
    </w:pPr>
    <w:rPr>
      <w:b w:val="0"/>
    </w:rPr>
  </w:style>
  <w:style w:type="character" w:customStyle="1" w:styleId="TOC1Char">
    <w:name w:val="TOC 1 Char"/>
    <w:basedOn w:val="DefaultParagraphFont"/>
    <w:link w:val="TOC1"/>
    <w:uiPriority w:val="39"/>
    <w:rsid w:val="00E16D14"/>
    <w:rPr>
      <w:rFonts w:asciiTheme="minorHAnsi" w:hAnsiTheme="minorHAnsi" w:cstheme="minorBidi"/>
      <w:b/>
      <w:noProof/>
      <w:color w:val="000000" w:themeColor="text1"/>
      <w:kern w:val="24"/>
      <w:sz w:val="24"/>
      <w:lang w:val="en-GB" w:eastAsia="en-US"/>
    </w:rPr>
  </w:style>
  <w:style w:type="character" w:customStyle="1" w:styleId="TOCAppendixChar">
    <w:name w:val="TOC Appendix Char"/>
    <w:basedOn w:val="TOC1Char"/>
    <w:link w:val="TOCAppendix"/>
    <w:rsid w:val="00E16D14"/>
    <w:rPr>
      <w:rFonts w:asciiTheme="minorHAnsi" w:hAnsiTheme="minorHAnsi" w:cstheme="minorBidi"/>
      <w:b w:val="0"/>
      <w:noProof/>
      <w:color w:val="000000" w:themeColor="text1"/>
      <w:kern w:val="24"/>
      <w:sz w:val="24"/>
      <w:lang w:val="en-GB" w:eastAsia="en-US"/>
    </w:rPr>
  </w:style>
  <w:style w:type="character" w:styleId="CommentReference">
    <w:name w:val="annotation reference"/>
    <w:basedOn w:val="DefaultParagraphFont"/>
    <w:semiHidden/>
    <w:unhideWhenUsed/>
    <w:rsid w:val="001F0A02"/>
    <w:rPr>
      <w:sz w:val="16"/>
      <w:szCs w:val="16"/>
    </w:rPr>
  </w:style>
  <w:style w:type="paragraph" w:styleId="CommentText">
    <w:name w:val="annotation text"/>
    <w:basedOn w:val="Normal"/>
    <w:link w:val="CommentTextChar"/>
    <w:semiHidden/>
    <w:unhideWhenUsed/>
    <w:rsid w:val="001F0A02"/>
    <w:rPr>
      <w:szCs w:val="20"/>
    </w:rPr>
  </w:style>
  <w:style w:type="character" w:customStyle="1" w:styleId="CommentTextChar">
    <w:name w:val="Comment Text Char"/>
    <w:basedOn w:val="DefaultParagraphFont"/>
    <w:link w:val="CommentText"/>
    <w:semiHidden/>
    <w:rsid w:val="001F0A02"/>
    <w:rPr>
      <w:rFonts w:ascii="Calibri" w:hAnsi="Calibri"/>
      <w:lang w:val="en-US" w:eastAsia="en-US" w:bidi="ur-PK"/>
    </w:rPr>
  </w:style>
  <w:style w:type="paragraph" w:styleId="CommentSubject">
    <w:name w:val="annotation subject"/>
    <w:basedOn w:val="CommentText"/>
    <w:next w:val="CommentText"/>
    <w:link w:val="CommentSubjectChar"/>
    <w:semiHidden/>
    <w:unhideWhenUsed/>
    <w:rsid w:val="001F0A02"/>
    <w:rPr>
      <w:b/>
      <w:bCs/>
    </w:rPr>
  </w:style>
  <w:style w:type="character" w:customStyle="1" w:styleId="CommentSubjectChar">
    <w:name w:val="Comment Subject Char"/>
    <w:basedOn w:val="CommentTextChar"/>
    <w:link w:val="CommentSubject"/>
    <w:semiHidden/>
    <w:rsid w:val="001F0A02"/>
    <w:rPr>
      <w:rFonts w:ascii="Calibri" w:hAnsi="Calibri"/>
      <w:b/>
      <w:bCs/>
      <w:lang w:val="en-US" w:eastAsia="en-US" w:bidi="ur-PK"/>
    </w:rPr>
  </w:style>
  <w:style w:type="paragraph" w:styleId="BodyText3">
    <w:name w:val="Body Text 3"/>
    <w:basedOn w:val="Normal"/>
    <w:link w:val="BodyText3Char"/>
    <w:rsid w:val="002B094F"/>
    <w:rPr>
      <w:sz w:val="16"/>
      <w:szCs w:val="16"/>
    </w:rPr>
  </w:style>
  <w:style w:type="character" w:customStyle="1" w:styleId="BodyText3Char">
    <w:name w:val="Body Text 3 Char"/>
    <w:basedOn w:val="DefaultParagraphFont"/>
    <w:link w:val="BodyText3"/>
    <w:rsid w:val="002B094F"/>
    <w:rPr>
      <w:rFonts w:ascii="Calibri" w:hAnsi="Calibri"/>
      <w:sz w:val="16"/>
      <w:szCs w:val="16"/>
      <w:lang w:val="en-US" w:eastAsia="en-US" w:bidi="ur-PK"/>
    </w:rPr>
  </w:style>
  <w:style w:type="character" w:customStyle="1" w:styleId="Heading2Char">
    <w:name w:val="Heading 2 Char"/>
    <w:basedOn w:val="DefaultParagraphFont"/>
    <w:link w:val="Heading2"/>
    <w:rsid w:val="006A4591"/>
    <w:rPr>
      <w:rFonts w:ascii="Arial" w:hAnsi="Arial"/>
      <w:b/>
      <w:kern w:val="28"/>
      <w:sz w:val="28"/>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78903609">
      <w:bodyDiv w:val="1"/>
      <w:marLeft w:val="0"/>
      <w:marRight w:val="0"/>
      <w:marTop w:val="0"/>
      <w:marBottom w:val="0"/>
      <w:divBdr>
        <w:top w:val="none" w:sz="0" w:space="0" w:color="auto"/>
        <w:left w:val="none" w:sz="0" w:space="0" w:color="auto"/>
        <w:bottom w:val="none" w:sz="0" w:space="0" w:color="auto"/>
        <w:right w:val="none" w:sz="0" w:space="0" w:color="auto"/>
      </w:divBdr>
    </w:div>
    <w:div w:id="1661274751">
      <w:bodyDiv w:val="1"/>
      <w:marLeft w:val="0"/>
      <w:marRight w:val="0"/>
      <w:marTop w:val="0"/>
      <w:marBottom w:val="0"/>
      <w:divBdr>
        <w:top w:val="none" w:sz="0" w:space="0" w:color="auto"/>
        <w:left w:val="none" w:sz="0" w:space="0" w:color="auto"/>
        <w:bottom w:val="none" w:sz="0" w:space="0" w:color="auto"/>
        <w:right w:val="none" w:sz="0" w:space="0" w:color="auto"/>
      </w:divBdr>
      <w:divsChild>
        <w:div w:id="1621759217">
          <w:marLeft w:val="0"/>
          <w:marRight w:val="0"/>
          <w:marTop w:val="0"/>
          <w:marBottom w:val="0"/>
          <w:divBdr>
            <w:top w:val="none" w:sz="0" w:space="0" w:color="auto"/>
            <w:left w:val="none" w:sz="0" w:space="0" w:color="auto"/>
            <w:bottom w:val="none" w:sz="0" w:space="0" w:color="auto"/>
            <w:right w:val="none" w:sz="0" w:space="0" w:color="auto"/>
          </w:divBdr>
        </w:div>
      </w:divsChild>
    </w:div>
    <w:div w:id="1824541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yperlink" Target="http://misagweb01.nexteer.com/eRoomReq/Files/erooms8/NextGeneration/0_fc55f/Software%20Naming%20Conventions%2003x(In%20Work).doc" TargetMode="External"/><Relationship Id="rId10" Type="http://schemas.openxmlformats.org/officeDocument/2006/relationships/footnotes" Target="footnotes.xml"/><Relationship Id="rId19" Type="http://schemas.microsoft.com/office/2011/relationships/people" Target="peop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www.autosar.org/fileadmin/files/standards/classic/4-0/software-architecture/implementation-integration/standard/AUTOSAR_SWS_MemoryMapping.pdf"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_EA4SynWrkgCpy\ES242A_MotAg5Meas_Impl\doc\MDD%20Template%20EA4%2001.00.01.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E1B1C098C44E4A4BA56A289D7FF6B66D"/>
        <w:category>
          <w:name w:val="General"/>
          <w:gallery w:val="placeholder"/>
        </w:category>
        <w:types>
          <w:type w:val="bbPlcHdr"/>
        </w:types>
        <w:behaviors>
          <w:behavior w:val="content"/>
        </w:behaviors>
        <w:guid w:val="{AE32684F-2CD9-49D6-BCD7-2835A1CF07F8}"/>
      </w:docPartPr>
      <w:docPartBody>
        <w:p w:rsidR="00F47177" w:rsidRDefault="00762C92">
          <w:pPr>
            <w:pStyle w:val="E1B1C098C44E4A4BA56A289D7FF6B66D"/>
          </w:pPr>
          <w:r w:rsidRPr="008D63D3">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Trebuchet MS">
    <w:panose1 w:val="020B0603020202020204"/>
    <w:charset w:val="00"/>
    <w:family w:val="swiss"/>
    <w:pitch w:val="variable"/>
    <w:sig w:usb0="00000287" w:usb1="00000000"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2C92"/>
    <w:rsid w:val="002552D6"/>
    <w:rsid w:val="00267D2F"/>
    <w:rsid w:val="00507E3D"/>
    <w:rsid w:val="00762C92"/>
    <w:rsid w:val="00AD5D7E"/>
    <w:rsid w:val="00F47177"/>
    <w:rsid w:val="00F852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E1B1C098C44E4A4BA56A289D7FF6B66D">
    <w:name w:val="E1B1C098C44E4A4BA56A289D7FF6B66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B76503A751F2B49816500A1D4503F72" ma:contentTypeVersion="0" ma:contentTypeDescription="Create a new document." ma:contentTypeScope="" ma:versionID="37deb97729d9ab30c43ca4bdca505e3d">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tns:customPropertyEditors xmlns:tns="http://schemas.microsoft.com/office/2006/customDocumentInformationPanel">
  <tns:showOnOpen>false</tns:showOnOpen>
  <tns:defaultPropertyEditorNamespace>Standard and SharePoint library properties</tns:defaultPropertyEditorNamespace>
</tns:customPropertyEditor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6805E4-E5A8-49B5-BAB9-043760DDE58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88C7E6C6-041E-4F69-9D2E-BF109F120C61}">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C8D0DF3F-2905-4B02-9975-638FCA073F64}">
  <ds:schemaRefs>
    <ds:schemaRef ds:uri="http://schemas.microsoft.com/sharepoint/v3/contenttype/forms"/>
  </ds:schemaRefs>
</ds:datastoreItem>
</file>

<file path=customXml/itemProps4.xml><?xml version="1.0" encoding="utf-8"?>
<ds:datastoreItem xmlns:ds="http://schemas.openxmlformats.org/officeDocument/2006/customXml" ds:itemID="{EEB67F46-267C-4A45-8F5F-6E232FE560C8}">
  <ds:schemaRefs>
    <ds:schemaRef ds:uri="http://schemas.microsoft.com/office/2006/customDocumentInformationPanel"/>
  </ds:schemaRefs>
</ds:datastoreItem>
</file>

<file path=customXml/itemProps5.xml><?xml version="1.0" encoding="utf-8"?>
<ds:datastoreItem xmlns:ds="http://schemas.openxmlformats.org/officeDocument/2006/customXml" ds:itemID="{6ED91ED5-297D-46C1-8715-9C678774B8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MDD Template EA4 01.00.01.dotx</Template>
  <TotalTime>361</TotalTime>
  <Pages>15</Pages>
  <Words>1166</Words>
  <Characters>6651</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Module Design Document</vt:lpstr>
    </vt:vector>
  </TitlesOfParts>
  <Company>Nexteer Automotive</Company>
  <LinksUpToDate>false</LinksUpToDate>
  <CharactersWithSpaces>7802</CharactersWithSpaces>
  <SharedDoc>false</SharedDoc>
  <HLinks>
    <vt:vector size="54" baseType="variant">
      <vt:variant>
        <vt:i4>1310768</vt:i4>
      </vt:variant>
      <vt:variant>
        <vt:i4>50</vt:i4>
      </vt:variant>
      <vt:variant>
        <vt:i4>0</vt:i4>
      </vt:variant>
      <vt:variant>
        <vt:i4>5</vt:i4>
      </vt:variant>
      <vt:variant>
        <vt:lpwstr/>
      </vt:variant>
      <vt:variant>
        <vt:lpwstr>_Toc376968356</vt:lpwstr>
      </vt:variant>
      <vt:variant>
        <vt:i4>1310768</vt:i4>
      </vt:variant>
      <vt:variant>
        <vt:i4>44</vt:i4>
      </vt:variant>
      <vt:variant>
        <vt:i4>0</vt:i4>
      </vt:variant>
      <vt:variant>
        <vt:i4>5</vt:i4>
      </vt:variant>
      <vt:variant>
        <vt:lpwstr/>
      </vt:variant>
      <vt:variant>
        <vt:lpwstr>_Toc376968355</vt:lpwstr>
      </vt:variant>
      <vt:variant>
        <vt:i4>1310768</vt:i4>
      </vt:variant>
      <vt:variant>
        <vt:i4>38</vt:i4>
      </vt:variant>
      <vt:variant>
        <vt:i4>0</vt:i4>
      </vt:variant>
      <vt:variant>
        <vt:i4>5</vt:i4>
      </vt:variant>
      <vt:variant>
        <vt:lpwstr/>
      </vt:variant>
      <vt:variant>
        <vt:lpwstr>_Toc376968354</vt:lpwstr>
      </vt:variant>
      <vt:variant>
        <vt:i4>1310768</vt:i4>
      </vt:variant>
      <vt:variant>
        <vt:i4>32</vt:i4>
      </vt:variant>
      <vt:variant>
        <vt:i4>0</vt:i4>
      </vt:variant>
      <vt:variant>
        <vt:i4>5</vt:i4>
      </vt:variant>
      <vt:variant>
        <vt:lpwstr/>
      </vt:variant>
      <vt:variant>
        <vt:lpwstr>_Toc376968353</vt:lpwstr>
      </vt:variant>
      <vt:variant>
        <vt:i4>1310768</vt:i4>
      </vt:variant>
      <vt:variant>
        <vt:i4>26</vt:i4>
      </vt:variant>
      <vt:variant>
        <vt:i4>0</vt:i4>
      </vt:variant>
      <vt:variant>
        <vt:i4>5</vt:i4>
      </vt:variant>
      <vt:variant>
        <vt:lpwstr/>
      </vt:variant>
      <vt:variant>
        <vt:lpwstr>_Toc376968352</vt:lpwstr>
      </vt:variant>
      <vt:variant>
        <vt:i4>1310768</vt:i4>
      </vt:variant>
      <vt:variant>
        <vt:i4>20</vt:i4>
      </vt:variant>
      <vt:variant>
        <vt:i4>0</vt:i4>
      </vt:variant>
      <vt:variant>
        <vt:i4>5</vt:i4>
      </vt:variant>
      <vt:variant>
        <vt:lpwstr/>
      </vt:variant>
      <vt:variant>
        <vt:lpwstr>_Toc376968351</vt:lpwstr>
      </vt:variant>
      <vt:variant>
        <vt:i4>1310768</vt:i4>
      </vt:variant>
      <vt:variant>
        <vt:i4>14</vt:i4>
      </vt:variant>
      <vt:variant>
        <vt:i4>0</vt:i4>
      </vt:variant>
      <vt:variant>
        <vt:i4>5</vt:i4>
      </vt:variant>
      <vt:variant>
        <vt:lpwstr/>
      </vt:variant>
      <vt:variant>
        <vt:lpwstr>_Toc376968350</vt:lpwstr>
      </vt:variant>
      <vt:variant>
        <vt:i4>1376304</vt:i4>
      </vt:variant>
      <vt:variant>
        <vt:i4>8</vt:i4>
      </vt:variant>
      <vt:variant>
        <vt:i4>0</vt:i4>
      </vt:variant>
      <vt:variant>
        <vt:i4>5</vt:i4>
      </vt:variant>
      <vt:variant>
        <vt:lpwstr/>
      </vt:variant>
      <vt:variant>
        <vt:lpwstr>_Toc376968349</vt:lpwstr>
      </vt:variant>
      <vt:variant>
        <vt:i4>1376304</vt:i4>
      </vt:variant>
      <vt:variant>
        <vt:i4>2</vt:i4>
      </vt:variant>
      <vt:variant>
        <vt:i4>0</vt:i4>
      </vt:variant>
      <vt:variant>
        <vt:i4>5</vt:i4>
      </vt:variant>
      <vt:variant>
        <vt:lpwstr/>
      </vt:variant>
      <vt:variant>
        <vt:lpwstr>_Toc376968348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Module Design Document</dc:title>
  <dc:creator>Shruthi Raghavan</dc:creator>
  <cp:lastModifiedBy>Shruthi Raghavan</cp:lastModifiedBy>
  <cp:revision>26</cp:revision>
  <cp:lastPrinted>2014-12-17T17:01:00Z</cp:lastPrinted>
  <dcterms:created xsi:type="dcterms:W3CDTF">2017-07-29T17:33:00Z</dcterms:created>
  <dcterms:modified xsi:type="dcterms:W3CDTF">2017-10-16T17:00:00Z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Version">
    <vt:lpwstr>2.0</vt:lpwstr>
  </property>
  <property fmtid="{D5CDD505-2E9C-101B-9397-08002B2CF9AE}" pid="3" name="Template Version">
    <vt:lpwstr>EA4 01.00.01</vt:lpwstr>
  </property>
  <property fmtid="{D5CDD505-2E9C-101B-9397-08002B2CF9AE}" pid="4" name="Release Date">
    <vt:lpwstr>Oct 16, 2017</vt:lpwstr>
  </property>
  <property fmtid="{D5CDD505-2E9C-101B-9397-08002B2CF9AE}" pid="5" name="Location">
    <vt:lpwstr>Saginaw, MI, USA</vt:lpwstr>
  </property>
  <property fmtid="{D5CDD505-2E9C-101B-9397-08002B2CF9AE}" pid="6" name="Prepared by Group">
    <vt:lpwstr>Shruthi Raghavan</vt:lpwstr>
  </property>
  <property fmtid="{D5CDD505-2E9C-101B-9397-08002B2CF9AE}" pid="7" name="Prepared for Group">
    <vt:lpwstr>Software Engineering</vt:lpwstr>
  </property>
  <property fmtid="{D5CDD505-2E9C-101B-9397-08002B2CF9AE}" pid="8" name="Project">
    <vt:lpwstr>MotAg5Meas</vt:lpwstr>
  </property>
</Properties>
</file>