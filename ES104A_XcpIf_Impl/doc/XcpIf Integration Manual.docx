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32D5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96A1AFA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0699BD91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530A27DC" w14:textId="77777777"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7A80800" w14:textId="77777777"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14:paraId="1447C31E" w14:textId="77777777"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14:paraId="20150495" w14:textId="77777777" w:rsidR="00B81C1B" w:rsidRPr="00AA38E8" w:rsidRDefault="00475AE0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XCP Interface (</w:t>
      </w:r>
      <w:proofErr w:type="spellStart"/>
      <w:r>
        <w:rPr>
          <w:rFonts w:cs="Calibri"/>
          <w:b/>
          <w:sz w:val="24"/>
        </w:rPr>
        <w:t>XcpIf</w:t>
      </w:r>
      <w:proofErr w:type="spellEnd"/>
      <w:r>
        <w:rPr>
          <w:rFonts w:cs="Calibri"/>
          <w:b/>
          <w:sz w:val="24"/>
        </w:rPr>
        <w:t>)</w:t>
      </w:r>
    </w:p>
    <w:p w14:paraId="615D81D2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5B4A503F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CF55D7F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7C10BE74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296768DF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7F2EE8E2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5A916F2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02E20AAC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4C02A46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B228557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06623725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00EA466F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69CC872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7C29921" w14:textId="5C395FF1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Kevin Smith" w:date="2018-02-12T16:55:00Z">
        <w:r w:rsidR="000E76F7" w:rsidDel="005B18DE">
          <w:rPr>
            <w:rFonts w:cs="Calibri"/>
            <w:b/>
            <w:sz w:val="24"/>
          </w:rPr>
          <w:delText>2</w:delText>
        </w:r>
      </w:del>
      <w:ins w:id="1" w:author="Kevin Smith" w:date="2018-02-12T16:55:00Z">
        <w:r w:rsidR="005B18DE">
          <w:rPr>
            <w:rFonts w:cs="Calibri"/>
            <w:b/>
            <w:sz w:val="24"/>
          </w:rPr>
          <w:t>3</w:t>
        </w:r>
      </w:ins>
      <w:r w:rsidR="00C87413">
        <w:rPr>
          <w:rFonts w:cs="Calibri"/>
          <w:b/>
          <w:sz w:val="24"/>
        </w:rPr>
        <w:t>.</w:t>
      </w:r>
      <w:r w:rsidR="00475AE0">
        <w:rPr>
          <w:rFonts w:cs="Calibri"/>
          <w:b/>
          <w:sz w:val="24"/>
        </w:rPr>
        <w:t>0</w:t>
      </w:r>
    </w:p>
    <w:p w14:paraId="3F795284" w14:textId="01B76A0A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Kevin Smith" w:date="2018-02-12T16:55:00Z">
        <w:r w:rsidR="000E76F7" w:rsidDel="005B18DE">
          <w:rPr>
            <w:rFonts w:cs="Calibri"/>
            <w:b/>
            <w:sz w:val="24"/>
          </w:rPr>
          <w:delText>09</w:delText>
        </w:r>
      </w:del>
      <w:ins w:id="3" w:author="Kevin Smith" w:date="2018-02-12T16:55:00Z">
        <w:r w:rsidR="005B18DE">
          <w:rPr>
            <w:rFonts w:cs="Calibri"/>
            <w:b/>
            <w:sz w:val="24"/>
          </w:rPr>
          <w:t>12</w:t>
        </w:r>
      </w:ins>
      <w:r w:rsidR="00475AE0">
        <w:rPr>
          <w:rFonts w:cs="Calibri"/>
          <w:b/>
          <w:sz w:val="24"/>
        </w:rPr>
        <w:t>-</w:t>
      </w:r>
      <w:del w:id="4" w:author="Kevin Smith" w:date="2018-02-12T16:55:00Z">
        <w:r w:rsidR="000E76F7" w:rsidDel="005B18DE">
          <w:rPr>
            <w:rFonts w:cs="Calibri"/>
            <w:b/>
            <w:sz w:val="24"/>
          </w:rPr>
          <w:delText>Oct</w:delText>
        </w:r>
      </w:del>
      <w:ins w:id="5" w:author="Kevin Smith" w:date="2018-02-12T16:55:00Z">
        <w:r w:rsidR="005B18DE">
          <w:rPr>
            <w:rFonts w:cs="Calibri"/>
            <w:b/>
            <w:sz w:val="24"/>
          </w:rPr>
          <w:t>Feb</w:t>
        </w:r>
      </w:ins>
      <w:r w:rsidR="00475AE0">
        <w:rPr>
          <w:rFonts w:cs="Calibri"/>
          <w:b/>
          <w:sz w:val="24"/>
        </w:rPr>
        <w:t>-</w:t>
      </w:r>
      <w:del w:id="6" w:author="Kevin Smith" w:date="2018-02-12T16:55:00Z">
        <w:r w:rsidR="00475AE0" w:rsidDel="005B18DE">
          <w:rPr>
            <w:rFonts w:cs="Calibri"/>
            <w:b/>
            <w:sz w:val="24"/>
          </w:rPr>
          <w:delText>2015</w:delText>
        </w:r>
      </w:del>
      <w:ins w:id="7" w:author="Kevin Smith" w:date="2018-02-12T16:55:00Z">
        <w:r w:rsidR="005B18DE">
          <w:rPr>
            <w:rFonts w:cs="Calibri"/>
            <w:b/>
            <w:sz w:val="24"/>
          </w:rPr>
          <w:t>201</w:t>
        </w:r>
        <w:r w:rsidR="005B18DE">
          <w:rPr>
            <w:rFonts w:cs="Calibri"/>
            <w:b/>
            <w:sz w:val="24"/>
          </w:rPr>
          <w:t>8</w:t>
        </w:r>
      </w:ins>
    </w:p>
    <w:p w14:paraId="2C5F6F64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64411635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2FFDE904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AE0F84C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63A25E23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67025F72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6114867B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6B78165D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14:paraId="78FEED63" w14:textId="77777777" w:rsidR="00475AE0" w:rsidRDefault="00475AE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Kevin Smith</w:t>
      </w:r>
    </w:p>
    <w:p w14:paraId="66E5D5B1" w14:textId="77777777" w:rsidR="00891F29" w:rsidRPr="00AA38E8" w:rsidRDefault="00475AE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ESG Software</w:t>
      </w:r>
      <w:r w:rsidR="00891F29" w:rsidRPr="00AA38E8">
        <w:rPr>
          <w:rFonts w:cs="Calibri"/>
          <w:b/>
          <w:sz w:val="24"/>
        </w:rPr>
        <w:t>,</w:t>
      </w:r>
    </w:p>
    <w:p w14:paraId="1A43C257" w14:textId="77777777"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14:paraId="348351AF" w14:textId="77777777"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14:paraId="2CE16464" w14:textId="77777777"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14:paraId="5DD5248C" w14:textId="77777777"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14:paraId="54E7EEFE" w14:textId="77777777"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14:paraId="60C861D6" w14:textId="77777777"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14:paraId="025E273D" w14:textId="77777777"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5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68"/>
        <w:gridCol w:w="985"/>
        <w:gridCol w:w="950"/>
        <w:gridCol w:w="1027"/>
        <w:gridCol w:w="1088"/>
      </w:tblGrid>
      <w:tr w:rsidR="00BA72F4" w:rsidRPr="00AA38E8" w14:paraId="6D779A4B" w14:textId="77777777" w:rsidTr="000B1613">
        <w:trPr>
          <w:trHeight w:val="484"/>
        </w:trPr>
        <w:tc>
          <w:tcPr>
            <w:tcW w:w="851" w:type="dxa"/>
          </w:tcPr>
          <w:p w14:paraId="7113F020" w14:textId="77777777"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668" w:type="dxa"/>
          </w:tcPr>
          <w:p w14:paraId="24EFF8D6" w14:textId="77777777"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985" w:type="dxa"/>
          </w:tcPr>
          <w:p w14:paraId="2529E1DE" w14:textId="77777777"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50" w:type="dxa"/>
          </w:tcPr>
          <w:p w14:paraId="52CAB6FF" w14:textId="77777777"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027" w:type="dxa"/>
          </w:tcPr>
          <w:p w14:paraId="45DB3B10" w14:textId="77777777"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  <w:tc>
          <w:tcPr>
            <w:tcW w:w="1088" w:type="dxa"/>
          </w:tcPr>
          <w:p w14:paraId="0675BA45" w14:textId="77777777"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Approved By</w:t>
            </w:r>
          </w:p>
        </w:tc>
      </w:tr>
      <w:tr w:rsidR="00BA72F4" w:rsidRPr="00AA38E8" w14:paraId="7AB8A61D" w14:textId="77777777" w:rsidTr="000B1613">
        <w:trPr>
          <w:trHeight w:val="242"/>
        </w:trPr>
        <w:tc>
          <w:tcPr>
            <w:tcW w:w="851" w:type="dxa"/>
          </w:tcPr>
          <w:p w14:paraId="2067160D" w14:textId="77777777"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3668" w:type="dxa"/>
          </w:tcPr>
          <w:p w14:paraId="2DC5AC4B" w14:textId="77777777"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985" w:type="dxa"/>
          </w:tcPr>
          <w:p w14:paraId="136F7C3C" w14:textId="77777777" w:rsidR="00BA72F4" w:rsidRPr="00AA38E8" w:rsidRDefault="00475AE0" w:rsidP="00877199">
            <w:pPr>
              <w:rPr>
                <w:rFonts w:cs="Calibri"/>
              </w:rPr>
            </w:pPr>
            <w:r>
              <w:rPr>
                <w:rFonts w:cs="Calibri"/>
              </w:rPr>
              <w:t>K. Smith</w:t>
            </w:r>
          </w:p>
        </w:tc>
        <w:tc>
          <w:tcPr>
            <w:tcW w:w="950" w:type="dxa"/>
          </w:tcPr>
          <w:p w14:paraId="36FDCC1C" w14:textId="77777777"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027" w:type="dxa"/>
          </w:tcPr>
          <w:p w14:paraId="418C1E7F" w14:textId="77777777" w:rsidR="00BA72F4" w:rsidRPr="00AA38E8" w:rsidRDefault="00475AE0" w:rsidP="00BA72F4">
            <w:pPr>
              <w:rPr>
                <w:rFonts w:cs="Calibri"/>
              </w:rPr>
            </w:pPr>
            <w:r>
              <w:rPr>
                <w:rFonts w:cs="Calibri"/>
              </w:rPr>
              <w:t>6-Jun-15</w:t>
            </w:r>
          </w:p>
        </w:tc>
        <w:tc>
          <w:tcPr>
            <w:tcW w:w="1088" w:type="dxa"/>
          </w:tcPr>
          <w:p w14:paraId="377ABD30" w14:textId="77777777" w:rsidR="00BA72F4" w:rsidRDefault="00BA72F4" w:rsidP="00BA72F4">
            <w:pPr>
              <w:rPr>
                <w:rFonts w:cs="Calibri"/>
              </w:rPr>
            </w:pPr>
          </w:p>
        </w:tc>
      </w:tr>
      <w:tr w:rsidR="000E76F7" w:rsidRPr="00AA38E8" w14:paraId="4B123869" w14:textId="77777777" w:rsidTr="000B1613">
        <w:trPr>
          <w:trHeight w:val="242"/>
        </w:trPr>
        <w:tc>
          <w:tcPr>
            <w:tcW w:w="851" w:type="dxa"/>
          </w:tcPr>
          <w:p w14:paraId="18C991E9" w14:textId="77777777" w:rsidR="000E76F7" w:rsidRDefault="000E76F7" w:rsidP="00877199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3668" w:type="dxa"/>
          </w:tcPr>
          <w:p w14:paraId="07EF565D" w14:textId="77777777" w:rsidR="000E76F7" w:rsidRDefault="000B1613" w:rsidP="008771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Updates for </w:t>
            </w:r>
            <w:proofErr w:type="spellStart"/>
            <w:r>
              <w:rPr>
                <w:rFonts w:cs="Calibri"/>
              </w:rPr>
              <w:t>intial</w:t>
            </w:r>
            <w:proofErr w:type="spellEnd"/>
            <w:r>
              <w:rPr>
                <w:rFonts w:cs="Calibri"/>
              </w:rPr>
              <w:t xml:space="preserve"> online calibration support</w:t>
            </w:r>
            <w:r w:rsidR="000E76F7">
              <w:rPr>
                <w:rFonts w:cs="Calibri"/>
              </w:rPr>
              <w:t xml:space="preserve"> </w:t>
            </w:r>
          </w:p>
        </w:tc>
        <w:tc>
          <w:tcPr>
            <w:tcW w:w="985" w:type="dxa"/>
          </w:tcPr>
          <w:p w14:paraId="03D0E28A" w14:textId="77777777" w:rsidR="000E76F7" w:rsidRDefault="000E76F7" w:rsidP="00877199">
            <w:pPr>
              <w:rPr>
                <w:rFonts w:cs="Calibri"/>
              </w:rPr>
            </w:pPr>
            <w:r>
              <w:rPr>
                <w:rFonts w:cs="Calibri"/>
              </w:rPr>
              <w:t>K. Smith</w:t>
            </w:r>
          </w:p>
        </w:tc>
        <w:tc>
          <w:tcPr>
            <w:tcW w:w="950" w:type="dxa"/>
          </w:tcPr>
          <w:p w14:paraId="7F8F76CF" w14:textId="77777777" w:rsidR="000E76F7" w:rsidRDefault="000E76F7" w:rsidP="00877199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027" w:type="dxa"/>
          </w:tcPr>
          <w:p w14:paraId="3DCDE99F" w14:textId="77777777" w:rsidR="000E76F7" w:rsidRDefault="000E76F7" w:rsidP="00BA72F4">
            <w:pPr>
              <w:rPr>
                <w:rFonts w:cs="Calibri"/>
              </w:rPr>
            </w:pPr>
            <w:r>
              <w:rPr>
                <w:rFonts w:cs="Calibri"/>
              </w:rPr>
              <w:t>9-Oct-15</w:t>
            </w:r>
          </w:p>
        </w:tc>
        <w:tc>
          <w:tcPr>
            <w:tcW w:w="1088" w:type="dxa"/>
          </w:tcPr>
          <w:p w14:paraId="1F884D82" w14:textId="77777777" w:rsidR="000E76F7" w:rsidRDefault="000E76F7" w:rsidP="00BA72F4">
            <w:pPr>
              <w:rPr>
                <w:rFonts w:cs="Calibri"/>
              </w:rPr>
            </w:pPr>
          </w:p>
        </w:tc>
      </w:tr>
      <w:tr w:rsidR="005B18DE" w:rsidRPr="00AA38E8" w14:paraId="724A34BB" w14:textId="77777777" w:rsidTr="000B1613">
        <w:trPr>
          <w:trHeight w:val="242"/>
          <w:ins w:id="8" w:author="Kevin Smith" w:date="2018-02-12T16:55:00Z"/>
        </w:trPr>
        <w:tc>
          <w:tcPr>
            <w:tcW w:w="851" w:type="dxa"/>
          </w:tcPr>
          <w:p w14:paraId="41506F51" w14:textId="54943ADD" w:rsidR="005B18DE" w:rsidRDefault="005B18DE" w:rsidP="00877199">
            <w:pPr>
              <w:rPr>
                <w:ins w:id="9" w:author="Kevin Smith" w:date="2018-02-12T16:55:00Z"/>
                <w:rFonts w:cs="Calibri"/>
              </w:rPr>
            </w:pPr>
            <w:ins w:id="10" w:author="Kevin Smith" w:date="2018-02-12T16:55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3668" w:type="dxa"/>
          </w:tcPr>
          <w:p w14:paraId="45CB3C7C" w14:textId="1947E78F" w:rsidR="005B18DE" w:rsidRDefault="005B18DE" w:rsidP="00877199">
            <w:pPr>
              <w:rPr>
                <w:ins w:id="11" w:author="Kevin Smith" w:date="2018-02-12T16:55:00Z"/>
                <w:rFonts w:cs="Calibri"/>
              </w:rPr>
            </w:pPr>
            <w:ins w:id="12" w:author="Kevin Smith" w:date="2018-02-12T16:55:00Z">
              <w:r>
                <w:rPr>
                  <w:rFonts w:cs="Calibri"/>
                </w:rPr>
                <w:t>Updates for new configuration value</w:t>
              </w:r>
            </w:ins>
          </w:p>
        </w:tc>
        <w:tc>
          <w:tcPr>
            <w:tcW w:w="985" w:type="dxa"/>
          </w:tcPr>
          <w:p w14:paraId="20DC3485" w14:textId="786A3F81" w:rsidR="005B18DE" w:rsidRDefault="005B18DE" w:rsidP="00877199">
            <w:pPr>
              <w:rPr>
                <w:ins w:id="13" w:author="Kevin Smith" w:date="2018-02-12T16:55:00Z"/>
                <w:rFonts w:cs="Calibri"/>
              </w:rPr>
            </w:pPr>
            <w:ins w:id="14" w:author="Kevin Smith" w:date="2018-02-12T16:55:00Z">
              <w:r>
                <w:rPr>
                  <w:rFonts w:cs="Calibri"/>
                </w:rPr>
                <w:t>K. Smith</w:t>
              </w:r>
            </w:ins>
          </w:p>
        </w:tc>
        <w:tc>
          <w:tcPr>
            <w:tcW w:w="950" w:type="dxa"/>
          </w:tcPr>
          <w:p w14:paraId="3AD79321" w14:textId="62892E2E" w:rsidR="005B18DE" w:rsidRDefault="005B18DE" w:rsidP="00877199">
            <w:pPr>
              <w:rPr>
                <w:ins w:id="15" w:author="Kevin Smith" w:date="2018-02-12T16:55:00Z"/>
                <w:rFonts w:cs="Calibri"/>
              </w:rPr>
            </w:pPr>
            <w:ins w:id="16" w:author="Kevin Smith" w:date="2018-02-12T16:55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027" w:type="dxa"/>
          </w:tcPr>
          <w:p w14:paraId="7B343765" w14:textId="4259480B" w:rsidR="005B18DE" w:rsidRDefault="005B18DE" w:rsidP="00BA72F4">
            <w:pPr>
              <w:rPr>
                <w:ins w:id="17" w:author="Kevin Smith" w:date="2018-02-12T16:55:00Z"/>
                <w:rFonts w:cs="Calibri"/>
              </w:rPr>
            </w:pPr>
            <w:ins w:id="18" w:author="Kevin Smith" w:date="2018-02-12T16:56:00Z">
              <w:r>
                <w:rPr>
                  <w:rFonts w:cs="Calibri"/>
                </w:rPr>
                <w:t>12-Feb-18</w:t>
              </w:r>
            </w:ins>
          </w:p>
        </w:tc>
        <w:tc>
          <w:tcPr>
            <w:tcW w:w="1088" w:type="dxa"/>
          </w:tcPr>
          <w:p w14:paraId="1D3E18CD" w14:textId="77777777" w:rsidR="005B18DE" w:rsidRDefault="005B18DE" w:rsidP="00BA72F4">
            <w:pPr>
              <w:rPr>
                <w:ins w:id="19" w:author="Kevin Smith" w:date="2018-02-12T16:55:00Z"/>
                <w:rFonts w:cs="Calibri"/>
              </w:rPr>
            </w:pPr>
          </w:p>
        </w:tc>
      </w:tr>
    </w:tbl>
    <w:p w14:paraId="150AF93A" w14:textId="77777777" w:rsidR="00B81C1B" w:rsidRPr="00AA38E8" w:rsidRDefault="00B81C1B">
      <w:pPr>
        <w:jc w:val="center"/>
        <w:rPr>
          <w:rFonts w:cs="Calibri"/>
          <w:b/>
          <w:sz w:val="24"/>
        </w:rPr>
      </w:pPr>
      <w:bookmarkStart w:id="20" w:name="_Toc378476016"/>
      <w:bookmarkStart w:id="21" w:name="_Toc348792978"/>
      <w:bookmarkStart w:id="22" w:name="_Toc348793074"/>
      <w:bookmarkStart w:id="23" w:name="_Toc348793965"/>
      <w:bookmarkStart w:id="24" w:name="_Toc349459173"/>
      <w:bookmarkStart w:id="25" w:name="_Toc349621609"/>
    </w:p>
    <w:p w14:paraId="6107DAD1" w14:textId="77777777"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2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14:paraId="05627F56" w14:textId="77777777" w:rsidR="000B1613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32149989" w:history="1">
        <w:r w:rsidR="000B1613" w:rsidRPr="00567E39">
          <w:rPr>
            <w:rStyle w:val="Hyperlink"/>
            <w:rFonts w:cs="Calibri"/>
            <w:noProof/>
          </w:rPr>
          <w:t>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Abbrevations And Acronyms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_Toc432149989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4</w:t>
        </w:r>
        <w:r w:rsidR="000B1613">
          <w:rPr>
            <w:noProof/>
            <w:webHidden/>
          </w:rPr>
          <w:fldChar w:fldCharType="end"/>
        </w:r>
      </w:hyperlink>
    </w:p>
    <w:p w14:paraId="2EBBBFF0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49990" w:history="1">
        <w:r w:rsidR="000B1613" w:rsidRPr="00567E39">
          <w:rPr>
            <w:rStyle w:val="Hyperlink"/>
            <w:rFonts w:cs="Calibri"/>
            <w:noProof/>
          </w:rPr>
          <w:t>2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References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_Toc432149990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5</w:t>
        </w:r>
        <w:r w:rsidR="000B1613">
          <w:rPr>
            <w:noProof/>
            <w:webHidden/>
          </w:rPr>
          <w:fldChar w:fldCharType="end"/>
        </w:r>
      </w:hyperlink>
    </w:p>
    <w:p w14:paraId="73BF2EC7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49991" w:history="1">
        <w:r w:rsidR="000B1613" w:rsidRPr="00567E39">
          <w:rPr>
            <w:rStyle w:val="Hyperlink"/>
            <w:noProof/>
          </w:rPr>
          <w:t>3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Dependencies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_Toc432149991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6</w:t>
        </w:r>
        <w:r w:rsidR="000B1613">
          <w:rPr>
            <w:noProof/>
            <w:webHidden/>
          </w:rPr>
          <w:fldChar w:fldCharType="end"/>
        </w:r>
      </w:hyperlink>
    </w:p>
    <w:p w14:paraId="08728B45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2" w:history="1">
        <w:r w:rsidR="000B1613" w:rsidRPr="00567E39">
          <w:rPr>
            <w:rStyle w:val="Hyperlink"/>
            <w:rFonts w:cs="Calibri"/>
          </w:rPr>
          <w:t>3.1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SWCs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_Toc432149992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6</w:t>
        </w:r>
        <w:r w:rsidR="000B1613">
          <w:rPr>
            <w:webHidden/>
          </w:rPr>
          <w:fldChar w:fldCharType="end"/>
        </w:r>
      </w:hyperlink>
    </w:p>
    <w:p w14:paraId="2D559D06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3" w:history="1">
        <w:r w:rsidR="000B1613" w:rsidRPr="00567E39">
          <w:rPr>
            <w:rStyle w:val="Hyperlink"/>
            <w:rFonts w:cs="Calibri"/>
          </w:rPr>
          <w:t>3.2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Global Functions(Non RTE) to be provided to Integration Project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_Toc432149993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6</w:t>
        </w:r>
        <w:r w:rsidR="000B1613">
          <w:rPr>
            <w:webHidden/>
          </w:rPr>
          <w:fldChar w:fldCharType="end"/>
        </w:r>
      </w:hyperlink>
    </w:p>
    <w:p w14:paraId="4875C98B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49994" w:history="1">
        <w:r w:rsidR="000B1613" w:rsidRPr="00567E39">
          <w:rPr>
            <w:rStyle w:val="Hyperlink"/>
            <w:rFonts w:cs="Calibri"/>
            <w:noProof/>
          </w:rPr>
          <w:t>4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noProof/>
          </w:rPr>
          <w:t>Configuration REQUIREMeNTS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_Toc432149994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7</w:t>
        </w:r>
        <w:r w:rsidR="000B1613">
          <w:rPr>
            <w:noProof/>
            <w:webHidden/>
          </w:rPr>
          <w:fldChar w:fldCharType="end"/>
        </w:r>
      </w:hyperlink>
    </w:p>
    <w:p w14:paraId="69C1B595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5" w:history="1">
        <w:r w:rsidR="000B1613" w:rsidRPr="00567E39">
          <w:rPr>
            <w:rStyle w:val="Hyperlink"/>
            <w:rFonts w:cs="Calibri"/>
          </w:rPr>
          <w:t>4.1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Build Time Config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_Toc432149995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7</w:t>
        </w:r>
        <w:r w:rsidR="000B1613">
          <w:rPr>
            <w:webHidden/>
          </w:rPr>
          <w:fldChar w:fldCharType="end"/>
        </w:r>
      </w:hyperlink>
    </w:p>
    <w:p w14:paraId="475FF809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6" w:history="1">
        <w:r w:rsidR="000B1613" w:rsidRPr="00567E39">
          <w:rPr>
            <w:rStyle w:val="Hyperlink"/>
            <w:rFonts w:cs="Calibri"/>
          </w:rPr>
          <w:t>4.2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Configuration Files to be provided by Integration Project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_Toc432149996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7</w:t>
        </w:r>
        <w:r w:rsidR="000B1613">
          <w:rPr>
            <w:webHidden/>
          </w:rPr>
          <w:fldChar w:fldCharType="end"/>
        </w:r>
      </w:hyperlink>
    </w:p>
    <w:p w14:paraId="47BB421E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7" w:history="1">
        <w:r w:rsidR="000B1613" w:rsidRPr="00567E39">
          <w:rPr>
            <w:rStyle w:val="Hyperlink"/>
            <w:rFonts w:cs="Calibri"/>
          </w:rPr>
          <w:t>4.3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Da Vinci Parameter Configuration Changes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_Toc432149997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7</w:t>
        </w:r>
        <w:r w:rsidR="000B1613">
          <w:rPr>
            <w:webHidden/>
          </w:rPr>
          <w:fldChar w:fldCharType="end"/>
        </w:r>
      </w:hyperlink>
    </w:p>
    <w:p w14:paraId="75E4525C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8" w:history="1">
        <w:r w:rsidR="000B1613" w:rsidRPr="00567E39">
          <w:rPr>
            <w:rStyle w:val="Hyperlink"/>
            <w:rFonts w:cs="Calibri"/>
          </w:rPr>
          <w:t>4.4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DaVinci Interrupt Configuration Changes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_Toc432149998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7</w:t>
        </w:r>
        <w:r w:rsidR="000B1613">
          <w:rPr>
            <w:webHidden/>
          </w:rPr>
          <w:fldChar w:fldCharType="end"/>
        </w:r>
      </w:hyperlink>
    </w:p>
    <w:p w14:paraId="53388EFA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9" w:history="1">
        <w:r w:rsidR="000B1613" w:rsidRPr="00567E39">
          <w:rPr>
            <w:rStyle w:val="Hyperlink"/>
            <w:rFonts w:cs="Calibri"/>
          </w:rPr>
          <w:t>4.5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Manual Configuration Changes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_Toc432149999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7</w:t>
        </w:r>
        <w:r w:rsidR="000B1613">
          <w:rPr>
            <w:webHidden/>
          </w:rPr>
          <w:fldChar w:fldCharType="end"/>
        </w:r>
      </w:hyperlink>
    </w:p>
    <w:p w14:paraId="3BD1FAE4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0" w:history="1">
        <w:r w:rsidR="000B1613" w:rsidRPr="00567E39">
          <w:rPr>
            <w:rStyle w:val="Hyperlink"/>
            <w:rFonts w:cs="Calibri"/>
          </w:rPr>
          <w:t>4.6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OS Configuration Changes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_Toc432150000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7</w:t>
        </w:r>
        <w:r w:rsidR="000B1613">
          <w:rPr>
            <w:webHidden/>
          </w:rPr>
          <w:fldChar w:fldCharType="end"/>
        </w:r>
      </w:hyperlink>
    </w:p>
    <w:p w14:paraId="0192D027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01" w:history="1">
        <w:r w:rsidR="000B1613" w:rsidRPr="00567E39">
          <w:rPr>
            <w:rStyle w:val="Hyperlink"/>
            <w:rFonts w:cs="Calibri"/>
            <w:noProof/>
          </w:rPr>
          <w:t>5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Integration  DATAFLOW REQUIREMENTS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_Toc432150001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8</w:t>
        </w:r>
        <w:r w:rsidR="000B1613">
          <w:rPr>
            <w:noProof/>
            <w:webHidden/>
          </w:rPr>
          <w:fldChar w:fldCharType="end"/>
        </w:r>
      </w:hyperlink>
    </w:p>
    <w:p w14:paraId="78481B0B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2" w:history="1">
        <w:r w:rsidR="000B1613" w:rsidRPr="00567E39">
          <w:rPr>
            <w:rStyle w:val="Hyperlink"/>
            <w:rFonts w:cs="Calibri"/>
          </w:rPr>
          <w:t>5.1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Required Global Data Inputs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_Toc432150002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8</w:t>
        </w:r>
        <w:r w:rsidR="000B1613">
          <w:rPr>
            <w:webHidden/>
          </w:rPr>
          <w:fldChar w:fldCharType="end"/>
        </w:r>
      </w:hyperlink>
    </w:p>
    <w:p w14:paraId="01425BA7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3" w:history="1">
        <w:r w:rsidR="000B1613" w:rsidRPr="00567E39">
          <w:rPr>
            <w:rStyle w:val="Hyperlink"/>
            <w:rFonts w:cs="Calibri"/>
          </w:rPr>
          <w:t>5.2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Required Global Data Outputs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_Toc432150003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8</w:t>
        </w:r>
        <w:r w:rsidR="000B1613">
          <w:rPr>
            <w:webHidden/>
          </w:rPr>
          <w:fldChar w:fldCharType="end"/>
        </w:r>
      </w:hyperlink>
    </w:p>
    <w:p w14:paraId="69C2CED6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4" w:history="1">
        <w:r w:rsidR="000B1613" w:rsidRPr="00567E39">
          <w:rPr>
            <w:rStyle w:val="Hyperlink"/>
            <w:rFonts w:cs="Calibri"/>
          </w:rPr>
          <w:t>5.3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Specific Include Path present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_Toc432150004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8</w:t>
        </w:r>
        <w:r w:rsidR="000B1613">
          <w:rPr>
            <w:webHidden/>
          </w:rPr>
          <w:fldChar w:fldCharType="end"/>
        </w:r>
      </w:hyperlink>
    </w:p>
    <w:p w14:paraId="7185D848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5" w:history="1">
        <w:r w:rsidR="000B1613" w:rsidRPr="00567E39">
          <w:rPr>
            <w:rStyle w:val="Hyperlink"/>
            <w:rFonts w:cs="Calibri"/>
          </w:rPr>
          <w:t>5.4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Other Header Changes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_Toc432150005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8</w:t>
        </w:r>
        <w:r w:rsidR="000B1613">
          <w:rPr>
            <w:webHidden/>
          </w:rPr>
          <w:fldChar w:fldCharType="end"/>
        </w:r>
      </w:hyperlink>
    </w:p>
    <w:p w14:paraId="36C74714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06" w:history="1">
        <w:r w:rsidR="000B1613" w:rsidRPr="00567E39">
          <w:rPr>
            <w:rStyle w:val="Hyperlink"/>
            <w:rFonts w:cs="Calibri"/>
            <w:noProof/>
          </w:rPr>
          <w:t>6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Runnable Scheduling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_Toc432150006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9</w:t>
        </w:r>
        <w:r w:rsidR="000B1613">
          <w:rPr>
            <w:noProof/>
            <w:webHidden/>
          </w:rPr>
          <w:fldChar w:fldCharType="end"/>
        </w:r>
      </w:hyperlink>
    </w:p>
    <w:p w14:paraId="15FEAD19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07" w:history="1">
        <w:r w:rsidR="000B1613" w:rsidRPr="00567E39">
          <w:rPr>
            <w:rStyle w:val="Hyperlink"/>
            <w:rFonts w:cs="Calibri"/>
            <w:noProof/>
          </w:rPr>
          <w:t>7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Memory Map REQUIREMENTS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_Toc432150007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10</w:t>
        </w:r>
        <w:r w:rsidR="000B1613">
          <w:rPr>
            <w:noProof/>
            <w:webHidden/>
          </w:rPr>
          <w:fldChar w:fldCharType="end"/>
        </w:r>
      </w:hyperlink>
    </w:p>
    <w:p w14:paraId="664361F6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8" w:history="1">
        <w:r w:rsidR="000B1613" w:rsidRPr="00567E39">
          <w:rPr>
            <w:rStyle w:val="Hyperlink"/>
            <w:rFonts w:cs="Calibri"/>
          </w:rPr>
          <w:t>7.1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Mapping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_Toc432150008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10</w:t>
        </w:r>
        <w:r w:rsidR="000B1613">
          <w:rPr>
            <w:webHidden/>
          </w:rPr>
          <w:fldChar w:fldCharType="end"/>
        </w:r>
      </w:hyperlink>
    </w:p>
    <w:p w14:paraId="4211F7F4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9" w:history="1">
        <w:r w:rsidR="000B1613" w:rsidRPr="00567E39">
          <w:rPr>
            <w:rStyle w:val="Hyperlink"/>
            <w:rFonts w:cs="Calibri"/>
          </w:rPr>
          <w:t>7.2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Usage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_Toc432150009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10</w:t>
        </w:r>
        <w:r w:rsidR="000B1613">
          <w:rPr>
            <w:webHidden/>
          </w:rPr>
          <w:fldChar w:fldCharType="end"/>
        </w:r>
      </w:hyperlink>
    </w:p>
    <w:p w14:paraId="46622076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10" w:history="1">
        <w:r w:rsidR="000B1613" w:rsidRPr="00567E39">
          <w:rPr>
            <w:rStyle w:val="Hyperlink"/>
            <w:rFonts w:cs="Calibri"/>
          </w:rPr>
          <w:t>7.3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NvM Blocks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_Toc432150010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10</w:t>
        </w:r>
        <w:r w:rsidR="000B1613">
          <w:rPr>
            <w:webHidden/>
          </w:rPr>
          <w:fldChar w:fldCharType="end"/>
        </w:r>
      </w:hyperlink>
    </w:p>
    <w:p w14:paraId="3D841A05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11" w:history="1">
        <w:r w:rsidR="000B1613" w:rsidRPr="00567E39">
          <w:rPr>
            <w:rStyle w:val="Hyperlink"/>
            <w:rFonts w:cs="Calibri"/>
            <w:noProof/>
          </w:rPr>
          <w:t>8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Compiler Settings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_Toc432150011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11</w:t>
        </w:r>
        <w:r w:rsidR="000B1613">
          <w:rPr>
            <w:noProof/>
            <w:webHidden/>
          </w:rPr>
          <w:fldChar w:fldCharType="end"/>
        </w:r>
      </w:hyperlink>
    </w:p>
    <w:p w14:paraId="0FE712C7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12" w:history="1">
        <w:r w:rsidR="000B1613" w:rsidRPr="00567E39">
          <w:rPr>
            <w:rStyle w:val="Hyperlink"/>
            <w:rFonts w:cs="Calibri"/>
          </w:rPr>
          <w:t>8.1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Preprocessor MACRO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_Toc432150012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11</w:t>
        </w:r>
        <w:r w:rsidR="000B1613">
          <w:rPr>
            <w:webHidden/>
          </w:rPr>
          <w:fldChar w:fldCharType="end"/>
        </w:r>
      </w:hyperlink>
    </w:p>
    <w:p w14:paraId="2EC8116B" w14:textId="77777777" w:rsidR="000B1613" w:rsidRDefault="00443D9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13" w:history="1">
        <w:r w:rsidR="000B1613" w:rsidRPr="00567E39">
          <w:rPr>
            <w:rStyle w:val="Hyperlink"/>
            <w:rFonts w:cs="Calibri"/>
          </w:rPr>
          <w:t>8.2</w:t>
        </w:r>
        <w:r w:rsidR="000B16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1613" w:rsidRPr="00567E39">
          <w:rPr>
            <w:rStyle w:val="Hyperlink"/>
            <w:rFonts w:cs="Calibri"/>
          </w:rPr>
          <w:t>Optimization Settings</w:t>
        </w:r>
        <w:r w:rsidR="000B1613">
          <w:rPr>
            <w:webHidden/>
          </w:rPr>
          <w:tab/>
        </w:r>
        <w:r w:rsidR="000B1613">
          <w:rPr>
            <w:webHidden/>
          </w:rPr>
          <w:fldChar w:fldCharType="begin"/>
        </w:r>
        <w:r w:rsidR="000B1613">
          <w:rPr>
            <w:webHidden/>
          </w:rPr>
          <w:instrText xml:space="preserve"> PAGEREF _Toc432150013 \h </w:instrText>
        </w:r>
        <w:r w:rsidR="000B1613">
          <w:rPr>
            <w:webHidden/>
          </w:rPr>
        </w:r>
        <w:r w:rsidR="000B1613">
          <w:rPr>
            <w:webHidden/>
          </w:rPr>
          <w:fldChar w:fldCharType="separate"/>
        </w:r>
        <w:r w:rsidR="000B1613">
          <w:rPr>
            <w:webHidden/>
          </w:rPr>
          <w:t>11</w:t>
        </w:r>
        <w:r w:rsidR="000B1613">
          <w:rPr>
            <w:webHidden/>
          </w:rPr>
          <w:fldChar w:fldCharType="end"/>
        </w:r>
      </w:hyperlink>
    </w:p>
    <w:p w14:paraId="4C510765" w14:textId="77777777" w:rsidR="000B1613" w:rsidRDefault="00443D9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14" w:history="1">
        <w:r w:rsidR="000B1613" w:rsidRPr="00567E39">
          <w:rPr>
            <w:rStyle w:val="Hyperlink"/>
            <w:rFonts w:cs="Calibri"/>
            <w:noProof/>
          </w:rPr>
          <w:t>9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Appendix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_Toc432150014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12</w:t>
        </w:r>
        <w:r w:rsidR="000B1613">
          <w:rPr>
            <w:noProof/>
            <w:webHidden/>
          </w:rPr>
          <w:fldChar w:fldCharType="end"/>
        </w:r>
      </w:hyperlink>
    </w:p>
    <w:p w14:paraId="5B957925" w14:textId="77777777"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14:paraId="105556E9" w14:textId="77777777" w:rsidR="00B81C1B" w:rsidRPr="00AA38E8" w:rsidRDefault="00B81C1B">
      <w:pPr>
        <w:rPr>
          <w:rFonts w:cs="Calibri"/>
        </w:rPr>
      </w:pPr>
    </w:p>
    <w:p w14:paraId="34F3F3A6" w14:textId="77777777"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14:paraId="0DD6FA54" w14:textId="77777777"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6" w:name="_Toc367436496"/>
      <w:bookmarkStart w:id="27" w:name="_Toc432149989"/>
      <w:r w:rsidRPr="00AA38E8">
        <w:rPr>
          <w:rFonts w:ascii="Calibri" w:hAnsi="Calibri" w:cs="Calibri"/>
        </w:rPr>
        <w:lastRenderedPageBreak/>
        <w:t>A</w:t>
      </w:r>
      <w:bookmarkEnd w:id="2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7"/>
    </w:p>
    <w:p w14:paraId="0B4E25E3" w14:textId="77777777"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14:paraId="42459254" w14:textId="77777777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14:paraId="50101FE0" w14:textId="77777777"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14:paraId="15A3A6E0" w14:textId="77777777"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14:paraId="26DB3871" w14:textId="77777777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14:paraId="020B67C7" w14:textId="77777777"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14:paraId="0A98E6CF" w14:textId="77777777"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14:paraId="0248C9AD" w14:textId="77777777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14:paraId="43111C16" w14:textId="77777777"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14:paraId="026F48CE" w14:textId="77777777"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14:paraId="2AA5E306" w14:textId="77777777" w:rsidTr="004057AC">
        <w:trPr>
          <w:trHeight w:val="87"/>
        </w:trPr>
        <w:tc>
          <w:tcPr>
            <w:tcW w:w="2437" w:type="dxa"/>
            <w:shd w:val="clear" w:color="auto" w:fill="auto"/>
          </w:tcPr>
          <w:p w14:paraId="3D6DA63A" w14:textId="77777777"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14:paraId="328EC846" w14:textId="77777777"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14:paraId="39031C7F" w14:textId="77777777" w:rsidR="00B81C1B" w:rsidRPr="00AA38E8" w:rsidRDefault="00B81C1B">
      <w:pPr>
        <w:rPr>
          <w:rFonts w:cs="Calibri"/>
          <w:sz w:val="19"/>
        </w:rPr>
      </w:pPr>
    </w:p>
    <w:p w14:paraId="4768FA45" w14:textId="77777777"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8" w:name="_Toc432149990"/>
      <w:r w:rsidRPr="00AA38E8">
        <w:rPr>
          <w:rFonts w:ascii="Calibri" w:hAnsi="Calibri" w:cs="Calibri"/>
        </w:rPr>
        <w:lastRenderedPageBreak/>
        <w:t>References</w:t>
      </w:r>
      <w:bookmarkEnd w:id="28"/>
    </w:p>
    <w:p w14:paraId="21560382" w14:textId="77777777"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14:paraId="38C1A0ED" w14:textId="77777777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14:paraId="7BD14EEA" w14:textId="77777777"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14:paraId="27CD6C28" w14:textId="77777777"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14:paraId="0EBB0BD5" w14:textId="77777777"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14:paraId="1D91895D" w14:textId="77777777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4786ED" w14:textId="77777777" w:rsidR="00063A7A" w:rsidRPr="00AA38E8" w:rsidRDefault="002D6391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102258" w14:textId="77777777"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4158" w14:textId="77777777" w:rsidR="00063A7A" w:rsidRPr="00AA38E8" w:rsidRDefault="000E76F7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</w:t>
            </w:r>
            <w:r w:rsidR="00475AE0">
              <w:rPr>
                <w:rFonts w:cs="Calibri"/>
                <w:lang w:bidi="ar-SA"/>
              </w:rPr>
              <w:t>4</w:t>
            </w:r>
            <w:r w:rsidR="00B915BD">
              <w:rPr>
                <w:rFonts w:cs="Calibri"/>
                <w:lang w:bidi="ar-SA"/>
              </w:rPr>
              <w:t>.0</w:t>
            </w:r>
            <w:r>
              <w:rPr>
                <w:rFonts w:cs="Calibri"/>
                <w:lang w:bidi="ar-SA"/>
              </w:rPr>
              <w:t>2</w:t>
            </w:r>
            <w:r w:rsidR="005C6E8D">
              <w:rPr>
                <w:rFonts w:cs="Calibri"/>
                <w:lang w:bidi="ar-SA"/>
              </w:rPr>
              <w:t>.0</w:t>
            </w:r>
            <w:r>
              <w:rPr>
                <w:rFonts w:cs="Calibri"/>
                <w:lang w:bidi="ar-SA"/>
              </w:rPr>
              <w:t>0</w:t>
            </w:r>
          </w:p>
        </w:tc>
      </w:tr>
      <w:tr w:rsidR="00D52276" w:rsidRPr="00AA38E8" w14:paraId="5AD026AD" w14:textId="77777777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4F77B1" w14:textId="77777777" w:rsidR="00D52276" w:rsidRDefault="00D52276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AFC95F" w14:textId="77777777"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D15F4" w14:textId="77777777" w:rsidR="00D52276" w:rsidRDefault="000E76F7" w:rsidP="00475AE0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04.02.00</w:t>
            </w:r>
          </w:p>
        </w:tc>
      </w:tr>
      <w:tr w:rsidR="00132EC3" w:rsidRPr="00AA38E8" w14:paraId="13BD8E10" w14:textId="77777777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8B068" w14:textId="77777777" w:rsidR="00132EC3" w:rsidRDefault="00132EC3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485C3" w14:textId="77777777" w:rsidR="00132EC3" w:rsidRDefault="00132EC3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Coding </w:t>
            </w:r>
            <w:r w:rsidR="002C7D10">
              <w:rPr>
                <w:rFonts w:cs="Calibri"/>
                <w:szCs w:val="19"/>
              </w:rPr>
              <w:t>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CC469C" w14:textId="77777777" w:rsidR="00132EC3" w:rsidRDefault="000E76F7" w:rsidP="00475AE0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04.02.00</w:t>
            </w:r>
          </w:p>
        </w:tc>
      </w:tr>
      <w:tr w:rsidR="00B352F7" w:rsidRPr="00AA38E8" w14:paraId="030E9D65" w14:textId="77777777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FFC8E9" w14:textId="77777777" w:rsidR="00B352F7" w:rsidRDefault="00B352F7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B8F54" w14:textId="77777777" w:rsidR="00B352F7" w:rsidRDefault="00B352F7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64695" w14:textId="77777777" w:rsidR="00B352F7" w:rsidRDefault="005F43E5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Not available</w:t>
            </w:r>
          </w:p>
        </w:tc>
      </w:tr>
      <w:tr w:rsidR="00D31601" w:rsidRPr="00AA38E8" w14:paraId="3C64E07A" w14:textId="77777777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14:paraId="62B8E84E" w14:textId="77777777"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14:paraId="6AB4F684" w14:textId="77777777" w:rsidR="00D31601" w:rsidRDefault="00D31601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&lt;Add if more available&gt;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14:paraId="3B62124D" w14:textId="77777777"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14:paraId="05046D42" w14:textId="77777777" w:rsidR="004057AC" w:rsidRDefault="004057AC" w:rsidP="004057AC">
      <w:pPr>
        <w:pStyle w:val="Heading1"/>
        <w:numPr>
          <w:ilvl w:val="0"/>
          <w:numId w:val="1"/>
        </w:numPr>
      </w:pPr>
      <w:bookmarkStart w:id="29" w:name="_Toc357692818"/>
      <w:bookmarkStart w:id="30" w:name="_Toc432149991"/>
      <w:bookmarkEnd w:id="21"/>
      <w:bookmarkEnd w:id="22"/>
      <w:bookmarkEnd w:id="23"/>
      <w:bookmarkEnd w:id="24"/>
      <w:bookmarkEnd w:id="25"/>
      <w:r w:rsidRPr="004057AC">
        <w:rPr>
          <w:rFonts w:ascii="Calibri" w:hAnsi="Calibri" w:cs="Calibri"/>
        </w:rPr>
        <w:lastRenderedPageBreak/>
        <w:t>Dependencies</w:t>
      </w:r>
      <w:bookmarkEnd w:id="29"/>
      <w:bookmarkEnd w:id="30"/>
    </w:p>
    <w:p w14:paraId="15E034A7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357692819"/>
      <w:bookmarkStart w:id="32" w:name="_Toc432149992"/>
      <w:r w:rsidRPr="00877199">
        <w:rPr>
          <w:rFonts w:ascii="Calibri" w:hAnsi="Calibri" w:cs="Calibri"/>
        </w:rPr>
        <w:t>SWCs</w:t>
      </w:r>
      <w:bookmarkEnd w:id="31"/>
      <w:bookmarkEnd w:id="32"/>
    </w:p>
    <w:p w14:paraId="55509C92" w14:textId="77777777"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14:paraId="4B89A610" w14:textId="77777777" w:rsidTr="00DE4B77">
        <w:tc>
          <w:tcPr>
            <w:tcW w:w="2718" w:type="dxa"/>
            <w:shd w:val="clear" w:color="auto" w:fill="4F81BD"/>
          </w:tcPr>
          <w:p w14:paraId="109365D5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14:paraId="01B6593A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14:paraId="11283EEA" w14:textId="77777777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AB4A328" w14:textId="77777777" w:rsidR="004057AC" w:rsidRPr="00877199" w:rsidRDefault="00030AFC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EE42339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50025E90" w14:textId="77777777"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14:paraId="05F2A610" w14:textId="77777777" w:rsidR="004057AC" w:rsidRPr="00877199" w:rsidRDefault="004057AC" w:rsidP="004057AC">
      <w:pPr>
        <w:rPr>
          <w:rFonts w:cs="Calibri"/>
        </w:rPr>
      </w:pPr>
    </w:p>
    <w:p w14:paraId="48D96EEE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57692820"/>
      <w:bookmarkStart w:id="34" w:name="_Toc432149993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33"/>
      <w:bookmarkEnd w:id="34"/>
    </w:p>
    <w:p w14:paraId="5881865D" w14:textId="77777777" w:rsidR="004057AC" w:rsidRPr="00877199" w:rsidRDefault="00030AFC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14:paraId="7C0C78D2" w14:textId="77777777"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" w:name="_Toc357692821"/>
      <w:bookmarkStart w:id="36" w:name="_Toc432149994"/>
      <w:r>
        <w:lastRenderedPageBreak/>
        <w:t>Configuration</w:t>
      </w:r>
      <w:bookmarkEnd w:id="35"/>
      <w:r w:rsidR="009A2ED4">
        <w:t xml:space="preserve"> REQUIREMeNTS</w:t>
      </w:r>
      <w:bookmarkEnd w:id="36"/>
    </w:p>
    <w:p w14:paraId="058404BB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2"/>
      <w:bookmarkStart w:id="38" w:name="_Toc432149995"/>
      <w:r w:rsidRPr="00877199">
        <w:rPr>
          <w:rFonts w:ascii="Calibri" w:hAnsi="Calibri" w:cs="Calibri"/>
        </w:rPr>
        <w:t>Build Time Config</w:t>
      </w:r>
      <w:bookmarkEnd w:id="37"/>
      <w:bookmarkEnd w:id="3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14:paraId="587D0309" w14:textId="77777777" w:rsidTr="00DE4B77">
        <w:tc>
          <w:tcPr>
            <w:tcW w:w="3258" w:type="dxa"/>
            <w:shd w:val="clear" w:color="auto" w:fill="4F81BD"/>
          </w:tcPr>
          <w:p w14:paraId="34B637E6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14:paraId="4D8B54B6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14:paraId="753DA201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14:paraId="76F7DF40" w14:textId="77777777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EEA6814" w14:textId="77777777"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1A7B21E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968DD1F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1E3C9728" w14:textId="77777777"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357692823"/>
      <w:bookmarkStart w:id="40" w:name="_Toc432149996"/>
      <w:bookmarkStart w:id="41" w:name="OLE_LINK10"/>
      <w:bookmarkStart w:id="4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9"/>
      <w:bookmarkEnd w:id="40"/>
    </w:p>
    <w:p w14:paraId="157FAB95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" w:name="_Toc357692825"/>
      <w:bookmarkStart w:id="44" w:name="_Toc357692824"/>
      <w:bookmarkStart w:id="45" w:name="_Toc432149997"/>
      <w:bookmarkStart w:id="46" w:name="OLE_LINK12"/>
      <w:bookmarkStart w:id="47" w:name="OLE_LINK13"/>
      <w:bookmarkEnd w:id="41"/>
      <w:bookmarkEnd w:id="42"/>
      <w:r w:rsidRPr="00877199">
        <w:rPr>
          <w:rFonts w:ascii="Calibri" w:hAnsi="Calibri" w:cs="Calibri"/>
        </w:rPr>
        <w:t>Da Vinci Parameter Configuration Changes</w:t>
      </w:r>
      <w:bookmarkEnd w:id="44"/>
      <w:bookmarkEnd w:id="4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532"/>
        <w:gridCol w:w="2128"/>
        <w:gridCol w:w="627"/>
        <w:tblGridChange w:id="48">
          <w:tblGrid>
            <w:gridCol w:w="6532"/>
            <w:gridCol w:w="1993"/>
            <w:gridCol w:w="135"/>
            <w:gridCol w:w="627"/>
          </w:tblGrid>
        </w:tblGridChange>
      </w:tblGrid>
      <w:tr w:rsidR="005B18DE" w:rsidRPr="00877199" w14:paraId="60C979E1" w14:textId="77777777" w:rsidTr="005B18DE">
        <w:tc>
          <w:tcPr>
            <w:tcW w:w="4698" w:type="dxa"/>
            <w:shd w:val="clear" w:color="auto" w:fill="4F81BD"/>
          </w:tcPr>
          <w:p w14:paraId="5DE622A2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3951" w:type="dxa"/>
            <w:shd w:val="clear" w:color="auto" w:fill="4F81BD"/>
          </w:tcPr>
          <w:p w14:paraId="60CB80D5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638" w:type="dxa"/>
            <w:shd w:val="clear" w:color="auto" w:fill="4F81BD"/>
          </w:tcPr>
          <w:p w14:paraId="7A1A5F5D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14:paraId="2D48B07A" w14:textId="77777777" w:rsidTr="005B18DE">
        <w:tblPrEx>
          <w:tblW w:w="0" w:type="auto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PrExChange w:id="49" w:author="Kevin Smith" w:date="2018-02-12T16:59:00Z">
            <w:tblPrEx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</w:tblPrEx>
          </w:tblPrExChange>
        </w:tblPrEx>
        <w:trPr>
          <w:trHeight w:val="322"/>
          <w:trPrChange w:id="50" w:author="Kevin Smith" w:date="2018-02-12T16:59:00Z">
            <w:trPr>
              <w:trHeight w:val="322"/>
            </w:trPr>
          </w:trPrChange>
        </w:trPr>
        <w:tc>
          <w:tcPr>
            <w:tcW w:w="46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tcPrChange w:id="51" w:author="Kevin Smith" w:date="2018-02-12T16:59:00Z">
              <w:tcPr>
                <w:tcW w:w="3539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</w:tcBorders>
                <w:shd w:val="clear" w:color="auto" w:fill="auto"/>
              </w:tcPr>
            </w:tcPrChange>
          </w:tcPr>
          <w:p w14:paraId="2C5599C3" w14:textId="7FDCDF7C" w:rsidR="004057AC" w:rsidRPr="005B18DE" w:rsidRDefault="005B18DE" w:rsidP="00DE4B77">
            <w:pPr>
              <w:rPr>
                <w:rFonts w:asciiTheme="minorHAnsi" w:hAnsiTheme="minorHAnsi" w:cs="Calibri"/>
                <w:b/>
                <w:bCs/>
                <w:szCs w:val="20"/>
                <w:rPrChange w:id="52" w:author="Kevin Smith" w:date="2018-02-12T16:58:00Z">
                  <w:rPr>
                    <w:rFonts w:cs="Calibri"/>
                    <w:b/>
                    <w:bCs/>
                  </w:rPr>
                </w:rPrChange>
              </w:rPr>
            </w:pPr>
            <w:ins w:id="53" w:author="Kevin Smith" w:date="2018-02-12T16:58:00Z"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54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/Nexteer/</w:t>
              </w:r>
              <w:proofErr w:type="spellStart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55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EcucDefs_XcpIf</w:t>
              </w:r>
              <w:proofErr w:type="spellEnd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56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/</w:t>
              </w:r>
              <w:proofErr w:type="spellStart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57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XcpIf</w:t>
              </w:r>
              <w:proofErr w:type="spellEnd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58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/</w:t>
              </w:r>
              <w:proofErr w:type="spellStart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59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XcpIfCommon</w:t>
              </w:r>
              <w:proofErr w:type="spellEnd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60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/</w:t>
              </w:r>
              <w:proofErr w:type="spellStart"/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61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XcpDriverSelection</w:t>
              </w:r>
            </w:ins>
            <w:proofErr w:type="spellEnd"/>
            <w:del w:id="62" w:author="Kevin Smith" w:date="2018-02-12T16:58:00Z">
              <w:r w:rsidR="00A96B17" w:rsidRPr="005B18DE" w:rsidDel="005B18DE">
                <w:rPr>
                  <w:rFonts w:asciiTheme="minorHAnsi" w:hAnsiTheme="minorHAnsi" w:cs="Calibri"/>
                  <w:b/>
                  <w:bCs/>
                  <w:szCs w:val="20"/>
                  <w:rPrChange w:id="63" w:author="Kevin Smith" w:date="2018-02-12T16:58:00Z">
                    <w:rPr>
                      <w:rFonts w:cs="Calibri"/>
                      <w:b/>
                      <w:bCs/>
                    </w:rPr>
                  </w:rPrChange>
                </w:rPr>
                <w:delText>None</w:delText>
              </w:r>
            </w:del>
          </w:p>
        </w:tc>
        <w:tc>
          <w:tcPr>
            <w:tcW w:w="39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tcPrChange w:id="64" w:author="Kevin Smith" w:date="2018-02-12T16:59:00Z">
              <w:tcPr>
                <w:tcW w:w="4200" w:type="dxa"/>
                <w:tcBorders>
                  <w:top w:val="single" w:sz="8" w:space="0" w:color="4F81BD"/>
                  <w:bottom w:val="single" w:sz="8" w:space="0" w:color="4F81BD"/>
                </w:tcBorders>
                <w:shd w:val="clear" w:color="auto" w:fill="auto"/>
              </w:tcPr>
            </w:tcPrChange>
          </w:tcPr>
          <w:p w14:paraId="6AF88C54" w14:textId="62326AE6" w:rsidR="004057AC" w:rsidRPr="005B18DE" w:rsidRDefault="005B18DE" w:rsidP="00DE4B77">
            <w:pPr>
              <w:rPr>
                <w:rFonts w:asciiTheme="minorHAnsi" w:hAnsiTheme="minorHAnsi" w:cs="Calibri"/>
                <w:szCs w:val="20"/>
                <w:rPrChange w:id="65" w:author="Kevin Smith" w:date="2018-02-12T16:58:00Z">
                  <w:rPr>
                    <w:rFonts w:cs="Calibri"/>
                  </w:rPr>
                </w:rPrChange>
              </w:rPr>
            </w:pPr>
            <w:ins w:id="66" w:author="Kevin Smith" w:date="2018-02-12T16:59:00Z">
              <w:r>
                <w:rPr>
                  <w:rFonts w:asciiTheme="minorHAnsi" w:hAnsiTheme="minorHAnsi" w:cs="Calibri"/>
                  <w:szCs w:val="20"/>
                </w:rPr>
                <w:t xml:space="preserve">Integrators should set this to auto detect. However, if the need is there to override the options are available. </w:t>
              </w:r>
            </w:ins>
          </w:p>
        </w:tc>
        <w:tc>
          <w:tcPr>
            <w:tcW w:w="6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PrChange w:id="67" w:author="Kevin Smith" w:date="2018-02-12T16:59:00Z">
              <w:tcPr>
                <w:tcW w:w="1117" w:type="dxa"/>
                <w:gridSpan w:val="2"/>
                <w:tcBorders>
                  <w:top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auto"/>
              </w:tcPr>
            </w:tcPrChange>
          </w:tcPr>
          <w:p w14:paraId="5C2C5F16" w14:textId="1CD31B12" w:rsidR="004057AC" w:rsidRPr="005B18DE" w:rsidRDefault="005B18DE" w:rsidP="00DE4B77">
            <w:pPr>
              <w:rPr>
                <w:rFonts w:asciiTheme="minorHAnsi" w:hAnsiTheme="minorHAnsi" w:cs="Calibri"/>
                <w:szCs w:val="20"/>
                <w:rPrChange w:id="68" w:author="Kevin Smith" w:date="2018-02-12T16:58:00Z">
                  <w:rPr>
                    <w:rFonts w:cs="Calibri"/>
                  </w:rPr>
                </w:rPrChange>
              </w:rPr>
            </w:pPr>
            <w:proofErr w:type="spellStart"/>
            <w:ins w:id="69" w:author="Kevin Smith" w:date="2018-02-12T16:59:00Z">
              <w:r>
                <w:rPr>
                  <w:rFonts w:asciiTheme="minorHAnsi" w:hAnsiTheme="minorHAnsi" w:cs="Calibri"/>
                  <w:szCs w:val="20"/>
                </w:rPr>
                <w:t>XcpIf</w:t>
              </w:r>
            </w:ins>
            <w:proofErr w:type="spellEnd"/>
          </w:p>
        </w:tc>
        <w:bookmarkStart w:id="70" w:name="_GoBack"/>
        <w:bookmarkEnd w:id="70"/>
      </w:tr>
      <w:tr w:rsidR="005B18DE" w:rsidRPr="00877199" w14:paraId="28CD60C8" w14:textId="77777777" w:rsidTr="005B18DE">
        <w:tblPrEx>
          <w:tblW w:w="0" w:type="auto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PrExChange w:id="71" w:author="Kevin Smith" w:date="2018-02-12T16:59:00Z">
            <w:tblPrEx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</w:tblPrEx>
          </w:tblPrExChange>
        </w:tblPrEx>
        <w:trPr>
          <w:trHeight w:val="322"/>
          <w:ins w:id="72" w:author="Kevin Smith" w:date="2018-02-12T16:58:00Z"/>
          <w:trPrChange w:id="73" w:author="Kevin Smith" w:date="2018-02-12T16:59:00Z">
            <w:trPr>
              <w:trHeight w:val="322"/>
            </w:trPr>
          </w:trPrChange>
        </w:trPr>
        <w:tc>
          <w:tcPr>
            <w:tcW w:w="46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tcPrChange w:id="74" w:author="Kevin Smith" w:date="2018-02-12T16:59:00Z">
              <w:tcPr>
                <w:tcW w:w="3539" w:type="dxa"/>
                <w:tcBorders>
                  <w:top w:val="single" w:sz="8" w:space="0" w:color="4F81BD"/>
                  <w:left w:val="single" w:sz="8" w:space="0" w:color="4F81BD"/>
                  <w:bottom w:val="single" w:sz="8" w:space="0" w:color="4F81BD"/>
                </w:tcBorders>
                <w:shd w:val="clear" w:color="auto" w:fill="auto"/>
              </w:tcPr>
            </w:tcPrChange>
          </w:tcPr>
          <w:p w14:paraId="1AC96018" w14:textId="7C07DC87" w:rsidR="005B18DE" w:rsidRPr="005B18DE" w:rsidRDefault="005B18DE" w:rsidP="00DE4B77">
            <w:pPr>
              <w:rPr>
                <w:ins w:id="75" w:author="Kevin Smith" w:date="2018-02-12T16:58:00Z"/>
                <w:rFonts w:asciiTheme="minorHAnsi" w:hAnsiTheme="minorHAnsi" w:cs="Segoe UI"/>
                <w:szCs w:val="20"/>
                <w:lang w:bidi="ar-SA"/>
                <w:rPrChange w:id="76" w:author="Kevin Smith" w:date="2018-02-12T16:58:00Z">
                  <w:rPr>
                    <w:ins w:id="77" w:author="Kevin Smith" w:date="2018-02-12T16:58:00Z"/>
                    <w:rFonts w:ascii="Segoe UI" w:hAnsi="Segoe UI" w:cs="Segoe UI"/>
                    <w:sz w:val="16"/>
                    <w:szCs w:val="16"/>
                    <w:lang w:bidi="ar-SA"/>
                  </w:rPr>
                </w:rPrChange>
              </w:rPr>
            </w:pPr>
            <w:ins w:id="78" w:author="Kevin Smith" w:date="2018-02-12T16:58:00Z">
              <w:r w:rsidRPr="005B18DE">
                <w:rPr>
                  <w:rFonts w:asciiTheme="minorHAnsi" w:hAnsiTheme="minorHAnsi" w:cs="Segoe UI"/>
                  <w:szCs w:val="20"/>
                  <w:lang w:bidi="ar-SA"/>
                  <w:rPrChange w:id="79" w:author="Kevin Smith" w:date="2018-02-12T16:58:00Z">
                    <w:rPr>
                      <w:rFonts w:ascii="Segoe UI" w:hAnsi="Segoe UI" w:cs="Segoe UI"/>
                      <w:sz w:val="16"/>
                      <w:szCs w:val="16"/>
                      <w:lang w:bidi="ar-SA"/>
                    </w:rPr>
                  </w:rPrChange>
                </w:rPr>
                <w:t>/Nexteer/EcucDefs_XcpIf/XcpIf/XcpIfCommon/TunSelnMngtOsApplicationRef</w:t>
              </w:r>
            </w:ins>
          </w:p>
        </w:tc>
        <w:tc>
          <w:tcPr>
            <w:tcW w:w="39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tcPrChange w:id="80" w:author="Kevin Smith" w:date="2018-02-12T16:59:00Z">
              <w:tcPr>
                <w:tcW w:w="4200" w:type="dxa"/>
                <w:tcBorders>
                  <w:top w:val="single" w:sz="8" w:space="0" w:color="4F81BD"/>
                  <w:bottom w:val="single" w:sz="8" w:space="0" w:color="4F81BD"/>
                </w:tcBorders>
                <w:shd w:val="clear" w:color="auto" w:fill="auto"/>
              </w:tcPr>
            </w:tcPrChange>
          </w:tcPr>
          <w:p w14:paraId="3A783975" w14:textId="4CDF1489" w:rsidR="005B18DE" w:rsidRPr="005B18DE" w:rsidRDefault="005B18DE" w:rsidP="00DE4B77">
            <w:pPr>
              <w:rPr>
                <w:ins w:id="81" w:author="Kevin Smith" w:date="2018-02-12T16:58:00Z"/>
                <w:rFonts w:asciiTheme="minorHAnsi" w:hAnsiTheme="minorHAnsi" w:cs="Calibri"/>
                <w:szCs w:val="20"/>
                <w:rPrChange w:id="82" w:author="Kevin Smith" w:date="2018-02-12T16:58:00Z">
                  <w:rPr>
                    <w:ins w:id="83" w:author="Kevin Smith" w:date="2018-02-12T16:58:00Z"/>
                    <w:rFonts w:cs="Calibri"/>
                  </w:rPr>
                </w:rPrChange>
              </w:rPr>
            </w:pPr>
            <w:ins w:id="84" w:author="Kevin Smith" w:date="2018-02-12T16:59:00Z">
              <w:r>
                <w:rPr>
                  <w:rFonts w:asciiTheme="minorHAnsi" w:hAnsiTheme="minorHAnsi" w:cs="Calibri"/>
                  <w:szCs w:val="20"/>
                </w:rPr>
                <w:t xml:space="preserve">The OS application that holds ES400A. </w:t>
              </w:r>
            </w:ins>
          </w:p>
        </w:tc>
        <w:tc>
          <w:tcPr>
            <w:tcW w:w="6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PrChange w:id="85" w:author="Kevin Smith" w:date="2018-02-12T16:59:00Z">
              <w:tcPr>
                <w:tcW w:w="1117" w:type="dxa"/>
                <w:gridSpan w:val="2"/>
                <w:tcBorders>
                  <w:top w:val="single" w:sz="8" w:space="0" w:color="4F81BD"/>
                  <w:bottom w:val="single" w:sz="8" w:space="0" w:color="4F81BD"/>
                  <w:right w:val="single" w:sz="8" w:space="0" w:color="4F81BD"/>
                </w:tcBorders>
                <w:shd w:val="clear" w:color="auto" w:fill="auto"/>
              </w:tcPr>
            </w:tcPrChange>
          </w:tcPr>
          <w:p w14:paraId="314114F2" w14:textId="004C3469" w:rsidR="005B18DE" w:rsidRPr="005B18DE" w:rsidRDefault="005B18DE" w:rsidP="00DE4B77">
            <w:pPr>
              <w:rPr>
                <w:ins w:id="86" w:author="Kevin Smith" w:date="2018-02-12T16:58:00Z"/>
                <w:rFonts w:asciiTheme="minorHAnsi" w:hAnsiTheme="minorHAnsi" w:cs="Calibri"/>
                <w:szCs w:val="20"/>
                <w:rPrChange w:id="87" w:author="Kevin Smith" w:date="2018-02-12T16:58:00Z">
                  <w:rPr>
                    <w:ins w:id="88" w:author="Kevin Smith" w:date="2018-02-12T16:58:00Z"/>
                    <w:rFonts w:cs="Calibri"/>
                  </w:rPr>
                </w:rPrChange>
              </w:rPr>
            </w:pPr>
            <w:proofErr w:type="spellStart"/>
            <w:ins w:id="89" w:author="Kevin Smith" w:date="2018-02-12T16:59:00Z">
              <w:r>
                <w:rPr>
                  <w:rFonts w:asciiTheme="minorHAnsi" w:hAnsiTheme="minorHAnsi" w:cs="Calibri"/>
                  <w:szCs w:val="20"/>
                </w:rPr>
                <w:t>XcpIf</w:t>
              </w:r>
            </w:ins>
            <w:proofErr w:type="spellEnd"/>
          </w:p>
        </w:tc>
      </w:tr>
      <w:bookmarkEnd w:id="46"/>
      <w:bookmarkEnd w:id="47"/>
    </w:tbl>
    <w:p w14:paraId="58A6F7DC" w14:textId="77777777" w:rsidR="004057AC" w:rsidRPr="00877199" w:rsidRDefault="004057AC" w:rsidP="004057AC">
      <w:pPr>
        <w:rPr>
          <w:rFonts w:cs="Calibri"/>
        </w:rPr>
      </w:pPr>
    </w:p>
    <w:p w14:paraId="187F8DF6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0" w:name="_Toc432149998"/>
      <w:r w:rsidRPr="00877199">
        <w:rPr>
          <w:rFonts w:ascii="Calibri" w:hAnsi="Calibri" w:cs="Calibri"/>
        </w:rPr>
        <w:t>DaVinci Interrupt Configuration Changes</w:t>
      </w:r>
      <w:bookmarkEnd w:id="9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14:paraId="5B07F1CC" w14:textId="77777777" w:rsidTr="00DE4B77">
        <w:tc>
          <w:tcPr>
            <w:tcW w:w="1496" w:type="dxa"/>
            <w:shd w:val="clear" w:color="auto" w:fill="4F81BD"/>
          </w:tcPr>
          <w:p w14:paraId="7075E471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14:paraId="75C9A73A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14:paraId="542156BA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14:paraId="1E0904C0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14:paraId="2DB31CFF" w14:textId="77777777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AD3F3DA" w14:textId="77777777" w:rsidR="004057AC" w:rsidRPr="00877199" w:rsidRDefault="00A96B1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03EDCBF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A74A1A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AD2A28E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4B6C1C68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1" w:name="_Toc432149999"/>
      <w:r w:rsidRPr="00877199">
        <w:rPr>
          <w:rFonts w:ascii="Calibri" w:hAnsi="Calibri" w:cs="Calibri"/>
        </w:rPr>
        <w:t xml:space="preserve">Manual </w:t>
      </w:r>
      <w:bookmarkStart w:id="92" w:name="OLE_LINK22"/>
      <w:bookmarkStart w:id="93" w:name="OLE_LINK23"/>
      <w:bookmarkStart w:id="94" w:name="OLE_LINK24"/>
      <w:r w:rsidRPr="00877199">
        <w:rPr>
          <w:rFonts w:ascii="Calibri" w:hAnsi="Calibri" w:cs="Calibri"/>
        </w:rPr>
        <w:t>Configuration Changes</w:t>
      </w:r>
      <w:bookmarkEnd w:id="43"/>
      <w:bookmarkEnd w:id="91"/>
      <w:bookmarkEnd w:id="92"/>
      <w:bookmarkEnd w:id="93"/>
      <w:bookmarkEnd w:id="9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14:paraId="675EB25E" w14:textId="77777777" w:rsidTr="00DE4B77">
        <w:tc>
          <w:tcPr>
            <w:tcW w:w="3539" w:type="dxa"/>
            <w:shd w:val="clear" w:color="auto" w:fill="4F81BD"/>
          </w:tcPr>
          <w:p w14:paraId="0D8A9D59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14:paraId="19C31176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14:paraId="6B81A332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14:paraId="4489DBE2" w14:textId="77777777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6EDAE12" w14:textId="77777777" w:rsidR="004057AC" w:rsidRPr="00877199" w:rsidRDefault="00A96B1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73BADEC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78C1838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77C54823" w14:textId="77777777" w:rsidR="00A96B17" w:rsidRPr="00877199" w:rsidRDefault="00A96B17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5" w:name="_Toc432150000"/>
      <w:r>
        <w:rPr>
          <w:rFonts w:ascii="Calibri" w:hAnsi="Calibri" w:cs="Calibri"/>
        </w:rPr>
        <w:t>OS</w:t>
      </w:r>
      <w:r w:rsidRPr="00877199">
        <w:rPr>
          <w:rFonts w:ascii="Calibri" w:hAnsi="Calibri" w:cs="Calibri"/>
        </w:rPr>
        <w:t xml:space="preserve"> Configuration Changes</w:t>
      </w:r>
      <w:bookmarkEnd w:id="9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3049"/>
        <w:gridCol w:w="2268"/>
      </w:tblGrid>
      <w:tr w:rsidR="00A96B17" w:rsidRPr="00877199" w14:paraId="7D287A22" w14:textId="77777777" w:rsidTr="00A96B17">
        <w:tc>
          <w:tcPr>
            <w:tcW w:w="3539" w:type="dxa"/>
            <w:shd w:val="clear" w:color="auto" w:fill="4F81BD"/>
          </w:tcPr>
          <w:p w14:paraId="666D5B27" w14:textId="77777777" w:rsidR="00A96B17" w:rsidRPr="00877199" w:rsidRDefault="00A96B17" w:rsidP="00F131C0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Trusted Function</w:t>
            </w:r>
          </w:p>
        </w:tc>
        <w:tc>
          <w:tcPr>
            <w:tcW w:w="3049" w:type="dxa"/>
            <w:shd w:val="clear" w:color="auto" w:fill="4F81BD"/>
          </w:tcPr>
          <w:p w14:paraId="0C4ECB80" w14:textId="77777777" w:rsidR="00A96B17" w:rsidRPr="00877199" w:rsidRDefault="00A96B17" w:rsidP="00F131C0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Parameters</w:t>
            </w:r>
          </w:p>
        </w:tc>
        <w:tc>
          <w:tcPr>
            <w:tcW w:w="2268" w:type="dxa"/>
            <w:shd w:val="clear" w:color="auto" w:fill="4F81BD"/>
          </w:tcPr>
          <w:p w14:paraId="45E1A94B" w14:textId="77777777" w:rsidR="00A96B17" w:rsidRPr="00877199" w:rsidRDefault="00A96B17" w:rsidP="00F131C0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A96B17" w:rsidRPr="00877199" w14:paraId="48EB8261" w14:textId="77777777" w:rsidTr="00A96B1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4E26D08" w14:textId="77777777" w:rsidR="00A96B17" w:rsidRPr="00877199" w:rsidRDefault="00A96B17" w:rsidP="00F131C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ApplXcpWrCmn</w:t>
            </w:r>
            <w:proofErr w:type="spellEnd"/>
          </w:p>
        </w:tc>
        <w:tc>
          <w:tcPr>
            <w:tcW w:w="304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D7D76FD" w14:textId="77777777" w:rsidR="00A96B17" w:rsidRDefault="00A96B17" w:rsidP="00F131C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MTABYTEPTR </w:t>
            </w:r>
            <w:proofErr w:type="spellStart"/>
            <w:r>
              <w:rPr>
                <w:rFonts w:cs="Calibri"/>
              </w:rPr>
              <w:t>addr</w:t>
            </w:r>
            <w:proofErr w:type="spellEnd"/>
          </w:p>
          <w:p w14:paraId="614AB2C2" w14:textId="77777777" w:rsidR="00A96B17" w:rsidRDefault="00A96B17" w:rsidP="00F131C0">
            <w:pPr>
              <w:rPr>
                <w:rFonts w:cs="Calibri"/>
              </w:rPr>
            </w:pPr>
            <w:r>
              <w:rPr>
                <w:rFonts w:cs="Calibri"/>
              </w:rPr>
              <w:t>vuint8 size</w:t>
            </w:r>
          </w:p>
          <w:p w14:paraId="09B89712" w14:textId="77777777" w:rsidR="00A96B17" w:rsidRPr="00877199" w:rsidRDefault="00FD6879" w:rsidP="00F131C0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const</w:t>
            </w:r>
            <w:proofErr w:type="spellEnd"/>
            <w:r>
              <w:rPr>
                <w:rFonts w:cs="Calibri"/>
              </w:rPr>
              <w:t xml:space="preserve"> </w:t>
            </w:r>
            <w:r w:rsidR="00A96B17">
              <w:rPr>
                <w:rFonts w:cs="Calibri"/>
              </w:rPr>
              <w:t>BYTEPTR data</w:t>
            </w:r>
          </w:p>
        </w:tc>
        <w:tc>
          <w:tcPr>
            <w:tcW w:w="22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98831CF" w14:textId="77777777" w:rsidR="00A96B17" w:rsidRPr="00877199" w:rsidRDefault="00A96B17" w:rsidP="00F131C0">
            <w:pPr>
              <w:rPr>
                <w:rFonts w:cs="Calibri"/>
              </w:rPr>
            </w:pPr>
            <w:r>
              <w:rPr>
                <w:rFonts w:cs="Calibri"/>
              </w:rPr>
              <w:t>This function should be defined as trusted.</w:t>
            </w:r>
          </w:p>
        </w:tc>
      </w:tr>
      <w:tr w:rsidR="000E76F7" w:rsidRPr="00877199" w14:paraId="0BE007B4" w14:textId="77777777" w:rsidTr="00A96B1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DF59537" w14:textId="77777777" w:rsidR="000E76F7" w:rsidRDefault="000E76F7" w:rsidP="00F131C0">
            <w:pPr>
              <w:rPr>
                <w:rFonts w:cs="Calibri"/>
                <w:b/>
                <w:bCs/>
              </w:rPr>
            </w:pPr>
            <w:proofErr w:type="spellStart"/>
            <w:r w:rsidRPr="000E76F7">
              <w:rPr>
                <w:rFonts w:cs="Calibri"/>
                <w:b/>
                <w:bCs/>
              </w:rPr>
              <w:t>Rte_Call_SetCalPageReq_Oper</w:t>
            </w:r>
            <w:proofErr w:type="spellEnd"/>
          </w:p>
        </w:tc>
        <w:tc>
          <w:tcPr>
            <w:tcW w:w="304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16A0785" w14:textId="77777777" w:rsidR="000E76F7" w:rsidRDefault="000E76F7" w:rsidP="00F131C0">
            <w:pPr>
              <w:rPr>
                <w:rFonts w:cs="Calibri"/>
              </w:rPr>
            </w:pPr>
          </w:p>
        </w:tc>
        <w:tc>
          <w:tcPr>
            <w:tcW w:w="22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AF370E" w14:textId="77777777" w:rsidR="000E76F7" w:rsidRDefault="000E76F7" w:rsidP="00F131C0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This function shall be defined as a non-trusted function call to the application that </w:t>
            </w:r>
            <w:proofErr w:type="spellStart"/>
            <w:r>
              <w:rPr>
                <w:rFonts w:cs="Calibri"/>
              </w:rPr>
              <w:t>TunSelnMngt</w:t>
            </w:r>
            <w:proofErr w:type="spellEnd"/>
            <w:r>
              <w:rPr>
                <w:rFonts w:cs="Calibri"/>
              </w:rPr>
              <w:t xml:space="preserve"> is integrated.</w:t>
            </w:r>
          </w:p>
        </w:tc>
      </w:tr>
      <w:tr w:rsidR="000E76F7" w:rsidRPr="00877199" w14:paraId="426D9F53" w14:textId="77777777" w:rsidTr="00A96B1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C94425C" w14:textId="77777777" w:rsidR="000E76F7" w:rsidRPr="000E76F7" w:rsidRDefault="000E76F7" w:rsidP="00F131C0">
            <w:pPr>
              <w:rPr>
                <w:rFonts w:cs="Calibri"/>
                <w:b/>
                <w:bCs/>
              </w:rPr>
            </w:pPr>
            <w:proofErr w:type="spellStart"/>
            <w:r w:rsidRPr="000E76F7">
              <w:rPr>
                <w:rFonts w:cs="Calibri"/>
                <w:b/>
                <w:bCs/>
              </w:rPr>
              <w:t>Rte_Call_CopyCalPageReq_Oper</w:t>
            </w:r>
            <w:proofErr w:type="spellEnd"/>
          </w:p>
        </w:tc>
        <w:tc>
          <w:tcPr>
            <w:tcW w:w="304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EC27F37" w14:textId="77777777" w:rsidR="000E76F7" w:rsidRDefault="000E76F7" w:rsidP="00F131C0">
            <w:pPr>
              <w:rPr>
                <w:rFonts w:cs="Calibri"/>
              </w:rPr>
            </w:pPr>
          </w:p>
        </w:tc>
        <w:tc>
          <w:tcPr>
            <w:tcW w:w="22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69738E0" w14:textId="77777777" w:rsidR="000E76F7" w:rsidRDefault="000E76F7" w:rsidP="00F131C0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This function shall be defined as a non-trusted function call to the application that </w:t>
            </w:r>
            <w:proofErr w:type="spellStart"/>
            <w:r>
              <w:rPr>
                <w:rFonts w:cs="Calibri"/>
              </w:rPr>
              <w:t>TunSelnMngt</w:t>
            </w:r>
            <w:proofErr w:type="spellEnd"/>
            <w:r>
              <w:rPr>
                <w:rFonts w:cs="Calibri"/>
              </w:rPr>
              <w:t xml:space="preserve"> is integrated.</w:t>
            </w:r>
          </w:p>
        </w:tc>
      </w:tr>
    </w:tbl>
    <w:p w14:paraId="0286049A" w14:textId="77777777" w:rsidR="00A96B17" w:rsidRPr="00877199" w:rsidRDefault="00A96B17" w:rsidP="00A96B17">
      <w:pPr>
        <w:rPr>
          <w:rFonts w:cs="Calibri"/>
        </w:rPr>
      </w:pPr>
    </w:p>
    <w:p w14:paraId="6A6B4C6D" w14:textId="77777777" w:rsidR="004057AC" w:rsidRDefault="004057AC" w:rsidP="004057AC">
      <w:pPr>
        <w:rPr>
          <w:rFonts w:ascii="Arial" w:hAnsi="Arial"/>
          <w:kern w:val="28"/>
          <w:sz w:val="28"/>
        </w:rPr>
      </w:pPr>
    </w:p>
    <w:p w14:paraId="315FF28E" w14:textId="77777777" w:rsidR="004057AC" w:rsidRPr="004057AC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6" w:name="_Toc357692826"/>
      <w:bookmarkStart w:id="97" w:name="_Toc432150001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96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97"/>
    </w:p>
    <w:p w14:paraId="48E8ECDB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8" w:name="_Toc357692827"/>
      <w:bookmarkStart w:id="99" w:name="_Toc432150002"/>
      <w:bookmarkStart w:id="100" w:name="OLE_LINK83"/>
      <w:bookmarkStart w:id="101" w:name="OLE_LINK84"/>
      <w:r w:rsidRPr="00877199">
        <w:rPr>
          <w:rFonts w:ascii="Calibri" w:hAnsi="Calibri" w:cs="Calibri"/>
        </w:rPr>
        <w:t>Required Global Data Inputs</w:t>
      </w:r>
      <w:bookmarkEnd w:id="98"/>
      <w:bookmarkEnd w:id="99"/>
    </w:p>
    <w:p w14:paraId="2AD35B09" w14:textId="77777777" w:rsidR="004057AC" w:rsidRPr="00877199" w:rsidRDefault="00030AFC" w:rsidP="004057AC">
      <w:pPr>
        <w:rPr>
          <w:rFonts w:cs="Calibri"/>
        </w:rPr>
      </w:pPr>
      <w:r>
        <w:rPr>
          <w:rFonts w:cs="Calibri"/>
        </w:rPr>
        <w:t>None</w:t>
      </w:r>
    </w:p>
    <w:p w14:paraId="09583B12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2" w:name="_Toc432150003"/>
      <w:r w:rsidRPr="00877199">
        <w:rPr>
          <w:rFonts w:ascii="Calibri" w:hAnsi="Calibri" w:cs="Calibri"/>
        </w:rPr>
        <w:t>Required Global Data Outputs</w:t>
      </w:r>
      <w:bookmarkEnd w:id="102"/>
    </w:p>
    <w:p w14:paraId="18DECA01" w14:textId="77777777" w:rsidR="004057AC" w:rsidRPr="00877199" w:rsidRDefault="00030AFC" w:rsidP="004057AC">
      <w:pPr>
        <w:rPr>
          <w:rFonts w:cs="Calibri"/>
        </w:rPr>
      </w:pPr>
      <w:r>
        <w:rPr>
          <w:rFonts w:cs="Calibri"/>
        </w:rPr>
        <w:t>None</w:t>
      </w:r>
    </w:p>
    <w:p w14:paraId="35F83F23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3" w:name="_Toc357692829"/>
      <w:bookmarkStart w:id="104" w:name="_Toc432150004"/>
      <w:bookmarkEnd w:id="100"/>
      <w:bookmarkEnd w:id="101"/>
      <w:r w:rsidRPr="00877199">
        <w:rPr>
          <w:rFonts w:ascii="Calibri" w:hAnsi="Calibri" w:cs="Calibri"/>
        </w:rPr>
        <w:t>Specific Include Path present</w:t>
      </w:r>
      <w:bookmarkEnd w:id="103"/>
      <w:bookmarkEnd w:id="104"/>
    </w:p>
    <w:p w14:paraId="0F9AF317" w14:textId="77777777" w:rsidR="004057AC" w:rsidRDefault="00030AFC" w:rsidP="004057AC">
      <w:r>
        <w:t>Yes</w:t>
      </w:r>
    </w:p>
    <w:p w14:paraId="466C76DF" w14:textId="77777777" w:rsidR="00030AFC" w:rsidRDefault="00030AF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5" w:name="_Toc432150005"/>
      <w:r>
        <w:rPr>
          <w:rFonts w:ascii="Calibri" w:hAnsi="Calibri" w:cs="Calibri"/>
        </w:rPr>
        <w:t xml:space="preserve">Other Header </w:t>
      </w:r>
      <w:r w:rsidR="005F43E5">
        <w:rPr>
          <w:rFonts w:ascii="Calibri" w:hAnsi="Calibri" w:cs="Calibri"/>
        </w:rPr>
        <w:t>Changes</w:t>
      </w:r>
      <w:bookmarkEnd w:id="10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58"/>
        <w:gridCol w:w="3600"/>
        <w:gridCol w:w="3798"/>
      </w:tblGrid>
      <w:tr w:rsidR="00030AFC" w14:paraId="33F3970A" w14:textId="77777777" w:rsidTr="00A96B17">
        <w:tc>
          <w:tcPr>
            <w:tcW w:w="1458" w:type="dxa"/>
            <w:shd w:val="clear" w:color="auto" w:fill="4F81BD"/>
          </w:tcPr>
          <w:p w14:paraId="4A1927B9" w14:textId="77777777" w:rsidR="00030AFC" w:rsidRPr="00DE4B77" w:rsidRDefault="00030AFC" w:rsidP="00F131C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File</w:t>
            </w:r>
          </w:p>
        </w:tc>
        <w:tc>
          <w:tcPr>
            <w:tcW w:w="3600" w:type="dxa"/>
            <w:shd w:val="clear" w:color="auto" w:fill="4F81BD"/>
          </w:tcPr>
          <w:p w14:paraId="4215AE76" w14:textId="77777777" w:rsidR="00030AFC" w:rsidRPr="00DE4B77" w:rsidRDefault="00030AFC" w:rsidP="00F131C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Change</w:t>
            </w:r>
          </w:p>
        </w:tc>
        <w:tc>
          <w:tcPr>
            <w:tcW w:w="3798" w:type="dxa"/>
            <w:shd w:val="clear" w:color="auto" w:fill="4F81BD"/>
          </w:tcPr>
          <w:p w14:paraId="54D2BEEE" w14:textId="77777777" w:rsidR="00030AFC" w:rsidRPr="00DE4B77" w:rsidRDefault="00030AFC" w:rsidP="00F131C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Reason</w:t>
            </w:r>
          </w:p>
        </w:tc>
      </w:tr>
      <w:tr w:rsidR="00030AFC" w14:paraId="15BC374B" w14:textId="77777777" w:rsidTr="00A96B17">
        <w:tc>
          <w:tcPr>
            <w:tcW w:w="1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2F627A9" w14:textId="77777777" w:rsidR="00030AFC" w:rsidRPr="00DE4B77" w:rsidRDefault="00030AFC" w:rsidP="00F131C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usrostyp.h</w:t>
            </w:r>
            <w:proofErr w:type="spellEnd"/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85C4DBE" w14:textId="77777777" w:rsidR="00030AFC" w:rsidRDefault="00030AFC" w:rsidP="00030AFC">
            <w:r>
              <w:t xml:space="preserve"> Add include statement for </w:t>
            </w:r>
            <w:proofErr w:type="spellStart"/>
            <w:r>
              <w:t>CDD_XcpIf.h</w:t>
            </w:r>
            <w:proofErr w:type="spellEnd"/>
          </w:p>
        </w:tc>
        <w:tc>
          <w:tcPr>
            <w:tcW w:w="3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81F5992" w14:textId="77777777" w:rsidR="00030AFC" w:rsidRDefault="00030AFC" w:rsidP="00F131C0">
            <w:proofErr w:type="spellStart"/>
            <w:r>
              <w:t>The</w:t>
            </w:r>
            <w:proofErr w:type="spellEnd"/>
            <w:r>
              <w:t xml:space="preserve"> include is needed since for the OS has the function prototypes and datatypes required for the trusted function call. </w:t>
            </w:r>
          </w:p>
        </w:tc>
      </w:tr>
    </w:tbl>
    <w:p w14:paraId="70A1F862" w14:textId="77777777" w:rsidR="00030AFC" w:rsidRPr="00030AFC" w:rsidRDefault="00030AFC" w:rsidP="00030AFC">
      <w:pPr>
        <w:rPr>
          <w:lang w:bidi="ar-SA"/>
        </w:rPr>
      </w:pPr>
    </w:p>
    <w:p w14:paraId="10C2B407" w14:textId="77777777" w:rsidR="00030AFC" w:rsidRDefault="00030AFC" w:rsidP="004057AC">
      <w:pPr>
        <w:rPr>
          <w:rFonts w:ascii="Arial" w:hAnsi="Arial"/>
          <w:b/>
          <w:kern w:val="28"/>
          <w:sz w:val="28"/>
        </w:rPr>
      </w:pPr>
    </w:p>
    <w:p w14:paraId="18811DBA" w14:textId="77777777" w:rsidR="004057AC" w:rsidRPr="004057AC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06" w:name="_Toc357692830"/>
      <w:bookmarkStart w:id="107" w:name="_Toc432150006"/>
      <w:r w:rsidRPr="004057AC">
        <w:rPr>
          <w:rFonts w:ascii="Calibri" w:hAnsi="Calibri" w:cs="Calibri"/>
        </w:rPr>
        <w:lastRenderedPageBreak/>
        <w:t>Runnable Scheduling</w:t>
      </w:r>
      <w:bookmarkEnd w:id="106"/>
      <w:bookmarkEnd w:id="107"/>
      <w:r w:rsidRPr="004057AC">
        <w:rPr>
          <w:rFonts w:ascii="Calibri" w:hAnsi="Calibri" w:cs="Calibri"/>
        </w:rPr>
        <w:t xml:space="preserve"> </w:t>
      </w:r>
    </w:p>
    <w:p w14:paraId="2C5E305A" w14:textId="77777777" w:rsidR="004057AC" w:rsidRDefault="004057AC" w:rsidP="004057AC">
      <w:r>
        <w:t>This section specifies the required runnable scheduling.</w:t>
      </w:r>
    </w:p>
    <w:p w14:paraId="3471C6FC" w14:textId="77777777"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14:paraId="4D7D8FC2" w14:textId="77777777" w:rsidTr="00DE4B77">
        <w:tc>
          <w:tcPr>
            <w:tcW w:w="2249" w:type="dxa"/>
            <w:shd w:val="clear" w:color="auto" w:fill="4F81BD"/>
          </w:tcPr>
          <w:p w14:paraId="0BEB86AB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14:paraId="659A0EC8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14:paraId="6236057E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14:paraId="17EA9B86" w14:textId="7777777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500EF46" w14:textId="77777777" w:rsidR="004057AC" w:rsidRPr="00DE4B77" w:rsidRDefault="000E76F7" w:rsidP="000E76F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CDD_XcpIfInit</w:t>
            </w:r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FE83C8C" w14:textId="77777777" w:rsidR="004057AC" w:rsidRDefault="000E76F7" w:rsidP="00DE4B77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B67CB2F" w14:textId="77777777" w:rsidR="004057AC" w:rsidRDefault="000E76F7" w:rsidP="00DE4B77">
            <w:proofErr w:type="spellStart"/>
            <w:r>
              <w:t>Rte</w:t>
            </w:r>
            <w:proofErr w:type="spellEnd"/>
          </w:p>
        </w:tc>
      </w:tr>
    </w:tbl>
    <w:p w14:paraId="1E5D282B" w14:textId="77777777" w:rsidR="004057AC" w:rsidRDefault="004057AC" w:rsidP="004057AC"/>
    <w:p w14:paraId="76DAADD8" w14:textId="77777777"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14:paraId="6E6918CC" w14:textId="77777777" w:rsidTr="00DE4B77">
        <w:tc>
          <w:tcPr>
            <w:tcW w:w="2249" w:type="dxa"/>
            <w:shd w:val="clear" w:color="auto" w:fill="4F81BD"/>
          </w:tcPr>
          <w:p w14:paraId="3E4C2876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14:paraId="0AB90D6A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14:paraId="7844471D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14:paraId="49836D38" w14:textId="7777777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0E92E4A" w14:textId="77777777" w:rsidR="004057AC" w:rsidRPr="00DE4B77" w:rsidRDefault="00030AFC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Xcp2msDaq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CA1A12E" w14:textId="77777777" w:rsidR="004057AC" w:rsidRDefault="00030AFC" w:rsidP="00DE4B77">
            <w:r>
              <w:t>2ms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FB12272" w14:textId="77777777" w:rsidR="004057AC" w:rsidRDefault="00030AFC" w:rsidP="00DE4B77">
            <w:r>
              <w:t>RTE</w:t>
            </w:r>
          </w:p>
        </w:tc>
      </w:tr>
      <w:tr w:rsidR="005B18DE" w14:paraId="71B17956" w14:textId="77777777" w:rsidTr="00DE4B77">
        <w:trPr>
          <w:ins w:id="108" w:author="Kevin Smith" w:date="2018-02-12T16:56:00Z"/>
        </w:trPr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8DFA7E2" w14:textId="02A6109A" w:rsidR="005B18DE" w:rsidRDefault="005B18DE" w:rsidP="00DE4B77">
            <w:pPr>
              <w:rPr>
                <w:ins w:id="109" w:author="Kevin Smith" w:date="2018-02-12T16:56:00Z"/>
                <w:b/>
                <w:bCs/>
              </w:rPr>
            </w:pPr>
            <w:ins w:id="110" w:author="Kevin Smith" w:date="2018-02-12T16:56:00Z">
              <w:r>
                <w:rPr>
                  <w:b/>
                  <w:bCs/>
                </w:rPr>
                <w:t>CDD_XcpIfPer1</w:t>
              </w:r>
            </w:ins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73871DB" w14:textId="24F2171F" w:rsidR="005B18DE" w:rsidRDefault="005B18DE" w:rsidP="00DE4B77">
            <w:pPr>
              <w:rPr>
                <w:ins w:id="111" w:author="Kevin Smith" w:date="2018-02-12T16:56:00Z"/>
              </w:rPr>
            </w:pPr>
            <w:ins w:id="112" w:author="Kevin Smith" w:date="2018-02-12T16:56:00Z">
              <w:r>
                <w:t>None</w:t>
              </w:r>
            </w:ins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B748F7C" w14:textId="253B0191" w:rsidR="005B18DE" w:rsidRDefault="005B18DE" w:rsidP="00DE4B77">
            <w:pPr>
              <w:rPr>
                <w:ins w:id="113" w:author="Kevin Smith" w:date="2018-02-12T16:56:00Z"/>
              </w:rPr>
            </w:pPr>
            <w:ins w:id="114" w:author="Kevin Smith" w:date="2018-02-12T16:56:00Z">
              <w:r>
                <w:t>100ms</w:t>
              </w:r>
            </w:ins>
          </w:p>
        </w:tc>
      </w:tr>
    </w:tbl>
    <w:p w14:paraId="5201D648" w14:textId="77777777" w:rsidR="004057AC" w:rsidRDefault="004057AC" w:rsidP="004057AC"/>
    <w:p w14:paraId="2B86794D" w14:textId="77777777" w:rsidR="004057AC" w:rsidRDefault="004057AC" w:rsidP="004057AC"/>
    <w:p w14:paraId="60E83D16" w14:textId="77777777" w:rsidR="004057AC" w:rsidRDefault="004057AC" w:rsidP="004057AC">
      <w:pPr>
        <w:rPr>
          <w:b/>
        </w:rPr>
      </w:pPr>
    </w:p>
    <w:p w14:paraId="487C6516" w14:textId="77777777"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14:paraId="673ECCA4" w14:textId="77777777" w:rsidR="004057AC" w:rsidRPr="004057AC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15" w:name="_Toc357692831"/>
      <w:bookmarkStart w:id="116" w:name="_Toc432150007"/>
      <w:bookmarkStart w:id="117" w:name="OLE_LINK16"/>
      <w:bookmarkStart w:id="11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115"/>
      <w:bookmarkEnd w:id="116"/>
    </w:p>
    <w:p w14:paraId="6F3D8CA3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9" w:name="_Toc357692832"/>
      <w:bookmarkStart w:id="120" w:name="_Toc432150008"/>
      <w:bookmarkEnd w:id="117"/>
      <w:bookmarkEnd w:id="118"/>
      <w:r w:rsidRPr="00877199">
        <w:rPr>
          <w:rFonts w:ascii="Calibri" w:hAnsi="Calibri" w:cs="Calibri"/>
        </w:rPr>
        <w:t>Mapping</w:t>
      </w:r>
      <w:bookmarkEnd w:id="119"/>
      <w:bookmarkEnd w:id="12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14:paraId="2A0622D0" w14:textId="77777777" w:rsidTr="00DE4B77">
        <w:tc>
          <w:tcPr>
            <w:tcW w:w="4000" w:type="dxa"/>
            <w:shd w:val="clear" w:color="auto" w:fill="4F81BD"/>
          </w:tcPr>
          <w:p w14:paraId="274939FC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14:paraId="3F423A42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14:paraId="6AC1DB47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14:paraId="1D92D22E" w14:textId="77777777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8724E3E" w14:textId="77777777" w:rsidR="004057AC" w:rsidRPr="00DE4B77" w:rsidRDefault="005F43E5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43081B4" w14:textId="77777777"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3ECC6C9" w14:textId="77777777" w:rsidR="004057AC" w:rsidRDefault="004057AC" w:rsidP="00DE4B77"/>
        </w:tc>
      </w:tr>
    </w:tbl>
    <w:p w14:paraId="2495FB4A" w14:textId="77777777"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14:paraId="28D611C9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1" w:name="_Toc357692833"/>
      <w:bookmarkStart w:id="122" w:name="_Toc432150009"/>
      <w:r w:rsidRPr="00877199">
        <w:rPr>
          <w:rFonts w:ascii="Calibri" w:hAnsi="Calibri" w:cs="Calibri"/>
        </w:rPr>
        <w:t>Usage</w:t>
      </w:r>
      <w:bookmarkEnd w:id="121"/>
      <w:bookmarkEnd w:id="12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14:paraId="78AB2919" w14:textId="77777777" w:rsidTr="00DE4B77">
        <w:tc>
          <w:tcPr>
            <w:tcW w:w="4878" w:type="dxa"/>
            <w:shd w:val="clear" w:color="auto" w:fill="4F81BD"/>
          </w:tcPr>
          <w:p w14:paraId="377525EF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14:paraId="243D1A77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14:paraId="572D1C7F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14:paraId="024AD961" w14:textId="77777777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95492AD" w14:textId="77777777" w:rsidR="004057AC" w:rsidRPr="00DE4B77" w:rsidRDefault="00030AFC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C8BD496" w14:textId="77777777"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B673AE3" w14:textId="77777777" w:rsidR="004057AC" w:rsidRDefault="004057AC" w:rsidP="00DE4B77"/>
        </w:tc>
      </w:tr>
    </w:tbl>
    <w:p w14:paraId="0C821996" w14:textId="77777777" w:rsidR="004057AC" w:rsidRDefault="004057AC" w:rsidP="004057AC">
      <w:pPr>
        <w:pStyle w:val="Caption"/>
      </w:pPr>
      <w:r>
        <w:t xml:space="preserve">Table </w:t>
      </w:r>
      <w:r w:rsidR="00443D94">
        <w:fldChar w:fldCharType="begin"/>
      </w:r>
      <w:r w:rsidR="00443D94">
        <w:instrText xml:space="preserve"> SEQ Table \* ARABIC </w:instrText>
      </w:r>
      <w:r w:rsidR="00443D94">
        <w:fldChar w:fldCharType="separate"/>
      </w:r>
      <w:r>
        <w:rPr>
          <w:noProof/>
        </w:rPr>
        <w:t>1</w:t>
      </w:r>
      <w:r w:rsidR="00443D94">
        <w:rPr>
          <w:noProof/>
        </w:rPr>
        <w:fldChar w:fldCharType="end"/>
      </w:r>
      <w:r>
        <w:t>: ARM Cortex R4 Memory Usage</w:t>
      </w:r>
    </w:p>
    <w:p w14:paraId="761C3D93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3" w:name="_Toc357692834"/>
      <w:bookmarkStart w:id="124" w:name="_Toc432150010"/>
      <w:bookmarkStart w:id="125" w:name="OLE_LINK20"/>
      <w:bookmarkStart w:id="126" w:name="OLE_LINK81"/>
      <w:bookmarkStart w:id="127" w:name="OLE_LINK82"/>
      <w:r w:rsidRPr="00877199">
        <w:rPr>
          <w:rFonts w:ascii="Calibri" w:hAnsi="Calibri" w:cs="Calibri"/>
        </w:rPr>
        <w:t>NvM Blocks</w:t>
      </w:r>
      <w:bookmarkEnd w:id="123"/>
      <w:bookmarkEnd w:id="124"/>
    </w:p>
    <w:bookmarkEnd w:id="125"/>
    <w:bookmarkEnd w:id="126"/>
    <w:bookmarkEnd w:id="127"/>
    <w:p w14:paraId="34731612" w14:textId="77777777" w:rsidR="004057AC" w:rsidRDefault="005F43E5" w:rsidP="004057AC">
      <w:r>
        <w:t>None</w:t>
      </w:r>
    </w:p>
    <w:p w14:paraId="3E228DD3" w14:textId="77777777" w:rsidR="004057AC" w:rsidRPr="00BC0234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28" w:name="_Toc357692835"/>
      <w:bookmarkStart w:id="129" w:name="_Toc432150011"/>
      <w:bookmarkStart w:id="130" w:name="OLE_LINK18"/>
      <w:bookmarkStart w:id="131" w:name="OLE_LINK19"/>
      <w:r w:rsidRPr="00BC0234">
        <w:rPr>
          <w:rFonts w:ascii="Calibri" w:hAnsi="Calibri" w:cs="Calibri"/>
        </w:rPr>
        <w:lastRenderedPageBreak/>
        <w:t>Compiler Settings</w:t>
      </w:r>
      <w:bookmarkEnd w:id="128"/>
      <w:bookmarkEnd w:id="129"/>
    </w:p>
    <w:bookmarkEnd w:id="130"/>
    <w:bookmarkEnd w:id="131"/>
    <w:p w14:paraId="4EA7B6F6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132" w:name="_Toc357692836"/>
      <w:bookmarkStart w:id="133" w:name="_Toc432150012"/>
      <w:r w:rsidRPr="00877199">
        <w:rPr>
          <w:rFonts w:ascii="Calibri" w:hAnsi="Calibri" w:cs="Calibri"/>
        </w:rPr>
        <w:t>Preprocessor MACRO</w:t>
      </w:r>
      <w:bookmarkEnd w:id="132"/>
      <w:bookmarkEnd w:id="133"/>
    </w:p>
    <w:p w14:paraId="1322D702" w14:textId="77777777" w:rsidR="004057AC" w:rsidRDefault="00A96B17" w:rsidP="004057AC">
      <w:pPr>
        <w:rPr>
          <w:rFonts w:cs="Calibri"/>
        </w:rPr>
      </w:pPr>
      <w:bookmarkStart w:id="134" w:name="OLE_LINK21"/>
      <w:r>
        <w:rPr>
          <w:rFonts w:cs="Calibri"/>
        </w:rPr>
        <w:t xml:space="preserve">The file </w:t>
      </w:r>
      <w:proofErr w:type="spellStart"/>
      <w:r>
        <w:rPr>
          <w:rFonts w:cs="Calibri"/>
        </w:rPr>
        <w:t>xcp.cfg</w:t>
      </w:r>
      <w:proofErr w:type="spellEnd"/>
      <w:r>
        <w:rPr>
          <w:rFonts w:cs="Calibri"/>
        </w:rPr>
        <w:t xml:space="preserve"> needs to have “</w:t>
      </w:r>
      <w:r w:rsidRPr="00A96B17">
        <w:rPr>
          <w:rFonts w:cs="Calibri"/>
        </w:rPr>
        <w:t>#define XCP_ENABLE_CALIBRATION_MEM_ACCESS_BY_APPL</w:t>
      </w:r>
      <w:r>
        <w:rPr>
          <w:rFonts w:cs="Calibri"/>
        </w:rPr>
        <w:t xml:space="preserve">” added. When the XCP component is generated in </w:t>
      </w:r>
      <w:proofErr w:type="spellStart"/>
      <w:r>
        <w:rPr>
          <w:rFonts w:cs="Calibri"/>
        </w:rPr>
        <w:t>GENy</w:t>
      </w:r>
      <w:proofErr w:type="spellEnd"/>
      <w:r>
        <w:rPr>
          <w:rFonts w:cs="Calibri"/>
        </w:rPr>
        <w:t xml:space="preserve">, this will enable the application read/write calls. </w:t>
      </w:r>
    </w:p>
    <w:p w14:paraId="3A9F20D3" w14:textId="77777777" w:rsidR="000E76F7" w:rsidRDefault="000E76F7" w:rsidP="004057AC">
      <w:pPr>
        <w:rPr>
          <w:rFonts w:cs="Calibri"/>
        </w:rPr>
      </w:pPr>
    </w:p>
    <w:p w14:paraId="05BB01DE" w14:textId="77777777" w:rsidR="000E76F7" w:rsidRDefault="000E76F7" w:rsidP="004057AC">
      <w:pPr>
        <w:rPr>
          <w:rFonts w:cs="Calibri"/>
        </w:rPr>
      </w:pPr>
      <w:r>
        <w:rPr>
          <w:rFonts w:cs="Calibri"/>
        </w:rPr>
        <w:t xml:space="preserve">The #defile </w:t>
      </w:r>
      <w:r w:rsidRPr="000E76F7">
        <w:rPr>
          <w:rFonts w:cs="Calibri"/>
        </w:rPr>
        <w:t>XCPIF_MAXCALSEG_CNT_U08</w:t>
      </w:r>
      <w:r>
        <w:rPr>
          <w:rFonts w:cs="Calibri"/>
        </w:rPr>
        <w:t xml:space="preserve"> points to a generated value by the </w:t>
      </w:r>
      <w:proofErr w:type="spellStart"/>
      <w:r>
        <w:rPr>
          <w:rFonts w:cs="Calibri"/>
        </w:rPr>
        <w:t>Xcp</w:t>
      </w:r>
      <w:proofErr w:type="spellEnd"/>
      <w:r>
        <w:rPr>
          <w:rFonts w:cs="Calibri"/>
        </w:rPr>
        <w:t xml:space="preserve"> component. Vector currently only allows one segment to be defined. This will have to be manually changed </w:t>
      </w:r>
      <w:r w:rsidR="000013AB">
        <w:rPr>
          <w:rFonts w:cs="Calibri"/>
        </w:rPr>
        <w:t xml:space="preserve">in the </w:t>
      </w:r>
      <w:proofErr w:type="spellStart"/>
      <w:r w:rsidR="000013AB">
        <w:rPr>
          <w:rFonts w:cs="Calibri"/>
        </w:rPr>
        <w:t>xcp.cfg</w:t>
      </w:r>
      <w:proofErr w:type="spellEnd"/>
      <w:r w:rsidR="000013AB">
        <w:rPr>
          <w:rFonts w:cs="Calibri"/>
        </w:rPr>
        <w:t xml:space="preserve"> file by the following: </w:t>
      </w:r>
    </w:p>
    <w:p w14:paraId="72435280" w14:textId="77777777" w:rsidR="000B1613" w:rsidRDefault="000B1613" w:rsidP="004057AC">
      <w:pPr>
        <w:rPr>
          <w:rFonts w:cs="Calibri"/>
        </w:rPr>
      </w:pPr>
    </w:p>
    <w:p w14:paraId="1BC0E2D3" w14:textId="77777777" w:rsidR="000013AB" w:rsidRDefault="000013AB" w:rsidP="004057AC">
      <w:pPr>
        <w:rPr>
          <w:rFonts w:cs="Calibri"/>
        </w:rPr>
      </w:pPr>
      <w:r>
        <w:rPr>
          <w:rFonts w:cs="Calibri"/>
        </w:rPr>
        <w:t>#</w:t>
      </w:r>
      <w:proofErr w:type="spellStart"/>
      <w:r>
        <w:rPr>
          <w:rFonts w:cs="Calibri"/>
        </w:rPr>
        <w:t>undef</w:t>
      </w:r>
      <w:proofErr w:type="spellEnd"/>
      <w:r>
        <w:rPr>
          <w:rFonts w:cs="Calibri"/>
        </w:rPr>
        <w:t xml:space="preserve"> </w:t>
      </w:r>
      <w:proofErr w:type="spellStart"/>
      <w:r w:rsidRPr="000013AB">
        <w:rPr>
          <w:rFonts w:cs="Calibri"/>
        </w:rPr>
        <w:t>kXcpMaxSegment</w:t>
      </w:r>
      <w:proofErr w:type="spellEnd"/>
    </w:p>
    <w:p w14:paraId="51CA88E6" w14:textId="77777777" w:rsidR="000013AB" w:rsidRDefault="000013AB" w:rsidP="004057AC">
      <w:pPr>
        <w:rPr>
          <w:rFonts w:cs="Calibri"/>
        </w:rPr>
      </w:pPr>
      <w:r>
        <w:rPr>
          <w:rFonts w:cs="Calibri"/>
        </w:rPr>
        <w:t xml:space="preserve">#define </w:t>
      </w:r>
      <w:proofErr w:type="spellStart"/>
      <w:proofErr w:type="gramStart"/>
      <w:r w:rsidRPr="000013AB">
        <w:rPr>
          <w:rFonts w:cs="Calibri"/>
        </w:rPr>
        <w:t>kXcpMaxSegment</w:t>
      </w:r>
      <w:proofErr w:type="spellEnd"/>
      <w:r>
        <w:rPr>
          <w:rFonts w:cs="Calibri"/>
        </w:rPr>
        <w:t xml:space="preserve"> </w:t>
      </w:r>
      <w:r w:rsidR="000B1613">
        <w:rPr>
          <w:rFonts w:cs="Calibri"/>
        </w:rPr>
        <w:t xml:space="preserve"> </w:t>
      </w:r>
      <w:r>
        <w:rPr>
          <w:rFonts w:cs="Calibri"/>
        </w:rPr>
        <w:t>X</w:t>
      </w:r>
      <w:r w:rsidR="000B1613">
        <w:rPr>
          <w:rFonts w:cs="Calibri"/>
        </w:rPr>
        <w:t>X</w:t>
      </w:r>
      <w:proofErr w:type="gramEnd"/>
    </w:p>
    <w:p w14:paraId="61F2CDFF" w14:textId="77777777" w:rsidR="000B1613" w:rsidRDefault="000B1613" w:rsidP="004057AC">
      <w:pPr>
        <w:rPr>
          <w:rFonts w:cs="Calibri"/>
        </w:rPr>
      </w:pPr>
    </w:p>
    <w:p w14:paraId="3AD5A5CD" w14:textId="77777777" w:rsidR="000013AB" w:rsidRPr="000B1613" w:rsidRDefault="000013AB" w:rsidP="004057AC">
      <w:pPr>
        <w:rPr>
          <w:rFonts w:cs="Calibri"/>
          <w:i/>
        </w:rPr>
      </w:pPr>
      <w:r w:rsidRPr="000B1613">
        <w:rPr>
          <w:rFonts w:cs="Calibri"/>
          <w:i/>
        </w:rPr>
        <w:t>X</w:t>
      </w:r>
      <w:r w:rsidR="000B1613" w:rsidRPr="000B1613">
        <w:rPr>
          <w:rFonts w:cs="Calibri"/>
          <w:i/>
        </w:rPr>
        <w:t xml:space="preserve">X is the number of tuning groups that are defined in your program. </w:t>
      </w:r>
    </w:p>
    <w:p w14:paraId="31466E1C" w14:textId="77777777"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5" w:name="_Toc357692837"/>
      <w:bookmarkStart w:id="136" w:name="_Toc432150013"/>
      <w:bookmarkEnd w:id="134"/>
      <w:r w:rsidRPr="00877199">
        <w:rPr>
          <w:rFonts w:ascii="Calibri" w:hAnsi="Calibri" w:cs="Calibri"/>
        </w:rPr>
        <w:t>Optimization Settings</w:t>
      </w:r>
      <w:bookmarkEnd w:id="135"/>
      <w:bookmarkEnd w:id="136"/>
    </w:p>
    <w:p w14:paraId="75FAEA55" w14:textId="77777777" w:rsidR="00656B0A" w:rsidRDefault="00030AFC" w:rsidP="005A392A">
      <w:pPr>
        <w:rPr>
          <w:rFonts w:cs="Calibri"/>
        </w:rPr>
      </w:pPr>
      <w:bookmarkStart w:id="137" w:name="_Toc382295838"/>
      <w:bookmarkStart w:id="138" w:name="_Toc382297291"/>
      <w:bookmarkStart w:id="139" w:name="_Toc383611455"/>
      <w:bookmarkStart w:id="140" w:name="_Toc383698777"/>
      <w:bookmarkStart w:id="141" w:name="_Toc382295839"/>
      <w:bookmarkStart w:id="142" w:name="_Toc382297292"/>
      <w:bookmarkStart w:id="143" w:name="_Toc383611456"/>
      <w:bookmarkStart w:id="144" w:name="_Toc383698778"/>
      <w:bookmarkStart w:id="145" w:name="_Toc382295842"/>
      <w:bookmarkStart w:id="146" w:name="_Toc382297295"/>
      <w:bookmarkStart w:id="147" w:name="_Toc383611459"/>
      <w:bookmarkStart w:id="148" w:name="_Toc383698781"/>
      <w:bookmarkStart w:id="149" w:name="_Toc382295843"/>
      <w:bookmarkStart w:id="150" w:name="_Toc382297296"/>
      <w:bookmarkStart w:id="151" w:name="_Toc383611460"/>
      <w:bookmarkStart w:id="152" w:name="_Toc383698782"/>
      <w:bookmarkStart w:id="153" w:name="_Toc382295850"/>
      <w:bookmarkStart w:id="154" w:name="_Toc382297303"/>
      <w:bookmarkStart w:id="155" w:name="_Toc383611467"/>
      <w:bookmarkStart w:id="156" w:name="_Toc383698789"/>
      <w:bookmarkStart w:id="157" w:name="_Toc382295853"/>
      <w:bookmarkStart w:id="158" w:name="_Toc382297306"/>
      <w:bookmarkStart w:id="159" w:name="_Toc383611470"/>
      <w:bookmarkStart w:id="160" w:name="_Toc383698792"/>
      <w:bookmarkStart w:id="161" w:name="_Toc382295856"/>
      <w:bookmarkStart w:id="162" w:name="_Toc382297309"/>
      <w:bookmarkStart w:id="163" w:name="_Toc383611473"/>
      <w:bookmarkStart w:id="164" w:name="_Toc383698795"/>
      <w:bookmarkStart w:id="165" w:name="_Toc382295858"/>
      <w:bookmarkStart w:id="166" w:name="_Toc382297311"/>
      <w:bookmarkStart w:id="167" w:name="_Toc383611475"/>
      <w:bookmarkStart w:id="168" w:name="_Toc383698797"/>
      <w:bookmarkStart w:id="169" w:name="_Toc382295859"/>
      <w:bookmarkStart w:id="170" w:name="_Toc382297312"/>
      <w:bookmarkStart w:id="171" w:name="_Toc383611476"/>
      <w:bookmarkStart w:id="172" w:name="_Toc383698798"/>
      <w:bookmarkStart w:id="173" w:name="_Toc382295876"/>
      <w:bookmarkStart w:id="174" w:name="_Toc382297329"/>
      <w:bookmarkStart w:id="175" w:name="_Toc383611493"/>
      <w:bookmarkStart w:id="176" w:name="_Toc383698815"/>
      <w:bookmarkStart w:id="177" w:name="_Toc382297340"/>
      <w:bookmarkStart w:id="178" w:name="_Toc383611504"/>
      <w:bookmarkStart w:id="179" w:name="_Toc383698826"/>
      <w:bookmarkStart w:id="180" w:name="_Toc382297341"/>
      <w:bookmarkStart w:id="181" w:name="_Toc383611505"/>
      <w:bookmarkStart w:id="182" w:name="_Toc383698827"/>
      <w:bookmarkStart w:id="183" w:name="_Toc382297346"/>
      <w:bookmarkStart w:id="184" w:name="_Toc383611510"/>
      <w:bookmarkStart w:id="185" w:name="_Toc383698832"/>
      <w:bookmarkStart w:id="186" w:name="_Toc382297348"/>
      <w:bookmarkStart w:id="187" w:name="_Toc383611512"/>
      <w:bookmarkStart w:id="188" w:name="_Toc383698834"/>
      <w:bookmarkStart w:id="189" w:name="_Toc382297371"/>
      <w:bookmarkStart w:id="190" w:name="_Toc383611535"/>
      <w:bookmarkStart w:id="191" w:name="_Toc383698857"/>
      <w:bookmarkStart w:id="192" w:name="_Toc382297372"/>
      <w:bookmarkStart w:id="193" w:name="_Toc383611536"/>
      <w:bookmarkStart w:id="194" w:name="_Toc383698858"/>
      <w:bookmarkStart w:id="195" w:name="_Toc382297373"/>
      <w:bookmarkStart w:id="196" w:name="_Toc383611537"/>
      <w:bookmarkStart w:id="197" w:name="_Toc383698859"/>
      <w:bookmarkStart w:id="198" w:name="_Toc382297374"/>
      <w:bookmarkStart w:id="199" w:name="_Toc383611538"/>
      <w:bookmarkStart w:id="200" w:name="_Toc383698860"/>
      <w:bookmarkStart w:id="201" w:name="_Toc382297375"/>
      <w:bookmarkStart w:id="202" w:name="_Toc383611539"/>
      <w:bookmarkStart w:id="203" w:name="_Toc383698861"/>
      <w:bookmarkStart w:id="204" w:name="_Toc382297376"/>
      <w:bookmarkStart w:id="205" w:name="_Toc383611540"/>
      <w:bookmarkStart w:id="206" w:name="_Toc383698862"/>
      <w:bookmarkStart w:id="207" w:name="_Toc382297377"/>
      <w:bookmarkStart w:id="208" w:name="_Toc383611541"/>
      <w:bookmarkStart w:id="209" w:name="_Toc383698863"/>
      <w:bookmarkStart w:id="210" w:name="_Toc382297378"/>
      <w:bookmarkStart w:id="211" w:name="_Toc383611542"/>
      <w:bookmarkStart w:id="212" w:name="_Toc383698864"/>
      <w:bookmarkStart w:id="213" w:name="_Toc382297379"/>
      <w:bookmarkStart w:id="214" w:name="_Toc383611543"/>
      <w:bookmarkStart w:id="215" w:name="_Toc383698865"/>
      <w:bookmarkStart w:id="216" w:name="_Toc382297380"/>
      <w:bookmarkStart w:id="217" w:name="_Toc383611544"/>
      <w:bookmarkStart w:id="218" w:name="_Toc383698866"/>
      <w:bookmarkStart w:id="219" w:name="_Toc382297381"/>
      <w:bookmarkStart w:id="220" w:name="_Toc383611545"/>
      <w:bookmarkStart w:id="221" w:name="_Toc383698867"/>
      <w:bookmarkStart w:id="222" w:name="_Toc382297382"/>
      <w:bookmarkStart w:id="223" w:name="_Toc383611546"/>
      <w:bookmarkStart w:id="224" w:name="_Toc383698868"/>
      <w:bookmarkStart w:id="225" w:name="_Toc382297383"/>
      <w:bookmarkStart w:id="226" w:name="_Toc383611547"/>
      <w:bookmarkStart w:id="227" w:name="_Toc383698869"/>
      <w:bookmarkStart w:id="228" w:name="_Toc382295908"/>
      <w:bookmarkStart w:id="229" w:name="_Toc382297384"/>
      <w:bookmarkStart w:id="230" w:name="_Toc383611548"/>
      <w:bookmarkStart w:id="231" w:name="_Toc383698870"/>
      <w:bookmarkStart w:id="232" w:name="_Toc382295909"/>
      <w:bookmarkStart w:id="233" w:name="_Toc382297385"/>
      <w:bookmarkStart w:id="234" w:name="_Toc383611549"/>
      <w:bookmarkStart w:id="235" w:name="_Toc383698871"/>
      <w:bookmarkStart w:id="236" w:name="_Toc382295910"/>
      <w:bookmarkStart w:id="237" w:name="_Toc382297386"/>
      <w:bookmarkStart w:id="238" w:name="_Toc383611550"/>
      <w:bookmarkStart w:id="239" w:name="_Toc383698872"/>
      <w:bookmarkStart w:id="240" w:name="_Toc382295911"/>
      <w:bookmarkStart w:id="241" w:name="_Toc382297387"/>
      <w:bookmarkStart w:id="242" w:name="_Toc383611551"/>
      <w:bookmarkStart w:id="243" w:name="_Toc383698873"/>
      <w:bookmarkStart w:id="244" w:name="_Toc382295912"/>
      <w:bookmarkStart w:id="245" w:name="_Toc382297388"/>
      <w:bookmarkStart w:id="246" w:name="_Toc383611552"/>
      <w:bookmarkStart w:id="247" w:name="_Toc383698874"/>
      <w:bookmarkStart w:id="248" w:name="_Toc382295913"/>
      <w:bookmarkStart w:id="249" w:name="_Toc382297389"/>
      <w:bookmarkStart w:id="250" w:name="_Toc383611553"/>
      <w:bookmarkStart w:id="251" w:name="_Toc383698875"/>
      <w:bookmarkStart w:id="252" w:name="_Toc382295914"/>
      <w:bookmarkStart w:id="253" w:name="_Toc382297390"/>
      <w:bookmarkStart w:id="254" w:name="_Toc383611554"/>
      <w:bookmarkStart w:id="255" w:name="_Toc383698876"/>
      <w:bookmarkStart w:id="256" w:name="_Toc382295915"/>
      <w:bookmarkStart w:id="257" w:name="_Toc382297391"/>
      <w:bookmarkStart w:id="258" w:name="_Toc383611555"/>
      <w:bookmarkStart w:id="259" w:name="_Toc383698877"/>
      <w:bookmarkStart w:id="260" w:name="_Toc382297405"/>
      <w:bookmarkStart w:id="261" w:name="_Toc383611575"/>
      <w:bookmarkStart w:id="262" w:name="_Toc383698897"/>
      <w:bookmarkStart w:id="263" w:name="_Toc382295931"/>
      <w:bookmarkStart w:id="264" w:name="_Toc382297409"/>
      <w:bookmarkStart w:id="265" w:name="_Toc383611582"/>
      <w:bookmarkStart w:id="266" w:name="_Toc383698904"/>
      <w:bookmarkStart w:id="267" w:name="_Toc382295932"/>
      <w:bookmarkStart w:id="268" w:name="_Toc382297410"/>
      <w:bookmarkStart w:id="269" w:name="_Toc383611583"/>
      <w:bookmarkStart w:id="270" w:name="_Toc383698905"/>
      <w:bookmarkStart w:id="271" w:name="_Toc382295935"/>
      <w:bookmarkStart w:id="272" w:name="_Toc382297413"/>
      <w:bookmarkStart w:id="273" w:name="_Toc383611586"/>
      <w:bookmarkStart w:id="274" w:name="_Toc383698908"/>
      <w:bookmarkStart w:id="275" w:name="_Toc382295937"/>
      <w:bookmarkStart w:id="276" w:name="_Toc382297415"/>
      <w:bookmarkStart w:id="277" w:name="_Toc383611588"/>
      <w:bookmarkStart w:id="278" w:name="_Toc383698910"/>
      <w:bookmarkStart w:id="279" w:name="_Toc382295942"/>
      <w:bookmarkStart w:id="280" w:name="_Toc382297420"/>
      <w:bookmarkStart w:id="281" w:name="_Toc383611593"/>
      <w:bookmarkStart w:id="282" w:name="_Toc383698915"/>
      <w:bookmarkStart w:id="283" w:name="_Toc382295950"/>
      <w:bookmarkStart w:id="284" w:name="_Toc382297428"/>
      <w:bookmarkStart w:id="285" w:name="_Toc383611601"/>
      <w:bookmarkStart w:id="286" w:name="_Toc383698923"/>
      <w:bookmarkStart w:id="287" w:name="_Toc382295955"/>
      <w:bookmarkStart w:id="288" w:name="_Toc382297433"/>
      <w:bookmarkStart w:id="289" w:name="_Toc383611606"/>
      <w:bookmarkStart w:id="290" w:name="_Toc383698928"/>
      <w:bookmarkStart w:id="291" w:name="_Toc382295959"/>
      <w:bookmarkStart w:id="292" w:name="_Toc382297437"/>
      <w:bookmarkStart w:id="293" w:name="_Toc383611610"/>
      <w:bookmarkStart w:id="294" w:name="_Toc383698932"/>
      <w:bookmarkStart w:id="295" w:name="_Toc382295963"/>
      <w:bookmarkStart w:id="296" w:name="_Toc382297441"/>
      <w:bookmarkStart w:id="297" w:name="_Toc383611614"/>
      <w:bookmarkStart w:id="298" w:name="_Toc383698936"/>
      <w:bookmarkStart w:id="299" w:name="_Toc382295967"/>
      <w:bookmarkStart w:id="300" w:name="_Toc382297445"/>
      <w:bookmarkStart w:id="301" w:name="_Toc383611618"/>
      <w:bookmarkStart w:id="302" w:name="_Toc38369894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>
        <w:rPr>
          <w:rFonts w:cs="Calibri"/>
        </w:rPr>
        <w:t>None</w:t>
      </w:r>
    </w:p>
    <w:p w14:paraId="35FCA7A1" w14:textId="77777777" w:rsidR="00FA5768" w:rsidRPr="00AA38E8" w:rsidRDefault="00FA5768" w:rsidP="004057AC">
      <w:pPr>
        <w:spacing w:after="120"/>
        <w:ind w:left="720"/>
        <w:rPr>
          <w:rFonts w:cs="Calibri"/>
        </w:rPr>
      </w:pPr>
    </w:p>
    <w:p w14:paraId="38B7A2EE" w14:textId="77777777" w:rsidR="00F4712F" w:rsidRPr="00AA38E8" w:rsidRDefault="00F4712F" w:rsidP="0027405F">
      <w:pPr>
        <w:rPr>
          <w:rFonts w:cs="Calibri"/>
        </w:rPr>
      </w:pPr>
    </w:p>
    <w:p w14:paraId="77F25D53" w14:textId="77777777" w:rsidR="00722EA8" w:rsidRPr="00AA38E8" w:rsidRDefault="00722EA8" w:rsidP="00722EA8">
      <w:pPr>
        <w:rPr>
          <w:rFonts w:cs="Calibri"/>
          <w:lang w:bidi="ar-SA"/>
        </w:rPr>
      </w:pPr>
    </w:p>
    <w:p w14:paraId="27F32354" w14:textId="77777777" w:rsidR="009F3119" w:rsidRPr="00AA38E8" w:rsidRDefault="00912AE0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03" w:name="_Toc432150014"/>
      <w:r w:rsidRPr="00AA38E8">
        <w:rPr>
          <w:rFonts w:ascii="Calibri" w:hAnsi="Calibri" w:cs="Calibri"/>
        </w:rPr>
        <w:lastRenderedPageBreak/>
        <w:t>Appendix</w:t>
      </w:r>
      <w:bookmarkEnd w:id="303"/>
    </w:p>
    <w:p w14:paraId="359F0FD4" w14:textId="77777777" w:rsidR="00912AE0" w:rsidRPr="00EF1337" w:rsidRDefault="00A96B17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N/A</w:t>
      </w:r>
    </w:p>
    <w:sectPr w:rsidR="00912AE0" w:rsidRPr="00EF1337">
      <w:headerReference w:type="default" r:id="rId11"/>
      <w:footerReference w:type="default" r:id="rId12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AF5B2" w14:textId="77777777" w:rsidR="00443D94" w:rsidRDefault="00443D94">
      <w:r>
        <w:separator/>
      </w:r>
    </w:p>
  </w:endnote>
  <w:endnote w:type="continuationSeparator" w:id="0">
    <w:p w14:paraId="61C37C06" w14:textId="77777777" w:rsidR="00443D94" w:rsidRDefault="0044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14:paraId="635D5F0D" w14:textId="77777777" w:rsidTr="00722EA8">
      <w:tc>
        <w:tcPr>
          <w:tcW w:w="3618" w:type="dxa"/>
          <w:shd w:val="clear" w:color="auto" w:fill="auto"/>
        </w:tcPr>
        <w:p w14:paraId="7D11A05B" w14:textId="77777777"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14:paraId="2841C1C4" w14:textId="77777777" w:rsidR="005F43E5" w:rsidRDefault="005F43E5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Template </w:t>
          </w:r>
          <w:r w:rsidR="00C576BF">
            <w:rPr>
              <w:sz w:val="16"/>
            </w:rPr>
            <w:t xml:space="preserve">Version: </w:t>
          </w:r>
          <w:r w:rsidR="00294DDA">
            <w:rPr>
              <w:sz w:val="16"/>
            </w:rPr>
            <w:t>2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 w:rsidR="00C576BF">
            <w:rPr>
              <w:sz w:val="16"/>
            </w:rPr>
            <w:t xml:space="preserve"> </w:t>
          </w:r>
        </w:p>
        <w:p w14:paraId="7DB335AB" w14:textId="77777777" w:rsidR="00C576BF" w:rsidRPr="000665B8" w:rsidRDefault="005F43E5" w:rsidP="005F43E5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Document Version: 1.0, </w:t>
          </w:r>
          <w:r w:rsidR="00C576BF">
            <w:rPr>
              <w:sz w:val="16"/>
            </w:rPr>
            <w:t xml:space="preserve">Date: </w:t>
          </w:r>
          <w:r>
            <w:rPr>
              <w:sz w:val="16"/>
            </w:rPr>
            <w:t>16</w:t>
          </w:r>
          <w:r w:rsidR="00C576BF">
            <w:rPr>
              <w:sz w:val="16"/>
            </w:rPr>
            <w:t>-</w:t>
          </w:r>
          <w:r>
            <w:rPr>
              <w:sz w:val="16"/>
            </w:rPr>
            <w:t>Jun</w:t>
          </w:r>
          <w:r w:rsidR="00C576BF">
            <w:rPr>
              <w:sz w:val="16"/>
            </w:rPr>
            <w:t>-</w:t>
          </w:r>
          <w:r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14:paraId="5F1EED89" w14:textId="77777777"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14:paraId="408B89E5" w14:textId="77777777"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14:paraId="4435E9F6" w14:textId="564C4A9C"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5B18DE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5B18DE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14:paraId="10146A04" w14:textId="77777777"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39D4E" w14:textId="77777777" w:rsidR="00443D94" w:rsidRDefault="00443D94">
      <w:r>
        <w:separator/>
      </w:r>
    </w:p>
  </w:footnote>
  <w:footnote w:type="continuationSeparator" w:id="0">
    <w:p w14:paraId="4D557FD0" w14:textId="77777777" w:rsidR="00443D94" w:rsidRDefault="0044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14:paraId="303F249E" w14:textId="77777777" w:rsidTr="001B11CC">
      <w:trPr>
        <w:trHeight w:val="710"/>
      </w:trPr>
      <w:tc>
        <w:tcPr>
          <w:tcW w:w="2520" w:type="dxa"/>
        </w:tcPr>
        <w:p w14:paraId="470930B9" w14:textId="77777777" w:rsidR="00C576BF" w:rsidRPr="008969C4" w:rsidRDefault="00163230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64A5E123" wp14:editId="4ABAEC42">
                <wp:extent cx="1069975" cy="44005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9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14:paraId="469EF46F" w14:textId="77777777"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14:paraId="5B142E40" w14:textId="77777777"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14:paraId="016C934D" w14:textId="77777777"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856D3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66213C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6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5"/>
  </w:num>
  <w:num w:numId="44">
    <w:abstractNumId w:val="18"/>
  </w:num>
  <w:num w:numId="45">
    <w:abstractNumId w:val="24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Smith">
    <w15:presenceInfo w15:providerId="AD" w15:userId="S-1-5-21-1993528211-2586143117-3253031534-73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98E"/>
    <w:rsid w:val="000013AB"/>
    <w:rsid w:val="0002711E"/>
    <w:rsid w:val="00030567"/>
    <w:rsid w:val="00030AFC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1613"/>
    <w:rsid w:val="000B202E"/>
    <w:rsid w:val="000B7452"/>
    <w:rsid w:val="000D5DB4"/>
    <w:rsid w:val="000E0B71"/>
    <w:rsid w:val="000E102A"/>
    <w:rsid w:val="000E76F7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46F52"/>
    <w:rsid w:val="00151B57"/>
    <w:rsid w:val="00163230"/>
    <w:rsid w:val="001833C5"/>
    <w:rsid w:val="00186C07"/>
    <w:rsid w:val="0019671A"/>
    <w:rsid w:val="001B11CC"/>
    <w:rsid w:val="001B1516"/>
    <w:rsid w:val="001B7B1D"/>
    <w:rsid w:val="001D2F1D"/>
    <w:rsid w:val="001D571D"/>
    <w:rsid w:val="001D631F"/>
    <w:rsid w:val="001E0633"/>
    <w:rsid w:val="00213F47"/>
    <w:rsid w:val="0021426E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3D94"/>
    <w:rsid w:val="00444F99"/>
    <w:rsid w:val="00454165"/>
    <w:rsid w:val="00467A4E"/>
    <w:rsid w:val="00475AE0"/>
    <w:rsid w:val="004863BF"/>
    <w:rsid w:val="0049479C"/>
    <w:rsid w:val="004C3E01"/>
    <w:rsid w:val="004F3152"/>
    <w:rsid w:val="004F3C64"/>
    <w:rsid w:val="00510DB3"/>
    <w:rsid w:val="00523070"/>
    <w:rsid w:val="00585674"/>
    <w:rsid w:val="005878B7"/>
    <w:rsid w:val="005A392A"/>
    <w:rsid w:val="005A3EDE"/>
    <w:rsid w:val="005B18DE"/>
    <w:rsid w:val="005B6300"/>
    <w:rsid w:val="005C6E8D"/>
    <w:rsid w:val="005D4850"/>
    <w:rsid w:val="005D671A"/>
    <w:rsid w:val="005F43E5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4F7B"/>
    <w:rsid w:val="00A92EE5"/>
    <w:rsid w:val="00A96B17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34CD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EF5ECA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D687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79643D"/>
  <w15:docId w15:val="{1948F0A4-CD5A-4367-A575-ADD50AAB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link w:val="Heading2Char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2Char">
    <w:name w:val="Heading 2 Char"/>
    <w:link w:val="Heading2"/>
    <w:rsid w:val="00030AFC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129C768-227F-42EA-9999-997312BE8B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5F6B03-1C65-4281-9054-E8C2A692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</Company>
  <LinksUpToDate>false</LinksUpToDate>
  <CharactersWithSpaces>6336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Kevin Smith</cp:lastModifiedBy>
  <cp:revision>8</cp:revision>
  <cp:lastPrinted>2015-06-17T18:16:00Z</cp:lastPrinted>
  <dcterms:created xsi:type="dcterms:W3CDTF">2015-06-17T18:13:00Z</dcterms:created>
  <dcterms:modified xsi:type="dcterms:W3CDTF">2018-02-12T21:59:00Z</dcterms:modified>
</cp:coreProperties>
</file>