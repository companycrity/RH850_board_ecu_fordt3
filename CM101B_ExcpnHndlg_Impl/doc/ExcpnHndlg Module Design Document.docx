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704BD1748B4146E392F275463721969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1D1A02"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D16593">
        <w:rPr>
          <w:rFonts w:cs="Calibri"/>
          <w:b/>
          <w:sz w:val="48"/>
          <w:szCs w:val="48"/>
        </w:rPr>
        <w:t>ExcpnHndlg</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0D2654" w:rsidP="007E0373">
      <w:pPr>
        <w:tabs>
          <w:tab w:val="left" w:pos="4320"/>
          <w:tab w:val="left" w:pos="8640"/>
        </w:tabs>
        <w:spacing w:before="120" w:after="360"/>
        <w:jc w:val="center"/>
        <w:rPr>
          <w:b/>
          <w:sz w:val="36"/>
        </w:rPr>
      </w:pPr>
      <w:del w:id="0" w:author="Avinash James" w:date="2018-03-11T11:04:00Z">
        <w:r w:rsidRPr="007E0373" w:rsidDel="004F15CA">
          <w:rPr>
            <w:b/>
            <w:sz w:val="36"/>
          </w:rPr>
          <w:fldChar w:fldCharType="begin"/>
        </w:r>
        <w:r w:rsidRPr="007E0373" w:rsidDel="004F15CA">
          <w:rPr>
            <w:b/>
            <w:sz w:val="36"/>
          </w:rPr>
          <w:delInstrText xml:space="preserve"> DOCPROPERTY  "Release Date"  \* MERGEFORMAT </w:delInstrText>
        </w:r>
        <w:r w:rsidRPr="007E0373" w:rsidDel="004F15CA">
          <w:rPr>
            <w:b/>
            <w:sz w:val="36"/>
          </w:rPr>
          <w:fldChar w:fldCharType="separate"/>
        </w:r>
        <w:r w:rsidR="00A049AD" w:rsidDel="004F15CA">
          <w:rPr>
            <w:b/>
            <w:sz w:val="36"/>
          </w:rPr>
          <w:delText>Dec 11</w:delText>
        </w:r>
        <w:r w:rsidDel="004F15CA">
          <w:rPr>
            <w:b/>
            <w:sz w:val="36"/>
          </w:rPr>
          <w:delText>, 2017</w:delText>
        </w:r>
        <w:r w:rsidRPr="007E0373" w:rsidDel="004F15CA">
          <w:rPr>
            <w:b/>
            <w:sz w:val="36"/>
          </w:rPr>
          <w:fldChar w:fldCharType="end"/>
        </w:r>
      </w:del>
      <w:ins w:id="1" w:author="Avinash James" w:date="2018-03-11T11:04:00Z">
        <w:r w:rsidR="004F15CA" w:rsidRPr="007E0373">
          <w:rPr>
            <w:b/>
            <w:sz w:val="36"/>
          </w:rPr>
          <w:fldChar w:fldCharType="begin"/>
        </w:r>
        <w:r w:rsidR="004F15CA" w:rsidRPr="007E0373">
          <w:rPr>
            <w:b/>
            <w:sz w:val="36"/>
          </w:rPr>
          <w:instrText xml:space="preserve"> DOCPROPERTY  "Release Date"  \* MERGEFORMAT </w:instrText>
        </w:r>
        <w:r w:rsidR="004F15CA" w:rsidRPr="007E0373">
          <w:rPr>
            <w:b/>
            <w:sz w:val="36"/>
          </w:rPr>
          <w:fldChar w:fldCharType="separate"/>
        </w:r>
        <w:r w:rsidR="004F15CA">
          <w:rPr>
            <w:b/>
            <w:sz w:val="36"/>
          </w:rPr>
          <w:t>Mar</w:t>
        </w:r>
        <w:r w:rsidR="004F15CA">
          <w:rPr>
            <w:b/>
            <w:sz w:val="36"/>
          </w:rPr>
          <w:t xml:space="preserve"> 11, 201</w:t>
        </w:r>
        <w:r w:rsidR="004F15CA">
          <w:rPr>
            <w:b/>
            <w:sz w:val="36"/>
          </w:rPr>
          <w:t>8</w:t>
        </w:r>
        <w:r w:rsidR="004F15CA" w:rsidRPr="007E0373">
          <w:rPr>
            <w:b/>
            <w:sz w:val="36"/>
          </w:rPr>
          <w:fldChar w:fldCharType="end"/>
        </w:r>
      </w:ins>
    </w:p>
    <w:p w:rsidR="007E0373" w:rsidRDefault="007E0373">
      <w:pPr>
        <w:tabs>
          <w:tab w:val="left" w:pos="4320"/>
          <w:tab w:val="left" w:pos="8640"/>
        </w:tabs>
        <w:jc w:val="center"/>
        <w:rPr>
          <w:b/>
          <w:sz w:val="24"/>
        </w:rPr>
      </w:pPr>
    </w:p>
    <w:p w:rsidR="00D16593" w:rsidRDefault="00D16593">
      <w:pPr>
        <w:tabs>
          <w:tab w:val="left" w:pos="4320"/>
          <w:tab w:val="left" w:pos="8640"/>
        </w:tabs>
        <w:jc w:val="center"/>
        <w:rPr>
          <w:b/>
          <w:sz w:val="24"/>
        </w:rPr>
      </w:pPr>
    </w:p>
    <w:p w:rsidR="00D16593" w:rsidRDefault="00D16593">
      <w:pPr>
        <w:tabs>
          <w:tab w:val="left" w:pos="4320"/>
          <w:tab w:val="left" w:pos="8640"/>
        </w:tabs>
        <w:jc w:val="center"/>
        <w:rPr>
          <w:b/>
          <w:sz w:val="24"/>
        </w:rPr>
      </w:pPr>
    </w:p>
    <w:p w:rsidR="00D16593" w:rsidRDefault="00D16593">
      <w:pPr>
        <w:tabs>
          <w:tab w:val="left" w:pos="4320"/>
          <w:tab w:val="left" w:pos="8640"/>
        </w:tabs>
        <w:jc w:val="center"/>
        <w:rPr>
          <w:b/>
          <w:sz w:val="24"/>
        </w:rPr>
      </w:pPr>
    </w:p>
    <w:p w:rsidR="00D16593" w:rsidRDefault="00D16593">
      <w:pPr>
        <w:tabs>
          <w:tab w:val="left" w:pos="4320"/>
          <w:tab w:val="left" w:pos="8640"/>
        </w:tabs>
        <w:jc w:val="center"/>
        <w:rPr>
          <w:b/>
          <w:sz w:val="24"/>
        </w:rPr>
      </w:pPr>
    </w:p>
    <w:p w:rsidR="00D16593" w:rsidRDefault="00D16593">
      <w:pPr>
        <w:tabs>
          <w:tab w:val="left" w:pos="4320"/>
          <w:tab w:val="left" w:pos="8640"/>
        </w:tabs>
        <w:jc w:val="center"/>
        <w:rPr>
          <w:b/>
          <w:sz w:val="24"/>
        </w:rPr>
      </w:pPr>
    </w:p>
    <w:p w:rsidR="00D16593" w:rsidRDefault="00D16593">
      <w:pPr>
        <w:tabs>
          <w:tab w:val="left" w:pos="4320"/>
          <w:tab w:val="left" w:pos="8640"/>
        </w:tabs>
        <w:jc w:val="center"/>
        <w:rPr>
          <w:b/>
          <w:sz w:val="24"/>
        </w:rPr>
      </w:pPr>
    </w:p>
    <w:p w:rsidR="00D16593" w:rsidRDefault="00D16593">
      <w:pPr>
        <w:tabs>
          <w:tab w:val="left" w:pos="4320"/>
          <w:tab w:val="left" w:pos="8640"/>
        </w:tabs>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B920CF" w:rsidRPr="00A158C7" w:rsidRDefault="00A049AD" w:rsidP="00B920CF">
      <w:pPr>
        <w:tabs>
          <w:tab w:val="left" w:pos="4320"/>
          <w:tab w:val="left" w:pos="8640"/>
        </w:tabs>
        <w:jc w:val="center"/>
        <w:rPr>
          <w:b/>
          <w:sz w:val="24"/>
        </w:rPr>
      </w:pPr>
      <w:r>
        <w:rPr>
          <w:b/>
          <w:sz w:val="24"/>
        </w:rPr>
        <w:t>Software Group</w:t>
      </w:r>
      <w:r w:rsidR="00B920CF"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920CF">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B920CF">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100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50"/>
        <w:gridCol w:w="1848"/>
        <w:gridCol w:w="950"/>
        <w:gridCol w:w="1420"/>
      </w:tblGrid>
      <w:tr w:rsidR="001D1A02" w:rsidRPr="00AA38E8" w:rsidTr="001D1A02">
        <w:trPr>
          <w:trHeight w:val="400"/>
        </w:trPr>
        <w:tc>
          <w:tcPr>
            <w:tcW w:w="5850" w:type="dxa"/>
          </w:tcPr>
          <w:p w:rsidR="00B920CF" w:rsidRPr="00AA38E8" w:rsidRDefault="00B920CF"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1848" w:type="dxa"/>
          </w:tcPr>
          <w:p w:rsidR="00B920CF" w:rsidRPr="00AA38E8" w:rsidRDefault="00B920CF" w:rsidP="00D229A6">
            <w:pPr>
              <w:jc w:val="center"/>
              <w:rPr>
                <w:rFonts w:cs="Calibri"/>
                <w:b/>
              </w:rPr>
            </w:pPr>
            <w:r w:rsidRPr="00AA38E8">
              <w:rPr>
                <w:rFonts w:cs="Calibri"/>
                <w:b/>
              </w:rPr>
              <w:t>Author</w:t>
            </w:r>
          </w:p>
        </w:tc>
        <w:tc>
          <w:tcPr>
            <w:tcW w:w="950" w:type="dxa"/>
          </w:tcPr>
          <w:p w:rsidR="00B920CF" w:rsidRPr="00AA38E8" w:rsidRDefault="00B920CF" w:rsidP="00D229A6">
            <w:pPr>
              <w:jc w:val="center"/>
              <w:rPr>
                <w:rFonts w:cs="Calibri"/>
                <w:b/>
              </w:rPr>
            </w:pPr>
            <w:r w:rsidRPr="00AA38E8">
              <w:rPr>
                <w:rFonts w:cs="Calibri"/>
                <w:b/>
              </w:rPr>
              <w:t>Version</w:t>
            </w:r>
          </w:p>
        </w:tc>
        <w:tc>
          <w:tcPr>
            <w:tcW w:w="1420" w:type="dxa"/>
          </w:tcPr>
          <w:p w:rsidR="00B920CF" w:rsidRPr="00AA38E8" w:rsidRDefault="00B920CF" w:rsidP="00D229A6">
            <w:pPr>
              <w:jc w:val="center"/>
              <w:rPr>
                <w:rFonts w:cs="Calibri"/>
                <w:b/>
              </w:rPr>
            </w:pPr>
            <w:r w:rsidRPr="00AA38E8">
              <w:rPr>
                <w:rFonts w:cs="Calibri"/>
                <w:b/>
              </w:rPr>
              <w:t>Date</w:t>
            </w:r>
          </w:p>
        </w:tc>
      </w:tr>
      <w:tr w:rsidR="001D1A02" w:rsidRPr="00AA38E8" w:rsidTr="001D1A02">
        <w:trPr>
          <w:trHeight w:val="389"/>
        </w:trPr>
        <w:tc>
          <w:tcPr>
            <w:tcW w:w="5850" w:type="dxa"/>
          </w:tcPr>
          <w:p w:rsidR="00B920CF" w:rsidRPr="00AA38E8" w:rsidRDefault="00B920CF" w:rsidP="00156661">
            <w:pPr>
              <w:rPr>
                <w:rFonts w:cs="Calibri"/>
              </w:rPr>
            </w:pPr>
            <w:r>
              <w:rPr>
                <w:rFonts w:cs="Calibri"/>
              </w:rPr>
              <w:t>Initial Version</w:t>
            </w:r>
          </w:p>
        </w:tc>
        <w:tc>
          <w:tcPr>
            <w:tcW w:w="1848" w:type="dxa"/>
          </w:tcPr>
          <w:p w:rsidR="00B920CF" w:rsidRPr="00AA38E8" w:rsidRDefault="00B920CF" w:rsidP="00B920CF">
            <w:pPr>
              <w:jc w:val="center"/>
              <w:rPr>
                <w:rFonts w:cs="Calibri"/>
              </w:rPr>
            </w:pPr>
            <w:r>
              <w:rPr>
                <w:rFonts w:cs="Calibri"/>
              </w:rPr>
              <w:t>Avinash James</w:t>
            </w:r>
          </w:p>
        </w:tc>
        <w:tc>
          <w:tcPr>
            <w:tcW w:w="950" w:type="dxa"/>
          </w:tcPr>
          <w:p w:rsidR="00B920CF" w:rsidRPr="00AA38E8" w:rsidRDefault="00B920CF" w:rsidP="00B920CF">
            <w:pPr>
              <w:jc w:val="center"/>
              <w:rPr>
                <w:rFonts w:cs="Calibri"/>
              </w:rPr>
            </w:pPr>
            <w:r>
              <w:rPr>
                <w:rFonts w:cs="Calibri"/>
              </w:rPr>
              <w:t>1.0</w:t>
            </w:r>
          </w:p>
        </w:tc>
        <w:tc>
          <w:tcPr>
            <w:tcW w:w="1420" w:type="dxa"/>
          </w:tcPr>
          <w:p w:rsidR="00B920CF" w:rsidRPr="00AA38E8" w:rsidRDefault="004538DD" w:rsidP="00F040D8">
            <w:pPr>
              <w:jc w:val="center"/>
              <w:rPr>
                <w:rFonts w:cs="Calibri"/>
              </w:rPr>
            </w:pPr>
            <w:r>
              <w:rPr>
                <w:rFonts w:cs="Calibri"/>
              </w:rPr>
              <w:t>11</w:t>
            </w:r>
            <w:r w:rsidR="00B920CF">
              <w:rPr>
                <w:rFonts w:cs="Calibri"/>
              </w:rPr>
              <w:t>-</w:t>
            </w:r>
            <w:r>
              <w:rPr>
                <w:rFonts w:cs="Calibri"/>
              </w:rPr>
              <w:t>Dec</w:t>
            </w:r>
            <w:r w:rsidR="00B920CF">
              <w:rPr>
                <w:rFonts w:cs="Calibri"/>
              </w:rPr>
              <w:t>-201</w:t>
            </w:r>
            <w:r>
              <w:rPr>
                <w:rFonts w:cs="Calibri"/>
              </w:rPr>
              <w:t>7</w:t>
            </w:r>
          </w:p>
        </w:tc>
      </w:tr>
      <w:tr w:rsidR="001D1A02" w:rsidRPr="00AA38E8" w:rsidTr="001D1A02">
        <w:trPr>
          <w:trHeight w:val="389"/>
        </w:trPr>
        <w:tc>
          <w:tcPr>
            <w:tcW w:w="5850" w:type="dxa"/>
          </w:tcPr>
          <w:p w:rsidR="00F03EA4" w:rsidRDefault="00B520E2" w:rsidP="00156661">
            <w:pPr>
              <w:rPr>
                <w:rFonts w:cs="Calibri"/>
              </w:rPr>
            </w:pPr>
            <w:ins w:id="7" w:author="Avinash James" w:date="2018-03-11T11:06:00Z">
              <w:r>
                <w:rPr>
                  <w:rFonts w:cs="Calibri"/>
                </w:rPr>
                <w:t>Updated local constants</w:t>
              </w:r>
            </w:ins>
          </w:p>
        </w:tc>
        <w:tc>
          <w:tcPr>
            <w:tcW w:w="1848" w:type="dxa"/>
          </w:tcPr>
          <w:p w:rsidR="00F03EA4" w:rsidRDefault="00DE46CC" w:rsidP="00B920CF">
            <w:pPr>
              <w:jc w:val="center"/>
              <w:rPr>
                <w:rFonts w:cs="Calibri"/>
              </w:rPr>
            </w:pPr>
            <w:ins w:id="8" w:author="Avinash James" w:date="2018-03-11T11:06:00Z">
              <w:r>
                <w:rPr>
                  <w:rFonts w:cs="Calibri"/>
                </w:rPr>
                <w:t>Avinash James</w:t>
              </w:r>
            </w:ins>
          </w:p>
        </w:tc>
        <w:tc>
          <w:tcPr>
            <w:tcW w:w="950" w:type="dxa"/>
          </w:tcPr>
          <w:p w:rsidR="00F03EA4" w:rsidRDefault="00DE46CC" w:rsidP="00B920CF">
            <w:pPr>
              <w:jc w:val="center"/>
              <w:rPr>
                <w:rFonts w:cs="Calibri"/>
              </w:rPr>
            </w:pPr>
            <w:ins w:id="9" w:author="Avinash James" w:date="2018-03-11T11:06:00Z">
              <w:r>
                <w:rPr>
                  <w:rFonts w:cs="Calibri"/>
                </w:rPr>
                <w:t>2.0</w:t>
              </w:r>
            </w:ins>
          </w:p>
        </w:tc>
        <w:tc>
          <w:tcPr>
            <w:tcW w:w="1420" w:type="dxa"/>
          </w:tcPr>
          <w:p w:rsidR="00F03EA4" w:rsidRDefault="00DE46CC" w:rsidP="00F040D8">
            <w:pPr>
              <w:jc w:val="center"/>
              <w:rPr>
                <w:rFonts w:cs="Calibri"/>
              </w:rPr>
            </w:pPr>
            <w:ins w:id="10" w:author="Avinash James" w:date="2018-03-11T11:06:00Z">
              <w:r>
                <w:rPr>
                  <w:rFonts w:cs="Calibri"/>
                </w:rPr>
                <w:t>11-Mar-2018</w:t>
              </w:r>
            </w:ins>
            <w:bookmarkStart w:id="11" w:name="_GoBack"/>
            <w:bookmarkEnd w:id="11"/>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C16EC4" w:rsidRDefault="00891F29">
      <w:pPr>
        <w:pStyle w:val="TOC1"/>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C16EC4" w:rsidRDefault="00C71297">
      <w:pPr>
        <w:pStyle w:val="TOC1"/>
        <w:rPr>
          <w:rFonts w:eastAsiaTheme="minorEastAsia"/>
          <w:b w:val="0"/>
          <w:color w:val="auto"/>
          <w:kern w:val="0"/>
          <w:sz w:val="22"/>
          <w:szCs w:val="22"/>
          <w:lang w:val="en-US"/>
        </w:rPr>
      </w:pPr>
      <w:hyperlink w:anchor="_Toc500849276" w:history="1">
        <w:r w:rsidR="00C16EC4" w:rsidRPr="00D2074C">
          <w:rPr>
            <w:rStyle w:val="Hyperlink"/>
          </w:rPr>
          <w:t>1</w:t>
        </w:r>
        <w:r w:rsidR="00C16EC4">
          <w:rPr>
            <w:rFonts w:eastAsiaTheme="minorEastAsia"/>
            <w:b w:val="0"/>
            <w:color w:val="auto"/>
            <w:kern w:val="0"/>
            <w:sz w:val="22"/>
            <w:szCs w:val="22"/>
            <w:lang w:val="en-US"/>
          </w:rPr>
          <w:tab/>
        </w:r>
        <w:r w:rsidR="00C16EC4" w:rsidRPr="00D2074C">
          <w:rPr>
            <w:rStyle w:val="Hyperlink"/>
          </w:rPr>
          <w:t>Introduction</w:t>
        </w:r>
        <w:r w:rsidR="00C16EC4">
          <w:rPr>
            <w:webHidden/>
          </w:rPr>
          <w:tab/>
        </w:r>
        <w:r w:rsidR="00C16EC4">
          <w:rPr>
            <w:webHidden/>
          </w:rPr>
          <w:fldChar w:fldCharType="begin"/>
        </w:r>
        <w:r w:rsidR="00C16EC4">
          <w:rPr>
            <w:webHidden/>
          </w:rPr>
          <w:instrText xml:space="preserve"> PAGEREF _Toc500849276 \h </w:instrText>
        </w:r>
        <w:r w:rsidR="00C16EC4">
          <w:rPr>
            <w:webHidden/>
          </w:rPr>
        </w:r>
        <w:r w:rsidR="00C16EC4">
          <w:rPr>
            <w:webHidden/>
          </w:rPr>
          <w:fldChar w:fldCharType="separate"/>
        </w:r>
        <w:r w:rsidR="00C16EC4">
          <w:rPr>
            <w:webHidden/>
          </w:rPr>
          <w:t>4</w:t>
        </w:r>
        <w:r w:rsidR="00C16EC4">
          <w:rPr>
            <w:webHidden/>
          </w:rPr>
          <w:fldChar w:fldCharType="end"/>
        </w:r>
      </w:hyperlink>
    </w:p>
    <w:p w:rsidR="00C16EC4" w:rsidRDefault="00C71297">
      <w:pPr>
        <w:pStyle w:val="TOC2"/>
        <w:rPr>
          <w:rFonts w:asciiTheme="minorHAnsi" w:eastAsiaTheme="minorEastAsia" w:hAnsiTheme="minorHAnsi"/>
          <w:color w:val="auto"/>
          <w:kern w:val="0"/>
          <w:szCs w:val="22"/>
        </w:rPr>
      </w:pPr>
      <w:hyperlink w:anchor="_Toc500849277" w:history="1">
        <w:r w:rsidR="00C16EC4" w:rsidRPr="00D2074C">
          <w:rPr>
            <w:rStyle w:val="Hyperlink"/>
          </w:rPr>
          <w:t>1.1.1</w:t>
        </w:r>
        <w:r w:rsidR="00C16EC4">
          <w:rPr>
            <w:rFonts w:asciiTheme="minorHAnsi" w:eastAsiaTheme="minorEastAsia" w:hAnsiTheme="minorHAnsi"/>
            <w:color w:val="auto"/>
            <w:kern w:val="0"/>
            <w:szCs w:val="22"/>
          </w:rPr>
          <w:tab/>
        </w:r>
        <w:r w:rsidR="00C16EC4" w:rsidRPr="00D2074C">
          <w:rPr>
            <w:rStyle w:val="Hyperlink"/>
          </w:rPr>
          <w:t>Purpose</w:t>
        </w:r>
        <w:r w:rsidR="00C16EC4">
          <w:rPr>
            <w:webHidden/>
          </w:rPr>
          <w:tab/>
        </w:r>
        <w:r w:rsidR="00C16EC4">
          <w:rPr>
            <w:webHidden/>
          </w:rPr>
          <w:fldChar w:fldCharType="begin"/>
        </w:r>
        <w:r w:rsidR="00C16EC4">
          <w:rPr>
            <w:webHidden/>
          </w:rPr>
          <w:instrText xml:space="preserve"> PAGEREF _Toc500849277 \h </w:instrText>
        </w:r>
        <w:r w:rsidR="00C16EC4">
          <w:rPr>
            <w:webHidden/>
          </w:rPr>
        </w:r>
        <w:r w:rsidR="00C16EC4">
          <w:rPr>
            <w:webHidden/>
          </w:rPr>
          <w:fldChar w:fldCharType="separate"/>
        </w:r>
        <w:r w:rsidR="00C16EC4">
          <w:rPr>
            <w:webHidden/>
          </w:rPr>
          <w:t>4</w:t>
        </w:r>
        <w:r w:rsidR="00C16EC4">
          <w:rPr>
            <w:webHidden/>
          </w:rPr>
          <w:fldChar w:fldCharType="end"/>
        </w:r>
      </w:hyperlink>
    </w:p>
    <w:p w:rsidR="00C16EC4" w:rsidRDefault="00C71297">
      <w:pPr>
        <w:pStyle w:val="TOC1"/>
        <w:rPr>
          <w:rFonts w:eastAsiaTheme="minorEastAsia"/>
          <w:b w:val="0"/>
          <w:color w:val="auto"/>
          <w:kern w:val="0"/>
          <w:sz w:val="22"/>
          <w:szCs w:val="22"/>
          <w:lang w:val="en-US"/>
        </w:rPr>
      </w:pPr>
      <w:hyperlink w:anchor="_Toc500849278" w:history="1">
        <w:r w:rsidR="00C16EC4" w:rsidRPr="00D2074C">
          <w:rPr>
            <w:rStyle w:val="Hyperlink"/>
            <w:rFonts w:ascii="Calibri" w:hAnsi="Calibri" w:cs="Calibri"/>
          </w:rPr>
          <w:t>2</w:t>
        </w:r>
        <w:r w:rsidR="00C16EC4">
          <w:rPr>
            <w:rFonts w:eastAsiaTheme="minorEastAsia"/>
            <w:b w:val="0"/>
            <w:color w:val="auto"/>
            <w:kern w:val="0"/>
            <w:sz w:val="22"/>
            <w:szCs w:val="22"/>
            <w:lang w:val="en-US"/>
          </w:rPr>
          <w:tab/>
        </w:r>
        <w:r w:rsidR="00C16EC4" w:rsidRPr="00D2074C">
          <w:rPr>
            <w:rStyle w:val="Hyperlink"/>
            <w:rFonts w:ascii="Calibri" w:hAnsi="Calibri" w:cs="Calibri"/>
          </w:rPr>
          <w:t>ExcpnHndlg &amp; High-Level Description</w:t>
        </w:r>
        <w:r w:rsidR="00C16EC4">
          <w:rPr>
            <w:webHidden/>
          </w:rPr>
          <w:tab/>
        </w:r>
        <w:r w:rsidR="00C16EC4">
          <w:rPr>
            <w:webHidden/>
          </w:rPr>
          <w:fldChar w:fldCharType="begin"/>
        </w:r>
        <w:r w:rsidR="00C16EC4">
          <w:rPr>
            <w:webHidden/>
          </w:rPr>
          <w:instrText xml:space="preserve"> PAGEREF _Toc500849278 \h </w:instrText>
        </w:r>
        <w:r w:rsidR="00C16EC4">
          <w:rPr>
            <w:webHidden/>
          </w:rPr>
        </w:r>
        <w:r w:rsidR="00C16EC4">
          <w:rPr>
            <w:webHidden/>
          </w:rPr>
          <w:fldChar w:fldCharType="separate"/>
        </w:r>
        <w:r w:rsidR="00C16EC4">
          <w:rPr>
            <w:webHidden/>
          </w:rPr>
          <w:t>5</w:t>
        </w:r>
        <w:r w:rsidR="00C16EC4">
          <w:rPr>
            <w:webHidden/>
          </w:rPr>
          <w:fldChar w:fldCharType="end"/>
        </w:r>
      </w:hyperlink>
    </w:p>
    <w:p w:rsidR="00C16EC4" w:rsidRDefault="00C71297">
      <w:pPr>
        <w:pStyle w:val="TOC1"/>
        <w:rPr>
          <w:rFonts w:eastAsiaTheme="minorEastAsia"/>
          <w:b w:val="0"/>
          <w:color w:val="auto"/>
          <w:kern w:val="0"/>
          <w:sz w:val="22"/>
          <w:szCs w:val="22"/>
          <w:lang w:val="en-US"/>
        </w:rPr>
      </w:pPr>
      <w:hyperlink w:anchor="_Toc500849279" w:history="1">
        <w:r w:rsidR="00C16EC4" w:rsidRPr="00D2074C">
          <w:rPr>
            <w:rStyle w:val="Hyperlink"/>
            <w:rFonts w:ascii="Calibri" w:hAnsi="Calibri" w:cs="Calibri"/>
          </w:rPr>
          <w:t>3</w:t>
        </w:r>
        <w:r w:rsidR="00C16EC4">
          <w:rPr>
            <w:rFonts w:eastAsiaTheme="minorEastAsia"/>
            <w:b w:val="0"/>
            <w:color w:val="auto"/>
            <w:kern w:val="0"/>
            <w:sz w:val="22"/>
            <w:szCs w:val="22"/>
            <w:lang w:val="en-US"/>
          </w:rPr>
          <w:tab/>
        </w:r>
        <w:r w:rsidR="00C16EC4" w:rsidRPr="00D2074C">
          <w:rPr>
            <w:rStyle w:val="Hyperlink"/>
            <w:rFonts w:ascii="Calibri" w:hAnsi="Calibri" w:cs="Calibri"/>
          </w:rPr>
          <w:t>Design details of software module</w:t>
        </w:r>
        <w:r w:rsidR="00C16EC4">
          <w:rPr>
            <w:webHidden/>
          </w:rPr>
          <w:tab/>
        </w:r>
        <w:r w:rsidR="00C16EC4">
          <w:rPr>
            <w:webHidden/>
          </w:rPr>
          <w:fldChar w:fldCharType="begin"/>
        </w:r>
        <w:r w:rsidR="00C16EC4">
          <w:rPr>
            <w:webHidden/>
          </w:rPr>
          <w:instrText xml:space="preserve"> PAGEREF _Toc500849279 \h </w:instrText>
        </w:r>
        <w:r w:rsidR="00C16EC4">
          <w:rPr>
            <w:webHidden/>
          </w:rPr>
        </w:r>
        <w:r w:rsidR="00C16EC4">
          <w:rPr>
            <w:webHidden/>
          </w:rPr>
          <w:fldChar w:fldCharType="separate"/>
        </w:r>
        <w:r w:rsidR="00C16EC4">
          <w:rPr>
            <w:webHidden/>
          </w:rPr>
          <w:t>6</w:t>
        </w:r>
        <w:r w:rsidR="00C16EC4">
          <w:rPr>
            <w:webHidden/>
          </w:rPr>
          <w:fldChar w:fldCharType="end"/>
        </w:r>
      </w:hyperlink>
    </w:p>
    <w:p w:rsidR="00C16EC4" w:rsidRDefault="00C71297">
      <w:pPr>
        <w:pStyle w:val="TOC2"/>
        <w:rPr>
          <w:rFonts w:asciiTheme="minorHAnsi" w:eastAsiaTheme="minorEastAsia" w:hAnsiTheme="minorHAnsi"/>
          <w:color w:val="auto"/>
          <w:kern w:val="0"/>
          <w:szCs w:val="22"/>
        </w:rPr>
      </w:pPr>
      <w:hyperlink w:anchor="_Toc500849280" w:history="1">
        <w:r w:rsidR="00C16EC4" w:rsidRPr="00D2074C">
          <w:rPr>
            <w:rStyle w:val="Hyperlink"/>
          </w:rPr>
          <w:t>3.1.1</w:t>
        </w:r>
        <w:r w:rsidR="00C16EC4">
          <w:rPr>
            <w:rFonts w:asciiTheme="minorHAnsi" w:eastAsiaTheme="minorEastAsia" w:hAnsiTheme="minorHAnsi"/>
            <w:color w:val="auto"/>
            <w:kern w:val="0"/>
            <w:szCs w:val="22"/>
          </w:rPr>
          <w:tab/>
        </w:r>
        <w:r w:rsidR="00C16EC4" w:rsidRPr="00D2074C">
          <w:rPr>
            <w:rStyle w:val="Hyperlink"/>
          </w:rPr>
          <w:t>Graphical representation of ExcpnHndlg</w:t>
        </w:r>
        <w:r w:rsidR="00C16EC4">
          <w:rPr>
            <w:webHidden/>
          </w:rPr>
          <w:tab/>
        </w:r>
        <w:r w:rsidR="00C16EC4">
          <w:rPr>
            <w:webHidden/>
          </w:rPr>
          <w:fldChar w:fldCharType="begin"/>
        </w:r>
        <w:r w:rsidR="00C16EC4">
          <w:rPr>
            <w:webHidden/>
          </w:rPr>
          <w:instrText xml:space="preserve"> PAGEREF _Toc500849280 \h </w:instrText>
        </w:r>
        <w:r w:rsidR="00C16EC4">
          <w:rPr>
            <w:webHidden/>
          </w:rPr>
        </w:r>
        <w:r w:rsidR="00C16EC4">
          <w:rPr>
            <w:webHidden/>
          </w:rPr>
          <w:fldChar w:fldCharType="separate"/>
        </w:r>
        <w:r w:rsidR="00C16EC4">
          <w:rPr>
            <w:webHidden/>
          </w:rPr>
          <w:t>6</w:t>
        </w:r>
        <w:r w:rsidR="00C16EC4">
          <w:rPr>
            <w:webHidden/>
          </w:rPr>
          <w:fldChar w:fldCharType="end"/>
        </w:r>
      </w:hyperlink>
    </w:p>
    <w:p w:rsidR="00C16EC4" w:rsidRDefault="00C71297">
      <w:pPr>
        <w:pStyle w:val="TOC2"/>
        <w:rPr>
          <w:rFonts w:asciiTheme="minorHAnsi" w:eastAsiaTheme="minorEastAsia" w:hAnsiTheme="minorHAnsi"/>
          <w:color w:val="auto"/>
          <w:kern w:val="0"/>
          <w:szCs w:val="22"/>
        </w:rPr>
      </w:pPr>
      <w:hyperlink w:anchor="_Toc500849281" w:history="1">
        <w:r w:rsidR="00C16EC4" w:rsidRPr="00D2074C">
          <w:rPr>
            <w:rStyle w:val="Hyperlink"/>
          </w:rPr>
          <w:t>3.1.2</w:t>
        </w:r>
        <w:r w:rsidR="00C16EC4">
          <w:rPr>
            <w:rFonts w:asciiTheme="minorHAnsi" w:eastAsiaTheme="minorEastAsia" w:hAnsiTheme="minorHAnsi"/>
            <w:color w:val="auto"/>
            <w:kern w:val="0"/>
            <w:szCs w:val="22"/>
          </w:rPr>
          <w:tab/>
        </w:r>
        <w:r w:rsidR="00C16EC4" w:rsidRPr="00D2074C">
          <w:rPr>
            <w:rStyle w:val="Hyperlink"/>
          </w:rPr>
          <w:t>Data Flow Diagram</w:t>
        </w:r>
        <w:r w:rsidR="00C16EC4">
          <w:rPr>
            <w:webHidden/>
          </w:rPr>
          <w:tab/>
        </w:r>
        <w:r w:rsidR="00C16EC4">
          <w:rPr>
            <w:webHidden/>
          </w:rPr>
          <w:fldChar w:fldCharType="begin"/>
        </w:r>
        <w:r w:rsidR="00C16EC4">
          <w:rPr>
            <w:webHidden/>
          </w:rPr>
          <w:instrText xml:space="preserve"> PAGEREF _Toc500849281 \h </w:instrText>
        </w:r>
        <w:r w:rsidR="00C16EC4">
          <w:rPr>
            <w:webHidden/>
          </w:rPr>
        </w:r>
        <w:r w:rsidR="00C16EC4">
          <w:rPr>
            <w:webHidden/>
          </w:rPr>
          <w:fldChar w:fldCharType="separate"/>
        </w:r>
        <w:r w:rsidR="00C16EC4">
          <w:rPr>
            <w:webHidden/>
          </w:rPr>
          <w:t>6</w:t>
        </w:r>
        <w:r w:rsidR="00C16EC4">
          <w:rPr>
            <w:webHidden/>
          </w:rPr>
          <w:fldChar w:fldCharType="end"/>
        </w:r>
      </w:hyperlink>
    </w:p>
    <w:p w:rsidR="00C16EC4" w:rsidRDefault="00C71297">
      <w:pPr>
        <w:pStyle w:val="TOC3"/>
        <w:tabs>
          <w:tab w:val="left" w:pos="1200"/>
        </w:tabs>
        <w:rPr>
          <w:rFonts w:asciiTheme="minorHAnsi" w:eastAsiaTheme="minorEastAsia" w:hAnsiTheme="minorHAnsi"/>
          <w:color w:val="auto"/>
          <w:kern w:val="0"/>
          <w:sz w:val="22"/>
          <w:szCs w:val="22"/>
        </w:rPr>
      </w:pPr>
      <w:hyperlink w:anchor="_Toc500849282" w:history="1">
        <w:r w:rsidR="00C16EC4" w:rsidRPr="00D2074C">
          <w:rPr>
            <w:rStyle w:val="Hyperlink"/>
            <w:rFonts w:cs="Calibri"/>
          </w:rPr>
          <w:t>3.1.3</w:t>
        </w:r>
        <w:r w:rsidR="00C16EC4">
          <w:rPr>
            <w:rFonts w:asciiTheme="minorHAnsi" w:eastAsiaTheme="minorEastAsia" w:hAnsiTheme="minorHAnsi"/>
            <w:color w:val="auto"/>
            <w:kern w:val="0"/>
            <w:sz w:val="22"/>
            <w:szCs w:val="22"/>
          </w:rPr>
          <w:tab/>
        </w:r>
        <w:r w:rsidR="00C16EC4" w:rsidRPr="00D2074C">
          <w:rPr>
            <w:rStyle w:val="Hyperlink"/>
          </w:rPr>
          <w:t xml:space="preserve">Component </w:t>
        </w:r>
        <w:r w:rsidR="00C16EC4" w:rsidRPr="00D2074C">
          <w:rPr>
            <w:rStyle w:val="Hyperlink"/>
            <w:rFonts w:cs="Calibri"/>
          </w:rPr>
          <w:t>level DFD</w:t>
        </w:r>
        <w:r w:rsidR="00C16EC4">
          <w:rPr>
            <w:webHidden/>
          </w:rPr>
          <w:tab/>
        </w:r>
        <w:r w:rsidR="00C16EC4">
          <w:rPr>
            <w:webHidden/>
          </w:rPr>
          <w:fldChar w:fldCharType="begin"/>
        </w:r>
        <w:r w:rsidR="00C16EC4">
          <w:rPr>
            <w:webHidden/>
          </w:rPr>
          <w:instrText xml:space="preserve"> PAGEREF _Toc500849282 \h </w:instrText>
        </w:r>
        <w:r w:rsidR="00C16EC4">
          <w:rPr>
            <w:webHidden/>
          </w:rPr>
        </w:r>
        <w:r w:rsidR="00C16EC4">
          <w:rPr>
            <w:webHidden/>
          </w:rPr>
          <w:fldChar w:fldCharType="separate"/>
        </w:r>
        <w:r w:rsidR="00C16EC4">
          <w:rPr>
            <w:webHidden/>
          </w:rPr>
          <w:t>6</w:t>
        </w:r>
        <w:r w:rsidR="00C16EC4">
          <w:rPr>
            <w:webHidden/>
          </w:rPr>
          <w:fldChar w:fldCharType="end"/>
        </w:r>
      </w:hyperlink>
    </w:p>
    <w:p w:rsidR="00C16EC4" w:rsidRDefault="00C71297">
      <w:pPr>
        <w:pStyle w:val="TOC3"/>
        <w:tabs>
          <w:tab w:val="left" w:pos="1200"/>
        </w:tabs>
        <w:rPr>
          <w:rFonts w:asciiTheme="minorHAnsi" w:eastAsiaTheme="minorEastAsia" w:hAnsiTheme="minorHAnsi"/>
          <w:color w:val="auto"/>
          <w:kern w:val="0"/>
          <w:sz w:val="22"/>
          <w:szCs w:val="22"/>
        </w:rPr>
      </w:pPr>
      <w:hyperlink w:anchor="_Toc500849283" w:history="1">
        <w:r w:rsidR="00C16EC4" w:rsidRPr="00D2074C">
          <w:rPr>
            <w:rStyle w:val="Hyperlink"/>
          </w:rPr>
          <w:t>3.1.4</w:t>
        </w:r>
        <w:r w:rsidR="00C16EC4">
          <w:rPr>
            <w:rFonts w:asciiTheme="minorHAnsi" w:eastAsiaTheme="minorEastAsia" w:hAnsiTheme="minorHAnsi"/>
            <w:color w:val="auto"/>
            <w:kern w:val="0"/>
            <w:sz w:val="22"/>
            <w:szCs w:val="22"/>
          </w:rPr>
          <w:tab/>
        </w:r>
        <w:r w:rsidR="00C16EC4" w:rsidRPr="00D2074C">
          <w:rPr>
            <w:rStyle w:val="Hyperlink"/>
          </w:rPr>
          <w:t>Function level DFD</w:t>
        </w:r>
        <w:r w:rsidR="00C16EC4">
          <w:rPr>
            <w:webHidden/>
          </w:rPr>
          <w:tab/>
        </w:r>
        <w:r w:rsidR="00C16EC4">
          <w:rPr>
            <w:webHidden/>
          </w:rPr>
          <w:fldChar w:fldCharType="begin"/>
        </w:r>
        <w:r w:rsidR="00C16EC4">
          <w:rPr>
            <w:webHidden/>
          </w:rPr>
          <w:instrText xml:space="preserve"> PAGEREF _Toc500849283 \h </w:instrText>
        </w:r>
        <w:r w:rsidR="00C16EC4">
          <w:rPr>
            <w:webHidden/>
          </w:rPr>
        </w:r>
        <w:r w:rsidR="00C16EC4">
          <w:rPr>
            <w:webHidden/>
          </w:rPr>
          <w:fldChar w:fldCharType="separate"/>
        </w:r>
        <w:r w:rsidR="00C16EC4">
          <w:rPr>
            <w:webHidden/>
          </w:rPr>
          <w:t>6</w:t>
        </w:r>
        <w:r w:rsidR="00C16EC4">
          <w:rPr>
            <w:webHidden/>
          </w:rPr>
          <w:fldChar w:fldCharType="end"/>
        </w:r>
      </w:hyperlink>
    </w:p>
    <w:p w:rsidR="00C16EC4" w:rsidRDefault="00C71297">
      <w:pPr>
        <w:pStyle w:val="TOC1"/>
        <w:rPr>
          <w:rFonts w:eastAsiaTheme="minorEastAsia"/>
          <w:b w:val="0"/>
          <w:color w:val="auto"/>
          <w:kern w:val="0"/>
          <w:sz w:val="22"/>
          <w:szCs w:val="22"/>
          <w:lang w:val="en-US"/>
        </w:rPr>
      </w:pPr>
      <w:hyperlink w:anchor="_Toc500849284" w:history="1">
        <w:r w:rsidR="00C16EC4" w:rsidRPr="00D2074C">
          <w:rPr>
            <w:rStyle w:val="Hyperlink"/>
            <w:rFonts w:ascii="Calibri" w:hAnsi="Calibri" w:cs="Calibri"/>
          </w:rPr>
          <w:t>4</w:t>
        </w:r>
        <w:r w:rsidR="00C16EC4">
          <w:rPr>
            <w:rFonts w:eastAsiaTheme="minorEastAsia"/>
            <w:b w:val="0"/>
            <w:color w:val="auto"/>
            <w:kern w:val="0"/>
            <w:sz w:val="22"/>
            <w:szCs w:val="22"/>
            <w:lang w:val="en-US"/>
          </w:rPr>
          <w:tab/>
        </w:r>
        <w:r w:rsidR="00C16EC4" w:rsidRPr="00D2074C">
          <w:rPr>
            <w:rStyle w:val="Hyperlink"/>
            <w:rFonts w:ascii="Calibri" w:hAnsi="Calibri" w:cs="Calibri"/>
          </w:rPr>
          <w:t>Constant Data Dictionary</w:t>
        </w:r>
        <w:r w:rsidR="00C16EC4">
          <w:rPr>
            <w:webHidden/>
          </w:rPr>
          <w:tab/>
        </w:r>
        <w:r w:rsidR="00C16EC4">
          <w:rPr>
            <w:webHidden/>
          </w:rPr>
          <w:fldChar w:fldCharType="begin"/>
        </w:r>
        <w:r w:rsidR="00C16EC4">
          <w:rPr>
            <w:webHidden/>
          </w:rPr>
          <w:instrText xml:space="preserve"> PAGEREF _Toc500849284 \h </w:instrText>
        </w:r>
        <w:r w:rsidR="00C16EC4">
          <w:rPr>
            <w:webHidden/>
          </w:rPr>
        </w:r>
        <w:r w:rsidR="00C16EC4">
          <w:rPr>
            <w:webHidden/>
          </w:rPr>
          <w:fldChar w:fldCharType="separate"/>
        </w:r>
        <w:r w:rsidR="00C16EC4">
          <w:rPr>
            <w:webHidden/>
          </w:rPr>
          <w:t>7</w:t>
        </w:r>
        <w:r w:rsidR="00C16EC4">
          <w:rPr>
            <w:webHidden/>
          </w:rPr>
          <w:fldChar w:fldCharType="end"/>
        </w:r>
      </w:hyperlink>
    </w:p>
    <w:p w:rsidR="00C16EC4" w:rsidRDefault="00C71297">
      <w:pPr>
        <w:pStyle w:val="TOC2"/>
        <w:rPr>
          <w:rFonts w:asciiTheme="minorHAnsi" w:eastAsiaTheme="minorEastAsia" w:hAnsiTheme="minorHAnsi"/>
          <w:color w:val="auto"/>
          <w:kern w:val="0"/>
          <w:szCs w:val="22"/>
        </w:rPr>
      </w:pPr>
      <w:hyperlink w:anchor="_Toc500849285" w:history="1">
        <w:r w:rsidR="00C16EC4" w:rsidRPr="00D2074C">
          <w:rPr>
            <w:rStyle w:val="Hyperlink"/>
          </w:rPr>
          <w:t>4.1.1</w:t>
        </w:r>
        <w:r w:rsidR="00C16EC4">
          <w:rPr>
            <w:rFonts w:asciiTheme="minorHAnsi" w:eastAsiaTheme="minorEastAsia" w:hAnsiTheme="minorHAnsi"/>
            <w:color w:val="auto"/>
            <w:kern w:val="0"/>
            <w:szCs w:val="22"/>
          </w:rPr>
          <w:tab/>
        </w:r>
        <w:r w:rsidR="00C16EC4" w:rsidRPr="00D2074C">
          <w:rPr>
            <w:rStyle w:val="Hyperlink"/>
          </w:rPr>
          <w:t>Program (fixed) Constants</w:t>
        </w:r>
        <w:r w:rsidR="00C16EC4">
          <w:rPr>
            <w:webHidden/>
          </w:rPr>
          <w:tab/>
        </w:r>
        <w:r w:rsidR="00C16EC4">
          <w:rPr>
            <w:webHidden/>
          </w:rPr>
          <w:fldChar w:fldCharType="begin"/>
        </w:r>
        <w:r w:rsidR="00C16EC4">
          <w:rPr>
            <w:webHidden/>
          </w:rPr>
          <w:instrText xml:space="preserve"> PAGEREF _Toc500849285 \h </w:instrText>
        </w:r>
        <w:r w:rsidR="00C16EC4">
          <w:rPr>
            <w:webHidden/>
          </w:rPr>
        </w:r>
        <w:r w:rsidR="00C16EC4">
          <w:rPr>
            <w:webHidden/>
          </w:rPr>
          <w:fldChar w:fldCharType="separate"/>
        </w:r>
        <w:r w:rsidR="00C16EC4">
          <w:rPr>
            <w:webHidden/>
          </w:rPr>
          <w:t>7</w:t>
        </w:r>
        <w:r w:rsidR="00C16EC4">
          <w:rPr>
            <w:webHidden/>
          </w:rPr>
          <w:fldChar w:fldCharType="end"/>
        </w:r>
      </w:hyperlink>
    </w:p>
    <w:p w:rsidR="00C16EC4" w:rsidRDefault="00C71297">
      <w:pPr>
        <w:pStyle w:val="TOC3"/>
        <w:tabs>
          <w:tab w:val="left" w:pos="1200"/>
        </w:tabs>
        <w:rPr>
          <w:rFonts w:asciiTheme="minorHAnsi" w:eastAsiaTheme="minorEastAsia" w:hAnsiTheme="minorHAnsi"/>
          <w:color w:val="auto"/>
          <w:kern w:val="0"/>
          <w:sz w:val="22"/>
          <w:szCs w:val="22"/>
        </w:rPr>
      </w:pPr>
      <w:hyperlink w:anchor="_Toc500849286" w:history="1">
        <w:r w:rsidR="00C16EC4" w:rsidRPr="00D2074C">
          <w:rPr>
            <w:rStyle w:val="Hyperlink"/>
          </w:rPr>
          <w:t>4.1.2</w:t>
        </w:r>
        <w:r w:rsidR="00C16EC4">
          <w:rPr>
            <w:rFonts w:asciiTheme="minorHAnsi" w:eastAsiaTheme="minorEastAsia" w:hAnsiTheme="minorHAnsi"/>
            <w:color w:val="auto"/>
            <w:kern w:val="0"/>
            <w:sz w:val="22"/>
            <w:szCs w:val="22"/>
          </w:rPr>
          <w:tab/>
        </w:r>
        <w:r w:rsidR="00C16EC4" w:rsidRPr="00D2074C">
          <w:rPr>
            <w:rStyle w:val="Hyperlink"/>
          </w:rPr>
          <w:t>Embedded Constants</w:t>
        </w:r>
        <w:r w:rsidR="00C16EC4">
          <w:rPr>
            <w:webHidden/>
          </w:rPr>
          <w:tab/>
        </w:r>
        <w:r w:rsidR="00C16EC4">
          <w:rPr>
            <w:webHidden/>
          </w:rPr>
          <w:fldChar w:fldCharType="begin"/>
        </w:r>
        <w:r w:rsidR="00C16EC4">
          <w:rPr>
            <w:webHidden/>
          </w:rPr>
          <w:instrText xml:space="preserve"> PAGEREF _Toc500849286 \h </w:instrText>
        </w:r>
        <w:r w:rsidR="00C16EC4">
          <w:rPr>
            <w:webHidden/>
          </w:rPr>
        </w:r>
        <w:r w:rsidR="00C16EC4">
          <w:rPr>
            <w:webHidden/>
          </w:rPr>
          <w:fldChar w:fldCharType="separate"/>
        </w:r>
        <w:r w:rsidR="00C16EC4">
          <w:rPr>
            <w:webHidden/>
          </w:rPr>
          <w:t>7</w:t>
        </w:r>
        <w:r w:rsidR="00C16EC4">
          <w:rPr>
            <w:webHidden/>
          </w:rPr>
          <w:fldChar w:fldCharType="end"/>
        </w:r>
      </w:hyperlink>
    </w:p>
    <w:p w:rsidR="00C16EC4" w:rsidRDefault="00C71297">
      <w:pPr>
        <w:pStyle w:val="TOC1"/>
        <w:rPr>
          <w:rFonts w:eastAsiaTheme="minorEastAsia"/>
          <w:b w:val="0"/>
          <w:color w:val="auto"/>
          <w:kern w:val="0"/>
          <w:sz w:val="22"/>
          <w:szCs w:val="22"/>
          <w:lang w:val="en-US"/>
        </w:rPr>
      </w:pPr>
      <w:hyperlink w:anchor="_Toc500849287" w:history="1">
        <w:r w:rsidR="00C16EC4" w:rsidRPr="00D2074C">
          <w:rPr>
            <w:rStyle w:val="Hyperlink"/>
            <w:rFonts w:ascii="Calibri" w:hAnsi="Calibri" w:cs="Calibri"/>
          </w:rPr>
          <w:t>5</w:t>
        </w:r>
        <w:r w:rsidR="00C16EC4">
          <w:rPr>
            <w:rFonts w:eastAsiaTheme="minorEastAsia"/>
            <w:b w:val="0"/>
            <w:color w:val="auto"/>
            <w:kern w:val="0"/>
            <w:sz w:val="22"/>
            <w:szCs w:val="22"/>
            <w:lang w:val="en-US"/>
          </w:rPr>
          <w:tab/>
        </w:r>
        <w:r w:rsidR="00C16EC4" w:rsidRPr="00D2074C">
          <w:rPr>
            <w:rStyle w:val="Hyperlink"/>
            <w:rFonts w:ascii="Calibri" w:hAnsi="Calibri" w:cs="Calibri"/>
          </w:rPr>
          <w:t>Software Component Implementation</w:t>
        </w:r>
        <w:r w:rsidR="00C16EC4">
          <w:rPr>
            <w:webHidden/>
          </w:rPr>
          <w:tab/>
        </w:r>
        <w:r w:rsidR="00C16EC4">
          <w:rPr>
            <w:webHidden/>
          </w:rPr>
          <w:fldChar w:fldCharType="begin"/>
        </w:r>
        <w:r w:rsidR="00C16EC4">
          <w:rPr>
            <w:webHidden/>
          </w:rPr>
          <w:instrText xml:space="preserve"> PAGEREF _Toc500849287 \h </w:instrText>
        </w:r>
        <w:r w:rsidR="00C16EC4">
          <w:rPr>
            <w:webHidden/>
          </w:rPr>
        </w:r>
        <w:r w:rsidR="00C16EC4">
          <w:rPr>
            <w:webHidden/>
          </w:rPr>
          <w:fldChar w:fldCharType="separate"/>
        </w:r>
        <w:r w:rsidR="00C16EC4">
          <w:rPr>
            <w:webHidden/>
          </w:rPr>
          <w:t>11</w:t>
        </w:r>
        <w:r w:rsidR="00C16EC4">
          <w:rPr>
            <w:webHidden/>
          </w:rPr>
          <w:fldChar w:fldCharType="end"/>
        </w:r>
      </w:hyperlink>
    </w:p>
    <w:p w:rsidR="00C16EC4" w:rsidRDefault="00C71297">
      <w:pPr>
        <w:pStyle w:val="TOC2"/>
        <w:rPr>
          <w:rFonts w:asciiTheme="minorHAnsi" w:eastAsiaTheme="minorEastAsia" w:hAnsiTheme="minorHAnsi"/>
          <w:color w:val="auto"/>
          <w:kern w:val="0"/>
          <w:szCs w:val="22"/>
        </w:rPr>
      </w:pPr>
      <w:hyperlink w:anchor="_Toc500849288" w:history="1">
        <w:r w:rsidR="00C16EC4" w:rsidRPr="00D2074C">
          <w:rPr>
            <w:rStyle w:val="Hyperlink"/>
          </w:rPr>
          <w:t>5.1.1</w:t>
        </w:r>
        <w:r w:rsidR="00C16EC4">
          <w:rPr>
            <w:rFonts w:asciiTheme="minorHAnsi" w:eastAsiaTheme="minorEastAsia" w:hAnsiTheme="minorHAnsi"/>
            <w:color w:val="auto"/>
            <w:kern w:val="0"/>
            <w:szCs w:val="22"/>
          </w:rPr>
          <w:tab/>
        </w:r>
        <w:r w:rsidR="00C16EC4" w:rsidRPr="00D2074C">
          <w:rPr>
            <w:rStyle w:val="Hyperlink"/>
          </w:rPr>
          <w:t>Sub-Module Functions</w:t>
        </w:r>
        <w:r w:rsidR="00C16EC4">
          <w:rPr>
            <w:webHidden/>
          </w:rPr>
          <w:tab/>
        </w:r>
        <w:r w:rsidR="00C16EC4">
          <w:rPr>
            <w:webHidden/>
          </w:rPr>
          <w:fldChar w:fldCharType="begin"/>
        </w:r>
        <w:r w:rsidR="00C16EC4">
          <w:rPr>
            <w:webHidden/>
          </w:rPr>
          <w:instrText xml:space="preserve"> PAGEREF _Toc500849288 \h </w:instrText>
        </w:r>
        <w:r w:rsidR="00C16EC4">
          <w:rPr>
            <w:webHidden/>
          </w:rPr>
        </w:r>
        <w:r w:rsidR="00C16EC4">
          <w:rPr>
            <w:webHidden/>
          </w:rPr>
          <w:fldChar w:fldCharType="separate"/>
        </w:r>
        <w:r w:rsidR="00C16EC4">
          <w:rPr>
            <w:webHidden/>
          </w:rPr>
          <w:t>11</w:t>
        </w:r>
        <w:r w:rsidR="00C16EC4">
          <w:rPr>
            <w:webHidden/>
          </w:rPr>
          <w:fldChar w:fldCharType="end"/>
        </w:r>
      </w:hyperlink>
    </w:p>
    <w:p w:rsidR="00C16EC4" w:rsidRDefault="00C71297">
      <w:pPr>
        <w:pStyle w:val="TOC2"/>
        <w:rPr>
          <w:rFonts w:asciiTheme="minorHAnsi" w:eastAsiaTheme="minorEastAsia" w:hAnsiTheme="minorHAnsi"/>
          <w:color w:val="auto"/>
          <w:kern w:val="0"/>
          <w:szCs w:val="22"/>
        </w:rPr>
      </w:pPr>
      <w:hyperlink w:anchor="_Toc500849289" w:history="1">
        <w:r w:rsidR="00C16EC4" w:rsidRPr="00D2074C">
          <w:rPr>
            <w:rStyle w:val="Hyperlink"/>
          </w:rPr>
          <w:t>5.1.2</w:t>
        </w:r>
        <w:r w:rsidR="00C16EC4">
          <w:rPr>
            <w:rFonts w:asciiTheme="minorHAnsi" w:eastAsiaTheme="minorEastAsia" w:hAnsiTheme="minorHAnsi"/>
            <w:color w:val="auto"/>
            <w:kern w:val="0"/>
            <w:szCs w:val="22"/>
          </w:rPr>
          <w:tab/>
        </w:r>
        <w:r w:rsidR="00C16EC4" w:rsidRPr="00D2074C">
          <w:rPr>
            <w:rStyle w:val="Hyperlink"/>
          </w:rPr>
          <w:t>Per: ExcpnHndlgPer1</w:t>
        </w:r>
        <w:r w:rsidR="00C16EC4">
          <w:rPr>
            <w:webHidden/>
          </w:rPr>
          <w:tab/>
        </w:r>
        <w:r w:rsidR="00C16EC4">
          <w:rPr>
            <w:webHidden/>
          </w:rPr>
          <w:fldChar w:fldCharType="begin"/>
        </w:r>
        <w:r w:rsidR="00C16EC4">
          <w:rPr>
            <w:webHidden/>
          </w:rPr>
          <w:instrText xml:space="preserve"> PAGEREF _Toc500849289 \h </w:instrText>
        </w:r>
        <w:r w:rsidR="00C16EC4">
          <w:rPr>
            <w:webHidden/>
          </w:rPr>
        </w:r>
        <w:r w:rsidR="00C16EC4">
          <w:rPr>
            <w:webHidden/>
          </w:rPr>
          <w:fldChar w:fldCharType="separate"/>
        </w:r>
        <w:r w:rsidR="00C16EC4">
          <w:rPr>
            <w:webHidden/>
          </w:rPr>
          <w:t>11</w:t>
        </w:r>
        <w:r w:rsidR="00C16EC4">
          <w:rPr>
            <w:webHidden/>
          </w:rPr>
          <w:fldChar w:fldCharType="end"/>
        </w:r>
      </w:hyperlink>
    </w:p>
    <w:p w:rsidR="00C16EC4" w:rsidRDefault="00C71297">
      <w:pPr>
        <w:pStyle w:val="TOC2"/>
        <w:rPr>
          <w:rFonts w:asciiTheme="minorHAnsi" w:eastAsiaTheme="minorEastAsia" w:hAnsiTheme="minorHAnsi"/>
          <w:color w:val="auto"/>
          <w:kern w:val="0"/>
          <w:szCs w:val="22"/>
        </w:rPr>
      </w:pPr>
      <w:hyperlink w:anchor="_Toc500849290" w:history="1">
        <w:r w:rsidR="00C16EC4" w:rsidRPr="00D2074C">
          <w:rPr>
            <w:rStyle w:val="Hyperlink"/>
          </w:rPr>
          <w:t>5.1.3</w:t>
        </w:r>
        <w:r w:rsidR="00C16EC4">
          <w:rPr>
            <w:rFonts w:asciiTheme="minorHAnsi" w:eastAsiaTheme="minorEastAsia" w:hAnsiTheme="minorHAnsi"/>
            <w:color w:val="auto"/>
            <w:kern w:val="0"/>
            <w:szCs w:val="22"/>
          </w:rPr>
          <w:tab/>
        </w:r>
        <w:r w:rsidR="00C16EC4" w:rsidRPr="00D2074C">
          <w:rPr>
            <w:rStyle w:val="Hyperlink"/>
          </w:rPr>
          <w:t>Server Runables</w:t>
        </w:r>
        <w:r w:rsidR="00C16EC4">
          <w:rPr>
            <w:webHidden/>
          </w:rPr>
          <w:tab/>
        </w:r>
        <w:r w:rsidR="00C16EC4">
          <w:rPr>
            <w:webHidden/>
          </w:rPr>
          <w:fldChar w:fldCharType="begin"/>
        </w:r>
        <w:r w:rsidR="00C16EC4">
          <w:rPr>
            <w:webHidden/>
          </w:rPr>
          <w:instrText xml:space="preserve"> PAGEREF _Toc500849290 \h </w:instrText>
        </w:r>
        <w:r w:rsidR="00C16EC4">
          <w:rPr>
            <w:webHidden/>
          </w:rPr>
        </w:r>
        <w:r w:rsidR="00C16EC4">
          <w:rPr>
            <w:webHidden/>
          </w:rPr>
          <w:fldChar w:fldCharType="separate"/>
        </w:r>
        <w:r w:rsidR="00C16EC4">
          <w:rPr>
            <w:webHidden/>
          </w:rPr>
          <w:t>11</w:t>
        </w:r>
        <w:r w:rsidR="00C16EC4">
          <w:rPr>
            <w:webHidden/>
          </w:rPr>
          <w:fldChar w:fldCharType="end"/>
        </w:r>
      </w:hyperlink>
    </w:p>
    <w:p w:rsidR="00C16EC4" w:rsidRDefault="00C71297">
      <w:pPr>
        <w:pStyle w:val="TOC2"/>
        <w:rPr>
          <w:rFonts w:asciiTheme="minorHAnsi" w:eastAsiaTheme="minorEastAsia" w:hAnsiTheme="minorHAnsi"/>
          <w:color w:val="auto"/>
          <w:kern w:val="0"/>
          <w:szCs w:val="22"/>
        </w:rPr>
      </w:pPr>
      <w:hyperlink w:anchor="_Toc500849291" w:history="1">
        <w:r w:rsidR="00C16EC4" w:rsidRPr="00D2074C">
          <w:rPr>
            <w:rStyle w:val="Hyperlink"/>
          </w:rPr>
          <w:t>5.1.4</w:t>
        </w:r>
        <w:r w:rsidR="00C16EC4">
          <w:rPr>
            <w:rFonts w:asciiTheme="minorHAnsi" w:eastAsiaTheme="minorEastAsia" w:hAnsiTheme="minorHAnsi"/>
            <w:color w:val="auto"/>
            <w:kern w:val="0"/>
            <w:szCs w:val="22"/>
          </w:rPr>
          <w:tab/>
        </w:r>
        <w:r w:rsidR="00C16EC4" w:rsidRPr="00D2074C">
          <w:rPr>
            <w:rStyle w:val="Hyperlink"/>
          </w:rPr>
          <w:t>Interrupt Functions</w:t>
        </w:r>
        <w:r w:rsidR="00C16EC4">
          <w:rPr>
            <w:webHidden/>
          </w:rPr>
          <w:tab/>
        </w:r>
        <w:r w:rsidR="00C16EC4">
          <w:rPr>
            <w:webHidden/>
          </w:rPr>
          <w:fldChar w:fldCharType="begin"/>
        </w:r>
        <w:r w:rsidR="00C16EC4">
          <w:rPr>
            <w:webHidden/>
          </w:rPr>
          <w:instrText xml:space="preserve"> PAGEREF _Toc500849291 \h </w:instrText>
        </w:r>
        <w:r w:rsidR="00C16EC4">
          <w:rPr>
            <w:webHidden/>
          </w:rPr>
        </w:r>
        <w:r w:rsidR="00C16EC4">
          <w:rPr>
            <w:webHidden/>
          </w:rPr>
          <w:fldChar w:fldCharType="separate"/>
        </w:r>
        <w:r w:rsidR="00C16EC4">
          <w:rPr>
            <w:webHidden/>
          </w:rPr>
          <w:t>17</w:t>
        </w:r>
        <w:r w:rsidR="00C16EC4">
          <w:rPr>
            <w:webHidden/>
          </w:rPr>
          <w:fldChar w:fldCharType="end"/>
        </w:r>
      </w:hyperlink>
    </w:p>
    <w:p w:rsidR="00C16EC4" w:rsidRDefault="00C71297">
      <w:pPr>
        <w:pStyle w:val="TOC2"/>
        <w:rPr>
          <w:rFonts w:asciiTheme="minorHAnsi" w:eastAsiaTheme="minorEastAsia" w:hAnsiTheme="minorHAnsi"/>
          <w:color w:val="auto"/>
          <w:kern w:val="0"/>
          <w:szCs w:val="22"/>
        </w:rPr>
      </w:pPr>
      <w:hyperlink w:anchor="_Toc500849292" w:history="1">
        <w:r w:rsidR="00C16EC4" w:rsidRPr="00D2074C">
          <w:rPr>
            <w:rStyle w:val="Hyperlink"/>
          </w:rPr>
          <w:t>5.1.5</w:t>
        </w:r>
        <w:r w:rsidR="00C16EC4">
          <w:rPr>
            <w:rFonts w:asciiTheme="minorHAnsi" w:eastAsiaTheme="minorEastAsia" w:hAnsiTheme="minorHAnsi"/>
            <w:color w:val="auto"/>
            <w:kern w:val="0"/>
            <w:szCs w:val="22"/>
          </w:rPr>
          <w:tab/>
        </w:r>
        <w:r w:rsidR="00C16EC4" w:rsidRPr="00D2074C">
          <w:rPr>
            <w:rStyle w:val="Hyperlink"/>
          </w:rPr>
          <w:t>Module Internal (Local) Functions</w:t>
        </w:r>
        <w:r w:rsidR="00C16EC4">
          <w:rPr>
            <w:webHidden/>
          </w:rPr>
          <w:tab/>
        </w:r>
        <w:r w:rsidR="00C16EC4">
          <w:rPr>
            <w:webHidden/>
          </w:rPr>
          <w:fldChar w:fldCharType="begin"/>
        </w:r>
        <w:r w:rsidR="00C16EC4">
          <w:rPr>
            <w:webHidden/>
          </w:rPr>
          <w:instrText xml:space="preserve"> PAGEREF _Toc500849292 \h </w:instrText>
        </w:r>
        <w:r w:rsidR="00C16EC4">
          <w:rPr>
            <w:webHidden/>
          </w:rPr>
        </w:r>
        <w:r w:rsidR="00C16EC4">
          <w:rPr>
            <w:webHidden/>
          </w:rPr>
          <w:fldChar w:fldCharType="separate"/>
        </w:r>
        <w:r w:rsidR="00C16EC4">
          <w:rPr>
            <w:webHidden/>
          </w:rPr>
          <w:t>17</w:t>
        </w:r>
        <w:r w:rsidR="00C16EC4">
          <w:rPr>
            <w:webHidden/>
          </w:rPr>
          <w:fldChar w:fldCharType="end"/>
        </w:r>
      </w:hyperlink>
    </w:p>
    <w:p w:rsidR="00C16EC4" w:rsidRDefault="00C71297">
      <w:pPr>
        <w:pStyle w:val="TOC2"/>
        <w:rPr>
          <w:rFonts w:asciiTheme="minorHAnsi" w:eastAsiaTheme="minorEastAsia" w:hAnsiTheme="minorHAnsi"/>
          <w:color w:val="auto"/>
          <w:kern w:val="0"/>
          <w:szCs w:val="22"/>
        </w:rPr>
      </w:pPr>
      <w:hyperlink w:anchor="_Toc500849293" w:history="1">
        <w:r w:rsidR="00C16EC4" w:rsidRPr="00D2074C">
          <w:rPr>
            <w:rStyle w:val="Hyperlink"/>
          </w:rPr>
          <w:t>5.1.6</w:t>
        </w:r>
        <w:r w:rsidR="00C16EC4">
          <w:rPr>
            <w:rFonts w:asciiTheme="minorHAnsi" w:eastAsiaTheme="minorEastAsia" w:hAnsiTheme="minorHAnsi"/>
            <w:color w:val="auto"/>
            <w:kern w:val="0"/>
            <w:szCs w:val="22"/>
          </w:rPr>
          <w:tab/>
        </w:r>
        <w:r w:rsidR="00C16EC4" w:rsidRPr="00D2074C">
          <w:rPr>
            <w:rStyle w:val="Hyperlink"/>
          </w:rPr>
          <w:t>GLOBAL Function/Macro Definitions</w:t>
        </w:r>
        <w:r w:rsidR="00C16EC4">
          <w:rPr>
            <w:webHidden/>
          </w:rPr>
          <w:tab/>
        </w:r>
        <w:r w:rsidR="00C16EC4">
          <w:rPr>
            <w:webHidden/>
          </w:rPr>
          <w:fldChar w:fldCharType="begin"/>
        </w:r>
        <w:r w:rsidR="00C16EC4">
          <w:rPr>
            <w:webHidden/>
          </w:rPr>
          <w:instrText xml:space="preserve"> PAGEREF _Toc500849293 \h </w:instrText>
        </w:r>
        <w:r w:rsidR="00C16EC4">
          <w:rPr>
            <w:webHidden/>
          </w:rPr>
        </w:r>
        <w:r w:rsidR="00C16EC4">
          <w:rPr>
            <w:webHidden/>
          </w:rPr>
          <w:fldChar w:fldCharType="separate"/>
        </w:r>
        <w:r w:rsidR="00C16EC4">
          <w:rPr>
            <w:webHidden/>
          </w:rPr>
          <w:t>18</w:t>
        </w:r>
        <w:r w:rsidR="00C16EC4">
          <w:rPr>
            <w:webHidden/>
          </w:rPr>
          <w:fldChar w:fldCharType="end"/>
        </w:r>
      </w:hyperlink>
    </w:p>
    <w:p w:rsidR="00C16EC4" w:rsidRDefault="00C71297">
      <w:pPr>
        <w:pStyle w:val="TOC2"/>
        <w:rPr>
          <w:rFonts w:asciiTheme="minorHAnsi" w:eastAsiaTheme="minorEastAsia" w:hAnsiTheme="minorHAnsi"/>
          <w:color w:val="auto"/>
          <w:kern w:val="0"/>
          <w:szCs w:val="22"/>
        </w:rPr>
      </w:pPr>
      <w:hyperlink w:anchor="_Toc500849294" w:history="1">
        <w:r w:rsidR="00C16EC4" w:rsidRPr="00D2074C">
          <w:rPr>
            <w:rStyle w:val="Hyperlink"/>
          </w:rPr>
          <w:t>5.1.7</w:t>
        </w:r>
        <w:r w:rsidR="00C16EC4">
          <w:rPr>
            <w:rFonts w:asciiTheme="minorHAnsi" w:eastAsiaTheme="minorEastAsia" w:hAnsiTheme="minorHAnsi"/>
            <w:color w:val="auto"/>
            <w:kern w:val="0"/>
            <w:szCs w:val="22"/>
          </w:rPr>
          <w:tab/>
        </w:r>
        <w:r w:rsidR="00C16EC4" w:rsidRPr="00D2074C">
          <w:rPr>
            <w:rStyle w:val="Hyperlink"/>
          </w:rPr>
          <w:t>GLOBAL Function #1</w:t>
        </w:r>
        <w:r w:rsidR="00C16EC4">
          <w:rPr>
            <w:webHidden/>
          </w:rPr>
          <w:tab/>
        </w:r>
        <w:r w:rsidR="00C16EC4">
          <w:rPr>
            <w:webHidden/>
          </w:rPr>
          <w:fldChar w:fldCharType="begin"/>
        </w:r>
        <w:r w:rsidR="00C16EC4">
          <w:rPr>
            <w:webHidden/>
          </w:rPr>
          <w:instrText xml:space="preserve"> PAGEREF _Toc500849294 \h </w:instrText>
        </w:r>
        <w:r w:rsidR="00C16EC4">
          <w:rPr>
            <w:webHidden/>
          </w:rPr>
        </w:r>
        <w:r w:rsidR="00C16EC4">
          <w:rPr>
            <w:webHidden/>
          </w:rPr>
          <w:fldChar w:fldCharType="separate"/>
        </w:r>
        <w:r w:rsidR="00C16EC4">
          <w:rPr>
            <w:webHidden/>
          </w:rPr>
          <w:t>18</w:t>
        </w:r>
        <w:r w:rsidR="00C16EC4">
          <w:rPr>
            <w:webHidden/>
          </w:rPr>
          <w:fldChar w:fldCharType="end"/>
        </w:r>
      </w:hyperlink>
    </w:p>
    <w:p w:rsidR="00C16EC4" w:rsidRDefault="00C71297">
      <w:pPr>
        <w:pStyle w:val="TOC2"/>
        <w:rPr>
          <w:rFonts w:asciiTheme="minorHAnsi" w:eastAsiaTheme="minorEastAsia" w:hAnsiTheme="minorHAnsi"/>
          <w:color w:val="auto"/>
          <w:kern w:val="0"/>
          <w:szCs w:val="22"/>
        </w:rPr>
      </w:pPr>
      <w:hyperlink w:anchor="_Toc500849295" w:history="1">
        <w:r w:rsidR="00C16EC4" w:rsidRPr="00D2074C">
          <w:rPr>
            <w:rStyle w:val="Hyperlink"/>
          </w:rPr>
          <w:t>5.1.8</w:t>
        </w:r>
        <w:r w:rsidR="00C16EC4">
          <w:rPr>
            <w:rFonts w:asciiTheme="minorHAnsi" w:eastAsiaTheme="minorEastAsia" w:hAnsiTheme="minorHAnsi"/>
            <w:color w:val="auto"/>
            <w:kern w:val="0"/>
            <w:szCs w:val="22"/>
          </w:rPr>
          <w:tab/>
        </w:r>
        <w:r w:rsidR="00C16EC4" w:rsidRPr="00D2074C">
          <w:rPr>
            <w:rStyle w:val="Hyperlink"/>
          </w:rPr>
          <w:t>Design Rationale</w:t>
        </w:r>
        <w:r w:rsidR="00C16EC4">
          <w:rPr>
            <w:webHidden/>
          </w:rPr>
          <w:tab/>
        </w:r>
        <w:r w:rsidR="00C16EC4">
          <w:rPr>
            <w:webHidden/>
          </w:rPr>
          <w:fldChar w:fldCharType="begin"/>
        </w:r>
        <w:r w:rsidR="00C16EC4">
          <w:rPr>
            <w:webHidden/>
          </w:rPr>
          <w:instrText xml:space="preserve"> PAGEREF _Toc500849295 \h </w:instrText>
        </w:r>
        <w:r w:rsidR="00C16EC4">
          <w:rPr>
            <w:webHidden/>
          </w:rPr>
        </w:r>
        <w:r w:rsidR="00C16EC4">
          <w:rPr>
            <w:webHidden/>
          </w:rPr>
          <w:fldChar w:fldCharType="separate"/>
        </w:r>
        <w:r w:rsidR="00C16EC4">
          <w:rPr>
            <w:webHidden/>
          </w:rPr>
          <w:t>18</w:t>
        </w:r>
        <w:r w:rsidR="00C16EC4">
          <w:rPr>
            <w:webHidden/>
          </w:rPr>
          <w:fldChar w:fldCharType="end"/>
        </w:r>
      </w:hyperlink>
    </w:p>
    <w:p w:rsidR="00C16EC4" w:rsidRDefault="00C71297">
      <w:pPr>
        <w:pStyle w:val="TOC2"/>
        <w:rPr>
          <w:rFonts w:asciiTheme="minorHAnsi" w:eastAsiaTheme="minorEastAsia" w:hAnsiTheme="minorHAnsi"/>
          <w:color w:val="auto"/>
          <w:kern w:val="0"/>
          <w:szCs w:val="22"/>
        </w:rPr>
      </w:pPr>
      <w:hyperlink w:anchor="_Toc500849296" w:history="1">
        <w:r w:rsidR="00C16EC4" w:rsidRPr="00D2074C">
          <w:rPr>
            <w:rStyle w:val="Hyperlink"/>
          </w:rPr>
          <w:t>5.1.9</w:t>
        </w:r>
        <w:r w:rsidR="00C16EC4">
          <w:rPr>
            <w:rFonts w:asciiTheme="minorHAnsi" w:eastAsiaTheme="minorEastAsia" w:hAnsiTheme="minorHAnsi"/>
            <w:color w:val="auto"/>
            <w:kern w:val="0"/>
            <w:szCs w:val="22"/>
          </w:rPr>
          <w:tab/>
        </w:r>
        <w:r w:rsidR="00C16EC4" w:rsidRPr="00D2074C">
          <w:rPr>
            <w:rStyle w:val="Hyperlink"/>
          </w:rPr>
          <w:t>processing</w:t>
        </w:r>
        <w:r w:rsidR="00C16EC4">
          <w:rPr>
            <w:webHidden/>
          </w:rPr>
          <w:tab/>
        </w:r>
        <w:r w:rsidR="00C16EC4">
          <w:rPr>
            <w:webHidden/>
          </w:rPr>
          <w:fldChar w:fldCharType="begin"/>
        </w:r>
        <w:r w:rsidR="00C16EC4">
          <w:rPr>
            <w:webHidden/>
          </w:rPr>
          <w:instrText xml:space="preserve"> PAGEREF _Toc500849296 \h </w:instrText>
        </w:r>
        <w:r w:rsidR="00C16EC4">
          <w:rPr>
            <w:webHidden/>
          </w:rPr>
        </w:r>
        <w:r w:rsidR="00C16EC4">
          <w:rPr>
            <w:webHidden/>
          </w:rPr>
          <w:fldChar w:fldCharType="separate"/>
        </w:r>
        <w:r w:rsidR="00C16EC4">
          <w:rPr>
            <w:webHidden/>
          </w:rPr>
          <w:t>18</w:t>
        </w:r>
        <w:r w:rsidR="00C16EC4">
          <w:rPr>
            <w:webHidden/>
          </w:rPr>
          <w:fldChar w:fldCharType="end"/>
        </w:r>
      </w:hyperlink>
    </w:p>
    <w:p w:rsidR="00C16EC4" w:rsidRDefault="00C71297">
      <w:pPr>
        <w:pStyle w:val="TOC1"/>
        <w:rPr>
          <w:rFonts w:eastAsiaTheme="minorEastAsia"/>
          <w:b w:val="0"/>
          <w:color w:val="auto"/>
          <w:kern w:val="0"/>
          <w:sz w:val="22"/>
          <w:szCs w:val="22"/>
          <w:lang w:val="en-US"/>
        </w:rPr>
      </w:pPr>
      <w:hyperlink w:anchor="_Toc500849297" w:history="1">
        <w:r w:rsidR="00C16EC4" w:rsidRPr="00D2074C">
          <w:rPr>
            <w:rStyle w:val="Hyperlink"/>
            <w:rFonts w:ascii="Calibri" w:hAnsi="Calibri" w:cs="Calibri"/>
          </w:rPr>
          <w:t>6</w:t>
        </w:r>
        <w:r w:rsidR="00C16EC4">
          <w:rPr>
            <w:rFonts w:eastAsiaTheme="minorEastAsia"/>
            <w:b w:val="0"/>
            <w:color w:val="auto"/>
            <w:kern w:val="0"/>
            <w:sz w:val="22"/>
            <w:szCs w:val="22"/>
            <w:lang w:val="en-US"/>
          </w:rPr>
          <w:tab/>
        </w:r>
        <w:r w:rsidR="00C16EC4" w:rsidRPr="00D2074C">
          <w:rPr>
            <w:rStyle w:val="Hyperlink"/>
            <w:rFonts w:ascii="Calibri" w:hAnsi="Calibri"/>
          </w:rPr>
          <w:t>Known</w:t>
        </w:r>
        <w:r w:rsidR="00C16EC4" w:rsidRPr="00D2074C">
          <w:rPr>
            <w:rStyle w:val="Hyperlink"/>
            <w:rFonts w:ascii="Calibri" w:hAnsi="Calibri" w:cs="Calibri"/>
          </w:rPr>
          <w:t xml:space="preserve"> Limitations with Design</w:t>
        </w:r>
        <w:r w:rsidR="00C16EC4">
          <w:rPr>
            <w:webHidden/>
          </w:rPr>
          <w:tab/>
        </w:r>
        <w:r w:rsidR="00C16EC4">
          <w:rPr>
            <w:webHidden/>
          </w:rPr>
          <w:fldChar w:fldCharType="begin"/>
        </w:r>
        <w:r w:rsidR="00C16EC4">
          <w:rPr>
            <w:webHidden/>
          </w:rPr>
          <w:instrText xml:space="preserve"> PAGEREF _Toc500849297 \h </w:instrText>
        </w:r>
        <w:r w:rsidR="00C16EC4">
          <w:rPr>
            <w:webHidden/>
          </w:rPr>
        </w:r>
        <w:r w:rsidR="00C16EC4">
          <w:rPr>
            <w:webHidden/>
          </w:rPr>
          <w:fldChar w:fldCharType="separate"/>
        </w:r>
        <w:r w:rsidR="00C16EC4">
          <w:rPr>
            <w:webHidden/>
          </w:rPr>
          <w:t>19</w:t>
        </w:r>
        <w:r w:rsidR="00C16EC4">
          <w:rPr>
            <w:webHidden/>
          </w:rPr>
          <w:fldChar w:fldCharType="end"/>
        </w:r>
      </w:hyperlink>
    </w:p>
    <w:p w:rsidR="00C16EC4" w:rsidRDefault="00C71297">
      <w:pPr>
        <w:pStyle w:val="TOC1"/>
        <w:rPr>
          <w:rFonts w:eastAsiaTheme="minorEastAsia"/>
          <w:b w:val="0"/>
          <w:color w:val="auto"/>
          <w:kern w:val="0"/>
          <w:sz w:val="22"/>
          <w:szCs w:val="22"/>
          <w:lang w:val="en-US"/>
        </w:rPr>
      </w:pPr>
      <w:hyperlink w:anchor="_Toc500849298" w:history="1">
        <w:r w:rsidR="00C16EC4" w:rsidRPr="00D2074C">
          <w:rPr>
            <w:rStyle w:val="Hyperlink"/>
            <w:rFonts w:ascii="Calibri" w:hAnsi="Calibri" w:cs="Calibri"/>
          </w:rPr>
          <w:t>7</w:t>
        </w:r>
        <w:r w:rsidR="00C16EC4">
          <w:rPr>
            <w:rFonts w:eastAsiaTheme="minorEastAsia"/>
            <w:b w:val="0"/>
            <w:color w:val="auto"/>
            <w:kern w:val="0"/>
            <w:sz w:val="22"/>
            <w:szCs w:val="22"/>
            <w:lang w:val="en-US"/>
          </w:rPr>
          <w:tab/>
        </w:r>
        <w:r w:rsidR="00C16EC4" w:rsidRPr="00D2074C">
          <w:rPr>
            <w:rStyle w:val="Hyperlink"/>
            <w:rFonts w:ascii="Calibri" w:hAnsi="Calibri" w:cs="Calibri"/>
          </w:rPr>
          <w:t>UNIT TEST CONSIDERATION</w:t>
        </w:r>
        <w:r w:rsidR="00C16EC4">
          <w:rPr>
            <w:webHidden/>
          </w:rPr>
          <w:tab/>
        </w:r>
        <w:r w:rsidR="00C16EC4">
          <w:rPr>
            <w:webHidden/>
          </w:rPr>
          <w:fldChar w:fldCharType="begin"/>
        </w:r>
        <w:r w:rsidR="00C16EC4">
          <w:rPr>
            <w:webHidden/>
          </w:rPr>
          <w:instrText xml:space="preserve"> PAGEREF _Toc500849298 \h </w:instrText>
        </w:r>
        <w:r w:rsidR="00C16EC4">
          <w:rPr>
            <w:webHidden/>
          </w:rPr>
        </w:r>
        <w:r w:rsidR="00C16EC4">
          <w:rPr>
            <w:webHidden/>
          </w:rPr>
          <w:fldChar w:fldCharType="separate"/>
        </w:r>
        <w:r w:rsidR="00C16EC4">
          <w:rPr>
            <w:webHidden/>
          </w:rPr>
          <w:t>20</w:t>
        </w:r>
        <w:r w:rsidR="00C16EC4">
          <w:rPr>
            <w:webHidden/>
          </w:rPr>
          <w:fldChar w:fldCharType="end"/>
        </w:r>
      </w:hyperlink>
    </w:p>
    <w:p w:rsidR="00C16EC4" w:rsidRDefault="00C71297">
      <w:pPr>
        <w:pStyle w:val="TOC1"/>
        <w:tabs>
          <w:tab w:val="left" w:pos="1400"/>
        </w:tabs>
        <w:rPr>
          <w:rFonts w:eastAsiaTheme="minorEastAsia"/>
          <w:b w:val="0"/>
          <w:color w:val="auto"/>
          <w:kern w:val="0"/>
          <w:sz w:val="22"/>
          <w:szCs w:val="22"/>
          <w:lang w:val="en-US"/>
        </w:rPr>
      </w:pPr>
      <w:hyperlink w:anchor="_Toc500849299" w:history="1">
        <w:r w:rsidR="00C16EC4" w:rsidRPr="00D2074C">
          <w:rPr>
            <w:rStyle w:val="Hyperlink"/>
          </w:rPr>
          <w:t>Appendix A</w:t>
        </w:r>
        <w:r w:rsidR="00C16EC4">
          <w:rPr>
            <w:rFonts w:eastAsiaTheme="minorEastAsia"/>
            <w:b w:val="0"/>
            <w:color w:val="auto"/>
            <w:kern w:val="0"/>
            <w:sz w:val="22"/>
            <w:szCs w:val="22"/>
            <w:lang w:val="en-US"/>
          </w:rPr>
          <w:tab/>
        </w:r>
        <w:r w:rsidR="00C16EC4" w:rsidRPr="00D2074C">
          <w:rPr>
            <w:rStyle w:val="Hyperlink"/>
          </w:rPr>
          <w:t>Abbreviations and Acronyms</w:t>
        </w:r>
        <w:r w:rsidR="00C16EC4">
          <w:rPr>
            <w:webHidden/>
          </w:rPr>
          <w:tab/>
        </w:r>
        <w:r w:rsidR="00C16EC4">
          <w:rPr>
            <w:webHidden/>
          </w:rPr>
          <w:fldChar w:fldCharType="begin"/>
        </w:r>
        <w:r w:rsidR="00C16EC4">
          <w:rPr>
            <w:webHidden/>
          </w:rPr>
          <w:instrText xml:space="preserve"> PAGEREF _Toc500849299 \h </w:instrText>
        </w:r>
        <w:r w:rsidR="00C16EC4">
          <w:rPr>
            <w:webHidden/>
          </w:rPr>
        </w:r>
        <w:r w:rsidR="00C16EC4">
          <w:rPr>
            <w:webHidden/>
          </w:rPr>
          <w:fldChar w:fldCharType="separate"/>
        </w:r>
        <w:r w:rsidR="00C16EC4">
          <w:rPr>
            <w:webHidden/>
          </w:rPr>
          <w:t>21</w:t>
        </w:r>
        <w:r w:rsidR="00C16EC4">
          <w:rPr>
            <w:webHidden/>
          </w:rPr>
          <w:fldChar w:fldCharType="end"/>
        </w:r>
      </w:hyperlink>
    </w:p>
    <w:p w:rsidR="00C16EC4" w:rsidRDefault="00C71297">
      <w:pPr>
        <w:pStyle w:val="TOC1"/>
        <w:tabs>
          <w:tab w:val="left" w:pos="1400"/>
        </w:tabs>
        <w:rPr>
          <w:rFonts w:eastAsiaTheme="minorEastAsia"/>
          <w:b w:val="0"/>
          <w:color w:val="auto"/>
          <w:kern w:val="0"/>
          <w:sz w:val="22"/>
          <w:szCs w:val="22"/>
          <w:lang w:val="en-US"/>
        </w:rPr>
      </w:pPr>
      <w:hyperlink w:anchor="_Toc500849300" w:history="1">
        <w:r w:rsidR="00C16EC4" w:rsidRPr="00D2074C">
          <w:rPr>
            <w:rStyle w:val="Hyperlink"/>
          </w:rPr>
          <w:t>Appendix B</w:t>
        </w:r>
        <w:r w:rsidR="00C16EC4">
          <w:rPr>
            <w:rFonts w:eastAsiaTheme="minorEastAsia"/>
            <w:b w:val="0"/>
            <w:color w:val="auto"/>
            <w:kern w:val="0"/>
            <w:sz w:val="22"/>
            <w:szCs w:val="22"/>
            <w:lang w:val="en-US"/>
          </w:rPr>
          <w:tab/>
        </w:r>
        <w:r w:rsidR="00C16EC4" w:rsidRPr="00D2074C">
          <w:rPr>
            <w:rStyle w:val="Hyperlink"/>
          </w:rPr>
          <w:t>Glossary</w:t>
        </w:r>
        <w:r w:rsidR="00C16EC4">
          <w:rPr>
            <w:webHidden/>
          </w:rPr>
          <w:tab/>
        </w:r>
        <w:r w:rsidR="00C16EC4">
          <w:rPr>
            <w:webHidden/>
          </w:rPr>
          <w:fldChar w:fldCharType="begin"/>
        </w:r>
        <w:r w:rsidR="00C16EC4">
          <w:rPr>
            <w:webHidden/>
          </w:rPr>
          <w:instrText xml:space="preserve"> PAGEREF _Toc500849300 \h </w:instrText>
        </w:r>
        <w:r w:rsidR="00C16EC4">
          <w:rPr>
            <w:webHidden/>
          </w:rPr>
        </w:r>
        <w:r w:rsidR="00C16EC4">
          <w:rPr>
            <w:webHidden/>
          </w:rPr>
          <w:fldChar w:fldCharType="separate"/>
        </w:r>
        <w:r w:rsidR="00C16EC4">
          <w:rPr>
            <w:webHidden/>
          </w:rPr>
          <w:t>22</w:t>
        </w:r>
        <w:r w:rsidR="00C16EC4">
          <w:rPr>
            <w:webHidden/>
          </w:rPr>
          <w:fldChar w:fldCharType="end"/>
        </w:r>
      </w:hyperlink>
    </w:p>
    <w:p w:rsidR="00C16EC4" w:rsidRDefault="00C71297">
      <w:pPr>
        <w:pStyle w:val="TOC1"/>
        <w:tabs>
          <w:tab w:val="left" w:pos="1400"/>
        </w:tabs>
        <w:rPr>
          <w:rFonts w:eastAsiaTheme="minorEastAsia"/>
          <w:b w:val="0"/>
          <w:color w:val="auto"/>
          <w:kern w:val="0"/>
          <w:sz w:val="22"/>
          <w:szCs w:val="22"/>
          <w:lang w:val="en-US"/>
        </w:rPr>
      </w:pPr>
      <w:hyperlink w:anchor="_Toc500849301" w:history="1">
        <w:r w:rsidR="00C16EC4" w:rsidRPr="00D2074C">
          <w:rPr>
            <w:rStyle w:val="Hyperlink"/>
          </w:rPr>
          <w:t>Appendix C</w:t>
        </w:r>
        <w:r w:rsidR="00C16EC4">
          <w:rPr>
            <w:rFonts w:eastAsiaTheme="minorEastAsia"/>
            <w:b w:val="0"/>
            <w:color w:val="auto"/>
            <w:kern w:val="0"/>
            <w:sz w:val="22"/>
            <w:szCs w:val="22"/>
            <w:lang w:val="en-US"/>
          </w:rPr>
          <w:tab/>
        </w:r>
        <w:r w:rsidR="00C16EC4" w:rsidRPr="00D2074C">
          <w:rPr>
            <w:rStyle w:val="Hyperlink"/>
          </w:rPr>
          <w:t>References</w:t>
        </w:r>
        <w:r w:rsidR="00C16EC4">
          <w:rPr>
            <w:webHidden/>
          </w:rPr>
          <w:tab/>
        </w:r>
        <w:r w:rsidR="00C16EC4">
          <w:rPr>
            <w:webHidden/>
          </w:rPr>
          <w:fldChar w:fldCharType="begin"/>
        </w:r>
        <w:r w:rsidR="00C16EC4">
          <w:rPr>
            <w:webHidden/>
          </w:rPr>
          <w:instrText xml:space="preserve"> PAGEREF _Toc500849301 \h </w:instrText>
        </w:r>
        <w:r w:rsidR="00C16EC4">
          <w:rPr>
            <w:webHidden/>
          </w:rPr>
        </w:r>
        <w:r w:rsidR="00C16EC4">
          <w:rPr>
            <w:webHidden/>
          </w:rPr>
          <w:fldChar w:fldCharType="separate"/>
        </w:r>
        <w:r w:rsidR="00C16EC4">
          <w:rPr>
            <w:webHidden/>
          </w:rPr>
          <w:t>23</w:t>
        </w:r>
        <w:r w:rsidR="00C16EC4">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2" w:name="_Toc500849276"/>
      <w:r w:rsidRPr="00A158C7">
        <w:lastRenderedPageBreak/>
        <w:t>Introduction</w:t>
      </w:r>
      <w:bookmarkEnd w:id="12"/>
    </w:p>
    <w:p w:rsidR="00063A7A" w:rsidRPr="00A158C7" w:rsidRDefault="00FE5DF5" w:rsidP="00074282">
      <w:pPr>
        <w:pStyle w:val="Heading2"/>
      </w:pPr>
      <w:bookmarkStart w:id="13" w:name="_Toc500849277"/>
      <w:r w:rsidRPr="00A158C7">
        <w:t>Purpose</w:t>
      </w:r>
      <w:bookmarkEnd w:id="13"/>
    </w:p>
    <w:p w:rsidR="00DC0959" w:rsidRPr="008C412D" w:rsidRDefault="00FF1E7B" w:rsidP="000D2654">
      <w:pPr>
        <w:rPr>
          <w:rFonts w:cs="Calibri"/>
        </w:rPr>
      </w:pPr>
      <w:r>
        <w:rPr>
          <w:lang w:bidi="ar-SA"/>
        </w:rPr>
        <w:t xml:space="preserve">This document details the design in the FDD and also lists out any deviations which were made from the design for the implementation due to any constraints in development. ExcpnHndlg MDD </w:t>
      </w:r>
      <w:r w:rsidRPr="00C16784">
        <w:rPr>
          <w:color w:val="000000"/>
        </w:rPr>
        <w:t xml:space="preserve">describes the </w:t>
      </w:r>
      <w:r>
        <w:rPr>
          <w:color w:val="000000"/>
        </w:rPr>
        <w:t>exception handling / reset cause determination for microcontroller diagnostics</w:t>
      </w:r>
    </w:p>
    <w:p w:rsidR="00F95E33" w:rsidRPr="00A158C7" w:rsidRDefault="00F95E33" w:rsidP="00E16D14"/>
    <w:bookmarkStart w:id="14" w:name="_Toc406065228"/>
    <w:bookmarkEnd w:id="2"/>
    <w:bookmarkEnd w:id="3"/>
    <w:bookmarkEnd w:id="4"/>
    <w:bookmarkEnd w:id="5"/>
    <w:bookmarkEnd w:id="6"/>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15" w:name="_Toc500849278"/>
      <w:r w:rsidR="00A24D49">
        <w:rPr>
          <w:rFonts w:ascii="Calibri" w:hAnsi="Calibri" w:cs="Calibri"/>
        </w:rPr>
        <w:t>ExcpnHndlg</w:t>
      </w:r>
      <w:r>
        <w:rPr>
          <w:rFonts w:ascii="Calibri" w:hAnsi="Calibri" w:cs="Calibri"/>
        </w:rPr>
        <w:fldChar w:fldCharType="end"/>
      </w:r>
      <w:r w:rsidR="00A24D49">
        <w:rPr>
          <w:rFonts w:ascii="Calibri" w:hAnsi="Calibri" w:cs="Calibri"/>
        </w:rPr>
        <w:t xml:space="preserve"> &amp;</w:t>
      </w:r>
      <w:r w:rsidR="00D229A6">
        <w:rPr>
          <w:rFonts w:ascii="Calibri" w:hAnsi="Calibri" w:cs="Calibri"/>
        </w:rPr>
        <w:t xml:space="preserve"> </w:t>
      </w:r>
      <w:r w:rsidR="00D229A6" w:rsidRPr="00AA38E8">
        <w:rPr>
          <w:rFonts w:ascii="Calibri" w:hAnsi="Calibri" w:cs="Calibri"/>
        </w:rPr>
        <w:t>High-Level Description</w:t>
      </w:r>
      <w:bookmarkEnd w:id="14"/>
      <w:bookmarkEnd w:id="15"/>
    </w:p>
    <w:p w:rsidR="00A24D49" w:rsidRDefault="00F040D8" w:rsidP="00A24D49">
      <w:pPr>
        <w:jc w:val="both"/>
        <w:rPr>
          <w:color w:val="000000"/>
        </w:rPr>
      </w:pPr>
      <w:r>
        <w:rPr>
          <w:color w:val="000000"/>
        </w:rPr>
        <w:t>Refer FDD</w:t>
      </w: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6" w:name="_Toc406065229"/>
      <w:bookmarkStart w:id="17" w:name="_Toc500849279"/>
      <w:r w:rsidRPr="00AA38E8">
        <w:rPr>
          <w:rFonts w:ascii="Calibri" w:hAnsi="Calibri" w:cs="Calibri"/>
        </w:rPr>
        <w:lastRenderedPageBreak/>
        <w:t>Design details of software module</w:t>
      </w:r>
      <w:bookmarkEnd w:id="16"/>
      <w:bookmarkEnd w:id="17"/>
    </w:p>
    <w:p w:rsidR="00D229A6" w:rsidRPr="00AA38E8" w:rsidRDefault="00D229A6" w:rsidP="00074282">
      <w:pPr>
        <w:pStyle w:val="Heading2"/>
      </w:pPr>
      <w:bookmarkStart w:id="18" w:name="_Toc406065230"/>
      <w:bookmarkStart w:id="19" w:name="_Toc500849280"/>
      <w:r w:rsidRPr="00D229A6">
        <w:t>Graphical</w:t>
      </w:r>
      <w:r>
        <w:t xml:space="preserve"> representation of </w:t>
      </w:r>
      <w:bookmarkEnd w:id="18"/>
      <w:r w:rsidR="00AE55D3">
        <w:fldChar w:fldCharType="begin"/>
      </w:r>
      <w:r w:rsidR="00AE55D3">
        <w:instrText xml:space="preserve"> DOCPROPERTY  "Document Version"  \* MERGEFORMAT </w:instrText>
      </w:r>
      <w:r w:rsidR="00AE55D3">
        <w:fldChar w:fldCharType="separate"/>
      </w:r>
      <w:r w:rsidR="00720880">
        <w:t>ExcpnHndlg</w:t>
      </w:r>
      <w:bookmarkEnd w:id="19"/>
      <w:r w:rsidR="00AE55D3">
        <w:fldChar w:fldCharType="end"/>
      </w:r>
    </w:p>
    <w:p w:rsidR="00D229A6" w:rsidRPr="002D6391" w:rsidRDefault="00D229A6" w:rsidP="00074282">
      <w:pPr>
        <w:pStyle w:val="Heading2"/>
      </w:pPr>
      <w:bookmarkStart w:id="20" w:name="_Toc406065231"/>
      <w:bookmarkStart w:id="21" w:name="_Toc500849281"/>
      <w:r w:rsidRPr="002D6391">
        <w:t>Data Flow Diagram</w:t>
      </w:r>
      <w:bookmarkEnd w:id="20"/>
      <w:bookmarkEnd w:id="21"/>
    </w:p>
    <w:p w:rsidR="00D229A6" w:rsidRPr="002B094F" w:rsidRDefault="00FA66B1" w:rsidP="009B6302">
      <w:pPr>
        <w:rPr>
          <w:rFonts w:cs="Calibri"/>
        </w:rPr>
      </w:pPr>
      <w:r>
        <w:rPr>
          <w:rFonts w:cs="Calibri"/>
          <w:noProof/>
          <w:lang w:bidi="ar-SA"/>
        </w:rPr>
        <w:drawing>
          <wp:inline distT="0" distB="0" distL="0" distR="0">
            <wp:extent cx="26670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676400"/>
                    </a:xfrm>
                    <a:prstGeom prst="rect">
                      <a:avLst/>
                    </a:prstGeom>
                    <a:noFill/>
                    <a:ln>
                      <a:noFill/>
                    </a:ln>
                  </pic:spPr>
                </pic:pic>
              </a:graphicData>
            </a:graphic>
          </wp:inline>
        </w:drawing>
      </w:r>
    </w:p>
    <w:p w:rsidR="00D229A6" w:rsidRPr="002D6391" w:rsidRDefault="00AC4CD8" w:rsidP="00074282">
      <w:pPr>
        <w:pStyle w:val="Heading3"/>
        <w:rPr>
          <w:rFonts w:cs="Calibri"/>
        </w:rPr>
      </w:pPr>
      <w:bookmarkStart w:id="22" w:name="_Toc375924736"/>
      <w:bookmarkStart w:id="23" w:name="_Toc406065232"/>
      <w:bookmarkStart w:id="24" w:name="_Toc500849282"/>
      <w:r w:rsidRPr="00305C34">
        <w:t xml:space="preserve">Component </w:t>
      </w:r>
      <w:r w:rsidR="00D229A6" w:rsidRPr="002B094F">
        <w:rPr>
          <w:rFonts w:cs="Calibri"/>
        </w:rPr>
        <w:t>level</w:t>
      </w:r>
      <w:r w:rsidR="00D229A6" w:rsidRPr="002D6391">
        <w:rPr>
          <w:rFonts w:cs="Calibri"/>
        </w:rPr>
        <w:t xml:space="preserve"> DFD</w:t>
      </w:r>
      <w:bookmarkEnd w:id="22"/>
      <w:bookmarkEnd w:id="23"/>
      <w:bookmarkEnd w:id="24"/>
    </w:p>
    <w:p w:rsidR="00D229A6" w:rsidRPr="002B094F" w:rsidRDefault="00720880" w:rsidP="00D229A6">
      <w:pPr>
        <w:rPr>
          <w:lang w:bidi="ar-SA"/>
        </w:rPr>
      </w:pPr>
      <w:r>
        <w:rPr>
          <w:b/>
          <w:kern w:val="28"/>
          <w:sz w:val="24"/>
          <w:szCs w:val="20"/>
          <w:lang w:bidi="ar-SA"/>
        </w:rPr>
        <w:t>N/A</w:t>
      </w:r>
    </w:p>
    <w:p w:rsidR="00D229A6" w:rsidRDefault="00AC4CD8" w:rsidP="00074282">
      <w:pPr>
        <w:pStyle w:val="Heading3"/>
      </w:pPr>
      <w:bookmarkStart w:id="25" w:name="_Toc375924737"/>
      <w:bookmarkStart w:id="26" w:name="_Toc406065233"/>
      <w:bookmarkStart w:id="27" w:name="_Toc500849283"/>
      <w:r>
        <w:t>Function</w:t>
      </w:r>
      <w:r w:rsidRPr="00231F0B">
        <w:t xml:space="preserve"> </w:t>
      </w:r>
      <w:r w:rsidR="00D229A6" w:rsidRPr="00A32585">
        <w:t>level DFD</w:t>
      </w:r>
      <w:bookmarkEnd w:id="25"/>
      <w:bookmarkEnd w:id="26"/>
      <w:bookmarkEnd w:id="27"/>
    </w:p>
    <w:p w:rsidR="00720880" w:rsidRPr="00C53E47" w:rsidRDefault="00720880" w:rsidP="00720880">
      <w:pPr>
        <w:rPr>
          <w:lang w:bidi="ar-SA"/>
        </w:rPr>
      </w:pPr>
      <w:r>
        <w:rPr>
          <w:b/>
          <w:kern w:val="28"/>
          <w:sz w:val="24"/>
          <w:szCs w:val="20"/>
          <w:lang w:bidi="ar-SA"/>
        </w:rPr>
        <w:t>N/A</w:t>
      </w:r>
    </w:p>
    <w:p w:rsidR="00720880" w:rsidRPr="00720880" w:rsidRDefault="00720880" w:rsidP="00720880">
      <w:pPr>
        <w:rPr>
          <w:lang w:bidi="ar-SA"/>
        </w:rPr>
      </w:pPr>
    </w:p>
    <w:p w:rsidR="002B094F" w:rsidRDefault="002B094F" w:rsidP="002B094F">
      <w:pPr>
        <w:rPr>
          <w:lang w:bidi="ar-SA"/>
        </w:rPr>
      </w:pPr>
    </w:p>
    <w:p w:rsidR="002B094F" w:rsidRPr="00AC4CD8" w:rsidRDefault="002B094F" w:rsidP="003C5EB5">
      <w:pPr>
        <w:pStyle w:val="Heading1"/>
        <w:spacing w:after="0"/>
        <w:ind w:left="562" w:hanging="562"/>
        <w:rPr>
          <w:rFonts w:ascii="Calibri" w:hAnsi="Calibri" w:cs="Calibri"/>
        </w:rPr>
      </w:pPr>
      <w:bookmarkStart w:id="28" w:name="_Toc338170479"/>
      <w:bookmarkStart w:id="29" w:name="_Toc375678228"/>
      <w:bookmarkStart w:id="30" w:name="_Toc418080062"/>
      <w:bookmarkStart w:id="31" w:name="_Toc421709912"/>
      <w:bookmarkStart w:id="32" w:name="_Toc500849284"/>
      <w:r w:rsidRPr="00AC4CD8">
        <w:rPr>
          <w:rFonts w:ascii="Calibri" w:hAnsi="Calibri" w:cs="Calibri"/>
        </w:rPr>
        <w:lastRenderedPageBreak/>
        <w:t>Constant Data Dictionary</w:t>
      </w:r>
      <w:bookmarkEnd w:id="28"/>
      <w:bookmarkEnd w:id="29"/>
      <w:bookmarkEnd w:id="30"/>
      <w:bookmarkEnd w:id="31"/>
      <w:bookmarkEnd w:id="32"/>
    </w:p>
    <w:p w:rsidR="00AC4CD8" w:rsidRPr="00DA5500" w:rsidRDefault="00AC4CD8" w:rsidP="00074282">
      <w:pPr>
        <w:pStyle w:val="Heading2"/>
      </w:pPr>
      <w:bookmarkStart w:id="33" w:name="_Toc421011506"/>
      <w:bookmarkStart w:id="34" w:name="_Toc421786527"/>
      <w:bookmarkStart w:id="35" w:name="_Toc500849285"/>
      <w:bookmarkStart w:id="36" w:name="_Toc418080064"/>
      <w:r w:rsidRPr="00DA5500">
        <w:t>Program (fixed) Constants</w:t>
      </w:r>
      <w:bookmarkEnd w:id="33"/>
      <w:bookmarkEnd w:id="34"/>
      <w:bookmarkEnd w:id="35"/>
    </w:p>
    <w:p w:rsidR="00AC4CD8" w:rsidRPr="00DA5500" w:rsidRDefault="00AC4CD8" w:rsidP="00074282">
      <w:pPr>
        <w:pStyle w:val="Heading3"/>
      </w:pPr>
      <w:bookmarkStart w:id="37" w:name="_Toc500849286"/>
      <w:bookmarkEnd w:id="36"/>
      <w:r w:rsidRPr="00DA5500">
        <w:t>Embedded Constants</w:t>
      </w:r>
      <w:bookmarkEnd w:id="37"/>
    </w:p>
    <w:p w:rsidR="00AC4CD8" w:rsidRPr="00987B4A" w:rsidRDefault="00AC4CD8" w:rsidP="003C5EB5">
      <w:pPr>
        <w:pStyle w:val="Heading4"/>
        <w:spacing w:before="0" w:after="0"/>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9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438"/>
        <w:gridCol w:w="1620"/>
        <w:gridCol w:w="1170"/>
        <w:gridCol w:w="2970"/>
      </w:tblGrid>
      <w:tr w:rsidR="00007584" w:rsidRPr="00AA38E8" w:rsidTr="0058286F">
        <w:tc>
          <w:tcPr>
            <w:tcW w:w="343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62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297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720880" w:rsidRPr="00AA38E8" w:rsidTr="0058286F">
        <w:tc>
          <w:tcPr>
            <w:tcW w:w="3438" w:type="dxa"/>
            <w:tcBorders>
              <w:top w:val="single" w:sz="6" w:space="0" w:color="auto"/>
              <w:left w:val="single" w:sz="6" w:space="0" w:color="auto"/>
              <w:bottom w:val="single" w:sz="6" w:space="0" w:color="auto"/>
              <w:right w:val="single" w:sz="6" w:space="0" w:color="auto"/>
            </w:tcBorders>
          </w:tcPr>
          <w:p w:rsidR="00720880" w:rsidRPr="00AA38E8" w:rsidRDefault="00720880" w:rsidP="00F4318C">
            <w:pPr>
              <w:spacing w:before="60"/>
              <w:jc w:val="center"/>
              <w:rPr>
                <w:rFonts w:cs="Calibri"/>
                <w:sz w:val="16"/>
                <w:szCs w:val="16"/>
              </w:rPr>
            </w:pPr>
            <w:r>
              <w:rPr>
                <w:rFonts w:cs="Calibri"/>
                <w:sz w:val="16"/>
                <w:szCs w:val="16"/>
              </w:rPr>
              <w:t xml:space="preserve"> </w:t>
            </w:r>
            <w:r w:rsidRPr="00720880">
              <w:rPr>
                <w:rFonts w:cs="Calibri"/>
                <w:sz w:val="16"/>
                <w:szCs w:val="16"/>
              </w:rPr>
              <w:t>FPCFGININVAL_CNT_T_U32</w:t>
            </w:r>
          </w:p>
        </w:tc>
        <w:tc>
          <w:tcPr>
            <w:tcW w:w="1620" w:type="dxa"/>
            <w:tcBorders>
              <w:top w:val="single" w:sz="6" w:space="0" w:color="auto"/>
              <w:left w:val="single" w:sz="6" w:space="0" w:color="auto"/>
              <w:bottom w:val="single" w:sz="6" w:space="0" w:color="auto"/>
              <w:right w:val="single" w:sz="6" w:space="0" w:color="auto"/>
            </w:tcBorders>
          </w:tcPr>
          <w:p w:rsidR="00720880" w:rsidRPr="00AA38E8" w:rsidRDefault="00720880"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720880" w:rsidRDefault="00720880"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720880" w:rsidRPr="00B110DD" w:rsidRDefault="00720880" w:rsidP="0058286F">
            <w:pPr>
              <w:rPr>
                <w:sz w:val="16"/>
                <w:szCs w:val="16"/>
              </w:rPr>
            </w:pPr>
            <w:r w:rsidRPr="00720880">
              <w:rPr>
                <w:sz w:val="16"/>
                <w:szCs w:val="16"/>
              </w:rPr>
              <w:t>0x0000001CU</w:t>
            </w:r>
          </w:p>
        </w:tc>
      </w:tr>
      <w:tr w:rsidR="00720880" w:rsidRPr="00AA38E8" w:rsidTr="0058286F">
        <w:tc>
          <w:tcPr>
            <w:tcW w:w="3438" w:type="dxa"/>
            <w:tcBorders>
              <w:top w:val="single" w:sz="6" w:space="0" w:color="auto"/>
              <w:left w:val="single" w:sz="6" w:space="0" w:color="auto"/>
              <w:bottom w:val="single" w:sz="6" w:space="0" w:color="auto"/>
              <w:right w:val="single" w:sz="6" w:space="0" w:color="auto"/>
            </w:tcBorders>
          </w:tcPr>
          <w:p w:rsidR="00720880" w:rsidRDefault="00720880" w:rsidP="00F4318C">
            <w:pPr>
              <w:spacing w:before="60"/>
              <w:jc w:val="center"/>
              <w:rPr>
                <w:rFonts w:cs="Calibri"/>
                <w:sz w:val="16"/>
                <w:szCs w:val="16"/>
              </w:rPr>
            </w:pPr>
            <w:r w:rsidRPr="00720880">
              <w:rPr>
                <w:rFonts w:cs="Calibri"/>
                <w:sz w:val="16"/>
                <w:szCs w:val="16"/>
              </w:rPr>
              <w:t>FPCFGREGID_CNT_S32</w:t>
            </w:r>
          </w:p>
        </w:tc>
        <w:tc>
          <w:tcPr>
            <w:tcW w:w="1620" w:type="dxa"/>
            <w:tcBorders>
              <w:top w:val="single" w:sz="6" w:space="0" w:color="auto"/>
              <w:left w:val="single" w:sz="6" w:space="0" w:color="auto"/>
              <w:bottom w:val="single" w:sz="6" w:space="0" w:color="auto"/>
              <w:right w:val="single" w:sz="6" w:space="0" w:color="auto"/>
            </w:tcBorders>
          </w:tcPr>
          <w:p w:rsidR="00720880" w:rsidRPr="00AA38E8" w:rsidRDefault="00720880"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720880" w:rsidRDefault="00720880"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720880" w:rsidRPr="00720880" w:rsidRDefault="00720880" w:rsidP="0058286F">
            <w:pPr>
              <w:rPr>
                <w:sz w:val="16"/>
                <w:szCs w:val="16"/>
              </w:rPr>
            </w:pPr>
            <w:r w:rsidRPr="00720880">
              <w:rPr>
                <w:sz w:val="16"/>
                <w:szCs w:val="16"/>
              </w:rPr>
              <w:t>10</w:t>
            </w:r>
          </w:p>
        </w:tc>
      </w:tr>
      <w:tr w:rsidR="00720880" w:rsidRPr="00AA38E8" w:rsidTr="0058286F">
        <w:tc>
          <w:tcPr>
            <w:tcW w:w="3438" w:type="dxa"/>
            <w:tcBorders>
              <w:top w:val="single" w:sz="6" w:space="0" w:color="auto"/>
              <w:left w:val="single" w:sz="6" w:space="0" w:color="auto"/>
              <w:bottom w:val="single" w:sz="6" w:space="0" w:color="auto"/>
              <w:right w:val="single" w:sz="6" w:space="0" w:color="auto"/>
            </w:tcBorders>
          </w:tcPr>
          <w:p w:rsidR="00720880" w:rsidRPr="00720880" w:rsidRDefault="00720880" w:rsidP="00F4318C">
            <w:pPr>
              <w:spacing w:before="60"/>
              <w:jc w:val="center"/>
              <w:rPr>
                <w:rFonts w:cs="Calibri"/>
                <w:sz w:val="16"/>
                <w:szCs w:val="16"/>
              </w:rPr>
            </w:pPr>
            <w:r w:rsidRPr="00720880">
              <w:rPr>
                <w:rFonts w:cs="Calibri"/>
                <w:sz w:val="16"/>
                <w:szCs w:val="16"/>
              </w:rPr>
              <w:t>FPCFGSELNID_CNT_S32</w:t>
            </w:r>
          </w:p>
        </w:tc>
        <w:tc>
          <w:tcPr>
            <w:tcW w:w="1620" w:type="dxa"/>
            <w:tcBorders>
              <w:top w:val="single" w:sz="6" w:space="0" w:color="auto"/>
              <w:left w:val="single" w:sz="6" w:space="0" w:color="auto"/>
              <w:bottom w:val="single" w:sz="6" w:space="0" w:color="auto"/>
              <w:right w:val="single" w:sz="6" w:space="0" w:color="auto"/>
            </w:tcBorders>
          </w:tcPr>
          <w:p w:rsidR="00720880" w:rsidRPr="00AA38E8" w:rsidRDefault="00720880"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720880" w:rsidRDefault="00720880"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720880" w:rsidRPr="00720880" w:rsidRDefault="00720880" w:rsidP="0058286F">
            <w:pPr>
              <w:rPr>
                <w:sz w:val="16"/>
                <w:szCs w:val="16"/>
              </w:rPr>
            </w:pPr>
            <w:r>
              <w:rPr>
                <w:sz w:val="16"/>
                <w:szCs w:val="16"/>
              </w:rPr>
              <w:t>0</w:t>
            </w:r>
          </w:p>
        </w:tc>
      </w:tr>
      <w:tr w:rsidR="00DA3EBF" w:rsidRPr="00AA38E8" w:rsidTr="0058286F">
        <w:tc>
          <w:tcPr>
            <w:tcW w:w="3438" w:type="dxa"/>
            <w:tcBorders>
              <w:top w:val="single" w:sz="6" w:space="0" w:color="auto"/>
              <w:left w:val="single" w:sz="6" w:space="0" w:color="auto"/>
              <w:bottom w:val="single" w:sz="6" w:space="0" w:color="auto"/>
              <w:right w:val="single" w:sz="6" w:space="0" w:color="auto"/>
            </w:tcBorders>
          </w:tcPr>
          <w:p w:rsidR="00DA3EBF" w:rsidRPr="00426A7D" w:rsidRDefault="00DA3EBF" w:rsidP="00426A7D">
            <w:pPr>
              <w:spacing w:before="60"/>
              <w:jc w:val="center"/>
              <w:rPr>
                <w:rFonts w:cs="Calibri"/>
                <w:sz w:val="16"/>
                <w:szCs w:val="16"/>
              </w:rPr>
            </w:pPr>
            <w:r w:rsidRPr="00426A7D">
              <w:rPr>
                <w:rFonts w:cs="Calibri"/>
                <w:sz w:val="16"/>
                <w:szCs w:val="16"/>
              </w:rPr>
              <w:t xml:space="preserve">REGFEPCREGID_CNT_S32 </w:t>
            </w:r>
          </w:p>
        </w:tc>
        <w:tc>
          <w:tcPr>
            <w:tcW w:w="1620" w:type="dxa"/>
            <w:tcBorders>
              <w:top w:val="single" w:sz="6" w:space="0" w:color="auto"/>
              <w:left w:val="single" w:sz="6" w:space="0" w:color="auto"/>
              <w:bottom w:val="single" w:sz="6" w:space="0" w:color="auto"/>
              <w:right w:val="single" w:sz="6" w:space="0" w:color="auto"/>
            </w:tcBorders>
          </w:tcPr>
          <w:p w:rsidR="00DA3EBF" w:rsidRPr="00AA38E8" w:rsidRDefault="00DA3EBF" w:rsidP="00DA3EB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DA3EBF" w:rsidRDefault="00DA3EBF" w:rsidP="00DA3EB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DA3EBF" w:rsidRPr="00720880" w:rsidRDefault="00DA3EBF" w:rsidP="00DA3EBF">
            <w:pPr>
              <w:rPr>
                <w:sz w:val="16"/>
                <w:szCs w:val="16"/>
              </w:rPr>
            </w:pPr>
            <w:r>
              <w:rPr>
                <w:sz w:val="16"/>
                <w:szCs w:val="16"/>
              </w:rPr>
              <w:t>2</w:t>
            </w:r>
          </w:p>
        </w:tc>
      </w:tr>
      <w:tr w:rsidR="00DA3EBF" w:rsidRPr="00AA38E8" w:rsidTr="0058286F">
        <w:tc>
          <w:tcPr>
            <w:tcW w:w="3438" w:type="dxa"/>
            <w:tcBorders>
              <w:top w:val="single" w:sz="6" w:space="0" w:color="auto"/>
              <w:left w:val="single" w:sz="6" w:space="0" w:color="auto"/>
              <w:bottom w:val="single" w:sz="6" w:space="0" w:color="auto"/>
              <w:right w:val="single" w:sz="6" w:space="0" w:color="auto"/>
            </w:tcBorders>
          </w:tcPr>
          <w:p w:rsidR="00DA3EBF" w:rsidRPr="00426A7D" w:rsidRDefault="00DA3EBF" w:rsidP="00426A7D">
            <w:pPr>
              <w:spacing w:before="60"/>
              <w:jc w:val="center"/>
              <w:rPr>
                <w:rFonts w:cs="Calibri"/>
                <w:sz w:val="16"/>
                <w:szCs w:val="16"/>
              </w:rPr>
            </w:pPr>
            <w:r w:rsidRPr="00426A7D">
              <w:rPr>
                <w:rFonts w:cs="Calibri"/>
                <w:sz w:val="16"/>
                <w:szCs w:val="16"/>
              </w:rPr>
              <w:t>REGFEPCSELNID_CNT_S32</w:t>
            </w:r>
          </w:p>
        </w:tc>
        <w:tc>
          <w:tcPr>
            <w:tcW w:w="1620" w:type="dxa"/>
            <w:tcBorders>
              <w:top w:val="single" w:sz="6" w:space="0" w:color="auto"/>
              <w:left w:val="single" w:sz="6" w:space="0" w:color="auto"/>
              <w:bottom w:val="single" w:sz="6" w:space="0" w:color="auto"/>
              <w:right w:val="single" w:sz="6" w:space="0" w:color="auto"/>
            </w:tcBorders>
          </w:tcPr>
          <w:p w:rsidR="00DA3EBF" w:rsidRPr="00AA38E8" w:rsidRDefault="00DA3EBF" w:rsidP="00DA3EB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DA3EBF" w:rsidRDefault="00DA3EBF" w:rsidP="00DA3EB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DA3EBF" w:rsidRPr="00720880" w:rsidRDefault="00DA3EBF" w:rsidP="00DA3EBF">
            <w:pPr>
              <w:rPr>
                <w:sz w:val="16"/>
                <w:szCs w:val="16"/>
              </w:rPr>
            </w:pPr>
            <w:r>
              <w:rPr>
                <w:sz w:val="16"/>
                <w:szCs w:val="16"/>
              </w:rPr>
              <w:t>0</w:t>
            </w:r>
          </w:p>
        </w:tc>
      </w:tr>
      <w:tr w:rsidR="00426A7D" w:rsidRPr="00AA38E8" w:rsidTr="0058286F">
        <w:tc>
          <w:tcPr>
            <w:tcW w:w="3438" w:type="dxa"/>
            <w:tcBorders>
              <w:top w:val="single" w:sz="6" w:space="0" w:color="auto"/>
              <w:left w:val="single" w:sz="6" w:space="0" w:color="auto"/>
              <w:bottom w:val="single" w:sz="6" w:space="0" w:color="auto"/>
              <w:right w:val="single" w:sz="6" w:space="0" w:color="auto"/>
            </w:tcBorders>
          </w:tcPr>
          <w:p w:rsidR="00426A7D" w:rsidRPr="00426A7D" w:rsidRDefault="00426A7D" w:rsidP="00426A7D">
            <w:pPr>
              <w:spacing w:before="60"/>
              <w:jc w:val="center"/>
              <w:rPr>
                <w:rFonts w:cs="Calibri"/>
                <w:sz w:val="16"/>
                <w:szCs w:val="16"/>
              </w:rPr>
            </w:pPr>
            <w:r w:rsidRPr="00426A7D">
              <w:rPr>
                <w:rFonts w:cs="Calibri"/>
                <w:sz w:val="16"/>
                <w:szCs w:val="16"/>
              </w:rPr>
              <w:t xml:space="preserve">MEAREGID_CNT_S32 </w:t>
            </w:r>
          </w:p>
        </w:tc>
        <w:tc>
          <w:tcPr>
            <w:tcW w:w="1620" w:type="dxa"/>
            <w:tcBorders>
              <w:top w:val="single" w:sz="6" w:space="0" w:color="auto"/>
              <w:left w:val="single" w:sz="6" w:space="0" w:color="auto"/>
              <w:bottom w:val="single" w:sz="6" w:space="0" w:color="auto"/>
              <w:right w:val="single" w:sz="6" w:space="0" w:color="auto"/>
            </w:tcBorders>
          </w:tcPr>
          <w:p w:rsidR="00426A7D" w:rsidRPr="00AA38E8" w:rsidRDefault="00426A7D" w:rsidP="00426A7D">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426A7D" w:rsidRDefault="00426A7D" w:rsidP="00426A7D">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426A7D" w:rsidRPr="00720880" w:rsidRDefault="00426A7D" w:rsidP="00426A7D">
            <w:pPr>
              <w:rPr>
                <w:sz w:val="16"/>
                <w:szCs w:val="16"/>
              </w:rPr>
            </w:pPr>
            <w:r>
              <w:rPr>
                <w:sz w:val="16"/>
                <w:szCs w:val="16"/>
              </w:rPr>
              <w:t>6</w:t>
            </w:r>
          </w:p>
        </w:tc>
      </w:tr>
      <w:tr w:rsidR="00426A7D" w:rsidRPr="00AA38E8" w:rsidTr="0058286F">
        <w:tc>
          <w:tcPr>
            <w:tcW w:w="3438" w:type="dxa"/>
            <w:tcBorders>
              <w:top w:val="single" w:sz="6" w:space="0" w:color="auto"/>
              <w:left w:val="single" w:sz="6" w:space="0" w:color="auto"/>
              <w:bottom w:val="single" w:sz="6" w:space="0" w:color="auto"/>
              <w:right w:val="single" w:sz="6" w:space="0" w:color="auto"/>
            </w:tcBorders>
          </w:tcPr>
          <w:p w:rsidR="00426A7D" w:rsidRPr="00426A7D" w:rsidRDefault="00426A7D" w:rsidP="00426A7D">
            <w:pPr>
              <w:spacing w:before="60"/>
              <w:jc w:val="center"/>
              <w:rPr>
                <w:rFonts w:cs="Calibri"/>
                <w:sz w:val="16"/>
                <w:szCs w:val="16"/>
              </w:rPr>
            </w:pPr>
            <w:r w:rsidRPr="00426A7D">
              <w:rPr>
                <w:rFonts w:cs="Calibri"/>
                <w:sz w:val="16"/>
                <w:szCs w:val="16"/>
              </w:rPr>
              <w:t>MEASELNID_CNT_S32</w:t>
            </w:r>
          </w:p>
        </w:tc>
        <w:tc>
          <w:tcPr>
            <w:tcW w:w="1620" w:type="dxa"/>
            <w:tcBorders>
              <w:top w:val="single" w:sz="6" w:space="0" w:color="auto"/>
              <w:left w:val="single" w:sz="6" w:space="0" w:color="auto"/>
              <w:bottom w:val="single" w:sz="6" w:space="0" w:color="auto"/>
              <w:right w:val="single" w:sz="6" w:space="0" w:color="auto"/>
            </w:tcBorders>
          </w:tcPr>
          <w:p w:rsidR="00426A7D" w:rsidRPr="00AA38E8" w:rsidRDefault="00426A7D" w:rsidP="00426A7D">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426A7D" w:rsidRDefault="00426A7D" w:rsidP="00426A7D">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426A7D" w:rsidRPr="00720880" w:rsidRDefault="00426A7D" w:rsidP="00426A7D">
            <w:pPr>
              <w:rPr>
                <w:sz w:val="16"/>
                <w:szCs w:val="16"/>
              </w:rPr>
            </w:pPr>
            <w:r>
              <w:rPr>
                <w:sz w:val="16"/>
                <w:szCs w:val="16"/>
              </w:rPr>
              <w:t>2</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 xml:space="preserve">FPSRREGID_CNT_S32 </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720880" w:rsidRDefault="00FC5C72" w:rsidP="00FC5C72">
            <w:pPr>
              <w:rPr>
                <w:sz w:val="16"/>
                <w:szCs w:val="16"/>
              </w:rPr>
            </w:pPr>
            <w:r>
              <w:rPr>
                <w:sz w:val="16"/>
                <w:szCs w:val="16"/>
              </w:rPr>
              <w:t>6</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FPSRSELNID_CNT_S32</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720880" w:rsidRDefault="00FC5C72" w:rsidP="00FC5C72">
            <w:pPr>
              <w:rPr>
                <w:sz w:val="16"/>
                <w:szCs w:val="16"/>
              </w:rPr>
            </w:pPr>
            <w:r>
              <w:rPr>
                <w:sz w:val="16"/>
                <w:szCs w:val="16"/>
              </w:rPr>
              <w:t>0</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 xml:space="preserve">FPEPCREGID_CNT_S32 </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720880" w:rsidRDefault="00FC5C72" w:rsidP="00FC5C72">
            <w:pPr>
              <w:rPr>
                <w:sz w:val="16"/>
                <w:szCs w:val="16"/>
              </w:rPr>
            </w:pPr>
            <w:r>
              <w:rPr>
                <w:sz w:val="16"/>
                <w:szCs w:val="16"/>
              </w:rPr>
              <w:t>7</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FPEPCSELNID_CNT_S32</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720880" w:rsidRDefault="00FC5C72" w:rsidP="00FC5C72">
            <w:pPr>
              <w:rPr>
                <w:sz w:val="16"/>
                <w:szCs w:val="16"/>
              </w:rPr>
            </w:pPr>
            <w:r>
              <w:rPr>
                <w:sz w:val="16"/>
                <w:szCs w:val="16"/>
              </w:rPr>
              <w:t>0</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 xml:space="preserve">MEIREGID_CNT_S32 </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720880" w:rsidRDefault="00FC5C72" w:rsidP="00FC5C72">
            <w:pPr>
              <w:rPr>
                <w:sz w:val="16"/>
                <w:szCs w:val="16"/>
              </w:rPr>
            </w:pPr>
            <w:r>
              <w:rPr>
                <w:sz w:val="16"/>
                <w:szCs w:val="16"/>
              </w:rPr>
              <w:t>8</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MEISELNID_CNT_S32</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720880" w:rsidRDefault="00FC5C72" w:rsidP="00FC5C72">
            <w:pPr>
              <w:rPr>
                <w:sz w:val="16"/>
                <w:szCs w:val="16"/>
              </w:rPr>
            </w:pPr>
            <w:r>
              <w:rPr>
                <w:sz w:val="16"/>
                <w:szCs w:val="16"/>
              </w:rPr>
              <w:t>2</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 xml:space="preserve">FEICREGID_CNT_S32 </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720880" w:rsidRDefault="00FC5C72" w:rsidP="00FC5C72">
            <w:pPr>
              <w:rPr>
                <w:sz w:val="16"/>
                <w:szCs w:val="16"/>
              </w:rPr>
            </w:pPr>
            <w:r>
              <w:rPr>
                <w:sz w:val="16"/>
                <w:szCs w:val="16"/>
              </w:rPr>
              <w:t>14</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FEICSELNID_CNT_S32</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720880" w:rsidRDefault="00FC5C72" w:rsidP="00FC5C72">
            <w:pPr>
              <w:rPr>
                <w:sz w:val="16"/>
                <w:szCs w:val="16"/>
              </w:rPr>
            </w:pPr>
            <w:r>
              <w:rPr>
                <w:sz w:val="16"/>
                <w:szCs w:val="16"/>
              </w:rPr>
              <w:t>0</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720880" w:rsidRDefault="0058286F" w:rsidP="00F4318C">
            <w:pPr>
              <w:spacing w:before="60"/>
              <w:jc w:val="center"/>
              <w:rPr>
                <w:rFonts w:cs="Calibri"/>
                <w:sz w:val="16"/>
                <w:szCs w:val="16"/>
              </w:rPr>
            </w:pPr>
            <w:r w:rsidRPr="00720880">
              <w:rPr>
                <w:rFonts w:cs="Calibri"/>
                <w:sz w:val="16"/>
                <w:szCs w:val="16"/>
              </w:rPr>
              <w:t>FPUINVLDOPERSTSBIT_CNT_U32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Default="0058286F" w:rsidP="0058286F">
            <w:pPr>
              <w:rPr>
                <w:sz w:val="16"/>
                <w:szCs w:val="16"/>
              </w:rPr>
            </w:pPr>
            <w:r w:rsidRPr="00720880">
              <w:rPr>
                <w:sz w:val="16"/>
                <w:szCs w:val="16"/>
              </w:rPr>
              <w:t>((uint32)(0x00004000U))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720880" w:rsidRDefault="0058286F" w:rsidP="00F4318C">
            <w:pPr>
              <w:spacing w:before="60"/>
              <w:jc w:val="center"/>
              <w:rPr>
                <w:rFonts w:cs="Calibri"/>
                <w:sz w:val="16"/>
                <w:szCs w:val="16"/>
              </w:rPr>
            </w:pPr>
            <w:r w:rsidRPr="00720880">
              <w:rPr>
                <w:rFonts w:cs="Calibri"/>
                <w:sz w:val="16"/>
                <w:szCs w:val="16"/>
              </w:rPr>
              <w:t>FPUDIVBYZEROSTSBIT_CNT_U32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720880" w:rsidRDefault="0058286F" w:rsidP="0058286F">
            <w:pPr>
              <w:rPr>
                <w:sz w:val="16"/>
                <w:szCs w:val="16"/>
              </w:rPr>
            </w:pPr>
            <w:r w:rsidRPr="00720880">
              <w:rPr>
                <w:sz w:val="16"/>
                <w:szCs w:val="16"/>
              </w:rPr>
              <w:t>((uint32)(0x00002000U))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720880" w:rsidRDefault="0058286F" w:rsidP="00F4318C">
            <w:pPr>
              <w:spacing w:before="60"/>
              <w:jc w:val="center"/>
              <w:rPr>
                <w:rFonts w:cs="Calibri"/>
                <w:sz w:val="16"/>
                <w:szCs w:val="16"/>
              </w:rPr>
            </w:pPr>
            <w:r w:rsidRPr="0058286F">
              <w:rPr>
                <w:rFonts w:cs="Calibri"/>
                <w:sz w:val="16"/>
                <w:szCs w:val="16"/>
              </w:rPr>
              <w:t>FPUOVFSTSBIT_CNT_U32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720880" w:rsidRDefault="0058286F" w:rsidP="0058286F">
            <w:pPr>
              <w:rPr>
                <w:sz w:val="16"/>
                <w:szCs w:val="16"/>
              </w:rPr>
            </w:pPr>
            <w:r w:rsidRPr="0058286F">
              <w:rPr>
                <w:sz w:val="16"/>
                <w:szCs w:val="16"/>
              </w:rPr>
              <w:t>((uint32)(0x00001000U))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MEMERRINFOREADWRBIT_CNT_U32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((uint32)(0x00000001U))</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SEGVPGFMASK_CNT_U16</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rPr>
                <w:sz w:val="16"/>
                <w:szCs w:val="16"/>
              </w:rPr>
            </w:pPr>
            <w:r w:rsidRPr="00FC5C72">
              <w:rPr>
                <w:sz w:val="16"/>
                <w:szCs w:val="16"/>
              </w:rPr>
              <w:t>((uint16)(0x0200U))</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SEGVCRFMASK_CNT_U16</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rPr>
                <w:sz w:val="16"/>
                <w:szCs w:val="16"/>
              </w:rPr>
            </w:pPr>
            <w:r w:rsidRPr="00FC5C72">
              <w:rPr>
                <w:sz w:val="16"/>
                <w:szCs w:val="16"/>
              </w:rPr>
              <w:t>((uint16)(0x0100U))</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SEGTCMFMASK_CNT_U16</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rPr>
                <w:sz w:val="16"/>
                <w:szCs w:val="16"/>
              </w:rPr>
            </w:pPr>
            <w:r w:rsidRPr="00FC5C72">
              <w:rPr>
                <w:sz w:val="16"/>
                <w:szCs w:val="16"/>
              </w:rPr>
              <w:t>((uint16)(0x0040U))</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SEGROMFMASK_CNT_U16</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rPr>
                <w:sz w:val="16"/>
                <w:szCs w:val="16"/>
              </w:rPr>
            </w:pPr>
            <w:r w:rsidRPr="00FC5C72">
              <w:rPr>
                <w:sz w:val="16"/>
                <w:szCs w:val="16"/>
              </w:rPr>
              <w:t>((uint16)(0x0020U))</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SEGVCIFMASK_CNT_U16</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rPr>
                <w:sz w:val="16"/>
                <w:szCs w:val="16"/>
              </w:rPr>
            </w:pPr>
            <w:r w:rsidRPr="00FC5C72">
              <w:rPr>
                <w:sz w:val="16"/>
                <w:szCs w:val="16"/>
              </w:rPr>
              <w:t>((uint16)(0x0010U))</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HISPDBUSRESDAREAUPPRADR_CNT_U32</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rPr>
                <w:sz w:val="16"/>
                <w:szCs w:val="16"/>
              </w:rPr>
            </w:pPr>
            <w:r w:rsidRPr="00FC5C72">
              <w:rPr>
                <w:sz w:val="16"/>
                <w:szCs w:val="16"/>
              </w:rPr>
              <w:t>((uint32)(0XF2FFFFFFU))</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HISPDBUSRESDAREALOWRADR_CNT_U32</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rPr>
                <w:sz w:val="16"/>
                <w:szCs w:val="16"/>
              </w:rPr>
            </w:pPr>
            <w:r w:rsidRPr="00FC5C72">
              <w:rPr>
                <w:sz w:val="16"/>
                <w:szCs w:val="16"/>
              </w:rPr>
              <w:t>((uint32)(0x10000000U))</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 xml:space="preserve">IPGREGAREAUPPRADR_CNT_U32      </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rPr>
                <w:sz w:val="16"/>
                <w:szCs w:val="16"/>
              </w:rPr>
            </w:pPr>
            <w:r w:rsidRPr="00FC5C72">
              <w:rPr>
                <w:sz w:val="16"/>
                <w:szCs w:val="16"/>
              </w:rPr>
              <w:t>((uint32)(0XFFFEE000U))</w:t>
            </w:r>
          </w:p>
        </w:tc>
      </w:tr>
      <w:tr w:rsidR="00FC5C72" w:rsidRPr="00AA38E8" w:rsidTr="0058286F">
        <w:tc>
          <w:tcPr>
            <w:tcW w:w="3438"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spacing w:before="60"/>
              <w:jc w:val="center"/>
              <w:rPr>
                <w:rFonts w:cs="Calibri"/>
                <w:sz w:val="16"/>
                <w:szCs w:val="16"/>
              </w:rPr>
            </w:pPr>
            <w:r w:rsidRPr="00FC5C72">
              <w:rPr>
                <w:rFonts w:cs="Calibri"/>
                <w:sz w:val="16"/>
                <w:szCs w:val="16"/>
              </w:rPr>
              <w:t xml:space="preserve">IPGREGAREALOWRADR_CNT_U08      </w:t>
            </w:r>
          </w:p>
        </w:tc>
        <w:tc>
          <w:tcPr>
            <w:tcW w:w="1620" w:type="dxa"/>
            <w:tcBorders>
              <w:top w:val="single" w:sz="6" w:space="0" w:color="auto"/>
              <w:left w:val="single" w:sz="6" w:space="0" w:color="auto"/>
              <w:bottom w:val="single" w:sz="6" w:space="0" w:color="auto"/>
              <w:right w:val="single" w:sz="6" w:space="0" w:color="auto"/>
            </w:tcBorders>
          </w:tcPr>
          <w:p w:rsidR="00FC5C72" w:rsidRPr="00AA38E8" w:rsidRDefault="00FC5C72" w:rsidP="00FC5C72">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C5C72" w:rsidRDefault="00FC5C72" w:rsidP="00FC5C72">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C5C72" w:rsidRPr="00FC5C72" w:rsidRDefault="00FC5C72" w:rsidP="00FC5C72">
            <w:pPr>
              <w:rPr>
                <w:sz w:val="16"/>
                <w:szCs w:val="16"/>
              </w:rPr>
            </w:pPr>
            <w:r w:rsidRPr="00FC5C72">
              <w:rPr>
                <w:sz w:val="16"/>
                <w:szCs w:val="16"/>
              </w:rPr>
              <w:t>((uint32)(0xFFFEE024U))</w:t>
            </w:r>
          </w:p>
        </w:tc>
      </w:tr>
      <w:tr w:rsidR="00FA5E84" w:rsidRPr="00AA38E8" w:rsidTr="0058286F">
        <w:tc>
          <w:tcPr>
            <w:tcW w:w="3438" w:type="dxa"/>
            <w:tcBorders>
              <w:top w:val="single" w:sz="6" w:space="0" w:color="auto"/>
              <w:left w:val="single" w:sz="6" w:space="0" w:color="auto"/>
              <w:bottom w:val="single" w:sz="6" w:space="0" w:color="auto"/>
              <w:right w:val="single" w:sz="6" w:space="0" w:color="auto"/>
            </w:tcBorders>
          </w:tcPr>
          <w:p w:rsidR="00FA5E84" w:rsidRPr="00FA5E84" w:rsidRDefault="00FA5E84" w:rsidP="00FA5E84">
            <w:pPr>
              <w:spacing w:before="60"/>
              <w:jc w:val="center"/>
              <w:rPr>
                <w:rFonts w:cs="Calibri"/>
                <w:sz w:val="16"/>
                <w:szCs w:val="16"/>
              </w:rPr>
            </w:pPr>
            <w:r w:rsidRPr="00FA5E84">
              <w:rPr>
                <w:rFonts w:cs="Calibri"/>
                <w:sz w:val="16"/>
                <w:szCs w:val="16"/>
              </w:rPr>
              <w:lastRenderedPageBreak/>
              <w:t xml:space="preserve">SEGREGAREAUPPRADR_CNT_U32    </w:t>
            </w:r>
          </w:p>
        </w:tc>
        <w:tc>
          <w:tcPr>
            <w:tcW w:w="1620" w:type="dxa"/>
            <w:tcBorders>
              <w:top w:val="single" w:sz="6" w:space="0" w:color="auto"/>
              <w:left w:val="single" w:sz="6" w:space="0" w:color="auto"/>
              <w:bottom w:val="single" w:sz="6" w:space="0" w:color="auto"/>
              <w:right w:val="single" w:sz="6" w:space="0" w:color="auto"/>
            </w:tcBorders>
          </w:tcPr>
          <w:p w:rsidR="00FA5E84" w:rsidRPr="00AA38E8" w:rsidRDefault="00FA5E84" w:rsidP="00FA5E84">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A5E84" w:rsidRDefault="00FA5E84" w:rsidP="00FA5E84">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A5E84" w:rsidRPr="00FA5E84" w:rsidRDefault="00FA5E84" w:rsidP="00FA5E84">
            <w:pPr>
              <w:rPr>
                <w:sz w:val="16"/>
                <w:szCs w:val="16"/>
              </w:rPr>
            </w:pPr>
            <w:r w:rsidRPr="00FA5E84">
              <w:rPr>
                <w:sz w:val="16"/>
                <w:szCs w:val="16"/>
              </w:rPr>
              <w:t>((uint32)(0xFFFEE98BU))</w:t>
            </w:r>
          </w:p>
        </w:tc>
      </w:tr>
      <w:tr w:rsidR="00FA5E84" w:rsidRPr="00AA38E8" w:rsidTr="0058286F">
        <w:tc>
          <w:tcPr>
            <w:tcW w:w="3438" w:type="dxa"/>
            <w:tcBorders>
              <w:top w:val="single" w:sz="6" w:space="0" w:color="auto"/>
              <w:left w:val="single" w:sz="6" w:space="0" w:color="auto"/>
              <w:bottom w:val="single" w:sz="6" w:space="0" w:color="auto"/>
              <w:right w:val="single" w:sz="6" w:space="0" w:color="auto"/>
            </w:tcBorders>
          </w:tcPr>
          <w:p w:rsidR="00FA5E84" w:rsidRPr="00FA5E84" w:rsidRDefault="00FA5E84" w:rsidP="00FA5E84">
            <w:pPr>
              <w:spacing w:before="60"/>
              <w:jc w:val="center"/>
              <w:rPr>
                <w:rFonts w:cs="Calibri"/>
                <w:sz w:val="16"/>
                <w:szCs w:val="16"/>
              </w:rPr>
            </w:pPr>
            <w:r w:rsidRPr="00FA5E84">
              <w:rPr>
                <w:rFonts w:cs="Calibri"/>
                <w:sz w:val="16"/>
                <w:szCs w:val="16"/>
              </w:rPr>
              <w:t xml:space="preserve">SEGREGAREALOWRADR_CNT_U08    </w:t>
            </w:r>
          </w:p>
        </w:tc>
        <w:tc>
          <w:tcPr>
            <w:tcW w:w="1620" w:type="dxa"/>
            <w:tcBorders>
              <w:top w:val="single" w:sz="6" w:space="0" w:color="auto"/>
              <w:left w:val="single" w:sz="6" w:space="0" w:color="auto"/>
              <w:bottom w:val="single" w:sz="6" w:space="0" w:color="auto"/>
              <w:right w:val="single" w:sz="6" w:space="0" w:color="auto"/>
            </w:tcBorders>
          </w:tcPr>
          <w:p w:rsidR="00FA5E84" w:rsidRPr="00AA38E8" w:rsidRDefault="00FA5E84" w:rsidP="00FA5E84">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A5E84" w:rsidRDefault="00FA5E84" w:rsidP="00FA5E84">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A5E84" w:rsidRPr="00FA5E84" w:rsidRDefault="00FA5E84" w:rsidP="00FA5E84">
            <w:pPr>
              <w:rPr>
                <w:sz w:val="16"/>
                <w:szCs w:val="16"/>
              </w:rPr>
            </w:pPr>
            <w:r w:rsidRPr="00FA5E84">
              <w:rPr>
                <w:sz w:val="16"/>
                <w:szCs w:val="16"/>
              </w:rPr>
              <w:t>((uint32)(0xFFFEE980U))</w:t>
            </w:r>
          </w:p>
        </w:tc>
      </w:tr>
      <w:tr w:rsidR="00FA5E84" w:rsidRPr="00AA38E8" w:rsidTr="0058286F">
        <w:tc>
          <w:tcPr>
            <w:tcW w:w="3438" w:type="dxa"/>
            <w:tcBorders>
              <w:top w:val="single" w:sz="6" w:space="0" w:color="auto"/>
              <w:left w:val="single" w:sz="6" w:space="0" w:color="auto"/>
              <w:bottom w:val="single" w:sz="6" w:space="0" w:color="auto"/>
              <w:right w:val="single" w:sz="6" w:space="0" w:color="auto"/>
            </w:tcBorders>
          </w:tcPr>
          <w:p w:rsidR="00FA5E84" w:rsidRPr="00FA5E84" w:rsidRDefault="00FA5E84" w:rsidP="00FA5E84">
            <w:pPr>
              <w:spacing w:before="60"/>
              <w:jc w:val="center"/>
              <w:rPr>
                <w:rFonts w:cs="Calibri"/>
                <w:sz w:val="16"/>
                <w:szCs w:val="16"/>
              </w:rPr>
            </w:pPr>
            <w:r w:rsidRPr="00FA5E84">
              <w:rPr>
                <w:rFonts w:cs="Calibri"/>
                <w:sz w:val="16"/>
                <w:szCs w:val="16"/>
              </w:rPr>
              <w:t xml:space="preserve">PRPHLRESDAREALOWRADR_CNT_U08 </w:t>
            </w:r>
          </w:p>
        </w:tc>
        <w:tc>
          <w:tcPr>
            <w:tcW w:w="1620" w:type="dxa"/>
            <w:tcBorders>
              <w:top w:val="single" w:sz="6" w:space="0" w:color="auto"/>
              <w:left w:val="single" w:sz="6" w:space="0" w:color="auto"/>
              <w:bottom w:val="single" w:sz="6" w:space="0" w:color="auto"/>
              <w:right w:val="single" w:sz="6" w:space="0" w:color="auto"/>
            </w:tcBorders>
          </w:tcPr>
          <w:p w:rsidR="00FA5E84" w:rsidRPr="00AA38E8" w:rsidRDefault="00FA5E84" w:rsidP="00FA5E84">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A5E84" w:rsidRDefault="00FA5E84" w:rsidP="00FA5E84">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A5E84" w:rsidRPr="00FA5E84" w:rsidRDefault="00FA5E84" w:rsidP="00FA5E84">
            <w:pPr>
              <w:rPr>
                <w:sz w:val="16"/>
                <w:szCs w:val="16"/>
              </w:rPr>
            </w:pPr>
            <w:r w:rsidRPr="00FA5E84">
              <w:rPr>
                <w:sz w:val="16"/>
                <w:szCs w:val="16"/>
              </w:rPr>
              <w:t>((uint32)(0xFF000000U))</w:t>
            </w:r>
          </w:p>
        </w:tc>
      </w:tr>
      <w:tr w:rsidR="00FA5E84" w:rsidRPr="00AA38E8" w:rsidTr="0058286F">
        <w:tc>
          <w:tcPr>
            <w:tcW w:w="3438" w:type="dxa"/>
            <w:tcBorders>
              <w:top w:val="single" w:sz="6" w:space="0" w:color="auto"/>
              <w:left w:val="single" w:sz="6" w:space="0" w:color="auto"/>
              <w:bottom w:val="single" w:sz="6" w:space="0" w:color="auto"/>
              <w:right w:val="single" w:sz="6" w:space="0" w:color="auto"/>
            </w:tcBorders>
          </w:tcPr>
          <w:p w:rsidR="00FA5E84" w:rsidRPr="00FA5E84" w:rsidRDefault="00FA5E84" w:rsidP="00FA5E84">
            <w:pPr>
              <w:spacing w:before="60"/>
              <w:jc w:val="center"/>
              <w:rPr>
                <w:rFonts w:cs="Calibri"/>
                <w:sz w:val="16"/>
                <w:szCs w:val="16"/>
              </w:rPr>
            </w:pPr>
            <w:r w:rsidRPr="00FA5E84">
              <w:rPr>
                <w:rFonts w:cs="Calibri"/>
                <w:sz w:val="16"/>
                <w:szCs w:val="16"/>
              </w:rPr>
              <w:t>CODFLSINSTRFETCHERRFEICREGVAL</w:t>
            </w:r>
          </w:p>
        </w:tc>
        <w:tc>
          <w:tcPr>
            <w:tcW w:w="1620" w:type="dxa"/>
            <w:tcBorders>
              <w:top w:val="single" w:sz="6" w:space="0" w:color="auto"/>
              <w:left w:val="single" w:sz="6" w:space="0" w:color="auto"/>
              <w:bottom w:val="single" w:sz="6" w:space="0" w:color="auto"/>
              <w:right w:val="single" w:sz="6" w:space="0" w:color="auto"/>
            </w:tcBorders>
          </w:tcPr>
          <w:p w:rsidR="00FA5E84" w:rsidRPr="00AA38E8" w:rsidRDefault="00FA5E84" w:rsidP="00FA5E84">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FA5E84" w:rsidRDefault="00FA5E84" w:rsidP="00FA5E84">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FA5E84" w:rsidRPr="00FA5E84" w:rsidRDefault="00FA5E84" w:rsidP="00FA5E84">
            <w:pPr>
              <w:rPr>
                <w:sz w:val="16"/>
                <w:szCs w:val="16"/>
              </w:rPr>
            </w:pPr>
            <w:r w:rsidRPr="00FA5E84">
              <w:rPr>
                <w:sz w:val="16"/>
                <w:szCs w:val="16"/>
              </w:rPr>
              <w:t>((uint32)0x11U)</w:t>
            </w:r>
          </w:p>
        </w:tc>
      </w:tr>
      <w:tr w:rsidR="00CA5BCF" w:rsidRPr="00AA38E8" w:rsidTr="0058286F">
        <w:tc>
          <w:tcPr>
            <w:tcW w:w="3438" w:type="dxa"/>
            <w:tcBorders>
              <w:top w:val="single" w:sz="6" w:space="0" w:color="auto"/>
              <w:left w:val="single" w:sz="6" w:space="0" w:color="auto"/>
              <w:bottom w:val="single" w:sz="6" w:space="0" w:color="auto"/>
              <w:right w:val="single" w:sz="6" w:space="0" w:color="auto"/>
            </w:tcBorders>
          </w:tcPr>
          <w:p w:rsidR="00CA5BCF" w:rsidRPr="00CA5BCF" w:rsidRDefault="00CA5BCF" w:rsidP="00CA5BCF">
            <w:pPr>
              <w:spacing w:before="60"/>
              <w:jc w:val="center"/>
              <w:rPr>
                <w:rFonts w:cs="Calibri"/>
                <w:sz w:val="16"/>
                <w:szCs w:val="16"/>
              </w:rPr>
            </w:pPr>
            <w:del w:id="38" w:author="Avinash James" w:date="2018-03-11T11:04:00Z">
              <w:r w:rsidRPr="00CA5BCF" w:rsidDel="004F15CA">
                <w:rPr>
                  <w:rFonts w:cs="Calibri"/>
                  <w:sz w:val="16"/>
                  <w:szCs w:val="16"/>
                </w:rPr>
                <w:delText xml:space="preserve">CODFLSSNGBITHARDFLT_CNT_U08       </w:delText>
              </w:r>
            </w:del>
          </w:p>
        </w:tc>
        <w:tc>
          <w:tcPr>
            <w:tcW w:w="1620" w:type="dxa"/>
            <w:tcBorders>
              <w:top w:val="single" w:sz="6" w:space="0" w:color="auto"/>
              <w:left w:val="single" w:sz="6" w:space="0" w:color="auto"/>
              <w:bottom w:val="single" w:sz="6" w:space="0" w:color="auto"/>
              <w:right w:val="single" w:sz="6" w:space="0" w:color="auto"/>
            </w:tcBorders>
          </w:tcPr>
          <w:p w:rsidR="00CA5BCF" w:rsidRDefault="00CA5BCF" w:rsidP="00CA5BCF">
            <w:pPr>
              <w:spacing w:before="60"/>
              <w:jc w:val="center"/>
              <w:rPr>
                <w:rFonts w:cs="Calibri"/>
                <w:sz w:val="16"/>
                <w:szCs w:val="16"/>
              </w:rPr>
            </w:pPr>
            <w:del w:id="39" w:author="Avinash James" w:date="2018-03-11T11:04:00Z">
              <w:r w:rsidDel="004F15CA">
                <w:rPr>
                  <w:rFonts w:cs="Calibri"/>
                  <w:sz w:val="16"/>
                  <w:szCs w:val="16"/>
                </w:rPr>
                <w:delText>1</w:delText>
              </w:r>
            </w:del>
          </w:p>
        </w:tc>
        <w:tc>
          <w:tcPr>
            <w:tcW w:w="1170" w:type="dxa"/>
            <w:tcBorders>
              <w:top w:val="single" w:sz="6" w:space="0" w:color="auto"/>
              <w:left w:val="single" w:sz="6" w:space="0" w:color="auto"/>
              <w:bottom w:val="single" w:sz="6" w:space="0" w:color="auto"/>
              <w:right w:val="single" w:sz="6" w:space="0" w:color="auto"/>
            </w:tcBorders>
          </w:tcPr>
          <w:p w:rsidR="00CA5BCF" w:rsidRPr="00C22CD0" w:rsidRDefault="00CA5BCF" w:rsidP="00CA5BCF">
            <w:pPr>
              <w:rPr>
                <w:rFonts w:cs="Calibri"/>
                <w:sz w:val="16"/>
                <w:szCs w:val="16"/>
              </w:rPr>
            </w:pPr>
            <w:del w:id="40" w:author="Avinash James" w:date="2018-03-11T11:04:00Z">
              <w:r w:rsidRPr="00C22CD0" w:rsidDel="004F15CA">
                <w:rPr>
                  <w:rFonts w:cs="Calibri"/>
                  <w:sz w:val="16"/>
                  <w:szCs w:val="16"/>
                </w:rPr>
                <w:delText>Counts</w:delText>
              </w:r>
            </w:del>
          </w:p>
        </w:tc>
        <w:tc>
          <w:tcPr>
            <w:tcW w:w="2970" w:type="dxa"/>
            <w:tcBorders>
              <w:top w:val="single" w:sz="6" w:space="0" w:color="auto"/>
              <w:left w:val="single" w:sz="6" w:space="0" w:color="auto"/>
              <w:bottom w:val="single" w:sz="6" w:space="0" w:color="auto"/>
              <w:right w:val="single" w:sz="6" w:space="0" w:color="auto"/>
            </w:tcBorders>
          </w:tcPr>
          <w:p w:rsidR="00CA5BCF" w:rsidRPr="00CA5BCF" w:rsidRDefault="00CA5BCF" w:rsidP="00CA5BCF">
            <w:pPr>
              <w:rPr>
                <w:sz w:val="16"/>
                <w:szCs w:val="16"/>
              </w:rPr>
            </w:pPr>
            <w:del w:id="41" w:author="Avinash James" w:date="2018-03-11T11:04:00Z">
              <w:r w:rsidRPr="00CA5BCF" w:rsidDel="004F15CA">
                <w:rPr>
                  <w:sz w:val="16"/>
                  <w:szCs w:val="16"/>
                </w:rPr>
                <w:delText>((uint8)1U)</w:delText>
              </w:r>
            </w:del>
          </w:p>
        </w:tc>
      </w:tr>
      <w:tr w:rsidR="00CA5BCF" w:rsidRPr="00AA38E8" w:rsidTr="0058286F">
        <w:tc>
          <w:tcPr>
            <w:tcW w:w="3438" w:type="dxa"/>
            <w:tcBorders>
              <w:top w:val="single" w:sz="6" w:space="0" w:color="auto"/>
              <w:left w:val="single" w:sz="6" w:space="0" w:color="auto"/>
              <w:bottom w:val="single" w:sz="6" w:space="0" w:color="auto"/>
              <w:right w:val="single" w:sz="6" w:space="0" w:color="auto"/>
            </w:tcBorders>
          </w:tcPr>
          <w:p w:rsidR="00CA5BCF" w:rsidRPr="00CA5BCF" w:rsidRDefault="00CA5BCF" w:rsidP="00CA5BCF">
            <w:pPr>
              <w:spacing w:before="60"/>
              <w:jc w:val="center"/>
              <w:rPr>
                <w:rFonts w:cs="Calibri"/>
                <w:sz w:val="16"/>
                <w:szCs w:val="16"/>
              </w:rPr>
            </w:pPr>
            <w:r w:rsidRPr="00CA5BCF">
              <w:rPr>
                <w:rFonts w:cs="Calibri"/>
                <w:sz w:val="16"/>
                <w:szCs w:val="16"/>
              </w:rPr>
              <w:t>CODFLSECCDBLBITORADRPARERR_CNT_U08</w:t>
            </w:r>
          </w:p>
        </w:tc>
        <w:tc>
          <w:tcPr>
            <w:tcW w:w="1620" w:type="dxa"/>
            <w:tcBorders>
              <w:top w:val="single" w:sz="6" w:space="0" w:color="auto"/>
              <w:left w:val="single" w:sz="6" w:space="0" w:color="auto"/>
              <w:bottom w:val="single" w:sz="6" w:space="0" w:color="auto"/>
              <w:right w:val="single" w:sz="6" w:space="0" w:color="auto"/>
            </w:tcBorders>
          </w:tcPr>
          <w:p w:rsidR="00CA5BCF" w:rsidRPr="00AA38E8" w:rsidRDefault="00CA5BCF" w:rsidP="00CA5BC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CA5BCF" w:rsidRDefault="00CA5BCF" w:rsidP="00CA5BC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CA5BCF" w:rsidRPr="00CA5BCF" w:rsidRDefault="00CA5BCF" w:rsidP="00CA5BCF">
            <w:pPr>
              <w:rPr>
                <w:sz w:val="16"/>
                <w:szCs w:val="16"/>
              </w:rPr>
            </w:pPr>
            <w:r w:rsidRPr="00CA5BCF">
              <w:rPr>
                <w:sz w:val="16"/>
                <w:szCs w:val="16"/>
              </w:rPr>
              <w:t>((uint8)2U)</w:t>
            </w:r>
          </w:p>
        </w:tc>
      </w:tr>
      <w:tr w:rsidR="00CA5BCF" w:rsidRPr="00AA38E8" w:rsidTr="0058286F">
        <w:tc>
          <w:tcPr>
            <w:tcW w:w="3438" w:type="dxa"/>
            <w:tcBorders>
              <w:top w:val="single" w:sz="6" w:space="0" w:color="auto"/>
              <w:left w:val="single" w:sz="6" w:space="0" w:color="auto"/>
              <w:bottom w:val="single" w:sz="6" w:space="0" w:color="auto"/>
              <w:right w:val="single" w:sz="6" w:space="0" w:color="auto"/>
            </w:tcBorders>
          </w:tcPr>
          <w:p w:rsidR="00CA5BCF" w:rsidRPr="00CA5BCF" w:rsidRDefault="00CA5BCF" w:rsidP="00CA5BCF">
            <w:pPr>
              <w:spacing w:before="60"/>
              <w:jc w:val="center"/>
              <w:rPr>
                <w:rFonts w:cs="Calibri"/>
                <w:sz w:val="16"/>
                <w:szCs w:val="16"/>
              </w:rPr>
            </w:pPr>
            <w:r w:rsidRPr="00CA5BCF">
              <w:rPr>
                <w:rFonts w:cs="Calibri"/>
                <w:sz w:val="16"/>
                <w:szCs w:val="16"/>
              </w:rPr>
              <w:t xml:space="preserve">CODFLSSEQERR_CNT_U08              </w:t>
            </w:r>
          </w:p>
        </w:tc>
        <w:tc>
          <w:tcPr>
            <w:tcW w:w="1620" w:type="dxa"/>
            <w:tcBorders>
              <w:top w:val="single" w:sz="6" w:space="0" w:color="auto"/>
              <w:left w:val="single" w:sz="6" w:space="0" w:color="auto"/>
              <w:bottom w:val="single" w:sz="6" w:space="0" w:color="auto"/>
              <w:right w:val="single" w:sz="6" w:space="0" w:color="auto"/>
            </w:tcBorders>
          </w:tcPr>
          <w:p w:rsidR="00CA5BCF" w:rsidRPr="00AA38E8" w:rsidRDefault="00CA5BCF" w:rsidP="00CA5BC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CA5BCF" w:rsidRDefault="00CA5BCF" w:rsidP="00CA5BC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CA5BCF" w:rsidRPr="00CA5BCF" w:rsidRDefault="00CA5BCF" w:rsidP="00CA5BCF">
            <w:pPr>
              <w:rPr>
                <w:sz w:val="16"/>
                <w:szCs w:val="16"/>
              </w:rPr>
            </w:pPr>
            <w:r w:rsidRPr="00CA5BCF">
              <w:rPr>
                <w:sz w:val="16"/>
                <w:szCs w:val="16"/>
              </w:rPr>
              <w:t>((uint8)4U)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MEMBISTSTRTUPTESTFAILR_CNT_U08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Default="0013573F" w:rsidP="0013573F">
            <w:pPr>
              <w:rPr>
                <w:sz w:val="16"/>
                <w:szCs w:val="16"/>
              </w:rPr>
            </w:pPr>
            <w:r w:rsidRPr="0058286F">
              <w:rPr>
                <w:sz w:val="16"/>
                <w:szCs w:val="16"/>
              </w:rPr>
              <w:t>1U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LCLRAMECCDBLBIT_CNT_U08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((uint8)2U)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GBLRAMECCDBLBIT_CNT_U08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((uint8)4U)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GTMRAMRAMECCDBLBIT_CNT_U08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((uint8)8U)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INVLDRAMAREA_CNT_U08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((uint8)128U)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LCLRAMECCADROVFFLT_CNT_U08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((uint8)1U)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GLBRAMECCADROVFFLT_CNT_U08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((uint8)2U)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CODFLSECCADROVFFLT_CNT_U08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((uint8)4U)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FRRAMECCOVFFLT_CNT_U08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((uint8)8U)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CSIHRAMECCOVFFLT_CNT_U08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((uint8)16U)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CANRAMECCOVFFLT_CNT_U08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((uint8)32U)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GTMRAMECCOVFFLT_CNT_U08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((uint8)64U)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GBLRAMILLGLACSBYPROCRFLT_CNT_U08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((uint8)1U)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CODFLSILLGLACSBYSYSBUSFLT_CNT_U08  </w:t>
            </w:r>
          </w:p>
        </w:tc>
        <w:tc>
          <w:tcPr>
            <w:tcW w:w="1620" w:type="dxa"/>
            <w:tcBorders>
              <w:top w:val="single" w:sz="6" w:space="0" w:color="auto"/>
              <w:left w:val="single" w:sz="6" w:space="0" w:color="auto"/>
              <w:bottom w:val="single" w:sz="6" w:space="0" w:color="auto"/>
              <w:right w:val="single" w:sz="6" w:space="0" w:color="auto"/>
            </w:tcBorders>
          </w:tcPr>
          <w:p w:rsidR="00342DAE"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Pr="00C22CD0" w:rsidRDefault="00342DAE" w:rsidP="00342DAE">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((uint8)2U)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GBLRAMILLGLACSBYSYSBUS_CNT_U08     </w:t>
            </w:r>
          </w:p>
        </w:tc>
        <w:tc>
          <w:tcPr>
            <w:tcW w:w="1620" w:type="dxa"/>
            <w:tcBorders>
              <w:top w:val="single" w:sz="6" w:space="0" w:color="auto"/>
              <w:left w:val="single" w:sz="6" w:space="0" w:color="auto"/>
              <w:bottom w:val="single" w:sz="6" w:space="0" w:color="auto"/>
              <w:right w:val="single" w:sz="6" w:space="0" w:color="auto"/>
            </w:tcBorders>
          </w:tcPr>
          <w:p w:rsidR="00342DAE"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Pr="00C22CD0" w:rsidRDefault="00342DAE" w:rsidP="00342DAE">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((uint8)4U)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RESDAREAILLGLACSBYHISPDBUS_CNT_U08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((uint8)8U)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342DAE" w:rsidP="0013573F">
            <w:pPr>
              <w:spacing w:before="60"/>
              <w:jc w:val="center"/>
              <w:rPr>
                <w:rFonts w:cs="Calibri"/>
                <w:sz w:val="16"/>
                <w:szCs w:val="16"/>
              </w:rPr>
            </w:pPr>
            <w:r w:rsidRPr="00342DAE">
              <w:rPr>
                <w:rFonts w:cs="Calibri"/>
                <w:sz w:val="16"/>
                <w:szCs w:val="16"/>
              </w:rPr>
              <w:t>DTSDBLBIT_CNT_U08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342DAE" w:rsidP="0013573F">
            <w:pPr>
              <w:rPr>
                <w:sz w:val="16"/>
                <w:szCs w:val="16"/>
              </w:rPr>
            </w:pPr>
            <w:r w:rsidRPr="00342DAE">
              <w:rPr>
                <w:sz w:val="16"/>
                <w:szCs w:val="16"/>
              </w:rPr>
              <w:t>((uint8)2U)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BISTCODECCFAILR_CNT_U08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((uint8)1U)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BISTNOTCMPL_CNT_U08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((uint8)2U)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LOGLBISTSTRTUPTESTFAILR_CNT_U08</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((uint8)4U)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FACIRSTTRFERR_CNT_U08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((uint8)128U)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LOCKSTEPCOMP_CNT_U08                  </w:t>
            </w:r>
          </w:p>
        </w:tc>
        <w:tc>
          <w:tcPr>
            <w:tcW w:w="1620" w:type="dxa"/>
            <w:tcBorders>
              <w:top w:val="single" w:sz="6" w:space="0" w:color="auto"/>
              <w:left w:val="single" w:sz="6" w:space="0" w:color="auto"/>
              <w:bottom w:val="single" w:sz="6" w:space="0" w:color="auto"/>
              <w:right w:val="single" w:sz="6" w:space="0" w:color="auto"/>
            </w:tcBorders>
          </w:tcPr>
          <w:p w:rsidR="00342DAE"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Pr="00C22CD0" w:rsidRDefault="00342DAE" w:rsidP="00342DAE">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((uint8)1U)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PROCLOCKSTEPRTERR_CNT_U08             </w:t>
            </w:r>
          </w:p>
        </w:tc>
        <w:tc>
          <w:tcPr>
            <w:tcW w:w="1620" w:type="dxa"/>
            <w:tcBorders>
              <w:top w:val="single" w:sz="6" w:space="0" w:color="auto"/>
              <w:left w:val="single" w:sz="6" w:space="0" w:color="auto"/>
              <w:bottom w:val="single" w:sz="6" w:space="0" w:color="auto"/>
              <w:right w:val="single" w:sz="6" w:space="0" w:color="auto"/>
            </w:tcBorders>
          </w:tcPr>
          <w:p w:rsidR="00342DAE"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Pr="00C22CD0" w:rsidRDefault="00342DAE" w:rsidP="00342DAE">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((uint8)2U)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DMALOCKSTEPRTORGBLRAMWRBUFERR_CNT_U08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((uint8)4U)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ALGNWR_CNT_U08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((uint8)8U)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ALGNREAD_CNT_U08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((uint8)16U)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lastRenderedPageBreak/>
              <w:t xml:space="preserve">RESDOPER_CNT_U08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((uint8)32U)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CODFLSINSTRFETCH_CNT_U08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((uint8)64U)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 xml:space="preserve">NONCODFLSINSTRFETCH_CNT_U08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((uint8)128U)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CLKMONR0RTFLT_CNT_U08</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((uint8)1U)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CLKMONR1RTFLT_CNT_U08</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((uint8)2U)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CLKMONR2RTFLT_CNT_U08</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((uint8)4U)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CLKMONR3RTFLT_CNT_U08</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 xml:space="preserve">((uint8)8U) </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spacing w:before="60"/>
              <w:jc w:val="center"/>
              <w:rPr>
                <w:rFonts w:cs="Calibri"/>
                <w:sz w:val="16"/>
                <w:szCs w:val="16"/>
              </w:rPr>
            </w:pPr>
            <w:r w:rsidRPr="00342DAE">
              <w:rPr>
                <w:rFonts w:cs="Calibri"/>
                <w:sz w:val="16"/>
                <w:szCs w:val="16"/>
              </w:rPr>
              <w:t>CLKMONR5RTFLT_CNT_U08</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342DAE" w:rsidRDefault="00342DAE" w:rsidP="00342DAE">
            <w:pPr>
              <w:rPr>
                <w:sz w:val="16"/>
                <w:szCs w:val="16"/>
              </w:rPr>
            </w:pPr>
            <w:r w:rsidRPr="00342DAE">
              <w:rPr>
                <w:sz w:val="16"/>
                <w:szCs w:val="16"/>
              </w:rPr>
              <w:t>((uint8)32U)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B0396B" w:rsidRDefault="00342DAE" w:rsidP="00B0396B">
            <w:pPr>
              <w:spacing w:before="60"/>
              <w:jc w:val="center"/>
              <w:rPr>
                <w:rFonts w:cs="Calibri"/>
                <w:sz w:val="16"/>
                <w:szCs w:val="16"/>
              </w:rPr>
            </w:pPr>
            <w:r w:rsidRPr="00B0396B">
              <w:rPr>
                <w:rFonts w:cs="Calibri"/>
                <w:sz w:val="16"/>
                <w:szCs w:val="16"/>
              </w:rPr>
              <w:t xml:space="preserve">MODERRUSRMODINACTV_CNT_U08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B0396B" w:rsidRDefault="00342DAE" w:rsidP="00342DAE">
            <w:pPr>
              <w:rPr>
                <w:sz w:val="16"/>
                <w:szCs w:val="16"/>
              </w:rPr>
            </w:pPr>
            <w:r w:rsidRPr="00B0396B">
              <w:rPr>
                <w:sz w:val="16"/>
                <w:szCs w:val="16"/>
              </w:rPr>
              <w:t>((uint8)1U)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B0396B" w:rsidRDefault="00342DAE" w:rsidP="00B0396B">
            <w:pPr>
              <w:spacing w:before="60"/>
              <w:jc w:val="center"/>
              <w:rPr>
                <w:rFonts w:cs="Calibri"/>
                <w:sz w:val="16"/>
                <w:szCs w:val="16"/>
              </w:rPr>
            </w:pPr>
            <w:r w:rsidRPr="00B0396B">
              <w:rPr>
                <w:rFonts w:cs="Calibri"/>
                <w:sz w:val="16"/>
                <w:szCs w:val="16"/>
              </w:rPr>
              <w:t xml:space="preserve">MODERRPROGMMODACTV_CNT_U08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B0396B" w:rsidRDefault="00342DAE" w:rsidP="00342DAE">
            <w:pPr>
              <w:rPr>
                <w:sz w:val="16"/>
                <w:szCs w:val="16"/>
              </w:rPr>
            </w:pPr>
            <w:r w:rsidRPr="00B0396B">
              <w:rPr>
                <w:sz w:val="16"/>
                <w:szCs w:val="16"/>
              </w:rPr>
              <w:t>((uint8)2U)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B0396B" w:rsidRDefault="00342DAE" w:rsidP="00B0396B">
            <w:pPr>
              <w:spacing w:before="60"/>
              <w:jc w:val="center"/>
              <w:rPr>
                <w:rFonts w:cs="Calibri"/>
                <w:sz w:val="16"/>
                <w:szCs w:val="16"/>
              </w:rPr>
            </w:pPr>
            <w:r w:rsidRPr="00B0396B">
              <w:rPr>
                <w:rFonts w:cs="Calibri"/>
                <w:sz w:val="16"/>
                <w:szCs w:val="16"/>
              </w:rPr>
              <w:t xml:space="preserve">MODERRDBGACTV_CNT_U08      </w:t>
            </w:r>
          </w:p>
        </w:tc>
        <w:tc>
          <w:tcPr>
            <w:tcW w:w="1620" w:type="dxa"/>
            <w:tcBorders>
              <w:top w:val="single" w:sz="6" w:space="0" w:color="auto"/>
              <w:left w:val="single" w:sz="6" w:space="0" w:color="auto"/>
              <w:bottom w:val="single" w:sz="6" w:space="0" w:color="auto"/>
              <w:right w:val="single" w:sz="6" w:space="0" w:color="auto"/>
            </w:tcBorders>
          </w:tcPr>
          <w:p w:rsidR="00342DAE"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Pr="00C22CD0" w:rsidRDefault="00342DAE" w:rsidP="00342DAE">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B0396B" w:rsidRDefault="00342DAE" w:rsidP="00342DAE">
            <w:pPr>
              <w:rPr>
                <w:sz w:val="16"/>
                <w:szCs w:val="16"/>
              </w:rPr>
            </w:pPr>
            <w:r w:rsidRPr="00B0396B">
              <w:rPr>
                <w:sz w:val="16"/>
                <w:szCs w:val="16"/>
              </w:rPr>
              <w:t>((uint8)4U)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B0396B" w:rsidRDefault="00342DAE" w:rsidP="00B0396B">
            <w:pPr>
              <w:spacing w:before="60"/>
              <w:jc w:val="center"/>
              <w:rPr>
                <w:rFonts w:cs="Calibri"/>
                <w:sz w:val="16"/>
                <w:szCs w:val="16"/>
              </w:rPr>
            </w:pPr>
            <w:r w:rsidRPr="00B0396B">
              <w:rPr>
                <w:rFonts w:cs="Calibri"/>
                <w:sz w:val="16"/>
                <w:szCs w:val="16"/>
              </w:rPr>
              <w:t xml:space="preserve">MODERRTESTMODACTV_CNT_U08  </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B0396B" w:rsidRDefault="00342DAE" w:rsidP="00342DAE">
            <w:pPr>
              <w:rPr>
                <w:sz w:val="16"/>
                <w:szCs w:val="16"/>
              </w:rPr>
            </w:pPr>
            <w:r w:rsidRPr="00B0396B">
              <w:rPr>
                <w:sz w:val="16"/>
                <w:szCs w:val="16"/>
              </w:rPr>
              <w:t>((uint8)8U)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B0396B" w:rsidRDefault="00342DAE" w:rsidP="00B0396B">
            <w:pPr>
              <w:spacing w:before="60"/>
              <w:jc w:val="center"/>
              <w:rPr>
                <w:rFonts w:cs="Calibri"/>
                <w:sz w:val="16"/>
                <w:szCs w:val="16"/>
              </w:rPr>
            </w:pPr>
            <w:r w:rsidRPr="00B0396B">
              <w:rPr>
                <w:rFonts w:cs="Calibri"/>
                <w:sz w:val="16"/>
                <w:szCs w:val="16"/>
              </w:rPr>
              <w:t>DATAANDINSTRPROTNERR_CNT_U08</w:t>
            </w:r>
          </w:p>
        </w:tc>
        <w:tc>
          <w:tcPr>
            <w:tcW w:w="1620" w:type="dxa"/>
            <w:tcBorders>
              <w:top w:val="single" w:sz="6" w:space="0" w:color="auto"/>
              <w:left w:val="single" w:sz="6" w:space="0" w:color="auto"/>
              <w:bottom w:val="single" w:sz="6" w:space="0" w:color="auto"/>
              <w:right w:val="single" w:sz="6" w:space="0" w:color="auto"/>
            </w:tcBorders>
          </w:tcPr>
          <w:p w:rsidR="00342DAE" w:rsidRPr="00AA38E8"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Default="00342DAE" w:rsidP="00342DAE">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B0396B" w:rsidRDefault="00342DAE" w:rsidP="00342DAE">
            <w:pPr>
              <w:rPr>
                <w:sz w:val="16"/>
                <w:szCs w:val="16"/>
              </w:rPr>
            </w:pPr>
            <w:r w:rsidRPr="00B0396B">
              <w:rPr>
                <w:sz w:val="16"/>
                <w:szCs w:val="16"/>
              </w:rPr>
              <w:t>((uint8)1U)</w:t>
            </w:r>
          </w:p>
        </w:tc>
      </w:tr>
      <w:tr w:rsidR="00342DAE" w:rsidRPr="00AA38E8" w:rsidTr="0058286F">
        <w:tc>
          <w:tcPr>
            <w:tcW w:w="3438" w:type="dxa"/>
            <w:tcBorders>
              <w:top w:val="single" w:sz="6" w:space="0" w:color="auto"/>
              <w:left w:val="single" w:sz="6" w:space="0" w:color="auto"/>
              <w:bottom w:val="single" w:sz="6" w:space="0" w:color="auto"/>
              <w:right w:val="single" w:sz="6" w:space="0" w:color="auto"/>
            </w:tcBorders>
          </w:tcPr>
          <w:p w:rsidR="00342DAE" w:rsidRPr="00B0396B" w:rsidRDefault="00342DAE" w:rsidP="00B0396B">
            <w:pPr>
              <w:spacing w:before="60"/>
              <w:jc w:val="center"/>
              <w:rPr>
                <w:rFonts w:cs="Calibri"/>
                <w:sz w:val="16"/>
                <w:szCs w:val="16"/>
              </w:rPr>
            </w:pPr>
            <w:r w:rsidRPr="00B0396B">
              <w:rPr>
                <w:rFonts w:cs="Calibri"/>
                <w:sz w:val="16"/>
                <w:szCs w:val="16"/>
              </w:rPr>
              <w:t xml:space="preserve">PRVLGDINSTREXCPN_CNT_U08    </w:t>
            </w:r>
          </w:p>
        </w:tc>
        <w:tc>
          <w:tcPr>
            <w:tcW w:w="1620" w:type="dxa"/>
            <w:tcBorders>
              <w:top w:val="single" w:sz="6" w:space="0" w:color="auto"/>
              <w:left w:val="single" w:sz="6" w:space="0" w:color="auto"/>
              <w:bottom w:val="single" w:sz="6" w:space="0" w:color="auto"/>
              <w:right w:val="single" w:sz="6" w:space="0" w:color="auto"/>
            </w:tcBorders>
          </w:tcPr>
          <w:p w:rsidR="00342DAE" w:rsidRDefault="00342DAE" w:rsidP="00342DAE">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342DAE" w:rsidRPr="00C22CD0" w:rsidRDefault="00342DAE" w:rsidP="00342DAE">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342DAE" w:rsidRPr="00B0396B" w:rsidRDefault="00342DAE" w:rsidP="00342DAE">
            <w:pPr>
              <w:rPr>
                <w:sz w:val="16"/>
                <w:szCs w:val="16"/>
              </w:rPr>
            </w:pPr>
            <w:r w:rsidRPr="00B0396B">
              <w:rPr>
                <w:sz w:val="16"/>
                <w:szCs w:val="16"/>
              </w:rPr>
              <w:t>((uint8)2U)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ECMMST</w:t>
            </w:r>
            <w:ins w:id="42" w:author="Avinash James" w:date="2018-03-11T11:02:00Z">
              <w:r w:rsidR="004F15CA">
                <w:rPr>
                  <w:rFonts w:cs="Calibri"/>
                  <w:sz w:val="16"/>
                  <w:szCs w:val="16"/>
                </w:rPr>
                <w:t>CHKR</w:t>
              </w:r>
            </w:ins>
            <w:r w:rsidRPr="00B0396B">
              <w:rPr>
                <w:rFonts w:cs="Calibri"/>
                <w:sz w:val="16"/>
                <w:szCs w:val="16"/>
              </w:rPr>
              <w:t xml:space="preserve">STRTUPTESTFAILR_CNT_U08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((uint8)1U)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del w:id="43" w:author="Avinash James" w:date="2018-03-11T11:02:00Z">
              <w:r w:rsidRPr="00B0396B" w:rsidDel="004F15CA">
                <w:rPr>
                  <w:rFonts w:cs="Calibri"/>
                  <w:sz w:val="16"/>
                  <w:szCs w:val="16"/>
                </w:rPr>
                <w:delText xml:space="preserve">ECMCHKRSTRTUPTESTFAILR_CNT_U08 </w:delText>
              </w:r>
            </w:del>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del w:id="44" w:author="Avinash James" w:date="2018-03-11T11:02:00Z">
              <w:r w:rsidDel="004F15CA">
                <w:rPr>
                  <w:rFonts w:cs="Calibri"/>
                  <w:sz w:val="16"/>
                  <w:szCs w:val="16"/>
                </w:rPr>
                <w:delText>1</w:delText>
              </w:r>
            </w:del>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del w:id="45" w:author="Avinash James" w:date="2018-03-11T11:02:00Z">
              <w:r w:rsidRPr="00C22CD0" w:rsidDel="004F15CA">
                <w:rPr>
                  <w:rFonts w:cs="Calibri"/>
                  <w:sz w:val="16"/>
                  <w:szCs w:val="16"/>
                </w:rPr>
                <w:delText>Counts</w:delText>
              </w:r>
            </w:del>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del w:id="46" w:author="Avinash James" w:date="2018-03-11T11:02:00Z">
              <w:r w:rsidRPr="00B0396B" w:rsidDel="004F15CA">
                <w:rPr>
                  <w:sz w:val="16"/>
                  <w:szCs w:val="16"/>
                </w:rPr>
                <w:delText xml:space="preserve">((uint8)2U)  </w:delText>
              </w:r>
            </w:del>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ECMCONFIGOUTPCTRLFLT_CNT_U08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((uint8)4U)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EIINTRPTSTRTUPTESTFAILR_CNT_U08</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((uint8)8U)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del w:id="47" w:author="Avinash James" w:date="2018-03-11T11:02:00Z">
              <w:r w:rsidRPr="00B0396B" w:rsidDel="004F15CA">
                <w:rPr>
                  <w:rFonts w:cs="Calibri"/>
                  <w:sz w:val="16"/>
                  <w:szCs w:val="16"/>
                </w:rPr>
                <w:delText>FEINTRPTSTRTUPTESTFAILR_CNT_U08</w:delText>
              </w:r>
            </w:del>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del w:id="48" w:author="Avinash James" w:date="2018-03-11T11:02:00Z">
              <w:r w:rsidDel="004F15CA">
                <w:rPr>
                  <w:rFonts w:cs="Calibri"/>
                  <w:sz w:val="16"/>
                  <w:szCs w:val="16"/>
                </w:rPr>
                <w:delText>1</w:delText>
              </w:r>
            </w:del>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del w:id="49" w:author="Avinash James" w:date="2018-03-11T11:02:00Z">
              <w:r w:rsidRPr="00C22CD0" w:rsidDel="004F15CA">
                <w:rPr>
                  <w:rFonts w:cs="Calibri"/>
                  <w:sz w:val="16"/>
                  <w:szCs w:val="16"/>
                </w:rPr>
                <w:delText>Counts</w:delText>
              </w:r>
            </w:del>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del w:id="50" w:author="Avinash James" w:date="2018-03-11T11:02:00Z">
              <w:r w:rsidRPr="00B0396B" w:rsidDel="004F15CA">
                <w:rPr>
                  <w:sz w:val="16"/>
                  <w:szCs w:val="16"/>
                </w:rPr>
                <w:delText xml:space="preserve">((uint8)16U) </w:delText>
              </w:r>
            </w:del>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ECMMST</w:t>
            </w:r>
            <w:ins w:id="51" w:author="Avinash James" w:date="2018-03-11T11:02:00Z">
              <w:r w:rsidR="004F15CA">
                <w:rPr>
                  <w:rFonts w:cs="Calibri"/>
                  <w:sz w:val="16"/>
                  <w:szCs w:val="16"/>
                </w:rPr>
                <w:t>CHKR</w:t>
              </w:r>
            </w:ins>
            <w:r w:rsidRPr="00B0396B">
              <w:rPr>
                <w:rFonts w:cs="Calibri"/>
                <w:sz w:val="16"/>
                <w:szCs w:val="16"/>
              </w:rPr>
              <w:t xml:space="preserve">OUTPCTRLFAILR_CNT_U08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((uint8)32U)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del w:id="52" w:author="Avinash James" w:date="2018-03-11T11:03:00Z">
              <w:r w:rsidRPr="00B0396B" w:rsidDel="004F15CA">
                <w:rPr>
                  <w:rFonts w:cs="Calibri"/>
                  <w:sz w:val="16"/>
                  <w:szCs w:val="16"/>
                </w:rPr>
                <w:delText>ECMCHKRERROUTPCTRLFAILR_CNT_U08</w:delText>
              </w:r>
            </w:del>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del w:id="53" w:author="Avinash James" w:date="2018-03-11T11:03:00Z">
              <w:r w:rsidDel="004F15CA">
                <w:rPr>
                  <w:rFonts w:cs="Calibri"/>
                  <w:sz w:val="16"/>
                  <w:szCs w:val="16"/>
                </w:rPr>
                <w:delText>1</w:delText>
              </w:r>
            </w:del>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del w:id="54" w:author="Avinash James" w:date="2018-03-11T11:03:00Z">
              <w:r w:rsidRPr="00C22CD0" w:rsidDel="004F15CA">
                <w:rPr>
                  <w:rFonts w:cs="Calibri"/>
                  <w:sz w:val="16"/>
                  <w:szCs w:val="16"/>
                </w:rPr>
                <w:delText>Counts</w:delText>
              </w:r>
            </w:del>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del w:id="55" w:author="Avinash James" w:date="2018-03-11T11:03:00Z">
              <w:r w:rsidRPr="00B0396B" w:rsidDel="004F15CA">
                <w:rPr>
                  <w:sz w:val="16"/>
                  <w:szCs w:val="16"/>
                </w:rPr>
                <w:delText xml:space="preserve">((uint8)64U) </w:delText>
              </w:r>
            </w:del>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ECMRTMSTCHKRCOMPFLT_CNT_U08    </w:t>
            </w:r>
          </w:p>
        </w:tc>
        <w:tc>
          <w:tcPr>
            <w:tcW w:w="1620" w:type="dxa"/>
            <w:tcBorders>
              <w:top w:val="single" w:sz="6" w:space="0" w:color="auto"/>
              <w:left w:val="single" w:sz="6" w:space="0" w:color="auto"/>
              <w:bottom w:val="single" w:sz="6" w:space="0" w:color="auto"/>
              <w:right w:val="single" w:sz="6" w:space="0" w:color="auto"/>
            </w:tcBorders>
          </w:tcPr>
          <w:p w:rsidR="00B0396B"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Pr="00C22CD0" w:rsidRDefault="00B0396B" w:rsidP="00B0396B">
            <w:pPr>
              <w:rPr>
                <w:rFonts w:cs="Calibri"/>
                <w:sz w:val="16"/>
                <w:szCs w:val="16"/>
              </w:rPr>
            </w:pPr>
            <w:r>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((uint8)128U)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FPUINVLDOPEREXCPN_CNT_U08</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((uint8)2U)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FPUDIVBYZEROEXCPN_CNT_U08</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((uint8)4U)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FPUOVFEXCPN_CNT_U08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((uint8)8U)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FPUUKWNEXCPN_CNT_U08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((uint8)16U)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UKWNECMRST_CNT_U08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((uint8)1U)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UKWNRST_CNT_U08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((uint8)2U)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FLSBTLDRPREOSSRTUPEXCPN_CNT_U08</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((uint8)4U)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STRTUPRSTINFOFAILD_CNT_U08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((uint8)8U)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UKWNSWRST_CNT_U08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((uint8)16U)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PROGFLOW_CNT_U08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((uint8)1U)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DEADLINEMONR_CNT_U08</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((uint8)2U)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ALVMONR_CNT_U08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B0396B" w:rsidP="0013573F">
            <w:pPr>
              <w:spacing w:before="60"/>
              <w:jc w:val="center"/>
              <w:rPr>
                <w:rFonts w:cs="Calibri"/>
                <w:sz w:val="16"/>
                <w:szCs w:val="16"/>
              </w:rPr>
            </w:pPr>
            <w:r w:rsidRPr="00B0396B">
              <w:rPr>
                <w:rFonts w:cs="Calibri"/>
                <w:sz w:val="16"/>
                <w:szCs w:val="16"/>
              </w:rPr>
              <w:lastRenderedPageBreak/>
              <w:t>WDGTOUT_CNT_U08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B0396B" w:rsidP="0013573F">
            <w:pPr>
              <w:rPr>
                <w:sz w:val="16"/>
                <w:szCs w:val="16"/>
              </w:rPr>
            </w:pPr>
            <w:r w:rsidRPr="00B0396B">
              <w:rPr>
                <w:sz w:val="16"/>
                <w:szCs w:val="16"/>
              </w:rPr>
              <w:t>((uint8)1U)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PBGGUARDWRERR_CNT_U08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((uint8)1U)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IPGRTFLT_CNT_U08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((uint8)2U)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PBGGUARDREADERR_CNT_U08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((uint8)4U)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HISPDBUSGUARDERR_CNT_U08</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((uint8)8U)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CODFLSGUARDERR_CNT_U08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((uint8)16U)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GBLRAMGUARDERR_CNT_U08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((uint8)32U)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PEGERR_CNT_U08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((uint8)64U)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SYSERRGENREGWRINUSRMODE_CNT_U08</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((uint8)1U)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IPGPROTNREGWRINUSRMODE_CNT_U08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B0396B" w:rsidP="0013573F">
            <w:pPr>
              <w:spacing w:before="60"/>
              <w:jc w:val="center"/>
              <w:rPr>
                <w:rFonts w:cs="Calibri"/>
                <w:sz w:val="16"/>
                <w:szCs w:val="16"/>
              </w:rPr>
            </w:pPr>
            <w:r w:rsidRPr="00B0396B">
              <w:rPr>
                <w:rFonts w:cs="Calibri"/>
                <w:sz w:val="16"/>
                <w:szCs w:val="16"/>
              </w:rPr>
              <w:t>DBGRST_CNT_U08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B0396B" w:rsidP="0013573F">
            <w:pPr>
              <w:rPr>
                <w:sz w:val="16"/>
                <w:szCs w:val="16"/>
              </w:rPr>
            </w:pPr>
            <w:r w:rsidRPr="00B0396B">
              <w:rPr>
                <w:sz w:val="16"/>
                <w:szCs w:val="16"/>
              </w:rPr>
              <w:t>((uint8)1U)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OSCRITFLT_CNT_U08</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((uint8)1U)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UKWNEXCPN_CNT_U08</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((uint8)2U)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DMATRFERR_CNT_U08         </w:t>
            </w:r>
          </w:p>
        </w:tc>
        <w:tc>
          <w:tcPr>
            <w:tcW w:w="1620" w:type="dxa"/>
            <w:tcBorders>
              <w:top w:val="single" w:sz="6" w:space="0" w:color="auto"/>
              <w:left w:val="single" w:sz="6" w:space="0" w:color="auto"/>
              <w:bottom w:val="single" w:sz="6" w:space="0" w:color="auto"/>
              <w:right w:val="single" w:sz="6" w:space="0" w:color="auto"/>
            </w:tcBorders>
          </w:tcPr>
          <w:p w:rsidR="00B0396B" w:rsidRPr="00AA38E8"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Default="00B0396B" w:rsidP="00B0396B">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((uint8)1U)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DMAREGACSPROTCNERR_CNT_U08</w:t>
            </w:r>
          </w:p>
        </w:tc>
        <w:tc>
          <w:tcPr>
            <w:tcW w:w="1620" w:type="dxa"/>
            <w:tcBorders>
              <w:top w:val="single" w:sz="6" w:space="0" w:color="auto"/>
              <w:left w:val="single" w:sz="6" w:space="0" w:color="auto"/>
              <w:bottom w:val="single" w:sz="6" w:space="0" w:color="auto"/>
              <w:right w:val="single" w:sz="6" w:space="0" w:color="auto"/>
            </w:tcBorders>
          </w:tcPr>
          <w:p w:rsidR="00B0396B"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Pr="00C22CD0" w:rsidRDefault="00B0396B" w:rsidP="00B0396B">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((uint8)2U)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PRPHLBUSADRDATAECCFLT_CNT_U08 </w:t>
            </w:r>
          </w:p>
        </w:tc>
        <w:tc>
          <w:tcPr>
            <w:tcW w:w="1620" w:type="dxa"/>
            <w:tcBorders>
              <w:top w:val="single" w:sz="6" w:space="0" w:color="auto"/>
              <w:left w:val="single" w:sz="6" w:space="0" w:color="auto"/>
              <w:bottom w:val="single" w:sz="6" w:space="0" w:color="auto"/>
              <w:right w:val="single" w:sz="6" w:space="0" w:color="auto"/>
            </w:tcBorders>
          </w:tcPr>
          <w:p w:rsidR="00B0396B"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Pr="00C22CD0" w:rsidRDefault="00B0396B" w:rsidP="00B0396B">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((uint8)1U)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PRPHLUMAPDAREAACS_CNT_U08     </w:t>
            </w:r>
          </w:p>
        </w:tc>
        <w:tc>
          <w:tcPr>
            <w:tcW w:w="1620" w:type="dxa"/>
            <w:tcBorders>
              <w:top w:val="single" w:sz="6" w:space="0" w:color="auto"/>
              <w:left w:val="single" w:sz="6" w:space="0" w:color="auto"/>
              <w:bottom w:val="single" w:sz="6" w:space="0" w:color="auto"/>
              <w:right w:val="single" w:sz="6" w:space="0" w:color="auto"/>
            </w:tcBorders>
          </w:tcPr>
          <w:p w:rsidR="00B0396B"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Pr="00C22CD0" w:rsidRDefault="00B0396B" w:rsidP="00B0396B">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((uint8)2U)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HISPDBUSUMAPDAREAACS_CNT_U08  </w:t>
            </w:r>
          </w:p>
        </w:tc>
        <w:tc>
          <w:tcPr>
            <w:tcW w:w="1620" w:type="dxa"/>
            <w:tcBorders>
              <w:top w:val="single" w:sz="6" w:space="0" w:color="auto"/>
              <w:left w:val="single" w:sz="6" w:space="0" w:color="auto"/>
              <w:bottom w:val="single" w:sz="6" w:space="0" w:color="auto"/>
              <w:right w:val="single" w:sz="6" w:space="0" w:color="auto"/>
            </w:tcBorders>
          </w:tcPr>
          <w:p w:rsidR="00B0396B"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Pr="00C22CD0" w:rsidRDefault="00B0396B" w:rsidP="00B0396B">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((uint8)4U)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BUSBRDGARBNERR_CNT_U08        </w:t>
            </w:r>
          </w:p>
        </w:tc>
        <w:tc>
          <w:tcPr>
            <w:tcW w:w="1620" w:type="dxa"/>
            <w:tcBorders>
              <w:top w:val="single" w:sz="6" w:space="0" w:color="auto"/>
              <w:left w:val="single" w:sz="6" w:space="0" w:color="auto"/>
              <w:bottom w:val="single" w:sz="6" w:space="0" w:color="auto"/>
              <w:right w:val="single" w:sz="6" w:space="0" w:color="auto"/>
            </w:tcBorders>
          </w:tcPr>
          <w:p w:rsidR="00B0396B"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Pr="00C22CD0" w:rsidRDefault="00B0396B" w:rsidP="00B0396B">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((uint8)8U)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BUSSNGBITECCERR_CNT_U08       </w:t>
            </w:r>
          </w:p>
        </w:tc>
        <w:tc>
          <w:tcPr>
            <w:tcW w:w="1620" w:type="dxa"/>
            <w:tcBorders>
              <w:top w:val="single" w:sz="6" w:space="0" w:color="auto"/>
              <w:left w:val="single" w:sz="6" w:space="0" w:color="auto"/>
              <w:bottom w:val="single" w:sz="6" w:space="0" w:color="auto"/>
              <w:right w:val="single" w:sz="6" w:space="0" w:color="auto"/>
            </w:tcBorders>
          </w:tcPr>
          <w:p w:rsidR="00B0396B"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Pr="00C22CD0" w:rsidRDefault="00B0396B" w:rsidP="00B0396B">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((uint8)16U)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INTCVMOVERVLTGMONR_CNT_U08 </w:t>
            </w:r>
          </w:p>
        </w:tc>
        <w:tc>
          <w:tcPr>
            <w:tcW w:w="1620" w:type="dxa"/>
            <w:tcBorders>
              <w:top w:val="single" w:sz="6" w:space="0" w:color="auto"/>
              <w:left w:val="single" w:sz="6" w:space="0" w:color="auto"/>
              <w:bottom w:val="single" w:sz="6" w:space="0" w:color="auto"/>
              <w:right w:val="single" w:sz="6" w:space="0" w:color="auto"/>
            </w:tcBorders>
          </w:tcPr>
          <w:p w:rsidR="00B0396B"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Pr="00C22CD0" w:rsidRDefault="00B0396B" w:rsidP="00B0396B">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((uint8)1U)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INTCVMUNDERVLTGMONR_CNT_U08</w:t>
            </w:r>
          </w:p>
        </w:tc>
        <w:tc>
          <w:tcPr>
            <w:tcW w:w="1620" w:type="dxa"/>
            <w:tcBorders>
              <w:top w:val="single" w:sz="6" w:space="0" w:color="auto"/>
              <w:left w:val="single" w:sz="6" w:space="0" w:color="auto"/>
              <w:bottom w:val="single" w:sz="6" w:space="0" w:color="auto"/>
              <w:right w:val="single" w:sz="6" w:space="0" w:color="auto"/>
            </w:tcBorders>
          </w:tcPr>
          <w:p w:rsidR="00B0396B"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Pr="00C22CD0" w:rsidRDefault="00B0396B" w:rsidP="00B0396B">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 xml:space="preserve">((uint8)2U)  </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 xml:space="preserve">EXTVLTGMONRFLT_CNT_U08     </w:t>
            </w:r>
          </w:p>
        </w:tc>
        <w:tc>
          <w:tcPr>
            <w:tcW w:w="1620" w:type="dxa"/>
            <w:tcBorders>
              <w:top w:val="single" w:sz="6" w:space="0" w:color="auto"/>
              <w:left w:val="single" w:sz="6" w:space="0" w:color="auto"/>
              <w:bottom w:val="single" w:sz="6" w:space="0" w:color="auto"/>
              <w:right w:val="single" w:sz="6" w:space="0" w:color="auto"/>
            </w:tcBorders>
          </w:tcPr>
          <w:p w:rsidR="00B0396B"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Pr="00C22CD0" w:rsidRDefault="00B0396B" w:rsidP="00B0396B">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((uint8)128U)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UPPR16BITMASK_CNT_U32</w:t>
            </w:r>
          </w:p>
        </w:tc>
        <w:tc>
          <w:tcPr>
            <w:tcW w:w="1620" w:type="dxa"/>
            <w:tcBorders>
              <w:top w:val="single" w:sz="6" w:space="0" w:color="auto"/>
              <w:left w:val="single" w:sz="6" w:space="0" w:color="auto"/>
              <w:bottom w:val="single" w:sz="6" w:space="0" w:color="auto"/>
              <w:right w:val="single" w:sz="6" w:space="0" w:color="auto"/>
            </w:tcBorders>
          </w:tcPr>
          <w:p w:rsidR="00B0396B"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Pr="00C22CD0" w:rsidRDefault="00B0396B" w:rsidP="00B0396B">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((uint32)(0xFFFF0000U))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spacing w:before="60"/>
              <w:jc w:val="center"/>
              <w:rPr>
                <w:rFonts w:cs="Calibri"/>
                <w:sz w:val="16"/>
                <w:szCs w:val="16"/>
              </w:rPr>
            </w:pPr>
            <w:r w:rsidRPr="00B0396B">
              <w:rPr>
                <w:rFonts w:cs="Calibri"/>
                <w:sz w:val="16"/>
                <w:szCs w:val="16"/>
              </w:rPr>
              <w:t>LOWR16BITMASK_CNT_U32</w:t>
            </w:r>
          </w:p>
        </w:tc>
        <w:tc>
          <w:tcPr>
            <w:tcW w:w="1620" w:type="dxa"/>
            <w:tcBorders>
              <w:top w:val="single" w:sz="6" w:space="0" w:color="auto"/>
              <w:left w:val="single" w:sz="6" w:space="0" w:color="auto"/>
              <w:bottom w:val="single" w:sz="6" w:space="0" w:color="auto"/>
              <w:right w:val="single" w:sz="6" w:space="0" w:color="auto"/>
            </w:tcBorders>
          </w:tcPr>
          <w:p w:rsidR="00B0396B"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Pr="00C22CD0" w:rsidRDefault="00B0396B" w:rsidP="00B0396B">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((uint32)(0x0000FFFFU))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9D52A5" w:rsidRDefault="00B0396B" w:rsidP="00B0396B">
            <w:pPr>
              <w:spacing w:before="60"/>
              <w:jc w:val="center"/>
              <w:rPr>
                <w:rFonts w:cs="Calibri"/>
                <w:sz w:val="16"/>
                <w:szCs w:val="16"/>
              </w:rPr>
            </w:pPr>
            <w:r w:rsidRPr="00B0396B">
              <w:rPr>
                <w:rFonts w:cs="Calibri"/>
                <w:sz w:val="16"/>
                <w:szCs w:val="16"/>
              </w:rPr>
              <w:t>FPCFGININVAL_CNT_T_U32</w:t>
            </w:r>
          </w:p>
        </w:tc>
        <w:tc>
          <w:tcPr>
            <w:tcW w:w="1620" w:type="dxa"/>
            <w:tcBorders>
              <w:top w:val="single" w:sz="6" w:space="0" w:color="auto"/>
              <w:left w:val="single" w:sz="6" w:space="0" w:color="auto"/>
              <w:bottom w:val="single" w:sz="6" w:space="0" w:color="auto"/>
              <w:right w:val="single" w:sz="6" w:space="0" w:color="auto"/>
            </w:tcBorders>
          </w:tcPr>
          <w:p w:rsidR="00B0396B"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Pr="00C22CD0" w:rsidRDefault="00B0396B" w:rsidP="00B0396B">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B0396B" w:rsidRDefault="00B0396B" w:rsidP="00B0396B">
            <w:pPr>
              <w:rPr>
                <w:sz w:val="16"/>
                <w:szCs w:val="16"/>
              </w:rPr>
            </w:pPr>
            <w:r w:rsidRPr="00B0396B">
              <w:rPr>
                <w:sz w:val="16"/>
                <w:szCs w:val="16"/>
              </w:rPr>
              <w:t>((uint32)0x0000001CU)</w:t>
            </w:r>
          </w:p>
        </w:tc>
      </w:tr>
      <w:tr w:rsidR="00B0396B" w:rsidRPr="00AA38E8" w:rsidTr="0058286F">
        <w:tc>
          <w:tcPr>
            <w:tcW w:w="3438" w:type="dxa"/>
            <w:tcBorders>
              <w:top w:val="single" w:sz="6" w:space="0" w:color="auto"/>
              <w:left w:val="single" w:sz="6" w:space="0" w:color="auto"/>
              <w:bottom w:val="single" w:sz="6" w:space="0" w:color="auto"/>
              <w:right w:val="single" w:sz="6" w:space="0" w:color="auto"/>
            </w:tcBorders>
          </w:tcPr>
          <w:p w:rsidR="00B0396B" w:rsidRPr="009D52A5" w:rsidRDefault="00B0396B" w:rsidP="00B0396B">
            <w:pPr>
              <w:spacing w:before="60"/>
              <w:jc w:val="center"/>
              <w:rPr>
                <w:rFonts w:cs="Calibri"/>
                <w:sz w:val="16"/>
                <w:szCs w:val="16"/>
              </w:rPr>
            </w:pPr>
            <w:r w:rsidRPr="00B0396B">
              <w:rPr>
                <w:rFonts w:cs="Calibri"/>
                <w:sz w:val="16"/>
                <w:szCs w:val="16"/>
              </w:rPr>
              <w:t xml:space="preserve">MAXBACKUPRAMSIZE_CNT_U16        </w:t>
            </w:r>
          </w:p>
        </w:tc>
        <w:tc>
          <w:tcPr>
            <w:tcW w:w="1620" w:type="dxa"/>
            <w:tcBorders>
              <w:top w:val="single" w:sz="6" w:space="0" w:color="auto"/>
              <w:left w:val="single" w:sz="6" w:space="0" w:color="auto"/>
              <w:bottom w:val="single" w:sz="6" w:space="0" w:color="auto"/>
              <w:right w:val="single" w:sz="6" w:space="0" w:color="auto"/>
            </w:tcBorders>
          </w:tcPr>
          <w:p w:rsidR="00B0396B" w:rsidRDefault="00B0396B" w:rsidP="00B0396B">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B0396B" w:rsidRPr="00C22CD0" w:rsidRDefault="00B0396B" w:rsidP="00B0396B">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B0396B" w:rsidRPr="009D52A5" w:rsidRDefault="00B0396B" w:rsidP="00B0396B">
            <w:pPr>
              <w:rPr>
                <w:rFonts w:cs="Calibri"/>
                <w:sz w:val="16"/>
                <w:szCs w:val="16"/>
              </w:rPr>
            </w:pPr>
            <w:r w:rsidRPr="00B0396B">
              <w:rPr>
                <w:rFonts w:cs="Calibri"/>
                <w:sz w:val="16"/>
                <w:szCs w:val="16"/>
              </w:rPr>
              <w:t>((uint16)1024U)</w:t>
            </w:r>
          </w:p>
        </w:tc>
      </w:tr>
    </w:tbl>
    <w:p w:rsidR="00AC4CD8" w:rsidRPr="00DA5500" w:rsidRDefault="00AC4CD8" w:rsidP="00AC4CD8">
      <w:pPr>
        <w:pStyle w:val="Heading1"/>
        <w:ind w:left="562" w:hanging="562"/>
        <w:rPr>
          <w:rFonts w:ascii="Calibri" w:hAnsi="Calibri" w:cs="Calibri"/>
        </w:rPr>
      </w:pPr>
      <w:bookmarkStart w:id="56" w:name="_Ref87065593"/>
      <w:bookmarkStart w:id="57" w:name="_Toc338170483"/>
      <w:bookmarkStart w:id="58" w:name="_Toc375678229"/>
      <w:bookmarkStart w:id="59" w:name="_Toc418080067"/>
      <w:bookmarkStart w:id="60" w:name="_Toc421786702"/>
      <w:bookmarkStart w:id="61" w:name="_Toc50084928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6"/>
      <w:bookmarkEnd w:id="57"/>
      <w:bookmarkEnd w:id="58"/>
      <w:bookmarkEnd w:id="59"/>
      <w:bookmarkEnd w:id="60"/>
      <w:bookmarkEnd w:id="61"/>
    </w:p>
    <w:p w:rsidR="002B094F" w:rsidRPr="00987B4A" w:rsidRDefault="002B094F" w:rsidP="00074282">
      <w:pPr>
        <w:pStyle w:val="Heading2"/>
      </w:pPr>
      <w:bookmarkStart w:id="62" w:name="_Toc338170484"/>
      <w:bookmarkStart w:id="63" w:name="_Toc418080068"/>
      <w:bookmarkStart w:id="64" w:name="_Toc421709916"/>
      <w:bookmarkStart w:id="65" w:name="_Toc500849288"/>
      <w:r w:rsidRPr="00007584">
        <w:t>Sub</w:t>
      </w:r>
      <w:r w:rsidRPr="00987B4A">
        <w:t>-Module Functions</w:t>
      </w:r>
      <w:bookmarkEnd w:id="62"/>
      <w:bookmarkEnd w:id="63"/>
      <w:bookmarkEnd w:id="64"/>
      <w:bookmarkEnd w:id="65"/>
    </w:p>
    <w:p w:rsidR="00007584" w:rsidRPr="00AA38E8" w:rsidRDefault="00007584" w:rsidP="00FA5E84">
      <w:pPr>
        <w:pStyle w:val="Heading4"/>
      </w:pPr>
      <w:bookmarkStart w:id="66" w:name="_Toc421011514"/>
      <w:r w:rsidRPr="00AA38E8">
        <w:t>Init:</w:t>
      </w:r>
      <w:bookmarkEnd w:id="66"/>
      <w:r w:rsidR="004A7D87">
        <w:t xml:space="preserve"> ExcpnHndlgInit1</w:t>
      </w:r>
    </w:p>
    <w:p w:rsidR="00007584" w:rsidRPr="00FA5E84" w:rsidRDefault="00007584" w:rsidP="00FA5E84">
      <w:pPr>
        <w:pStyle w:val="Heading5"/>
        <w:rPr>
          <w:b/>
        </w:rPr>
      </w:pPr>
      <w:bookmarkStart w:id="67" w:name="_Toc421011515"/>
      <w:r w:rsidRPr="00FA5E84">
        <w:rPr>
          <w:b/>
        </w:rPr>
        <w:t>Design Rationale</w:t>
      </w:r>
      <w:bookmarkEnd w:id="67"/>
    </w:p>
    <w:p w:rsidR="004A7D87" w:rsidRPr="00A26934" w:rsidRDefault="004A7D87" w:rsidP="004A7D87">
      <w:pPr>
        <w:rPr>
          <w:rFonts w:cs="Calibri"/>
          <w:i/>
        </w:rPr>
      </w:pPr>
      <w:r w:rsidRPr="004A7D87">
        <w:rPr>
          <w:rFonts w:cs="Calibri"/>
          <w:i/>
        </w:rPr>
        <w:t>Non-RTE function because it needs to be called before the OS is started - so that floating point exceptions can be enabled before anything uses floating point</w:t>
      </w:r>
    </w:p>
    <w:p w:rsidR="00007584" w:rsidRPr="00FA5E84" w:rsidRDefault="00007584" w:rsidP="00FA5E84">
      <w:pPr>
        <w:pStyle w:val="Heading5"/>
        <w:rPr>
          <w:b/>
        </w:rPr>
      </w:pPr>
      <w:bookmarkStart w:id="68" w:name="_Toc421011516"/>
      <w:r w:rsidRPr="00FA5E84">
        <w:rPr>
          <w:b/>
        </w:rPr>
        <w:t>Module Outputs</w:t>
      </w:r>
      <w:bookmarkEnd w:id="68"/>
    </w:p>
    <w:p w:rsidR="00007584" w:rsidRDefault="00007584" w:rsidP="00007584">
      <w:pPr>
        <w:rPr>
          <w:rFonts w:cs="Calibri"/>
          <w:i/>
        </w:rPr>
      </w:pPr>
      <w:r w:rsidRPr="00A26934">
        <w:rPr>
          <w:rFonts w:cs="Calibri"/>
          <w:i/>
        </w:rPr>
        <w:t>None</w:t>
      </w:r>
    </w:p>
    <w:p w:rsidR="004A7D87" w:rsidRPr="00AA38E8" w:rsidRDefault="004A7D87" w:rsidP="00FA5E84">
      <w:pPr>
        <w:pStyle w:val="Heading4"/>
      </w:pPr>
      <w:r w:rsidRPr="00AA38E8">
        <w:t>Init:</w:t>
      </w:r>
      <w:r>
        <w:t xml:space="preserve"> ExcpnHndlgInit2</w:t>
      </w:r>
    </w:p>
    <w:p w:rsidR="004A7D87" w:rsidRPr="00FA5E84" w:rsidRDefault="004A7D87" w:rsidP="00FA5E84">
      <w:pPr>
        <w:pStyle w:val="Heading5"/>
        <w:rPr>
          <w:b/>
        </w:rPr>
      </w:pPr>
      <w:r w:rsidRPr="00FA5E84">
        <w:rPr>
          <w:b/>
        </w:rPr>
        <w:t>Design Rationale</w:t>
      </w:r>
    </w:p>
    <w:p w:rsidR="004A7D87" w:rsidRPr="00A26934" w:rsidRDefault="004A7D87" w:rsidP="004A7D87">
      <w:pPr>
        <w:rPr>
          <w:rFonts w:cs="Calibri"/>
          <w:i/>
        </w:rPr>
      </w:pPr>
      <w:r w:rsidRPr="004A7D87">
        <w:rPr>
          <w:rFonts w:cs="Calibri"/>
          <w:i/>
        </w:rPr>
        <w:t xml:space="preserve">RTE function </w:t>
      </w:r>
      <w:r>
        <w:rPr>
          <w:rFonts w:cs="Calibri"/>
          <w:i/>
        </w:rPr>
        <w:t>to initialize all the NTCs to pass</w:t>
      </w:r>
    </w:p>
    <w:p w:rsidR="004A7D87" w:rsidRPr="00FA5E84" w:rsidRDefault="004A7D87" w:rsidP="00FA5E84">
      <w:pPr>
        <w:pStyle w:val="Heading5"/>
        <w:rPr>
          <w:b/>
        </w:rPr>
      </w:pPr>
      <w:r w:rsidRPr="00FA5E84">
        <w:rPr>
          <w:b/>
        </w:rPr>
        <w:t>Module Outputs</w:t>
      </w:r>
    </w:p>
    <w:p w:rsidR="004A7D87" w:rsidRPr="00A26934" w:rsidRDefault="004A7D87" w:rsidP="004A7D87">
      <w:pPr>
        <w:rPr>
          <w:rFonts w:cs="Calibri"/>
          <w:i/>
        </w:rPr>
      </w:pPr>
      <w:r w:rsidRPr="00A26934">
        <w:rPr>
          <w:rFonts w:cs="Calibri"/>
          <w:i/>
        </w:rPr>
        <w:t>None</w:t>
      </w:r>
    </w:p>
    <w:p w:rsidR="00DB3C1D" w:rsidRPr="00AA38E8" w:rsidRDefault="00DB3C1D" w:rsidP="00074282">
      <w:pPr>
        <w:pStyle w:val="Heading2"/>
      </w:pPr>
      <w:bookmarkStart w:id="69" w:name="_Toc421011518"/>
      <w:bookmarkStart w:id="70" w:name="_Toc500849289"/>
      <w:r w:rsidRPr="00AA38E8">
        <w:t xml:space="preserve">Per: </w:t>
      </w:r>
      <w:bookmarkEnd w:id="69"/>
      <w:r w:rsidR="004A7D87">
        <w:t>ExcpnHndlgPer1</w:t>
      </w:r>
      <w:bookmarkEnd w:id="70"/>
    </w:p>
    <w:p w:rsidR="00DB3C1D" w:rsidRPr="00AA38E8" w:rsidRDefault="00DB3C1D" w:rsidP="00FA5E84">
      <w:pPr>
        <w:pStyle w:val="Heading4"/>
      </w:pPr>
      <w:bookmarkStart w:id="71" w:name="_Toc421011519"/>
      <w:r w:rsidRPr="00AA38E8">
        <w:t>Design Rationale</w:t>
      </w:r>
      <w:bookmarkEnd w:id="71"/>
    </w:p>
    <w:p w:rsidR="00DB3C1D" w:rsidRPr="0033680E" w:rsidRDefault="0059650A" w:rsidP="00DB3C1D">
      <w:pPr>
        <w:rPr>
          <w:rFonts w:cs="Calibri"/>
          <w:i/>
        </w:rPr>
      </w:pPr>
      <w:r>
        <w:rPr>
          <w:rFonts w:cs="Calibri"/>
          <w:i/>
        </w:rPr>
        <w:t>RTE Periodic function called every 2 ms to check for OS errors</w:t>
      </w:r>
    </w:p>
    <w:p w:rsidR="00DB3C1D" w:rsidRPr="00AA38E8" w:rsidRDefault="00DB3C1D" w:rsidP="00FA5E84">
      <w:pPr>
        <w:pStyle w:val="Heading4"/>
      </w:pPr>
      <w:bookmarkStart w:id="72" w:name="_Toc421011520"/>
      <w:r w:rsidRPr="00AA38E8">
        <w:t>Store Module Inputs to Local copies</w:t>
      </w:r>
      <w:bookmarkEnd w:id="72"/>
    </w:p>
    <w:p w:rsidR="0059650A" w:rsidRPr="0033680E" w:rsidRDefault="0059650A" w:rsidP="0059650A">
      <w:pPr>
        <w:rPr>
          <w:rFonts w:cs="Calibri"/>
          <w:i/>
        </w:rPr>
      </w:pPr>
      <w:bookmarkStart w:id="73" w:name="_Toc421011521"/>
      <w:r>
        <w:rPr>
          <w:rFonts w:cs="Calibri"/>
          <w:i/>
        </w:rPr>
        <w:t>Refer MDD</w:t>
      </w:r>
    </w:p>
    <w:p w:rsidR="00DB3C1D" w:rsidRPr="00AA38E8" w:rsidRDefault="0059650A" w:rsidP="00FA5E84">
      <w:pPr>
        <w:pStyle w:val="Heading4"/>
      </w:pPr>
      <w:r w:rsidRPr="00AA38E8">
        <w:t xml:space="preserve"> </w:t>
      </w:r>
      <w:r w:rsidR="00DB3C1D" w:rsidRPr="00AA38E8">
        <w:t>(Processing of function)………</w:t>
      </w:r>
      <w:bookmarkEnd w:id="73"/>
    </w:p>
    <w:p w:rsidR="0059650A" w:rsidRPr="0033680E" w:rsidRDefault="0059650A" w:rsidP="0059650A">
      <w:pPr>
        <w:rPr>
          <w:rFonts w:cs="Calibri"/>
          <w:i/>
        </w:rPr>
      </w:pPr>
      <w:bookmarkStart w:id="74" w:name="_Toc421011522"/>
      <w:r>
        <w:rPr>
          <w:rFonts w:cs="Calibri"/>
          <w:i/>
        </w:rPr>
        <w:t>T</w:t>
      </w:r>
      <w:r w:rsidRPr="0059650A">
        <w:rPr>
          <w:rFonts w:cs="Calibri"/>
          <w:i/>
        </w:rPr>
        <w:t>riggered on Timing</w:t>
      </w:r>
      <w:r>
        <w:rPr>
          <w:rFonts w:cs="Calibri"/>
          <w:i/>
        </w:rPr>
        <w:t xml:space="preserve"> </w:t>
      </w:r>
      <w:r w:rsidRPr="0059650A">
        <w:rPr>
          <w:rFonts w:cs="Calibri"/>
          <w:i/>
        </w:rPr>
        <w:t>Event every 2ms</w:t>
      </w:r>
    </w:p>
    <w:p w:rsidR="00DB3C1D" w:rsidRPr="00AA38E8" w:rsidRDefault="00DB3C1D" w:rsidP="00FA5E84">
      <w:pPr>
        <w:pStyle w:val="Heading4"/>
      </w:pPr>
      <w:r w:rsidRPr="00AA38E8">
        <w:t>Store Local copy of outputs into Module Outputs</w:t>
      </w:r>
      <w:bookmarkEnd w:id="74"/>
    </w:p>
    <w:p w:rsidR="00DB3C1D" w:rsidRPr="0033680E" w:rsidRDefault="00DB3C1D" w:rsidP="00DB3C1D">
      <w:pPr>
        <w:rPr>
          <w:rFonts w:cs="Calibri"/>
          <w:i/>
        </w:rPr>
      </w:pPr>
      <w:r w:rsidRPr="0033680E">
        <w:rPr>
          <w:rFonts w:cs="Calibri"/>
          <w:i/>
        </w:rPr>
        <w:t>None</w:t>
      </w:r>
      <w:r w:rsidR="0059650A">
        <w:rPr>
          <w:rFonts w:cs="Calibri"/>
          <w:i/>
        </w:rPr>
        <w:tab/>
      </w:r>
    </w:p>
    <w:p w:rsidR="002B094F" w:rsidRPr="008C6874" w:rsidRDefault="008C6874" w:rsidP="00074282">
      <w:pPr>
        <w:pStyle w:val="Heading2"/>
      </w:pPr>
      <w:bookmarkStart w:id="75" w:name="_Toc500849290"/>
      <w:r>
        <w:t>Server R</w:t>
      </w:r>
      <w:r w:rsidRPr="008C6874">
        <w:t>unables</w:t>
      </w:r>
      <w:bookmarkEnd w:id="75"/>
      <w:r w:rsidR="002B094F" w:rsidRPr="008C6874">
        <w:t xml:space="preserve"> </w:t>
      </w:r>
    </w:p>
    <w:p w:rsidR="008C6874" w:rsidRPr="00AA38E8" w:rsidRDefault="001072FE" w:rsidP="00074282">
      <w:pPr>
        <w:pStyle w:val="Heading4"/>
      </w:pPr>
      <w:bookmarkStart w:id="76" w:name="_Toc382301471"/>
      <w:bookmarkStart w:id="77" w:name="_Toc383698997"/>
      <w:bookmarkEnd w:id="76"/>
      <w:bookmarkEnd w:id="77"/>
      <w:r>
        <w:t>ChkForStrtUpTest</w:t>
      </w:r>
    </w:p>
    <w:p w:rsidR="008C6874" w:rsidRPr="00074282" w:rsidRDefault="00074282" w:rsidP="00074282">
      <w:pPr>
        <w:pStyle w:val="Heading5"/>
        <w:rPr>
          <w:b/>
        </w:rPr>
      </w:pPr>
      <w:bookmarkStart w:id="78" w:name="_Toc421011525"/>
      <w:r>
        <w:rPr>
          <w:b/>
        </w:rPr>
        <w:t xml:space="preserve"> </w:t>
      </w:r>
      <w:r w:rsidR="008C6874" w:rsidRPr="00074282">
        <w:rPr>
          <w:b/>
        </w:rPr>
        <w:t>Design Rationale</w:t>
      </w:r>
      <w:bookmarkEnd w:id="78"/>
    </w:p>
    <w:p w:rsidR="008C6874" w:rsidRPr="0033680E" w:rsidRDefault="00804E8E" w:rsidP="008C6874">
      <w:pPr>
        <w:rPr>
          <w:rFonts w:cs="Calibri"/>
          <w:i/>
        </w:rPr>
      </w:pPr>
      <w:r>
        <w:rPr>
          <w:rFonts w:cs="Calibri"/>
          <w:i/>
        </w:rPr>
        <w:t>Refer FDD</w:t>
      </w:r>
    </w:p>
    <w:p w:rsidR="008C6874" w:rsidRPr="00074282" w:rsidRDefault="008C6874" w:rsidP="00074282">
      <w:pPr>
        <w:pStyle w:val="Heading5"/>
        <w:rPr>
          <w:b/>
        </w:rPr>
      </w:pPr>
      <w:bookmarkStart w:id="79" w:name="_Toc421011526"/>
      <w:r w:rsidRPr="00074282" w:rsidDel="00793E2B">
        <w:rPr>
          <w:b/>
        </w:rPr>
        <w:t xml:space="preserve"> </w:t>
      </w:r>
      <w:bookmarkStart w:id="80" w:name="_Toc421011527"/>
      <w:bookmarkEnd w:id="79"/>
      <w:r w:rsidR="00074282">
        <w:rPr>
          <w:b/>
        </w:rPr>
        <w:t xml:space="preserve"> </w:t>
      </w:r>
      <w:r w:rsidRPr="00074282">
        <w:rPr>
          <w:b/>
        </w:rPr>
        <w:t>Processing of function</w:t>
      </w:r>
      <w:bookmarkEnd w:id="80"/>
    </w:p>
    <w:p w:rsidR="00804E8E" w:rsidRDefault="00804E8E" w:rsidP="00804E8E">
      <w:pPr>
        <w:rPr>
          <w:rFonts w:cs="Calibri"/>
          <w:i/>
        </w:rPr>
      </w:pPr>
      <w:bookmarkStart w:id="81" w:name="_Ref382299966"/>
      <w:bookmarkStart w:id="82" w:name="_Toc421011529"/>
      <w:r>
        <w:rPr>
          <w:rFonts w:cs="Calibri"/>
          <w:i/>
        </w:rPr>
        <w:t>Refer FDD</w:t>
      </w:r>
    </w:p>
    <w:p w:rsidR="00804E8E" w:rsidRPr="00AA38E8" w:rsidRDefault="00074282" w:rsidP="00074282">
      <w:pPr>
        <w:pStyle w:val="Heading4"/>
      </w:pPr>
      <w:r w:rsidRPr="00074282">
        <w:t>FeNmiClkMonr0RtErr</w:t>
      </w:r>
      <w:r>
        <w:t xml:space="preserve"> </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804E8E" w:rsidRPr="00AA38E8" w:rsidRDefault="00074282" w:rsidP="00252B88">
      <w:pPr>
        <w:pStyle w:val="Heading4"/>
      </w:pPr>
      <w:r w:rsidRPr="00074282">
        <w:lastRenderedPageBreak/>
        <w:t>FeNmiClkMonr</w:t>
      </w:r>
      <w:r>
        <w:t>1</w:t>
      </w:r>
      <w:r w:rsidRPr="00074282">
        <w:t>RtErr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804E8E" w:rsidRPr="00AA38E8" w:rsidRDefault="00074282" w:rsidP="00252B88">
      <w:pPr>
        <w:pStyle w:val="Heading4"/>
      </w:pPr>
      <w:r w:rsidRPr="00074282">
        <w:t>FeNmiClkMonr</w:t>
      </w:r>
      <w:r>
        <w:t>2</w:t>
      </w:r>
      <w:r w:rsidRPr="00074282">
        <w:t>RtErr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804E8E" w:rsidRPr="00AA38E8" w:rsidRDefault="00074282" w:rsidP="00252B88">
      <w:pPr>
        <w:pStyle w:val="Heading4"/>
      </w:pPr>
      <w:r w:rsidRPr="00074282">
        <w:t>FeNmiClkMonr</w:t>
      </w:r>
      <w:r>
        <w:t>3</w:t>
      </w:r>
      <w:r w:rsidRPr="00074282">
        <w:t>RtErr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804E8E" w:rsidRPr="00AA38E8" w:rsidRDefault="00074282" w:rsidP="00252B88">
      <w:pPr>
        <w:pStyle w:val="Heading4"/>
      </w:pPr>
      <w:r w:rsidRPr="00074282">
        <w:t>FeNmiClkMonr</w:t>
      </w:r>
      <w:r>
        <w:t>5</w:t>
      </w:r>
      <w:r w:rsidRPr="00074282">
        <w:t>RtErr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804E8E" w:rsidRPr="00AA38E8" w:rsidRDefault="00074282" w:rsidP="00252B88">
      <w:pPr>
        <w:pStyle w:val="Heading4"/>
      </w:pPr>
      <w:r w:rsidRPr="00074282">
        <w:t>FeNmiModErrDbgActv</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804E8E" w:rsidRPr="00AA38E8" w:rsidRDefault="00074282" w:rsidP="00FA5E84">
      <w:pPr>
        <w:pStyle w:val="Heading5"/>
      </w:pPr>
      <w:r w:rsidRPr="00074282">
        <w:t>FeNmiModErrProgmModActv</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804E8E" w:rsidRPr="00AA38E8" w:rsidRDefault="00074282" w:rsidP="00252B88">
      <w:pPr>
        <w:pStyle w:val="Heading4"/>
      </w:pPr>
      <w:r w:rsidRPr="00074282">
        <w:t>FeNmiModErrUsrModInactv</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804E8E" w:rsidRPr="00804E8E" w:rsidRDefault="00074282" w:rsidP="00252B88">
      <w:pPr>
        <w:pStyle w:val="Heading4"/>
      </w:pPr>
      <w:r w:rsidRPr="00074282">
        <w:lastRenderedPageBreak/>
        <w:t>FeNmiModErrTestModActv</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804E8E" w:rsidRPr="00804E8E" w:rsidRDefault="00074282" w:rsidP="00252B88">
      <w:pPr>
        <w:pStyle w:val="Heading4"/>
      </w:pPr>
      <w:r w:rsidRPr="00074282">
        <w:t>FeNmiBusBrdgErr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804E8E" w:rsidRPr="00804E8E" w:rsidRDefault="00074282" w:rsidP="00252B88">
      <w:pPr>
        <w:pStyle w:val="Heading4"/>
      </w:pPr>
      <w:r w:rsidRPr="00074282">
        <w:t>FeNmiBusSngBitEccErr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804E8E" w:rsidRPr="00804E8E" w:rsidRDefault="00074282" w:rsidP="00252B88">
      <w:pPr>
        <w:pStyle w:val="Heading4"/>
      </w:pPr>
      <w:r w:rsidRPr="00074282">
        <w:t>FeNmiCodFlsEccAdrOvfErr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804E8E" w:rsidRPr="00804E8E" w:rsidRDefault="00074282" w:rsidP="00252B88">
      <w:pPr>
        <w:pStyle w:val="Heading4"/>
      </w:pPr>
      <w:r w:rsidRPr="00074282">
        <w:t>FeNmiCodFlsIllglAcsBySysBus</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804E8E" w:rsidRPr="00804E8E" w:rsidRDefault="00074282" w:rsidP="00252B88">
      <w:pPr>
        <w:pStyle w:val="Heading4"/>
      </w:pPr>
      <w:r w:rsidRPr="00074282">
        <w:t>FeNmiDmaIllglAcsErr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804E8E" w:rsidRPr="00804E8E" w:rsidRDefault="00074282" w:rsidP="00252B88">
      <w:pPr>
        <w:pStyle w:val="Heading4"/>
      </w:pPr>
      <w:r w:rsidRPr="00074282">
        <w:t>FeNmiDmaLockStepErrOrGblRamWrBufErr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804E8E" w:rsidRDefault="00252B88" w:rsidP="00804E8E">
      <w:pPr>
        <w:rPr>
          <w:rFonts w:cs="Calibri"/>
          <w:i/>
        </w:rPr>
      </w:pPr>
      <w:r>
        <w:rPr>
          <w:rFonts w:cs="Calibri"/>
          <w:i/>
        </w:rPr>
        <w:t>Refer FDD</w:t>
      </w:r>
    </w:p>
    <w:p w:rsidR="00804E8E" w:rsidRPr="00804E8E" w:rsidRDefault="00074282" w:rsidP="00252B88">
      <w:pPr>
        <w:pStyle w:val="Heading4"/>
      </w:pPr>
      <w:r w:rsidRPr="00074282">
        <w:lastRenderedPageBreak/>
        <w:t>FeNmiDmaTrfErr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074282" w:rsidRPr="00074282" w:rsidRDefault="00252B88" w:rsidP="00252B88">
      <w:pPr>
        <w:pStyle w:val="Heading4"/>
      </w:pPr>
      <w:r w:rsidRPr="00252B88">
        <w:t>FeNmiDtsRamDblBitEccErr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074282" w:rsidRPr="00804E8E" w:rsidRDefault="00252B88" w:rsidP="00252B88">
      <w:pPr>
        <w:pStyle w:val="Heading4"/>
      </w:pPr>
      <w:r w:rsidRPr="00252B88">
        <w:t>FeNmiEcmMstChkrErr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074282" w:rsidRPr="00804E8E" w:rsidRDefault="00252B88" w:rsidP="00252B88">
      <w:pPr>
        <w:pStyle w:val="Heading4"/>
      </w:pPr>
      <w:r w:rsidRPr="00252B88">
        <w:t>FeNmiFlsSeqErr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074282" w:rsidRPr="00804E8E" w:rsidRDefault="00252B88" w:rsidP="00252B88">
      <w:pPr>
        <w:pStyle w:val="Heading4"/>
      </w:pPr>
      <w:r w:rsidRPr="00252B88">
        <w:t>FeNmiGblRamIllglAcsByProcr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074282" w:rsidRDefault="00074282" w:rsidP="00074282">
      <w:pPr>
        <w:rPr>
          <w:rFonts w:cs="Calibri"/>
          <w:i/>
        </w:rPr>
      </w:pPr>
    </w:p>
    <w:p w:rsidR="00074282" w:rsidRPr="00804E8E" w:rsidRDefault="00252B88" w:rsidP="00252B88">
      <w:pPr>
        <w:pStyle w:val="Heading4"/>
      </w:pPr>
      <w:r w:rsidRPr="00252B88">
        <w:t>FeNmiGblRamIllglAcsBySysBus</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074282" w:rsidRPr="00252B88" w:rsidRDefault="00252B88" w:rsidP="00252B88">
      <w:pPr>
        <w:pStyle w:val="Heading4"/>
      </w:pPr>
      <w:r w:rsidRPr="00252B88">
        <w:t>FeNmiPrphlRamEccAdrOvfErr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252B88" w:rsidRDefault="00252B88" w:rsidP="00252B88">
      <w:pPr>
        <w:pStyle w:val="Heading4"/>
      </w:pPr>
      <w:r w:rsidRPr="00252B88">
        <w:lastRenderedPageBreak/>
        <w:t>FeNmiGlbRamEccAdrOvfErr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252B88" w:rsidRDefault="00252B88" w:rsidP="00252B88">
      <w:pPr>
        <w:pStyle w:val="Heading4"/>
      </w:pPr>
      <w:r w:rsidRPr="00252B88">
        <w:t>FeNmiGtmRamDblBitEccErr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252B88" w:rsidRDefault="00252B88" w:rsidP="00252B88">
      <w:pPr>
        <w:rPr>
          <w:rFonts w:cs="Calibri"/>
          <w:i/>
        </w:rPr>
      </w:pPr>
      <w:r>
        <w:rPr>
          <w:rFonts w:cs="Calibri"/>
          <w:i/>
        </w:rPr>
        <w:t>Refer FDD</w:t>
      </w:r>
    </w:p>
    <w:p w:rsidR="00074282" w:rsidRPr="00804E8E" w:rsidRDefault="00CB659F" w:rsidP="00CB659F">
      <w:pPr>
        <w:pStyle w:val="Heading4"/>
      </w:pPr>
      <w:r w:rsidRPr="00CB659F">
        <w:t>FeNmiLclRamEccAdrOvfErr</w:t>
      </w:r>
    </w:p>
    <w:p w:rsidR="00252B88" w:rsidRPr="00074282" w:rsidRDefault="00252B88" w:rsidP="00252B88">
      <w:pPr>
        <w:pStyle w:val="Heading5"/>
        <w:rPr>
          <w:b/>
        </w:rPr>
      </w:pPr>
      <w:r w:rsidRPr="00074282">
        <w:rPr>
          <w:b/>
        </w:rPr>
        <w:t>Design Rationale</w:t>
      </w:r>
    </w:p>
    <w:p w:rsidR="00252B88" w:rsidRPr="0033680E" w:rsidRDefault="00252B88" w:rsidP="00252B88">
      <w:pPr>
        <w:rPr>
          <w:rFonts w:cs="Calibri"/>
          <w:i/>
        </w:rPr>
      </w:pPr>
      <w:r>
        <w:rPr>
          <w:rFonts w:cs="Calibri"/>
          <w:i/>
        </w:rPr>
        <w:t>Refer FDD</w:t>
      </w:r>
    </w:p>
    <w:p w:rsidR="00252B88" w:rsidRPr="00074282" w:rsidRDefault="00252B88" w:rsidP="00252B88">
      <w:pPr>
        <w:pStyle w:val="Heading5"/>
        <w:rPr>
          <w:b/>
        </w:rPr>
      </w:pPr>
      <w:r w:rsidRPr="00074282" w:rsidDel="00793E2B">
        <w:rPr>
          <w:b/>
        </w:rPr>
        <w:t xml:space="preserve"> </w:t>
      </w:r>
      <w:r>
        <w:rPr>
          <w:b/>
        </w:rPr>
        <w:t xml:space="preserve"> </w:t>
      </w:r>
      <w:r w:rsidRPr="00074282">
        <w:rPr>
          <w:b/>
        </w:rPr>
        <w:t>Processing of function</w:t>
      </w:r>
    </w:p>
    <w:p w:rsidR="00074282" w:rsidRDefault="00252B88" w:rsidP="00074282">
      <w:pPr>
        <w:rPr>
          <w:rFonts w:cs="Calibri"/>
          <w:i/>
        </w:rPr>
      </w:pPr>
      <w:r>
        <w:rPr>
          <w:rFonts w:cs="Calibri"/>
          <w:i/>
        </w:rPr>
        <w:t>Refer FDD</w:t>
      </w:r>
    </w:p>
    <w:p w:rsidR="00074282" w:rsidRPr="00804E8E" w:rsidRDefault="00CB659F" w:rsidP="00CB659F">
      <w:pPr>
        <w:pStyle w:val="Heading4"/>
      </w:pPr>
      <w:r w:rsidRPr="00CB659F">
        <w:t>FeNmiPegErr</w:t>
      </w:r>
    </w:p>
    <w:p w:rsidR="00CB659F" w:rsidRPr="00074282" w:rsidRDefault="00CB659F" w:rsidP="00CB659F">
      <w:pPr>
        <w:pStyle w:val="Heading5"/>
        <w:rPr>
          <w:b/>
        </w:rPr>
      </w:pPr>
      <w:r w:rsidRPr="00074282">
        <w:rPr>
          <w:b/>
        </w:rPr>
        <w:t>Design Rationale</w:t>
      </w:r>
    </w:p>
    <w:p w:rsidR="00CB659F" w:rsidRPr="0033680E" w:rsidRDefault="00CB659F" w:rsidP="00CB659F">
      <w:pPr>
        <w:rPr>
          <w:rFonts w:cs="Calibri"/>
          <w:i/>
        </w:rPr>
      </w:pPr>
      <w:r>
        <w:rPr>
          <w:rFonts w:cs="Calibri"/>
          <w:i/>
        </w:rPr>
        <w:t>Refer FDD</w:t>
      </w:r>
    </w:p>
    <w:p w:rsidR="00CB659F" w:rsidRPr="00074282" w:rsidRDefault="00CB659F" w:rsidP="00CB659F">
      <w:pPr>
        <w:pStyle w:val="Heading5"/>
        <w:rPr>
          <w:b/>
        </w:rPr>
      </w:pPr>
      <w:r w:rsidRPr="00074282" w:rsidDel="00793E2B">
        <w:rPr>
          <w:b/>
        </w:rPr>
        <w:t xml:space="preserve"> </w:t>
      </w:r>
      <w:r>
        <w:rPr>
          <w:b/>
        </w:rPr>
        <w:t xml:space="preserve"> </w:t>
      </w:r>
      <w:r w:rsidRPr="00074282">
        <w:rPr>
          <w:b/>
        </w:rPr>
        <w:t>Processing of function</w:t>
      </w:r>
    </w:p>
    <w:p w:rsidR="00CB659F" w:rsidRDefault="00CB659F" w:rsidP="00CB659F">
      <w:pPr>
        <w:rPr>
          <w:rFonts w:cs="Calibri"/>
          <w:i/>
        </w:rPr>
      </w:pPr>
      <w:r>
        <w:rPr>
          <w:rFonts w:cs="Calibri"/>
          <w:i/>
        </w:rPr>
        <w:t>Refer FDD</w:t>
      </w:r>
    </w:p>
    <w:p w:rsidR="00CB659F" w:rsidRPr="00804E8E" w:rsidRDefault="00CB659F" w:rsidP="00CB659F">
      <w:pPr>
        <w:pStyle w:val="Heading4"/>
      </w:pPr>
      <w:r w:rsidRPr="00CB659F">
        <w:t>FeNmiProcrLockStepErr</w:t>
      </w:r>
    </w:p>
    <w:p w:rsidR="00CB659F" w:rsidRPr="00074282" w:rsidRDefault="00CB659F" w:rsidP="00CB659F">
      <w:pPr>
        <w:pStyle w:val="Heading5"/>
        <w:rPr>
          <w:b/>
        </w:rPr>
      </w:pPr>
      <w:r w:rsidRPr="00074282">
        <w:rPr>
          <w:b/>
        </w:rPr>
        <w:t>Design Rationale</w:t>
      </w:r>
    </w:p>
    <w:p w:rsidR="00CB659F" w:rsidRPr="0033680E" w:rsidRDefault="00CB659F" w:rsidP="00CB659F">
      <w:pPr>
        <w:rPr>
          <w:rFonts w:cs="Calibri"/>
          <w:i/>
        </w:rPr>
      </w:pPr>
      <w:r>
        <w:rPr>
          <w:rFonts w:cs="Calibri"/>
          <w:i/>
        </w:rPr>
        <w:t>Refer FDD</w:t>
      </w:r>
    </w:p>
    <w:p w:rsidR="00CB659F" w:rsidRPr="00074282" w:rsidRDefault="00CB659F" w:rsidP="00CB659F">
      <w:pPr>
        <w:pStyle w:val="Heading5"/>
        <w:rPr>
          <w:b/>
        </w:rPr>
      </w:pPr>
      <w:r w:rsidRPr="00074282" w:rsidDel="00793E2B">
        <w:rPr>
          <w:b/>
        </w:rPr>
        <w:t xml:space="preserve"> </w:t>
      </w:r>
      <w:r>
        <w:rPr>
          <w:b/>
        </w:rPr>
        <w:t xml:space="preserve"> </w:t>
      </w:r>
      <w:r w:rsidRPr="00074282">
        <w:rPr>
          <w:b/>
        </w:rPr>
        <w:t>Processing of function</w:t>
      </w:r>
    </w:p>
    <w:p w:rsidR="00CB659F" w:rsidRDefault="00CB659F" w:rsidP="00CB659F">
      <w:pPr>
        <w:rPr>
          <w:rFonts w:cs="Calibri"/>
          <w:i/>
        </w:rPr>
      </w:pPr>
      <w:r>
        <w:rPr>
          <w:rFonts w:cs="Calibri"/>
          <w:i/>
        </w:rPr>
        <w:t>Refer FDD</w:t>
      </w:r>
    </w:p>
    <w:p w:rsidR="00CB659F" w:rsidRPr="00252B88" w:rsidRDefault="00CB659F" w:rsidP="00CB659F">
      <w:pPr>
        <w:pStyle w:val="Heading4"/>
      </w:pPr>
      <w:r w:rsidRPr="00CB659F">
        <w:t>FeNmiResdAreaIllglAcsByHiSpdBus</w:t>
      </w:r>
    </w:p>
    <w:p w:rsidR="00CB659F" w:rsidRPr="00074282" w:rsidRDefault="00CB659F" w:rsidP="00CB659F">
      <w:pPr>
        <w:pStyle w:val="Heading5"/>
        <w:rPr>
          <w:b/>
        </w:rPr>
      </w:pPr>
      <w:r w:rsidRPr="00074282">
        <w:rPr>
          <w:b/>
        </w:rPr>
        <w:t>Design Rationale</w:t>
      </w:r>
    </w:p>
    <w:p w:rsidR="00CB659F" w:rsidRPr="0033680E" w:rsidRDefault="00CB659F" w:rsidP="00CB659F">
      <w:pPr>
        <w:rPr>
          <w:rFonts w:cs="Calibri"/>
          <w:i/>
        </w:rPr>
      </w:pPr>
      <w:r>
        <w:rPr>
          <w:rFonts w:cs="Calibri"/>
          <w:i/>
        </w:rPr>
        <w:t>Refer FDD</w:t>
      </w:r>
    </w:p>
    <w:p w:rsidR="00CB659F" w:rsidRPr="00074282" w:rsidRDefault="00CB659F" w:rsidP="00CB659F">
      <w:pPr>
        <w:pStyle w:val="Heading5"/>
        <w:rPr>
          <w:b/>
        </w:rPr>
      </w:pPr>
      <w:r w:rsidRPr="00074282" w:rsidDel="00793E2B">
        <w:rPr>
          <w:b/>
        </w:rPr>
        <w:t xml:space="preserve"> </w:t>
      </w:r>
      <w:r>
        <w:rPr>
          <w:b/>
        </w:rPr>
        <w:t xml:space="preserve"> </w:t>
      </w:r>
      <w:r w:rsidRPr="00074282">
        <w:rPr>
          <w:b/>
        </w:rPr>
        <w:t>Processing of function</w:t>
      </w:r>
    </w:p>
    <w:p w:rsidR="00CB659F" w:rsidRDefault="00CB659F" w:rsidP="00CB659F">
      <w:pPr>
        <w:rPr>
          <w:rFonts w:cs="Calibri"/>
          <w:i/>
        </w:rPr>
      </w:pPr>
      <w:r>
        <w:rPr>
          <w:rFonts w:cs="Calibri"/>
          <w:i/>
        </w:rPr>
        <w:t>Refer FDD</w:t>
      </w:r>
    </w:p>
    <w:p w:rsidR="00CB659F" w:rsidRDefault="00CB659F" w:rsidP="00CB659F">
      <w:pPr>
        <w:pStyle w:val="Heading4"/>
      </w:pPr>
      <w:r w:rsidRPr="00CB659F">
        <w:t>FeNmiWdgErr</w:t>
      </w:r>
    </w:p>
    <w:p w:rsidR="00CB659F" w:rsidRPr="00074282" w:rsidRDefault="00CB659F" w:rsidP="00CB659F">
      <w:pPr>
        <w:pStyle w:val="Heading5"/>
        <w:rPr>
          <w:b/>
        </w:rPr>
      </w:pPr>
      <w:r w:rsidRPr="00074282">
        <w:rPr>
          <w:b/>
        </w:rPr>
        <w:t>Design Rationale</w:t>
      </w:r>
    </w:p>
    <w:p w:rsidR="00CB659F" w:rsidRPr="0033680E" w:rsidRDefault="00CB659F" w:rsidP="00CB659F">
      <w:pPr>
        <w:rPr>
          <w:rFonts w:cs="Calibri"/>
          <w:i/>
        </w:rPr>
      </w:pPr>
      <w:r>
        <w:rPr>
          <w:rFonts w:cs="Calibri"/>
          <w:i/>
        </w:rPr>
        <w:t>Refer FDD</w:t>
      </w:r>
    </w:p>
    <w:p w:rsidR="00CB659F" w:rsidRPr="00074282" w:rsidRDefault="00CB659F" w:rsidP="00CB659F">
      <w:pPr>
        <w:pStyle w:val="Heading5"/>
        <w:rPr>
          <w:b/>
        </w:rPr>
      </w:pPr>
      <w:r w:rsidRPr="00074282" w:rsidDel="00793E2B">
        <w:rPr>
          <w:b/>
        </w:rPr>
        <w:t xml:space="preserve"> </w:t>
      </w:r>
      <w:r>
        <w:rPr>
          <w:b/>
        </w:rPr>
        <w:t xml:space="preserve"> </w:t>
      </w:r>
      <w:r w:rsidRPr="00074282">
        <w:rPr>
          <w:b/>
        </w:rPr>
        <w:t>Processing of function</w:t>
      </w:r>
    </w:p>
    <w:p w:rsidR="00CB659F" w:rsidRDefault="00CB659F" w:rsidP="00CB659F">
      <w:pPr>
        <w:rPr>
          <w:rFonts w:cs="Calibri"/>
          <w:i/>
        </w:rPr>
      </w:pPr>
      <w:r>
        <w:rPr>
          <w:rFonts w:cs="Calibri"/>
          <w:i/>
        </w:rPr>
        <w:t>Refer FDD</w:t>
      </w:r>
    </w:p>
    <w:p w:rsidR="00CB659F" w:rsidRDefault="00CB659F" w:rsidP="00CB659F">
      <w:pPr>
        <w:pStyle w:val="Heading4"/>
      </w:pPr>
      <w:r w:rsidRPr="00CB659F">
        <w:lastRenderedPageBreak/>
        <w:t>ProcUkwnExcpnErr</w:t>
      </w:r>
    </w:p>
    <w:p w:rsidR="00CB659F" w:rsidRPr="00074282" w:rsidRDefault="00CB659F" w:rsidP="00CB659F">
      <w:pPr>
        <w:pStyle w:val="Heading5"/>
        <w:rPr>
          <w:b/>
        </w:rPr>
      </w:pPr>
      <w:r w:rsidRPr="00074282">
        <w:rPr>
          <w:b/>
        </w:rPr>
        <w:t>Design Rationale</w:t>
      </w:r>
    </w:p>
    <w:p w:rsidR="00CB659F" w:rsidRPr="0033680E" w:rsidRDefault="00CB659F" w:rsidP="00CB659F">
      <w:pPr>
        <w:rPr>
          <w:rFonts w:cs="Calibri"/>
          <w:i/>
        </w:rPr>
      </w:pPr>
      <w:r>
        <w:rPr>
          <w:rFonts w:cs="Calibri"/>
          <w:i/>
        </w:rPr>
        <w:t>Refer FDD</w:t>
      </w:r>
    </w:p>
    <w:p w:rsidR="00CB659F" w:rsidRPr="00074282" w:rsidRDefault="00CB659F" w:rsidP="00CB659F">
      <w:pPr>
        <w:pStyle w:val="Heading5"/>
        <w:rPr>
          <w:b/>
        </w:rPr>
      </w:pPr>
      <w:r w:rsidRPr="00074282" w:rsidDel="00793E2B">
        <w:rPr>
          <w:b/>
        </w:rPr>
        <w:t xml:space="preserve"> </w:t>
      </w:r>
      <w:r>
        <w:rPr>
          <w:b/>
        </w:rPr>
        <w:t xml:space="preserve"> </w:t>
      </w:r>
      <w:r w:rsidRPr="00074282">
        <w:rPr>
          <w:b/>
        </w:rPr>
        <w:t>Processing of function</w:t>
      </w:r>
    </w:p>
    <w:p w:rsidR="00CB659F" w:rsidRDefault="00CB659F" w:rsidP="00CB659F">
      <w:pPr>
        <w:rPr>
          <w:rFonts w:cs="Calibri"/>
          <w:i/>
        </w:rPr>
      </w:pPr>
      <w:r>
        <w:rPr>
          <w:rFonts w:cs="Calibri"/>
          <w:i/>
        </w:rPr>
        <w:t>Refer FDD</w:t>
      </w:r>
    </w:p>
    <w:p w:rsidR="00CB659F" w:rsidRPr="00804E8E" w:rsidRDefault="00CB659F" w:rsidP="00CB659F">
      <w:pPr>
        <w:pStyle w:val="Heading4"/>
      </w:pPr>
      <w:r w:rsidRPr="00CB659F">
        <w:t>ProcMpuExcpnErr</w:t>
      </w:r>
    </w:p>
    <w:p w:rsidR="00CB659F" w:rsidRPr="00074282" w:rsidRDefault="00CB659F" w:rsidP="00CB659F">
      <w:pPr>
        <w:pStyle w:val="Heading5"/>
        <w:rPr>
          <w:b/>
        </w:rPr>
      </w:pPr>
      <w:r w:rsidRPr="00074282">
        <w:rPr>
          <w:b/>
        </w:rPr>
        <w:t>Design Rationale</w:t>
      </w:r>
    </w:p>
    <w:p w:rsidR="00CB659F" w:rsidRPr="0033680E" w:rsidRDefault="00CB659F" w:rsidP="00CB659F">
      <w:pPr>
        <w:rPr>
          <w:rFonts w:cs="Calibri"/>
          <w:i/>
        </w:rPr>
      </w:pPr>
      <w:r>
        <w:rPr>
          <w:rFonts w:cs="Calibri"/>
          <w:i/>
        </w:rPr>
        <w:t>Refer FDD</w:t>
      </w:r>
    </w:p>
    <w:p w:rsidR="00CB659F" w:rsidRPr="00074282" w:rsidRDefault="00CB659F" w:rsidP="00CB659F">
      <w:pPr>
        <w:pStyle w:val="Heading5"/>
        <w:rPr>
          <w:b/>
        </w:rPr>
      </w:pPr>
      <w:r w:rsidRPr="00074282" w:rsidDel="00793E2B">
        <w:rPr>
          <w:b/>
        </w:rPr>
        <w:t xml:space="preserve"> </w:t>
      </w:r>
      <w:r>
        <w:rPr>
          <w:b/>
        </w:rPr>
        <w:t xml:space="preserve"> </w:t>
      </w:r>
      <w:r w:rsidRPr="00074282">
        <w:rPr>
          <w:b/>
        </w:rPr>
        <w:t>Processing of function</w:t>
      </w:r>
    </w:p>
    <w:p w:rsidR="00CB659F" w:rsidRDefault="00CB659F" w:rsidP="00CB659F">
      <w:pPr>
        <w:rPr>
          <w:rFonts w:cs="Calibri"/>
          <w:i/>
        </w:rPr>
      </w:pPr>
      <w:r>
        <w:rPr>
          <w:rFonts w:cs="Calibri"/>
          <w:i/>
        </w:rPr>
        <w:t>Refer FDD</w:t>
      </w:r>
    </w:p>
    <w:p w:rsidR="00CB659F" w:rsidRPr="00804E8E" w:rsidRDefault="00CB659F" w:rsidP="00CB659F">
      <w:pPr>
        <w:pStyle w:val="Heading4"/>
      </w:pPr>
      <w:r w:rsidRPr="00CB659F">
        <w:t>ProcPrvlgdInstrExcpnErr</w:t>
      </w:r>
    </w:p>
    <w:p w:rsidR="00CB659F" w:rsidRPr="00074282" w:rsidRDefault="00CB659F" w:rsidP="00CB659F">
      <w:pPr>
        <w:pStyle w:val="Heading5"/>
        <w:rPr>
          <w:b/>
        </w:rPr>
      </w:pPr>
      <w:r w:rsidRPr="00074282">
        <w:rPr>
          <w:b/>
        </w:rPr>
        <w:t>Design Rationale</w:t>
      </w:r>
    </w:p>
    <w:p w:rsidR="00CB659F" w:rsidRPr="0033680E" w:rsidRDefault="00CB659F" w:rsidP="00CB659F">
      <w:pPr>
        <w:rPr>
          <w:rFonts w:cs="Calibri"/>
          <w:i/>
        </w:rPr>
      </w:pPr>
      <w:r>
        <w:rPr>
          <w:rFonts w:cs="Calibri"/>
          <w:i/>
        </w:rPr>
        <w:t>Refer FDD</w:t>
      </w:r>
    </w:p>
    <w:p w:rsidR="00CB659F" w:rsidRPr="00074282" w:rsidRDefault="00CB659F" w:rsidP="00CB659F">
      <w:pPr>
        <w:pStyle w:val="Heading5"/>
        <w:rPr>
          <w:b/>
        </w:rPr>
      </w:pPr>
      <w:r w:rsidRPr="00074282" w:rsidDel="00793E2B">
        <w:rPr>
          <w:b/>
        </w:rPr>
        <w:t xml:space="preserve"> </w:t>
      </w:r>
      <w:r>
        <w:rPr>
          <w:b/>
        </w:rPr>
        <w:t xml:space="preserve"> </w:t>
      </w:r>
      <w:r w:rsidRPr="00074282">
        <w:rPr>
          <w:b/>
        </w:rPr>
        <w:t>Processing of function</w:t>
      </w:r>
    </w:p>
    <w:p w:rsidR="00CB659F" w:rsidRDefault="00CB659F" w:rsidP="00CB659F">
      <w:pPr>
        <w:rPr>
          <w:rFonts w:cs="Calibri"/>
          <w:i/>
        </w:rPr>
      </w:pPr>
      <w:r>
        <w:rPr>
          <w:rFonts w:cs="Calibri"/>
          <w:i/>
        </w:rPr>
        <w:t>Refer FDD</w:t>
      </w:r>
    </w:p>
    <w:p w:rsidR="00CB659F" w:rsidRPr="00804E8E" w:rsidRDefault="00CB659F" w:rsidP="00CB659F">
      <w:pPr>
        <w:pStyle w:val="Heading4"/>
      </w:pPr>
      <w:r w:rsidRPr="00CB659F">
        <w:t>ProcPrmntOsErr</w:t>
      </w:r>
    </w:p>
    <w:p w:rsidR="00CB659F" w:rsidRPr="00074282" w:rsidRDefault="00CB659F" w:rsidP="00CB659F">
      <w:pPr>
        <w:pStyle w:val="Heading5"/>
        <w:rPr>
          <w:b/>
        </w:rPr>
      </w:pPr>
      <w:r w:rsidRPr="00074282">
        <w:rPr>
          <w:b/>
        </w:rPr>
        <w:t>Design Rationale</w:t>
      </w:r>
    </w:p>
    <w:p w:rsidR="00CB659F" w:rsidRPr="0033680E" w:rsidRDefault="00CB659F" w:rsidP="00CB659F">
      <w:pPr>
        <w:rPr>
          <w:rFonts w:cs="Calibri"/>
          <w:i/>
        </w:rPr>
      </w:pPr>
      <w:r>
        <w:rPr>
          <w:rFonts w:cs="Calibri"/>
          <w:i/>
        </w:rPr>
        <w:t>Refer FDD</w:t>
      </w:r>
    </w:p>
    <w:p w:rsidR="00CB659F" w:rsidRPr="00074282" w:rsidRDefault="00CB659F" w:rsidP="00CB659F">
      <w:pPr>
        <w:pStyle w:val="Heading5"/>
        <w:rPr>
          <w:b/>
        </w:rPr>
      </w:pPr>
      <w:r w:rsidRPr="00074282" w:rsidDel="00793E2B">
        <w:rPr>
          <w:b/>
        </w:rPr>
        <w:t xml:space="preserve"> </w:t>
      </w:r>
      <w:r>
        <w:rPr>
          <w:b/>
        </w:rPr>
        <w:t xml:space="preserve"> </w:t>
      </w:r>
      <w:r w:rsidRPr="00074282">
        <w:rPr>
          <w:b/>
        </w:rPr>
        <w:t>Processing of function</w:t>
      </w:r>
    </w:p>
    <w:p w:rsidR="00CB659F" w:rsidRDefault="00CB659F" w:rsidP="00CB659F">
      <w:pPr>
        <w:rPr>
          <w:rFonts w:cs="Calibri"/>
          <w:i/>
        </w:rPr>
      </w:pPr>
      <w:r>
        <w:rPr>
          <w:rFonts w:cs="Calibri"/>
          <w:i/>
        </w:rPr>
        <w:t>Refer FDD</w:t>
      </w:r>
    </w:p>
    <w:p w:rsidR="00CB659F" w:rsidRPr="00252B88" w:rsidRDefault="00CB659F" w:rsidP="00CB659F">
      <w:pPr>
        <w:pStyle w:val="Heading4"/>
      </w:pPr>
      <w:r w:rsidRPr="00CB659F">
        <w:t>ProcNonCritOsErr</w:t>
      </w:r>
    </w:p>
    <w:p w:rsidR="00CB659F" w:rsidRPr="00074282" w:rsidRDefault="00CB659F" w:rsidP="00CB659F">
      <w:pPr>
        <w:pStyle w:val="Heading5"/>
        <w:rPr>
          <w:b/>
        </w:rPr>
      </w:pPr>
      <w:r w:rsidRPr="00074282">
        <w:rPr>
          <w:b/>
        </w:rPr>
        <w:t>Design Rationale</w:t>
      </w:r>
    </w:p>
    <w:p w:rsidR="00CB659F" w:rsidRPr="0033680E" w:rsidRDefault="00CB659F" w:rsidP="00CB659F">
      <w:pPr>
        <w:rPr>
          <w:rFonts w:cs="Calibri"/>
          <w:i/>
        </w:rPr>
      </w:pPr>
      <w:r>
        <w:rPr>
          <w:rFonts w:cs="Calibri"/>
          <w:i/>
        </w:rPr>
        <w:t>Refer FDD</w:t>
      </w:r>
    </w:p>
    <w:p w:rsidR="00CB659F" w:rsidRPr="00074282" w:rsidRDefault="00CB659F" w:rsidP="00CB659F">
      <w:pPr>
        <w:pStyle w:val="Heading5"/>
        <w:rPr>
          <w:b/>
        </w:rPr>
      </w:pPr>
      <w:r w:rsidRPr="00074282" w:rsidDel="00793E2B">
        <w:rPr>
          <w:b/>
        </w:rPr>
        <w:t xml:space="preserve"> </w:t>
      </w:r>
      <w:r>
        <w:rPr>
          <w:b/>
        </w:rPr>
        <w:t xml:space="preserve"> </w:t>
      </w:r>
      <w:r w:rsidRPr="00074282">
        <w:rPr>
          <w:b/>
        </w:rPr>
        <w:t>Processing of function</w:t>
      </w:r>
    </w:p>
    <w:p w:rsidR="00CB659F" w:rsidRDefault="00CB659F" w:rsidP="00CB659F">
      <w:pPr>
        <w:rPr>
          <w:rFonts w:cs="Calibri"/>
          <w:i/>
        </w:rPr>
      </w:pPr>
      <w:r>
        <w:rPr>
          <w:rFonts w:cs="Calibri"/>
          <w:i/>
        </w:rPr>
        <w:t>Refer FDD</w:t>
      </w:r>
    </w:p>
    <w:p w:rsidR="00CB659F" w:rsidRPr="00074282" w:rsidRDefault="00CB659F" w:rsidP="00074282">
      <w:pPr>
        <w:rPr>
          <w:lang w:bidi="ar-SA"/>
        </w:rPr>
      </w:pPr>
    </w:p>
    <w:p w:rsidR="00804E8E" w:rsidRPr="00804E8E" w:rsidRDefault="00804E8E" w:rsidP="005C187B">
      <w:pPr>
        <w:pStyle w:val="Heading4"/>
      </w:pPr>
      <w:r w:rsidRPr="00804E8E">
        <w:t>GetMcuDiagcIdnData</w:t>
      </w:r>
    </w:p>
    <w:p w:rsidR="005C187B" w:rsidRPr="00074282" w:rsidRDefault="005C187B" w:rsidP="005C187B">
      <w:pPr>
        <w:pStyle w:val="Heading5"/>
        <w:rPr>
          <w:b/>
        </w:rPr>
      </w:pPr>
      <w:r w:rsidRPr="00074282">
        <w:rPr>
          <w:b/>
        </w:rPr>
        <w:t>Design Rationale</w:t>
      </w:r>
    </w:p>
    <w:p w:rsidR="005C187B" w:rsidRPr="0033680E" w:rsidRDefault="005C187B" w:rsidP="005C187B">
      <w:pPr>
        <w:rPr>
          <w:rFonts w:cs="Calibri"/>
          <w:i/>
        </w:rPr>
      </w:pPr>
      <w:r>
        <w:rPr>
          <w:rFonts w:cs="Calibri"/>
          <w:i/>
        </w:rPr>
        <w:t>Refer FDD</w:t>
      </w:r>
    </w:p>
    <w:p w:rsidR="005C187B" w:rsidRPr="00074282" w:rsidRDefault="005C187B" w:rsidP="005C187B">
      <w:pPr>
        <w:pStyle w:val="Heading5"/>
        <w:rPr>
          <w:b/>
        </w:rPr>
      </w:pPr>
      <w:r w:rsidRPr="00074282" w:rsidDel="00793E2B">
        <w:rPr>
          <w:b/>
        </w:rPr>
        <w:t xml:space="preserve"> </w:t>
      </w:r>
      <w:r>
        <w:rPr>
          <w:b/>
        </w:rPr>
        <w:t xml:space="preserve"> </w:t>
      </w:r>
      <w:r w:rsidRPr="00074282">
        <w:rPr>
          <w:b/>
        </w:rPr>
        <w:t>Processing of function</w:t>
      </w:r>
    </w:p>
    <w:p w:rsidR="005C187B" w:rsidRDefault="005C187B" w:rsidP="005C187B">
      <w:pPr>
        <w:rPr>
          <w:rFonts w:cs="Calibri"/>
          <w:i/>
        </w:rPr>
      </w:pPr>
      <w:r>
        <w:rPr>
          <w:rFonts w:cs="Calibri"/>
          <w:i/>
        </w:rPr>
        <w:t>Refer FDD</w:t>
      </w:r>
    </w:p>
    <w:p w:rsidR="00804E8E" w:rsidRDefault="00804E8E" w:rsidP="00804E8E">
      <w:pPr>
        <w:rPr>
          <w:rFonts w:cs="Calibri"/>
          <w:i/>
        </w:rPr>
      </w:pPr>
    </w:p>
    <w:p w:rsidR="00804E8E" w:rsidRPr="00804E8E" w:rsidRDefault="00804E8E" w:rsidP="005C187B">
      <w:pPr>
        <w:pStyle w:val="Heading4"/>
      </w:pPr>
      <w:r w:rsidRPr="00804E8E">
        <w:t>SetMcuDiagcIdnData</w:t>
      </w:r>
    </w:p>
    <w:p w:rsidR="005C187B" w:rsidRPr="00074282" w:rsidRDefault="005C187B" w:rsidP="005C187B">
      <w:pPr>
        <w:pStyle w:val="Heading5"/>
        <w:rPr>
          <w:b/>
        </w:rPr>
      </w:pPr>
      <w:r w:rsidRPr="00074282">
        <w:rPr>
          <w:b/>
        </w:rPr>
        <w:t>Design Rationale</w:t>
      </w:r>
    </w:p>
    <w:p w:rsidR="005C187B" w:rsidRPr="0033680E" w:rsidRDefault="005C187B" w:rsidP="005C187B">
      <w:pPr>
        <w:rPr>
          <w:rFonts w:cs="Calibri"/>
          <w:i/>
        </w:rPr>
      </w:pPr>
      <w:r>
        <w:rPr>
          <w:rFonts w:cs="Calibri"/>
          <w:i/>
        </w:rPr>
        <w:t>Refer FDD</w:t>
      </w:r>
    </w:p>
    <w:p w:rsidR="005C187B" w:rsidRPr="00074282" w:rsidRDefault="005C187B" w:rsidP="005C187B">
      <w:pPr>
        <w:pStyle w:val="Heading5"/>
        <w:rPr>
          <w:b/>
        </w:rPr>
      </w:pPr>
      <w:r w:rsidRPr="00074282" w:rsidDel="00793E2B">
        <w:rPr>
          <w:b/>
        </w:rPr>
        <w:lastRenderedPageBreak/>
        <w:t xml:space="preserve"> </w:t>
      </w:r>
      <w:r>
        <w:rPr>
          <w:b/>
        </w:rPr>
        <w:t xml:space="preserve"> </w:t>
      </w:r>
      <w:r w:rsidRPr="00074282">
        <w:rPr>
          <w:b/>
        </w:rPr>
        <w:t>Processing of function</w:t>
      </w:r>
    </w:p>
    <w:p w:rsidR="005C187B" w:rsidRDefault="005C187B" w:rsidP="005C187B">
      <w:pPr>
        <w:rPr>
          <w:rFonts w:cs="Calibri"/>
          <w:i/>
        </w:rPr>
      </w:pPr>
      <w:r>
        <w:rPr>
          <w:rFonts w:cs="Calibri"/>
          <w:i/>
        </w:rPr>
        <w:t>Refer FDD</w:t>
      </w:r>
    </w:p>
    <w:p w:rsidR="00804E8E" w:rsidRPr="0033680E" w:rsidRDefault="00804E8E" w:rsidP="00804E8E">
      <w:pPr>
        <w:rPr>
          <w:rFonts w:cs="Calibri"/>
          <w:i/>
        </w:rPr>
      </w:pPr>
    </w:p>
    <w:p w:rsidR="008C6874" w:rsidRPr="00AA38E8" w:rsidRDefault="008C6874" w:rsidP="00074282">
      <w:pPr>
        <w:pStyle w:val="Heading2"/>
      </w:pPr>
      <w:bookmarkStart w:id="83" w:name="_Toc500849291"/>
      <w:r w:rsidRPr="00AA38E8">
        <w:t>Interrupt Functions</w:t>
      </w:r>
      <w:bookmarkEnd w:id="81"/>
      <w:bookmarkEnd w:id="82"/>
      <w:bookmarkEnd w:id="83"/>
    </w:p>
    <w:p w:rsidR="008C6874" w:rsidRPr="00363094" w:rsidRDefault="00363094" w:rsidP="00834866">
      <w:pPr>
        <w:pStyle w:val="Heading4"/>
      </w:pPr>
      <w:r w:rsidRPr="00363094">
        <w:t xml:space="preserve">AlgnErrIrq </w:t>
      </w:r>
    </w:p>
    <w:p w:rsidR="00834866" w:rsidRPr="00074282" w:rsidRDefault="00834866" w:rsidP="00834866">
      <w:pPr>
        <w:pStyle w:val="Heading5"/>
        <w:rPr>
          <w:b/>
        </w:rPr>
      </w:pPr>
      <w:bookmarkStart w:id="84" w:name="_Toc338170485"/>
      <w:bookmarkStart w:id="85" w:name="_Toc418080074"/>
      <w:bookmarkStart w:id="86" w:name="_Toc421709919"/>
      <w:r w:rsidRPr="00074282">
        <w:rPr>
          <w:b/>
        </w:rPr>
        <w:t>Design Rationale</w:t>
      </w:r>
    </w:p>
    <w:p w:rsidR="00834866" w:rsidRPr="0033680E" w:rsidRDefault="00834866" w:rsidP="00834866">
      <w:pPr>
        <w:rPr>
          <w:rFonts w:cs="Calibri"/>
          <w:i/>
        </w:rPr>
      </w:pPr>
      <w:r>
        <w:rPr>
          <w:rFonts w:cs="Calibri"/>
          <w:i/>
        </w:rPr>
        <w:t>Refer FDD</w:t>
      </w:r>
    </w:p>
    <w:p w:rsidR="00834866" w:rsidRPr="00074282" w:rsidRDefault="00834866" w:rsidP="00834866">
      <w:pPr>
        <w:pStyle w:val="Heading5"/>
        <w:rPr>
          <w:b/>
        </w:rPr>
      </w:pPr>
      <w:r w:rsidRPr="00074282" w:rsidDel="00793E2B">
        <w:rPr>
          <w:b/>
        </w:rPr>
        <w:t xml:space="preserve"> </w:t>
      </w:r>
      <w:r>
        <w:rPr>
          <w:b/>
        </w:rPr>
        <w:t xml:space="preserve"> </w:t>
      </w:r>
      <w:r w:rsidRPr="00074282">
        <w:rPr>
          <w:b/>
        </w:rPr>
        <w:t>Processing of function</w:t>
      </w:r>
    </w:p>
    <w:p w:rsidR="00834866" w:rsidRDefault="00834866" w:rsidP="00834866">
      <w:pPr>
        <w:rPr>
          <w:rFonts w:cs="Calibri"/>
          <w:i/>
        </w:rPr>
      </w:pPr>
      <w:r>
        <w:rPr>
          <w:rFonts w:cs="Calibri"/>
          <w:i/>
        </w:rPr>
        <w:t>Refer FDD</w:t>
      </w:r>
    </w:p>
    <w:p w:rsidR="00363094" w:rsidRDefault="00363094" w:rsidP="00363094">
      <w:pPr>
        <w:rPr>
          <w:rFonts w:cs="Calibri"/>
          <w:i/>
        </w:rPr>
      </w:pPr>
    </w:p>
    <w:p w:rsidR="00363094" w:rsidRDefault="00363094" w:rsidP="00834866">
      <w:pPr>
        <w:pStyle w:val="Heading4"/>
      </w:pPr>
      <w:r w:rsidRPr="00363094">
        <w:t>FpuErrIrq</w:t>
      </w:r>
      <w:r>
        <w:t xml:space="preserve"> </w:t>
      </w:r>
    </w:p>
    <w:p w:rsidR="00834866" w:rsidRPr="00074282" w:rsidRDefault="00834866" w:rsidP="00834866">
      <w:pPr>
        <w:pStyle w:val="Heading5"/>
        <w:rPr>
          <w:b/>
        </w:rPr>
      </w:pPr>
      <w:r w:rsidRPr="00074282">
        <w:rPr>
          <w:b/>
        </w:rPr>
        <w:t>Design Rationale</w:t>
      </w:r>
    </w:p>
    <w:p w:rsidR="00834866" w:rsidRPr="0033680E" w:rsidRDefault="00834866" w:rsidP="00834866">
      <w:pPr>
        <w:rPr>
          <w:rFonts w:cs="Calibri"/>
          <w:i/>
        </w:rPr>
      </w:pPr>
      <w:r>
        <w:rPr>
          <w:rFonts w:cs="Calibri"/>
          <w:i/>
        </w:rPr>
        <w:t>Refer FDD</w:t>
      </w:r>
    </w:p>
    <w:p w:rsidR="00834866" w:rsidRPr="00074282" w:rsidRDefault="00834866" w:rsidP="00834866">
      <w:pPr>
        <w:pStyle w:val="Heading5"/>
        <w:rPr>
          <w:b/>
        </w:rPr>
      </w:pPr>
      <w:r w:rsidRPr="00074282" w:rsidDel="00793E2B">
        <w:rPr>
          <w:b/>
        </w:rPr>
        <w:t xml:space="preserve"> </w:t>
      </w:r>
      <w:r>
        <w:rPr>
          <w:b/>
        </w:rPr>
        <w:t xml:space="preserve"> </w:t>
      </w:r>
      <w:r w:rsidRPr="00074282">
        <w:rPr>
          <w:b/>
        </w:rPr>
        <w:t>Processing of function</w:t>
      </w:r>
    </w:p>
    <w:p w:rsidR="00834866" w:rsidRDefault="00834866" w:rsidP="00834866">
      <w:pPr>
        <w:rPr>
          <w:rFonts w:cs="Calibri"/>
          <w:i/>
        </w:rPr>
      </w:pPr>
      <w:r>
        <w:rPr>
          <w:rFonts w:cs="Calibri"/>
          <w:i/>
        </w:rPr>
        <w:t>Refer FDD</w:t>
      </w:r>
    </w:p>
    <w:p w:rsidR="00363094" w:rsidRPr="00363094" w:rsidRDefault="00363094" w:rsidP="00834866">
      <w:pPr>
        <w:pStyle w:val="Heading4"/>
      </w:pPr>
      <w:r w:rsidRPr="00363094">
        <w:t>SysErrIrq</w:t>
      </w:r>
    </w:p>
    <w:p w:rsidR="00834866" w:rsidRPr="00074282" w:rsidRDefault="00834866" w:rsidP="00834866">
      <w:pPr>
        <w:pStyle w:val="Heading5"/>
        <w:rPr>
          <w:b/>
        </w:rPr>
      </w:pPr>
      <w:r w:rsidRPr="00074282">
        <w:rPr>
          <w:b/>
        </w:rPr>
        <w:t>Design Rationale</w:t>
      </w:r>
    </w:p>
    <w:p w:rsidR="00834866" w:rsidRPr="0033680E" w:rsidRDefault="00834866" w:rsidP="00834866">
      <w:pPr>
        <w:rPr>
          <w:rFonts w:cs="Calibri"/>
          <w:i/>
        </w:rPr>
      </w:pPr>
      <w:r>
        <w:rPr>
          <w:rFonts w:cs="Calibri"/>
          <w:i/>
        </w:rPr>
        <w:t>Refer FDD</w:t>
      </w:r>
    </w:p>
    <w:p w:rsidR="00834866" w:rsidRPr="00074282" w:rsidRDefault="00834866" w:rsidP="00834866">
      <w:pPr>
        <w:pStyle w:val="Heading5"/>
        <w:rPr>
          <w:b/>
        </w:rPr>
      </w:pPr>
      <w:r w:rsidRPr="00074282" w:rsidDel="00793E2B">
        <w:rPr>
          <w:b/>
        </w:rPr>
        <w:t xml:space="preserve"> </w:t>
      </w:r>
      <w:r>
        <w:rPr>
          <w:b/>
        </w:rPr>
        <w:t xml:space="preserve"> </w:t>
      </w:r>
      <w:r w:rsidRPr="00074282">
        <w:rPr>
          <w:b/>
        </w:rPr>
        <w:t>Processing of function</w:t>
      </w:r>
    </w:p>
    <w:p w:rsidR="00834866" w:rsidRDefault="00834866" w:rsidP="00834866">
      <w:pPr>
        <w:rPr>
          <w:rFonts w:cs="Calibri"/>
          <w:i/>
        </w:rPr>
      </w:pPr>
      <w:r>
        <w:rPr>
          <w:rFonts w:cs="Calibri"/>
          <w:i/>
        </w:rPr>
        <w:t>Refer FDD</w:t>
      </w:r>
    </w:p>
    <w:p w:rsidR="00363094" w:rsidRDefault="00363094" w:rsidP="00363094">
      <w:pPr>
        <w:rPr>
          <w:rFonts w:cs="Calibri"/>
          <w:i/>
        </w:rPr>
      </w:pPr>
    </w:p>
    <w:p w:rsidR="00363094" w:rsidRDefault="00363094" w:rsidP="00834866">
      <w:pPr>
        <w:pStyle w:val="Heading4"/>
      </w:pPr>
      <w:r w:rsidRPr="00363094">
        <w:t>ResdOperIrq</w:t>
      </w:r>
    </w:p>
    <w:p w:rsidR="00834866" w:rsidRPr="00074282" w:rsidRDefault="00834866" w:rsidP="00834866">
      <w:pPr>
        <w:pStyle w:val="Heading5"/>
        <w:rPr>
          <w:b/>
        </w:rPr>
      </w:pPr>
      <w:r w:rsidRPr="00074282">
        <w:rPr>
          <w:b/>
        </w:rPr>
        <w:t>Design Rationale</w:t>
      </w:r>
    </w:p>
    <w:p w:rsidR="00834866" w:rsidRPr="0033680E" w:rsidRDefault="00834866" w:rsidP="00834866">
      <w:pPr>
        <w:rPr>
          <w:rFonts w:cs="Calibri"/>
          <w:i/>
        </w:rPr>
      </w:pPr>
      <w:r>
        <w:rPr>
          <w:rFonts w:cs="Calibri"/>
          <w:i/>
        </w:rPr>
        <w:t>Refer FDD</w:t>
      </w:r>
    </w:p>
    <w:p w:rsidR="00834866" w:rsidRPr="00074282" w:rsidRDefault="00834866" w:rsidP="00834866">
      <w:pPr>
        <w:pStyle w:val="Heading5"/>
        <w:rPr>
          <w:b/>
        </w:rPr>
      </w:pPr>
      <w:r w:rsidRPr="00074282" w:rsidDel="00793E2B">
        <w:rPr>
          <w:b/>
        </w:rPr>
        <w:t xml:space="preserve"> </w:t>
      </w:r>
      <w:r>
        <w:rPr>
          <w:b/>
        </w:rPr>
        <w:t xml:space="preserve"> </w:t>
      </w:r>
      <w:r w:rsidRPr="00074282">
        <w:rPr>
          <w:b/>
        </w:rPr>
        <w:t>Processing of function</w:t>
      </w:r>
    </w:p>
    <w:p w:rsidR="00834866" w:rsidRDefault="00834866" w:rsidP="00834866">
      <w:pPr>
        <w:rPr>
          <w:rFonts w:cs="Calibri"/>
          <w:i/>
        </w:rPr>
      </w:pPr>
      <w:r>
        <w:rPr>
          <w:rFonts w:cs="Calibri"/>
          <w:i/>
        </w:rPr>
        <w:t>Refer FDD</w:t>
      </w:r>
    </w:p>
    <w:p w:rsidR="00363094" w:rsidRPr="0033680E" w:rsidRDefault="00363094" w:rsidP="00363094">
      <w:pPr>
        <w:rPr>
          <w:rFonts w:cs="Calibri"/>
          <w:i/>
        </w:rPr>
      </w:pPr>
    </w:p>
    <w:p w:rsidR="002B094F" w:rsidRPr="008C6874" w:rsidRDefault="002B094F" w:rsidP="00074282">
      <w:pPr>
        <w:pStyle w:val="Heading2"/>
      </w:pPr>
      <w:bookmarkStart w:id="87" w:name="_Toc500849292"/>
      <w:r w:rsidRPr="008C6874">
        <w:t>Module Internal (Local) Functions</w:t>
      </w:r>
      <w:bookmarkEnd w:id="84"/>
      <w:bookmarkEnd w:id="85"/>
      <w:bookmarkEnd w:id="86"/>
      <w:bookmarkEnd w:id="87"/>
    </w:p>
    <w:p w:rsidR="008C6874" w:rsidRDefault="00422DE3" w:rsidP="00834866">
      <w:pPr>
        <w:pStyle w:val="Heading4"/>
      </w:pPr>
      <w:bookmarkStart w:id="88" w:name="_Toc421011540"/>
      <w:r w:rsidRPr="00422DE3">
        <w:t xml:space="preserve">ProcStrtUpOrSwRst </w:t>
      </w:r>
      <w:bookmarkEnd w:id="8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7"/>
        <w:gridCol w:w="3846"/>
        <w:gridCol w:w="1135"/>
        <w:gridCol w:w="1135"/>
        <w:gridCol w:w="1135"/>
      </w:tblGrid>
      <w:tr w:rsidR="008C6874" w:rsidRPr="00AA38E8" w:rsidTr="00422DE3">
        <w:tc>
          <w:tcPr>
            <w:tcW w:w="1677"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46" w:type="dxa"/>
          </w:tcPr>
          <w:p w:rsidR="008C6874" w:rsidRPr="00AA38E8" w:rsidRDefault="00422DE3" w:rsidP="00F4318C">
            <w:pPr>
              <w:spacing w:before="60"/>
              <w:rPr>
                <w:rFonts w:cs="Calibri"/>
                <w:sz w:val="16"/>
              </w:rPr>
            </w:pPr>
            <w:r w:rsidRPr="00422DE3">
              <w:rPr>
                <w:rFonts w:cs="Calibri"/>
                <w:sz w:val="16"/>
              </w:rPr>
              <w:t>ProcStrtUpOrSwRst</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422DE3">
        <w:tc>
          <w:tcPr>
            <w:tcW w:w="1677"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46" w:type="dxa"/>
          </w:tcPr>
          <w:p w:rsidR="008C6874" w:rsidRPr="00AA38E8" w:rsidRDefault="008C6874" w:rsidP="00F4318C">
            <w:pPr>
              <w:spacing w:before="60"/>
              <w:rPr>
                <w:rFonts w:cs="Calibri"/>
                <w:sz w:val="16"/>
              </w:rPr>
            </w:pPr>
            <w:r w:rsidRPr="00AA38E8">
              <w:rPr>
                <w:rFonts w:cs="Calibri"/>
                <w:sz w:val="16"/>
              </w:rPr>
              <w:t>None</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422DE3">
        <w:tc>
          <w:tcPr>
            <w:tcW w:w="1677" w:type="dxa"/>
          </w:tcPr>
          <w:p w:rsidR="008C6874" w:rsidRPr="00AA38E8" w:rsidRDefault="008C6874" w:rsidP="00F4318C">
            <w:pPr>
              <w:spacing w:before="60"/>
              <w:rPr>
                <w:rFonts w:cs="Calibri"/>
                <w:b/>
                <w:bCs/>
                <w:sz w:val="16"/>
              </w:rPr>
            </w:pPr>
          </w:p>
        </w:tc>
        <w:tc>
          <w:tcPr>
            <w:tcW w:w="3846"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422DE3">
        <w:tc>
          <w:tcPr>
            <w:tcW w:w="1677" w:type="dxa"/>
          </w:tcPr>
          <w:p w:rsidR="008C6874" w:rsidRPr="00AA38E8" w:rsidRDefault="008C6874" w:rsidP="00F4318C">
            <w:pPr>
              <w:spacing w:before="60"/>
              <w:rPr>
                <w:rFonts w:cs="Calibri"/>
                <w:b/>
                <w:bCs/>
                <w:sz w:val="16"/>
              </w:rPr>
            </w:pPr>
            <w:r w:rsidRPr="00AA38E8">
              <w:rPr>
                <w:rFonts w:cs="Calibri"/>
                <w:b/>
                <w:bCs/>
                <w:sz w:val="16"/>
              </w:rPr>
              <w:t>Return Value</w:t>
            </w:r>
          </w:p>
        </w:tc>
        <w:tc>
          <w:tcPr>
            <w:tcW w:w="3846" w:type="dxa"/>
          </w:tcPr>
          <w:p w:rsidR="008C6874" w:rsidRPr="00AA38E8" w:rsidRDefault="00422DE3" w:rsidP="00F4318C">
            <w:pPr>
              <w:spacing w:before="60"/>
              <w:rPr>
                <w:rFonts w:cs="Calibri"/>
                <w:sz w:val="16"/>
              </w:rPr>
            </w:pPr>
            <w:r>
              <w:rPr>
                <w:rFonts w:cs="Calibri"/>
                <w:sz w:val="16"/>
              </w:rPr>
              <w:t>NA</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bl>
    <w:p w:rsidR="00834866" w:rsidRPr="00074282" w:rsidRDefault="00834866" w:rsidP="00834866">
      <w:pPr>
        <w:pStyle w:val="Heading5"/>
        <w:rPr>
          <w:b/>
        </w:rPr>
      </w:pPr>
      <w:r w:rsidRPr="00074282">
        <w:rPr>
          <w:b/>
        </w:rPr>
        <w:lastRenderedPageBreak/>
        <w:t>Design Rationale</w:t>
      </w:r>
    </w:p>
    <w:p w:rsidR="00834866" w:rsidRPr="0033680E" w:rsidRDefault="00834866" w:rsidP="00834866">
      <w:pPr>
        <w:rPr>
          <w:rFonts w:cs="Calibri"/>
          <w:i/>
        </w:rPr>
      </w:pPr>
      <w:r>
        <w:rPr>
          <w:rFonts w:cs="Calibri"/>
          <w:i/>
        </w:rPr>
        <w:t>Refer FDD</w:t>
      </w:r>
    </w:p>
    <w:p w:rsidR="00834866" w:rsidRPr="00074282" w:rsidRDefault="00834866" w:rsidP="00834866">
      <w:pPr>
        <w:pStyle w:val="Heading5"/>
        <w:rPr>
          <w:b/>
        </w:rPr>
      </w:pPr>
      <w:r w:rsidRPr="00074282" w:rsidDel="00793E2B">
        <w:rPr>
          <w:b/>
        </w:rPr>
        <w:t xml:space="preserve"> </w:t>
      </w:r>
      <w:r>
        <w:rPr>
          <w:b/>
        </w:rPr>
        <w:t xml:space="preserve"> </w:t>
      </w:r>
      <w:r w:rsidRPr="00074282">
        <w:rPr>
          <w:b/>
        </w:rPr>
        <w:t>Processing of function</w:t>
      </w:r>
    </w:p>
    <w:p w:rsidR="00834866" w:rsidRDefault="00834866" w:rsidP="00834866">
      <w:pPr>
        <w:rPr>
          <w:rFonts w:cs="Calibri"/>
          <w:i/>
        </w:rPr>
      </w:pPr>
      <w:r>
        <w:rPr>
          <w:rFonts w:cs="Calibri"/>
          <w:i/>
        </w:rPr>
        <w:t>Refer FDD</w:t>
      </w:r>
    </w:p>
    <w:p w:rsidR="00E7516A" w:rsidRDefault="00E7516A" w:rsidP="00834866">
      <w:pPr>
        <w:pStyle w:val="Heading4"/>
      </w:pPr>
      <w:r w:rsidRPr="00E7516A">
        <w:t>McuDiagcRstChk</w:t>
      </w:r>
      <w:r w:rsidRPr="00422DE3">
        <w:t xml:space="preserve">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7"/>
        <w:gridCol w:w="3846"/>
        <w:gridCol w:w="1135"/>
        <w:gridCol w:w="1135"/>
        <w:gridCol w:w="1135"/>
      </w:tblGrid>
      <w:tr w:rsidR="00E7516A" w:rsidRPr="00AA38E8" w:rsidTr="00782777">
        <w:tc>
          <w:tcPr>
            <w:tcW w:w="1677" w:type="dxa"/>
          </w:tcPr>
          <w:p w:rsidR="00E7516A" w:rsidRPr="00AA38E8" w:rsidRDefault="00E7516A" w:rsidP="00782777">
            <w:pPr>
              <w:spacing w:before="60"/>
              <w:rPr>
                <w:rFonts w:cs="Calibri"/>
                <w:b/>
                <w:bCs/>
                <w:sz w:val="16"/>
              </w:rPr>
            </w:pPr>
            <w:r w:rsidRPr="00AA38E8">
              <w:rPr>
                <w:rFonts w:cs="Calibri"/>
                <w:b/>
                <w:bCs/>
                <w:sz w:val="16"/>
              </w:rPr>
              <w:t>Function Name</w:t>
            </w:r>
          </w:p>
        </w:tc>
        <w:tc>
          <w:tcPr>
            <w:tcW w:w="3846" w:type="dxa"/>
          </w:tcPr>
          <w:p w:rsidR="00E7516A" w:rsidRPr="00AA38E8" w:rsidRDefault="00E7516A" w:rsidP="00782777">
            <w:pPr>
              <w:spacing w:before="60"/>
              <w:rPr>
                <w:rFonts w:cs="Calibri"/>
                <w:sz w:val="16"/>
              </w:rPr>
            </w:pPr>
            <w:r w:rsidRPr="00E7516A">
              <w:rPr>
                <w:rFonts w:cs="Calibri"/>
                <w:sz w:val="16"/>
              </w:rPr>
              <w:t>McuDiagcRstChk</w:t>
            </w:r>
          </w:p>
        </w:tc>
        <w:tc>
          <w:tcPr>
            <w:tcW w:w="1135" w:type="dxa"/>
            <w:shd w:val="pct30" w:color="FFFF00" w:fill="auto"/>
          </w:tcPr>
          <w:p w:rsidR="00E7516A" w:rsidRPr="00AA38E8" w:rsidRDefault="00E7516A" w:rsidP="00782777">
            <w:pPr>
              <w:spacing w:before="60"/>
              <w:jc w:val="center"/>
              <w:rPr>
                <w:rFonts w:cs="Calibri"/>
                <w:sz w:val="16"/>
              </w:rPr>
            </w:pPr>
            <w:r w:rsidRPr="00AA38E8">
              <w:rPr>
                <w:rFonts w:cs="Calibri"/>
                <w:sz w:val="16"/>
              </w:rPr>
              <w:t>Type</w:t>
            </w:r>
          </w:p>
        </w:tc>
        <w:tc>
          <w:tcPr>
            <w:tcW w:w="1135" w:type="dxa"/>
            <w:shd w:val="pct30" w:color="FFFF00" w:fill="auto"/>
          </w:tcPr>
          <w:p w:rsidR="00E7516A" w:rsidRPr="00AA38E8" w:rsidRDefault="00E7516A" w:rsidP="00782777">
            <w:pPr>
              <w:spacing w:before="60"/>
              <w:jc w:val="center"/>
              <w:rPr>
                <w:rFonts w:cs="Calibri"/>
                <w:sz w:val="16"/>
              </w:rPr>
            </w:pPr>
            <w:r w:rsidRPr="00AA38E8">
              <w:rPr>
                <w:rFonts w:cs="Calibri"/>
                <w:sz w:val="16"/>
              </w:rPr>
              <w:t>Min</w:t>
            </w:r>
          </w:p>
        </w:tc>
        <w:tc>
          <w:tcPr>
            <w:tcW w:w="1135" w:type="dxa"/>
            <w:shd w:val="pct30" w:color="FFFF00" w:fill="auto"/>
          </w:tcPr>
          <w:p w:rsidR="00E7516A" w:rsidRPr="00AA38E8" w:rsidRDefault="00E7516A" w:rsidP="00782777">
            <w:pPr>
              <w:spacing w:before="60"/>
              <w:jc w:val="center"/>
              <w:rPr>
                <w:rFonts w:cs="Calibri"/>
                <w:sz w:val="16"/>
              </w:rPr>
            </w:pPr>
            <w:r w:rsidRPr="00AA38E8">
              <w:rPr>
                <w:rFonts w:cs="Calibri"/>
                <w:sz w:val="16"/>
              </w:rPr>
              <w:t>Max</w:t>
            </w:r>
          </w:p>
        </w:tc>
      </w:tr>
      <w:tr w:rsidR="00E7516A" w:rsidRPr="00AA38E8" w:rsidTr="00782777">
        <w:tc>
          <w:tcPr>
            <w:tcW w:w="1677" w:type="dxa"/>
          </w:tcPr>
          <w:p w:rsidR="00E7516A" w:rsidRPr="00AA38E8" w:rsidRDefault="00E7516A" w:rsidP="00782777">
            <w:pPr>
              <w:spacing w:before="60"/>
              <w:rPr>
                <w:rFonts w:cs="Calibri"/>
                <w:b/>
                <w:bCs/>
                <w:sz w:val="16"/>
              </w:rPr>
            </w:pPr>
            <w:r w:rsidRPr="00AA38E8">
              <w:rPr>
                <w:rFonts w:cs="Calibri"/>
                <w:b/>
                <w:bCs/>
                <w:sz w:val="16"/>
              </w:rPr>
              <w:t xml:space="preserve">Arguments Passed </w:t>
            </w:r>
          </w:p>
        </w:tc>
        <w:tc>
          <w:tcPr>
            <w:tcW w:w="3846" w:type="dxa"/>
          </w:tcPr>
          <w:p w:rsidR="00E7516A" w:rsidRPr="00AA38E8" w:rsidRDefault="00E7516A" w:rsidP="00782777">
            <w:pPr>
              <w:spacing w:before="60"/>
              <w:rPr>
                <w:rFonts w:cs="Calibri"/>
                <w:sz w:val="16"/>
              </w:rPr>
            </w:pPr>
            <w:r w:rsidRPr="00E7516A">
              <w:rPr>
                <w:rFonts w:cs="Calibri"/>
                <w:sz w:val="16"/>
              </w:rPr>
              <w:t>RstInfo_Cnt_T_enum</w:t>
            </w:r>
          </w:p>
        </w:tc>
        <w:tc>
          <w:tcPr>
            <w:tcW w:w="1135" w:type="dxa"/>
          </w:tcPr>
          <w:p w:rsidR="00E7516A" w:rsidRPr="00AA38E8" w:rsidRDefault="00E7516A" w:rsidP="00782777">
            <w:pPr>
              <w:spacing w:before="60"/>
              <w:rPr>
                <w:rFonts w:cs="Calibri"/>
                <w:sz w:val="16"/>
              </w:rPr>
            </w:pPr>
            <w:r w:rsidRPr="00E7516A">
              <w:rPr>
                <w:rFonts w:cs="Calibri"/>
                <w:sz w:val="16"/>
              </w:rPr>
              <w:t>McuDiagc1</w:t>
            </w:r>
          </w:p>
        </w:tc>
        <w:tc>
          <w:tcPr>
            <w:tcW w:w="1135" w:type="dxa"/>
          </w:tcPr>
          <w:p w:rsidR="00E7516A" w:rsidRPr="00AA38E8" w:rsidRDefault="00E7516A" w:rsidP="00782777">
            <w:pPr>
              <w:spacing w:before="60"/>
              <w:rPr>
                <w:rFonts w:cs="Calibri"/>
                <w:sz w:val="16"/>
              </w:rPr>
            </w:pPr>
            <w:r>
              <w:rPr>
                <w:rFonts w:cs="Calibri"/>
                <w:sz w:val="16"/>
              </w:rPr>
              <w:t>Refer FDD*</w:t>
            </w:r>
          </w:p>
        </w:tc>
        <w:tc>
          <w:tcPr>
            <w:tcW w:w="1135" w:type="dxa"/>
          </w:tcPr>
          <w:p w:rsidR="00E7516A" w:rsidRPr="00AA38E8" w:rsidRDefault="00E7516A" w:rsidP="00782777">
            <w:pPr>
              <w:spacing w:before="60"/>
              <w:rPr>
                <w:rFonts w:cs="Calibri"/>
                <w:sz w:val="16"/>
              </w:rPr>
            </w:pPr>
            <w:r>
              <w:rPr>
                <w:rFonts w:cs="Calibri"/>
                <w:sz w:val="16"/>
              </w:rPr>
              <w:t>Refer FDD*</w:t>
            </w:r>
          </w:p>
        </w:tc>
      </w:tr>
      <w:tr w:rsidR="00E7516A" w:rsidRPr="00AA38E8" w:rsidTr="00782777">
        <w:tc>
          <w:tcPr>
            <w:tcW w:w="1677" w:type="dxa"/>
          </w:tcPr>
          <w:p w:rsidR="00E7516A" w:rsidRPr="00AA38E8" w:rsidRDefault="00E7516A" w:rsidP="00782777">
            <w:pPr>
              <w:spacing w:before="60"/>
              <w:rPr>
                <w:rFonts w:cs="Calibri"/>
                <w:b/>
                <w:bCs/>
                <w:sz w:val="16"/>
              </w:rPr>
            </w:pPr>
          </w:p>
        </w:tc>
        <w:tc>
          <w:tcPr>
            <w:tcW w:w="3846" w:type="dxa"/>
          </w:tcPr>
          <w:p w:rsidR="00E7516A" w:rsidRPr="00AA38E8" w:rsidRDefault="00E7516A" w:rsidP="00782777">
            <w:pPr>
              <w:spacing w:before="60"/>
              <w:rPr>
                <w:rFonts w:cs="Calibri"/>
                <w:sz w:val="16"/>
              </w:rPr>
            </w:pPr>
          </w:p>
        </w:tc>
        <w:tc>
          <w:tcPr>
            <w:tcW w:w="1135" w:type="dxa"/>
          </w:tcPr>
          <w:p w:rsidR="00E7516A" w:rsidRPr="00AA38E8" w:rsidRDefault="00E7516A" w:rsidP="00782777">
            <w:pPr>
              <w:spacing w:before="60"/>
              <w:rPr>
                <w:rFonts w:cs="Calibri"/>
                <w:sz w:val="16"/>
              </w:rPr>
            </w:pPr>
          </w:p>
        </w:tc>
        <w:tc>
          <w:tcPr>
            <w:tcW w:w="1135" w:type="dxa"/>
          </w:tcPr>
          <w:p w:rsidR="00E7516A" w:rsidRPr="00AA38E8" w:rsidRDefault="00E7516A" w:rsidP="00782777">
            <w:pPr>
              <w:spacing w:before="60"/>
              <w:rPr>
                <w:rFonts w:cs="Calibri"/>
                <w:sz w:val="16"/>
              </w:rPr>
            </w:pPr>
          </w:p>
        </w:tc>
        <w:tc>
          <w:tcPr>
            <w:tcW w:w="1135" w:type="dxa"/>
          </w:tcPr>
          <w:p w:rsidR="00E7516A" w:rsidRPr="00AA38E8" w:rsidRDefault="00E7516A" w:rsidP="00782777">
            <w:pPr>
              <w:spacing w:before="60"/>
              <w:rPr>
                <w:rFonts w:cs="Calibri"/>
                <w:sz w:val="16"/>
              </w:rPr>
            </w:pPr>
          </w:p>
        </w:tc>
      </w:tr>
      <w:tr w:rsidR="00E7516A" w:rsidRPr="00AA38E8" w:rsidTr="00782777">
        <w:tc>
          <w:tcPr>
            <w:tcW w:w="1677" w:type="dxa"/>
          </w:tcPr>
          <w:p w:rsidR="00E7516A" w:rsidRPr="00AA38E8" w:rsidRDefault="00E7516A" w:rsidP="00782777">
            <w:pPr>
              <w:spacing w:before="60"/>
              <w:rPr>
                <w:rFonts w:cs="Calibri"/>
                <w:b/>
                <w:bCs/>
                <w:sz w:val="16"/>
              </w:rPr>
            </w:pPr>
            <w:r w:rsidRPr="00AA38E8">
              <w:rPr>
                <w:rFonts w:cs="Calibri"/>
                <w:b/>
                <w:bCs/>
                <w:sz w:val="16"/>
              </w:rPr>
              <w:t>Return Value</w:t>
            </w:r>
          </w:p>
        </w:tc>
        <w:tc>
          <w:tcPr>
            <w:tcW w:w="3846" w:type="dxa"/>
          </w:tcPr>
          <w:p w:rsidR="00E7516A" w:rsidRPr="00AA38E8" w:rsidRDefault="00E7516A" w:rsidP="000615B7">
            <w:pPr>
              <w:tabs>
                <w:tab w:val="left" w:pos="2700"/>
              </w:tabs>
              <w:spacing w:before="60"/>
              <w:rPr>
                <w:rFonts w:cs="Calibri"/>
                <w:sz w:val="16"/>
              </w:rPr>
            </w:pPr>
            <w:r w:rsidRPr="00E7516A">
              <w:rPr>
                <w:rFonts w:cs="Calibri"/>
                <w:sz w:val="16"/>
              </w:rPr>
              <w:t>McuDiagcRstChk_Cnt_T_lgc</w:t>
            </w:r>
          </w:p>
        </w:tc>
        <w:tc>
          <w:tcPr>
            <w:tcW w:w="1135" w:type="dxa"/>
          </w:tcPr>
          <w:p w:rsidR="00E7516A" w:rsidRPr="00AA38E8" w:rsidRDefault="00E7516A" w:rsidP="00782777">
            <w:pPr>
              <w:spacing w:before="60"/>
              <w:rPr>
                <w:rFonts w:cs="Calibri"/>
                <w:sz w:val="16"/>
              </w:rPr>
            </w:pPr>
            <w:r>
              <w:rPr>
                <w:rFonts w:cs="Calibri"/>
                <w:sz w:val="16"/>
              </w:rPr>
              <w:t>Boolean</w:t>
            </w:r>
          </w:p>
        </w:tc>
        <w:tc>
          <w:tcPr>
            <w:tcW w:w="1135" w:type="dxa"/>
          </w:tcPr>
          <w:p w:rsidR="00E7516A" w:rsidRPr="00AA38E8" w:rsidRDefault="00E7516A" w:rsidP="00782777">
            <w:pPr>
              <w:spacing w:before="60"/>
              <w:rPr>
                <w:rFonts w:cs="Calibri"/>
                <w:sz w:val="16"/>
              </w:rPr>
            </w:pPr>
            <w:r>
              <w:rPr>
                <w:rFonts w:cs="Calibri"/>
                <w:sz w:val="16"/>
              </w:rPr>
              <w:t>FALSE</w:t>
            </w:r>
          </w:p>
        </w:tc>
        <w:tc>
          <w:tcPr>
            <w:tcW w:w="1135" w:type="dxa"/>
          </w:tcPr>
          <w:p w:rsidR="00E7516A" w:rsidRPr="00AA38E8" w:rsidRDefault="00E7516A" w:rsidP="00782777">
            <w:pPr>
              <w:spacing w:before="60"/>
              <w:rPr>
                <w:rFonts w:cs="Calibri"/>
                <w:sz w:val="16"/>
              </w:rPr>
            </w:pPr>
            <w:r>
              <w:rPr>
                <w:rFonts w:cs="Calibri"/>
                <w:sz w:val="16"/>
              </w:rPr>
              <w:t>TRUE</w:t>
            </w:r>
          </w:p>
        </w:tc>
      </w:tr>
    </w:tbl>
    <w:p w:rsidR="00E7516A" w:rsidRPr="00834866" w:rsidRDefault="00E7516A" w:rsidP="00834866">
      <w:pPr>
        <w:pStyle w:val="Heading5"/>
        <w:rPr>
          <w:b/>
        </w:rPr>
      </w:pPr>
      <w:r w:rsidRPr="00834866">
        <w:rPr>
          <w:b/>
        </w:rPr>
        <w:t>Design Rationale</w:t>
      </w:r>
    </w:p>
    <w:p w:rsidR="00E7516A" w:rsidRPr="0033680E" w:rsidRDefault="00E7516A" w:rsidP="00E7516A">
      <w:pPr>
        <w:rPr>
          <w:rFonts w:cs="Calibri"/>
          <w:i/>
        </w:rPr>
      </w:pPr>
      <w:r>
        <w:rPr>
          <w:rFonts w:cs="Calibri"/>
          <w:i/>
        </w:rPr>
        <w:t xml:space="preserve">Checks if the reset cause is power on/Flash Progamming /Hard Reset /Soft Reset. </w:t>
      </w:r>
    </w:p>
    <w:p w:rsidR="00E7516A" w:rsidRPr="00834866" w:rsidRDefault="00E7516A" w:rsidP="00834866">
      <w:pPr>
        <w:pStyle w:val="Heading5"/>
        <w:rPr>
          <w:b/>
        </w:rPr>
      </w:pPr>
      <w:r w:rsidRPr="00834866">
        <w:rPr>
          <w:b/>
        </w:rPr>
        <w:t>Processing</w:t>
      </w:r>
    </w:p>
    <w:p w:rsidR="00E7516A" w:rsidRPr="00422DE3" w:rsidRDefault="00E7516A" w:rsidP="00422DE3">
      <w:pPr>
        <w:rPr>
          <w:lang w:bidi="ar-SA"/>
        </w:rPr>
      </w:pPr>
      <w:r>
        <w:rPr>
          <w:lang w:bidi="ar-SA"/>
        </w:rPr>
        <w:t>Refer the FDD</w:t>
      </w:r>
    </w:p>
    <w:p w:rsidR="008C6874" w:rsidRPr="00AA38E8" w:rsidRDefault="008C6874" w:rsidP="00074282">
      <w:pPr>
        <w:pStyle w:val="Heading2"/>
      </w:pPr>
      <w:bookmarkStart w:id="89" w:name="_Toc421011542"/>
      <w:bookmarkStart w:id="90" w:name="_Toc500849293"/>
      <w:r>
        <w:t>GLOBAL</w:t>
      </w:r>
      <w:r w:rsidRPr="00AA38E8">
        <w:t xml:space="preserve"> Function/Macro Definitions</w:t>
      </w:r>
      <w:bookmarkEnd w:id="89"/>
      <w:bookmarkEnd w:id="90"/>
    </w:p>
    <w:p w:rsidR="008C6874" w:rsidRPr="00AA38E8" w:rsidRDefault="008C6874" w:rsidP="008C6874">
      <w:pPr>
        <w:rPr>
          <w:rFonts w:cs="Calibri"/>
        </w:rPr>
      </w:pPr>
      <w:r>
        <w:rPr>
          <w:rFonts w:cs="Calibri"/>
        </w:rPr>
        <w:t>&lt;</w:t>
      </w:r>
      <w:r w:rsidRPr="00AA38E8">
        <w:rPr>
          <w:rFonts w:cs="Calibri"/>
        </w:rPr>
        <w:t>If these are numerous and defined in a separate source file then reference the source file only.</w:t>
      </w:r>
      <w:r>
        <w:rPr>
          <w:rFonts w:cs="Calibri"/>
        </w:rPr>
        <w:t>&gt;</w:t>
      </w:r>
    </w:p>
    <w:p w:rsidR="008C6874" w:rsidRPr="00AA38E8" w:rsidRDefault="008C6874" w:rsidP="00074282">
      <w:pPr>
        <w:pStyle w:val="Heading2"/>
      </w:pPr>
      <w:bookmarkStart w:id="91" w:name="_Toc421011543"/>
      <w:bookmarkStart w:id="92" w:name="_Toc500849294"/>
      <w:r>
        <w:t>GLOBAL</w:t>
      </w:r>
      <w:r w:rsidRPr="00AA38E8">
        <w:t xml:space="preserve"> Function #1</w:t>
      </w:r>
      <w:bookmarkEnd w:id="91"/>
      <w:bookmarkEnd w:id="9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8C6874" w:rsidP="00F4318C">
            <w:pPr>
              <w:spacing w:before="60"/>
              <w:rPr>
                <w:rFonts w:cs="Calibri"/>
                <w:sz w:val="16"/>
              </w:rPr>
            </w:pPr>
            <w:r w:rsidRPr="00AA38E8">
              <w:rPr>
                <w:rFonts w:cs="Calibri"/>
                <w:sz w:val="16"/>
              </w:rPr>
              <w:t>(Exact name used)</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8C6874" w:rsidP="00F4318C">
            <w:pPr>
              <w:spacing w:before="60"/>
              <w:rPr>
                <w:rFonts w:cs="Calibri"/>
                <w:sz w:val="16"/>
              </w:rPr>
            </w:pPr>
            <w:r w:rsidRPr="00AA38E8">
              <w:rPr>
                <w:rFonts w:cs="Calibri"/>
                <w:sz w:val="16"/>
              </w:rPr>
              <w:t>(if none, write None)</w:t>
            </w:r>
          </w:p>
        </w:tc>
        <w:tc>
          <w:tcPr>
            <w:tcW w:w="1135" w:type="dxa"/>
          </w:tcPr>
          <w:p w:rsidR="008C6874" w:rsidRPr="00AA38E8" w:rsidRDefault="008C6874" w:rsidP="00F4318C">
            <w:pPr>
              <w:spacing w:before="60"/>
              <w:rPr>
                <w:rFonts w:cs="Calibri"/>
                <w:sz w:val="16"/>
              </w:rPr>
            </w:pPr>
            <w:r>
              <w:rPr>
                <w:rFonts w:cs="Calibri"/>
                <w:sz w:val="16"/>
              </w:rPr>
              <w:t>&lt;Refer MDD guidelines[1]&gt;</w:t>
            </w:r>
          </w:p>
        </w:tc>
        <w:tc>
          <w:tcPr>
            <w:tcW w:w="1135" w:type="dxa"/>
          </w:tcPr>
          <w:p w:rsidR="008C6874" w:rsidRPr="00AA38E8" w:rsidRDefault="008C6874" w:rsidP="00F4318C">
            <w:pPr>
              <w:spacing w:before="60"/>
              <w:rPr>
                <w:rFonts w:cs="Calibri"/>
                <w:sz w:val="16"/>
              </w:rPr>
            </w:pPr>
            <w:r>
              <w:rPr>
                <w:rFonts w:cs="Calibri"/>
                <w:sz w:val="16"/>
              </w:rPr>
              <w:t>&lt;Refer MDD guidelines[1]&gt;</w:t>
            </w:r>
          </w:p>
        </w:tc>
        <w:tc>
          <w:tcPr>
            <w:tcW w:w="1135" w:type="dxa"/>
          </w:tcPr>
          <w:p w:rsidR="008C6874" w:rsidRPr="00AA38E8" w:rsidRDefault="008C6874" w:rsidP="00F4318C">
            <w:pPr>
              <w:spacing w:before="60"/>
              <w:rPr>
                <w:rFonts w:cs="Calibri"/>
                <w:sz w:val="16"/>
              </w:rPr>
            </w:pPr>
            <w:r>
              <w:rPr>
                <w:rFonts w:cs="Calibri"/>
                <w:sz w:val="16"/>
              </w:rPr>
              <w:t>&lt;Refer MDD guidelines[1]&gt;</w:t>
            </w:r>
          </w:p>
        </w:tc>
      </w:tr>
      <w:tr w:rsidR="008C6874" w:rsidRPr="00AA38E8" w:rsidTr="00F4318C">
        <w:tc>
          <w:tcPr>
            <w:tcW w:w="1690" w:type="dxa"/>
          </w:tcPr>
          <w:p w:rsidR="008C6874" w:rsidRPr="00AA38E8" w:rsidRDefault="008C6874" w:rsidP="00F4318C">
            <w:pPr>
              <w:spacing w:before="60"/>
              <w:rPr>
                <w:rFonts w:cs="Calibri"/>
                <w:b/>
                <w:bCs/>
                <w:sz w:val="16"/>
              </w:rPr>
            </w:pPr>
          </w:p>
        </w:tc>
        <w:tc>
          <w:tcPr>
            <w:tcW w:w="3833" w:type="dxa"/>
          </w:tcPr>
          <w:p w:rsidR="008C6874" w:rsidRPr="00AA38E8" w:rsidRDefault="008C6874" w:rsidP="00F4318C">
            <w:pPr>
              <w:spacing w:before="60"/>
              <w:rPr>
                <w:rFonts w:cs="Calibri"/>
                <w:sz w:val="16"/>
              </w:rPr>
            </w:pPr>
            <w:r w:rsidRPr="00AA38E8">
              <w:rPr>
                <w:rFonts w:cs="Calibri"/>
                <w:sz w:val="16"/>
              </w:rPr>
              <w:t>(Insert more rows for additional passed arguments)</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rsidR="008C6874" w:rsidRPr="00AA38E8" w:rsidRDefault="008C6874" w:rsidP="00F4318C">
            <w:pPr>
              <w:spacing w:before="60"/>
              <w:rPr>
                <w:rFonts w:cs="Calibri"/>
                <w:sz w:val="16"/>
              </w:rPr>
            </w:pPr>
            <w:r w:rsidRPr="00AA38E8">
              <w:rPr>
                <w:rFonts w:cs="Calibri"/>
                <w:sz w:val="16"/>
              </w:rPr>
              <w:t>(if no value returned, write N/A)</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bl>
    <w:p w:rsidR="008C6874" w:rsidRPr="00E12B54" w:rsidRDefault="008C6874" w:rsidP="00074282">
      <w:pPr>
        <w:pStyle w:val="Heading2"/>
      </w:pPr>
      <w:bookmarkStart w:id="93" w:name="_Toc500849295"/>
      <w:bookmarkStart w:id="94" w:name="_Toc421011544"/>
      <w:r>
        <w:t>Design Rationale</w:t>
      </w:r>
      <w:bookmarkEnd w:id="93"/>
    </w:p>
    <w:p w:rsidR="008C6874" w:rsidRPr="00AA38E8" w:rsidRDefault="008C6874" w:rsidP="00074282">
      <w:pPr>
        <w:pStyle w:val="Heading2"/>
      </w:pPr>
      <w:bookmarkStart w:id="95" w:name="_Toc500849296"/>
      <w:bookmarkEnd w:id="94"/>
      <w:r>
        <w:t>processing</w:t>
      </w:r>
      <w:bookmarkEnd w:id="95"/>
    </w:p>
    <w:p w:rsidR="008C6874" w:rsidRDefault="008C6874" w:rsidP="008C6874">
      <w:pPr>
        <w:rPr>
          <w:rFonts w:cs="Calibri"/>
        </w:rPr>
      </w:pPr>
      <w:r w:rsidRPr="00AA38E8">
        <w:rPr>
          <w:rFonts w:cs="Calibri"/>
        </w:rPr>
        <w:t>(Place flowchart/design for local function)</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96" w:name="_Toc418080076"/>
      <w:bookmarkStart w:id="97" w:name="_Toc421709921"/>
      <w:bookmarkStart w:id="98" w:name="_Toc500849297"/>
      <w:r w:rsidRPr="002E3F2E">
        <w:rPr>
          <w:rFonts w:ascii="Calibri" w:hAnsi="Calibri"/>
        </w:rPr>
        <w:lastRenderedPageBreak/>
        <w:t>Known</w:t>
      </w:r>
      <w:r w:rsidRPr="00AA38E8">
        <w:rPr>
          <w:rFonts w:ascii="Calibri" w:hAnsi="Calibri" w:cs="Calibri"/>
        </w:rPr>
        <w:t xml:space="preserve"> Limitations with Design</w:t>
      </w:r>
      <w:bookmarkEnd w:id="96"/>
      <w:bookmarkEnd w:id="97"/>
      <w:bookmarkEnd w:id="98"/>
    </w:p>
    <w:p w:rsidR="00531B8C" w:rsidRDefault="00A928A4"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99" w:name="_Toc382297449"/>
      <w:bookmarkStart w:id="100" w:name="_Toc418080077"/>
      <w:bookmarkStart w:id="101" w:name="_Toc421709922"/>
      <w:bookmarkStart w:id="102" w:name="_Toc500849298"/>
      <w:r w:rsidRPr="00E75CFE">
        <w:rPr>
          <w:rFonts w:ascii="Calibri" w:hAnsi="Calibri" w:cs="Calibri"/>
        </w:rPr>
        <w:lastRenderedPageBreak/>
        <w:t>UNIT TEST CONSIDERATION</w:t>
      </w:r>
      <w:bookmarkEnd w:id="99"/>
      <w:bookmarkEnd w:id="100"/>
      <w:bookmarkEnd w:id="101"/>
      <w:bookmarkEnd w:id="102"/>
    </w:p>
    <w:p w:rsidR="00531B8C" w:rsidRPr="00531B8C" w:rsidRDefault="005548B7" w:rsidP="00531B8C">
      <w:pPr>
        <w:rPr>
          <w:lang w:bidi="ar-SA"/>
        </w:rPr>
      </w:pPr>
      <w:r>
        <w:rPr>
          <w:rFonts w:cs="Calibri"/>
        </w:rPr>
        <w:t xml:space="preserve">The PIMs listed in the Data dictionary file </w:t>
      </w:r>
      <w:r w:rsidRPr="005548B7">
        <w:rPr>
          <w:rFonts w:cs="Calibri"/>
        </w:rPr>
        <w:t>BackUpRam</w:t>
      </w:r>
      <w:r>
        <w:rPr>
          <w:rFonts w:cs="Calibri"/>
        </w:rPr>
        <w:t xml:space="preserve"> and </w:t>
      </w:r>
      <w:r w:rsidRPr="005548B7">
        <w:rPr>
          <w:rFonts w:cs="Calibri"/>
        </w:rPr>
        <w:t>ExcpnHndlgOsErrCod</w:t>
      </w:r>
      <w:r>
        <w:rPr>
          <w:rFonts w:cs="Calibri"/>
        </w:rPr>
        <w:t xml:space="preserve"> are non RTE PIMS which need special memory mapping and are not generated through RTE. Hence </w:t>
      </w:r>
      <w:r w:rsidR="008A1107">
        <w:rPr>
          <w:rFonts w:cs="Calibri"/>
        </w:rPr>
        <w:t>use the component level variable name as used in the component for these PIMs</w:t>
      </w:r>
    </w:p>
    <w:p w:rsidR="00786BDF" w:rsidRPr="00A158C7" w:rsidRDefault="00786BDF" w:rsidP="000B37D5">
      <w:pPr>
        <w:pStyle w:val="Heading7"/>
      </w:pPr>
      <w:bookmarkStart w:id="103" w:name="_Toc500849299"/>
      <w:r w:rsidRPr="00A158C7">
        <w:lastRenderedPageBreak/>
        <w:t>Abbreviations and Acronyms</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04" w:name="_Toc500849300"/>
      <w:r w:rsidRPr="00A158C7">
        <w:lastRenderedPageBreak/>
        <w:t>Glossary</w:t>
      </w:r>
      <w:bookmarkEnd w:id="10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05" w:name="_Toc500849301"/>
      <w:r w:rsidRPr="00A158C7">
        <w:lastRenderedPageBreak/>
        <w:t>References</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737"/>
        <w:gridCol w:w="2812"/>
      </w:tblGrid>
      <w:tr w:rsidR="00A158C7" w:rsidRPr="00A158C7" w:rsidTr="003C5EB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5737"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812"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3C5EB5">
        <w:tc>
          <w:tcPr>
            <w:tcW w:w="738" w:type="dxa"/>
            <w:shd w:val="clear" w:color="auto" w:fill="auto"/>
          </w:tcPr>
          <w:p w:rsidR="00531B8C" w:rsidRDefault="00531B8C" w:rsidP="00B758D2">
            <w:pPr>
              <w:jc w:val="center"/>
              <w:rPr>
                <w:lang w:bidi="ar-SA"/>
              </w:rPr>
            </w:pPr>
            <w:r>
              <w:rPr>
                <w:lang w:bidi="ar-SA"/>
              </w:rPr>
              <w:t>1</w:t>
            </w:r>
          </w:p>
        </w:tc>
        <w:tc>
          <w:tcPr>
            <w:tcW w:w="5737" w:type="dxa"/>
            <w:shd w:val="clear" w:color="auto" w:fill="auto"/>
          </w:tcPr>
          <w:p w:rsidR="00531B8C" w:rsidRDefault="00531B8C" w:rsidP="00B758D2">
            <w:pPr>
              <w:keepNext/>
            </w:pPr>
            <w:bookmarkStart w:id="106" w:name="_Ref313612389"/>
            <w:r>
              <w:t>AUTOSAR Specification of Memory Mapping (Link:</w:t>
            </w:r>
            <w:hyperlink r:id="rId13" w:history="1">
              <w:r w:rsidRPr="00F35C33">
                <w:rPr>
                  <w:rStyle w:val="Hyperlink"/>
                </w:rPr>
                <w:t>AUTOSAR_SWS_MemoryMapping.pdf</w:t>
              </w:r>
            </w:hyperlink>
            <w:r>
              <w:t>)</w:t>
            </w:r>
            <w:bookmarkEnd w:id="106"/>
          </w:p>
        </w:tc>
        <w:tc>
          <w:tcPr>
            <w:tcW w:w="2812" w:type="dxa"/>
            <w:shd w:val="clear" w:color="auto" w:fill="auto"/>
          </w:tcPr>
          <w:p w:rsidR="00531B8C" w:rsidRDefault="00531B8C" w:rsidP="00B758D2">
            <w:pPr>
              <w:rPr>
                <w:lang w:bidi="ar-SA"/>
              </w:rPr>
            </w:pPr>
            <w:r>
              <w:t>v1.3.0 R4.0 Rev 2</w:t>
            </w:r>
          </w:p>
        </w:tc>
      </w:tr>
      <w:tr w:rsidR="00531B8C" w:rsidRPr="00A158C7" w:rsidTr="003C5EB5">
        <w:tc>
          <w:tcPr>
            <w:tcW w:w="738" w:type="dxa"/>
            <w:shd w:val="clear" w:color="auto" w:fill="auto"/>
          </w:tcPr>
          <w:p w:rsidR="00531B8C" w:rsidRDefault="00531B8C" w:rsidP="00B758D2">
            <w:pPr>
              <w:jc w:val="center"/>
              <w:rPr>
                <w:lang w:bidi="ar-SA"/>
              </w:rPr>
            </w:pPr>
            <w:r>
              <w:rPr>
                <w:lang w:bidi="ar-SA"/>
              </w:rPr>
              <w:t>2</w:t>
            </w:r>
          </w:p>
        </w:tc>
        <w:tc>
          <w:tcPr>
            <w:tcW w:w="5737" w:type="dxa"/>
            <w:shd w:val="clear" w:color="auto" w:fill="auto"/>
          </w:tcPr>
          <w:p w:rsidR="00531B8C" w:rsidRDefault="00531B8C" w:rsidP="00B758D2">
            <w:pPr>
              <w:rPr>
                <w:lang w:bidi="ar-SA"/>
              </w:rPr>
            </w:pPr>
            <w:r>
              <w:t xml:space="preserve">MDD Guideline </w:t>
            </w:r>
          </w:p>
        </w:tc>
        <w:tc>
          <w:tcPr>
            <w:tcW w:w="2812" w:type="dxa"/>
            <w:shd w:val="clear" w:color="auto" w:fill="auto"/>
          </w:tcPr>
          <w:p w:rsidR="00531B8C" w:rsidRDefault="003C5EB5" w:rsidP="00A928A4">
            <w:pPr>
              <w:rPr>
                <w:lang w:bidi="ar-SA"/>
              </w:rPr>
            </w:pPr>
            <w:r>
              <w:rPr>
                <w:lang w:bidi="ar-SA"/>
              </w:rPr>
              <w:t xml:space="preserve"> Process 04.04.02</w:t>
            </w:r>
          </w:p>
        </w:tc>
      </w:tr>
      <w:tr w:rsidR="00531B8C" w:rsidRPr="00A158C7" w:rsidTr="003C5EB5">
        <w:tc>
          <w:tcPr>
            <w:tcW w:w="738" w:type="dxa"/>
            <w:shd w:val="clear" w:color="auto" w:fill="auto"/>
          </w:tcPr>
          <w:p w:rsidR="00531B8C" w:rsidRDefault="00531B8C" w:rsidP="00B758D2">
            <w:pPr>
              <w:jc w:val="center"/>
            </w:pPr>
            <w:r>
              <w:t>3</w:t>
            </w:r>
          </w:p>
        </w:tc>
        <w:tc>
          <w:tcPr>
            <w:tcW w:w="5737" w:type="dxa"/>
            <w:shd w:val="clear" w:color="auto" w:fill="auto"/>
          </w:tcPr>
          <w:p w:rsidR="00531B8C" w:rsidRDefault="00C71297" w:rsidP="00B758D2">
            <w:pPr>
              <w:keepNext/>
            </w:pPr>
            <w:hyperlink r:id="rId14" w:history="1">
              <w:bookmarkStart w:id="107" w:name="_Ref335300243"/>
              <w:r w:rsidR="00531B8C" w:rsidRPr="00FC427F">
                <w:t>Software Naming Conventions.doc</w:t>
              </w:r>
              <w:bookmarkEnd w:id="107"/>
            </w:hyperlink>
          </w:p>
        </w:tc>
        <w:tc>
          <w:tcPr>
            <w:tcW w:w="2812" w:type="dxa"/>
            <w:shd w:val="clear" w:color="auto" w:fill="auto"/>
          </w:tcPr>
          <w:p w:rsidR="00531B8C" w:rsidRDefault="003C5EB5" w:rsidP="00B758D2">
            <w:pPr>
              <w:rPr>
                <w:lang w:bidi="ar-SA"/>
              </w:rPr>
            </w:pPr>
            <w:r>
              <w:rPr>
                <w:lang w:bidi="ar-SA"/>
              </w:rPr>
              <w:t>Process 04.04.02</w:t>
            </w:r>
          </w:p>
        </w:tc>
      </w:tr>
      <w:tr w:rsidR="00531B8C" w:rsidRPr="00A158C7" w:rsidTr="003C5EB5">
        <w:tc>
          <w:tcPr>
            <w:tcW w:w="738" w:type="dxa"/>
            <w:shd w:val="clear" w:color="auto" w:fill="auto"/>
          </w:tcPr>
          <w:p w:rsidR="00531B8C" w:rsidRDefault="00531B8C" w:rsidP="00B758D2">
            <w:pPr>
              <w:jc w:val="center"/>
            </w:pPr>
            <w:r>
              <w:t>4</w:t>
            </w:r>
          </w:p>
        </w:tc>
        <w:bookmarkStart w:id="108" w:name="0AL0_1a67a9"/>
        <w:tc>
          <w:tcPr>
            <w:tcW w:w="5737"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08"/>
          </w:p>
        </w:tc>
        <w:tc>
          <w:tcPr>
            <w:tcW w:w="2812" w:type="dxa"/>
            <w:shd w:val="clear" w:color="auto" w:fill="auto"/>
          </w:tcPr>
          <w:p w:rsidR="00531B8C" w:rsidRDefault="003C5EB5" w:rsidP="00A928A4">
            <w:pPr>
              <w:rPr>
                <w:lang w:bidi="ar-SA"/>
              </w:rPr>
            </w:pPr>
            <w:r>
              <w:rPr>
                <w:lang w:bidi="ar-SA"/>
              </w:rPr>
              <w:t xml:space="preserve"> Process 04.04.02</w:t>
            </w:r>
          </w:p>
        </w:tc>
      </w:tr>
      <w:tr w:rsidR="002F013E" w:rsidRPr="00A158C7" w:rsidTr="003C5EB5">
        <w:tc>
          <w:tcPr>
            <w:tcW w:w="738" w:type="dxa"/>
            <w:shd w:val="clear" w:color="auto" w:fill="auto"/>
          </w:tcPr>
          <w:p w:rsidR="002F013E" w:rsidRDefault="002F013E" w:rsidP="00B758D2">
            <w:pPr>
              <w:jc w:val="center"/>
            </w:pPr>
            <w:r>
              <w:t>5</w:t>
            </w:r>
          </w:p>
        </w:tc>
        <w:tc>
          <w:tcPr>
            <w:tcW w:w="5737" w:type="dxa"/>
            <w:shd w:val="clear" w:color="auto" w:fill="auto"/>
          </w:tcPr>
          <w:p w:rsidR="002F013E" w:rsidRDefault="002F013E" w:rsidP="00B758D2">
            <w:pPr>
              <w:keepNext/>
            </w:pPr>
            <w:r>
              <w:t>FDD (CM101</w:t>
            </w:r>
            <w:r w:rsidR="007C0675">
              <w:t>B</w:t>
            </w:r>
            <w:r>
              <w:t>_ExcpnHndlg_Design)</w:t>
            </w:r>
          </w:p>
        </w:tc>
        <w:tc>
          <w:tcPr>
            <w:tcW w:w="2812" w:type="dxa"/>
            <w:shd w:val="clear" w:color="auto" w:fill="auto"/>
          </w:tcPr>
          <w:p w:rsidR="002F013E" w:rsidRDefault="002F013E" w:rsidP="00A928A4">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297" w:rsidRDefault="00C71297">
      <w:r>
        <w:separator/>
      </w:r>
    </w:p>
  </w:endnote>
  <w:endnote w:type="continuationSeparator" w:id="0">
    <w:p w:rsidR="00C71297" w:rsidRDefault="00C71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5548B7" w:rsidRPr="00B10816" w:rsidTr="00866672">
      <w:tc>
        <w:tcPr>
          <w:tcW w:w="1667" w:type="pct"/>
          <w:vAlign w:val="center"/>
        </w:tcPr>
        <w:p w:rsidR="005548B7" w:rsidRPr="00B10816" w:rsidRDefault="005548B7" w:rsidP="00B10816">
          <w:pPr>
            <w:pStyle w:val="Footer"/>
            <w:spacing w:after="0"/>
            <w:rPr>
              <w:sz w:val="16"/>
              <w:szCs w:val="16"/>
            </w:rPr>
          </w:pPr>
          <w:r w:rsidRPr="00B10816">
            <w:rPr>
              <w:sz w:val="16"/>
              <w:szCs w:val="16"/>
            </w:rPr>
            <w:t>Document:</w:t>
          </w:r>
          <w:r>
            <w:rPr>
              <w:sz w:val="16"/>
              <w:szCs w:val="16"/>
            </w:rPr>
            <w:t>ExcpnHndlg</w:t>
          </w:r>
        </w:p>
        <w:p w:rsidR="005548B7" w:rsidRPr="00B10816" w:rsidRDefault="005548B7"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5548B7" w:rsidRDefault="005548B7" w:rsidP="00B10816">
          <w:pPr>
            <w:pStyle w:val="Footer"/>
            <w:spacing w:after="0"/>
            <w:jc w:val="center"/>
            <w:rPr>
              <w:sz w:val="16"/>
              <w:szCs w:val="16"/>
            </w:rPr>
          </w:pPr>
          <w:del w:id="109" w:author="Avinash James" w:date="2018-03-11T11:05:00Z">
            <w:r w:rsidDel="004F15CA">
              <w:rPr>
                <w:sz w:val="16"/>
                <w:szCs w:val="16"/>
              </w:rPr>
              <w:fldChar w:fldCharType="begin"/>
            </w:r>
            <w:r w:rsidDel="004F15CA">
              <w:rPr>
                <w:sz w:val="16"/>
                <w:szCs w:val="16"/>
              </w:rPr>
              <w:delInstrText xml:space="preserve"> DOCPROPERTY  "Release Date"  \* MERGEFORMAT </w:delInstrText>
            </w:r>
            <w:r w:rsidDel="004F15CA">
              <w:rPr>
                <w:sz w:val="16"/>
                <w:szCs w:val="16"/>
              </w:rPr>
              <w:fldChar w:fldCharType="separate"/>
            </w:r>
            <w:r w:rsidDel="004F15CA">
              <w:rPr>
                <w:sz w:val="16"/>
                <w:szCs w:val="16"/>
              </w:rPr>
              <w:delText>Dec 11, 2017</w:delText>
            </w:r>
            <w:r w:rsidDel="004F15CA">
              <w:rPr>
                <w:sz w:val="16"/>
                <w:szCs w:val="16"/>
              </w:rPr>
              <w:fldChar w:fldCharType="end"/>
            </w:r>
          </w:del>
          <w:ins w:id="110" w:author="Avinash James" w:date="2018-03-11T11:05:00Z">
            <w:r w:rsidR="004F15CA">
              <w:rPr>
                <w:sz w:val="16"/>
                <w:szCs w:val="16"/>
              </w:rPr>
              <w:fldChar w:fldCharType="begin"/>
            </w:r>
            <w:r w:rsidR="004F15CA">
              <w:rPr>
                <w:sz w:val="16"/>
                <w:szCs w:val="16"/>
              </w:rPr>
              <w:instrText xml:space="preserve"> DOCPROPERTY  "Release Date"  \* MERGEFORMAT </w:instrText>
            </w:r>
            <w:r w:rsidR="004F15CA">
              <w:rPr>
                <w:sz w:val="16"/>
                <w:szCs w:val="16"/>
              </w:rPr>
              <w:fldChar w:fldCharType="separate"/>
            </w:r>
            <w:r w:rsidR="004F15CA">
              <w:rPr>
                <w:sz w:val="16"/>
                <w:szCs w:val="16"/>
              </w:rPr>
              <w:t>Mar</w:t>
            </w:r>
            <w:r w:rsidR="004F15CA">
              <w:rPr>
                <w:sz w:val="16"/>
                <w:szCs w:val="16"/>
              </w:rPr>
              <w:t xml:space="preserve"> 11, 201</w:t>
            </w:r>
            <w:r w:rsidR="000B75B6">
              <w:rPr>
                <w:sz w:val="16"/>
                <w:szCs w:val="16"/>
              </w:rPr>
              <w:t>8</w:t>
            </w:r>
            <w:r w:rsidR="004F15CA">
              <w:rPr>
                <w:sz w:val="16"/>
                <w:szCs w:val="16"/>
              </w:rPr>
              <w:fldChar w:fldCharType="end"/>
            </w:r>
          </w:ins>
        </w:p>
        <w:p w:rsidR="005548B7" w:rsidRPr="00B10816" w:rsidRDefault="005548B7"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5548B7" w:rsidRPr="00B10816" w:rsidRDefault="005548B7" w:rsidP="00B10816">
              <w:pPr>
                <w:pStyle w:val="Footer"/>
                <w:spacing w:after="0"/>
                <w:jc w:val="right"/>
                <w:rPr>
                  <w:sz w:val="16"/>
                  <w:szCs w:val="16"/>
                </w:rPr>
              </w:pPr>
              <w:r>
                <w:rPr>
                  <w:sz w:val="16"/>
                  <w:szCs w:val="16"/>
                </w:rPr>
                <w:t>Module Design Document</w:t>
              </w:r>
            </w:p>
          </w:sdtContent>
        </w:sdt>
        <w:p w:rsidR="005548B7" w:rsidRPr="00B10816" w:rsidRDefault="005548B7"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DE46CC">
            <w:rPr>
              <w:b/>
              <w:noProof/>
              <w:sz w:val="16"/>
              <w:szCs w:val="16"/>
            </w:rPr>
            <w:t>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DE46CC">
            <w:rPr>
              <w:b/>
              <w:noProof/>
              <w:sz w:val="16"/>
              <w:szCs w:val="16"/>
            </w:rPr>
            <w:t>23</w:t>
          </w:r>
          <w:r w:rsidRPr="00B10816">
            <w:rPr>
              <w:b/>
              <w:sz w:val="16"/>
              <w:szCs w:val="16"/>
            </w:rPr>
            <w:fldChar w:fldCharType="end"/>
          </w:r>
        </w:p>
      </w:tc>
    </w:tr>
  </w:tbl>
  <w:p w:rsidR="005548B7" w:rsidRPr="00B10816" w:rsidRDefault="005548B7"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297" w:rsidRDefault="00C71297">
      <w:r>
        <w:separator/>
      </w:r>
    </w:p>
  </w:footnote>
  <w:footnote w:type="continuationSeparator" w:id="0">
    <w:p w:rsidR="00C71297" w:rsidRDefault="00C71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5548B7" w:rsidRPr="008969C4" w:rsidTr="00866672">
      <w:trPr>
        <w:trHeight w:val="438"/>
      </w:trPr>
      <w:tc>
        <w:tcPr>
          <w:tcW w:w="1443" w:type="pct"/>
        </w:tcPr>
        <w:p w:rsidR="005548B7" w:rsidRPr="008969C4" w:rsidRDefault="005548B7"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5548B7" w:rsidRPr="00891F29" w:rsidRDefault="005548B7" w:rsidP="00B10816">
          <w:pPr>
            <w:pStyle w:val="Header"/>
            <w:spacing w:after="0"/>
            <w:jc w:val="right"/>
            <w:rPr>
              <w:sz w:val="16"/>
              <w:szCs w:val="20"/>
            </w:rPr>
          </w:pPr>
          <w:r w:rsidRPr="00891F29">
            <w:rPr>
              <w:sz w:val="16"/>
              <w:szCs w:val="20"/>
            </w:rPr>
            <w:t>Nexteer Automotive Confidential Proprietary Information</w:t>
          </w:r>
        </w:p>
        <w:p w:rsidR="005548B7" w:rsidRDefault="005548B7" w:rsidP="00B10816">
          <w:pPr>
            <w:pStyle w:val="Header"/>
            <w:spacing w:after="0"/>
            <w:jc w:val="right"/>
            <w:rPr>
              <w:sz w:val="16"/>
              <w:szCs w:val="20"/>
            </w:rPr>
          </w:pPr>
          <w:r w:rsidRPr="00891F29">
            <w:rPr>
              <w:sz w:val="16"/>
              <w:szCs w:val="20"/>
            </w:rPr>
            <w:t>Do Not Copy/Distribute Without Prior Permission</w:t>
          </w:r>
        </w:p>
        <w:p w:rsidR="005548B7" w:rsidRPr="008969C4" w:rsidRDefault="005548B7" w:rsidP="00B10816">
          <w:pPr>
            <w:pStyle w:val="Header"/>
            <w:spacing w:after="0"/>
            <w:jc w:val="right"/>
            <w:rPr>
              <w:szCs w:val="20"/>
            </w:rPr>
          </w:pPr>
          <w:r w:rsidRPr="000B0DB8">
            <w:rPr>
              <w:sz w:val="16"/>
              <w:szCs w:val="20"/>
            </w:rPr>
            <w:t>This Document Is Uncontrolled When Printed – Verify Version Before Use</w:t>
          </w:r>
        </w:p>
      </w:tc>
    </w:tr>
  </w:tbl>
  <w:p w:rsidR="005548B7" w:rsidRDefault="005548B7">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FD2F18"/>
    <w:multiLevelType w:val="multilevel"/>
    <w:tmpl w:val="D44E491A"/>
    <w:lvl w:ilvl="0">
      <w:start w:val="1"/>
      <w:numFmt w:val="decimal"/>
      <w:pStyle w:val="Heading1"/>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2"/>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CF"/>
    <w:rsid w:val="000040A2"/>
    <w:rsid w:val="00007584"/>
    <w:rsid w:val="00010BFD"/>
    <w:rsid w:val="00015232"/>
    <w:rsid w:val="000201AB"/>
    <w:rsid w:val="00030567"/>
    <w:rsid w:val="00030607"/>
    <w:rsid w:val="000318E7"/>
    <w:rsid w:val="0004234C"/>
    <w:rsid w:val="000515DF"/>
    <w:rsid w:val="000558D3"/>
    <w:rsid w:val="000573ED"/>
    <w:rsid w:val="00057E0F"/>
    <w:rsid w:val="000615B7"/>
    <w:rsid w:val="00063A7A"/>
    <w:rsid w:val="0006733C"/>
    <w:rsid w:val="000718C3"/>
    <w:rsid w:val="00074282"/>
    <w:rsid w:val="00076DD2"/>
    <w:rsid w:val="00081886"/>
    <w:rsid w:val="00096B85"/>
    <w:rsid w:val="000A5FB2"/>
    <w:rsid w:val="000B01C4"/>
    <w:rsid w:val="000B0DB8"/>
    <w:rsid w:val="000B37D5"/>
    <w:rsid w:val="000B5C1E"/>
    <w:rsid w:val="000B6648"/>
    <w:rsid w:val="000B75B6"/>
    <w:rsid w:val="000D11DF"/>
    <w:rsid w:val="000D2654"/>
    <w:rsid w:val="000E0B71"/>
    <w:rsid w:val="000E102A"/>
    <w:rsid w:val="000E3512"/>
    <w:rsid w:val="000E548A"/>
    <w:rsid w:val="000E63CF"/>
    <w:rsid w:val="00101127"/>
    <w:rsid w:val="00102C25"/>
    <w:rsid w:val="00105535"/>
    <w:rsid w:val="00105C99"/>
    <w:rsid w:val="001063C7"/>
    <w:rsid w:val="001072FE"/>
    <w:rsid w:val="00107593"/>
    <w:rsid w:val="00113021"/>
    <w:rsid w:val="00114319"/>
    <w:rsid w:val="001161D2"/>
    <w:rsid w:val="001278D4"/>
    <w:rsid w:val="00133350"/>
    <w:rsid w:val="0013573F"/>
    <w:rsid w:val="00135743"/>
    <w:rsid w:val="001449F2"/>
    <w:rsid w:val="00144BD1"/>
    <w:rsid w:val="00145E51"/>
    <w:rsid w:val="00152830"/>
    <w:rsid w:val="00156661"/>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1A02"/>
    <w:rsid w:val="001D2756"/>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2B88"/>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2F013E"/>
    <w:rsid w:val="00307A0F"/>
    <w:rsid w:val="003116EA"/>
    <w:rsid w:val="00312179"/>
    <w:rsid w:val="003129E3"/>
    <w:rsid w:val="00314939"/>
    <w:rsid w:val="0032464D"/>
    <w:rsid w:val="003267EF"/>
    <w:rsid w:val="00326A13"/>
    <w:rsid w:val="00327A5B"/>
    <w:rsid w:val="00330ED1"/>
    <w:rsid w:val="003313B5"/>
    <w:rsid w:val="0034184E"/>
    <w:rsid w:val="00341ED6"/>
    <w:rsid w:val="00342DAE"/>
    <w:rsid w:val="00347652"/>
    <w:rsid w:val="003532FF"/>
    <w:rsid w:val="00361921"/>
    <w:rsid w:val="00362B86"/>
    <w:rsid w:val="00362CE5"/>
    <w:rsid w:val="00363094"/>
    <w:rsid w:val="00364BF7"/>
    <w:rsid w:val="00364F00"/>
    <w:rsid w:val="003849A4"/>
    <w:rsid w:val="00385119"/>
    <w:rsid w:val="00387BF4"/>
    <w:rsid w:val="00393DBF"/>
    <w:rsid w:val="003A5B2A"/>
    <w:rsid w:val="003B4A55"/>
    <w:rsid w:val="003C5EB5"/>
    <w:rsid w:val="003D456D"/>
    <w:rsid w:val="003F18D9"/>
    <w:rsid w:val="003F3205"/>
    <w:rsid w:val="00401A1A"/>
    <w:rsid w:val="00405E64"/>
    <w:rsid w:val="00410E30"/>
    <w:rsid w:val="004147D1"/>
    <w:rsid w:val="00422DE3"/>
    <w:rsid w:val="00426A09"/>
    <w:rsid w:val="00426A7D"/>
    <w:rsid w:val="00431255"/>
    <w:rsid w:val="00436F3E"/>
    <w:rsid w:val="004377FE"/>
    <w:rsid w:val="00444F99"/>
    <w:rsid w:val="004526E6"/>
    <w:rsid w:val="004538DD"/>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A7D87"/>
    <w:rsid w:val="004C1331"/>
    <w:rsid w:val="004D0FAD"/>
    <w:rsid w:val="004D5D37"/>
    <w:rsid w:val="004E39D0"/>
    <w:rsid w:val="004F15CA"/>
    <w:rsid w:val="004F3C64"/>
    <w:rsid w:val="004F5051"/>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548B7"/>
    <w:rsid w:val="00576EB3"/>
    <w:rsid w:val="00580C6B"/>
    <w:rsid w:val="0058286F"/>
    <w:rsid w:val="00585674"/>
    <w:rsid w:val="0058629C"/>
    <w:rsid w:val="00591CEF"/>
    <w:rsid w:val="00592519"/>
    <w:rsid w:val="00593C9D"/>
    <w:rsid w:val="005955D1"/>
    <w:rsid w:val="0059650A"/>
    <w:rsid w:val="005A1C6A"/>
    <w:rsid w:val="005A3EDE"/>
    <w:rsid w:val="005A77EF"/>
    <w:rsid w:val="005B3586"/>
    <w:rsid w:val="005B5EBD"/>
    <w:rsid w:val="005B6300"/>
    <w:rsid w:val="005B6345"/>
    <w:rsid w:val="005C187B"/>
    <w:rsid w:val="005C3AC2"/>
    <w:rsid w:val="005C6795"/>
    <w:rsid w:val="005C7490"/>
    <w:rsid w:val="005D297B"/>
    <w:rsid w:val="005E1F2C"/>
    <w:rsid w:val="005E4680"/>
    <w:rsid w:val="005E57D6"/>
    <w:rsid w:val="005E61CD"/>
    <w:rsid w:val="005F07F3"/>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E7960"/>
    <w:rsid w:val="006F2855"/>
    <w:rsid w:val="006F3CF4"/>
    <w:rsid w:val="00702C1E"/>
    <w:rsid w:val="00707BA6"/>
    <w:rsid w:val="00715441"/>
    <w:rsid w:val="007207CA"/>
    <w:rsid w:val="00720880"/>
    <w:rsid w:val="007219DD"/>
    <w:rsid w:val="00722EA8"/>
    <w:rsid w:val="00725671"/>
    <w:rsid w:val="00727610"/>
    <w:rsid w:val="00734928"/>
    <w:rsid w:val="00737A19"/>
    <w:rsid w:val="00751961"/>
    <w:rsid w:val="0075721A"/>
    <w:rsid w:val="00765195"/>
    <w:rsid w:val="00767585"/>
    <w:rsid w:val="00770295"/>
    <w:rsid w:val="00773CA8"/>
    <w:rsid w:val="00782777"/>
    <w:rsid w:val="00784FF5"/>
    <w:rsid w:val="007866F6"/>
    <w:rsid w:val="00786BDF"/>
    <w:rsid w:val="00786ED5"/>
    <w:rsid w:val="007951B5"/>
    <w:rsid w:val="007A2CEC"/>
    <w:rsid w:val="007A3BEB"/>
    <w:rsid w:val="007A3D19"/>
    <w:rsid w:val="007B71B8"/>
    <w:rsid w:val="007C0067"/>
    <w:rsid w:val="007C0675"/>
    <w:rsid w:val="007C3A2E"/>
    <w:rsid w:val="007C4A1B"/>
    <w:rsid w:val="007C4B48"/>
    <w:rsid w:val="007D326F"/>
    <w:rsid w:val="007E00D7"/>
    <w:rsid w:val="007E0373"/>
    <w:rsid w:val="007E1C02"/>
    <w:rsid w:val="007E4EF4"/>
    <w:rsid w:val="007E625F"/>
    <w:rsid w:val="007E6421"/>
    <w:rsid w:val="007F746C"/>
    <w:rsid w:val="00804E8E"/>
    <w:rsid w:val="008068A5"/>
    <w:rsid w:val="008119C7"/>
    <w:rsid w:val="00820AE5"/>
    <w:rsid w:val="0082456E"/>
    <w:rsid w:val="0082534B"/>
    <w:rsid w:val="00832905"/>
    <w:rsid w:val="00834866"/>
    <w:rsid w:val="00836552"/>
    <w:rsid w:val="0084459F"/>
    <w:rsid w:val="00847EDF"/>
    <w:rsid w:val="00854739"/>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10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15D74"/>
    <w:rsid w:val="00921DE0"/>
    <w:rsid w:val="009253B7"/>
    <w:rsid w:val="00926383"/>
    <w:rsid w:val="0092752F"/>
    <w:rsid w:val="00930893"/>
    <w:rsid w:val="009318C4"/>
    <w:rsid w:val="009358E8"/>
    <w:rsid w:val="00942D04"/>
    <w:rsid w:val="00945677"/>
    <w:rsid w:val="00947A9A"/>
    <w:rsid w:val="00947EA9"/>
    <w:rsid w:val="009558F4"/>
    <w:rsid w:val="00957855"/>
    <w:rsid w:val="00964105"/>
    <w:rsid w:val="009643A3"/>
    <w:rsid w:val="00970DBB"/>
    <w:rsid w:val="0097381A"/>
    <w:rsid w:val="009839AF"/>
    <w:rsid w:val="009877AA"/>
    <w:rsid w:val="00992EB9"/>
    <w:rsid w:val="009B0C02"/>
    <w:rsid w:val="009B6302"/>
    <w:rsid w:val="009B754B"/>
    <w:rsid w:val="009C5629"/>
    <w:rsid w:val="009C5E90"/>
    <w:rsid w:val="009C71A3"/>
    <w:rsid w:val="009C7F7D"/>
    <w:rsid w:val="009D1773"/>
    <w:rsid w:val="009D493A"/>
    <w:rsid w:val="009D52A5"/>
    <w:rsid w:val="009E371E"/>
    <w:rsid w:val="009E6A87"/>
    <w:rsid w:val="009F3119"/>
    <w:rsid w:val="009F57BC"/>
    <w:rsid w:val="00A049AD"/>
    <w:rsid w:val="00A049EB"/>
    <w:rsid w:val="00A05B7E"/>
    <w:rsid w:val="00A158C7"/>
    <w:rsid w:val="00A24D49"/>
    <w:rsid w:val="00A25B61"/>
    <w:rsid w:val="00A365F0"/>
    <w:rsid w:val="00A37E34"/>
    <w:rsid w:val="00A639FF"/>
    <w:rsid w:val="00A6463B"/>
    <w:rsid w:val="00A656E4"/>
    <w:rsid w:val="00A71A73"/>
    <w:rsid w:val="00A72ADF"/>
    <w:rsid w:val="00A73771"/>
    <w:rsid w:val="00A75159"/>
    <w:rsid w:val="00A75452"/>
    <w:rsid w:val="00A85DD5"/>
    <w:rsid w:val="00A90F28"/>
    <w:rsid w:val="00A928A4"/>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C0"/>
    <w:rsid w:val="00AE41D4"/>
    <w:rsid w:val="00AE55D3"/>
    <w:rsid w:val="00AE5C76"/>
    <w:rsid w:val="00AE730D"/>
    <w:rsid w:val="00AF6D2A"/>
    <w:rsid w:val="00AF7DDD"/>
    <w:rsid w:val="00B0024F"/>
    <w:rsid w:val="00B0396B"/>
    <w:rsid w:val="00B073A3"/>
    <w:rsid w:val="00B10816"/>
    <w:rsid w:val="00B11BE8"/>
    <w:rsid w:val="00B154E6"/>
    <w:rsid w:val="00B21802"/>
    <w:rsid w:val="00B25D10"/>
    <w:rsid w:val="00B35242"/>
    <w:rsid w:val="00B35F84"/>
    <w:rsid w:val="00B520E2"/>
    <w:rsid w:val="00B52330"/>
    <w:rsid w:val="00B557BA"/>
    <w:rsid w:val="00B5628C"/>
    <w:rsid w:val="00B629B6"/>
    <w:rsid w:val="00B647EA"/>
    <w:rsid w:val="00B72FDD"/>
    <w:rsid w:val="00B758D2"/>
    <w:rsid w:val="00B81B39"/>
    <w:rsid w:val="00B81C1B"/>
    <w:rsid w:val="00B85D5F"/>
    <w:rsid w:val="00B920C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16EC4"/>
    <w:rsid w:val="00C22A00"/>
    <w:rsid w:val="00C2356B"/>
    <w:rsid w:val="00C373E0"/>
    <w:rsid w:val="00C375E8"/>
    <w:rsid w:val="00C53F02"/>
    <w:rsid w:val="00C54CBD"/>
    <w:rsid w:val="00C62193"/>
    <w:rsid w:val="00C642B0"/>
    <w:rsid w:val="00C64761"/>
    <w:rsid w:val="00C70668"/>
    <w:rsid w:val="00C71297"/>
    <w:rsid w:val="00C71EF8"/>
    <w:rsid w:val="00C728E9"/>
    <w:rsid w:val="00C7430F"/>
    <w:rsid w:val="00C74FE6"/>
    <w:rsid w:val="00C76AD3"/>
    <w:rsid w:val="00C77D0E"/>
    <w:rsid w:val="00C8041D"/>
    <w:rsid w:val="00C845F5"/>
    <w:rsid w:val="00C93030"/>
    <w:rsid w:val="00CA5A53"/>
    <w:rsid w:val="00CA5BBE"/>
    <w:rsid w:val="00CA5BCF"/>
    <w:rsid w:val="00CB03C3"/>
    <w:rsid w:val="00CB0B31"/>
    <w:rsid w:val="00CB659F"/>
    <w:rsid w:val="00CB724F"/>
    <w:rsid w:val="00CC44B7"/>
    <w:rsid w:val="00CC6EFC"/>
    <w:rsid w:val="00CE1AE1"/>
    <w:rsid w:val="00CF089D"/>
    <w:rsid w:val="00CF0E43"/>
    <w:rsid w:val="00CF107F"/>
    <w:rsid w:val="00CF2A9A"/>
    <w:rsid w:val="00CF5BE3"/>
    <w:rsid w:val="00D00A39"/>
    <w:rsid w:val="00D039CF"/>
    <w:rsid w:val="00D16229"/>
    <w:rsid w:val="00D16593"/>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3EBF"/>
    <w:rsid w:val="00DA5C5C"/>
    <w:rsid w:val="00DB0311"/>
    <w:rsid w:val="00DB1985"/>
    <w:rsid w:val="00DB213C"/>
    <w:rsid w:val="00DB3C1D"/>
    <w:rsid w:val="00DC0959"/>
    <w:rsid w:val="00DC598C"/>
    <w:rsid w:val="00DD30F4"/>
    <w:rsid w:val="00DD3B65"/>
    <w:rsid w:val="00DE23CE"/>
    <w:rsid w:val="00DE2FDE"/>
    <w:rsid w:val="00DE46CC"/>
    <w:rsid w:val="00DF4415"/>
    <w:rsid w:val="00E01634"/>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7516A"/>
    <w:rsid w:val="00E9004B"/>
    <w:rsid w:val="00EB1228"/>
    <w:rsid w:val="00EC06C1"/>
    <w:rsid w:val="00ED3D2B"/>
    <w:rsid w:val="00EE263E"/>
    <w:rsid w:val="00EE26AB"/>
    <w:rsid w:val="00EE3BBC"/>
    <w:rsid w:val="00EF190F"/>
    <w:rsid w:val="00F03EA4"/>
    <w:rsid w:val="00F040D8"/>
    <w:rsid w:val="00F1257A"/>
    <w:rsid w:val="00F33BD1"/>
    <w:rsid w:val="00F36729"/>
    <w:rsid w:val="00F36CC2"/>
    <w:rsid w:val="00F417BB"/>
    <w:rsid w:val="00F4318C"/>
    <w:rsid w:val="00F43F8E"/>
    <w:rsid w:val="00F51C8D"/>
    <w:rsid w:val="00F56701"/>
    <w:rsid w:val="00F56F9A"/>
    <w:rsid w:val="00F602B0"/>
    <w:rsid w:val="00F651F5"/>
    <w:rsid w:val="00F727CE"/>
    <w:rsid w:val="00F737FE"/>
    <w:rsid w:val="00F90FCC"/>
    <w:rsid w:val="00F91518"/>
    <w:rsid w:val="00F95E33"/>
    <w:rsid w:val="00FA5E84"/>
    <w:rsid w:val="00FA66B1"/>
    <w:rsid w:val="00FB39DC"/>
    <w:rsid w:val="00FC02CC"/>
    <w:rsid w:val="00FC45EA"/>
    <w:rsid w:val="00FC5A02"/>
    <w:rsid w:val="00FC5C72"/>
    <w:rsid w:val="00FD293C"/>
    <w:rsid w:val="00FD60F0"/>
    <w:rsid w:val="00FE5DF5"/>
    <w:rsid w:val="00FF0123"/>
    <w:rsid w:val="00FF1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D2BB0"/>
  <w15:docId w15:val="{152E93AB-E01A-4F16-B8CF-3A94FE07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74282"/>
    <w:pPr>
      <w:keepNext/>
      <w:pageBreakBefore w:val="0"/>
      <w:numPr>
        <w:ilvl w:val="2"/>
      </w:numPr>
      <w:tabs>
        <w:tab w:val="clear" w:pos="1017"/>
        <w:tab w:val="num" w:pos="567"/>
      </w:tabs>
      <w:spacing w:before="240" w:after="60"/>
      <w:ind w:left="567"/>
      <w:outlineLvl w:val="1"/>
    </w:pPr>
    <w:rPr>
      <w:sz w:val="28"/>
    </w:rPr>
  </w:style>
  <w:style w:type="paragraph" w:styleId="Heading3">
    <w:name w:val="heading 3"/>
    <w:basedOn w:val="Heading2"/>
    <w:next w:val="Normal"/>
    <w:autoRedefine/>
    <w:qFormat/>
    <w:rsid w:val="003A5B2A"/>
    <w:pPr>
      <w:tabs>
        <w:tab w:val="clear" w:pos="567"/>
        <w:tab w:val="left" w:pos="864"/>
        <w:tab w:val="num" w:pos="1017"/>
      </w:tabs>
      <w:ind w:left="1017"/>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uiPriority w:val="39"/>
    <w:rsid w:val="00DE23CE"/>
    <w:pPr>
      <w:ind w:left="800"/>
    </w:pPr>
  </w:style>
  <w:style w:type="paragraph" w:styleId="TOC6">
    <w:name w:val="toc 6"/>
    <w:basedOn w:val="Normal"/>
    <w:next w:val="Normal"/>
    <w:autoRedefine/>
    <w:uiPriority w:val="39"/>
    <w:rsid w:val="00DE23CE"/>
    <w:pPr>
      <w:ind w:left="1000"/>
    </w:pPr>
  </w:style>
  <w:style w:type="paragraph" w:styleId="TOC7">
    <w:name w:val="toc 7"/>
    <w:basedOn w:val="TOC1"/>
    <w:next w:val="Normal"/>
    <w:autoRedefine/>
    <w:uiPriority w:val="39"/>
    <w:qFormat/>
    <w:rsid w:val="00F43F8E"/>
    <w:pPr>
      <w:ind w:left="1200"/>
    </w:pPr>
    <w:rPr>
      <w:b w:val="0"/>
    </w:rPr>
  </w:style>
  <w:style w:type="paragraph" w:styleId="TOC8">
    <w:name w:val="toc 8"/>
    <w:basedOn w:val="Normal"/>
    <w:next w:val="Normal"/>
    <w:autoRedefine/>
    <w:uiPriority w:val="39"/>
    <w:rsid w:val="00DE23CE"/>
    <w:pPr>
      <w:ind w:left="1400"/>
    </w:pPr>
  </w:style>
  <w:style w:type="paragraph" w:styleId="TOC9">
    <w:name w:val="toc 9"/>
    <w:basedOn w:val="Normal"/>
    <w:next w:val="Normal"/>
    <w:autoRedefine/>
    <w:uiPriority w:val="39"/>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CM101A_ExcpnHndlg_Impl\doc\ExcpnHndlg%20Module%20Design%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4BD1748B4146E392F275463721969C"/>
        <w:category>
          <w:name w:val="General"/>
          <w:gallery w:val="placeholder"/>
        </w:category>
        <w:types>
          <w:type w:val="bbPlcHdr"/>
        </w:types>
        <w:behaviors>
          <w:behavior w:val="content"/>
        </w:behaviors>
        <w:guid w:val="{6E9272FF-8EF3-4066-9BF5-7637DB46C21D}"/>
      </w:docPartPr>
      <w:docPartBody>
        <w:p w:rsidR="001A6F58" w:rsidRDefault="00181D39">
          <w:pPr>
            <w:pStyle w:val="704BD1748B4146E392F275463721969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D39"/>
    <w:rsid w:val="00181D39"/>
    <w:rsid w:val="00184B30"/>
    <w:rsid w:val="001A6F58"/>
    <w:rsid w:val="002C657A"/>
    <w:rsid w:val="006B1F5B"/>
    <w:rsid w:val="006D6B22"/>
    <w:rsid w:val="008E38B4"/>
    <w:rsid w:val="00A01E94"/>
    <w:rsid w:val="00A71285"/>
    <w:rsid w:val="00BD5C7B"/>
    <w:rsid w:val="00BE1230"/>
    <w:rsid w:val="00D83988"/>
    <w:rsid w:val="00DF6344"/>
    <w:rsid w:val="00F0156E"/>
    <w:rsid w:val="00FD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4BD1748B4146E392F275463721969C">
    <w:name w:val="704BD1748B4146E392F2754637219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FE468A48-0B50-4BA6-999D-C231DFA54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ExcpnHndlg Module Design Document.dotx</Template>
  <TotalTime>1065</TotalTime>
  <Pages>23</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16666</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subject/>
  <dc:creator>Nexteer Employee</dc:creator>
  <cp:keywords/>
  <dc:description/>
  <cp:lastModifiedBy>Avinash James</cp:lastModifiedBy>
  <cp:revision>34</cp:revision>
  <cp:lastPrinted>2014-12-17T17:01:00Z</cp:lastPrinted>
  <dcterms:created xsi:type="dcterms:W3CDTF">2016-04-05T16:31:00Z</dcterms:created>
  <dcterms:modified xsi:type="dcterms:W3CDTF">2018-03-11T15:06:00Z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ExcpnHndlg</vt:lpwstr>
  </property>
  <property fmtid="{D5CDD505-2E9C-101B-9397-08002B2CF9AE}" pid="3" name="Template Version">
    <vt:lpwstr>EA4 01.00.00</vt:lpwstr>
  </property>
  <property fmtid="{D5CDD505-2E9C-101B-9397-08002B2CF9AE}" pid="4" name="Release Date">
    <vt:lpwstr>May 25, 2017</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ies>
</file>