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42C84"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p w14:paraId="487C93E7"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6E42D77D" w14:textId="77777777" w:rsidR="00DF4635" w:rsidRDefault="00DF4635" w:rsidP="00DF4635">
      <w:pPr>
        <w:tabs>
          <w:tab w:val="left" w:pos="4320"/>
          <w:tab w:val="left" w:pos="8640"/>
        </w:tabs>
        <w:spacing w:after="0"/>
        <w:jc w:val="center"/>
        <w:rPr>
          <w:rFonts w:cs="Calibri"/>
          <w:b/>
          <w:sz w:val="48"/>
          <w:szCs w:val="48"/>
        </w:rPr>
      </w:pPr>
      <w:r w:rsidRPr="00DF4635">
        <w:rPr>
          <w:rFonts w:cs="Calibri"/>
          <w:b/>
          <w:sz w:val="48"/>
          <w:szCs w:val="48"/>
        </w:rPr>
        <w:t>Current Measurement Correlation</w:t>
      </w:r>
      <w:r w:rsidRPr="0074155D" w:rsidDel="00DF4635">
        <w:rPr>
          <w:rFonts w:cs="Calibri"/>
          <w:b/>
          <w:sz w:val="48"/>
          <w:szCs w:val="48"/>
        </w:rPr>
        <w:t xml:space="preserve"> </w:t>
      </w:r>
    </w:p>
    <w:p w14:paraId="1551B6B2" w14:textId="29BC0E66" w:rsidR="005E61CD" w:rsidRPr="007E0373" w:rsidDel="001B5C4D" w:rsidRDefault="001B5C4D" w:rsidP="007E0373">
      <w:pPr>
        <w:tabs>
          <w:tab w:val="left" w:pos="4320"/>
          <w:tab w:val="left" w:pos="8640"/>
        </w:tabs>
        <w:spacing w:before="120" w:after="360"/>
        <w:jc w:val="center"/>
        <w:rPr>
          <w:del w:id="0" w:author="Shawn Penning" w:date="2018-02-21T10:34:00Z"/>
          <w:b/>
          <w:sz w:val="36"/>
        </w:rPr>
      </w:pPr>
      <w:ins w:id="1" w:author="Shawn Penning" w:date="2018-02-21T10:34:00Z">
        <w:r>
          <w:rPr>
            <w:b/>
            <w:sz w:val="36"/>
          </w:rPr>
          <w:t>2</w:t>
        </w:r>
      </w:ins>
      <w:ins w:id="2" w:author="Shawn Penning" w:date="2018-02-21T14:42:00Z">
        <w:r w:rsidR="00172805">
          <w:rPr>
            <w:b/>
            <w:sz w:val="36"/>
          </w:rPr>
          <w:t>1</w:t>
        </w:r>
      </w:ins>
      <w:ins w:id="3" w:author="Shawn Penning" w:date="2018-02-21T10:34:00Z">
        <w:r>
          <w:rPr>
            <w:b/>
            <w:sz w:val="36"/>
          </w:rPr>
          <w:t>-Feb-2018</w:t>
        </w:r>
      </w:ins>
      <w:del w:id="4" w:author="Shawn Penning" w:date="2018-02-21T10:34:00Z">
        <w:r w:rsidR="00F047AC" w:rsidDel="001B5C4D">
          <w:rPr>
            <w:b/>
            <w:sz w:val="36"/>
          </w:rPr>
          <w:delText>May 23, 2017</w:delText>
        </w:r>
      </w:del>
    </w:p>
    <w:p w14:paraId="7ADA8DDF"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2D81A198" w14:textId="77777777"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A04116">
        <w:rPr>
          <w:b/>
          <w:sz w:val="24"/>
        </w:rPr>
        <w:t>Software Engineering</w:t>
      </w:r>
      <w:r>
        <w:rPr>
          <w:b/>
          <w:sz w:val="24"/>
        </w:rPr>
        <w:fldChar w:fldCharType="end"/>
      </w:r>
    </w:p>
    <w:p w14:paraId="6121082D" w14:textId="77777777"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04116">
        <w:rPr>
          <w:b/>
          <w:sz w:val="24"/>
        </w:rPr>
        <w:t>Nexteer Automotive</w:t>
      </w:r>
      <w:r>
        <w:rPr>
          <w:b/>
          <w:sz w:val="24"/>
        </w:rPr>
        <w:fldChar w:fldCharType="end"/>
      </w:r>
      <w:r>
        <w:rPr>
          <w:b/>
          <w:sz w:val="24"/>
        </w:rPr>
        <w:t>,</w:t>
      </w:r>
    </w:p>
    <w:p w14:paraId="4B439CE2" w14:textId="77777777"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A04116">
        <w:rPr>
          <w:b/>
          <w:sz w:val="24"/>
        </w:rPr>
        <w:t>Saginaw, MI, USA</w:t>
      </w:r>
      <w:r>
        <w:rPr>
          <w:b/>
          <w:sz w:val="24"/>
        </w:rPr>
        <w:fldChar w:fldCharType="end"/>
      </w:r>
    </w:p>
    <w:p w14:paraId="7BE67193"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52A00EAF" w14:textId="7F431F2E" w:rsidR="00891F29" w:rsidRPr="00A158C7" w:rsidRDefault="009C22C3" w:rsidP="00891F29">
      <w:pPr>
        <w:tabs>
          <w:tab w:val="left" w:pos="4320"/>
          <w:tab w:val="left" w:pos="8640"/>
        </w:tabs>
        <w:jc w:val="center"/>
        <w:rPr>
          <w:b/>
          <w:sz w:val="24"/>
        </w:rPr>
      </w:pPr>
      <w:r>
        <w:rPr>
          <w:b/>
          <w:sz w:val="24"/>
        </w:rPr>
        <w:t>Shawn Penning</w:t>
      </w:r>
      <w:r w:rsidR="00891F29" w:rsidRPr="00A158C7">
        <w:rPr>
          <w:b/>
          <w:sz w:val="24"/>
        </w:rPr>
        <w:t>,</w:t>
      </w:r>
    </w:p>
    <w:p w14:paraId="61603A32"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04116">
        <w:rPr>
          <w:b/>
          <w:sz w:val="24"/>
        </w:rPr>
        <w:t>Nexteer Automotive</w:t>
      </w:r>
      <w:r>
        <w:rPr>
          <w:b/>
          <w:sz w:val="24"/>
        </w:rPr>
        <w:fldChar w:fldCharType="end"/>
      </w:r>
      <w:r w:rsidR="00A365F0" w:rsidRPr="00A158C7">
        <w:rPr>
          <w:b/>
          <w:sz w:val="24"/>
        </w:rPr>
        <w:t>,</w:t>
      </w:r>
    </w:p>
    <w:p w14:paraId="43A57C36" w14:textId="77777777"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A0411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74155D" w:rsidRPr="00AA38E8" w14:paraId="7E175658" w14:textId="77777777" w:rsidTr="00A813D7">
        <w:trPr>
          <w:jc w:val="center"/>
        </w:trPr>
        <w:tc>
          <w:tcPr>
            <w:tcW w:w="2520" w:type="dxa"/>
          </w:tcPr>
          <w:p w14:paraId="3E9AFA9C" w14:textId="77777777" w:rsidR="0074155D" w:rsidRPr="00AA38E8" w:rsidRDefault="0074155D" w:rsidP="00D229A6">
            <w:pPr>
              <w:jc w:val="center"/>
              <w:rPr>
                <w:rFonts w:cs="Calibri"/>
                <w:b/>
              </w:rPr>
            </w:pPr>
            <w:bookmarkStart w:id="5" w:name="_Toc348792978"/>
            <w:bookmarkStart w:id="6" w:name="_Toc348793074"/>
            <w:bookmarkStart w:id="7" w:name="_Toc348793965"/>
            <w:bookmarkStart w:id="8" w:name="_Toc349459173"/>
            <w:bookmarkStart w:id="9" w:name="_Toc349621609"/>
            <w:r w:rsidRPr="00AA38E8">
              <w:rPr>
                <w:rFonts w:cs="Calibri"/>
                <w:b/>
              </w:rPr>
              <w:t>Description</w:t>
            </w:r>
          </w:p>
        </w:tc>
        <w:tc>
          <w:tcPr>
            <w:tcW w:w="2160" w:type="dxa"/>
          </w:tcPr>
          <w:p w14:paraId="5A8D0817" w14:textId="77777777" w:rsidR="0074155D" w:rsidRPr="00AA38E8" w:rsidRDefault="0074155D" w:rsidP="00D229A6">
            <w:pPr>
              <w:jc w:val="center"/>
              <w:rPr>
                <w:rFonts w:cs="Calibri"/>
                <w:b/>
              </w:rPr>
            </w:pPr>
            <w:r w:rsidRPr="00AA38E8">
              <w:rPr>
                <w:rFonts w:cs="Calibri"/>
                <w:b/>
              </w:rPr>
              <w:t>Author</w:t>
            </w:r>
          </w:p>
        </w:tc>
        <w:tc>
          <w:tcPr>
            <w:tcW w:w="1350" w:type="dxa"/>
          </w:tcPr>
          <w:p w14:paraId="6F7C36E4" w14:textId="77777777" w:rsidR="0074155D" w:rsidRPr="00AA38E8" w:rsidRDefault="0074155D" w:rsidP="00D229A6">
            <w:pPr>
              <w:jc w:val="center"/>
              <w:rPr>
                <w:rFonts w:cs="Calibri"/>
                <w:b/>
              </w:rPr>
            </w:pPr>
            <w:r w:rsidRPr="00AA38E8">
              <w:rPr>
                <w:rFonts w:cs="Calibri"/>
                <w:b/>
              </w:rPr>
              <w:t>Version</w:t>
            </w:r>
          </w:p>
        </w:tc>
        <w:tc>
          <w:tcPr>
            <w:tcW w:w="1440" w:type="dxa"/>
          </w:tcPr>
          <w:p w14:paraId="0B52AF2F" w14:textId="77777777" w:rsidR="0074155D" w:rsidRPr="00AA38E8" w:rsidRDefault="0074155D" w:rsidP="00D229A6">
            <w:pPr>
              <w:jc w:val="center"/>
              <w:rPr>
                <w:rFonts w:cs="Calibri"/>
                <w:b/>
              </w:rPr>
            </w:pPr>
            <w:r w:rsidRPr="00AA38E8">
              <w:rPr>
                <w:rFonts w:cs="Calibri"/>
                <w:b/>
              </w:rPr>
              <w:t>Date</w:t>
            </w:r>
          </w:p>
        </w:tc>
      </w:tr>
      <w:tr w:rsidR="004D42C3" w:rsidRPr="00AA38E8" w14:paraId="13D55AF6" w14:textId="77777777" w:rsidTr="00A813D7">
        <w:trPr>
          <w:jc w:val="center"/>
        </w:trPr>
        <w:tc>
          <w:tcPr>
            <w:tcW w:w="2520" w:type="dxa"/>
          </w:tcPr>
          <w:p w14:paraId="6058579E" w14:textId="77777777" w:rsidR="004D42C3" w:rsidRDefault="002337FB" w:rsidP="00DF4635">
            <w:pPr>
              <w:rPr>
                <w:rFonts w:cs="Calibri"/>
              </w:rPr>
            </w:pPr>
            <w:r>
              <w:rPr>
                <w:rFonts w:cs="Calibri"/>
              </w:rPr>
              <w:t>Initial version</w:t>
            </w:r>
          </w:p>
        </w:tc>
        <w:tc>
          <w:tcPr>
            <w:tcW w:w="2160" w:type="dxa"/>
          </w:tcPr>
          <w:p w14:paraId="382626BC" w14:textId="77777777" w:rsidR="004D42C3" w:rsidRDefault="002337FB" w:rsidP="00BC3464">
            <w:r>
              <w:t>Nick Saxton</w:t>
            </w:r>
          </w:p>
        </w:tc>
        <w:tc>
          <w:tcPr>
            <w:tcW w:w="1350" w:type="dxa"/>
          </w:tcPr>
          <w:p w14:paraId="2AA8C813" w14:textId="77777777" w:rsidR="004D42C3" w:rsidRDefault="002337FB" w:rsidP="00574629">
            <w:pPr>
              <w:jc w:val="center"/>
              <w:rPr>
                <w:rFonts w:cs="Calibri"/>
              </w:rPr>
            </w:pPr>
            <w:r>
              <w:rPr>
                <w:rFonts w:cs="Calibri"/>
              </w:rPr>
              <w:t>1</w:t>
            </w:r>
            <w:r w:rsidR="004D42C3">
              <w:rPr>
                <w:rFonts w:cs="Calibri"/>
              </w:rPr>
              <w:t>.0</w:t>
            </w:r>
          </w:p>
        </w:tc>
        <w:tc>
          <w:tcPr>
            <w:tcW w:w="1440" w:type="dxa"/>
          </w:tcPr>
          <w:p w14:paraId="28104936" w14:textId="77777777" w:rsidR="004D42C3" w:rsidRDefault="002337FB" w:rsidP="00BC3464">
            <w:pPr>
              <w:rPr>
                <w:rFonts w:cs="Calibri"/>
              </w:rPr>
            </w:pPr>
            <w:r>
              <w:rPr>
                <w:rFonts w:cs="Calibri"/>
              </w:rPr>
              <w:t>26</w:t>
            </w:r>
            <w:r w:rsidR="004D42C3">
              <w:rPr>
                <w:rFonts w:cs="Calibri"/>
              </w:rPr>
              <w:t>-Apr-2016</w:t>
            </w:r>
          </w:p>
        </w:tc>
      </w:tr>
      <w:tr w:rsidR="00F047AC" w:rsidRPr="00AA38E8" w14:paraId="47717470" w14:textId="77777777" w:rsidTr="00A813D7">
        <w:trPr>
          <w:jc w:val="center"/>
        </w:trPr>
        <w:tc>
          <w:tcPr>
            <w:tcW w:w="2520" w:type="dxa"/>
          </w:tcPr>
          <w:p w14:paraId="7B0F47A3" w14:textId="77777777" w:rsidR="00F047AC" w:rsidRDefault="00F047AC" w:rsidP="00DF4635">
            <w:pPr>
              <w:rPr>
                <w:rFonts w:cs="Calibri"/>
              </w:rPr>
            </w:pPr>
            <w:proofErr w:type="gramStart"/>
            <w:r>
              <w:rPr>
                <w:rFonts w:cs="Calibri"/>
              </w:rPr>
              <w:t>Update  per</w:t>
            </w:r>
            <w:proofErr w:type="gramEnd"/>
            <w:r>
              <w:rPr>
                <w:rFonts w:cs="Calibri"/>
              </w:rPr>
              <w:t xml:space="preserve"> design rev. 1.</w:t>
            </w:r>
            <w:r w:rsidR="00623F00">
              <w:rPr>
                <w:rFonts w:cs="Calibri"/>
              </w:rPr>
              <w:t>6.0</w:t>
            </w:r>
          </w:p>
        </w:tc>
        <w:tc>
          <w:tcPr>
            <w:tcW w:w="2160" w:type="dxa"/>
          </w:tcPr>
          <w:p w14:paraId="143C21DE" w14:textId="77777777" w:rsidR="00F047AC" w:rsidRDefault="00F047AC" w:rsidP="00BC3464">
            <w:r>
              <w:t>Shawn Penning</w:t>
            </w:r>
          </w:p>
        </w:tc>
        <w:tc>
          <w:tcPr>
            <w:tcW w:w="1350" w:type="dxa"/>
          </w:tcPr>
          <w:p w14:paraId="61EBF99E" w14:textId="77777777" w:rsidR="00F047AC" w:rsidRDefault="00F047AC" w:rsidP="00574629">
            <w:pPr>
              <w:jc w:val="center"/>
              <w:rPr>
                <w:rFonts w:cs="Calibri"/>
              </w:rPr>
            </w:pPr>
            <w:r>
              <w:rPr>
                <w:rFonts w:cs="Calibri"/>
              </w:rPr>
              <w:t>2</w:t>
            </w:r>
            <w:r w:rsidR="009C22C3">
              <w:rPr>
                <w:rFonts w:cs="Calibri"/>
              </w:rPr>
              <w:t>.0</w:t>
            </w:r>
          </w:p>
        </w:tc>
        <w:tc>
          <w:tcPr>
            <w:tcW w:w="1440" w:type="dxa"/>
          </w:tcPr>
          <w:p w14:paraId="34D4168A" w14:textId="77777777" w:rsidR="00F047AC" w:rsidRDefault="009C22C3" w:rsidP="00BC3464">
            <w:pPr>
              <w:rPr>
                <w:rFonts w:cs="Calibri"/>
              </w:rPr>
            </w:pPr>
            <w:r>
              <w:rPr>
                <w:rFonts w:cs="Calibri"/>
              </w:rPr>
              <w:t>23-May-2017</w:t>
            </w:r>
          </w:p>
        </w:tc>
      </w:tr>
      <w:tr w:rsidR="001B5C4D" w:rsidRPr="00AA38E8" w14:paraId="758EFB5F" w14:textId="77777777" w:rsidTr="00A813D7">
        <w:trPr>
          <w:jc w:val="center"/>
          <w:ins w:id="10" w:author="Shawn Penning" w:date="2018-02-21T10:31:00Z"/>
        </w:trPr>
        <w:tc>
          <w:tcPr>
            <w:tcW w:w="2520" w:type="dxa"/>
          </w:tcPr>
          <w:p w14:paraId="21A1EF2F" w14:textId="19FCBF38" w:rsidR="001B5C4D" w:rsidRDefault="001B5C4D" w:rsidP="00DF4635">
            <w:pPr>
              <w:rPr>
                <w:ins w:id="11" w:author="Shawn Penning" w:date="2018-02-21T10:31:00Z"/>
                <w:rFonts w:cs="Calibri"/>
              </w:rPr>
            </w:pPr>
            <w:ins w:id="12" w:author="Shawn Penning" w:date="2018-02-21T10:31:00Z">
              <w:r>
                <w:rPr>
                  <w:rFonts w:cs="Calibri"/>
                </w:rPr>
                <w:t>Update g</w:t>
              </w:r>
            </w:ins>
            <w:ins w:id="13" w:author="Shawn Penning" w:date="2018-02-21T10:32:00Z">
              <w:r>
                <w:rPr>
                  <w:rFonts w:cs="Calibri"/>
                </w:rPr>
                <w:t>raphic design 2.0</w:t>
              </w:r>
            </w:ins>
          </w:p>
        </w:tc>
        <w:tc>
          <w:tcPr>
            <w:tcW w:w="2160" w:type="dxa"/>
          </w:tcPr>
          <w:p w14:paraId="5C619778" w14:textId="504461D5" w:rsidR="001B5C4D" w:rsidRDefault="001B5C4D" w:rsidP="00BC3464">
            <w:pPr>
              <w:rPr>
                <w:ins w:id="14" w:author="Shawn Penning" w:date="2018-02-21T10:31:00Z"/>
              </w:rPr>
            </w:pPr>
            <w:ins w:id="15" w:author="Shawn Penning" w:date="2018-02-21T10:32:00Z">
              <w:r>
                <w:t>Shawn Penning</w:t>
              </w:r>
            </w:ins>
          </w:p>
        </w:tc>
        <w:tc>
          <w:tcPr>
            <w:tcW w:w="1350" w:type="dxa"/>
          </w:tcPr>
          <w:p w14:paraId="26FCB5AE" w14:textId="41E14426" w:rsidR="001B5C4D" w:rsidRDefault="001B5C4D" w:rsidP="00574629">
            <w:pPr>
              <w:jc w:val="center"/>
              <w:rPr>
                <w:ins w:id="16" w:author="Shawn Penning" w:date="2018-02-21T10:31:00Z"/>
                <w:rFonts w:cs="Calibri"/>
              </w:rPr>
            </w:pPr>
            <w:ins w:id="17" w:author="Shawn Penning" w:date="2018-02-21T10:33:00Z">
              <w:r>
                <w:rPr>
                  <w:rFonts w:cs="Calibri"/>
                </w:rPr>
                <w:t>3.0</w:t>
              </w:r>
            </w:ins>
          </w:p>
        </w:tc>
        <w:tc>
          <w:tcPr>
            <w:tcW w:w="1440" w:type="dxa"/>
          </w:tcPr>
          <w:p w14:paraId="47D29AF1" w14:textId="094FD6BB" w:rsidR="001B5C4D" w:rsidRDefault="001B5C4D" w:rsidP="00BC3464">
            <w:pPr>
              <w:rPr>
                <w:ins w:id="18" w:author="Shawn Penning" w:date="2018-02-21T10:31:00Z"/>
                <w:rFonts w:cs="Calibri"/>
              </w:rPr>
            </w:pPr>
            <w:ins w:id="19" w:author="Shawn Penning" w:date="2018-02-21T10:33:00Z">
              <w:r>
                <w:rPr>
                  <w:rFonts w:cs="Calibri"/>
                </w:rPr>
                <w:t>21-Feb-2018</w:t>
              </w:r>
            </w:ins>
          </w:p>
        </w:tc>
      </w:tr>
    </w:tbl>
    <w:p w14:paraId="668CD164" w14:textId="77777777" w:rsidR="00A813D7" w:rsidRDefault="00A813D7">
      <w:pPr>
        <w:pStyle w:val="TOC1"/>
        <w:rPr>
          <w:b w:val="0"/>
          <w:sz w:val="32"/>
          <w:szCs w:val="32"/>
          <w:u w:val="single"/>
        </w:rPr>
      </w:pPr>
    </w:p>
    <w:p w14:paraId="4349C7F6" w14:textId="77777777" w:rsidR="00A813D7" w:rsidRDefault="00A813D7">
      <w:pPr>
        <w:pStyle w:val="TOC1"/>
        <w:rPr>
          <w:b w:val="0"/>
          <w:sz w:val="32"/>
          <w:szCs w:val="32"/>
          <w:u w:val="single"/>
        </w:rPr>
      </w:pPr>
    </w:p>
    <w:p w14:paraId="00891205" w14:textId="77777777" w:rsidR="00A813D7" w:rsidRDefault="00A813D7">
      <w:pPr>
        <w:pStyle w:val="TOC1"/>
        <w:rPr>
          <w:b w:val="0"/>
          <w:sz w:val="32"/>
          <w:szCs w:val="32"/>
          <w:u w:val="single"/>
        </w:rPr>
      </w:pPr>
    </w:p>
    <w:p w14:paraId="258501A4" w14:textId="77777777" w:rsidR="00A813D7" w:rsidRDefault="00A813D7">
      <w:pPr>
        <w:pStyle w:val="TOC1"/>
        <w:rPr>
          <w:b w:val="0"/>
          <w:sz w:val="32"/>
          <w:szCs w:val="32"/>
          <w:u w:val="single"/>
        </w:rPr>
      </w:pPr>
    </w:p>
    <w:p w14:paraId="7A9CB06A" w14:textId="77777777" w:rsidR="00A813D7" w:rsidRDefault="00A813D7">
      <w:pPr>
        <w:pStyle w:val="TOC1"/>
        <w:rPr>
          <w:b w:val="0"/>
          <w:sz w:val="32"/>
          <w:szCs w:val="32"/>
          <w:u w:val="single"/>
        </w:rPr>
      </w:pPr>
    </w:p>
    <w:p w14:paraId="6828D4EB" w14:textId="77777777" w:rsidR="00A813D7" w:rsidRDefault="00A813D7">
      <w:pPr>
        <w:pStyle w:val="TOC1"/>
        <w:rPr>
          <w:b w:val="0"/>
          <w:sz w:val="32"/>
          <w:szCs w:val="32"/>
          <w:u w:val="single"/>
        </w:rPr>
      </w:pPr>
    </w:p>
    <w:p w14:paraId="017D2E17" w14:textId="77777777" w:rsidR="00A813D7" w:rsidRDefault="00A813D7">
      <w:pPr>
        <w:pStyle w:val="TOC1"/>
        <w:rPr>
          <w:b w:val="0"/>
          <w:sz w:val="32"/>
          <w:szCs w:val="32"/>
          <w:u w:val="single"/>
        </w:rPr>
      </w:pPr>
    </w:p>
    <w:p w14:paraId="3A5DDF5A" w14:textId="77777777" w:rsidR="00A813D7" w:rsidRDefault="00A813D7">
      <w:pPr>
        <w:pStyle w:val="TOC1"/>
        <w:rPr>
          <w:b w:val="0"/>
          <w:sz w:val="32"/>
          <w:szCs w:val="32"/>
          <w:u w:val="single"/>
        </w:rPr>
      </w:pPr>
    </w:p>
    <w:p w14:paraId="3E4E65F9" w14:textId="77777777" w:rsidR="00A813D7" w:rsidRDefault="00A813D7">
      <w:pPr>
        <w:pStyle w:val="TOC1"/>
        <w:rPr>
          <w:b w:val="0"/>
          <w:sz w:val="32"/>
          <w:szCs w:val="32"/>
          <w:u w:val="single"/>
        </w:rPr>
      </w:pPr>
    </w:p>
    <w:p w14:paraId="60AAE470" w14:textId="77777777" w:rsidR="00A813D7" w:rsidRDefault="00A813D7">
      <w:pPr>
        <w:pStyle w:val="TOC1"/>
        <w:rPr>
          <w:b w:val="0"/>
          <w:sz w:val="32"/>
          <w:szCs w:val="32"/>
          <w:u w:val="single"/>
        </w:rPr>
      </w:pPr>
    </w:p>
    <w:p w14:paraId="170A7482" w14:textId="77777777" w:rsidR="00A813D7" w:rsidRDefault="00A813D7">
      <w:pPr>
        <w:pStyle w:val="TOC1"/>
        <w:rPr>
          <w:b w:val="0"/>
          <w:sz w:val="32"/>
          <w:szCs w:val="32"/>
          <w:u w:val="single"/>
        </w:rPr>
      </w:pPr>
    </w:p>
    <w:p w14:paraId="07244E36" w14:textId="77777777" w:rsidR="00A813D7" w:rsidRDefault="00A813D7">
      <w:pPr>
        <w:pStyle w:val="TOC1"/>
        <w:rPr>
          <w:b w:val="0"/>
          <w:sz w:val="32"/>
          <w:szCs w:val="32"/>
          <w:u w:val="single"/>
        </w:rPr>
      </w:pPr>
    </w:p>
    <w:p w14:paraId="16D91CD3" w14:textId="77777777" w:rsidR="00A813D7" w:rsidRDefault="00A813D7">
      <w:pPr>
        <w:pStyle w:val="TOC1"/>
        <w:rPr>
          <w:b w:val="0"/>
          <w:sz w:val="32"/>
          <w:szCs w:val="32"/>
          <w:u w:val="single"/>
        </w:rPr>
      </w:pPr>
    </w:p>
    <w:p w14:paraId="22338EC4" w14:textId="77777777" w:rsidR="00A813D7" w:rsidRDefault="00A813D7">
      <w:pPr>
        <w:pStyle w:val="TOC1"/>
        <w:rPr>
          <w:b w:val="0"/>
          <w:sz w:val="32"/>
          <w:szCs w:val="32"/>
          <w:u w:val="single"/>
        </w:rPr>
      </w:pPr>
    </w:p>
    <w:p w14:paraId="2EF8ACF3" w14:textId="77777777" w:rsidR="00A813D7" w:rsidRDefault="00A813D7">
      <w:pPr>
        <w:pStyle w:val="TOC1"/>
        <w:rPr>
          <w:b w:val="0"/>
          <w:sz w:val="32"/>
          <w:szCs w:val="32"/>
          <w:u w:val="single"/>
        </w:rPr>
      </w:pPr>
    </w:p>
    <w:p w14:paraId="150FC584" w14:textId="77777777" w:rsidR="00A813D7" w:rsidRDefault="00A813D7">
      <w:pPr>
        <w:pStyle w:val="TOC1"/>
        <w:rPr>
          <w:b w:val="0"/>
          <w:sz w:val="32"/>
          <w:szCs w:val="32"/>
          <w:u w:val="single"/>
        </w:rPr>
      </w:pPr>
    </w:p>
    <w:p w14:paraId="19190743" w14:textId="77777777" w:rsidR="00A813D7" w:rsidRDefault="00A813D7">
      <w:pPr>
        <w:pStyle w:val="TOC1"/>
        <w:rPr>
          <w:b w:val="0"/>
          <w:sz w:val="32"/>
          <w:szCs w:val="32"/>
          <w:u w:val="single"/>
        </w:rPr>
      </w:pPr>
    </w:p>
    <w:p w14:paraId="7038528E" w14:textId="77777777" w:rsidR="00A813D7" w:rsidRDefault="00A813D7">
      <w:pPr>
        <w:pStyle w:val="TOC1"/>
        <w:rPr>
          <w:b w:val="0"/>
          <w:sz w:val="32"/>
          <w:szCs w:val="32"/>
          <w:u w:val="single"/>
        </w:rPr>
      </w:pPr>
    </w:p>
    <w:p w14:paraId="3BC3FAC9" w14:textId="77777777" w:rsidR="00A813D7" w:rsidRDefault="00A813D7">
      <w:pPr>
        <w:pStyle w:val="TOC1"/>
        <w:rPr>
          <w:b w:val="0"/>
          <w:sz w:val="32"/>
          <w:szCs w:val="32"/>
          <w:u w:val="single"/>
        </w:rPr>
      </w:pPr>
    </w:p>
    <w:p w14:paraId="6878CBC1" w14:textId="77777777" w:rsidR="00A813D7" w:rsidRDefault="00A813D7">
      <w:pPr>
        <w:pStyle w:val="TOC1"/>
        <w:rPr>
          <w:b w:val="0"/>
          <w:sz w:val="32"/>
          <w:szCs w:val="32"/>
          <w:u w:val="single"/>
        </w:rPr>
      </w:pPr>
    </w:p>
    <w:p w14:paraId="7D2DAA0A" w14:textId="77777777" w:rsidR="00A813D7" w:rsidRDefault="00A813D7">
      <w:pPr>
        <w:pStyle w:val="TOC1"/>
        <w:rPr>
          <w:b w:val="0"/>
          <w:sz w:val="32"/>
          <w:szCs w:val="32"/>
          <w:u w:val="single"/>
        </w:rPr>
      </w:pPr>
    </w:p>
    <w:p w14:paraId="5BE1364B" w14:textId="77777777" w:rsidR="00A813D7" w:rsidRDefault="00A813D7">
      <w:pPr>
        <w:pStyle w:val="TOC1"/>
        <w:rPr>
          <w:b w:val="0"/>
          <w:sz w:val="32"/>
          <w:szCs w:val="32"/>
          <w:u w:val="single"/>
        </w:rPr>
      </w:pPr>
    </w:p>
    <w:p w14:paraId="69ECD467" w14:textId="77777777" w:rsidR="00A813D7" w:rsidRDefault="00A813D7">
      <w:pPr>
        <w:pStyle w:val="TOC1"/>
        <w:rPr>
          <w:b w:val="0"/>
          <w:sz w:val="32"/>
          <w:szCs w:val="32"/>
          <w:u w:val="single"/>
        </w:rPr>
      </w:pPr>
    </w:p>
    <w:p w14:paraId="3D9D689B" w14:textId="77777777" w:rsidR="004A7B41" w:rsidRDefault="00891F29">
      <w:pPr>
        <w:pStyle w:val="TOC1"/>
        <w:rPr>
          <w:b w:val="0"/>
          <w:sz w:val="32"/>
          <w:szCs w:val="32"/>
          <w:u w:val="single"/>
        </w:rPr>
      </w:pPr>
      <w:r w:rsidRPr="00C728E9">
        <w:rPr>
          <w:b w:val="0"/>
          <w:sz w:val="32"/>
          <w:szCs w:val="32"/>
          <w:u w:val="single"/>
        </w:rPr>
        <w:t>Table of Contents</w:t>
      </w:r>
    </w:p>
    <w:p w14:paraId="5AC2DF71" w14:textId="77777777" w:rsidR="00D84953" w:rsidRPr="004C1849" w:rsidRDefault="00E16D14">
      <w:pPr>
        <w:pStyle w:val="TOC1"/>
        <w:rPr>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49425028" w:history="1">
        <w:r w:rsidR="00D84953" w:rsidRPr="007C6702">
          <w:rPr>
            <w:rStyle w:val="Hyperlink"/>
            <w:rFonts w:cs="Calibri"/>
          </w:rPr>
          <w:t>1</w:t>
        </w:r>
        <w:r w:rsidR="00D84953" w:rsidRPr="004C1849">
          <w:rPr>
            <w:b w:val="0"/>
            <w:color w:val="auto"/>
            <w:kern w:val="0"/>
            <w:sz w:val="22"/>
            <w:szCs w:val="22"/>
            <w:lang w:val="en-US"/>
          </w:rPr>
          <w:tab/>
        </w:r>
        <w:r w:rsidR="00D84953" w:rsidRPr="007C6702">
          <w:rPr>
            <w:rStyle w:val="Hyperlink"/>
            <w:rFonts w:cs="Calibri"/>
          </w:rPr>
          <w:t>Current Measurement Correlation &amp; High-Level Description</w:t>
        </w:r>
        <w:r w:rsidR="00D84953">
          <w:rPr>
            <w:webHidden/>
          </w:rPr>
          <w:tab/>
        </w:r>
        <w:r w:rsidR="00D84953">
          <w:rPr>
            <w:webHidden/>
          </w:rPr>
          <w:fldChar w:fldCharType="begin"/>
        </w:r>
        <w:r w:rsidR="00D84953">
          <w:rPr>
            <w:webHidden/>
          </w:rPr>
          <w:instrText xml:space="preserve"> PAGEREF _Toc449425028 \h </w:instrText>
        </w:r>
        <w:r w:rsidR="00D84953">
          <w:rPr>
            <w:webHidden/>
          </w:rPr>
        </w:r>
        <w:r w:rsidR="00D84953">
          <w:rPr>
            <w:webHidden/>
          </w:rPr>
          <w:fldChar w:fldCharType="separate"/>
        </w:r>
        <w:r w:rsidR="00D84953">
          <w:rPr>
            <w:webHidden/>
          </w:rPr>
          <w:t>5</w:t>
        </w:r>
        <w:r w:rsidR="00D84953">
          <w:rPr>
            <w:webHidden/>
          </w:rPr>
          <w:fldChar w:fldCharType="end"/>
        </w:r>
      </w:hyperlink>
    </w:p>
    <w:p w14:paraId="0102E9CA" w14:textId="77777777" w:rsidR="00D84953" w:rsidRPr="004C1849" w:rsidRDefault="00F801E3">
      <w:pPr>
        <w:pStyle w:val="TOC1"/>
        <w:rPr>
          <w:b w:val="0"/>
          <w:color w:val="auto"/>
          <w:kern w:val="0"/>
          <w:sz w:val="22"/>
          <w:szCs w:val="22"/>
          <w:lang w:val="en-US"/>
        </w:rPr>
      </w:pPr>
      <w:hyperlink w:anchor="_Toc449425029" w:history="1">
        <w:r w:rsidR="00D84953" w:rsidRPr="007C6702">
          <w:rPr>
            <w:rStyle w:val="Hyperlink"/>
            <w:rFonts w:cs="Calibri"/>
          </w:rPr>
          <w:t>2</w:t>
        </w:r>
        <w:r w:rsidR="00D84953" w:rsidRPr="004C1849">
          <w:rPr>
            <w:b w:val="0"/>
            <w:color w:val="auto"/>
            <w:kern w:val="0"/>
            <w:sz w:val="22"/>
            <w:szCs w:val="22"/>
            <w:lang w:val="en-US"/>
          </w:rPr>
          <w:tab/>
        </w:r>
        <w:r w:rsidR="00D84953" w:rsidRPr="007C6702">
          <w:rPr>
            <w:rStyle w:val="Hyperlink"/>
            <w:rFonts w:cs="Calibri"/>
          </w:rPr>
          <w:t>Design details of software module</w:t>
        </w:r>
        <w:r w:rsidR="00D84953">
          <w:rPr>
            <w:webHidden/>
          </w:rPr>
          <w:tab/>
        </w:r>
        <w:r w:rsidR="00D84953">
          <w:rPr>
            <w:webHidden/>
          </w:rPr>
          <w:fldChar w:fldCharType="begin"/>
        </w:r>
        <w:r w:rsidR="00D84953">
          <w:rPr>
            <w:webHidden/>
          </w:rPr>
          <w:instrText xml:space="preserve"> PAGEREF _Toc449425029 \h </w:instrText>
        </w:r>
        <w:r w:rsidR="00D84953">
          <w:rPr>
            <w:webHidden/>
          </w:rPr>
        </w:r>
        <w:r w:rsidR="00D84953">
          <w:rPr>
            <w:webHidden/>
          </w:rPr>
          <w:fldChar w:fldCharType="separate"/>
        </w:r>
        <w:r w:rsidR="00D84953">
          <w:rPr>
            <w:webHidden/>
          </w:rPr>
          <w:t>6</w:t>
        </w:r>
        <w:r w:rsidR="00D84953">
          <w:rPr>
            <w:webHidden/>
          </w:rPr>
          <w:fldChar w:fldCharType="end"/>
        </w:r>
      </w:hyperlink>
    </w:p>
    <w:p w14:paraId="67CFA7E6" w14:textId="77777777" w:rsidR="00D84953" w:rsidRPr="004C1849" w:rsidRDefault="00F801E3">
      <w:pPr>
        <w:pStyle w:val="TOC2"/>
        <w:rPr>
          <w:color w:val="auto"/>
          <w:kern w:val="0"/>
          <w:szCs w:val="22"/>
        </w:rPr>
      </w:pPr>
      <w:hyperlink w:anchor="_Toc449425030" w:history="1">
        <w:r w:rsidR="00D84953" w:rsidRPr="007C6702">
          <w:rPr>
            <w:rStyle w:val="Hyperlink"/>
            <w:rFonts w:cs="Calibri"/>
          </w:rPr>
          <w:t>2.1</w:t>
        </w:r>
        <w:r w:rsidR="00D84953" w:rsidRPr="004C1849">
          <w:rPr>
            <w:color w:val="auto"/>
            <w:kern w:val="0"/>
            <w:szCs w:val="22"/>
          </w:rPr>
          <w:tab/>
        </w:r>
        <w:r w:rsidR="00D84953" w:rsidRPr="007C6702">
          <w:rPr>
            <w:rStyle w:val="Hyperlink"/>
          </w:rPr>
          <w:t>Graphical</w:t>
        </w:r>
        <w:r w:rsidR="00D84953" w:rsidRPr="007C6702">
          <w:rPr>
            <w:rStyle w:val="Hyperlink"/>
            <w:rFonts w:cs="Calibri"/>
          </w:rPr>
          <w:t xml:space="preserve"> representation of Current Measurement Correlation</w:t>
        </w:r>
        <w:r w:rsidR="00D84953">
          <w:rPr>
            <w:webHidden/>
          </w:rPr>
          <w:tab/>
        </w:r>
        <w:r w:rsidR="00D84953">
          <w:rPr>
            <w:webHidden/>
          </w:rPr>
          <w:fldChar w:fldCharType="begin"/>
        </w:r>
        <w:r w:rsidR="00D84953">
          <w:rPr>
            <w:webHidden/>
          </w:rPr>
          <w:instrText xml:space="preserve"> PAGEREF _Toc449425030 \h </w:instrText>
        </w:r>
        <w:r w:rsidR="00D84953">
          <w:rPr>
            <w:webHidden/>
          </w:rPr>
        </w:r>
        <w:r w:rsidR="00D84953">
          <w:rPr>
            <w:webHidden/>
          </w:rPr>
          <w:fldChar w:fldCharType="separate"/>
        </w:r>
        <w:r w:rsidR="00D84953">
          <w:rPr>
            <w:webHidden/>
          </w:rPr>
          <w:t>6</w:t>
        </w:r>
        <w:r w:rsidR="00D84953">
          <w:rPr>
            <w:webHidden/>
          </w:rPr>
          <w:fldChar w:fldCharType="end"/>
        </w:r>
      </w:hyperlink>
    </w:p>
    <w:p w14:paraId="24690144" w14:textId="77777777" w:rsidR="00D84953" w:rsidRPr="004C1849" w:rsidRDefault="00F801E3">
      <w:pPr>
        <w:pStyle w:val="TOC2"/>
        <w:rPr>
          <w:color w:val="auto"/>
          <w:kern w:val="0"/>
          <w:szCs w:val="22"/>
        </w:rPr>
      </w:pPr>
      <w:hyperlink w:anchor="_Toc449425031" w:history="1">
        <w:r w:rsidR="00D84953" w:rsidRPr="007C6702">
          <w:rPr>
            <w:rStyle w:val="Hyperlink"/>
            <w:rFonts w:cs="Calibri"/>
          </w:rPr>
          <w:t>2.2</w:t>
        </w:r>
        <w:r w:rsidR="00D84953" w:rsidRPr="004C1849">
          <w:rPr>
            <w:color w:val="auto"/>
            <w:kern w:val="0"/>
            <w:szCs w:val="22"/>
          </w:rPr>
          <w:tab/>
        </w:r>
        <w:r w:rsidR="00D84953" w:rsidRPr="007C6702">
          <w:rPr>
            <w:rStyle w:val="Hyperlink"/>
            <w:rFonts w:cs="Calibri"/>
          </w:rPr>
          <w:t>Data Flow Diagram</w:t>
        </w:r>
        <w:r w:rsidR="00D84953">
          <w:rPr>
            <w:webHidden/>
          </w:rPr>
          <w:tab/>
        </w:r>
        <w:r w:rsidR="00D84953">
          <w:rPr>
            <w:webHidden/>
          </w:rPr>
          <w:fldChar w:fldCharType="begin"/>
        </w:r>
        <w:r w:rsidR="00D84953">
          <w:rPr>
            <w:webHidden/>
          </w:rPr>
          <w:instrText xml:space="preserve"> PAGEREF _Toc449425031 \h </w:instrText>
        </w:r>
        <w:r w:rsidR="00D84953">
          <w:rPr>
            <w:webHidden/>
          </w:rPr>
        </w:r>
        <w:r w:rsidR="00D84953">
          <w:rPr>
            <w:webHidden/>
          </w:rPr>
          <w:fldChar w:fldCharType="separate"/>
        </w:r>
        <w:r w:rsidR="00D84953">
          <w:rPr>
            <w:webHidden/>
          </w:rPr>
          <w:t>6</w:t>
        </w:r>
        <w:r w:rsidR="00D84953">
          <w:rPr>
            <w:webHidden/>
          </w:rPr>
          <w:fldChar w:fldCharType="end"/>
        </w:r>
      </w:hyperlink>
    </w:p>
    <w:p w14:paraId="6B62636B" w14:textId="77777777" w:rsidR="00D84953" w:rsidRPr="004C1849" w:rsidRDefault="00F801E3">
      <w:pPr>
        <w:pStyle w:val="TOC3"/>
        <w:tabs>
          <w:tab w:val="left" w:pos="1200"/>
        </w:tabs>
        <w:rPr>
          <w:color w:val="auto"/>
          <w:kern w:val="0"/>
          <w:sz w:val="22"/>
          <w:szCs w:val="22"/>
        </w:rPr>
      </w:pPr>
      <w:hyperlink w:anchor="_Toc449425032" w:history="1">
        <w:r w:rsidR="00D84953" w:rsidRPr="007C6702">
          <w:rPr>
            <w:rStyle w:val="Hyperlink"/>
            <w:rFonts w:cs="Calibri"/>
          </w:rPr>
          <w:t>2.2.1</w:t>
        </w:r>
        <w:r w:rsidR="00D84953" w:rsidRPr="004C1849">
          <w:rPr>
            <w:color w:val="auto"/>
            <w:kern w:val="0"/>
            <w:sz w:val="22"/>
            <w:szCs w:val="22"/>
          </w:rPr>
          <w:tab/>
        </w:r>
        <w:r w:rsidR="00D84953" w:rsidRPr="007C6702">
          <w:rPr>
            <w:rStyle w:val="Hyperlink"/>
          </w:rPr>
          <w:t xml:space="preserve">Component </w:t>
        </w:r>
        <w:r w:rsidR="00D84953" w:rsidRPr="007C6702">
          <w:rPr>
            <w:rStyle w:val="Hyperlink"/>
            <w:rFonts w:cs="Calibri"/>
          </w:rPr>
          <w:t>level DFD</w:t>
        </w:r>
        <w:r w:rsidR="00D84953">
          <w:rPr>
            <w:webHidden/>
          </w:rPr>
          <w:tab/>
        </w:r>
        <w:r w:rsidR="00D84953">
          <w:rPr>
            <w:webHidden/>
          </w:rPr>
          <w:fldChar w:fldCharType="begin"/>
        </w:r>
        <w:r w:rsidR="00D84953">
          <w:rPr>
            <w:webHidden/>
          </w:rPr>
          <w:instrText xml:space="preserve"> PAGEREF _Toc449425032 \h </w:instrText>
        </w:r>
        <w:r w:rsidR="00D84953">
          <w:rPr>
            <w:webHidden/>
          </w:rPr>
        </w:r>
        <w:r w:rsidR="00D84953">
          <w:rPr>
            <w:webHidden/>
          </w:rPr>
          <w:fldChar w:fldCharType="separate"/>
        </w:r>
        <w:r w:rsidR="00D84953">
          <w:rPr>
            <w:webHidden/>
          </w:rPr>
          <w:t>6</w:t>
        </w:r>
        <w:r w:rsidR="00D84953">
          <w:rPr>
            <w:webHidden/>
          </w:rPr>
          <w:fldChar w:fldCharType="end"/>
        </w:r>
      </w:hyperlink>
    </w:p>
    <w:p w14:paraId="388CF848" w14:textId="77777777" w:rsidR="00D84953" w:rsidRPr="004C1849" w:rsidRDefault="00F801E3">
      <w:pPr>
        <w:pStyle w:val="TOC3"/>
        <w:tabs>
          <w:tab w:val="left" w:pos="1200"/>
        </w:tabs>
        <w:rPr>
          <w:color w:val="auto"/>
          <w:kern w:val="0"/>
          <w:sz w:val="22"/>
          <w:szCs w:val="22"/>
        </w:rPr>
      </w:pPr>
      <w:hyperlink w:anchor="_Toc449425033" w:history="1">
        <w:r w:rsidR="00D84953" w:rsidRPr="007C6702">
          <w:rPr>
            <w:rStyle w:val="Hyperlink"/>
            <w:rFonts w:cs="Calibri"/>
          </w:rPr>
          <w:t>2.2.2</w:t>
        </w:r>
        <w:r w:rsidR="00D84953" w:rsidRPr="004C1849">
          <w:rPr>
            <w:color w:val="auto"/>
            <w:kern w:val="0"/>
            <w:sz w:val="22"/>
            <w:szCs w:val="22"/>
          </w:rPr>
          <w:tab/>
        </w:r>
        <w:r w:rsidR="00D84953" w:rsidRPr="007C6702">
          <w:rPr>
            <w:rStyle w:val="Hyperlink"/>
          </w:rPr>
          <w:t xml:space="preserve">Function </w:t>
        </w:r>
        <w:r w:rsidR="00D84953" w:rsidRPr="007C6702">
          <w:rPr>
            <w:rStyle w:val="Hyperlink"/>
            <w:rFonts w:cs="Calibri"/>
          </w:rPr>
          <w:t>level DFD</w:t>
        </w:r>
        <w:r w:rsidR="00D84953">
          <w:rPr>
            <w:webHidden/>
          </w:rPr>
          <w:tab/>
        </w:r>
        <w:r w:rsidR="00D84953">
          <w:rPr>
            <w:webHidden/>
          </w:rPr>
          <w:fldChar w:fldCharType="begin"/>
        </w:r>
        <w:r w:rsidR="00D84953">
          <w:rPr>
            <w:webHidden/>
          </w:rPr>
          <w:instrText xml:space="preserve"> PAGEREF _Toc449425033 \h </w:instrText>
        </w:r>
        <w:r w:rsidR="00D84953">
          <w:rPr>
            <w:webHidden/>
          </w:rPr>
        </w:r>
        <w:r w:rsidR="00D84953">
          <w:rPr>
            <w:webHidden/>
          </w:rPr>
          <w:fldChar w:fldCharType="separate"/>
        </w:r>
        <w:r w:rsidR="00D84953">
          <w:rPr>
            <w:webHidden/>
          </w:rPr>
          <w:t>6</w:t>
        </w:r>
        <w:r w:rsidR="00D84953">
          <w:rPr>
            <w:webHidden/>
          </w:rPr>
          <w:fldChar w:fldCharType="end"/>
        </w:r>
      </w:hyperlink>
    </w:p>
    <w:p w14:paraId="131DB81A" w14:textId="77777777" w:rsidR="00D84953" w:rsidRPr="004C1849" w:rsidRDefault="00F801E3">
      <w:pPr>
        <w:pStyle w:val="TOC1"/>
        <w:rPr>
          <w:b w:val="0"/>
          <w:color w:val="auto"/>
          <w:kern w:val="0"/>
          <w:sz w:val="22"/>
          <w:szCs w:val="22"/>
          <w:lang w:val="en-US"/>
        </w:rPr>
      </w:pPr>
      <w:hyperlink w:anchor="_Toc449425034" w:history="1">
        <w:r w:rsidR="00D84953" w:rsidRPr="007C6702">
          <w:rPr>
            <w:rStyle w:val="Hyperlink"/>
            <w:rFonts w:cs="Calibri"/>
          </w:rPr>
          <w:t>3</w:t>
        </w:r>
        <w:r w:rsidR="00D84953" w:rsidRPr="004C1849">
          <w:rPr>
            <w:b w:val="0"/>
            <w:color w:val="auto"/>
            <w:kern w:val="0"/>
            <w:sz w:val="22"/>
            <w:szCs w:val="22"/>
            <w:lang w:val="en-US"/>
          </w:rPr>
          <w:tab/>
        </w:r>
        <w:r w:rsidR="00D84953" w:rsidRPr="007C6702">
          <w:rPr>
            <w:rStyle w:val="Hyperlink"/>
            <w:rFonts w:cs="Calibri"/>
          </w:rPr>
          <w:t>Constant Data Dictionary</w:t>
        </w:r>
        <w:r w:rsidR="00D84953">
          <w:rPr>
            <w:webHidden/>
          </w:rPr>
          <w:tab/>
        </w:r>
        <w:r w:rsidR="00D84953">
          <w:rPr>
            <w:webHidden/>
          </w:rPr>
          <w:fldChar w:fldCharType="begin"/>
        </w:r>
        <w:r w:rsidR="00D84953">
          <w:rPr>
            <w:webHidden/>
          </w:rPr>
          <w:instrText xml:space="preserve"> PAGEREF _Toc449425034 \h </w:instrText>
        </w:r>
        <w:r w:rsidR="00D84953">
          <w:rPr>
            <w:webHidden/>
          </w:rPr>
        </w:r>
        <w:r w:rsidR="00D84953">
          <w:rPr>
            <w:webHidden/>
          </w:rPr>
          <w:fldChar w:fldCharType="separate"/>
        </w:r>
        <w:r w:rsidR="00D84953">
          <w:rPr>
            <w:webHidden/>
          </w:rPr>
          <w:t>7</w:t>
        </w:r>
        <w:r w:rsidR="00D84953">
          <w:rPr>
            <w:webHidden/>
          </w:rPr>
          <w:fldChar w:fldCharType="end"/>
        </w:r>
      </w:hyperlink>
    </w:p>
    <w:p w14:paraId="762C7E08" w14:textId="77777777" w:rsidR="00D84953" w:rsidRPr="004C1849" w:rsidRDefault="00F801E3">
      <w:pPr>
        <w:pStyle w:val="TOC2"/>
        <w:rPr>
          <w:color w:val="auto"/>
          <w:kern w:val="0"/>
          <w:szCs w:val="22"/>
        </w:rPr>
      </w:pPr>
      <w:hyperlink w:anchor="_Toc449425035" w:history="1">
        <w:r w:rsidR="00D84953" w:rsidRPr="007C6702">
          <w:rPr>
            <w:rStyle w:val="Hyperlink"/>
          </w:rPr>
          <w:t>3.1</w:t>
        </w:r>
        <w:r w:rsidR="00D84953" w:rsidRPr="004C1849">
          <w:rPr>
            <w:color w:val="auto"/>
            <w:kern w:val="0"/>
            <w:szCs w:val="22"/>
          </w:rPr>
          <w:tab/>
        </w:r>
        <w:r w:rsidR="00D84953" w:rsidRPr="007C6702">
          <w:rPr>
            <w:rStyle w:val="Hyperlink"/>
          </w:rPr>
          <w:t>Program (fixed) Constants</w:t>
        </w:r>
        <w:r w:rsidR="00D84953">
          <w:rPr>
            <w:webHidden/>
          </w:rPr>
          <w:tab/>
        </w:r>
        <w:r w:rsidR="00D84953">
          <w:rPr>
            <w:webHidden/>
          </w:rPr>
          <w:fldChar w:fldCharType="begin"/>
        </w:r>
        <w:r w:rsidR="00D84953">
          <w:rPr>
            <w:webHidden/>
          </w:rPr>
          <w:instrText xml:space="preserve"> PAGEREF _Toc449425035 \h </w:instrText>
        </w:r>
        <w:r w:rsidR="00D84953">
          <w:rPr>
            <w:webHidden/>
          </w:rPr>
        </w:r>
        <w:r w:rsidR="00D84953">
          <w:rPr>
            <w:webHidden/>
          </w:rPr>
          <w:fldChar w:fldCharType="separate"/>
        </w:r>
        <w:r w:rsidR="00D84953">
          <w:rPr>
            <w:webHidden/>
          </w:rPr>
          <w:t>7</w:t>
        </w:r>
        <w:r w:rsidR="00D84953">
          <w:rPr>
            <w:webHidden/>
          </w:rPr>
          <w:fldChar w:fldCharType="end"/>
        </w:r>
      </w:hyperlink>
    </w:p>
    <w:p w14:paraId="23EBE8C7" w14:textId="77777777" w:rsidR="00D84953" w:rsidRPr="004C1849" w:rsidRDefault="00F801E3">
      <w:pPr>
        <w:pStyle w:val="TOC3"/>
        <w:tabs>
          <w:tab w:val="left" w:pos="1200"/>
        </w:tabs>
        <w:rPr>
          <w:color w:val="auto"/>
          <w:kern w:val="0"/>
          <w:sz w:val="22"/>
          <w:szCs w:val="22"/>
        </w:rPr>
      </w:pPr>
      <w:hyperlink w:anchor="_Toc449425036" w:history="1">
        <w:r w:rsidR="00D84953" w:rsidRPr="007C6702">
          <w:rPr>
            <w:rStyle w:val="Hyperlink"/>
          </w:rPr>
          <w:t>3.1.1</w:t>
        </w:r>
        <w:r w:rsidR="00D84953" w:rsidRPr="004C1849">
          <w:rPr>
            <w:color w:val="auto"/>
            <w:kern w:val="0"/>
            <w:sz w:val="22"/>
            <w:szCs w:val="22"/>
          </w:rPr>
          <w:tab/>
        </w:r>
        <w:r w:rsidR="00D84953" w:rsidRPr="007C6702">
          <w:rPr>
            <w:rStyle w:val="Hyperlink"/>
          </w:rPr>
          <w:t>Embedded Constants</w:t>
        </w:r>
        <w:r w:rsidR="00D84953">
          <w:rPr>
            <w:webHidden/>
          </w:rPr>
          <w:tab/>
        </w:r>
        <w:r w:rsidR="00D84953">
          <w:rPr>
            <w:webHidden/>
          </w:rPr>
          <w:fldChar w:fldCharType="begin"/>
        </w:r>
        <w:r w:rsidR="00D84953">
          <w:rPr>
            <w:webHidden/>
          </w:rPr>
          <w:instrText xml:space="preserve"> PAGEREF _Toc449425036 \h </w:instrText>
        </w:r>
        <w:r w:rsidR="00D84953">
          <w:rPr>
            <w:webHidden/>
          </w:rPr>
        </w:r>
        <w:r w:rsidR="00D84953">
          <w:rPr>
            <w:webHidden/>
          </w:rPr>
          <w:fldChar w:fldCharType="separate"/>
        </w:r>
        <w:r w:rsidR="00D84953">
          <w:rPr>
            <w:webHidden/>
          </w:rPr>
          <w:t>7</w:t>
        </w:r>
        <w:r w:rsidR="00D84953">
          <w:rPr>
            <w:webHidden/>
          </w:rPr>
          <w:fldChar w:fldCharType="end"/>
        </w:r>
      </w:hyperlink>
    </w:p>
    <w:p w14:paraId="2C4DD51D" w14:textId="77777777" w:rsidR="00D84953" w:rsidRPr="004C1849" w:rsidRDefault="00F801E3">
      <w:pPr>
        <w:pStyle w:val="TOC2"/>
        <w:rPr>
          <w:color w:val="auto"/>
          <w:kern w:val="0"/>
          <w:szCs w:val="22"/>
        </w:rPr>
      </w:pPr>
      <w:hyperlink w:anchor="_Toc449425037" w:history="1">
        <w:r w:rsidR="00D84953" w:rsidRPr="007C6702">
          <w:rPr>
            <w:rStyle w:val="Hyperlink"/>
            <w:rFonts w:cs="Calibri"/>
          </w:rPr>
          <w:t>3.1.1.1</w:t>
        </w:r>
        <w:r w:rsidR="00D84953" w:rsidRPr="004C1849">
          <w:rPr>
            <w:color w:val="auto"/>
            <w:kern w:val="0"/>
            <w:szCs w:val="22"/>
          </w:rPr>
          <w:tab/>
        </w:r>
        <w:r w:rsidR="00D84953" w:rsidRPr="007C6702">
          <w:rPr>
            <w:rStyle w:val="Hyperlink"/>
            <w:rFonts w:cs="Calibri"/>
          </w:rPr>
          <w:t>Local</w:t>
        </w:r>
        <w:r w:rsidR="00D84953">
          <w:rPr>
            <w:webHidden/>
          </w:rPr>
          <w:tab/>
        </w:r>
        <w:r w:rsidR="00D84953">
          <w:rPr>
            <w:webHidden/>
          </w:rPr>
          <w:fldChar w:fldCharType="begin"/>
        </w:r>
        <w:r w:rsidR="00D84953">
          <w:rPr>
            <w:webHidden/>
          </w:rPr>
          <w:instrText xml:space="preserve"> PAGEREF _Toc449425037 \h </w:instrText>
        </w:r>
        <w:r w:rsidR="00D84953">
          <w:rPr>
            <w:webHidden/>
          </w:rPr>
        </w:r>
        <w:r w:rsidR="00D84953">
          <w:rPr>
            <w:webHidden/>
          </w:rPr>
          <w:fldChar w:fldCharType="separate"/>
        </w:r>
        <w:r w:rsidR="00D84953">
          <w:rPr>
            <w:webHidden/>
          </w:rPr>
          <w:t>7</w:t>
        </w:r>
        <w:r w:rsidR="00D84953">
          <w:rPr>
            <w:webHidden/>
          </w:rPr>
          <w:fldChar w:fldCharType="end"/>
        </w:r>
      </w:hyperlink>
    </w:p>
    <w:p w14:paraId="40F58391" w14:textId="77777777" w:rsidR="00D84953" w:rsidRPr="004C1849" w:rsidRDefault="00F801E3">
      <w:pPr>
        <w:pStyle w:val="TOC1"/>
        <w:rPr>
          <w:b w:val="0"/>
          <w:color w:val="auto"/>
          <w:kern w:val="0"/>
          <w:sz w:val="22"/>
          <w:szCs w:val="22"/>
          <w:lang w:val="en-US"/>
        </w:rPr>
      </w:pPr>
      <w:hyperlink w:anchor="_Toc449425038" w:history="1">
        <w:r w:rsidR="00D84953" w:rsidRPr="007C6702">
          <w:rPr>
            <w:rStyle w:val="Hyperlink"/>
            <w:rFonts w:cs="Calibri"/>
          </w:rPr>
          <w:t>4</w:t>
        </w:r>
        <w:r w:rsidR="00D84953" w:rsidRPr="004C1849">
          <w:rPr>
            <w:b w:val="0"/>
            <w:color w:val="auto"/>
            <w:kern w:val="0"/>
            <w:sz w:val="22"/>
            <w:szCs w:val="22"/>
            <w:lang w:val="en-US"/>
          </w:rPr>
          <w:tab/>
        </w:r>
        <w:r w:rsidR="00D84953" w:rsidRPr="007C6702">
          <w:rPr>
            <w:rStyle w:val="Hyperlink"/>
            <w:rFonts w:cs="Calibri"/>
          </w:rPr>
          <w:t>Software Component Implementation</w:t>
        </w:r>
        <w:r w:rsidR="00D84953">
          <w:rPr>
            <w:webHidden/>
          </w:rPr>
          <w:tab/>
        </w:r>
        <w:r w:rsidR="00D84953">
          <w:rPr>
            <w:webHidden/>
          </w:rPr>
          <w:fldChar w:fldCharType="begin"/>
        </w:r>
        <w:r w:rsidR="00D84953">
          <w:rPr>
            <w:webHidden/>
          </w:rPr>
          <w:instrText xml:space="preserve"> PAGEREF _Toc449425038 \h </w:instrText>
        </w:r>
        <w:r w:rsidR="00D84953">
          <w:rPr>
            <w:webHidden/>
          </w:rPr>
        </w:r>
        <w:r w:rsidR="00D84953">
          <w:rPr>
            <w:webHidden/>
          </w:rPr>
          <w:fldChar w:fldCharType="separate"/>
        </w:r>
        <w:r w:rsidR="00D84953">
          <w:rPr>
            <w:webHidden/>
          </w:rPr>
          <w:t>8</w:t>
        </w:r>
        <w:r w:rsidR="00D84953">
          <w:rPr>
            <w:webHidden/>
          </w:rPr>
          <w:fldChar w:fldCharType="end"/>
        </w:r>
      </w:hyperlink>
    </w:p>
    <w:p w14:paraId="25C516D6" w14:textId="77777777" w:rsidR="00D84953" w:rsidRPr="004C1849" w:rsidRDefault="00F801E3">
      <w:pPr>
        <w:pStyle w:val="TOC2"/>
        <w:rPr>
          <w:color w:val="auto"/>
          <w:kern w:val="0"/>
          <w:szCs w:val="22"/>
        </w:rPr>
      </w:pPr>
      <w:hyperlink w:anchor="_Toc449425039" w:history="1">
        <w:r w:rsidR="00D84953" w:rsidRPr="007C6702">
          <w:rPr>
            <w:rStyle w:val="Hyperlink"/>
          </w:rPr>
          <w:t>4.1</w:t>
        </w:r>
        <w:r w:rsidR="00D84953" w:rsidRPr="004C1849">
          <w:rPr>
            <w:color w:val="auto"/>
            <w:kern w:val="0"/>
            <w:szCs w:val="22"/>
          </w:rPr>
          <w:tab/>
        </w:r>
        <w:r w:rsidR="00D84953" w:rsidRPr="007C6702">
          <w:rPr>
            <w:rStyle w:val="Hyperlink"/>
          </w:rPr>
          <w:t>Sub-Module Functions</w:t>
        </w:r>
        <w:r w:rsidR="00D84953">
          <w:rPr>
            <w:webHidden/>
          </w:rPr>
          <w:tab/>
        </w:r>
        <w:r w:rsidR="00D84953">
          <w:rPr>
            <w:webHidden/>
          </w:rPr>
          <w:fldChar w:fldCharType="begin"/>
        </w:r>
        <w:r w:rsidR="00D84953">
          <w:rPr>
            <w:webHidden/>
          </w:rPr>
          <w:instrText xml:space="preserve"> PAGEREF _Toc449425039 \h </w:instrText>
        </w:r>
        <w:r w:rsidR="00D84953">
          <w:rPr>
            <w:webHidden/>
          </w:rPr>
        </w:r>
        <w:r w:rsidR="00D84953">
          <w:rPr>
            <w:webHidden/>
          </w:rPr>
          <w:fldChar w:fldCharType="separate"/>
        </w:r>
        <w:r w:rsidR="00D84953">
          <w:rPr>
            <w:webHidden/>
          </w:rPr>
          <w:t>8</w:t>
        </w:r>
        <w:r w:rsidR="00D84953">
          <w:rPr>
            <w:webHidden/>
          </w:rPr>
          <w:fldChar w:fldCharType="end"/>
        </w:r>
      </w:hyperlink>
    </w:p>
    <w:p w14:paraId="1509DC52" w14:textId="77777777" w:rsidR="00D84953" w:rsidRPr="004C1849" w:rsidRDefault="00F801E3">
      <w:pPr>
        <w:pStyle w:val="TOC2"/>
        <w:rPr>
          <w:color w:val="auto"/>
          <w:kern w:val="0"/>
          <w:szCs w:val="22"/>
        </w:rPr>
      </w:pPr>
      <w:hyperlink w:anchor="_Toc449425040" w:history="1">
        <w:r w:rsidR="00D84953" w:rsidRPr="007C6702">
          <w:rPr>
            <w:rStyle w:val="Hyperlink"/>
            <w:rFonts w:cs="Calibri"/>
          </w:rPr>
          <w:t>4.1.1</w:t>
        </w:r>
        <w:r w:rsidR="00D84953" w:rsidRPr="004C1849">
          <w:rPr>
            <w:color w:val="auto"/>
            <w:kern w:val="0"/>
            <w:szCs w:val="22"/>
          </w:rPr>
          <w:tab/>
        </w:r>
        <w:r w:rsidR="00D84953" w:rsidRPr="007C6702">
          <w:rPr>
            <w:rStyle w:val="Hyperlink"/>
            <w:rFonts w:cs="Calibri"/>
          </w:rPr>
          <w:t>Initialization Functions</w:t>
        </w:r>
        <w:r w:rsidR="00D84953">
          <w:rPr>
            <w:webHidden/>
          </w:rPr>
          <w:tab/>
        </w:r>
        <w:r w:rsidR="00D84953">
          <w:rPr>
            <w:webHidden/>
          </w:rPr>
          <w:fldChar w:fldCharType="begin"/>
        </w:r>
        <w:r w:rsidR="00D84953">
          <w:rPr>
            <w:webHidden/>
          </w:rPr>
          <w:instrText xml:space="preserve"> PAGEREF _Toc449425040 \h </w:instrText>
        </w:r>
        <w:r w:rsidR="00D84953">
          <w:rPr>
            <w:webHidden/>
          </w:rPr>
        </w:r>
        <w:r w:rsidR="00D84953">
          <w:rPr>
            <w:webHidden/>
          </w:rPr>
          <w:fldChar w:fldCharType="separate"/>
        </w:r>
        <w:r w:rsidR="00D84953">
          <w:rPr>
            <w:webHidden/>
          </w:rPr>
          <w:t>8</w:t>
        </w:r>
        <w:r w:rsidR="00D84953">
          <w:rPr>
            <w:webHidden/>
          </w:rPr>
          <w:fldChar w:fldCharType="end"/>
        </w:r>
      </w:hyperlink>
    </w:p>
    <w:p w14:paraId="365601B1" w14:textId="77777777" w:rsidR="00D84953" w:rsidRPr="004C1849" w:rsidRDefault="00F801E3">
      <w:pPr>
        <w:pStyle w:val="TOC2"/>
        <w:rPr>
          <w:color w:val="auto"/>
          <w:kern w:val="0"/>
          <w:szCs w:val="22"/>
        </w:rPr>
      </w:pPr>
      <w:hyperlink w:anchor="_Toc449425041" w:history="1">
        <w:r w:rsidR="00D84953" w:rsidRPr="007C6702">
          <w:rPr>
            <w:rStyle w:val="Hyperlink"/>
            <w:rFonts w:cs="Calibri"/>
          </w:rPr>
          <w:t>4.1.1.1</w:t>
        </w:r>
        <w:r w:rsidR="00D84953" w:rsidRPr="004C1849">
          <w:rPr>
            <w:color w:val="auto"/>
            <w:kern w:val="0"/>
            <w:szCs w:val="22"/>
          </w:rPr>
          <w:tab/>
        </w:r>
        <w:r w:rsidR="00D84953" w:rsidRPr="007C6702">
          <w:rPr>
            <w:rStyle w:val="Hyperlink"/>
            <w:rFonts w:cs="Calibri"/>
          </w:rPr>
          <w:t>INIT</w:t>
        </w:r>
        <w:r w:rsidR="00D84953">
          <w:rPr>
            <w:webHidden/>
          </w:rPr>
          <w:tab/>
        </w:r>
        <w:r w:rsidR="00D84953">
          <w:rPr>
            <w:webHidden/>
          </w:rPr>
          <w:fldChar w:fldCharType="begin"/>
        </w:r>
        <w:r w:rsidR="00D84953">
          <w:rPr>
            <w:webHidden/>
          </w:rPr>
          <w:instrText xml:space="preserve"> PAGEREF _Toc449425041 \h </w:instrText>
        </w:r>
        <w:r w:rsidR="00D84953">
          <w:rPr>
            <w:webHidden/>
          </w:rPr>
        </w:r>
        <w:r w:rsidR="00D84953">
          <w:rPr>
            <w:webHidden/>
          </w:rPr>
          <w:fldChar w:fldCharType="separate"/>
        </w:r>
        <w:r w:rsidR="00D84953">
          <w:rPr>
            <w:webHidden/>
          </w:rPr>
          <w:t>8</w:t>
        </w:r>
        <w:r w:rsidR="00D84953">
          <w:rPr>
            <w:webHidden/>
          </w:rPr>
          <w:fldChar w:fldCharType="end"/>
        </w:r>
      </w:hyperlink>
    </w:p>
    <w:p w14:paraId="1C8BBD38" w14:textId="77777777" w:rsidR="00D84953" w:rsidRPr="004C1849" w:rsidRDefault="00F801E3">
      <w:pPr>
        <w:pStyle w:val="TOC2"/>
        <w:rPr>
          <w:color w:val="auto"/>
          <w:kern w:val="0"/>
          <w:szCs w:val="22"/>
        </w:rPr>
      </w:pPr>
      <w:hyperlink w:anchor="_Toc449425042" w:history="1">
        <w:r w:rsidR="00D84953" w:rsidRPr="007C6702">
          <w:rPr>
            <w:rStyle w:val="Hyperlink"/>
            <w:rFonts w:cs="Calibri"/>
          </w:rPr>
          <w:t>4.1.1.2</w:t>
        </w:r>
        <w:r w:rsidR="00D84953" w:rsidRPr="004C1849">
          <w:rPr>
            <w:color w:val="auto"/>
            <w:kern w:val="0"/>
            <w:szCs w:val="22"/>
          </w:rPr>
          <w:tab/>
        </w:r>
        <w:r w:rsidR="00D84953" w:rsidRPr="007C6702">
          <w:rPr>
            <w:rStyle w:val="Hyperlink"/>
            <w:rFonts w:cs="Calibri"/>
          </w:rPr>
          <w:t>Design Rationale</w:t>
        </w:r>
        <w:r w:rsidR="00D84953">
          <w:rPr>
            <w:webHidden/>
          </w:rPr>
          <w:tab/>
        </w:r>
        <w:r w:rsidR="00D84953">
          <w:rPr>
            <w:webHidden/>
          </w:rPr>
          <w:fldChar w:fldCharType="begin"/>
        </w:r>
        <w:r w:rsidR="00D84953">
          <w:rPr>
            <w:webHidden/>
          </w:rPr>
          <w:instrText xml:space="preserve"> PAGEREF _Toc449425042 \h </w:instrText>
        </w:r>
        <w:r w:rsidR="00D84953">
          <w:rPr>
            <w:webHidden/>
          </w:rPr>
        </w:r>
        <w:r w:rsidR="00D84953">
          <w:rPr>
            <w:webHidden/>
          </w:rPr>
          <w:fldChar w:fldCharType="separate"/>
        </w:r>
        <w:r w:rsidR="00D84953">
          <w:rPr>
            <w:webHidden/>
          </w:rPr>
          <w:t>8</w:t>
        </w:r>
        <w:r w:rsidR="00D84953">
          <w:rPr>
            <w:webHidden/>
          </w:rPr>
          <w:fldChar w:fldCharType="end"/>
        </w:r>
      </w:hyperlink>
    </w:p>
    <w:p w14:paraId="37E6BF9F" w14:textId="77777777" w:rsidR="00D84953" w:rsidRPr="004C1849" w:rsidRDefault="00F801E3">
      <w:pPr>
        <w:pStyle w:val="TOC2"/>
        <w:rPr>
          <w:color w:val="auto"/>
          <w:kern w:val="0"/>
          <w:szCs w:val="22"/>
        </w:rPr>
      </w:pPr>
      <w:hyperlink w:anchor="_Toc449425043" w:history="1">
        <w:r w:rsidR="00D84953" w:rsidRPr="007C6702">
          <w:rPr>
            <w:rStyle w:val="Hyperlink"/>
            <w:rFonts w:cs="Calibri"/>
          </w:rPr>
          <w:t>4.1.1.3</w:t>
        </w:r>
        <w:r w:rsidR="00D84953" w:rsidRPr="004C1849">
          <w:rPr>
            <w:color w:val="auto"/>
            <w:kern w:val="0"/>
            <w:szCs w:val="22"/>
          </w:rPr>
          <w:tab/>
        </w:r>
        <w:r w:rsidR="00D84953" w:rsidRPr="007C6702">
          <w:rPr>
            <w:rStyle w:val="Hyperlink"/>
            <w:rFonts w:cs="Calibri"/>
          </w:rPr>
          <w:t>Store Module Inputs to Local copies</w:t>
        </w:r>
        <w:r w:rsidR="00D84953">
          <w:rPr>
            <w:webHidden/>
          </w:rPr>
          <w:tab/>
        </w:r>
        <w:r w:rsidR="00D84953">
          <w:rPr>
            <w:webHidden/>
          </w:rPr>
          <w:fldChar w:fldCharType="begin"/>
        </w:r>
        <w:r w:rsidR="00D84953">
          <w:rPr>
            <w:webHidden/>
          </w:rPr>
          <w:instrText xml:space="preserve"> PAGEREF _Toc449425043 \h </w:instrText>
        </w:r>
        <w:r w:rsidR="00D84953">
          <w:rPr>
            <w:webHidden/>
          </w:rPr>
        </w:r>
        <w:r w:rsidR="00D84953">
          <w:rPr>
            <w:webHidden/>
          </w:rPr>
          <w:fldChar w:fldCharType="separate"/>
        </w:r>
        <w:r w:rsidR="00D84953">
          <w:rPr>
            <w:webHidden/>
          </w:rPr>
          <w:t>8</w:t>
        </w:r>
        <w:r w:rsidR="00D84953">
          <w:rPr>
            <w:webHidden/>
          </w:rPr>
          <w:fldChar w:fldCharType="end"/>
        </w:r>
      </w:hyperlink>
    </w:p>
    <w:p w14:paraId="2A520C08" w14:textId="77777777" w:rsidR="00D84953" w:rsidRPr="004C1849" w:rsidRDefault="00F801E3">
      <w:pPr>
        <w:pStyle w:val="TOC2"/>
        <w:rPr>
          <w:color w:val="auto"/>
          <w:kern w:val="0"/>
          <w:szCs w:val="22"/>
        </w:rPr>
      </w:pPr>
      <w:hyperlink w:anchor="_Toc449425044" w:history="1">
        <w:r w:rsidR="00D84953" w:rsidRPr="007C6702">
          <w:rPr>
            <w:rStyle w:val="Hyperlink"/>
            <w:rFonts w:cs="Calibri"/>
          </w:rPr>
          <w:t>4.1.1.4</w:t>
        </w:r>
        <w:r w:rsidR="00D84953" w:rsidRPr="004C1849">
          <w:rPr>
            <w:color w:val="auto"/>
            <w:kern w:val="0"/>
            <w:szCs w:val="22"/>
          </w:rPr>
          <w:tab/>
        </w:r>
        <w:r w:rsidR="00D84953" w:rsidRPr="007C6702">
          <w:rPr>
            <w:rStyle w:val="Hyperlink"/>
            <w:rFonts w:cs="Calibri"/>
          </w:rPr>
          <w:t>(Processing of function)………</w:t>
        </w:r>
        <w:r w:rsidR="00D84953">
          <w:rPr>
            <w:webHidden/>
          </w:rPr>
          <w:tab/>
        </w:r>
        <w:r w:rsidR="00D84953">
          <w:rPr>
            <w:webHidden/>
          </w:rPr>
          <w:fldChar w:fldCharType="begin"/>
        </w:r>
        <w:r w:rsidR="00D84953">
          <w:rPr>
            <w:webHidden/>
          </w:rPr>
          <w:instrText xml:space="preserve"> PAGEREF _Toc449425044 \h </w:instrText>
        </w:r>
        <w:r w:rsidR="00D84953">
          <w:rPr>
            <w:webHidden/>
          </w:rPr>
        </w:r>
        <w:r w:rsidR="00D84953">
          <w:rPr>
            <w:webHidden/>
          </w:rPr>
          <w:fldChar w:fldCharType="separate"/>
        </w:r>
        <w:r w:rsidR="00D84953">
          <w:rPr>
            <w:webHidden/>
          </w:rPr>
          <w:t>8</w:t>
        </w:r>
        <w:r w:rsidR="00D84953">
          <w:rPr>
            <w:webHidden/>
          </w:rPr>
          <w:fldChar w:fldCharType="end"/>
        </w:r>
      </w:hyperlink>
    </w:p>
    <w:p w14:paraId="28A45D82" w14:textId="77777777" w:rsidR="00D84953" w:rsidRPr="004C1849" w:rsidRDefault="00F801E3">
      <w:pPr>
        <w:pStyle w:val="TOC2"/>
        <w:rPr>
          <w:color w:val="auto"/>
          <w:kern w:val="0"/>
          <w:szCs w:val="22"/>
        </w:rPr>
      </w:pPr>
      <w:hyperlink w:anchor="_Toc449425045" w:history="1">
        <w:r w:rsidR="00D84953" w:rsidRPr="007C6702">
          <w:rPr>
            <w:rStyle w:val="Hyperlink"/>
            <w:rFonts w:cs="Calibri"/>
          </w:rPr>
          <w:t>4.1.1.5</w:t>
        </w:r>
        <w:r w:rsidR="00D84953" w:rsidRPr="004C1849">
          <w:rPr>
            <w:color w:val="auto"/>
            <w:kern w:val="0"/>
            <w:szCs w:val="22"/>
          </w:rPr>
          <w:tab/>
        </w:r>
        <w:r w:rsidR="00D84953" w:rsidRPr="007C6702">
          <w:rPr>
            <w:rStyle w:val="Hyperlink"/>
            <w:rFonts w:cs="Calibri"/>
          </w:rPr>
          <w:t>Store Local copy of outputs into Module Outputs</w:t>
        </w:r>
        <w:r w:rsidR="00D84953">
          <w:rPr>
            <w:webHidden/>
          </w:rPr>
          <w:tab/>
        </w:r>
        <w:r w:rsidR="00D84953">
          <w:rPr>
            <w:webHidden/>
          </w:rPr>
          <w:fldChar w:fldCharType="begin"/>
        </w:r>
        <w:r w:rsidR="00D84953">
          <w:rPr>
            <w:webHidden/>
          </w:rPr>
          <w:instrText xml:space="preserve"> PAGEREF _Toc449425045 \h </w:instrText>
        </w:r>
        <w:r w:rsidR="00D84953">
          <w:rPr>
            <w:webHidden/>
          </w:rPr>
        </w:r>
        <w:r w:rsidR="00D84953">
          <w:rPr>
            <w:webHidden/>
          </w:rPr>
          <w:fldChar w:fldCharType="separate"/>
        </w:r>
        <w:r w:rsidR="00D84953">
          <w:rPr>
            <w:webHidden/>
          </w:rPr>
          <w:t>8</w:t>
        </w:r>
        <w:r w:rsidR="00D84953">
          <w:rPr>
            <w:webHidden/>
          </w:rPr>
          <w:fldChar w:fldCharType="end"/>
        </w:r>
      </w:hyperlink>
    </w:p>
    <w:p w14:paraId="44A40C75" w14:textId="77777777" w:rsidR="00D84953" w:rsidRPr="004C1849" w:rsidRDefault="00F801E3">
      <w:pPr>
        <w:pStyle w:val="TOC2"/>
        <w:rPr>
          <w:color w:val="auto"/>
          <w:kern w:val="0"/>
          <w:szCs w:val="22"/>
        </w:rPr>
      </w:pPr>
      <w:hyperlink w:anchor="_Toc449425046" w:history="1">
        <w:r w:rsidR="00D84953" w:rsidRPr="007C6702">
          <w:rPr>
            <w:rStyle w:val="Hyperlink"/>
            <w:rFonts w:cs="Calibri"/>
          </w:rPr>
          <w:t>4.1.2</w:t>
        </w:r>
        <w:r w:rsidR="00D84953" w:rsidRPr="004C1849">
          <w:rPr>
            <w:color w:val="auto"/>
            <w:kern w:val="0"/>
            <w:szCs w:val="22"/>
          </w:rPr>
          <w:tab/>
        </w:r>
        <w:r w:rsidR="00D84953" w:rsidRPr="007C6702">
          <w:rPr>
            <w:rStyle w:val="Hyperlink"/>
            <w:rFonts w:cs="Calibri"/>
          </w:rPr>
          <w:t>PERIODIC FUNCTIONS</w:t>
        </w:r>
        <w:r w:rsidR="00D84953">
          <w:rPr>
            <w:webHidden/>
          </w:rPr>
          <w:tab/>
        </w:r>
        <w:r w:rsidR="00D84953">
          <w:rPr>
            <w:webHidden/>
          </w:rPr>
          <w:fldChar w:fldCharType="begin"/>
        </w:r>
        <w:r w:rsidR="00D84953">
          <w:rPr>
            <w:webHidden/>
          </w:rPr>
          <w:instrText xml:space="preserve"> PAGEREF _Toc449425046 \h </w:instrText>
        </w:r>
        <w:r w:rsidR="00D84953">
          <w:rPr>
            <w:webHidden/>
          </w:rPr>
        </w:r>
        <w:r w:rsidR="00D84953">
          <w:rPr>
            <w:webHidden/>
          </w:rPr>
          <w:fldChar w:fldCharType="separate"/>
        </w:r>
        <w:r w:rsidR="00D84953">
          <w:rPr>
            <w:webHidden/>
          </w:rPr>
          <w:t>8</w:t>
        </w:r>
        <w:r w:rsidR="00D84953">
          <w:rPr>
            <w:webHidden/>
          </w:rPr>
          <w:fldChar w:fldCharType="end"/>
        </w:r>
      </w:hyperlink>
    </w:p>
    <w:p w14:paraId="647EC23D" w14:textId="77777777" w:rsidR="00D84953" w:rsidRPr="004C1849" w:rsidRDefault="00F801E3">
      <w:pPr>
        <w:pStyle w:val="TOC2"/>
        <w:rPr>
          <w:color w:val="auto"/>
          <w:kern w:val="0"/>
          <w:szCs w:val="22"/>
        </w:rPr>
      </w:pPr>
      <w:hyperlink w:anchor="_Toc449425047" w:history="1">
        <w:r w:rsidR="00D84953" w:rsidRPr="007C6702">
          <w:rPr>
            <w:rStyle w:val="Hyperlink"/>
            <w:rFonts w:cs="Calibri"/>
          </w:rPr>
          <w:t>4.1.2.1</w:t>
        </w:r>
        <w:r w:rsidR="00D84953" w:rsidRPr="004C1849">
          <w:rPr>
            <w:color w:val="auto"/>
            <w:kern w:val="0"/>
            <w:szCs w:val="22"/>
          </w:rPr>
          <w:tab/>
        </w:r>
        <w:r w:rsidR="00D84953" w:rsidRPr="007C6702">
          <w:rPr>
            <w:rStyle w:val="Hyperlink"/>
            <w:rFonts w:cs="Calibri"/>
          </w:rPr>
          <w:t>Per: CurrMeasCorrlnPer1</w:t>
        </w:r>
        <w:r w:rsidR="00D84953">
          <w:rPr>
            <w:webHidden/>
          </w:rPr>
          <w:tab/>
        </w:r>
        <w:r w:rsidR="00D84953">
          <w:rPr>
            <w:webHidden/>
          </w:rPr>
          <w:fldChar w:fldCharType="begin"/>
        </w:r>
        <w:r w:rsidR="00D84953">
          <w:rPr>
            <w:webHidden/>
          </w:rPr>
          <w:instrText xml:space="preserve"> PAGEREF _Toc449425047 \h </w:instrText>
        </w:r>
        <w:r w:rsidR="00D84953">
          <w:rPr>
            <w:webHidden/>
          </w:rPr>
        </w:r>
        <w:r w:rsidR="00D84953">
          <w:rPr>
            <w:webHidden/>
          </w:rPr>
          <w:fldChar w:fldCharType="separate"/>
        </w:r>
        <w:r w:rsidR="00D84953">
          <w:rPr>
            <w:webHidden/>
          </w:rPr>
          <w:t>8</w:t>
        </w:r>
        <w:r w:rsidR="00D84953">
          <w:rPr>
            <w:webHidden/>
          </w:rPr>
          <w:fldChar w:fldCharType="end"/>
        </w:r>
      </w:hyperlink>
    </w:p>
    <w:p w14:paraId="6DEE80EA" w14:textId="77777777" w:rsidR="00D84953" w:rsidRPr="004C1849" w:rsidRDefault="00F801E3">
      <w:pPr>
        <w:pStyle w:val="TOC2"/>
        <w:rPr>
          <w:color w:val="auto"/>
          <w:kern w:val="0"/>
          <w:szCs w:val="22"/>
        </w:rPr>
      </w:pPr>
      <w:hyperlink w:anchor="_Toc449425048" w:history="1">
        <w:r w:rsidR="00D84953" w:rsidRPr="007C6702">
          <w:rPr>
            <w:rStyle w:val="Hyperlink"/>
            <w:rFonts w:cs="Calibri"/>
          </w:rPr>
          <w:t>4.1.2.2</w:t>
        </w:r>
        <w:r w:rsidR="00D84953" w:rsidRPr="004C1849">
          <w:rPr>
            <w:color w:val="auto"/>
            <w:kern w:val="0"/>
            <w:szCs w:val="22"/>
          </w:rPr>
          <w:tab/>
        </w:r>
        <w:r w:rsidR="00D84953" w:rsidRPr="007C6702">
          <w:rPr>
            <w:rStyle w:val="Hyperlink"/>
            <w:rFonts w:cs="Calibri"/>
          </w:rPr>
          <w:t>Design Rationale</w:t>
        </w:r>
        <w:r w:rsidR="00D84953">
          <w:rPr>
            <w:webHidden/>
          </w:rPr>
          <w:tab/>
        </w:r>
        <w:r w:rsidR="00D84953">
          <w:rPr>
            <w:webHidden/>
          </w:rPr>
          <w:fldChar w:fldCharType="begin"/>
        </w:r>
        <w:r w:rsidR="00D84953">
          <w:rPr>
            <w:webHidden/>
          </w:rPr>
          <w:instrText xml:space="preserve"> PAGEREF _Toc449425048 \h </w:instrText>
        </w:r>
        <w:r w:rsidR="00D84953">
          <w:rPr>
            <w:webHidden/>
          </w:rPr>
        </w:r>
        <w:r w:rsidR="00D84953">
          <w:rPr>
            <w:webHidden/>
          </w:rPr>
          <w:fldChar w:fldCharType="separate"/>
        </w:r>
        <w:r w:rsidR="00D84953">
          <w:rPr>
            <w:webHidden/>
          </w:rPr>
          <w:t>8</w:t>
        </w:r>
        <w:r w:rsidR="00D84953">
          <w:rPr>
            <w:webHidden/>
          </w:rPr>
          <w:fldChar w:fldCharType="end"/>
        </w:r>
      </w:hyperlink>
    </w:p>
    <w:p w14:paraId="71D47A48" w14:textId="77777777" w:rsidR="00D84953" w:rsidRPr="004C1849" w:rsidRDefault="00F801E3">
      <w:pPr>
        <w:pStyle w:val="TOC2"/>
        <w:rPr>
          <w:color w:val="auto"/>
          <w:kern w:val="0"/>
          <w:szCs w:val="22"/>
        </w:rPr>
      </w:pPr>
      <w:hyperlink w:anchor="_Toc449425049" w:history="1">
        <w:r w:rsidR="00D84953" w:rsidRPr="007C6702">
          <w:rPr>
            <w:rStyle w:val="Hyperlink"/>
            <w:rFonts w:cs="Calibri"/>
          </w:rPr>
          <w:t>4.1.2.3</w:t>
        </w:r>
        <w:r w:rsidR="00D84953" w:rsidRPr="004C1849">
          <w:rPr>
            <w:color w:val="auto"/>
            <w:kern w:val="0"/>
            <w:szCs w:val="22"/>
          </w:rPr>
          <w:tab/>
        </w:r>
        <w:r w:rsidR="00D84953" w:rsidRPr="007C6702">
          <w:rPr>
            <w:rStyle w:val="Hyperlink"/>
            <w:rFonts w:cs="Calibri"/>
          </w:rPr>
          <w:t>Store Module Inputs to Local copies</w:t>
        </w:r>
        <w:r w:rsidR="00D84953">
          <w:rPr>
            <w:webHidden/>
          </w:rPr>
          <w:tab/>
        </w:r>
        <w:r w:rsidR="00D84953">
          <w:rPr>
            <w:webHidden/>
          </w:rPr>
          <w:fldChar w:fldCharType="begin"/>
        </w:r>
        <w:r w:rsidR="00D84953">
          <w:rPr>
            <w:webHidden/>
          </w:rPr>
          <w:instrText xml:space="preserve"> PAGEREF _Toc449425049 \h </w:instrText>
        </w:r>
        <w:r w:rsidR="00D84953">
          <w:rPr>
            <w:webHidden/>
          </w:rPr>
        </w:r>
        <w:r w:rsidR="00D84953">
          <w:rPr>
            <w:webHidden/>
          </w:rPr>
          <w:fldChar w:fldCharType="separate"/>
        </w:r>
        <w:r w:rsidR="00D84953">
          <w:rPr>
            <w:webHidden/>
          </w:rPr>
          <w:t>8</w:t>
        </w:r>
        <w:r w:rsidR="00D84953">
          <w:rPr>
            <w:webHidden/>
          </w:rPr>
          <w:fldChar w:fldCharType="end"/>
        </w:r>
      </w:hyperlink>
    </w:p>
    <w:p w14:paraId="7F63FDEF" w14:textId="77777777" w:rsidR="00D84953" w:rsidRPr="004C1849" w:rsidRDefault="00F801E3">
      <w:pPr>
        <w:pStyle w:val="TOC2"/>
        <w:rPr>
          <w:color w:val="auto"/>
          <w:kern w:val="0"/>
          <w:szCs w:val="22"/>
        </w:rPr>
      </w:pPr>
      <w:hyperlink w:anchor="_Toc449425050" w:history="1">
        <w:r w:rsidR="00D84953" w:rsidRPr="007C6702">
          <w:rPr>
            <w:rStyle w:val="Hyperlink"/>
            <w:rFonts w:cs="Calibri"/>
          </w:rPr>
          <w:t>4.1.2.4</w:t>
        </w:r>
        <w:r w:rsidR="00D84953" w:rsidRPr="004C1849">
          <w:rPr>
            <w:color w:val="auto"/>
            <w:kern w:val="0"/>
            <w:szCs w:val="22"/>
          </w:rPr>
          <w:tab/>
        </w:r>
        <w:r w:rsidR="00D84953" w:rsidRPr="007C6702">
          <w:rPr>
            <w:rStyle w:val="Hyperlink"/>
            <w:rFonts w:cs="Calibri"/>
          </w:rPr>
          <w:t>(Processing of function)………</w:t>
        </w:r>
        <w:r w:rsidR="00D84953">
          <w:rPr>
            <w:webHidden/>
          </w:rPr>
          <w:tab/>
        </w:r>
        <w:r w:rsidR="00D84953">
          <w:rPr>
            <w:webHidden/>
          </w:rPr>
          <w:fldChar w:fldCharType="begin"/>
        </w:r>
        <w:r w:rsidR="00D84953">
          <w:rPr>
            <w:webHidden/>
          </w:rPr>
          <w:instrText xml:space="preserve"> PAGEREF _Toc449425050 \h </w:instrText>
        </w:r>
        <w:r w:rsidR="00D84953">
          <w:rPr>
            <w:webHidden/>
          </w:rPr>
        </w:r>
        <w:r w:rsidR="00D84953">
          <w:rPr>
            <w:webHidden/>
          </w:rPr>
          <w:fldChar w:fldCharType="separate"/>
        </w:r>
        <w:r w:rsidR="00D84953">
          <w:rPr>
            <w:webHidden/>
          </w:rPr>
          <w:t>8</w:t>
        </w:r>
        <w:r w:rsidR="00D84953">
          <w:rPr>
            <w:webHidden/>
          </w:rPr>
          <w:fldChar w:fldCharType="end"/>
        </w:r>
      </w:hyperlink>
    </w:p>
    <w:p w14:paraId="3A11BBAD" w14:textId="77777777" w:rsidR="00D84953" w:rsidRPr="004C1849" w:rsidRDefault="00F801E3">
      <w:pPr>
        <w:pStyle w:val="TOC2"/>
        <w:rPr>
          <w:color w:val="auto"/>
          <w:kern w:val="0"/>
          <w:szCs w:val="22"/>
        </w:rPr>
      </w:pPr>
      <w:hyperlink w:anchor="_Toc449425051" w:history="1">
        <w:r w:rsidR="00D84953" w:rsidRPr="007C6702">
          <w:rPr>
            <w:rStyle w:val="Hyperlink"/>
            <w:rFonts w:cs="Calibri"/>
          </w:rPr>
          <w:t>4.1.2.5</w:t>
        </w:r>
        <w:r w:rsidR="00D84953" w:rsidRPr="004C1849">
          <w:rPr>
            <w:color w:val="auto"/>
            <w:kern w:val="0"/>
            <w:szCs w:val="22"/>
          </w:rPr>
          <w:tab/>
        </w:r>
        <w:r w:rsidR="00D84953" w:rsidRPr="007C6702">
          <w:rPr>
            <w:rStyle w:val="Hyperlink"/>
            <w:rFonts w:cs="Calibri"/>
          </w:rPr>
          <w:t>Store Local copy of outputs into Module Outputs</w:t>
        </w:r>
        <w:r w:rsidR="00D84953">
          <w:rPr>
            <w:webHidden/>
          </w:rPr>
          <w:tab/>
        </w:r>
        <w:r w:rsidR="00D84953">
          <w:rPr>
            <w:webHidden/>
          </w:rPr>
          <w:fldChar w:fldCharType="begin"/>
        </w:r>
        <w:r w:rsidR="00D84953">
          <w:rPr>
            <w:webHidden/>
          </w:rPr>
          <w:instrText xml:space="preserve"> PAGEREF _Toc449425051 \h </w:instrText>
        </w:r>
        <w:r w:rsidR="00D84953">
          <w:rPr>
            <w:webHidden/>
          </w:rPr>
        </w:r>
        <w:r w:rsidR="00D84953">
          <w:rPr>
            <w:webHidden/>
          </w:rPr>
          <w:fldChar w:fldCharType="separate"/>
        </w:r>
        <w:r w:rsidR="00D84953">
          <w:rPr>
            <w:webHidden/>
          </w:rPr>
          <w:t>8</w:t>
        </w:r>
        <w:r w:rsidR="00D84953">
          <w:rPr>
            <w:webHidden/>
          </w:rPr>
          <w:fldChar w:fldCharType="end"/>
        </w:r>
      </w:hyperlink>
    </w:p>
    <w:p w14:paraId="5559AD72" w14:textId="77777777" w:rsidR="00D84953" w:rsidRPr="004C1849" w:rsidRDefault="00F801E3">
      <w:pPr>
        <w:pStyle w:val="TOC2"/>
        <w:rPr>
          <w:color w:val="auto"/>
          <w:kern w:val="0"/>
          <w:szCs w:val="22"/>
        </w:rPr>
      </w:pPr>
      <w:hyperlink w:anchor="_Toc449425052" w:history="1">
        <w:r w:rsidR="00D84953" w:rsidRPr="007C6702">
          <w:rPr>
            <w:rStyle w:val="Hyperlink"/>
          </w:rPr>
          <w:t>4.2</w:t>
        </w:r>
        <w:r w:rsidR="00D84953" w:rsidRPr="004C1849">
          <w:rPr>
            <w:color w:val="auto"/>
            <w:kern w:val="0"/>
            <w:szCs w:val="22"/>
          </w:rPr>
          <w:tab/>
        </w:r>
        <w:r w:rsidR="00D84953" w:rsidRPr="007C6702">
          <w:rPr>
            <w:rStyle w:val="Hyperlink"/>
          </w:rPr>
          <w:t>Server Runables</w:t>
        </w:r>
        <w:r w:rsidR="00D84953">
          <w:rPr>
            <w:webHidden/>
          </w:rPr>
          <w:tab/>
        </w:r>
        <w:r w:rsidR="00D84953">
          <w:rPr>
            <w:webHidden/>
          </w:rPr>
          <w:fldChar w:fldCharType="begin"/>
        </w:r>
        <w:r w:rsidR="00D84953">
          <w:rPr>
            <w:webHidden/>
          </w:rPr>
          <w:instrText xml:space="preserve"> PAGEREF _Toc449425052 \h </w:instrText>
        </w:r>
        <w:r w:rsidR="00D84953">
          <w:rPr>
            <w:webHidden/>
          </w:rPr>
        </w:r>
        <w:r w:rsidR="00D84953">
          <w:rPr>
            <w:webHidden/>
          </w:rPr>
          <w:fldChar w:fldCharType="separate"/>
        </w:r>
        <w:r w:rsidR="00D84953">
          <w:rPr>
            <w:webHidden/>
          </w:rPr>
          <w:t>8</w:t>
        </w:r>
        <w:r w:rsidR="00D84953">
          <w:rPr>
            <w:webHidden/>
          </w:rPr>
          <w:fldChar w:fldCharType="end"/>
        </w:r>
      </w:hyperlink>
    </w:p>
    <w:p w14:paraId="6C5FC0D5" w14:textId="77777777" w:rsidR="00D84953" w:rsidRPr="004C1849" w:rsidRDefault="00F801E3">
      <w:pPr>
        <w:pStyle w:val="TOC2"/>
        <w:rPr>
          <w:color w:val="auto"/>
          <w:kern w:val="0"/>
          <w:szCs w:val="22"/>
        </w:rPr>
      </w:pPr>
      <w:hyperlink w:anchor="_Toc449425053" w:history="1">
        <w:r w:rsidR="00D84953" w:rsidRPr="007C6702">
          <w:rPr>
            <w:rStyle w:val="Hyperlink"/>
            <w:rFonts w:cs="Calibri"/>
          </w:rPr>
          <w:t>4.3</w:t>
        </w:r>
        <w:r w:rsidR="00D84953" w:rsidRPr="004C1849">
          <w:rPr>
            <w:color w:val="auto"/>
            <w:kern w:val="0"/>
            <w:szCs w:val="22"/>
          </w:rPr>
          <w:tab/>
        </w:r>
        <w:r w:rsidR="00D84953" w:rsidRPr="007C6702">
          <w:rPr>
            <w:rStyle w:val="Hyperlink"/>
            <w:rFonts w:cs="Calibri"/>
          </w:rPr>
          <w:t>Interrupt Functions</w:t>
        </w:r>
        <w:r w:rsidR="00D84953">
          <w:rPr>
            <w:webHidden/>
          </w:rPr>
          <w:tab/>
        </w:r>
        <w:r w:rsidR="00D84953">
          <w:rPr>
            <w:webHidden/>
          </w:rPr>
          <w:fldChar w:fldCharType="begin"/>
        </w:r>
        <w:r w:rsidR="00D84953">
          <w:rPr>
            <w:webHidden/>
          </w:rPr>
          <w:instrText xml:space="preserve"> PAGEREF _Toc449425053 \h </w:instrText>
        </w:r>
        <w:r w:rsidR="00D84953">
          <w:rPr>
            <w:webHidden/>
          </w:rPr>
        </w:r>
        <w:r w:rsidR="00D84953">
          <w:rPr>
            <w:webHidden/>
          </w:rPr>
          <w:fldChar w:fldCharType="separate"/>
        </w:r>
        <w:r w:rsidR="00D84953">
          <w:rPr>
            <w:webHidden/>
          </w:rPr>
          <w:t>8</w:t>
        </w:r>
        <w:r w:rsidR="00D84953">
          <w:rPr>
            <w:webHidden/>
          </w:rPr>
          <w:fldChar w:fldCharType="end"/>
        </w:r>
      </w:hyperlink>
    </w:p>
    <w:p w14:paraId="3075A417" w14:textId="77777777" w:rsidR="00D84953" w:rsidRPr="004C1849" w:rsidRDefault="00F801E3">
      <w:pPr>
        <w:pStyle w:val="TOC2"/>
        <w:rPr>
          <w:color w:val="auto"/>
          <w:kern w:val="0"/>
          <w:szCs w:val="22"/>
        </w:rPr>
      </w:pPr>
      <w:hyperlink w:anchor="_Toc449425054" w:history="1">
        <w:r w:rsidR="00D84953" w:rsidRPr="007C6702">
          <w:rPr>
            <w:rStyle w:val="Hyperlink"/>
            <w:rFonts w:cs="Calibri"/>
          </w:rPr>
          <w:t>4.4</w:t>
        </w:r>
        <w:r w:rsidR="00D84953" w:rsidRPr="004C1849">
          <w:rPr>
            <w:color w:val="auto"/>
            <w:kern w:val="0"/>
            <w:szCs w:val="22"/>
          </w:rPr>
          <w:tab/>
        </w:r>
        <w:r w:rsidR="00D84953" w:rsidRPr="007C6702">
          <w:rPr>
            <w:rStyle w:val="Hyperlink"/>
            <w:rFonts w:cs="Calibri"/>
          </w:rPr>
          <w:t>Module Internal (Local) Functions</w:t>
        </w:r>
        <w:r w:rsidR="00D84953">
          <w:rPr>
            <w:webHidden/>
          </w:rPr>
          <w:tab/>
        </w:r>
        <w:r w:rsidR="00D84953">
          <w:rPr>
            <w:webHidden/>
          </w:rPr>
          <w:fldChar w:fldCharType="begin"/>
        </w:r>
        <w:r w:rsidR="00D84953">
          <w:rPr>
            <w:webHidden/>
          </w:rPr>
          <w:instrText xml:space="preserve"> PAGEREF _Toc449425054 \h </w:instrText>
        </w:r>
        <w:r w:rsidR="00D84953">
          <w:rPr>
            <w:webHidden/>
          </w:rPr>
        </w:r>
        <w:r w:rsidR="00D84953">
          <w:rPr>
            <w:webHidden/>
          </w:rPr>
          <w:fldChar w:fldCharType="separate"/>
        </w:r>
        <w:r w:rsidR="00D84953">
          <w:rPr>
            <w:webHidden/>
          </w:rPr>
          <w:t>9</w:t>
        </w:r>
        <w:r w:rsidR="00D84953">
          <w:rPr>
            <w:webHidden/>
          </w:rPr>
          <w:fldChar w:fldCharType="end"/>
        </w:r>
      </w:hyperlink>
    </w:p>
    <w:p w14:paraId="2C24D1CF" w14:textId="77777777" w:rsidR="00D84953" w:rsidRPr="004C1849" w:rsidRDefault="00F801E3">
      <w:pPr>
        <w:pStyle w:val="TOC2"/>
        <w:rPr>
          <w:color w:val="auto"/>
          <w:kern w:val="0"/>
          <w:szCs w:val="22"/>
        </w:rPr>
      </w:pPr>
      <w:hyperlink w:anchor="_Toc449425055" w:history="1">
        <w:r w:rsidR="00D84953" w:rsidRPr="007C6702">
          <w:rPr>
            <w:rStyle w:val="Hyperlink"/>
            <w:rFonts w:cs="Calibri"/>
          </w:rPr>
          <w:t>4.5</w:t>
        </w:r>
        <w:r w:rsidR="00D84953" w:rsidRPr="004C1849">
          <w:rPr>
            <w:color w:val="auto"/>
            <w:kern w:val="0"/>
            <w:szCs w:val="22"/>
          </w:rPr>
          <w:tab/>
        </w:r>
        <w:r w:rsidR="00D84953" w:rsidRPr="007C6702">
          <w:rPr>
            <w:rStyle w:val="Hyperlink"/>
            <w:rFonts w:cs="Calibri"/>
          </w:rPr>
          <w:t>Local Function/Macro Definitions</w:t>
        </w:r>
        <w:r w:rsidR="00D84953">
          <w:rPr>
            <w:webHidden/>
          </w:rPr>
          <w:tab/>
        </w:r>
        <w:r w:rsidR="00D84953">
          <w:rPr>
            <w:webHidden/>
          </w:rPr>
          <w:fldChar w:fldCharType="begin"/>
        </w:r>
        <w:r w:rsidR="00D84953">
          <w:rPr>
            <w:webHidden/>
          </w:rPr>
          <w:instrText xml:space="preserve"> PAGEREF _Toc449425055 \h </w:instrText>
        </w:r>
        <w:r w:rsidR="00D84953">
          <w:rPr>
            <w:webHidden/>
          </w:rPr>
        </w:r>
        <w:r w:rsidR="00D84953">
          <w:rPr>
            <w:webHidden/>
          </w:rPr>
          <w:fldChar w:fldCharType="separate"/>
        </w:r>
        <w:r w:rsidR="00D84953">
          <w:rPr>
            <w:webHidden/>
          </w:rPr>
          <w:t>9</w:t>
        </w:r>
        <w:r w:rsidR="00D84953">
          <w:rPr>
            <w:webHidden/>
          </w:rPr>
          <w:fldChar w:fldCharType="end"/>
        </w:r>
      </w:hyperlink>
    </w:p>
    <w:p w14:paraId="1B91C8AB" w14:textId="77777777" w:rsidR="00D84953" w:rsidRPr="004C1849" w:rsidRDefault="00F801E3">
      <w:pPr>
        <w:pStyle w:val="TOC2"/>
        <w:rPr>
          <w:color w:val="auto"/>
          <w:kern w:val="0"/>
          <w:szCs w:val="22"/>
        </w:rPr>
      </w:pPr>
      <w:hyperlink w:anchor="_Toc449425056" w:history="1">
        <w:r w:rsidR="00D84953" w:rsidRPr="007C6702">
          <w:rPr>
            <w:rStyle w:val="Hyperlink"/>
            <w:rFonts w:cs="Calibri"/>
          </w:rPr>
          <w:t>4.5.1</w:t>
        </w:r>
        <w:r w:rsidR="00D84953" w:rsidRPr="004C1849">
          <w:rPr>
            <w:color w:val="auto"/>
            <w:kern w:val="0"/>
            <w:szCs w:val="22"/>
          </w:rPr>
          <w:tab/>
        </w:r>
        <w:r w:rsidR="00D84953" w:rsidRPr="007C6702">
          <w:rPr>
            <w:rStyle w:val="Hyperlink"/>
            <w:rFonts w:cs="Calibri"/>
          </w:rPr>
          <w:t>Local Function #1 SigAvlChk</w:t>
        </w:r>
        <w:r w:rsidR="00D84953">
          <w:rPr>
            <w:webHidden/>
          </w:rPr>
          <w:tab/>
        </w:r>
        <w:r w:rsidR="00D84953">
          <w:rPr>
            <w:webHidden/>
          </w:rPr>
          <w:fldChar w:fldCharType="begin"/>
        </w:r>
        <w:r w:rsidR="00D84953">
          <w:rPr>
            <w:webHidden/>
          </w:rPr>
          <w:instrText xml:space="preserve"> PAGEREF _Toc449425056 \h </w:instrText>
        </w:r>
        <w:r w:rsidR="00D84953">
          <w:rPr>
            <w:webHidden/>
          </w:rPr>
        </w:r>
        <w:r w:rsidR="00D84953">
          <w:rPr>
            <w:webHidden/>
          </w:rPr>
          <w:fldChar w:fldCharType="separate"/>
        </w:r>
        <w:r w:rsidR="00D84953">
          <w:rPr>
            <w:webHidden/>
          </w:rPr>
          <w:t>9</w:t>
        </w:r>
        <w:r w:rsidR="00D84953">
          <w:rPr>
            <w:webHidden/>
          </w:rPr>
          <w:fldChar w:fldCharType="end"/>
        </w:r>
      </w:hyperlink>
    </w:p>
    <w:p w14:paraId="42CC1320" w14:textId="77777777" w:rsidR="00D84953" w:rsidRPr="004C1849" w:rsidRDefault="00F801E3">
      <w:pPr>
        <w:pStyle w:val="TOC2"/>
        <w:rPr>
          <w:color w:val="auto"/>
          <w:kern w:val="0"/>
          <w:szCs w:val="22"/>
        </w:rPr>
      </w:pPr>
      <w:hyperlink w:anchor="_Toc449425057" w:history="1">
        <w:r w:rsidR="00D84953" w:rsidRPr="007C6702">
          <w:rPr>
            <w:rStyle w:val="Hyperlink"/>
            <w:rFonts w:cs="Calibri"/>
          </w:rPr>
          <w:t>4.5.1.1</w:t>
        </w:r>
        <w:r w:rsidR="00D84953" w:rsidRPr="004C1849">
          <w:rPr>
            <w:color w:val="auto"/>
            <w:kern w:val="0"/>
            <w:szCs w:val="22"/>
          </w:rPr>
          <w:tab/>
        </w:r>
        <w:r w:rsidR="00D84953" w:rsidRPr="007C6702">
          <w:rPr>
            <w:rStyle w:val="Hyperlink"/>
            <w:rFonts w:cs="Calibri"/>
          </w:rPr>
          <w:t>Description</w:t>
        </w:r>
        <w:r w:rsidR="00D84953">
          <w:rPr>
            <w:webHidden/>
          </w:rPr>
          <w:tab/>
        </w:r>
        <w:r w:rsidR="00D84953">
          <w:rPr>
            <w:webHidden/>
          </w:rPr>
          <w:fldChar w:fldCharType="begin"/>
        </w:r>
        <w:r w:rsidR="00D84953">
          <w:rPr>
            <w:webHidden/>
          </w:rPr>
          <w:instrText xml:space="preserve"> PAGEREF _Toc449425057 \h </w:instrText>
        </w:r>
        <w:r w:rsidR="00D84953">
          <w:rPr>
            <w:webHidden/>
          </w:rPr>
        </w:r>
        <w:r w:rsidR="00D84953">
          <w:rPr>
            <w:webHidden/>
          </w:rPr>
          <w:fldChar w:fldCharType="separate"/>
        </w:r>
        <w:r w:rsidR="00D84953">
          <w:rPr>
            <w:webHidden/>
          </w:rPr>
          <w:t>9</w:t>
        </w:r>
        <w:r w:rsidR="00D84953">
          <w:rPr>
            <w:webHidden/>
          </w:rPr>
          <w:fldChar w:fldCharType="end"/>
        </w:r>
      </w:hyperlink>
    </w:p>
    <w:p w14:paraId="2A0685A6" w14:textId="77777777" w:rsidR="00D84953" w:rsidRPr="004C1849" w:rsidRDefault="00F801E3">
      <w:pPr>
        <w:pStyle w:val="TOC2"/>
        <w:rPr>
          <w:color w:val="auto"/>
          <w:kern w:val="0"/>
          <w:szCs w:val="22"/>
        </w:rPr>
      </w:pPr>
      <w:hyperlink w:anchor="_Toc449425058" w:history="1">
        <w:r w:rsidR="00D84953" w:rsidRPr="007C6702">
          <w:rPr>
            <w:rStyle w:val="Hyperlink"/>
            <w:rFonts w:cs="Calibri"/>
          </w:rPr>
          <w:t>4.5.2</w:t>
        </w:r>
        <w:r w:rsidR="00D84953" w:rsidRPr="004C1849">
          <w:rPr>
            <w:color w:val="auto"/>
            <w:kern w:val="0"/>
            <w:szCs w:val="22"/>
          </w:rPr>
          <w:tab/>
        </w:r>
        <w:r w:rsidR="00D84953" w:rsidRPr="007C6702">
          <w:rPr>
            <w:rStyle w:val="Hyperlink"/>
            <w:rFonts w:cs="Calibri"/>
          </w:rPr>
          <w:t>Local Function #2 CurrMeasCorrlnChk</w:t>
        </w:r>
        <w:r w:rsidR="00D84953">
          <w:rPr>
            <w:webHidden/>
          </w:rPr>
          <w:tab/>
        </w:r>
        <w:r w:rsidR="00D84953">
          <w:rPr>
            <w:webHidden/>
          </w:rPr>
          <w:fldChar w:fldCharType="begin"/>
        </w:r>
        <w:r w:rsidR="00D84953">
          <w:rPr>
            <w:webHidden/>
          </w:rPr>
          <w:instrText xml:space="preserve"> PAGEREF _Toc449425058 \h </w:instrText>
        </w:r>
        <w:r w:rsidR="00D84953">
          <w:rPr>
            <w:webHidden/>
          </w:rPr>
        </w:r>
        <w:r w:rsidR="00D84953">
          <w:rPr>
            <w:webHidden/>
          </w:rPr>
          <w:fldChar w:fldCharType="separate"/>
        </w:r>
        <w:r w:rsidR="00D84953">
          <w:rPr>
            <w:webHidden/>
          </w:rPr>
          <w:t>9</w:t>
        </w:r>
        <w:r w:rsidR="00D84953">
          <w:rPr>
            <w:webHidden/>
          </w:rPr>
          <w:fldChar w:fldCharType="end"/>
        </w:r>
      </w:hyperlink>
    </w:p>
    <w:p w14:paraId="5741EEAB" w14:textId="77777777" w:rsidR="00D84953" w:rsidRPr="004C1849" w:rsidRDefault="00F801E3">
      <w:pPr>
        <w:pStyle w:val="TOC2"/>
        <w:rPr>
          <w:color w:val="auto"/>
          <w:kern w:val="0"/>
          <w:szCs w:val="22"/>
        </w:rPr>
      </w:pPr>
      <w:hyperlink w:anchor="_Toc449425059" w:history="1">
        <w:r w:rsidR="00D84953" w:rsidRPr="007C6702">
          <w:rPr>
            <w:rStyle w:val="Hyperlink"/>
            <w:rFonts w:cs="Calibri"/>
          </w:rPr>
          <w:t>4.5.2.1</w:t>
        </w:r>
        <w:r w:rsidR="00D84953" w:rsidRPr="004C1849">
          <w:rPr>
            <w:color w:val="auto"/>
            <w:kern w:val="0"/>
            <w:szCs w:val="22"/>
          </w:rPr>
          <w:tab/>
        </w:r>
        <w:r w:rsidR="00D84953" w:rsidRPr="007C6702">
          <w:rPr>
            <w:rStyle w:val="Hyperlink"/>
            <w:rFonts w:cs="Calibri"/>
          </w:rPr>
          <w:t>Description</w:t>
        </w:r>
        <w:r w:rsidR="00D84953">
          <w:rPr>
            <w:webHidden/>
          </w:rPr>
          <w:tab/>
        </w:r>
        <w:r w:rsidR="00D84953">
          <w:rPr>
            <w:webHidden/>
          </w:rPr>
          <w:fldChar w:fldCharType="begin"/>
        </w:r>
        <w:r w:rsidR="00D84953">
          <w:rPr>
            <w:webHidden/>
          </w:rPr>
          <w:instrText xml:space="preserve"> PAGEREF _Toc449425059 \h </w:instrText>
        </w:r>
        <w:r w:rsidR="00D84953">
          <w:rPr>
            <w:webHidden/>
          </w:rPr>
        </w:r>
        <w:r w:rsidR="00D84953">
          <w:rPr>
            <w:webHidden/>
          </w:rPr>
          <w:fldChar w:fldCharType="separate"/>
        </w:r>
        <w:r w:rsidR="00D84953">
          <w:rPr>
            <w:webHidden/>
          </w:rPr>
          <w:t>9</w:t>
        </w:r>
        <w:r w:rsidR="00D84953">
          <w:rPr>
            <w:webHidden/>
          </w:rPr>
          <w:fldChar w:fldCharType="end"/>
        </w:r>
      </w:hyperlink>
    </w:p>
    <w:p w14:paraId="176E0D43" w14:textId="77777777" w:rsidR="00D84953" w:rsidRPr="004C1849" w:rsidRDefault="00F801E3">
      <w:pPr>
        <w:pStyle w:val="TOC2"/>
        <w:rPr>
          <w:color w:val="auto"/>
          <w:kern w:val="0"/>
          <w:szCs w:val="22"/>
        </w:rPr>
      </w:pPr>
      <w:hyperlink w:anchor="_Toc449425060" w:history="1">
        <w:r w:rsidR="00D84953" w:rsidRPr="007C6702">
          <w:rPr>
            <w:rStyle w:val="Hyperlink"/>
            <w:rFonts w:cs="Calibri"/>
          </w:rPr>
          <w:t>4.6</w:t>
        </w:r>
        <w:r w:rsidR="00D84953" w:rsidRPr="004C1849">
          <w:rPr>
            <w:color w:val="auto"/>
            <w:kern w:val="0"/>
            <w:szCs w:val="22"/>
          </w:rPr>
          <w:tab/>
        </w:r>
        <w:r w:rsidR="00D84953" w:rsidRPr="007C6702">
          <w:rPr>
            <w:rStyle w:val="Hyperlink"/>
            <w:rFonts w:cs="Calibri"/>
          </w:rPr>
          <w:t>GLOBAL Function/Macro Definitions</w:t>
        </w:r>
        <w:r w:rsidR="00D84953">
          <w:rPr>
            <w:webHidden/>
          </w:rPr>
          <w:tab/>
        </w:r>
        <w:r w:rsidR="00D84953">
          <w:rPr>
            <w:webHidden/>
          </w:rPr>
          <w:fldChar w:fldCharType="begin"/>
        </w:r>
        <w:r w:rsidR="00D84953">
          <w:rPr>
            <w:webHidden/>
          </w:rPr>
          <w:instrText xml:space="preserve"> PAGEREF _Toc449425060 \h </w:instrText>
        </w:r>
        <w:r w:rsidR="00D84953">
          <w:rPr>
            <w:webHidden/>
          </w:rPr>
        </w:r>
        <w:r w:rsidR="00D84953">
          <w:rPr>
            <w:webHidden/>
          </w:rPr>
          <w:fldChar w:fldCharType="separate"/>
        </w:r>
        <w:r w:rsidR="00D84953">
          <w:rPr>
            <w:webHidden/>
          </w:rPr>
          <w:t>9</w:t>
        </w:r>
        <w:r w:rsidR="00D84953">
          <w:rPr>
            <w:webHidden/>
          </w:rPr>
          <w:fldChar w:fldCharType="end"/>
        </w:r>
      </w:hyperlink>
    </w:p>
    <w:p w14:paraId="73FF6F78" w14:textId="77777777" w:rsidR="00D84953" w:rsidRPr="004C1849" w:rsidRDefault="00F801E3">
      <w:pPr>
        <w:pStyle w:val="TOC1"/>
        <w:rPr>
          <w:b w:val="0"/>
          <w:color w:val="auto"/>
          <w:kern w:val="0"/>
          <w:sz w:val="22"/>
          <w:szCs w:val="22"/>
          <w:lang w:val="en-US"/>
        </w:rPr>
      </w:pPr>
      <w:hyperlink w:anchor="_Toc449425061" w:history="1">
        <w:r w:rsidR="00D84953" w:rsidRPr="007C6702">
          <w:rPr>
            <w:rStyle w:val="Hyperlink"/>
            <w:rFonts w:cs="Calibri"/>
          </w:rPr>
          <w:t>5</w:t>
        </w:r>
        <w:r w:rsidR="00D84953" w:rsidRPr="004C1849">
          <w:rPr>
            <w:b w:val="0"/>
            <w:color w:val="auto"/>
            <w:kern w:val="0"/>
            <w:sz w:val="22"/>
            <w:szCs w:val="22"/>
            <w:lang w:val="en-US"/>
          </w:rPr>
          <w:tab/>
        </w:r>
        <w:r w:rsidR="00D84953" w:rsidRPr="007C6702">
          <w:rPr>
            <w:rStyle w:val="Hyperlink"/>
          </w:rPr>
          <w:t>Known</w:t>
        </w:r>
        <w:r w:rsidR="00D84953" w:rsidRPr="007C6702">
          <w:rPr>
            <w:rStyle w:val="Hyperlink"/>
            <w:rFonts w:cs="Calibri"/>
          </w:rPr>
          <w:t xml:space="preserve"> Limitations with Design</w:t>
        </w:r>
        <w:r w:rsidR="00D84953">
          <w:rPr>
            <w:webHidden/>
          </w:rPr>
          <w:tab/>
        </w:r>
        <w:r w:rsidR="00D84953">
          <w:rPr>
            <w:webHidden/>
          </w:rPr>
          <w:fldChar w:fldCharType="begin"/>
        </w:r>
        <w:r w:rsidR="00D84953">
          <w:rPr>
            <w:webHidden/>
          </w:rPr>
          <w:instrText xml:space="preserve"> PAGEREF _Toc449425061 \h </w:instrText>
        </w:r>
        <w:r w:rsidR="00D84953">
          <w:rPr>
            <w:webHidden/>
          </w:rPr>
        </w:r>
        <w:r w:rsidR="00D84953">
          <w:rPr>
            <w:webHidden/>
          </w:rPr>
          <w:fldChar w:fldCharType="separate"/>
        </w:r>
        <w:r w:rsidR="00D84953">
          <w:rPr>
            <w:webHidden/>
          </w:rPr>
          <w:t>10</w:t>
        </w:r>
        <w:r w:rsidR="00D84953">
          <w:rPr>
            <w:webHidden/>
          </w:rPr>
          <w:fldChar w:fldCharType="end"/>
        </w:r>
      </w:hyperlink>
    </w:p>
    <w:p w14:paraId="29644E46" w14:textId="77777777" w:rsidR="00D84953" w:rsidRPr="004C1849" w:rsidRDefault="00F801E3">
      <w:pPr>
        <w:pStyle w:val="TOC1"/>
        <w:rPr>
          <w:b w:val="0"/>
          <w:color w:val="auto"/>
          <w:kern w:val="0"/>
          <w:sz w:val="22"/>
          <w:szCs w:val="22"/>
          <w:lang w:val="en-US"/>
        </w:rPr>
      </w:pPr>
      <w:hyperlink w:anchor="_Toc449425062" w:history="1">
        <w:r w:rsidR="00D84953" w:rsidRPr="007C6702">
          <w:rPr>
            <w:rStyle w:val="Hyperlink"/>
            <w:rFonts w:cs="Calibri"/>
          </w:rPr>
          <w:t>6</w:t>
        </w:r>
        <w:r w:rsidR="00D84953" w:rsidRPr="004C1849">
          <w:rPr>
            <w:b w:val="0"/>
            <w:color w:val="auto"/>
            <w:kern w:val="0"/>
            <w:sz w:val="22"/>
            <w:szCs w:val="22"/>
            <w:lang w:val="en-US"/>
          </w:rPr>
          <w:tab/>
        </w:r>
        <w:r w:rsidR="00D84953" w:rsidRPr="007C6702">
          <w:rPr>
            <w:rStyle w:val="Hyperlink"/>
            <w:rFonts w:cs="Calibri"/>
          </w:rPr>
          <w:t>UNIT TEST CONSIDERATION</w:t>
        </w:r>
        <w:r w:rsidR="00D84953">
          <w:rPr>
            <w:webHidden/>
          </w:rPr>
          <w:tab/>
        </w:r>
        <w:r w:rsidR="00D84953">
          <w:rPr>
            <w:webHidden/>
          </w:rPr>
          <w:fldChar w:fldCharType="begin"/>
        </w:r>
        <w:r w:rsidR="00D84953">
          <w:rPr>
            <w:webHidden/>
          </w:rPr>
          <w:instrText xml:space="preserve"> PAGEREF _Toc449425062 \h </w:instrText>
        </w:r>
        <w:r w:rsidR="00D84953">
          <w:rPr>
            <w:webHidden/>
          </w:rPr>
        </w:r>
        <w:r w:rsidR="00D84953">
          <w:rPr>
            <w:webHidden/>
          </w:rPr>
          <w:fldChar w:fldCharType="separate"/>
        </w:r>
        <w:r w:rsidR="00D84953">
          <w:rPr>
            <w:webHidden/>
          </w:rPr>
          <w:t>11</w:t>
        </w:r>
        <w:r w:rsidR="00D84953">
          <w:rPr>
            <w:webHidden/>
          </w:rPr>
          <w:fldChar w:fldCharType="end"/>
        </w:r>
      </w:hyperlink>
    </w:p>
    <w:p w14:paraId="081B9AB1" w14:textId="77777777" w:rsidR="00D84953" w:rsidRPr="004C1849" w:rsidRDefault="00F801E3">
      <w:pPr>
        <w:pStyle w:val="TOC1"/>
        <w:tabs>
          <w:tab w:val="left" w:pos="1400"/>
        </w:tabs>
        <w:rPr>
          <w:b w:val="0"/>
          <w:color w:val="auto"/>
          <w:kern w:val="0"/>
          <w:sz w:val="22"/>
          <w:szCs w:val="22"/>
          <w:lang w:val="en-US"/>
        </w:rPr>
      </w:pPr>
      <w:hyperlink w:anchor="_Toc449425063" w:history="1">
        <w:r w:rsidR="00D84953" w:rsidRPr="007C6702">
          <w:rPr>
            <w:rStyle w:val="Hyperlink"/>
          </w:rPr>
          <w:t>Appendix A</w:t>
        </w:r>
        <w:r w:rsidR="00D84953" w:rsidRPr="004C1849">
          <w:rPr>
            <w:b w:val="0"/>
            <w:color w:val="auto"/>
            <w:kern w:val="0"/>
            <w:sz w:val="22"/>
            <w:szCs w:val="22"/>
            <w:lang w:val="en-US"/>
          </w:rPr>
          <w:tab/>
        </w:r>
        <w:r w:rsidR="00D84953" w:rsidRPr="007C6702">
          <w:rPr>
            <w:rStyle w:val="Hyperlink"/>
          </w:rPr>
          <w:t>Abbreviations and Acronyms</w:t>
        </w:r>
        <w:r w:rsidR="00D84953">
          <w:rPr>
            <w:webHidden/>
          </w:rPr>
          <w:tab/>
        </w:r>
        <w:r w:rsidR="00D84953">
          <w:rPr>
            <w:webHidden/>
          </w:rPr>
          <w:fldChar w:fldCharType="begin"/>
        </w:r>
        <w:r w:rsidR="00D84953">
          <w:rPr>
            <w:webHidden/>
          </w:rPr>
          <w:instrText xml:space="preserve"> PAGEREF _Toc449425063 \h </w:instrText>
        </w:r>
        <w:r w:rsidR="00D84953">
          <w:rPr>
            <w:webHidden/>
          </w:rPr>
        </w:r>
        <w:r w:rsidR="00D84953">
          <w:rPr>
            <w:webHidden/>
          </w:rPr>
          <w:fldChar w:fldCharType="separate"/>
        </w:r>
        <w:r w:rsidR="00D84953">
          <w:rPr>
            <w:webHidden/>
          </w:rPr>
          <w:t>12</w:t>
        </w:r>
        <w:r w:rsidR="00D84953">
          <w:rPr>
            <w:webHidden/>
          </w:rPr>
          <w:fldChar w:fldCharType="end"/>
        </w:r>
      </w:hyperlink>
    </w:p>
    <w:p w14:paraId="260A21D0" w14:textId="77777777" w:rsidR="00D84953" w:rsidRPr="004C1849" w:rsidRDefault="00F801E3">
      <w:pPr>
        <w:pStyle w:val="TOC1"/>
        <w:tabs>
          <w:tab w:val="left" w:pos="1400"/>
        </w:tabs>
        <w:rPr>
          <w:b w:val="0"/>
          <w:color w:val="auto"/>
          <w:kern w:val="0"/>
          <w:sz w:val="22"/>
          <w:szCs w:val="22"/>
          <w:lang w:val="en-US"/>
        </w:rPr>
      </w:pPr>
      <w:hyperlink w:anchor="_Toc449425064" w:history="1">
        <w:r w:rsidR="00D84953" w:rsidRPr="007C6702">
          <w:rPr>
            <w:rStyle w:val="Hyperlink"/>
          </w:rPr>
          <w:t>Appendix B</w:t>
        </w:r>
        <w:r w:rsidR="00D84953" w:rsidRPr="004C1849">
          <w:rPr>
            <w:b w:val="0"/>
            <w:color w:val="auto"/>
            <w:kern w:val="0"/>
            <w:sz w:val="22"/>
            <w:szCs w:val="22"/>
            <w:lang w:val="en-US"/>
          </w:rPr>
          <w:tab/>
        </w:r>
        <w:r w:rsidR="00D84953" w:rsidRPr="007C6702">
          <w:rPr>
            <w:rStyle w:val="Hyperlink"/>
          </w:rPr>
          <w:t>Glossary</w:t>
        </w:r>
        <w:r w:rsidR="00D84953">
          <w:rPr>
            <w:webHidden/>
          </w:rPr>
          <w:tab/>
        </w:r>
        <w:r w:rsidR="00D84953">
          <w:rPr>
            <w:webHidden/>
          </w:rPr>
          <w:fldChar w:fldCharType="begin"/>
        </w:r>
        <w:r w:rsidR="00D84953">
          <w:rPr>
            <w:webHidden/>
          </w:rPr>
          <w:instrText xml:space="preserve"> PAGEREF _Toc449425064 \h </w:instrText>
        </w:r>
        <w:r w:rsidR="00D84953">
          <w:rPr>
            <w:webHidden/>
          </w:rPr>
        </w:r>
        <w:r w:rsidR="00D84953">
          <w:rPr>
            <w:webHidden/>
          </w:rPr>
          <w:fldChar w:fldCharType="separate"/>
        </w:r>
        <w:r w:rsidR="00D84953">
          <w:rPr>
            <w:webHidden/>
          </w:rPr>
          <w:t>13</w:t>
        </w:r>
        <w:r w:rsidR="00D84953">
          <w:rPr>
            <w:webHidden/>
          </w:rPr>
          <w:fldChar w:fldCharType="end"/>
        </w:r>
      </w:hyperlink>
    </w:p>
    <w:p w14:paraId="6DBFF42A" w14:textId="77777777" w:rsidR="00D84953" w:rsidRPr="004C1849" w:rsidRDefault="00F801E3">
      <w:pPr>
        <w:pStyle w:val="TOC1"/>
        <w:tabs>
          <w:tab w:val="left" w:pos="1400"/>
        </w:tabs>
        <w:rPr>
          <w:b w:val="0"/>
          <w:color w:val="auto"/>
          <w:kern w:val="0"/>
          <w:sz w:val="22"/>
          <w:szCs w:val="22"/>
          <w:lang w:val="en-US"/>
        </w:rPr>
      </w:pPr>
      <w:hyperlink w:anchor="_Toc449425065" w:history="1">
        <w:r w:rsidR="00D84953" w:rsidRPr="007C6702">
          <w:rPr>
            <w:rStyle w:val="Hyperlink"/>
          </w:rPr>
          <w:t>Appendix C</w:t>
        </w:r>
        <w:r w:rsidR="00D84953" w:rsidRPr="004C1849">
          <w:rPr>
            <w:b w:val="0"/>
            <w:color w:val="auto"/>
            <w:kern w:val="0"/>
            <w:sz w:val="22"/>
            <w:szCs w:val="22"/>
            <w:lang w:val="en-US"/>
          </w:rPr>
          <w:tab/>
        </w:r>
        <w:r w:rsidR="00D84953" w:rsidRPr="007C6702">
          <w:rPr>
            <w:rStyle w:val="Hyperlink"/>
          </w:rPr>
          <w:t>References</w:t>
        </w:r>
        <w:r w:rsidR="00D84953">
          <w:rPr>
            <w:webHidden/>
          </w:rPr>
          <w:tab/>
        </w:r>
        <w:r w:rsidR="00D84953">
          <w:rPr>
            <w:webHidden/>
          </w:rPr>
          <w:fldChar w:fldCharType="begin"/>
        </w:r>
        <w:r w:rsidR="00D84953">
          <w:rPr>
            <w:webHidden/>
          </w:rPr>
          <w:instrText xml:space="preserve"> PAGEREF _Toc449425065 \h </w:instrText>
        </w:r>
        <w:r w:rsidR="00D84953">
          <w:rPr>
            <w:webHidden/>
          </w:rPr>
        </w:r>
        <w:r w:rsidR="00D84953">
          <w:rPr>
            <w:webHidden/>
          </w:rPr>
          <w:fldChar w:fldCharType="separate"/>
        </w:r>
        <w:r w:rsidR="00D84953">
          <w:rPr>
            <w:webHidden/>
          </w:rPr>
          <w:t>15</w:t>
        </w:r>
        <w:r w:rsidR="00D84953">
          <w:rPr>
            <w:webHidden/>
          </w:rPr>
          <w:fldChar w:fldCharType="end"/>
        </w:r>
      </w:hyperlink>
    </w:p>
    <w:p w14:paraId="7806D3A9" w14:textId="77777777" w:rsidR="00707BA6" w:rsidRPr="00A158C7" w:rsidRDefault="00E16D14" w:rsidP="00E16D14">
      <w:pPr>
        <w:jc w:val="center"/>
      </w:pPr>
      <w:r>
        <w:rPr>
          <w:caps/>
        </w:rPr>
        <w:fldChar w:fldCharType="end"/>
      </w:r>
    </w:p>
    <w:p w14:paraId="38F2E385" w14:textId="77777777" w:rsidR="00F95E33" w:rsidRPr="00A158C7" w:rsidRDefault="00F95E33" w:rsidP="00E16D14"/>
    <w:p w14:paraId="590F3929" w14:textId="77777777" w:rsidR="00312179" w:rsidRDefault="0074155D" w:rsidP="00F43F8E">
      <w:pPr>
        <w:pStyle w:val="Heading1"/>
        <w:rPr>
          <w:rFonts w:ascii="Calibri" w:hAnsi="Calibri" w:cs="Calibri"/>
        </w:rPr>
      </w:pPr>
      <w:bookmarkStart w:id="20" w:name="_Toc406065228"/>
      <w:bookmarkStart w:id="21" w:name="_Toc449425028"/>
      <w:bookmarkEnd w:id="5"/>
      <w:bookmarkEnd w:id="6"/>
      <w:bookmarkEnd w:id="7"/>
      <w:bookmarkEnd w:id="8"/>
      <w:bookmarkEnd w:id="9"/>
      <w:r>
        <w:rPr>
          <w:rFonts w:cs="Calibri"/>
          <w:szCs w:val="19"/>
        </w:rPr>
        <w:lastRenderedPageBreak/>
        <w:t>Current</w:t>
      </w:r>
      <w:r w:rsidRPr="00526DAD">
        <w:rPr>
          <w:rFonts w:cs="Calibri"/>
          <w:szCs w:val="19"/>
        </w:rPr>
        <w:t xml:space="preserve"> Measurement</w:t>
      </w:r>
      <w:r>
        <w:rPr>
          <w:rFonts w:cs="Calibri"/>
          <w:szCs w:val="19"/>
        </w:rPr>
        <w:t xml:space="preserve"> </w:t>
      </w:r>
      <w:r w:rsidR="00976E30">
        <w:rPr>
          <w:rFonts w:cs="Calibri"/>
          <w:szCs w:val="19"/>
        </w:rPr>
        <w:t>Correlation</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14:paraId="3810BD8D" w14:textId="77777777" w:rsidR="008D0F87" w:rsidRPr="006317E7" w:rsidRDefault="00A813D7" w:rsidP="008D0F87">
      <w:pPr>
        <w:rPr>
          <w:rFonts w:cs="Calibri"/>
        </w:rPr>
      </w:pPr>
      <w:r>
        <w:rPr>
          <w:color w:val="000000"/>
        </w:rPr>
        <w:t>Refer FDD</w:t>
      </w:r>
    </w:p>
    <w:p w14:paraId="75449406" w14:textId="77777777" w:rsidR="00D229A6" w:rsidRDefault="00D229A6" w:rsidP="00D229A6">
      <w:pPr>
        <w:rPr>
          <w:rFonts w:cs="Calibri"/>
          <w:i/>
        </w:rPr>
      </w:pPr>
    </w:p>
    <w:p w14:paraId="62EFA729" w14:textId="77777777" w:rsidR="00D229A6" w:rsidRDefault="00D229A6" w:rsidP="00D229A6">
      <w:pPr>
        <w:rPr>
          <w:rFonts w:cs="Calibri"/>
          <w:i/>
        </w:rPr>
      </w:pPr>
    </w:p>
    <w:p w14:paraId="1EECA8D6" w14:textId="77777777" w:rsidR="00D229A6" w:rsidRPr="00AA38E8" w:rsidRDefault="00D229A6" w:rsidP="00D229A6">
      <w:pPr>
        <w:pStyle w:val="Heading1"/>
        <w:ind w:left="562" w:hanging="562"/>
        <w:rPr>
          <w:rFonts w:ascii="Calibri" w:hAnsi="Calibri" w:cs="Calibri"/>
        </w:rPr>
      </w:pPr>
      <w:bookmarkStart w:id="22" w:name="_Toc406065229"/>
      <w:bookmarkStart w:id="23" w:name="_Toc449425029"/>
      <w:r w:rsidRPr="00AA38E8">
        <w:rPr>
          <w:rFonts w:ascii="Calibri" w:hAnsi="Calibri" w:cs="Calibri"/>
        </w:rPr>
        <w:lastRenderedPageBreak/>
        <w:t>Design details of software module</w:t>
      </w:r>
      <w:bookmarkEnd w:id="22"/>
      <w:bookmarkEnd w:id="23"/>
    </w:p>
    <w:p w14:paraId="7815E484" w14:textId="77777777" w:rsidR="00D229A6" w:rsidRPr="00AA38E8" w:rsidRDefault="00D229A6" w:rsidP="00D229A6">
      <w:pPr>
        <w:pStyle w:val="Heading2"/>
        <w:rPr>
          <w:rFonts w:ascii="Calibri" w:hAnsi="Calibri" w:cs="Calibri"/>
        </w:rPr>
      </w:pPr>
      <w:bookmarkStart w:id="24" w:name="_Toc406065230"/>
      <w:bookmarkStart w:id="25" w:name="_Toc449425030"/>
      <w:r w:rsidRPr="00D229A6">
        <w:t>Graphical</w:t>
      </w:r>
      <w:r>
        <w:rPr>
          <w:rFonts w:ascii="Calibri" w:hAnsi="Calibri" w:cs="Calibri"/>
        </w:rPr>
        <w:t xml:space="preserve"> representation of </w:t>
      </w:r>
      <w:bookmarkEnd w:id="24"/>
      <w:r w:rsidR="0074155D">
        <w:rPr>
          <w:rFonts w:cs="Calibri"/>
          <w:szCs w:val="19"/>
        </w:rPr>
        <w:t>Current</w:t>
      </w:r>
      <w:r w:rsidR="0074155D" w:rsidRPr="00526DAD">
        <w:rPr>
          <w:rFonts w:cs="Calibri"/>
          <w:szCs w:val="19"/>
        </w:rPr>
        <w:t xml:space="preserve"> Measurement</w:t>
      </w:r>
      <w:r w:rsidR="0074155D">
        <w:rPr>
          <w:rFonts w:cs="Calibri"/>
          <w:szCs w:val="19"/>
        </w:rPr>
        <w:t xml:space="preserve"> </w:t>
      </w:r>
      <w:r w:rsidR="00976E30">
        <w:rPr>
          <w:rFonts w:cs="Calibri"/>
          <w:szCs w:val="19"/>
        </w:rPr>
        <w:t>Correlation</w:t>
      </w:r>
      <w:bookmarkEnd w:id="25"/>
    </w:p>
    <w:p w14:paraId="7AECA6CB" w14:textId="3EA6F260" w:rsidR="00D229A6" w:rsidRDefault="007759AC" w:rsidP="00D229A6">
      <w:pPr>
        <w:rPr>
          <w:rFonts w:cs="Calibri"/>
          <w:i/>
        </w:rPr>
      </w:pPr>
      <w:ins w:id="26" w:author="Shawn Penning" w:date="2018-02-21T10:13:00Z">
        <w:r>
          <w:rPr>
            <w:noProof/>
          </w:rPr>
          <w:drawing>
            <wp:inline distT="0" distB="0" distL="0" distR="0" wp14:anchorId="2F8C5684" wp14:editId="35DFD8D3">
              <wp:extent cx="324802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3638550"/>
                      </a:xfrm>
                      <a:prstGeom prst="rect">
                        <a:avLst/>
                      </a:prstGeom>
                    </pic:spPr>
                  </pic:pic>
                </a:graphicData>
              </a:graphic>
            </wp:inline>
          </w:drawing>
        </w:r>
        <w:r w:rsidRPr="002F5FEF">
          <w:rPr>
            <w:noProof/>
            <w:lang w:bidi="ar-SA"/>
          </w:rPr>
          <w:t xml:space="preserve"> </w:t>
        </w:r>
      </w:ins>
      <w:del w:id="27" w:author="Shawn Penning" w:date="2018-02-21T10:13:00Z">
        <w:r w:rsidR="00574629" w:rsidRPr="002F5FEF" w:rsidDel="00931545">
          <w:rPr>
            <w:noProof/>
            <w:lang w:bidi="ar-SA"/>
          </w:rPr>
          <w:drawing>
            <wp:inline distT="0" distB="0" distL="0" distR="0" wp14:anchorId="07D6FB2B" wp14:editId="25AD1735">
              <wp:extent cx="3248025"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3638550"/>
                      </a:xfrm>
                      <a:prstGeom prst="rect">
                        <a:avLst/>
                      </a:prstGeom>
                      <a:noFill/>
                      <a:ln>
                        <a:noFill/>
                      </a:ln>
                    </pic:spPr>
                  </pic:pic>
                </a:graphicData>
              </a:graphic>
            </wp:inline>
          </w:drawing>
        </w:r>
      </w:del>
    </w:p>
    <w:p w14:paraId="63C7A9E9" w14:textId="77777777" w:rsidR="00D229A6" w:rsidRPr="002D6391" w:rsidRDefault="00D229A6" w:rsidP="00D229A6">
      <w:pPr>
        <w:pStyle w:val="Heading2"/>
        <w:rPr>
          <w:rFonts w:ascii="Calibri" w:hAnsi="Calibri" w:cs="Calibri"/>
        </w:rPr>
      </w:pPr>
      <w:bookmarkStart w:id="28" w:name="_Toc406065231"/>
      <w:bookmarkStart w:id="29" w:name="_Toc449425031"/>
      <w:r w:rsidRPr="002D6391">
        <w:rPr>
          <w:rFonts w:ascii="Calibri" w:hAnsi="Calibri" w:cs="Calibri"/>
        </w:rPr>
        <w:lastRenderedPageBreak/>
        <w:t>Data Flow Diagram</w:t>
      </w:r>
      <w:bookmarkEnd w:id="28"/>
      <w:bookmarkEnd w:id="29"/>
    </w:p>
    <w:p w14:paraId="7DCE4CB2" w14:textId="77777777" w:rsidR="00D229A6" w:rsidRPr="002B094F" w:rsidRDefault="00CB12F2" w:rsidP="00D229A6">
      <w:pPr>
        <w:rPr>
          <w:rFonts w:cs="Calibri"/>
        </w:rPr>
      </w:pPr>
      <w:r>
        <w:rPr>
          <w:rFonts w:cs="Calibri"/>
        </w:rPr>
        <w:t>Refer FDD</w:t>
      </w:r>
    </w:p>
    <w:p w14:paraId="6E614EEF" w14:textId="77777777" w:rsidR="00D229A6" w:rsidRPr="002D6391" w:rsidRDefault="00AC4CD8" w:rsidP="00387BF4">
      <w:pPr>
        <w:pStyle w:val="Heading3"/>
        <w:tabs>
          <w:tab w:val="clear" w:pos="1017"/>
        </w:tabs>
        <w:ind w:left="562" w:hanging="562"/>
        <w:rPr>
          <w:rFonts w:ascii="Calibri" w:hAnsi="Calibri" w:cs="Calibri"/>
        </w:rPr>
      </w:pPr>
      <w:bookmarkStart w:id="30" w:name="_Toc375924736"/>
      <w:bookmarkStart w:id="31" w:name="_Toc406065232"/>
      <w:bookmarkStart w:id="32" w:name="_Toc44942503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0"/>
      <w:bookmarkEnd w:id="31"/>
      <w:bookmarkEnd w:id="32"/>
    </w:p>
    <w:p w14:paraId="261E13D9" w14:textId="77777777" w:rsidR="00D229A6" w:rsidRPr="002B094F" w:rsidRDefault="00CB12F2" w:rsidP="00D229A6">
      <w:pPr>
        <w:rPr>
          <w:lang w:bidi="ar-SA"/>
        </w:rPr>
      </w:pPr>
      <w:r>
        <w:rPr>
          <w:lang w:bidi="ar-SA"/>
        </w:rPr>
        <w:t>Refer FDD</w:t>
      </w:r>
    </w:p>
    <w:p w14:paraId="6AEC2A65" w14:textId="77777777" w:rsidR="00D229A6" w:rsidRPr="00A32585" w:rsidRDefault="00AC4CD8" w:rsidP="00D229A6">
      <w:pPr>
        <w:pStyle w:val="Heading3"/>
        <w:ind w:left="562" w:hanging="562"/>
        <w:rPr>
          <w:rFonts w:ascii="Calibri" w:hAnsi="Calibri" w:cs="Calibri"/>
        </w:rPr>
      </w:pPr>
      <w:bookmarkStart w:id="33" w:name="_Toc375924737"/>
      <w:bookmarkStart w:id="34" w:name="_Toc406065233"/>
      <w:bookmarkStart w:id="35" w:name="_Toc44942503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3"/>
      <w:bookmarkEnd w:id="34"/>
      <w:bookmarkEnd w:id="35"/>
    </w:p>
    <w:p w14:paraId="0123583C" w14:textId="77777777" w:rsidR="002B094F" w:rsidRDefault="00CB12F2" w:rsidP="002B094F">
      <w:pPr>
        <w:rPr>
          <w:lang w:bidi="ar-SA"/>
        </w:rPr>
      </w:pPr>
      <w:r>
        <w:rPr>
          <w:lang w:bidi="ar-SA"/>
        </w:rPr>
        <w:t>Refer FDD</w:t>
      </w:r>
    </w:p>
    <w:p w14:paraId="43FCACDF" w14:textId="77777777" w:rsidR="002B094F" w:rsidRPr="00AC4CD8" w:rsidRDefault="002B094F" w:rsidP="00AC4CD8">
      <w:pPr>
        <w:pStyle w:val="Heading1"/>
        <w:ind w:left="562" w:hanging="562"/>
        <w:rPr>
          <w:rFonts w:ascii="Calibri" w:hAnsi="Calibri" w:cs="Calibri"/>
        </w:rPr>
      </w:pPr>
      <w:bookmarkStart w:id="36" w:name="_Toc338170479"/>
      <w:bookmarkStart w:id="37" w:name="_Toc375678228"/>
      <w:bookmarkStart w:id="38" w:name="_Toc418080062"/>
      <w:bookmarkStart w:id="39" w:name="_Toc421709912"/>
      <w:bookmarkStart w:id="40" w:name="_Toc449425034"/>
      <w:r w:rsidRPr="00AC4CD8">
        <w:rPr>
          <w:rFonts w:ascii="Calibri" w:hAnsi="Calibri" w:cs="Calibri"/>
        </w:rPr>
        <w:lastRenderedPageBreak/>
        <w:t>Constant Data Dictionary</w:t>
      </w:r>
      <w:bookmarkEnd w:id="36"/>
      <w:bookmarkEnd w:id="37"/>
      <w:bookmarkEnd w:id="38"/>
      <w:bookmarkEnd w:id="39"/>
      <w:bookmarkEnd w:id="40"/>
    </w:p>
    <w:p w14:paraId="4F80ADE5" w14:textId="77777777" w:rsidR="00AC4CD8" w:rsidRPr="00DA5500" w:rsidRDefault="00AC4CD8" w:rsidP="00AC4CD8">
      <w:pPr>
        <w:pStyle w:val="Heading2"/>
        <w:spacing w:after="60"/>
        <w:rPr>
          <w:rFonts w:ascii="Calibri" w:hAnsi="Calibri"/>
        </w:rPr>
      </w:pPr>
      <w:bookmarkStart w:id="41" w:name="_Toc421011506"/>
      <w:bookmarkStart w:id="42" w:name="_Toc421786527"/>
      <w:bookmarkStart w:id="43" w:name="_Toc449425035"/>
      <w:bookmarkStart w:id="44" w:name="_Toc418080064"/>
      <w:r w:rsidRPr="00DA5500">
        <w:rPr>
          <w:rFonts w:ascii="Calibri" w:hAnsi="Calibri"/>
        </w:rPr>
        <w:t>Program (fixed) Constants</w:t>
      </w:r>
      <w:bookmarkEnd w:id="41"/>
      <w:bookmarkEnd w:id="42"/>
      <w:bookmarkEnd w:id="43"/>
    </w:p>
    <w:p w14:paraId="169C090E" w14:textId="77777777" w:rsidR="00AC4CD8" w:rsidRPr="00DA5500" w:rsidRDefault="00AC4CD8" w:rsidP="00AC4CD8">
      <w:pPr>
        <w:pStyle w:val="Heading3"/>
        <w:tabs>
          <w:tab w:val="clear" w:pos="1017"/>
          <w:tab w:val="num" w:pos="567"/>
        </w:tabs>
        <w:ind w:left="567"/>
        <w:rPr>
          <w:rFonts w:ascii="Calibri" w:hAnsi="Calibri"/>
        </w:rPr>
      </w:pPr>
      <w:bookmarkStart w:id="45" w:name="_Toc449425036"/>
      <w:bookmarkEnd w:id="44"/>
      <w:r w:rsidRPr="00DA5500">
        <w:rPr>
          <w:rFonts w:ascii="Calibri" w:hAnsi="Calibri"/>
        </w:rPr>
        <w:t>Embedded Constants</w:t>
      </w:r>
      <w:bookmarkEnd w:id="45"/>
    </w:p>
    <w:p w14:paraId="7B140FE9" w14:textId="77777777" w:rsidR="001F3EED" w:rsidRPr="00AA38E8" w:rsidRDefault="001F3EED" w:rsidP="001F3EED">
      <w:pPr>
        <w:pStyle w:val="Heading2"/>
        <w:numPr>
          <w:ilvl w:val="3"/>
          <w:numId w:val="11"/>
        </w:numPr>
        <w:spacing w:after="60"/>
        <w:rPr>
          <w:rFonts w:ascii="Calibri" w:hAnsi="Calibri" w:cs="Calibri"/>
        </w:rPr>
      </w:pPr>
      <w:bookmarkStart w:id="46" w:name="_Toc430260262"/>
      <w:bookmarkStart w:id="47" w:name="_Toc416434087"/>
      <w:bookmarkStart w:id="48" w:name="_Toc449425037"/>
      <w:bookmarkStart w:id="49" w:name="_Ref87065593"/>
      <w:bookmarkStart w:id="50" w:name="_Toc338170483"/>
      <w:bookmarkStart w:id="51" w:name="_Toc375678229"/>
      <w:bookmarkStart w:id="52" w:name="_Toc418080067"/>
      <w:bookmarkStart w:id="53" w:name="_Toc421786702"/>
      <w:bookmarkEnd w:id="46"/>
      <w:r w:rsidRPr="00AA38E8">
        <w:rPr>
          <w:rFonts w:ascii="Calibri" w:hAnsi="Calibri" w:cs="Calibri"/>
        </w:rPr>
        <w:t>Local</w:t>
      </w:r>
      <w:bookmarkEnd w:id="47"/>
      <w:bookmarkEnd w:id="48"/>
    </w:p>
    <w:tbl>
      <w:tblPr>
        <w:tblW w:w="64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225"/>
        <w:gridCol w:w="1385"/>
      </w:tblGrid>
      <w:tr w:rsidR="002205CD" w:rsidRPr="00AA38E8" w14:paraId="16F51325" w14:textId="77777777" w:rsidTr="002205CD">
        <w:tc>
          <w:tcPr>
            <w:tcW w:w="3888" w:type="dxa"/>
            <w:tcBorders>
              <w:top w:val="single" w:sz="6" w:space="0" w:color="auto"/>
              <w:left w:val="single" w:sz="6" w:space="0" w:color="auto"/>
              <w:bottom w:val="single" w:sz="6" w:space="0" w:color="auto"/>
              <w:right w:val="single" w:sz="6" w:space="0" w:color="auto"/>
            </w:tcBorders>
            <w:shd w:val="pct30" w:color="FFFF00" w:fill="FFFFFF"/>
          </w:tcPr>
          <w:p w14:paraId="4BB355D4" w14:textId="77777777" w:rsidR="002205CD" w:rsidRPr="00AA38E8" w:rsidRDefault="002205CD" w:rsidP="00DF15F0">
            <w:pPr>
              <w:spacing w:before="60"/>
              <w:jc w:val="center"/>
              <w:rPr>
                <w:rFonts w:cs="Calibri"/>
                <w:sz w:val="16"/>
                <w:szCs w:val="16"/>
              </w:rPr>
            </w:pPr>
            <w:r w:rsidRPr="00AA38E8">
              <w:rPr>
                <w:rFonts w:cs="Calibri"/>
                <w:sz w:val="16"/>
                <w:szCs w:val="16"/>
              </w:rPr>
              <w:t>Constant Name</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14:paraId="39F08D58" w14:textId="77777777" w:rsidR="002205CD" w:rsidRPr="00AA38E8" w:rsidRDefault="002205CD" w:rsidP="00DF15F0">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14:paraId="5C6B2EF3" w14:textId="77777777" w:rsidR="002205CD" w:rsidRPr="00AA38E8" w:rsidRDefault="002205CD" w:rsidP="00DF15F0">
            <w:pPr>
              <w:spacing w:before="60"/>
              <w:jc w:val="center"/>
              <w:rPr>
                <w:rFonts w:cs="Calibri"/>
                <w:sz w:val="16"/>
                <w:szCs w:val="16"/>
              </w:rPr>
            </w:pPr>
            <w:r w:rsidRPr="00AA38E8">
              <w:rPr>
                <w:rFonts w:cs="Calibri"/>
                <w:sz w:val="16"/>
                <w:szCs w:val="16"/>
              </w:rPr>
              <w:t>Value</w:t>
            </w:r>
          </w:p>
        </w:tc>
      </w:tr>
      <w:tr w:rsidR="002205CD" w:rsidRPr="00AA38E8" w14:paraId="378F906F" w14:textId="77777777" w:rsidTr="002205CD">
        <w:tc>
          <w:tcPr>
            <w:tcW w:w="3888" w:type="dxa"/>
            <w:tcBorders>
              <w:top w:val="single" w:sz="6" w:space="0" w:color="auto"/>
              <w:left w:val="single" w:sz="6" w:space="0" w:color="auto"/>
              <w:bottom w:val="single" w:sz="6" w:space="0" w:color="auto"/>
              <w:right w:val="single" w:sz="6" w:space="0" w:color="auto"/>
            </w:tcBorders>
          </w:tcPr>
          <w:p w14:paraId="52EC3760" w14:textId="77777777" w:rsidR="002205CD" w:rsidRPr="00AA38E8" w:rsidRDefault="002205CD" w:rsidP="00DF15F0">
            <w:pPr>
              <w:spacing w:before="60"/>
              <w:jc w:val="center"/>
              <w:rPr>
                <w:rFonts w:cs="Calibri"/>
                <w:sz w:val="16"/>
                <w:szCs w:val="16"/>
              </w:rPr>
            </w:pPr>
            <w:r w:rsidRPr="00543244">
              <w:rPr>
                <w:rFonts w:cs="Calibri"/>
                <w:sz w:val="16"/>
                <w:szCs w:val="16"/>
              </w:rPr>
              <w:t>CORRLNSTSABC_CNT_U08</w:t>
            </w:r>
          </w:p>
        </w:tc>
        <w:tc>
          <w:tcPr>
            <w:tcW w:w="1225" w:type="dxa"/>
            <w:tcBorders>
              <w:top w:val="single" w:sz="6" w:space="0" w:color="auto"/>
              <w:left w:val="single" w:sz="6" w:space="0" w:color="auto"/>
              <w:bottom w:val="single" w:sz="6" w:space="0" w:color="auto"/>
              <w:right w:val="single" w:sz="6" w:space="0" w:color="auto"/>
            </w:tcBorders>
          </w:tcPr>
          <w:p w14:paraId="4B153BE9" w14:textId="77777777" w:rsidR="002205CD" w:rsidRPr="00AA38E8" w:rsidRDefault="002205CD" w:rsidP="00DF15F0">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14:paraId="08A831EA" w14:textId="77777777" w:rsidR="002205CD" w:rsidRPr="00AA38E8" w:rsidRDefault="002205CD" w:rsidP="00DF15F0">
            <w:pPr>
              <w:spacing w:before="60"/>
              <w:jc w:val="center"/>
              <w:rPr>
                <w:rFonts w:cs="Calibri"/>
                <w:sz w:val="16"/>
                <w:szCs w:val="16"/>
              </w:rPr>
            </w:pPr>
            <w:r>
              <w:rPr>
                <w:rFonts w:cs="Calibri"/>
                <w:sz w:val="16"/>
                <w:szCs w:val="16"/>
              </w:rPr>
              <w:t>0x07</w:t>
            </w:r>
          </w:p>
        </w:tc>
      </w:tr>
      <w:tr w:rsidR="002205CD" w:rsidRPr="00AA38E8" w14:paraId="70C731C3" w14:textId="77777777" w:rsidTr="002205CD">
        <w:tc>
          <w:tcPr>
            <w:tcW w:w="3888" w:type="dxa"/>
            <w:tcBorders>
              <w:top w:val="single" w:sz="6" w:space="0" w:color="auto"/>
              <w:left w:val="single" w:sz="6" w:space="0" w:color="auto"/>
              <w:bottom w:val="single" w:sz="6" w:space="0" w:color="auto"/>
              <w:right w:val="single" w:sz="6" w:space="0" w:color="auto"/>
            </w:tcBorders>
          </w:tcPr>
          <w:p w14:paraId="19A4D588" w14:textId="30FEBB15" w:rsidR="002205CD" w:rsidRPr="00AA38E8" w:rsidRDefault="009C7D39" w:rsidP="00DF15F0">
            <w:pPr>
              <w:spacing w:before="60"/>
              <w:jc w:val="center"/>
              <w:rPr>
                <w:rFonts w:cs="Calibri"/>
                <w:sz w:val="16"/>
                <w:szCs w:val="16"/>
              </w:rPr>
            </w:pPr>
            <w:r w:rsidRPr="009C7D39">
              <w:rPr>
                <w:rFonts w:cs="Calibri"/>
                <w:sz w:val="16"/>
                <w:szCs w:val="16"/>
              </w:rPr>
              <w:t>CURRMOTSUMLOLIM_AMPR_F32</w:t>
            </w:r>
          </w:p>
        </w:tc>
        <w:tc>
          <w:tcPr>
            <w:tcW w:w="1225" w:type="dxa"/>
            <w:tcBorders>
              <w:top w:val="single" w:sz="6" w:space="0" w:color="auto"/>
              <w:left w:val="single" w:sz="6" w:space="0" w:color="auto"/>
              <w:bottom w:val="single" w:sz="6" w:space="0" w:color="auto"/>
              <w:right w:val="single" w:sz="6" w:space="0" w:color="auto"/>
            </w:tcBorders>
          </w:tcPr>
          <w:p w14:paraId="63A088C3" w14:textId="375BDD29" w:rsidR="002205CD" w:rsidRPr="00AA38E8" w:rsidRDefault="00C8344D" w:rsidP="00DF15F0">
            <w:pPr>
              <w:spacing w:before="60"/>
              <w:jc w:val="center"/>
              <w:rPr>
                <w:rFonts w:cs="Calibri"/>
                <w:sz w:val="16"/>
                <w:szCs w:val="16"/>
              </w:rPr>
            </w:pPr>
            <w:proofErr w:type="spellStart"/>
            <w:r>
              <w:rPr>
                <w:rFonts w:cs="Calibri"/>
                <w:sz w:val="16"/>
                <w:szCs w:val="16"/>
              </w:rPr>
              <w:t>Ampr</w:t>
            </w:r>
            <w:proofErr w:type="spellEnd"/>
          </w:p>
        </w:tc>
        <w:tc>
          <w:tcPr>
            <w:tcW w:w="1385" w:type="dxa"/>
            <w:tcBorders>
              <w:top w:val="single" w:sz="6" w:space="0" w:color="auto"/>
              <w:left w:val="single" w:sz="6" w:space="0" w:color="auto"/>
              <w:bottom w:val="single" w:sz="6" w:space="0" w:color="auto"/>
              <w:right w:val="single" w:sz="6" w:space="0" w:color="auto"/>
            </w:tcBorders>
          </w:tcPr>
          <w:p w14:paraId="20AB902F" w14:textId="5A404123" w:rsidR="002205CD" w:rsidRPr="00AA38E8" w:rsidRDefault="00C8344D" w:rsidP="00DF15F0">
            <w:pPr>
              <w:spacing w:before="60"/>
              <w:jc w:val="center"/>
              <w:rPr>
                <w:rFonts w:cs="Calibri"/>
                <w:sz w:val="16"/>
                <w:szCs w:val="16"/>
              </w:rPr>
            </w:pPr>
            <w:r>
              <w:rPr>
                <w:rFonts w:cs="Calibri"/>
                <w:sz w:val="16"/>
                <w:szCs w:val="16"/>
              </w:rPr>
              <w:t>0.0F</w:t>
            </w:r>
          </w:p>
        </w:tc>
      </w:tr>
      <w:tr w:rsidR="00B3088D" w:rsidRPr="00AA38E8" w14:paraId="451D523D" w14:textId="77777777" w:rsidTr="002205CD">
        <w:tc>
          <w:tcPr>
            <w:tcW w:w="3888" w:type="dxa"/>
            <w:tcBorders>
              <w:top w:val="single" w:sz="6" w:space="0" w:color="auto"/>
              <w:left w:val="single" w:sz="6" w:space="0" w:color="auto"/>
              <w:bottom w:val="single" w:sz="6" w:space="0" w:color="auto"/>
              <w:right w:val="single" w:sz="6" w:space="0" w:color="auto"/>
            </w:tcBorders>
          </w:tcPr>
          <w:p w14:paraId="24CD0C1D" w14:textId="77777777" w:rsidR="00B3088D" w:rsidRPr="00377058" w:rsidRDefault="00C8344D" w:rsidP="00B3088D">
            <w:pPr>
              <w:spacing w:before="60"/>
              <w:rPr>
                <w:rFonts w:cs="Calibri"/>
                <w:sz w:val="16"/>
                <w:szCs w:val="16"/>
              </w:rPr>
            </w:pPr>
            <w:r w:rsidRPr="00C8344D">
              <w:rPr>
                <w:rFonts w:cs="Calibri"/>
                <w:sz w:val="16"/>
                <w:szCs w:val="16"/>
              </w:rPr>
              <w:t>CURRMOTSUMHILIM_AMPR_F32</w:t>
            </w:r>
          </w:p>
        </w:tc>
        <w:tc>
          <w:tcPr>
            <w:tcW w:w="1225" w:type="dxa"/>
            <w:tcBorders>
              <w:top w:val="single" w:sz="6" w:space="0" w:color="auto"/>
              <w:left w:val="single" w:sz="6" w:space="0" w:color="auto"/>
              <w:bottom w:val="single" w:sz="6" w:space="0" w:color="auto"/>
              <w:right w:val="single" w:sz="6" w:space="0" w:color="auto"/>
            </w:tcBorders>
          </w:tcPr>
          <w:p w14:paraId="69567B31" w14:textId="77777777" w:rsidR="00B3088D" w:rsidRDefault="00C8344D" w:rsidP="00DF15F0">
            <w:pPr>
              <w:spacing w:before="60"/>
              <w:jc w:val="center"/>
              <w:rPr>
                <w:rFonts w:cs="Calibri"/>
                <w:sz w:val="16"/>
                <w:szCs w:val="16"/>
              </w:rPr>
            </w:pPr>
            <w:proofErr w:type="spellStart"/>
            <w:r>
              <w:rPr>
                <w:rFonts w:cs="Calibri"/>
                <w:sz w:val="16"/>
                <w:szCs w:val="16"/>
              </w:rPr>
              <w:t>Ampr</w:t>
            </w:r>
            <w:proofErr w:type="spellEnd"/>
          </w:p>
        </w:tc>
        <w:tc>
          <w:tcPr>
            <w:tcW w:w="1385" w:type="dxa"/>
            <w:tcBorders>
              <w:top w:val="single" w:sz="6" w:space="0" w:color="auto"/>
              <w:left w:val="single" w:sz="6" w:space="0" w:color="auto"/>
              <w:bottom w:val="single" w:sz="6" w:space="0" w:color="auto"/>
              <w:right w:val="single" w:sz="6" w:space="0" w:color="auto"/>
            </w:tcBorders>
          </w:tcPr>
          <w:p w14:paraId="35C0EBA8" w14:textId="77777777" w:rsidR="00B3088D" w:rsidRDefault="00C8344D" w:rsidP="00DF15F0">
            <w:pPr>
              <w:spacing w:before="60"/>
              <w:jc w:val="center"/>
              <w:rPr>
                <w:rFonts w:cs="Calibri"/>
                <w:sz w:val="16"/>
                <w:szCs w:val="16"/>
              </w:rPr>
            </w:pPr>
            <w:r>
              <w:rPr>
                <w:rFonts w:cs="Calibri"/>
                <w:sz w:val="16"/>
                <w:szCs w:val="16"/>
              </w:rPr>
              <w:t>600.0F</w:t>
            </w:r>
          </w:p>
        </w:tc>
      </w:tr>
    </w:tbl>
    <w:p w14:paraId="10E8CF92" w14:textId="77777777" w:rsidR="00AC4CD8" w:rsidRPr="00DA5500" w:rsidRDefault="00AC4CD8" w:rsidP="00AC4CD8">
      <w:pPr>
        <w:pStyle w:val="Heading1"/>
        <w:ind w:left="562" w:hanging="562"/>
        <w:rPr>
          <w:rFonts w:ascii="Calibri" w:hAnsi="Calibri" w:cs="Calibri"/>
        </w:rPr>
      </w:pPr>
      <w:bookmarkStart w:id="54" w:name="_Toc44942503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9"/>
      <w:bookmarkEnd w:id="50"/>
      <w:bookmarkEnd w:id="51"/>
      <w:bookmarkEnd w:id="52"/>
      <w:bookmarkEnd w:id="53"/>
      <w:bookmarkEnd w:id="54"/>
    </w:p>
    <w:p w14:paraId="4E6FCC9C" w14:textId="77777777" w:rsidR="002B094F" w:rsidRPr="00987B4A" w:rsidRDefault="002B094F" w:rsidP="00007584">
      <w:pPr>
        <w:pStyle w:val="Heading2"/>
        <w:spacing w:after="60"/>
        <w:rPr>
          <w:rFonts w:ascii="Calibri" w:hAnsi="Calibri"/>
        </w:rPr>
      </w:pPr>
      <w:bookmarkStart w:id="55" w:name="_Toc430260264"/>
      <w:bookmarkStart w:id="56" w:name="_Toc338170484"/>
      <w:bookmarkStart w:id="57" w:name="_Toc418080068"/>
      <w:bookmarkStart w:id="58" w:name="_Toc421709916"/>
      <w:bookmarkStart w:id="59" w:name="_Toc449425039"/>
      <w:bookmarkEnd w:id="55"/>
      <w:r w:rsidRPr="00007584">
        <w:rPr>
          <w:rFonts w:ascii="Calibri" w:hAnsi="Calibri"/>
        </w:rPr>
        <w:t>Sub</w:t>
      </w:r>
      <w:r w:rsidRPr="00987B4A">
        <w:rPr>
          <w:rFonts w:ascii="Calibri" w:hAnsi="Calibri"/>
        </w:rPr>
        <w:t>-Module Functions</w:t>
      </w:r>
      <w:bookmarkEnd w:id="56"/>
      <w:bookmarkEnd w:id="57"/>
      <w:bookmarkEnd w:id="58"/>
      <w:bookmarkEnd w:id="59"/>
    </w:p>
    <w:p w14:paraId="32095BD5" w14:textId="77777777" w:rsidR="001F3EED" w:rsidRDefault="001F3EED" w:rsidP="001F3EED">
      <w:pPr>
        <w:pStyle w:val="Heading2"/>
        <w:numPr>
          <w:ilvl w:val="2"/>
          <w:numId w:val="11"/>
        </w:numPr>
        <w:tabs>
          <w:tab w:val="clear" w:pos="1017"/>
          <w:tab w:val="num" w:pos="567"/>
        </w:tabs>
        <w:spacing w:after="60"/>
        <w:ind w:left="567"/>
        <w:rPr>
          <w:rFonts w:ascii="Calibri" w:hAnsi="Calibri" w:cs="Calibri"/>
        </w:rPr>
      </w:pPr>
      <w:bookmarkStart w:id="60" w:name="_Toc430260266"/>
      <w:bookmarkStart w:id="61" w:name="_Toc430260267"/>
      <w:bookmarkStart w:id="62" w:name="_Toc416434092"/>
      <w:bookmarkStart w:id="63" w:name="_Toc449425040"/>
      <w:bookmarkEnd w:id="60"/>
      <w:bookmarkEnd w:id="61"/>
      <w:r w:rsidRPr="00AA38E8">
        <w:rPr>
          <w:rFonts w:ascii="Calibri" w:hAnsi="Calibri" w:cs="Calibri"/>
        </w:rPr>
        <w:t>Initialization Functions</w:t>
      </w:r>
      <w:bookmarkEnd w:id="62"/>
      <w:bookmarkEnd w:id="63"/>
    </w:p>
    <w:p w14:paraId="2C14C815" w14:textId="77777777" w:rsidR="001F3EED" w:rsidRDefault="001F3EED" w:rsidP="001F3EED">
      <w:pPr>
        <w:pStyle w:val="Heading2"/>
        <w:numPr>
          <w:ilvl w:val="3"/>
          <w:numId w:val="11"/>
        </w:numPr>
        <w:spacing w:after="60"/>
        <w:rPr>
          <w:rFonts w:ascii="Calibri" w:hAnsi="Calibri" w:cs="Calibri"/>
        </w:rPr>
      </w:pPr>
      <w:bookmarkStart w:id="64" w:name="_Toc416434093"/>
      <w:bookmarkStart w:id="65" w:name="_Toc449425041"/>
      <w:r>
        <w:rPr>
          <w:rFonts w:ascii="Calibri" w:hAnsi="Calibri" w:cs="Calibri"/>
        </w:rPr>
        <w:t>INIT</w:t>
      </w:r>
      <w:bookmarkEnd w:id="64"/>
      <w:bookmarkEnd w:id="65"/>
    </w:p>
    <w:p w14:paraId="344C8EF8" w14:textId="77777777" w:rsidR="00E331A3" w:rsidRPr="00E331A3" w:rsidRDefault="00E331A3" w:rsidP="00E331A3">
      <w:pPr>
        <w:rPr>
          <w:lang w:bidi="ar-SA"/>
        </w:rPr>
      </w:pPr>
      <w:r>
        <w:rPr>
          <w:lang w:bidi="ar-SA"/>
        </w:rPr>
        <w:t>None</w:t>
      </w:r>
    </w:p>
    <w:p w14:paraId="7815828D" w14:textId="77777777" w:rsidR="001F3EED" w:rsidRDefault="001F3EED" w:rsidP="001F3EED">
      <w:pPr>
        <w:pStyle w:val="Heading2"/>
        <w:numPr>
          <w:ilvl w:val="3"/>
          <w:numId w:val="11"/>
        </w:numPr>
        <w:spacing w:after="60"/>
        <w:rPr>
          <w:rFonts w:ascii="Calibri" w:hAnsi="Calibri" w:cs="Calibri"/>
        </w:rPr>
      </w:pPr>
      <w:bookmarkStart w:id="66" w:name="_Toc416434094"/>
      <w:bookmarkStart w:id="67" w:name="_Toc449425042"/>
      <w:r w:rsidRPr="00AA38E8">
        <w:rPr>
          <w:rFonts w:ascii="Calibri" w:hAnsi="Calibri" w:cs="Calibri"/>
        </w:rPr>
        <w:t>Design Rationale</w:t>
      </w:r>
      <w:bookmarkEnd w:id="66"/>
      <w:bookmarkEnd w:id="67"/>
    </w:p>
    <w:p w14:paraId="6C3E5FD8" w14:textId="77777777" w:rsidR="001F3EED" w:rsidRPr="00543244" w:rsidRDefault="001F3EED" w:rsidP="001F3EED">
      <w:pPr>
        <w:rPr>
          <w:lang w:bidi="ar-SA"/>
        </w:rPr>
      </w:pPr>
      <w:r>
        <w:rPr>
          <w:lang w:bidi="ar-SA"/>
        </w:rPr>
        <w:t>None</w:t>
      </w:r>
    </w:p>
    <w:p w14:paraId="2FEFCECA" w14:textId="77777777" w:rsidR="001F3EED" w:rsidRPr="00AA38E8" w:rsidRDefault="001F3EED" w:rsidP="001F3EED">
      <w:pPr>
        <w:pStyle w:val="Heading2"/>
        <w:numPr>
          <w:ilvl w:val="3"/>
          <w:numId w:val="11"/>
        </w:numPr>
        <w:spacing w:after="60"/>
        <w:rPr>
          <w:rFonts w:ascii="Calibri" w:hAnsi="Calibri" w:cs="Calibri"/>
        </w:rPr>
      </w:pPr>
      <w:bookmarkStart w:id="68" w:name="_Toc416434095"/>
      <w:bookmarkStart w:id="69" w:name="_Toc449425043"/>
      <w:r w:rsidRPr="00AA38E8">
        <w:rPr>
          <w:rFonts w:ascii="Calibri" w:hAnsi="Calibri" w:cs="Calibri"/>
        </w:rPr>
        <w:t>Store Module Inputs to Local copies</w:t>
      </w:r>
      <w:bookmarkEnd w:id="68"/>
      <w:bookmarkEnd w:id="69"/>
    </w:p>
    <w:p w14:paraId="1DDCF5D3" w14:textId="77777777" w:rsidR="001F3EED" w:rsidRPr="00543244" w:rsidRDefault="001F3EED" w:rsidP="001F3EED">
      <w:pPr>
        <w:rPr>
          <w:lang w:bidi="ar-SA"/>
        </w:rPr>
      </w:pPr>
      <w:r>
        <w:rPr>
          <w:lang w:bidi="ar-SA"/>
        </w:rPr>
        <w:t>None</w:t>
      </w:r>
    </w:p>
    <w:p w14:paraId="40CF5C58" w14:textId="77777777" w:rsidR="001F3EED" w:rsidRPr="00AA38E8" w:rsidRDefault="001F3EED" w:rsidP="001F3EED">
      <w:pPr>
        <w:pStyle w:val="Heading2"/>
        <w:numPr>
          <w:ilvl w:val="3"/>
          <w:numId w:val="11"/>
        </w:numPr>
        <w:spacing w:after="60"/>
        <w:rPr>
          <w:rFonts w:ascii="Calibri" w:hAnsi="Calibri" w:cs="Calibri"/>
        </w:rPr>
      </w:pPr>
      <w:r w:rsidRPr="00AA38E8">
        <w:rPr>
          <w:rFonts w:ascii="Calibri" w:hAnsi="Calibri" w:cs="Calibri"/>
        </w:rPr>
        <w:t xml:space="preserve"> </w:t>
      </w:r>
      <w:bookmarkStart w:id="70" w:name="_Toc416434096"/>
      <w:bookmarkStart w:id="71" w:name="_Toc449425044"/>
      <w:r w:rsidRPr="00AA38E8">
        <w:rPr>
          <w:rFonts w:ascii="Calibri" w:hAnsi="Calibri" w:cs="Calibri"/>
        </w:rPr>
        <w:t xml:space="preserve">(Processing of </w:t>
      </w:r>
      <w:proofErr w:type="gramStart"/>
      <w:r w:rsidRPr="00AA38E8">
        <w:rPr>
          <w:rFonts w:ascii="Calibri" w:hAnsi="Calibri" w:cs="Calibri"/>
        </w:rPr>
        <w:t>function)…</w:t>
      </w:r>
      <w:proofErr w:type="gramEnd"/>
      <w:del w:id="72" w:author="Shawn Penning" w:date="2018-02-21T10:14:00Z">
        <w:r w:rsidRPr="00AA38E8" w:rsidDel="00931545">
          <w:rPr>
            <w:rFonts w:ascii="Calibri" w:hAnsi="Calibri" w:cs="Calibri"/>
          </w:rPr>
          <w:delText>……</w:delText>
        </w:r>
      </w:del>
      <w:bookmarkEnd w:id="70"/>
      <w:bookmarkEnd w:id="71"/>
    </w:p>
    <w:p w14:paraId="6E167AC0" w14:textId="77777777" w:rsidR="001F3EED" w:rsidRPr="00543244" w:rsidRDefault="001F3EED" w:rsidP="001F3EED">
      <w:pPr>
        <w:rPr>
          <w:lang w:bidi="ar-SA"/>
        </w:rPr>
      </w:pPr>
      <w:r>
        <w:rPr>
          <w:lang w:bidi="ar-SA"/>
        </w:rPr>
        <w:t>None</w:t>
      </w:r>
    </w:p>
    <w:p w14:paraId="6F700F55" w14:textId="77777777" w:rsidR="001F3EED" w:rsidRPr="00AA38E8" w:rsidRDefault="001F3EED" w:rsidP="001F3EED">
      <w:pPr>
        <w:pStyle w:val="Heading2"/>
        <w:numPr>
          <w:ilvl w:val="3"/>
          <w:numId w:val="11"/>
        </w:numPr>
        <w:spacing w:after="60"/>
        <w:rPr>
          <w:rFonts w:ascii="Calibri" w:hAnsi="Calibri" w:cs="Calibri"/>
        </w:rPr>
      </w:pPr>
      <w:bookmarkStart w:id="73" w:name="_Toc416434097"/>
      <w:bookmarkStart w:id="74" w:name="_Toc449425045"/>
      <w:r w:rsidRPr="00AA38E8">
        <w:rPr>
          <w:rFonts w:ascii="Calibri" w:hAnsi="Calibri" w:cs="Calibri"/>
        </w:rPr>
        <w:t>Store Local copy of outputs into Module Outputs</w:t>
      </w:r>
      <w:bookmarkEnd w:id="73"/>
      <w:bookmarkEnd w:id="74"/>
    </w:p>
    <w:p w14:paraId="39092C30" w14:textId="77777777" w:rsidR="001F3EED" w:rsidRPr="00543244" w:rsidRDefault="001F3EED" w:rsidP="001F3EED">
      <w:pPr>
        <w:rPr>
          <w:lang w:bidi="ar-SA"/>
        </w:rPr>
      </w:pPr>
      <w:bookmarkStart w:id="75" w:name="_Ref382299990"/>
      <w:r>
        <w:rPr>
          <w:lang w:bidi="ar-SA"/>
        </w:rPr>
        <w:t>None</w:t>
      </w:r>
    </w:p>
    <w:p w14:paraId="2FF0EE1A" w14:textId="77777777" w:rsidR="001F3EED" w:rsidRDefault="001F3EED" w:rsidP="001F3EED">
      <w:pPr>
        <w:pStyle w:val="Heading2"/>
        <w:numPr>
          <w:ilvl w:val="2"/>
          <w:numId w:val="11"/>
        </w:numPr>
        <w:tabs>
          <w:tab w:val="clear" w:pos="1017"/>
          <w:tab w:val="num" w:pos="567"/>
        </w:tabs>
        <w:spacing w:after="60"/>
        <w:ind w:left="567"/>
        <w:rPr>
          <w:rFonts w:ascii="Calibri" w:hAnsi="Calibri" w:cs="Calibri"/>
        </w:rPr>
      </w:pPr>
      <w:bookmarkStart w:id="76" w:name="_Toc416434098"/>
      <w:bookmarkStart w:id="77" w:name="_Toc449425046"/>
      <w:r>
        <w:rPr>
          <w:rFonts w:ascii="Calibri" w:hAnsi="Calibri" w:cs="Calibri"/>
        </w:rPr>
        <w:t>PERIODIC FUNCTIONS</w:t>
      </w:r>
      <w:bookmarkEnd w:id="75"/>
      <w:bookmarkEnd w:id="76"/>
      <w:bookmarkEnd w:id="77"/>
      <w:r>
        <w:rPr>
          <w:rFonts w:ascii="Calibri" w:hAnsi="Calibri" w:cs="Calibri"/>
        </w:rPr>
        <w:t xml:space="preserve">  </w:t>
      </w:r>
    </w:p>
    <w:p w14:paraId="48EB2BEB" w14:textId="77777777" w:rsidR="001F3EED" w:rsidRPr="00AA38E8" w:rsidRDefault="001F3EED" w:rsidP="001F3EED">
      <w:pPr>
        <w:pStyle w:val="Heading2"/>
        <w:numPr>
          <w:ilvl w:val="3"/>
          <w:numId w:val="11"/>
        </w:numPr>
        <w:spacing w:after="60"/>
        <w:rPr>
          <w:rFonts w:ascii="Calibri" w:hAnsi="Calibri" w:cs="Calibri"/>
        </w:rPr>
      </w:pPr>
      <w:bookmarkStart w:id="78" w:name="_Toc416434099"/>
      <w:bookmarkStart w:id="79" w:name="_Toc449425047"/>
      <w:r w:rsidRPr="00AA38E8">
        <w:rPr>
          <w:rFonts w:ascii="Calibri" w:hAnsi="Calibri" w:cs="Calibri"/>
        </w:rPr>
        <w:t xml:space="preserve">Per: </w:t>
      </w:r>
      <w:r>
        <w:rPr>
          <w:rFonts w:ascii="Calibri" w:hAnsi="Calibri" w:cs="Calibri"/>
        </w:rPr>
        <w:t>CurrMeasCorrln</w:t>
      </w:r>
      <w:r w:rsidRPr="00AA38E8">
        <w:rPr>
          <w:rFonts w:ascii="Calibri" w:hAnsi="Calibri" w:cs="Calibri"/>
        </w:rPr>
        <w:t>Per</w:t>
      </w:r>
      <w:r>
        <w:rPr>
          <w:rFonts w:ascii="Calibri" w:hAnsi="Calibri" w:cs="Calibri"/>
        </w:rPr>
        <w:t>1</w:t>
      </w:r>
      <w:bookmarkEnd w:id="78"/>
      <w:bookmarkEnd w:id="79"/>
    </w:p>
    <w:p w14:paraId="0100B35C" w14:textId="77777777" w:rsidR="001F3EED" w:rsidRPr="00AA38E8" w:rsidRDefault="001F3EED" w:rsidP="001F3EED">
      <w:pPr>
        <w:pStyle w:val="Heading2"/>
        <w:numPr>
          <w:ilvl w:val="3"/>
          <w:numId w:val="11"/>
        </w:numPr>
        <w:spacing w:after="60"/>
        <w:rPr>
          <w:rFonts w:ascii="Calibri" w:hAnsi="Calibri" w:cs="Calibri"/>
        </w:rPr>
      </w:pPr>
      <w:bookmarkStart w:id="80" w:name="_Toc416434100"/>
      <w:bookmarkStart w:id="81" w:name="_Toc449425048"/>
      <w:r w:rsidRPr="00AA38E8">
        <w:rPr>
          <w:rFonts w:ascii="Calibri" w:hAnsi="Calibri" w:cs="Calibri"/>
        </w:rPr>
        <w:t>Design Rationale</w:t>
      </w:r>
      <w:bookmarkEnd w:id="80"/>
      <w:bookmarkEnd w:id="81"/>
    </w:p>
    <w:p w14:paraId="12ED93DC" w14:textId="77777777" w:rsidR="001F3EED" w:rsidRPr="0033680E" w:rsidRDefault="00B3088D" w:rsidP="001F3EED">
      <w:pPr>
        <w:rPr>
          <w:rFonts w:cs="Calibri"/>
          <w:i/>
        </w:rPr>
      </w:pPr>
      <w:proofErr w:type="gramStart"/>
      <w:r>
        <w:rPr>
          <w:rFonts w:cs="Calibri"/>
          <w:i/>
        </w:rPr>
        <w:t xml:space="preserve">Refer </w:t>
      </w:r>
      <w:r w:rsidR="001F3EED">
        <w:rPr>
          <w:rFonts w:cs="Calibri"/>
          <w:i/>
        </w:rPr>
        <w:t xml:space="preserve"> FDD</w:t>
      </w:r>
      <w:proofErr w:type="gramEnd"/>
    </w:p>
    <w:p w14:paraId="3F4E24AF" w14:textId="77777777" w:rsidR="001F3EED" w:rsidRPr="00AA38E8" w:rsidRDefault="001F3EED" w:rsidP="001F3EED">
      <w:pPr>
        <w:pStyle w:val="Heading2"/>
        <w:numPr>
          <w:ilvl w:val="3"/>
          <w:numId w:val="11"/>
        </w:numPr>
        <w:spacing w:after="60"/>
        <w:rPr>
          <w:rFonts w:ascii="Calibri" w:hAnsi="Calibri" w:cs="Calibri"/>
        </w:rPr>
      </w:pPr>
      <w:bookmarkStart w:id="82" w:name="_Toc416434101"/>
      <w:bookmarkStart w:id="83" w:name="_Toc449425049"/>
      <w:r w:rsidRPr="00AA38E8">
        <w:rPr>
          <w:rFonts w:ascii="Calibri" w:hAnsi="Calibri" w:cs="Calibri"/>
        </w:rPr>
        <w:t>Store Module Inputs to Local copies</w:t>
      </w:r>
      <w:bookmarkEnd w:id="82"/>
      <w:bookmarkEnd w:id="83"/>
    </w:p>
    <w:p w14:paraId="33E210AC" w14:textId="77777777" w:rsidR="001F3EED" w:rsidRPr="0033680E" w:rsidRDefault="00B3088D" w:rsidP="001F3EED">
      <w:pPr>
        <w:rPr>
          <w:rFonts w:cs="Calibri"/>
          <w:i/>
        </w:rPr>
      </w:pPr>
      <w:r>
        <w:rPr>
          <w:rFonts w:cs="Calibri"/>
          <w:i/>
        </w:rPr>
        <w:t xml:space="preserve"> Refer</w:t>
      </w:r>
      <w:r w:rsidR="001F3EED">
        <w:rPr>
          <w:rFonts w:cs="Calibri"/>
          <w:i/>
        </w:rPr>
        <w:t xml:space="preserve"> FDD</w:t>
      </w:r>
    </w:p>
    <w:p w14:paraId="02A67666" w14:textId="77777777" w:rsidR="001F3EED" w:rsidRPr="00AA38E8" w:rsidRDefault="001F3EED" w:rsidP="001F3EED">
      <w:pPr>
        <w:pStyle w:val="Heading2"/>
        <w:numPr>
          <w:ilvl w:val="3"/>
          <w:numId w:val="11"/>
        </w:numPr>
        <w:spacing w:after="60"/>
        <w:rPr>
          <w:rFonts w:ascii="Calibri" w:hAnsi="Calibri" w:cs="Calibri"/>
        </w:rPr>
      </w:pPr>
      <w:bookmarkStart w:id="84" w:name="_Toc416434102"/>
      <w:bookmarkStart w:id="85" w:name="_Toc449425050"/>
      <w:r w:rsidRPr="00AA38E8">
        <w:rPr>
          <w:rFonts w:ascii="Calibri" w:hAnsi="Calibri" w:cs="Calibri"/>
        </w:rPr>
        <w:t xml:space="preserve">(Processing of </w:t>
      </w:r>
      <w:proofErr w:type="gramStart"/>
      <w:r w:rsidRPr="00AA38E8">
        <w:rPr>
          <w:rFonts w:ascii="Calibri" w:hAnsi="Calibri" w:cs="Calibri"/>
        </w:rPr>
        <w:t>function)…</w:t>
      </w:r>
      <w:proofErr w:type="gramEnd"/>
      <w:del w:id="86" w:author="Shawn Penning" w:date="2018-02-21T10:14:00Z">
        <w:r w:rsidRPr="00AA38E8" w:rsidDel="00931545">
          <w:rPr>
            <w:rFonts w:ascii="Calibri" w:hAnsi="Calibri" w:cs="Calibri"/>
          </w:rPr>
          <w:delText>……</w:delText>
        </w:r>
      </w:del>
      <w:bookmarkEnd w:id="84"/>
      <w:bookmarkEnd w:id="85"/>
    </w:p>
    <w:p w14:paraId="4718C759" w14:textId="77777777" w:rsidR="001F3EED" w:rsidRPr="0033680E" w:rsidRDefault="00B3088D" w:rsidP="001F3EED">
      <w:pPr>
        <w:rPr>
          <w:rFonts w:cs="Calibri"/>
          <w:i/>
        </w:rPr>
      </w:pPr>
      <w:r>
        <w:rPr>
          <w:rFonts w:cs="Calibri"/>
          <w:i/>
        </w:rPr>
        <w:t>Refer</w:t>
      </w:r>
      <w:r w:rsidR="001F3EED" w:rsidRPr="00EB5612">
        <w:rPr>
          <w:rFonts w:cs="Calibri"/>
          <w:i/>
        </w:rPr>
        <w:t xml:space="preserve"> FDD</w:t>
      </w:r>
    </w:p>
    <w:p w14:paraId="1CA48631" w14:textId="77777777" w:rsidR="001F3EED" w:rsidRPr="00AA38E8" w:rsidRDefault="001F3EED" w:rsidP="001F3EED">
      <w:pPr>
        <w:pStyle w:val="Heading2"/>
        <w:numPr>
          <w:ilvl w:val="3"/>
          <w:numId w:val="11"/>
        </w:numPr>
        <w:spacing w:after="60"/>
        <w:rPr>
          <w:rFonts w:ascii="Calibri" w:hAnsi="Calibri" w:cs="Calibri"/>
        </w:rPr>
      </w:pPr>
      <w:bookmarkStart w:id="87" w:name="_Toc416434103"/>
      <w:bookmarkStart w:id="88" w:name="_Toc449425051"/>
      <w:r w:rsidRPr="00AA38E8">
        <w:rPr>
          <w:rFonts w:ascii="Calibri" w:hAnsi="Calibri" w:cs="Calibri"/>
        </w:rPr>
        <w:t>Store Local copy of outputs into Module Outputs</w:t>
      </w:r>
      <w:bookmarkEnd w:id="87"/>
      <w:bookmarkEnd w:id="88"/>
    </w:p>
    <w:p w14:paraId="6EBCBCA5" w14:textId="77777777" w:rsidR="008C6874" w:rsidRPr="00B3088D" w:rsidRDefault="00B3088D" w:rsidP="00B3088D">
      <w:pPr>
        <w:rPr>
          <w:rFonts w:cs="Calibri"/>
          <w:i/>
        </w:rPr>
      </w:pPr>
      <w:r>
        <w:rPr>
          <w:rFonts w:cs="Calibri"/>
          <w:i/>
        </w:rPr>
        <w:t xml:space="preserve">Refer </w:t>
      </w:r>
      <w:r w:rsidR="001F3EED">
        <w:rPr>
          <w:rFonts w:cs="Calibri"/>
          <w:i/>
        </w:rPr>
        <w:t>FDD</w:t>
      </w:r>
    </w:p>
    <w:p w14:paraId="599E04A5" w14:textId="77777777" w:rsidR="002B094F" w:rsidRPr="008C6874" w:rsidRDefault="008C6874" w:rsidP="008C6874">
      <w:pPr>
        <w:pStyle w:val="Heading2"/>
        <w:spacing w:after="60"/>
        <w:rPr>
          <w:rFonts w:ascii="Calibri" w:hAnsi="Calibri"/>
        </w:rPr>
      </w:pPr>
      <w:bookmarkStart w:id="89" w:name="_Toc449425052"/>
      <w:r>
        <w:rPr>
          <w:rFonts w:ascii="Calibri" w:hAnsi="Calibri"/>
        </w:rPr>
        <w:t xml:space="preserve">Server </w:t>
      </w:r>
      <w:proofErr w:type="spellStart"/>
      <w:r>
        <w:rPr>
          <w:rFonts w:ascii="Calibri" w:hAnsi="Calibri"/>
        </w:rPr>
        <w:t>R</w:t>
      </w:r>
      <w:r w:rsidRPr="008C6874">
        <w:rPr>
          <w:rFonts w:ascii="Calibri" w:hAnsi="Calibri"/>
        </w:rPr>
        <w:t>un</w:t>
      </w:r>
      <w:r w:rsidR="004F6F64">
        <w:rPr>
          <w:rFonts w:ascii="Calibri" w:hAnsi="Calibri"/>
        </w:rPr>
        <w:t>n</w:t>
      </w:r>
      <w:r w:rsidRPr="008C6874">
        <w:rPr>
          <w:rFonts w:ascii="Calibri" w:hAnsi="Calibri"/>
        </w:rPr>
        <w:t>ables</w:t>
      </w:r>
      <w:bookmarkEnd w:id="89"/>
      <w:proofErr w:type="spellEnd"/>
      <w:r w:rsidR="002B094F" w:rsidRPr="008C6874">
        <w:rPr>
          <w:rFonts w:ascii="Calibri" w:hAnsi="Calibri"/>
        </w:rPr>
        <w:t xml:space="preserve"> </w:t>
      </w:r>
    </w:p>
    <w:p w14:paraId="1E250DC7" w14:textId="77777777" w:rsidR="0074155D" w:rsidRPr="0033680E" w:rsidRDefault="0074155D" w:rsidP="008C6874">
      <w:pPr>
        <w:rPr>
          <w:rFonts w:cs="Calibri"/>
          <w:i/>
        </w:rPr>
      </w:pPr>
      <w:bookmarkStart w:id="90" w:name="_Toc382301471"/>
      <w:bookmarkStart w:id="91" w:name="_Toc383698997"/>
      <w:bookmarkEnd w:id="90"/>
      <w:bookmarkEnd w:id="91"/>
      <w:r>
        <w:rPr>
          <w:rFonts w:cs="Calibri"/>
          <w:i/>
        </w:rPr>
        <w:t>None</w:t>
      </w:r>
    </w:p>
    <w:p w14:paraId="0E8E4AFC" w14:textId="77777777" w:rsidR="008C6874" w:rsidRPr="00AA38E8" w:rsidRDefault="008C6874" w:rsidP="008C6874">
      <w:pPr>
        <w:pStyle w:val="Heading2"/>
        <w:spacing w:after="60"/>
        <w:rPr>
          <w:rFonts w:ascii="Calibri" w:hAnsi="Calibri" w:cs="Calibri"/>
        </w:rPr>
      </w:pPr>
      <w:bookmarkStart w:id="92" w:name="_Ref382299966"/>
      <w:bookmarkStart w:id="93" w:name="_Toc421011529"/>
      <w:bookmarkStart w:id="94" w:name="_Toc449425053"/>
      <w:r w:rsidRPr="00AA38E8">
        <w:rPr>
          <w:rFonts w:ascii="Calibri" w:hAnsi="Calibri" w:cs="Calibri"/>
        </w:rPr>
        <w:t>Interrupt Functions</w:t>
      </w:r>
      <w:bookmarkEnd w:id="92"/>
      <w:bookmarkEnd w:id="93"/>
      <w:bookmarkEnd w:id="94"/>
    </w:p>
    <w:p w14:paraId="03DF682A" w14:textId="77777777" w:rsidR="008C6874" w:rsidRPr="0033680E" w:rsidRDefault="0074155D" w:rsidP="008C6874">
      <w:pPr>
        <w:rPr>
          <w:rFonts w:cs="Calibri"/>
          <w:i/>
        </w:rPr>
      </w:pPr>
      <w:r>
        <w:rPr>
          <w:rFonts w:cs="Calibri"/>
          <w:i/>
        </w:rPr>
        <w:t>None</w:t>
      </w:r>
    </w:p>
    <w:p w14:paraId="2CABB2BB" w14:textId="77777777" w:rsidR="002B094F" w:rsidRPr="008C6874" w:rsidRDefault="002B094F" w:rsidP="008C6874">
      <w:pPr>
        <w:pStyle w:val="Heading2"/>
        <w:spacing w:after="60"/>
        <w:rPr>
          <w:rFonts w:ascii="Calibri" w:hAnsi="Calibri" w:cs="Calibri"/>
        </w:rPr>
      </w:pPr>
      <w:bookmarkStart w:id="95" w:name="_Toc430260281"/>
      <w:bookmarkStart w:id="96" w:name="_Toc430260283"/>
      <w:bookmarkStart w:id="97" w:name="_Toc430260285"/>
      <w:bookmarkStart w:id="98" w:name="_Toc338170485"/>
      <w:bookmarkStart w:id="99" w:name="_Toc418080074"/>
      <w:bookmarkStart w:id="100" w:name="_Toc421709919"/>
      <w:bookmarkStart w:id="101" w:name="_Toc449425054"/>
      <w:bookmarkEnd w:id="95"/>
      <w:bookmarkEnd w:id="96"/>
      <w:bookmarkEnd w:id="97"/>
      <w:r w:rsidRPr="008C6874">
        <w:rPr>
          <w:rFonts w:ascii="Calibri" w:hAnsi="Calibri" w:cs="Calibri"/>
        </w:rPr>
        <w:lastRenderedPageBreak/>
        <w:t>Module Internal (Local) Functions</w:t>
      </w:r>
      <w:bookmarkEnd w:id="98"/>
      <w:bookmarkEnd w:id="99"/>
      <w:bookmarkEnd w:id="100"/>
      <w:bookmarkEnd w:id="101"/>
    </w:p>
    <w:p w14:paraId="51F46E7F" w14:textId="77777777" w:rsidR="0074155D" w:rsidRPr="00AA38E8" w:rsidRDefault="0074155D" w:rsidP="0074155D">
      <w:pPr>
        <w:pStyle w:val="Heading2"/>
        <w:spacing w:after="60"/>
        <w:rPr>
          <w:rFonts w:ascii="Calibri" w:hAnsi="Calibri" w:cs="Calibri"/>
        </w:rPr>
      </w:pPr>
      <w:bookmarkStart w:id="102" w:name="_Toc416804462"/>
      <w:bookmarkStart w:id="103" w:name="_Toc449425055"/>
      <w:bookmarkStart w:id="104" w:name="_Toc421011540"/>
      <w:r w:rsidRPr="00AA38E8">
        <w:rPr>
          <w:rFonts w:ascii="Calibri" w:hAnsi="Calibri" w:cs="Calibri"/>
        </w:rPr>
        <w:t>Local Function/Macro Definitions</w:t>
      </w:r>
      <w:bookmarkEnd w:id="102"/>
      <w:bookmarkEnd w:id="103"/>
    </w:p>
    <w:p w14:paraId="293FF1AE" w14:textId="77777777" w:rsidR="001F3EED" w:rsidRPr="00AA38E8" w:rsidRDefault="001F3EED" w:rsidP="001F3EED">
      <w:pPr>
        <w:pStyle w:val="Heading2"/>
        <w:numPr>
          <w:ilvl w:val="2"/>
          <w:numId w:val="11"/>
        </w:numPr>
        <w:tabs>
          <w:tab w:val="clear" w:pos="1017"/>
          <w:tab w:val="num" w:pos="567"/>
        </w:tabs>
        <w:spacing w:after="60"/>
        <w:ind w:left="567"/>
        <w:rPr>
          <w:rFonts w:ascii="Calibri" w:hAnsi="Calibri" w:cs="Calibri"/>
        </w:rPr>
      </w:pPr>
      <w:bookmarkStart w:id="105" w:name="_Toc416434107"/>
      <w:bookmarkStart w:id="106" w:name="_Toc449425056"/>
      <w:r w:rsidRPr="00AA38E8">
        <w:rPr>
          <w:rFonts w:ascii="Calibri" w:hAnsi="Calibri" w:cs="Calibri"/>
        </w:rPr>
        <w:t>Local Function #1</w:t>
      </w:r>
      <w:r>
        <w:rPr>
          <w:rFonts w:ascii="Calibri" w:hAnsi="Calibri" w:cs="Calibri"/>
        </w:rPr>
        <w:t xml:space="preserve"> </w:t>
      </w:r>
      <w:proofErr w:type="spellStart"/>
      <w:r w:rsidR="00B3088D">
        <w:rPr>
          <w:rFonts w:ascii="Calibri" w:hAnsi="Calibri" w:cs="Calibri"/>
        </w:rPr>
        <w:t>SigAvlCh</w:t>
      </w:r>
      <w:r w:rsidRPr="00543244">
        <w:rPr>
          <w:rFonts w:ascii="Calibri" w:hAnsi="Calibri" w:cs="Calibri"/>
        </w:rPr>
        <w:t>k</w:t>
      </w:r>
      <w:bookmarkEnd w:id="105"/>
      <w:bookmarkEnd w:id="10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3872"/>
        <w:gridCol w:w="939"/>
        <w:gridCol w:w="1294"/>
        <w:gridCol w:w="1218"/>
      </w:tblGrid>
      <w:tr w:rsidR="001F3EED" w:rsidRPr="00AA38E8" w14:paraId="6839B4A3" w14:textId="77777777" w:rsidTr="00B3088D">
        <w:tc>
          <w:tcPr>
            <w:tcW w:w="1605" w:type="dxa"/>
          </w:tcPr>
          <w:p w14:paraId="15275723" w14:textId="77777777" w:rsidR="001F3EED" w:rsidRPr="00AA38E8" w:rsidRDefault="001F3EED" w:rsidP="00DF15F0">
            <w:pPr>
              <w:spacing w:before="60"/>
              <w:rPr>
                <w:rFonts w:cs="Calibri"/>
                <w:b/>
                <w:bCs/>
                <w:sz w:val="16"/>
              </w:rPr>
            </w:pPr>
            <w:r w:rsidRPr="00AA38E8">
              <w:rPr>
                <w:rFonts w:cs="Calibri"/>
                <w:b/>
                <w:bCs/>
                <w:sz w:val="16"/>
              </w:rPr>
              <w:t>Function Name</w:t>
            </w:r>
          </w:p>
        </w:tc>
        <w:tc>
          <w:tcPr>
            <w:tcW w:w="3872" w:type="dxa"/>
          </w:tcPr>
          <w:p w14:paraId="214692AA" w14:textId="77777777" w:rsidR="001F3EED" w:rsidRPr="00AA38E8" w:rsidRDefault="00B3088D" w:rsidP="00B3088D">
            <w:pPr>
              <w:spacing w:before="60"/>
              <w:rPr>
                <w:rFonts w:cs="Calibri"/>
                <w:sz w:val="16"/>
              </w:rPr>
            </w:pPr>
            <w:proofErr w:type="spellStart"/>
            <w:r>
              <w:rPr>
                <w:rFonts w:cs="Calibri"/>
                <w:sz w:val="16"/>
              </w:rPr>
              <w:t>SigAvlCh</w:t>
            </w:r>
            <w:r w:rsidR="001F3EED" w:rsidRPr="00543244">
              <w:rPr>
                <w:rFonts w:cs="Calibri"/>
                <w:sz w:val="16"/>
              </w:rPr>
              <w:t>k</w:t>
            </w:r>
            <w:proofErr w:type="spellEnd"/>
          </w:p>
        </w:tc>
        <w:tc>
          <w:tcPr>
            <w:tcW w:w="939" w:type="dxa"/>
            <w:shd w:val="pct30" w:color="FFFF00" w:fill="auto"/>
          </w:tcPr>
          <w:p w14:paraId="2B753909" w14:textId="77777777" w:rsidR="001F3EED" w:rsidRPr="00AA38E8" w:rsidRDefault="001F3EED" w:rsidP="00DF15F0">
            <w:pPr>
              <w:spacing w:before="60"/>
              <w:jc w:val="center"/>
              <w:rPr>
                <w:rFonts w:cs="Calibri"/>
                <w:sz w:val="16"/>
              </w:rPr>
            </w:pPr>
            <w:r w:rsidRPr="00AA38E8">
              <w:rPr>
                <w:rFonts w:cs="Calibri"/>
                <w:sz w:val="16"/>
              </w:rPr>
              <w:t>Type</w:t>
            </w:r>
          </w:p>
        </w:tc>
        <w:tc>
          <w:tcPr>
            <w:tcW w:w="1294" w:type="dxa"/>
            <w:shd w:val="pct30" w:color="FFFF00" w:fill="auto"/>
          </w:tcPr>
          <w:p w14:paraId="4B19C75D" w14:textId="77777777" w:rsidR="001F3EED" w:rsidRPr="00AA38E8" w:rsidRDefault="001F3EED" w:rsidP="00DF15F0">
            <w:pPr>
              <w:spacing w:before="60"/>
              <w:jc w:val="center"/>
              <w:rPr>
                <w:rFonts w:cs="Calibri"/>
                <w:sz w:val="16"/>
              </w:rPr>
            </w:pPr>
            <w:r w:rsidRPr="00AA38E8">
              <w:rPr>
                <w:rFonts w:cs="Calibri"/>
                <w:sz w:val="16"/>
              </w:rPr>
              <w:t>Min</w:t>
            </w:r>
          </w:p>
        </w:tc>
        <w:tc>
          <w:tcPr>
            <w:tcW w:w="1218" w:type="dxa"/>
            <w:shd w:val="pct30" w:color="FFFF00" w:fill="auto"/>
          </w:tcPr>
          <w:p w14:paraId="3702245C" w14:textId="77777777" w:rsidR="001F3EED" w:rsidRPr="00AA38E8" w:rsidRDefault="001F3EED" w:rsidP="00DF15F0">
            <w:pPr>
              <w:spacing w:before="60"/>
              <w:jc w:val="center"/>
              <w:rPr>
                <w:rFonts w:cs="Calibri"/>
                <w:sz w:val="16"/>
              </w:rPr>
            </w:pPr>
            <w:r w:rsidRPr="00AA38E8">
              <w:rPr>
                <w:rFonts w:cs="Calibri"/>
                <w:sz w:val="16"/>
              </w:rPr>
              <w:t>Max</w:t>
            </w:r>
          </w:p>
        </w:tc>
      </w:tr>
      <w:tr w:rsidR="001F3EED" w:rsidRPr="00AA38E8" w14:paraId="04551863" w14:textId="77777777" w:rsidTr="00B3088D">
        <w:tc>
          <w:tcPr>
            <w:tcW w:w="1605" w:type="dxa"/>
          </w:tcPr>
          <w:p w14:paraId="08D3BB8B" w14:textId="77777777" w:rsidR="001F3EED" w:rsidRPr="00AA38E8" w:rsidRDefault="001F3EED" w:rsidP="00DF15F0">
            <w:pPr>
              <w:spacing w:before="60"/>
              <w:rPr>
                <w:rFonts w:cs="Calibri"/>
                <w:b/>
                <w:bCs/>
                <w:sz w:val="16"/>
              </w:rPr>
            </w:pPr>
            <w:r w:rsidRPr="00AA38E8">
              <w:rPr>
                <w:rFonts w:cs="Calibri"/>
                <w:b/>
                <w:bCs/>
                <w:sz w:val="16"/>
              </w:rPr>
              <w:t xml:space="preserve">Arguments Passed </w:t>
            </w:r>
          </w:p>
        </w:tc>
        <w:tc>
          <w:tcPr>
            <w:tcW w:w="3872" w:type="dxa"/>
          </w:tcPr>
          <w:p w14:paraId="3DCE6D4E" w14:textId="181F7471" w:rsidR="001F3EED" w:rsidRPr="00AA38E8" w:rsidRDefault="00913D86" w:rsidP="00DF15F0">
            <w:pPr>
              <w:spacing w:before="60"/>
              <w:rPr>
                <w:rFonts w:cs="Calibri"/>
                <w:sz w:val="16"/>
              </w:rPr>
            </w:pPr>
            <w:r w:rsidRPr="00913D86">
              <w:rPr>
                <w:rFonts w:cs="Calibri"/>
                <w:sz w:val="16"/>
              </w:rPr>
              <w:t>MotCurrQlfr1_Cnt_T_enum</w:t>
            </w:r>
          </w:p>
        </w:tc>
        <w:tc>
          <w:tcPr>
            <w:tcW w:w="939" w:type="dxa"/>
          </w:tcPr>
          <w:p w14:paraId="334430D0" w14:textId="77777777" w:rsidR="001F3EED" w:rsidRPr="00AA38E8" w:rsidRDefault="001F3EED" w:rsidP="00DF15F0">
            <w:pPr>
              <w:spacing w:before="60"/>
              <w:rPr>
                <w:rFonts w:cs="Calibri"/>
                <w:sz w:val="16"/>
              </w:rPr>
            </w:pPr>
            <w:r w:rsidRPr="00543244">
              <w:rPr>
                <w:rFonts w:cs="Calibri"/>
                <w:sz w:val="16"/>
              </w:rPr>
              <w:t>SigQlfr1</w:t>
            </w:r>
          </w:p>
        </w:tc>
        <w:tc>
          <w:tcPr>
            <w:tcW w:w="1294" w:type="dxa"/>
          </w:tcPr>
          <w:p w14:paraId="5A116F7B" w14:textId="77777777" w:rsidR="001F3EED" w:rsidRPr="00AA38E8" w:rsidRDefault="001F3EED" w:rsidP="00DF15F0">
            <w:pPr>
              <w:spacing w:before="60"/>
              <w:rPr>
                <w:rFonts w:cs="Calibri"/>
                <w:sz w:val="16"/>
              </w:rPr>
            </w:pPr>
            <w:r w:rsidRPr="00E9624B">
              <w:rPr>
                <w:rFonts w:cs="Calibri"/>
                <w:sz w:val="16"/>
              </w:rPr>
              <w:t>SIGQLFR_NORES</w:t>
            </w:r>
          </w:p>
        </w:tc>
        <w:tc>
          <w:tcPr>
            <w:tcW w:w="1218" w:type="dxa"/>
          </w:tcPr>
          <w:p w14:paraId="69EEAC4E" w14:textId="77777777" w:rsidR="001F3EED" w:rsidRPr="00AA38E8" w:rsidRDefault="001F3EED" w:rsidP="00DF15F0">
            <w:pPr>
              <w:spacing w:before="60"/>
              <w:rPr>
                <w:rFonts w:cs="Calibri"/>
                <w:sz w:val="16"/>
              </w:rPr>
            </w:pPr>
            <w:r w:rsidRPr="00E9624B">
              <w:rPr>
                <w:rFonts w:cs="Calibri"/>
                <w:sz w:val="16"/>
              </w:rPr>
              <w:t>SIGQLFR_</w:t>
            </w:r>
            <w:r>
              <w:rPr>
                <w:rFonts w:cs="Calibri"/>
                <w:sz w:val="16"/>
              </w:rPr>
              <w:t>FAILD</w:t>
            </w:r>
          </w:p>
        </w:tc>
      </w:tr>
      <w:tr w:rsidR="001F3EED" w:rsidRPr="00AA38E8" w14:paraId="1338982D" w14:textId="77777777" w:rsidTr="00B3088D">
        <w:tc>
          <w:tcPr>
            <w:tcW w:w="1605" w:type="dxa"/>
          </w:tcPr>
          <w:p w14:paraId="4F953E98" w14:textId="77777777" w:rsidR="001F3EED" w:rsidRPr="00AA38E8" w:rsidRDefault="001F3EED" w:rsidP="00DF15F0">
            <w:pPr>
              <w:spacing w:before="60"/>
              <w:rPr>
                <w:rFonts w:cs="Calibri"/>
                <w:b/>
                <w:bCs/>
                <w:sz w:val="16"/>
              </w:rPr>
            </w:pPr>
          </w:p>
        </w:tc>
        <w:tc>
          <w:tcPr>
            <w:tcW w:w="3872" w:type="dxa"/>
          </w:tcPr>
          <w:p w14:paraId="2B8F22A3" w14:textId="09C2D345" w:rsidR="001F3EED" w:rsidRPr="00AA38E8" w:rsidRDefault="0091509B" w:rsidP="00DF15F0">
            <w:pPr>
              <w:spacing w:before="60"/>
              <w:rPr>
                <w:rFonts w:cs="Calibri"/>
                <w:sz w:val="16"/>
              </w:rPr>
            </w:pPr>
            <w:r w:rsidRPr="0091509B">
              <w:rPr>
                <w:rFonts w:cs="Calibri"/>
                <w:sz w:val="16"/>
              </w:rPr>
              <w:t>MotCurrRollgCntr1_Cnt_T_u08</w:t>
            </w:r>
          </w:p>
        </w:tc>
        <w:tc>
          <w:tcPr>
            <w:tcW w:w="939" w:type="dxa"/>
          </w:tcPr>
          <w:p w14:paraId="2D30A3C1" w14:textId="77777777" w:rsidR="001F3EED" w:rsidRPr="00AA38E8" w:rsidRDefault="001F3EED" w:rsidP="00DF15F0">
            <w:pPr>
              <w:spacing w:before="60"/>
              <w:rPr>
                <w:rFonts w:cs="Calibri"/>
                <w:sz w:val="16"/>
              </w:rPr>
            </w:pPr>
            <w:r>
              <w:rPr>
                <w:rFonts w:cs="Calibri"/>
                <w:sz w:val="16"/>
              </w:rPr>
              <w:t>uint8</w:t>
            </w:r>
          </w:p>
        </w:tc>
        <w:tc>
          <w:tcPr>
            <w:tcW w:w="1294" w:type="dxa"/>
          </w:tcPr>
          <w:p w14:paraId="3E06E31A" w14:textId="77777777" w:rsidR="001F3EED" w:rsidRPr="00AA38E8" w:rsidRDefault="001F3EED" w:rsidP="00DF15F0">
            <w:pPr>
              <w:spacing w:before="60"/>
              <w:rPr>
                <w:rFonts w:cs="Calibri"/>
                <w:sz w:val="16"/>
              </w:rPr>
            </w:pPr>
            <w:r>
              <w:rPr>
                <w:rFonts w:cs="Calibri"/>
                <w:sz w:val="16"/>
              </w:rPr>
              <w:t>0</w:t>
            </w:r>
          </w:p>
        </w:tc>
        <w:tc>
          <w:tcPr>
            <w:tcW w:w="1218" w:type="dxa"/>
          </w:tcPr>
          <w:p w14:paraId="29433AEE" w14:textId="77777777" w:rsidR="001F3EED" w:rsidRPr="00AA38E8" w:rsidRDefault="001F3EED" w:rsidP="00DF15F0">
            <w:pPr>
              <w:spacing w:before="60"/>
              <w:rPr>
                <w:rFonts w:cs="Calibri"/>
                <w:sz w:val="16"/>
              </w:rPr>
            </w:pPr>
            <w:r>
              <w:rPr>
                <w:rFonts w:cs="Calibri"/>
                <w:sz w:val="16"/>
              </w:rPr>
              <w:t>255</w:t>
            </w:r>
          </w:p>
        </w:tc>
      </w:tr>
      <w:tr w:rsidR="001F3EED" w:rsidRPr="00AA38E8" w14:paraId="0418AA09" w14:textId="77777777" w:rsidTr="00B3088D">
        <w:tc>
          <w:tcPr>
            <w:tcW w:w="1605" w:type="dxa"/>
          </w:tcPr>
          <w:p w14:paraId="7D32B668" w14:textId="77777777" w:rsidR="001F3EED" w:rsidRPr="00AA38E8" w:rsidRDefault="001F3EED" w:rsidP="00DF15F0">
            <w:pPr>
              <w:spacing w:before="60"/>
              <w:rPr>
                <w:rFonts w:cs="Calibri"/>
                <w:b/>
                <w:bCs/>
                <w:sz w:val="16"/>
              </w:rPr>
            </w:pPr>
            <w:r w:rsidRPr="00AA38E8">
              <w:rPr>
                <w:rFonts w:cs="Calibri"/>
                <w:b/>
                <w:bCs/>
                <w:sz w:val="16"/>
              </w:rPr>
              <w:t>Return Value</w:t>
            </w:r>
          </w:p>
        </w:tc>
        <w:tc>
          <w:tcPr>
            <w:tcW w:w="3872" w:type="dxa"/>
          </w:tcPr>
          <w:p w14:paraId="1D8CBF9A" w14:textId="77777777" w:rsidR="001F3EED" w:rsidRPr="00AA38E8" w:rsidRDefault="00B3088D" w:rsidP="00DF15F0">
            <w:pPr>
              <w:spacing w:before="60"/>
              <w:rPr>
                <w:rFonts w:cs="Calibri"/>
                <w:sz w:val="16"/>
              </w:rPr>
            </w:pPr>
            <w:proofErr w:type="spellStart"/>
            <w:r w:rsidRPr="00B3088D">
              <w:rPr>
                <w:rFonts w:cs="Calibri"/>
                <w:sz w:val="16"/>
              </w:rPr>
              <w:t>SigAvlABC_Cnt_T_logl</w:t>
            </w:r>
            <w:proofErr w:type="spellEnd"/>
          </w:p>
        </w:tc>
        <w:tc>
          <w:tcPr>
            <w:tcW w:w="939" w:type="dxa"/>
          </w:tcPr>
          <w:p w14:paraId="3B9F2853" w14:textId="77777777" w:rsidR="001F3EED" w:rsidRPr="00AA38E8" w:rsidRDefault="001F3EED" w:rsidP="00DF15F0">
            <w:pPr>
              <w:spacing w:before="60"/>
              <w:rPr>
                <w:rFonts w:cs="Calibri"/>
                <w:sz w:val="16"/>
              </w:rPr>
            </w:pPr>
            <w:proofErr w:type="spellStart"/>
            <w:r>
              <w:rPr>
                <w:rFonts w:cs="Calibri"/>
                <w:sz w:val="16"/>
              </w:rPr>
              <w:t>boolean</w:t>
            </w:r>
            <w:proofErr w:type="spellEnd"/>
          </w:p>
        </w:tc>
        <w:tc>
          <w:tcPr>
            <w:tcW w:w="1294" w:type="dxa"/>
          </w:tcPr>
          <w:p w14:paraId="63DAC687" w14:textId="77777777" w:rsidR="001F3EED" w:rsidRPr="00AA38E8" w:rsidRDefault="001F3EED" w:rsidP="00DF15F0">
            <w:pPr>
              <w:spacing w:before="60"/>
              <w:rPr>
                <w:rFonts w:cs="Calibri"/>
                <w:sz w:val="16"/>
              </w:rPr>
            </w:pPr>
            <w:r>
              <w:rPr>
                <w:rFonts w:cs="Calibri"/>
                <w:sz w:val="16"/>
              </w:rPr>
              <w:t>FALSE</w:t>
            </w:r>
          </w:p>
        </w:tc>
        <w:tc>
          <w:tcPr>
            <w:tcW w:w="1218" w:type="dxa"/>
          </w:tcPr>
          <w:p w14:paraId="5AFF02BB" w14:textId="77777777" w:rsidR="001F3EED" w:rsidRPr="00AA38E8" w:rsidRDefault="001F3EED" w:rsidP="00DF15F0">
            <w:pPr>
              <w:spacing w:before="60"/>
              <w:rPr>
                <w:rFonts w:cs="Calibri"/>
                <w:sz w:val="16"/>
              </w:rPr>
            </w:pPr>
            <w:r>
              <w:rPr>
                <w:rFonts w:cs="Calibri"/>
                <w:sz w:val="16"/>
              </w:rPr>
              <w:t>TRUE</w:t>
            </w:r>
          </w:p>
        </w:tc>
      </w:tr>
    </w:tbl>
    <w:p w14:paraId="413FD68A" w14:textId="77777777" w:rsidR="001F3EED" w:rsidRPr="00AA38E8" w:rsidRDefault="001F3EED" w:rsidP="001F3EED">
      <w:pPr>
        <w:pStyle w:val="Heading2"/>
        <w:numPr>
          <w:ilvl w:val="3"/>
          <w:numId w:val="11"/>
        </w:numPr>
        <w:spacing w:after="60"/>
        <w:rPr>
          <w:rFonts w:ascii="Calibri" w:hAnsi="Calibri" w:cs="Calibri"/>
        </w:rPr>
      </w:pPr>
      <w:bookmarkStart w:id="107" w:name="_Toc416434108"/>
      <w:bookmarkStart w:id="108" w:name="_Toc449425057"/>
      <w:r w:rsidRPr="00AA38E8">
        <w:rPr>
          <w:rFonts w:ascii="Calibri" w:hAnsi="Calibri" w:cs="Calibri"/>
        </w:rPr>
        <w:t>Description</w:t>
      </w:r>
      <w:bookmarkEnd w:id="107"/>
      <w:bookmarkEnd w:id="108"/>
    </w:p>
    <w:p w14:paraId="4916399C" w14:textId="77777777" w:rsidR="001F3EED" w:rsidRDefault="001F3EED" w:rsidP="001F3EED">
      <w:pPr>
        <w:rPr>
          <w:rFonts w:cs="Calibri"/>
        </w:rPr>
      </w:pPr>
      <w:r>
        <w:rPr>
          <w:rFonts w:cs="Calibri"/>
        </w:rPr>
        <w:t xml:space="preserve">Refer FDD. </w:t>
      </w:r>
    </w:p>
    <w:p w14:paraId="74ACE877" w14:textId="77777777" w:rsidR="001F3EED" w:rsidRPr="00AA38E8" w:rsidRDefault="001F3EED" w:rsidP="001F3EED">
      <w:pPr>
        <w:pStyle w:val="Heading2"/>
        <w:numPr>
          <w:ilvl w:val="2"/>
          <w:numId w:val="11"/>
        </w:numPr>
        <w:tabs>
          <w:tab w:val="clear" w:pos="1017"/>
          <w:tab w:val="num" w:pos="567"/>
        </w:tabs>
        <w:spacing w:after="60"/>
        <w:ind w:left="567"/>
        <w:rPr>
          <w:rFonts w:ascii="Calibri" w:hAnsi="Calibri" w:cs="Calibri"/>
        </w:rPr>
      </w:pPr>
      <w:bookmarkStart w:id="109" w:name="_Toc416434109"/>
      <w:bookmarkStart w:id="110" w:name="_Toc449425058"/>
      <w:r w:rsidRPr="00AA38E8">
        <w:rPr>
          <w:rFonts w:ascii="Calibri" w:hAnsi="Calibri" w:cs="Calibri"/>
        </w:rPr>
        <w:t>Local Function #</w:t>
      </w:r>
      <w:r w:rsidR="009054A2">
        <w:rPr>
          <w:rFonts w:ascii="Calibri" w:hAnsi="Calibri" w:cs="Calibri"/>
        </w:rPr>
        <w:t>2</w:t>
      </w:r>
      <w:r>
        <w:rPr>
          <w:rFonts w:ascii="Calibri" w:hAnsi="Calibri" w:cs="Calibri"/>
        </w:rPr>
        <w:t xml:space="preserve"> </w:t>
      </w:r>
      <w:proofErr w:type="spellStart"/>
      <w:r w:rsidRPr="00A173A7">
        <w:rPr>
          <w:rFonts w:ascii="Calibri" w:hAnsi="Calibri" w:cs="Calibri"/>
        </w:rPr>
        <w:t>CurrMeasCorrlnChk</w:t>
      </w:r>
      <w:bookmarkEnd w:id="109"/>
      <w:bookmarkEnd w:id="11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F3EED" w:rsidRPr="00AA38E8" w14:paraId="34C14D86" w14:textId="77777777" w:rsidTr="00DF15F0">
        <w:tc>
          <w:tcPr>
            <w:tcW w:w="1779" w:type="dxa"/>
          </w:tcPr>
          <w:p w14:paraId="285F126C" w14:textId="77777777" w:rsidR="001F3EED" w:rsidRPr="00AA38E8" w:rsidRDefault="001F3EED" w:rsidP="00DF15F0">
            <w:pPr>
              <w:spacing w:before="60"/>
              <w:rPr>
                <w:rFonts w:cs="Calibri"/>
                <w:b/>
                <w:bCs/>
                <w:sz w:val="16"/>
              </w:rPr>
            </w:pPr>
            <w:r w:rsidRPr="00AA38E8">
              <w:rPr>
                <w:rFonts w:cs="Calibri"/>
                <w:b/>
                <w:bCs/>
                <w:sz w:val="16"/>
              </w:rPr>
              <w:t>Function Name</w:t>
            </w:r>
          </w:p>
        </w:tc>
        <w:tc>
          <w:tcPr>
            <w:tcW w:w="4179" w:type="dxa"/>
          </w:tcPr>
          <w:p w14:paraId="62527001" w14:textId="77777777" w:rsidR="001F3EED" w:rsidRPr="00AA38E8" w:rsidRDefault="001F3EED" w:rsidP="00DF15F0">
            <w:pPr>
              <w:spacing w:before="60"/>
              <w:rPr>
                <w:rFonts w:cs="Calibri"/>
                <w:sz w:val="16"/>
              </w:rPr>
            </w:pPr>
            <w:proofErr w:type="spellStart"/>
            <w:r w:rsidRPr="00A173A7">
              <w:rPr>
                <w:rFonts w:cs="Calibri"/>
                <w:sz w:val="16"/>
              </w:rPr>
              <w:t>CurrMeasCorrlnChk</w:t>
            </w:r>
            <w:proofErr w:type="spellEnd"/>
          </w:p>
        </w:tc>
        <w:tc>
          <w:tcPr>
            <w:tcW w:w="990" w:type="dxa"/>
            <w:shd w:val="pct30" w:color="FFFF00" w:fill="auto"/>
          </w:tcPr>
          <w:p w14:paraId="0F9FCE1A" w14:textId="77777777" w:rsidR="001F3EED" w:rsidRPr="00AA38E8" w:rsidRDefault="001F3EED" w:rsidP="00DF15F0">
            <w:pPr>
              <w:spacing w:before="60"/>
              <w:jc w:val="center"/>
              <w:rPr>
                <w:rFonts w:cs="Calibri"/>
                <w:sz w:val="16"/>
              </w:rPr>
            </w:pPr>
            <w:r w:rsidRPr="00AA38E8">
              <w:rPr>
                <w:rFonts w:cs="Calibri"/>
                <w:sz w:val="16"/>
              </w:rPr>
              <w:t>Type</w:t>
            </w:r>
          </w:p>
        </w:tc>
        <w:tc>
          <w:tcPr>
            <w:tcW w:w="990" w:type="dxa"/>
            <w:shd w:val="pct30" w:color="FFFF00" w:fill="auto"/>
          </w:tcPr>
          <w:p w14:paraId="00B278F7" w14:textId="77777777" w:rsidR="001F3EED" w:rsidRPr="00AA38E8" w:rsidRDefault="001F3EED" w:rsidP="00DF15F0">
            <w:pPr>
              <w:spacing w:before="60"/>
              <w:jc w:val="center"/>
              <w:rPr>
                <w:rFonts w:cs="Calibri"/>
                <w:sz w:val="16"/>
              </w:rPr>
            </w:pPr>
            <w:r w:rsidRPr="00AA38E8">
              <w:rPr>
                <w:rFonts w:cs="Calibri"/>
                <w:sz w:val="16"/>
              </w:rPr>
              <w:t>Min</w:t>
            </w:r>
          </w:p>
        </w:tc>
        <w:tc>
          <w:tcPr>
            <w:tcW w:w="990" w:type="dxa"/>
            <w:shd w:val="pct30" w:color="FFFF00" w:fill="auto"/>
          </w:tcPr>
          <w:p w14:paraId="59D75413" w14:textId="77777777" w:rsidR="001F3EED" w:rsidRPr="00AA38E8" w:rsidRDefault="001F3EED" w:rsidP="00DF15F0">
            <w:pPr>
              <w:spacing w:before="60"/>
              <w:jc w:val="center"/>
              <w:rPr>
                <w:rFonts w:cs="Calibri"/>
                <w:sz w:val="16"/>
              </w:rPr>
            </w:pPr>
            <w:r w:rsidRPr="00AA38E8">
              <w:rPr>
                <w:rFonts w:cs="Calibri"/>
                <w:sz w:val="16"/>
              </w:rPr>
              <w:t>Max</w:t>
            </w:r>
          </w:p>
        </w:tc>
      </w:tr>
      <w:tr w:rsidR="001F3EED" w:rsidRPr="00AA38E8" w14:paraId="1C3C8CD9" w14:textId="77777777" w:rsidTr="00DF15F0">
        <w:tc>
          <w:tcPr>
            <w:tcW w:w="1779" w:type="dxa"/>
          </w:tcPr>
          <w:p w14:paraId="76C7CCD7" w14:textId="77777777" w:rsidR="001F3EED" w:rsidRPr="00AA38E8" w:rsidRDefault="001F3EED" w:rsidP="00DF15F0">
            <w:pPr>
              <w:spacing w:before="60"/>
              <w:rPr>
                <w:rFonts w:cs="Calibri"/>
                <w:b/>
                <w:bCs/>
                <w:sz w:val="16"/>
              </w:rPr>
            </w:pPr>
            <w:r w:rsidRPr="00AA38E8">
              <w:rPr>
                <w:rFonts w:cs="Calibri"/>
                <w:b/>
                <w:bCs/>
                <w:sz w:val="16"/>
              </w:rPr>
              <w:t xml:space="preserve">Arguments Passed </w:t>
            </w:r>
          </w:p>
        </w:tc>
        <w:tc>
          <w:tcPr>
            <w:tcW w:w="4179" w:type="dxa"/>
          </w:tcPr>
          <w:p w14:paraId="6A0A5907" w14:textId="77777777" w:rsidR="001F3EED" w:rsidRPr="00AA38E8" w:rsidRDefault="00B96D70" w:rsidP="00DF15F0">
            <w:pPr>
              <w:spacing w:before="60"/>
              <w:rPr>
                <w:rFonts w:cs="Calibri"/>
                <w:sz w:val="16"/>
              </w:rPr>
            </w:pPr>
            <w:r w:rsidRPr="00B96D70">
              <w:rPr>
                <w:rFonts w:cs="Calibri"/>
                <w:sz w:val="16"/>
              </w:rPr>
              <w:t>MotCurrCorrdA_Ampr_T_f32</w:t>
            </w:r>
          </w:p>
        </w:tc>
        <w:tc>
          <w:tcPr>
            <w:tcW w:w="990" w:type="dxa"/>
          </w:tcPr>
          <w:p w14:paraId="2A064460" w14:textId="77777777" w:rsidR="001F3EED" w:rsidRPr="00AA38E8" w:rsidRDefault="001F3EED" w:rsidP="00DF15F0">
            <w:pPr>
              <w:spacing w:before="60"/>
              <w:rPr>
                <w:rFonts w:cs="Calibri"/>
                <w:sz w:val="16"/>
              </w:rPr>
            </w:pPr>
            <w:r>
              <w:rPr>
                <w:rFonts w:cs="Calibri"/>
                <w:sz w:val="16"/>
              </w:rPr>
              <w:t>float32</w:t>
            </w:r>
          </w:p>
        </w:tc>
        <w:tc>
          <w:tcPr>
            <w:tcW w:w="990" w:type="dxa"/>
          </w:tcPr>
          <w:p w14:paraId="4D79E0C1" w14:textId="77777777" w:rsidR="001F3EED" w:rsidRPr="00AA38E8" w:rsidRDefault="001F3EED" w:rsidP="00DF15F0">
            <w:pPr>
              <w:spacing w:before="60"/>
              <w:rPr>
                <w:rFonts w:cs="Calibri"/>
                <w:sz w:val="16"/>
              </w:rPr>
            </w:pPr>
            <w:r>
              <w:rPr>
                <w:rFonts w:cs="Calibri"/>
                <w:sz w:val="16"/>
              </w:rPr>
              <w:t>-200</w:t>
            </w:r>
          </w:p>
        </w:tc>
        <w:tc>
          <w:tcPr>
            <w:tcW w:w="990" w:type="dxa"/>
          </w:tcPr>
          <w:p w14:paraId="57B029B3" w14:textId="77777777" w:rsidR="001F3EED" w:rsidRPr="00AA38E8" w:rsidRDefault="001F3EED" w:rsidP="00DF15F0">
            <w:pPr>
              <w:spacing w:before="60"/>
              <w:rPr>
                <w:rFonts w:cs="Calibri"/>
                <w:sz w:val="16"/>
              </w:rPr>
            </w:pPr>
            <w:r>
              <w:rPr>
                <w:rFonts w:cs="Calibri"/>
                <w:sz w:val="16"/>
              </w:rPr>
              <w:t>200</w:t>
            </w:r>
          </w:p>
        </w:tc>
      </w:tr>
      <w:tr w:rsidR="001F3EED" w:rsidRPr="00AA38E8" w14:paraId="1E295C94" w14:textId="77777777" w:rsidTr="00DF15F0">
        <w:tc>
          <w:tcPr>
            <w:tcW w:w="1779" w:type="dxa"/>
          </w:tcPr>
          <w:p w14:paraId="59F42BFC" w14:textId="77777777" w:rsidR="001F3EED" w:rsidRPr="00AA38E8" w:rsidRDefault="001F3EED" w:rsidP="00DF15F0">
            <w:pPr>
              <w:spacing w:before="60"/>
              <w:rPr>
                <w:rFonts w:cs="Calibri"/>
                <w:b/>
                <w:bCs/>
                <w:sz w:val="16"/>
              </w:rPr>
            </w:pPr>
          </w:p>
        </w:tc>
        <w:tc>
          <w:tcPr>
            <w:tcW w:w="4179" w:type="dxa"/>
          </w:tcPr>
          <w:p w14:paraId="07484382" w14:textId="77777777" w:rsidR="001F3EED" w:rsidRPr="00AA38E8" w:rsidRDefault="00B96D70" w:rsidP="00DF15F0">
            <w:pPr>
              <w:spacing w:before="60"/>
              <w:rPr>
                <w:rFonts w:cs="Calibri"/>
                <w:sz w:val="16"/>
              </w:rPr>
            </w:pPr>
            <w:r w:rsidRPr="00B96D70">
              <w:rPr>
                <w:rFonts w:cs="Calibri"/>
                <w:sz w:val="16"/>
              </w:rPr>
              <w:t>MotCurrCorrdB_Ampr_T_f32</w:t>
            </w:r>
          </w:p>
        </w:tc>
        <w:tc>
          <w:tcPr>
            <w:tcW w:w="990" w:type="dxa"/>
          </w:tcPr>
          <w:p w14:paraId="7A528759" w14:textId="77777777" w:rsidR="001F3EED" w:rsidRPr="00AA38E8" w:rsidRDefault="001F3EED" w:rsidP="00DF15F0">
            <w:pPr>
              <w:spacing w:before="60"/>
              <w:rPr>
                <w:rFonts w:cs="Calibri"/>
                <w:sz w:val="16"/>
              </w:rPr>
            </w:pPr>
            <w:r>
              <w:rPr>
                <w:rFonts w:cs="Calibri"/>
                <w:sz w:val="16"/>
              </w:rPr>
              <w:t>float32</w:t>
            </w:r>
          </w:p>
        </w:tc>
        <w:tc>
          <w:tcPr>
            <w:tcW w:w="990" w:type="dxa"/>
          </w:tcPr>
          <w:p w14:paraId="4B1F5938" w14:textId="77777777" w:rsidR="001F3EED" w:rsidRPr="00AA38E8" w:rsidRDefault="001F3EED" w:rsidP="00DF15F0">
            <w:pPr>
              <w:spacing w:before="60"/>
              <w:rPr>
                <w:rFonts w:cs="Calibri"/>
                <w:sz w:val="16"/>
              </w:rPr>
            </w:pPr>
            <w:r>
              <w:rPr>
                <w:rFonts w:cs="Calibri"/>
                <w:sz w:val="16"/>
              </w:rPr>
              <w:t>-200</w:t>
            </w:r>
          </w:p>
        </w:tc>
        <w:tc>
          <w:tcPr>
            <w:tcW w:w="990" w:type="dxa"/>
          </w:tcPr>
          <w:p w14:paraId="0CAE84CD" w14:textId="77777777" w:rsidR="001F3EED" w:rsidRPr="00AA38E8" w:rsidRDefault="001F3EED" w:rsidP="00DF15F0">
            <w:pPr>
              <w:spacing w:before="60"/>
              <w:rPr>
                <w:rFonts w:cs="Calibri"/>
                <w:sz w:val="16"/>
              </w:rPr>
            </w:pPr>
            <w:r>
              <w:rPr>
                <w:rFonts w:cs="Calibri"/>
                <w:sz w:val="16"/>
              </w:rPr>
              <w:t>200</w:t>
            </w:r>
          </w:p>
        </w:tc>
      </w:tr>
      <w:tr w:rsidR="001F3EED" w:rsidRPr="00AA38E8" w14:paraId="19DE8853" w14:textId="77777777" w:rsidTr="00DF15F0">
        <w:tc>
          <w:tcPr>
            <w:tcW w:w="1779" w:type="dxa"/>
          </w:tcPr>
          <w:p w14:paraId="33D164C5" w14:textId="77777777" w:rsidR="001F3EED" w:rsidRPr="00AA38E8" w:rsidRDefault="001F3EED" w:rsidP="00DF15F0">
            <w:pPr>
              <w:spacing w:before="60"/>
              <w:rPr>
                <w:rFonts w:cs="Calibri"/>
                <w:b/>
                <w:bCs/>
                <w:sz w:val="16"/>
              </w:rPr>
            </w:pPr>
          </w:p>
        </w:tc>
        <w:tc>
          <w:tcPr>
            <w:tcW w:w="4179" w:type="dxa"/>
          </w:tcPr>
          <w:p w14:paraId="0313AC97" w14:textId="77777777" w:rsidR="001F3EED" w:rsidRPr="00AA38E8" w:rsidRDefault="00B96D70" w:rsidP="00DF15F0">
            <w:pPr>
              <w:spacing w:before="60"/>
              <w:rPr>
                <w:rFonts w:cs="Calibri"/>
                <w:sz w:val="16"/>
              </w:rPr>
            </w:pPr>
            <w:r w:rsidRPr="00B96D70">
              <w:rPr>
                <w:rFonts w:cs="Calibri"/>
                <w:sz w:val="16"/>
              </w:rPr>
              <w:t>MotCurrCorrdC_Ampr_T_f32</w:t>
            </w:r>
          </w:p>
        </w:tc>
        <w:tc>
          <w:tcPr>
            <w:tcW w:w="990" w:type="dxa"/>
          </w:tcPr>
          <w:p w14:paraId="24D0DA39" w14:textId="77777777" w:rsidR="001F3EED" w:rsidRPr="00AA38E8" w:rsidRDefault="001F3EED" w:rsidP="00DF15F0">
            <w:pPr>
              <w:spacing w:before="60"/>
              <w:rPr>
                <w:rFonts w:cs="Calibri"/>
                <w:sz w:val="16"/>
              </w:rPr>
            </w:pPr>
            <w:r>
              <w:rPr>
                <w:rFonts w:cs="Calibri"/>
                <w:sz w:val="16"/>
              </w:rPr>
              <w:t>float32</w:t>
            </w:r>
          </w:p>
        </w:tc>
        <w:tc>
          <w:tcPr>
            <w:tcW w:w="990" w:type="dxa"/>
          </w:tcPr>
          <w:p w14:paraId="7B508D7B" w14:textId="77777777" w:rsidR="001F3EED" w:rsidRPr="00AA38E8" w:rsidRDefault="001F3EED" w:rsidP="00DF15F0">
            <w:pPr>
              <w:spacing w:before="60"/>
              <w:rPr>
                <w:rFonts w:cs="Calibri"/>
                <w:sz w:val="16"/>
              </w:rPr>
            </w:pPr>
            <w:r>
              <w:rPr>
                <w:rFonts w:cs="Calibri"/>
                <w:sz w:val="16"/>
              </w:rPr>
              <w:t>-200</w:t>
            </w:r>
          </w:p>
        </w:tc>
        <w:tc>
          <w:tcPr>
            <w:tcW w:w="990" w:type="dxa"/>
          </w:tcPr>
          <w:p w14:paraId="5C50912E" w14:textId="77777777" w:rsidR="001F3EED" w:rsidRPr="00AA38E8" w:rsidRDefault="001F3EED" w:rsidP="00DF15F0">
            <w:pPr>
              <w:spacing w:before="60"/>
              <w:rPr>
                <w:rFonts w:cs="Calibri"/>
                <w:sz w:val="16"/>
              </w:rPr>
            </w:pPr>
            <w:r>
              <w:rPr>
                <w:rFonts w:cs="Calibri"/>
                <w:sz w:val="16"/>
              </w:rPr>
              <w:t>200</w:t>
            </w:r>
          </w:p>
        </w:tc>
      </w:tr>
      <w:tr w:rsidR="001F3EED" w:rsidRPr="00AA38E8" w14:paraId="454F5454" w14:textId="77777777" w:rsidTr="00DF15F0">
        <w:tc>
          <w:tcPr>
            <w:tcW w:w="1779" w:type="dxa"/>
          </w:tcPr>
          <w:p w14:paraId="0920A03D" w14:textId="77777777" w:rsidR="001F3EED" w:rsidRPr="00AA38E8" w:rsidRDefault="001F3EED" w:rsidP="00DF15F0">
            <w:pPr>
              <w:spacing w:before="60"/>
              <w:rPr>
                <w:rFonts w:cs="Calibri"/>
                <w:b/>
                <w:bCs/>
                <w:sz w:val="16"/>
              </w:rPr>
            </w:pPr>
          </w:p>
        </w:tc>
        <w:tc>
          <w:tcPr>
            <w:tcW w:w="4179" w:type="dxa"/>
          </w:tcPr>
          <w:p w14:paraId="43AFED98" w14:textId="77777777" w:rsidR="001F3EED" w:rsidRPr="00AA38E8" w:rsidRDefault="004F6D3F" w:rsidP="00DF15F0">
            <w:pPr>
              <w:spacing w:before="60"/>
              <w:rPr>
                <w:rFonts w:cs="Calibri"/>
                <w:sz w:val="16"/>
              </w:rPr>
            </w:pPr>
            <w:r>
              <w:rPr>
                <w:rFonts w:cs="Calibri"/>
                <w:sz w:val="16"/>
              </w:rPr>
              <w:t>*</w:t>
            </w:r>
            <w:proofErr w:type="spellStart"/>
            <w:r w:rsidR="00831300" w:rsidRPr="00831300">
              <w:rPr>
                <w:rFonts w:cs="Calibri"/>
                <w:sz w:val="16"/>
              </w:rPr>
              <w:t>CurrMeasLongTermCorrlnStsVldABC_Cnt_T_logl</w:t>
            </w:r>
            <w:proofErr w:type="spellEnd"/>
          </w:p>
        </w:tc>
        <w:tc>
          <w:tcPr>
            <w:tcW w:w="990" w:type="dxa"/>
          </w:tcPr>
          <w:p w14:paraId="4F3ACB37" w14:textId="77777777" w:rsidR="001F3EED" w:rsidRPr="00AA38E8" w:rsidRDefault="001F3EED" w:rsidP="00DF15F0">
            <w:pPr>
              <w:spacing w:before="60"/>
              <w:rPr>
                <w:rFonts w:cs="Calibri"/>
                <w:sz w:val="16"/>
              </w:rPr>
            </w:pPr>
            <w:proofErr w:type="spellStart"/>
            <w:r>
              <w:rPr>
                <w:rFonts w:cs="Calibri"/>
                <w:sz w:val="16"/>
              </w:rPr>
              <w:t>boolean</w:t>
            </w:r>
            <w:proofErr w:type="spellEnd"/>
          </w:p>
        </w:tc>
        <w:tc>
          <w:tcPr>
            <w:tcW w:w="990" w:type="dxa"/>
          </w:tcPr>
          <w:p w14:paraId="1D92E582" w14:textId="77777777" w:rsidR="001F3EED" w:rsidRPr="00AA38E8" w:rsidRDefault="001F3EED" w:rsidP="00DF15F0">
            <w:pPr>
              <w:spacing w:before="60"/>
              <w:rPr>
                <w:rFonts w:cs="Calibri"/>
                <w:sz w:val="16"/>
              </w:rPr>
            </w:pPr>
            <w:r>
              <w:rPr>
                <w:rFonts w:cs="Calibri"/>
                <w:sz w:val="16"/>
              </w:rPr>
              <w:t>FALSE</w:t>
            </w:r>
          </w:p>
        </w:tc>
        <w:tc>
          <w:tcPr>
            <w:tcW w:w="990" w:type="dxa"/>
          </w:tcPr>
          <w:p w14:paraId="277B6E9D" w14:textId="77777777" w:rsidR="001F3EED" w:rsidRPr="00AA38E8" w:rsidRDefault="001F3EED" w:rsidP="00DF15F0">
            <w:pPr>
              <w:spacing w:before="60"/>
              <w:rPr>
                <w:rFonts w:cs="Calibri"/>
                <w:sz w:val="16"/>
              </w:rPr>
            </w:pPr>
            <w:r>
              <w:rPr>
                <w:rFonts w:cs="Calibri"/>
                <w:sz w:val="16"/>
              </w:rPr>
              <w:t>TRUE</w:t>
            </w:r>
          </w:p>
        </w:tc>
      </w:tr>
      <w:tr w:rsidR="00913D86" w:rsidRPr="00AA38E8" w14:paraId="30C6FEDF" w14:textId="77777777" w:rsidTr="00DF15F0">
        <w:tc>
          <w:tcPr>
            <w:tcW w:w="1779" w:type="dxa"/>
          </w:tcPr>
          <w:p w14:paraId="0F62E572" w14:textId="77777777" w:rsidR="00913D86" w:rsidRPr="00AA38E8" w:rsidRDefault="00913D86" w:rsidP="00DF15F0">
            <w:pPr>
              <w:spacing w:before="60"/>
              <w:rPr>
                <w:rFonts w:cs="Calibri"/>
                <w:b/>
                <w:bCs/>
                <w:sz w:val="16"/>
              </w:rPr>
            </w:pPr>
          </w:p>
        </w:tc>
        <w:tc>
          <w:tcPr>
            <w:tcW w:w="4179" w:type="dxa"/>
          </w:tcPr>
          <w:p w14:paraId="60091277" w14:textId="77777777" w:rsidR="00913D86" w:rsidRDefault="00913D86" w:rsidP="00DF15F0">
            <w:pPr>
              <w:spacing w:before="60"/>
              <w:rPr>
                <w:rFonts w:cs="Calibri"/>
                <w:sz w:val="16"/>
              </w:rPr>
            </w:pPr>
            <w:r>
              <w:rPr>
                <w:rFonts w:cs="Calibri"/>
                <w:sz w:val="16"/>
              </w:rPr>
              <w:t>*</w:t>
            </w:r>
            <w:r w:rsidRPr="00913D86">
              <w:rPr>
                <w:rFonts w:cs="Calibri"/>
                <w:sz w:val="16"/>
              </w:rPr>
              <w:t>CurrMotSumABC_Ampr_T_f32</w:t>
            </w:r>
          </w:p>
        </w:tc>
        <w:tc>
          <w:tcPr>
            <w:tcW w:w="990" w:type="dxa"/>
          </w:tcPr>
          <w:p w14:paraId="57164714" w14:textId="77777777" w:rsidR="00913D86" w:rsidRDefault="00CE30F1" w:rsidP="00DF15F0">
            <w:pPr>
              <w:spacing w:before="60"/>
              <w:rPr>
                <w:rFonts w:cs="Calibri"/>
                <w:sz w:val="16"/>
              </w:rPr>
            </w:pPr>
            <w:r>
              <w:rPr>
                <w:rFonts w:cs="Calibri"/>
                <w:sz w:val="16"/>
              </w:rPr>
              <w:t>f</w:t>
            </w:r>
            <w:r w:rsidR="00913D86">
              <w:rPr>
                <w:rFonts w:cs="Calibri"/>
                <w:sz w:val="16"/>
              </w:rPr>
              <w:t>loat32</w:t>
            </w:r>
          </w:p>
        </w:tc>
        <w:tc>
          <w:tcPr>
            <w:tcW w:w="990" w:type="dxa"/>
          </w:tcPr>
          <w:p w14:paraId="0CB1C108" w14:textId="77777777" w:rsidR="00913D86" w:rsidRDefault="00913D86" w:rsidP="00DF15F0">
            <w:pPr>
              <w:spacing w:before="60"/>
              <w:rPr>
                <w:rFonts w:cs="Calibri"/>
                <w:sz w:val="16"/>
              </w:rPr>
            </w:pPr>
            <w:r>
              <w:rPr>
                <w:rFonts w:cs="Calibri"/>
                <w:sz w:val="16"/>
              </w:rPr>
              <w:t>0</w:t>
            </w:r>
          </w:p>
        </w:tc>
        <w:tc>
          <w:tcPr>
            <w:tcW w:w="990" w:type="dxa"/>
          </w:tcPr>
          <w:p w14:paraId="1A46FF90" w14:textId="77777777" w:rsidR="00913D86" w:rsidRDefault="00913D86" w:rsidP="00DF15F0">
            <w:pPr>
              <w:spacing w:before="60"/>
              <w:rPr>
                <w:rFonts w:cs="Calibri"/>
                <w:sz w:val="16"/>
              </w:rPr>
            </w:pPr>
            <w:r>
              <w:rPr>
                <w:rFonts w:cs="Calibri"/>
                <w:sz w:val="16"/>
              </w:rPr>
              <w:t>600</w:t>
            </w:r>
          </w:p>
        </w:tc>
      </w:tr>
      <w:tr w:rsidR="001F3EED" w:rsidRPr="00AA38E8" w14:paraId="5AAF3F5E" w14:textId="77777777" w:rsidTr="00DF15F0">
        <w:tc>
          <w:tcPr>
            <w:tcW w:w="1779" w:type="dxa"/>
          </w:tcPr>
          <w:p w14:paraId="5D2C7665" w14:textId="77777777" w:rsidR="001F3EED" w:rsidRPr="00AA38E8" w:rsidRDefault="001F3EED" w:rsidP="00DF15F0">
            <w:pPr>
              <w:spacing w:before="60"/>
              <w:rPr>
                <w:rFonts w:cs="Calibri"/>
                <w:b/>
                <w:bCs/>
                <w:sz w:val="16"/>
              </w:rPr>
            </w:pPr>
            <w:r w:rsidRPr="00AA38E8">
              <w:rPr>
                <w:rFonts w:cs="Calibri"/>
                <w:b/>
                <w:bCs/>
                <w:sz w:val="16"/>
              </w:rPr>
              <w:t>Return Value</w:t>
            </w:r>
          </w:p>
        </w:tc>
        <w:tc>
          <w:tcPr>
            <w:tcW w:w="4179" w:type="dxa"/>
          </w:tcPr>
          <w:p w14:paraId="0DC6E22D" w14:textId="77777777" w:rsidR="001F3EED" w:rsidRPr="00AA38E8" w:rsidRDefault="00831300" w:rsidP="00DF15F0">
            <w:pPr>
              <w:spacing w:before="60"/>
              <w:rPr>
                <w:rFonts w:cs="Calibri"/>
                <w:sz w:val="16"/>
              </w:rPr>
            </w:pPr>
            <w:proofErr w:type="spellStart"/>
            <w:r w:rsidRPr="00831300">
              <w:rPr>
                <w:rFonts w:cs="Calibri"/>
                <w:sz w:val="16"/>
              </w:rPr>
              <w:t>CurrMeasImdtCorrlnStsVldABC_Cnt_T_logl</w:t>
            </w:r>
            <w:proofErr w:type="spellEnd"/>
          </w:p>
        </w:tc>
        <w:tc>
          <w:tcPr>
            <w:tcW w:w="990" w:type="dxa"/>
          </w:tcPr>
          <w:p w14:paraId="21DF97E4" w14:textId="77777777" w:rsidR="001F3EED" w:rsidRPr="00AA38E8" w:rsidRDefault="001F3EED" w:rsidP="00DF15F0">
            <w:pPr>
              <w:spacing w:before="60"/>
              <w:rPr>
                <w:rFonts w:cs="Calibri"/>
                <w:sz w:val="16"/>
              </w:rPr>
            </w:pPr>
            <w:proofErr w:type="spellStart"/>
            <w:r>
              <w:rPr>
                <w:rFonts w:cs="Calibri"/>
                <w:sz w:val="16"/>
              </w:rPr>
              <w:t>boolean</w:t>
            </w:r>
            <w:proofErr w:type="spellEnd"/>
          </w:p>
        </w:tc>
        <w:tc>
          <w:tcPr>
            <w:tcW w:w="990" w:type="dxa"/>
          </w:tcPr>
          <w:p w14:paraId="19D2BA81" w14:textId="77777777" w:rsidR="001F3EED" w:rsidRPr="00AA38E8" w:rsidRDefault="001F3EED" w:rsidP="00DF15F0">
            <w:pPr>
              <w:spacing w:before="60"/>
              <w:rPr>
                <w:rFonts w:cs="Calibri"/>
                <w:sz w:val="16"/>
              </w:rPr>
            </w:pPr>
            <w:r>
              <w:rPr>
                <w:rFonts w:cs="Calibri"/>
                <w:sz w:val="16"/>
              </w:rPr>
              <w:t>FALSE</w:t>
            </w:r>
          </w:p>
        </w:tc>
        <w:tc>
          <w:tcPr>
            <w:tcW w:w="990" w:type="dxa"/>
          </w:tcPr>
          <w:p w14:paraId="4449B4F0" w14:textId="77777777" w:rsidR="001F3EED" w:rsidRPr="00AA38E8" w:rsidRDefault="001F3EED" w:rsidP="00DF15F0">
            <w:pPr>
              <w:spacing w:before="60"/>
              <w:rPr>
                <w:rFonts w:cs="Calibri"/>
                <w:sz w:val="16"/>
              </w:rPr>
            </w:pPr>
            <w:r>
              <w:rPr>
                <w:rFonts w:cs="Calibri"/>
                <w:sz w:val="16"/>
              </w:rPr>
              <w:t>TRUE</w:t>
            </w:r>
          </w:p>
        </w:tc>
      </w:tr>
    </w:tbl>
    <w:p w14:paraId="101ECD5F" w14:textId="77777777" w:rsidR="001F3EED" w:rsidRPr="00AA38E8" w:rsidRDefault="001F3EED" w:rsidP="001F3EED">
      <w:pPr>
        <w:pStyle w:val="Heading2"/>
        <w:numPr>
          <w:ilvl w:val="3"/>
          <w:numId w:val="11"/>
        </w:numPr>
        <w:spacing w:after="60"/>
        <w:rPr>
          <w:rFonts w:ascii="Calibri" w:hAnsi="Calibri" w:cs="Calibri"/>
        </w:rPr>
      </w:pPr>
      <w:bookmarkStart w:id="111" w:name="_Toc416434110"/>
      <w:bookmarkStart w:id="112" w:name="_Toc449425059"/>
      <w:r w:rsidRPr="00AA38E8">
        <w:rPr>
          <w:rFonts w:ascii="Calibri" w:hAnsi="Calibri" w:cs="Calibri"/>
        </w:rPr>
        <w:t>Description</w:t>
      </w:r>
      <w:bookmarkEnd w:id="111"/>
      <w:bookmarkEnd w:id="112"/>
    </w:p>
    <w:p w14:paraId="08B96F49" w14:textId="77777777" w:rsidR="001F3EED" w:rsidRDefault="001F3EED" w:rsidP="001F3EED">
      <w:pPr>
        <w:rPr>
          <w:rFonts w:cs="Calibri"/>
        </w:rPr>
      </w:pPr>
      <w:r>
        <w:rPr>
          <w:rFonts w:cs="Calibri"/>
        </w:rPr>
        <w:t>Refer FDD.</w:t>
      </w:r>
    </w:p>
    <w:p w14:paraId="4CEEF8B8" w14:textId="5806D6B5" w:rsidR="0074155D" w:rsidRDefault="004F6D3F" w:rsidP="0074155D">
      <w:pPr>
        <w:rPr>
          <w:rFonts w:cs="Calibri"/>
        </w:rPr>
      </w:pPr>
      <w:r>
        <w:rPr>
          <w:rFonts w:cs="Calibri"/>
          <w:sz w:val="16"/>
        </w:rPr>
        <w:t>*</w:t>
      </w:r>
      <w:r w:rsidR="00CE30F1" w:rsidRPr="00CE30F1">
        <w:rPr>
          <w:rFonts w:cs="Calibri"/>
          <w:sz w:val="16"/>
        </w:rPr>
        <w:t xml:space="preserve"> </w:t>
      </w:r>
      <w:proofErr w:type="spellStart"/>
      <w:r w:rsidR="00CE30F1" w:rsidRPr="00831300">
        <w:rPr>
          <w:rFonts w:cs="Calibri"/>
          <w:sz w:val="16"/>
        </w:rPr>
        <w:t>CurrMeasLongTermCorrlnStsVldABC_Cnt_T_</w:t>
      </w:r>
      <w:proofErr w:type="gramStart"/>
      <w:r w:rsidR="00CE30F1" w:rsidRPr="00831300">
        <w:rPr>
          <w:rFonts w:cs="Calibri"/>
          <w:sz w:val="16"/>
        </w:rPr>
        <w:t>logl</w:t>
      </w:r>
      <w:proofErr w:type="spellEnd"/>
      <w:r w:rsidR="00CE30F1" w:rsidRPr="00A173A7" w:rsidDel="00CE30F1">
        <w:rPr>
          <w:rFonts w:cs="Calibri"/>
          <w:sz w:val="16"/>
        </w:rPr>
        <w:t xml:space="preserve"> </w:t>
      </w:r>
      <w:r w:rsidR="00CE30F1">
        <w:rPr>
          <w:rFonts w:cs="Calibri"/>
          <w:sz w:val="16"/>
        </w:rPr>
        <w:t xml:space="preserve"> and</w:t>
      </w:r>
      <w:proofErr w:type="gramEnd"/>
      <w:r w:rsidR="00CE30F1">
        <w:rPr>
          <w:rFonts w:cs="Calibri"/>
          <w:sz w:val="16"/>
        </w:rPr>
        <w:t xml:space="preserve"> *</w:t>
      </w:r>
      <w:r w:rsidR="00CE30F1" w:rsidRPr="00CE30F1">
        <w:rPr>
          <w:rFonts w:cs="Calibri"/>
          <w:sz w:val="16"/>
        </w:rPr>
        <w:t xml:space="preserve"> </w:t>
      </w:r>
      <w:r w:rsidR="00CE30F1" w:rsidRPr="00913D86">
        <w:rPr>
          <w:rFonts w:cs="Calibri"/>
          <w:sz w:val="16"/>
        </w:rPr>
        <w:t>CurrMotSumABC_Ampr_T_f32</w:t>
      </w:r>
      <w:r w:rsidR="00CE30F1">
        <w:rPr>
          <w:rFonts w:cs="Calibri"/>
          <w:sz w:val="16"/>
        </w:rPr>
        <w:t xml:space="preserve"> are </w:t>
      </w:r>
      <w:r w:rsidR="00557603">
        <w:rPr>
          <w:rFonts w:cs="Calibri"/>
          <w:sz w:val="16"/>
        </w:rPr>
        <w:t xml:space="preserve"> output</w:t>
      </w:r>
      <w:r w:rsidR="00CE30F1">
        <w:rPr>
          <w:rFonts w:cs="Calibri"/>
          <w:sz w:val="16"/>
        </w:rPr>
        <w:t>s</w:t>
      </w:r>
      <w:r>
        <w:rPr>
          <w:rFonts w:cs="Calibri"/>
          <w:sz w:val="16"/>
        </w:rPr>
        <w:t xml:space="preserve"> of this function.</w:t>
      </w:r>
    </w:p>
    <w:p w14:paraId="06C88356" w14:textId="77777777" w:rsidR="008C6874" w:rsidRPr="00AA38E8" w:rsidRDefault="008C6874" w:rsidP="008C6874">
      <w:pPr>
        <w:pStyle w:val="Heading2"/>
        <w:spacing w:after="60"/>
        <w:rPr>
          <w:rFonts w:ascii="Calibri" w:hAnsi="Calibri" w:cs="Calibri"/>
        </w:rPr>
      </w:pPr>
      <w:bookmarkStart w:id="113" w:name="_Toc430260305"/>
      <w:bookmarkStart w:id="114" w:name="_Toc430260318"/>
      <w:bookmarkStart w:id="115" w:name="_Toc430260319"/>
      <w:bookmarkStart w:id="116" w:name="_Toc421011542"/>
      <w:bookmarkStart w:id="117" w:name="_Toc449425060"/>
      <w:bookmarkEnd w:id="104"/>
      <w:bookmarkEnd w:id="113"/>
      <w:bookmarkEnd w:id="114"/>
      <w:bookmarkEnd w:id="115"/>
      <w:r>
        <w:rPr>
          <w:rFonts w:ascii="Calibri" w:hAnsi="Calibri" w:cs="Calibri"/>
        </w:rPr>
        <w:t>GLOBAL</w:t>
      </w:r>
      <w:r w:rsidRPr="00AA38E8">
        <w:rPr>
          <w:rFonts w:ascii="Calibri" w:hAnsi="Calibri" w:cs="Calibri"/>
        </w:rPr>
        <w:t xml:space="preserve"> Function/Macro Definitions</w:t>
      </w:r>
      <w:bookmarkEnd w:id="116"/>
      <w:bookmarkEnd w:id="117"/>
    </w:p>
    <w:p w14:paraId="55634193" w14:textId="77777777" w:rsidR="002B094F" w:rsidRDefault="0074155D" w:rsidP="002B094F">
      <w:pPr>
        <w:rPr>
          <w:lang w:bidi="ar-SA"/>
        </w:rPr>
      </w:pPr>
      <w:r>
        <w:rPr>
          <w:rFonts w:cs="Calibri"/>
        </w:rPr>
        <w:t>None</w:t>
      </w:r>
    </w:p>
    <w:p w14:paraId="5BD77B3E" w14:textId="77777777" w:rsidR="002B094F" w:rsidRDefault="002B094F" w:rsidP="002B094F">
      <w:pPr>
        <w:rPr>
          <w:lang w:bidi="ar-SA"/>
        </w:rPr>
      </w:pPr>
    </w:p>
    <w:p w14:paraId="749FE75E" w14:textId="77777777" w:rsidR="002B094F" w:rsidRDefault="002B094F" w:rsidP="002B094F">
      <w:pPr>
        <w:rPr>
          <w:lang w:bidi="ar-SA"/>
        </w:rPr>
      </w:pPr>
    </w:p>
    <w:p w14:paraId="357BE5EE" w14:textId="77777777" w:rsidR="002B094F" w:rsidRPr="002B094F" w:rsidRDefault="002B094F" w:rsidP="002B094F">
      <w:pPr>
        <w:rPr>
          <w:lang w:bidi="ar-SA"/>
        </w:rPr>
      </w:pPr>
    </w:p>
    <w:p w14:paraId="6D309AC6" w14:textId="77777777" w:rsidR="00C728E9" w:rsidRPr="00C728E9" w:rsidRDefault="00C728E9" w:rsidP="00C728E9">
      <w:pPr>
        <w:rPr>
          <w:lang w:bidi="ar-SA"/>
        </w:rPr>
      </w:pPr>
    </w:p>
    <w:p w14:paraId="7CAE8A6C" w14:textId="77777777" w:rsidR="00531B8C" w:rsidRDefault="00531B8C" w:rsidP="00531B8C">
      <w:pPr>
        <w:pStyle w:val="Heading1"/>
        <w:ind w:left="562" w:hanging="562"/>
        <w:rPr>
          <w:rFonts w:ascii="Calibri" w:hAnsi="Calibri" w:cs="Calibri"/>
        </w:rPr>
      </w:pPr>
      <w:bookmarkStart w:id="118" w:name="_Toc418080076"/>
      <w:bookmarkStart w:id="119" w:name="_Toc421709921"/>
      <w:bookmarkStart w:id="120" w:name="_Toc449425061"/>
      <w:r w:rsidRPr="002E3F2E">
        <w:rPr>
          <w:rFonts w:ascii="Calibri" w:hAnsi="Calibri"/>
        </w:rPr>
        <w:lastRenderedPageBreak/>
        <w:t>Known</w:t>
      </w:r>
      <w:r w:rsidRPr="00AA38E8">
        <w:rPr>
          <w:rFonts w:ascii="Calibri" w:hAnsi="Calibri" w:cs="Calibri"/>
        </w:rPr>
        <w:t xml:space="preserve"> Limitations with Design</w:t>
      </w:r>
      <w:bookmarkEnd w:id="118"/>
      <w:bookmarkEnd w:id="119"/>
      <w:bookmarkEnd w:id="120"/>
    </w:p>
    <w:p w14:paraId="4F015209" w14:textId="77777777" w:rsidR="00C86BC2" w:rsidRDefault="00CE30F1" w:rsidP="00C86BC2">
      <w:pPr>
        <w:rPr>
          <w:rFonts w:cs="Calibri"/>
        </w:rPr>
      </w:pPr>
      <w:r>
        <w:rPr>
          <w:rFonts w:cs="Calibri"/>
        </w:rPr>
        <w:t xml:space="preserve">In Signal Availability, </w:t>
      </w:r>
      <w:proofErr w:type="spellStart"/>
      <w:r>
        <w:rPr>
          <w:rFonts w:cs="Calibri"/>
        </w:rPr>
        <w:t>SigQlfr</w:t>
      </w:r>
      <w:proofErr w:type="spellEnd"/>
      <w:r>
        <w:rPr>
          <w:rFonts w:cs="Calibri"/>
        </w:rPr>
        <w:t xml:space="preserve"> sets up 3 possible results:</w:t>
      </w:r>
    </w:p>
    <w:p w14:paraId="00B50667" w14:textId="77777777" w:rsidR="00CE30F1" w:rsidRDefault="00CE30F1" w:rsidP="00C86BC2">
      <w:pPr>
        <w:rPr>
          <w:rFonts w:cs="Calibri"/>
        </w:rPr>
      </w:pPr>
      <w:r>
        <w:rPr>
          <w:rFonts w:cs="Calibri"/>
        </w:rPr>
        <w:t>0 = No Result</w:t>
      </w:r>
    </w:p>
    <w:p w14:paraId="3BC35CCF" w14:textId="77777777" w:rsidR="00CE30F1" w:rsidRDefault="00CE30F1" w:rsidP="00C86BC2">
      <w:pPr>
        <w:rPr>
          <w:rFonts w:cs="Calibri"/>
        </w:rPr>
      </w:pPr>
      <w:r>
        <w:rPr>
          <w:rFonts w:cs="Calibri"/>
        </w:rPr>
        <w:t>1 = Pass</w:t>
      </w:r>
    </w:p>
    <w:p w14:paraId="50CC3E4D" w14:textId="77777777" w:rsidR="00CE30F1" w:rsidRDefault="00CE30F1" w:rsidP="00C86BC2">
      <w:pPr>
        <w:rPr>
          <w:rFonts w:cs="Calibri"/>
        </w:rPr>
      </w:pPr>
      <w:r>
        <w:rPr>
          <w:rFonts w:cs="Calibri"/>
        </w:rPr>
        <w:t>2 = Fail</w:t>
      </w:r>
    </w:p>
    <w:p w14:paraId="467EF1C1" w14:textId="77777777" w:rsidR="00CE30F1" w:rsidRDefault="00CE30F1" w:rsidP="00C86BC2">
      <w:pPr>
        <w:rPr>
          <w:rFonts w:cs="Calibri"/>
        </w:rPr>
      </w:pPr>
      <w:r>
        <w:rPr>
          <w:rFonts w:cs="Calibri"/>
        </w:rPr>
        <w:t xml:space="preserve">The model converts this enumerated type to uint8 and checks </w:t>
      </w:r>
      <w:r w:rsidR="00F82C6F">
        <w:rPr>
          <w:rFonts w:cs="Calibri"/>
        </w:rPr>
        <w:t>if less than 2 (Fail). The code differs in that it checks explicitly for No Result (</w:t>
      </w:r>
      <w:r w:rsidR="00F82C6F" w:rsidRPr="00F82C6F">
        <w:rPr>
          <w:rFonts w:cs="Calibri"/>
        </w:rPr>
        <w:t>SIGQLFR_NORES</w:t>
      </w:r>
      <w:r w:rsidR="00F82C6F">
        <w:rPr>
          <w:rFonts w:cs="Calibri"/>
        </w:rPr>
        <w:t>) or Pass (</w:t>
      </w:r>
      <w:r w:rsidR="00F82C6F" w:rsidRPr="00F82C6F">
        <w:rPr>
          <w:rFonts w:cs="Calibri"/>
        </w:rPr>
        <w:t>SIGQLFR_PASSD</w:t>
      </w:r>
      <w:r w:rsidR="00F82C6F">
        <w:rPr>
          <w:rFonts w:cs="Calibri"/>
        </w:rPr>
        <w:t>).</w:t>
      </w:r>
    </w:p>
    <w:p w14:paraId="0F0D5487" w14:textId="77777777" w:rsidR="00531B8C" w:rsidRDefault="00531B8C" w:rsidP="00531B8C">
      <w:pPr>
        <w:rPr>
          <w:rFonts w:cs="Calibri"/>
        </w:rPr>
      </w:pPr>
    </w:p>
    <w:p w14:paraId="0D70899A" w14:textId="77777777" w:rsidR="00531B8C" w:rsidRPr="00E75CFE" w:rsidRDefault="00531B8C" w:rsidP="00531B8C">
      <w:pPr>
        <w:pStyle w:val="Heading1"/>
        <w:ind w:left="562" w:hanging="562"/>
        <w:rPr>
          <w:rFonts w:ascii="Calibri" w:hAnsi="Calibri" w:cs="Calibri"/>
        </w:rPr>
      </w:pPr>
      <w:bookmarkStart w:id="121" w:name="_Toc382297449"/>
      <w:bookmarkStart w:id="122" w:name="_Toc418080077"/>
      <w:bookmarkStart w:id="123" w:name="_Toc421709922"/>
      <w:bookmarkStart w:id="124" w:name="_Toc449425062"/>
      <w:r w:rsidRPr="00E75CFE">
        <w:rPr>
          <w:rFonts w:ascii="Calibri" w:hAnsi="Calibri" w:cs="Calibri"/>
        </w:rPr>
        <w:lastRenderedPageBreak/>
        <w:t>UNIT TEST CONSIDERATION</w:t>
      </w:r>
      <w:bookmarkEnd w:id="121"/>
      <w:bookmarkEnd w:id="122"/>
      <w:bookmarkEnd w:id="123"/>
      <w:bookmarkEnd w:id="124"/>
    </w:p>
    <w:p w14:paraId="1E9D0EA0" w14:textId="641C357D" w:rsidR="00786BDF" w:rsidRPr="00A158C7" w:rsidRDefault="004F6F64" w:rsidP="000B37D5">
      <w:pPr>
        <w:pStyle w:val="Heading7"/>
      </w:pPr>
      <w:r w:rsidRPr="004F6F64">
        <w:rPr>
          <w:rFonts w:cs="Calibri"/>
        </w:rPr>
        <w:lastRenderedPageBreak/>
        <w:t xml:space="preserve">Continuous </w:t>
      </w:r>
      <w:proofErr w:type="spellStart"/>
      <w:r w:rsidRPr="004F6F64">
        <w:rPr>
          <w:rFonts w:cs="Calibri"/>
        </w:rPr>
        <w:t>improvent</w:t>
      </w:r>
      <w:proofErr w:type="spellEnd"/>
      <w:r w:rsidRPr="004F6F64">
        <w:rPr>
          <w:rFonts w:cs="Calibri"/>
        </w:rPr>
        <w:t xml:space="preserve"> CR EA4#12527 written for output range correction for </w:t>
      </w:r>
      <w:proofErr w:type="spellStart"/>
      <w:r w:rsidRPr="004F6F64">
        <w:rPr>
          <w:rFonts w:cs="Calibri"/>
        </w:rPr>
        <w:t>CurrMeasCorrlnSts</w:t>
      </w:r>
      <w:r>
        <w:rPr>
          <w:rFonts w:cs="Calibri"/>
        </w:rPr>
        <w:t>.</w:t>
      </w:r>
      <w:bookmarkStart w:id="125" w:name="_Toc449425063"/>
      <w:r w:rsidR="00786BDF" w:rsidRPr="00A158C7">
        <w:t>Abbreviations</w:t>
      </w:r>
      <w:proofErr w:type="spellEnd"/>
      <w:r w:rsidR="00786BDF" w:rsidRPr="00A158C7">
        <w:t xml:space="preserve"> and Acronyms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18FE2552" w14:textId="77777777" w:rsidTr="00A04116">
        <w:trPr>
          <w:tblHeader/>
        </w:trPr>
        <w:tc>
          <w:tcPr>
            <w:tcW w:w="3018" w:type="dxa"/>
            <w:shd w:val="clear" w:color="auto" w:fill="E7E6E6"/>
          </w:tcPr>
          <w:p w14:paraId="0A46DEA7"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cPr>
          <w:p w14:paraId="5BD86DEE" w14:textId="77777777" w:rsidR="00786BDF" w:rsidRPr="00A158C7" w:rsidRDefault="00786BDF" w:rsidP="00540486">
            <w:pPr>
              <w:spacing w:before="60" w:after="60"/>
              <w:rPr>
                <w:b/>
                <w:szCs w:val="20"/>
              </w:rPr>
            </w:pPr>
            <w:r w:rsidRPr="00A158C7">
              <w:rPr>
                <w:b/>
                <w:szCs w:val="20"/>
              </w:rPr>
              <w:t>Description</w:t>
            </w:r>
          </w:p>
        </w:tc>
      </w:tr>
      <w:tr w:rsidR="00786BDF" w:rsidRPr="00A158C7" w14:paraId="7D647BCC" w14:textId="77777777" w:rsidTr="00786BDF">
        <w:tc>
          <w:tcPr>
            <w:tcW w:w="3018" w:type="dxa"/>
            <w:shd w:val="clear" w:color="auto" w:fill="auto"/>
          </w:tcPr>
          <w:p w14:paraId="68EA76CE" w14:textId="77777777" w:rsidR="00786BDF" w:rsidRPr="00A158C7" w:rsidRDefault="00786BDF" w:rsidP="00540486">
            <w:pPr>
              <w:spacing w:before="60" w:after="60"/>
              <w:rPr>
                <w:szCs w:val="20"/>
              </w:rPr>
            </w:pPr>
          </w:p>
        </w:tc>
        <w:tc>
          <w:tcPr>
            <w:tcW w:w="6270" w:type="dxa"/>
            <w:shd w:val="clear" w:color="auto" w:fill="auto"/>
          </w:tcPr>
          <w:p w14:paraId="05DCA9A3" w14:textId="77777777" w:rsidR="00786BDF" w:rsidRPr="00A158C7" w:rsidRDefault="00786BDF" w:rsidP="00540486">
            <w:pPr>
              <w:spacing w:before="60" w:after="60"/>
              <w:rPr>
                <w:szCs w:val="20"/>
              </w:rPr>
            </w:pPr>
          </w:p>
        </w:tc>
      </w:tr>
      <w:tr w:rsidR="001C3CBB" w:rsidRPr="00A158C7" w14:paraId="1B258509" w14:textId="77777777" w:rsidTr="00786BDF">
        <w:tc>
          <w:tcPr>
            <w:tcW w:w="3018" w:type="dxa"/>
            <w:shd w:val="clear" w:color="auto" w:fill="auto"/>
          </w:tcPr>
          <w:p w14:paraId="12EE3A0C" w14:textId="77777777" w:rsidR="001C3CBB" w:rsidRPr="00A158C7" w:rsidRDefault="001C3CBB" w:rsidP="00540486">
            <w:pPr>
              <w:spacing w:before="60" w:after="60"/>
              <w:rPr>
                <w:szCs w:val="20"/>
              </w:rPr>
            </w:pPr>
          </w:p>
        </w:tc>
        <w:tc>
          <w:tcPr>
            <w:tcW w:w="6270" w:type="dxa"/>
            <w:shd w:val="clear" w:color="auto" w:fill="auto"/>
          </w:tcPr>
          <w:p w14:paraId="5835986D" w14:textId="77777777" w:rsidR="001C3CBB" w:rsidRPr="00A158C7" w:rsidRDefault="001C3CBB" w:rsidP="001C3CBB">
            <w:pPr>
              <w:spacing w:before="60" w:after="60"/>
              <w:rPr>
                <w:szCs w:val="20"/>
              </w:rPr>
            </w:pPr>
          </w:p>
        </w:tc>
      </w:tr>
    </w:tbl>
    <w:p w14:paraId="096D7247" w14:textId="77777777" w:rsidR="0053510E" w:rsidRPr="00A158C7" w:rsidRDefault="005A77EF" w:rsidP="000B37D5">
      <w:pPr>
        <w:pStyle w:val="Heading7"/>
      </w:pPr>
      <w:bookmarkStart w:id="126" w:name="_Toc449425064"/>
      <w:r w:rsidRPr="00A158C7">
        <w:lastRenderedPageBreak/>
        <w:t>Glossary</w:t>
      </w:r>
      <w:bookmarkEnd w:id="126"/>
    </w:p>
    <w:p w14:paraId="46C5D6A0"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2EC780E2" w14:textId="77777777" w:rsidR="001E4877" w:rsidRPr="00A158C7" w:rsidRDefault="001E4877" w:rsidP="007E1C02">
      <w:pPr>
        <w:pStyle w:val="ListParagraph"/>
        <w:numPr>
          <w:ilvl w:val="0"/>
          <w:numId w:val="12"/>
        </w:numPr>
        <w:rPr>
          <w:lang w:bidi="ar-SA"/>
        </w:rPr>
      </w:pPr>
      <w:r w:rsidRPr="00A158C7">
        <w:rPr>
          <w:lang w:bidi="ar-SA"/>
        </w:rPr>
        <w:t>ISO 9000</w:t>
      </w:r>
    </w:p>
    <w:p w14:paraId="36A81FE4" w14:textId="77777777" w:rsidR="001E4877" w:rsidRPr="00A158C7" w:rsidRDefault="001E4877" w:rsidP="007E1C02">
      <w:pPr>
        <w:pStyle w:val="ListParagraph"/>
        <w:numPr>
          <w:ilvl w:val="0"/>
          <w:numId w:val="12"/>
        </w:numPr>
        <w:rPr>
          <w:lang w:bidi="ar-SA"/>
        </w:rPr>
      </w:pPr>
      <w:r w:rsidRPr="00A158C7">
        <w:rPr>
          <w:lang w:bidi="ar-SA"/>
        </w:rPr>
        <w:t>ISO/IEC 12207</w:t>
      </w:r>
    </w:p>
    <w:p w14:paraId="6ADC33BC" w14:textId="77777777" w:rsidR="001E4877" w:rsidRPr="00A158C7" w:rsidRDefault="001E4877" w:rsidP="007E1C02">
      <w:pPr>
        <w:pStyle w:val="ListParagraph"/>
        <w:numPr>
          <w:ilvl w:val="0"/>
          <w:numId w:val="12"/>
        </w:numPr>
        <w:rPr>
          <w:lang w:bidi="ar-SA"/>
        </w:rPr>
      </w:pPr>
      <w:r w:rsidRPr="00A158C7">
        <w:rPr>
          <w:lang w:bidi="ar-SA"/>
        </w:rPr>
        <w:t>ISO/IEC 15504</w:t>
      </w:r>
    </w:p>
    <w:p w14:paraId="1CB99F32"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181D0A39"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2D1DE401" w14:textId="77777777" w:rsidR="001E4877" w:rsidRPr="00A158C7" w:rsidRDefault="001E4877" w:rsidP="007E1C02">
      <w:pPr>
        <w:pStyle w:val="ListParagraph"/>
        <w:numPr>
          <w:ilvl w:val="0"/>
          <w:numId w:val="12"/>
        </w:numPr>
        <w:rPr>
          <w:lang w:bidi="ar-SA"/>
        </w:rPr>
      </w:pPr>
      <w:r w:rsidRPr="00A158C7">
        <w:rPr>
          <w:lang w:bidi="ar-SA"/>
        </w:rPr>
        <w:t>ISO/IEC 15288</w:t>
      </w:r>
    </w:p>
    <w:p w14:paraId="6EC0D626" w14:textId="77777777" w:rsidR="00431255" w:rsidRPr="00A158C7" w:rsidRDefault="00431255" w:rsidP="007E1C02">
      <w:pPr>
        <w:pStyle w:val="ListParagraph"/>
        <w:numPr>
          <w:ilvl w:val="0"/>
          <w:numId w:val="12"/>
        </w:numPr>
        <w:rPr>
          <w:lang w:bidi="ar-SA"/>
        </w:rPr>
      </w:pPr>
      <w:r w:rsidRPr="00A158C7">
        <w:rPr>
          <w:lang w:bidi="ar-SA"/>
        </w:rPr>
        <w:t>ISO 26262</w:t>
      </w:r>
    </w:p>
    <w:p w14:paraId="76E45D32" w14:textId="77777777" w:rsidR="009B0C02" w:rsidRPr="00A158C7" w:rsidRDefault="001E4877" w:rsidP="007E1C02">
      <w:pPr>
        <w:pStyle w:val="ListParagraph"/>
        <w:numPr>
          <w:ilvl w:val="0"/>
          <w:numId w:val="12"/>
        </w:numPr>
        <w:rPr>
          <w:lang w:bidi="ar-SA"/>
        </w:rPr>
      </w:pPr>
      <w:r w:rsidRPr="00A158C7">
        <w:rPr>
          <w:lang w:bidi="ar-SA"/>
        </w:rPr>
        <w:t>IEEE Standards</w:t>
      </w:r>
    </w:p>
    <w:p w14:paraId="31D84EDC" w14:textId="77777777" w:rsidR="001E4877" w:rsidRPr="00A158C7" w:rsidRDefault="001E4877" w:rsidP="007E1C02">
      <w:pPr>
        <w:pStyle w:val="ListParagraph"/>
        <w:numPr>
          <w:ilvl w:val="0"/>
          <w:numId w:val="12"/>
        </w:numPr>
        <w:rPr>
          <w:lang w:bidi="ar-SA"/>
        </w:rPr>
      </w:pPr>
      <w:r w:rsidRPr="00A158C7">
        <w:rPr>
          <w:lang w:bidi="ar-SA"/>
        </w:rPr>
        <w:t>SWEBOK</w:t>
      </w:r>
    </w:p>
    <w:p w14:paraId="525625F6"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4DFB389D"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950"/>
        <w:gridCol w:w="1993"/>
      </w:tblGrid>
      <w:tr w:rsidR="005A77EF" w:rsidRPr="00A158C7" w14:paraId="1C45B2C8" w14:textId="77777777" w:rsidTr="00A04116">
        <w:trPr>
          <w:tblHeader/>
        </w:trPr>
        <w:tc>
          <w:tcPr>
            <w:tcW w:w="2358" w:type="dxa"/>
            <w:shd w:val="clear" w:color="auto" w:fill="E7E6E6"/>
            <w:vAlign w:val="center"/>
          </w:tcPr>
          <w:p w14:paraId="39B7CE9B" w14:textId="77777777" w:rsidR="005A77EF" w:rsidRPr="00A04116" w:rsidRDefault="005A77EF" w:rsidP="00A04116">
            <w:pPr>
              <w:spacing w:before="60" w:after="60"/>
              <w:rPr>
                <w:b/>
                <w:szCs w:val="20"/>
              </w:rPr>
            </w:pPr>
            <w:r w:rsidRPr="00A04116">
              <w:rPr>
                <w:b/>
                <w:szCs w:val="20"/>
              </w:rPr>
              <w:t>Term</w:t>
            </w:r>
          </w:p>
        </w:tc>
        <w:tc>
          <w:tcPr>
            <w:tcW w:w="4950" w:type="dxa"/>
            <w:shd w:val="clear" w:color="auto" w:fill="E7E6E6"/>
            <w:vAlign w:val="center"/>
          </w:tcPr>
          <w:p w14:paraId="5B7DD58A" w14:textId="77777777" w:rsidR="005A77EF" w:rsidRPr="00A04116" w:rsidRDefault="005A77EF" w:rsidP="00A04116">
            <w:pPr>
              <w:spacing w:before="60" w:after="60"/>
              <w:rPr>
                <w:b/>
                <w:szCs w:val="20"/>
              </w:rPr>
            </w:pPr>
            <w:r w:rsidRPr="00A04116">
              <w:rPr>
                <w:b/>
                <w:szCs w:val="20"/>
              </w:rPr>
              <w:t>Definition</w:t>
            </w:r>
          </w:p>
        </w:tc>
        <w:tc>
          <w:tcPr>
            <w:tcW w:w="1993" w:type="dxa"/>
            <w:shd w:val="clear" w:color="auto" w:fill="E7E6E6"/>
            <w:vAlign w:val="center"/>
          </w:tcPr>
          <w:p w14:paraId="0576090C" w14:textId="77777777" w:rsidR="005A77EF" w:rsidRPr="00A04116" w:rsidRDefault="005A77EF" w:rsidP="00A04116">
            <w:pPr>
              <w:spacing w:before="60" w:after="60"/>
              <w:rPr>
                <w:b/>
                <w:szCs w:val="20"/>
              </w:rPr>
            </w:pPr>
            <w:r w:rsidRPr="00A04116">
              <w:rPr>
                <w:b/>
                <w:szCs w:val="20"/>
              </w:rPr>
              <w:t>Source</w:t>
            </w:r>
          </w:p>
        </w:tc>
      </w:tr>
      <w:tr w:rsidR="00531B8C" w:rsidRPr="00A158C7" w14:paraId="1FD15B7C" w14:textId="77777777" w:rsidTr="00A04116">
        <w:tc>
          <w:tcPr>
            <w:tcW w:w="2358" w:type="dxa"/>
            <w:shd w:val="clear" w:color="auto" w:fill="auto"/>
          </w:tcPr>
          <w:p w14:paraId="38E85695" w14:textId="77777777" w:rsidR="00531B8C" w:rsidRPr="00A04116" w:rsidRDefault="00531B8C" w:rsidP="00B758D2">
            <w:pPr>
              <w:rPr>
                <w:sz w:val="19"/>
              </w:rPr>
            </w:pPr>
            <w:r w:rsidRPr="00A04116">
              <w:rPr>
                <w:sz w:val="19"/>
              </w:rPr>
              <w:t>MDD</w:t>
            </w:r>
          </w:p>
        </w:tc>
        <w:tc>
          <w:tcPr>
            <w:tcW w:w="4950" w:type="dxa"/>
            <w:shd w:val="clear" w:color="auto" w:fill="auto"/>
          </w:tcPr>
          <w:p w14:paraId="444E673F" w14:textId="77777777" w:rsidR="00531B8C" w:rsidRPr="00A04116" w:rsidRDefault="00531B8C" w:rsidP="00B758D2">
            <w:pPr>
              <w:rPr>
                <w:sz w:val="19"/>
              </w:rPr>
            </w:pPr>
            <w:r w:rsidRPr="00A04116">
              <w:rPr>
                <w:sz w:val="19"/>
              </w:rPr>
              <w:t>Module Design Document</w:t>
            </w:r>
          </w:p>
        </w:tc>
        <w:tc>
          <w:tcPr>
            <w:tcW w:w="1993" w:type="dxa"/>
            <w:shd w:val="clear" w:color="auto" w:fill="auto"/>
          </w:tcPr>
          <w:p w14:paraId="0EDBC2EB" w14:textId="77777777" w:rsidR="00531B8C" w:rsidRPr="00A04116" w:rsidRDefault="00531B8C" w:rsidP="00A04116">
            <w:pPr>
              <w:pStyle w:val="BodyText"/>
              <w:spacing w:before="60" w:after="60"/>
              <w:rPr>
                <w:rFonts w:ascii="Calibri" w:hAnsi="Calibri" w:cs="Calibri"/>
                <w:sz w:val="20"/>
                <w:szCs w:val="20"/>
              </w:rPr>
            </w:pPr>
          </w:p>
        </w:tc>
      </w:tr>
      <w:tr w:rsidR="00531B8C" w:rsidRPr="00A158C7" w14:paraId="7CF1C9BB" w14:textId="77777777" w:rsidTr="00A04116">
        <w:tc>
          <w:tcPr>
            <w:tcW w:w="2358" w:type="dxa"/>
            <w:shd w:val="clear" w:color="auto" w:fill="auto"/>
          </w:tcPr>
          <w:p w14:paraId="3DAF5AAC" w14:textId="77777777" w:rsidR="00531B8C" w:rsidRPr="00A04116" w:rsidRDefault="00531B8C" w:rsidP="00B758D2">
            <w:pPr>
              <w:rPr>
                <w:sz w:val="19"/>
              </w:rPr>
            </w:pPr>
            <w:r w:rsidRPr="00A04116">
              <w:rPr>
                <w:sz w:val="19"/>
              </w:rPr>
              <w:t>DFD</w:t>
            </w:r>
          </w:p>
        </w:tc>
        <w:tc>
          <w:tcPr>
            <w:tcW w:w="4950" w:type="dxa"/>
            <w:shd w:val="clear" w:color="auto" w:fill="auto"/>
          </w:tcPr>
          <w:p w14:paraId="0B363BEC" w14:textId="77777777" w:rsidR="00531B8C" w:rsidRPr="00A04116" w:rsidRDefault="00531B8C" w:rsidP="00B758D2">
            <w:pPr>
              <w:rPr>
                <w:sz w:val="19"/>
              </w:rPr>
            </w:pPr>
            <w:r w:rsidRPr="00A04116">
              <w:rPr>
                <w:sz w:val="19"/>
              </w:rPr>
              <w:t>Data Flow Diagram</w:t>
            </w:r>
          </w:p>
        </w:tc>
        <w:tc>
          <w:tcPr>
            <w:tcW w:w="1993" w:type="dxa"/>
            <w:shd w:val="clear" w:color="auto" w:fill="auto"/>
          </w:tcPr>
          <w:p w14:paraId="3AA5927E" w14:textId="77777777" w:rsidR="00531B8C" w:rsidRPr="00A04116" w:rsidRDefault="00531B8C" w:rsidP="00A04116">
            <w:pPr>
              <w:pStyle w:val="BodyText"/>
              <w:spacing w:before="60" w:after="60"/>
              <w:rPr>
                <w:rFonts w:ascii="Calibri" w:hAnsi="Calibri" w:cs="Calibri"/>
                <w:sz w:val="20"/>
                <w:szCs w:val="20"/>
              </w:rPr>
            </w:pPr>
          </w:p>
        </w:tc>
      </w:tr>
    </w:tbl>
    <w:p w14:paraId="62D50298" w14:textId="77777777" w:rsidR="00AA2199" w:rsidRPr="00A158C7" w:rsidRDefault="00AA2199" w:rsidP="00AA2199">
      <w:pPr>
        <w:rPr>
          <w:rFonts w:ascii="Arial" w:hAnsi="Arial"/>
          <w:sz w:val="24"/>
          <w:szCs w:val="20"/>
          <w:lang w:bidi="ar-SA"/>
        </w:rPr>
      </w:pPr>
      <w:r w:rsidRPr="00A158C7">
        <w:br w:type="page"/>
      </w:r>
    </w:p>
    <w:p w14:paraId="20D15E35" w14:textId="77777777" w:rsidR="00A158C7" w:rsidRPr="00A158C7" w:rsidRDefault="00A158C7" w:rsidP="00A158C7">
      <w:pPr>
        <w:pStyle w:val="Heading7"/>
      </w:pPr>
      <w:bookmarkStart w:id="127" w:name="_Toc449425065"/>
      <w:r w:rsidRPr="00A158C7">
        <w:lastRenderedPageBreak/>
        <w:t>References</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0EA60498" w14:textId="77777777" w:rsidTr="00A04116">
        <w:trPr>
          <w:tblHeader/>
        </w:trPr>
        <w:tc>
          <w:tcPr>
            <w:tcW w:w="738" w:type="dxa"/>
            <w:shd w:val="clear" w:color="auto" w:fill="E7E6E6"/>
            <w:vAlign w:val="center"/>
          </w:tcPr>
          <w:p w14:paraId="1B17DAB1"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vAlign w:val="center"/>
          </w:tcPr>
          <w:p w14:paraId="7D2D7E0E"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vAlign w:val="center"/>
          </w:tcPr>
          <w:p w14:paraId="5549E369" w14:textId="77777777" w:rsidR="00A158C7" w:rsidRPr="00A158C7" w:rsidRDefault="00A158C7" w:rsidP="00D229A6">
            <w:pPr>
              <w:spacing w:before="60" w:after="60"/>
              <w:rPr>
                <w:b/>
                <w:lang w:bidi="ar-SA"/>
              </w:rPr>
            </w:pPr>
            <w:r w:rsidRPr="00A158C7">
              <w:rPr>
                <w:b/>
                <w:lang w:bidi="ar-SA"/>
              </w:rPr>
              <w:t>Version</w:t>
            </w:r>
          </w:p>
        </w:tc>
      </w:tr>
      <w:tr w:rsidR="00531B8C" w:rsidRPr="00A158C7" w14:paraId="3C40131B" w14:textId="77777777" w:rsidTr="00B758D2">
        <w:tc>
          <w:tcPr>
            <w:tcW w:w="738" w:type="dxa"/>
            <w:shd w:val="clear" w:color="auto" w:fill="auto"/>
          </w:tcPr>
          <w:p w14:paraId="120AFFB5" w14:textId="77777777" w:rsidR="00531B8C" w:rsidRDefault="00531B8C" w:rsidP="00B758D2">
            <w:pPr>
              <w:jc w:val="center"/>
              <w:rPr>
                <w:lang w:bidi="ar-SA"/>
              </w:rPr>
            </w:pPr>
            <w:r>
              <w:rPr>
                <w:lang w:bidi="ar-SA"/>
              </w:rPr>
              <w:t>1</w:t>
            </w:r>
          </w:p>
        </w:tc>
        <w:tc>
          <w:tcPr>
            <w:tcW w:w="6458" w:type="dxa"/>
            <w:shd w:val="clear" w:color="auto" w:fill="auto"/>
          </w:tcPr>
          <w:p w14:paraId="4B0076FB" w14:textId="4CC04C4B" w:rsidR="00531B8C" w:rsidRDefault="00531B8C" w:rsidP="00B758D2">
            <w:pPr>
              <w:keepNext/>
            </w:pPr>
            <w:bookmarkStart w:id="128" w:name="_Ref313612389"/>
            <w:r>
              <w:t xml:space="preserve">AUTOSAR Specification of Memory Mapping </w:t>
            </w:r>
            <w:bookmarkEnd w:id="128"/>
          </w:p>
        </w:tc>
        <w:tc>
          <w:tcPr>
            <w:tcW w:w="2091" w:type="dxa"/>
            <w:shd w:val="clear" w:color="auto" w:fill="auto"/>
          </w:tcPr>
          <w:p w14:paraId="6BE145CF" w14:textId="77777777" w:rsidR="00531B8C" w:rsidRDefault="00531B8C" w:rsidP="00B758D2">
            <w:pPr>
              <w:rPr>
                <w:lang w:bidi="ar-SA"/>
              </w:rPr>
            </w:pPr>
            <w:r>
              <w:t>v1.3.0 R4.0 Rev 2</w:t>
            </w:r>
          </w:p>
        </w:tc>
      </w:tr>
      <w:tr w:rsidR="00531B8C" w:rsidRPr="00A158C7" w14:paraId="21B16139" w14:textId="77777777" w:rsidTr="00B758D2">
        <w:tc>
          <w:tcPr>
            <w:tcW w:w="738" w:type="dxa"/>
            <w:shd w:val="clear" w:color="auto" w:fill="auto"/>
          </w:tcPr>
          <w:p w14:paraId="0129C4DC" w14:textId="77777777" w:rsidR="00531B8C" w:rsidRDefault="00531B8C" w:rsidP="00B758D2">
            <w:pPr>
              <w:jc w:val="center"/>
              <w:rPr>
                <w:lang w:bidi="ar-SA"/>
              </w:rPr>
            </w:pPr>
            <w:r>
              <w:rPr>
                <w:lang w:bidi="ar-SA"/>
              </w:rPr>
              <w:t>2</w:t>
            </w:r>
          </w:p>
        </w:tc>
        <w:tc>
          <w:tcPr>
            <w:tcW w:w="6458" w:type="dxa"/>
            <w:shd w:val="clear" w:color="auto" w:fill="auto"/>
          </w:tcPr>
          <w:p w14:paraId="3A71DB6D" w14:textId="77777777" w:rsidR="00531B8C" w:rsidRDefault="00531B8C" w:rsidP="00B758D2">
            <w:pPr>
              <w:rPr>
                <w:lang w:bidi="ar-SA"/>
              </w:rPr>
            </w:pPr>
            <w:r>
              <w:t xml:space="preserve">MDD Guideline </w:t>
            </w:r>
          </w:p>
        </w:tc>
        <w:tc>
          <w:tcPr>
            <w:tcW w:w="2091" w:type="dxa"/>
            <w:shd w:val="clear" w:color="auto" w:fill="auto"/>
          </w:tcPr>
          <w:p w14:paraId="3CFBC495" w14:textId="2F8C5DF0" w:rsidR="00531B8C" w:rsidRDefault="00AC4CD8" w:rsidP="00B758D2">
            <w:pPr>
              <w:rPr>
                <w:lang w:bidi="ar-SA"/>
              </w:rPr>
            </w:pPr>
            <w:r>
              <w:rPr>
                <w:lang w:bidi="ar-SA"/>
              </w:rPr>
              <w:t>EA4 01.0</w:t>
            </w:r>
            <w:r w:rsidR="00B96FFC">
              <w:rPr>
                <w:lang w:bidi="ar-SA"/>
              </w:rPr>
              <w:t>1</w:t>
            </w:r>
            <w:r w:rsidR="00531B8C">
              <w:rPr>
                <w:lang w:bidi="ar-SA"/>
              </w:rPr>
              <w:t>.00</w:t>
            </w:r>
          </w:p>
        </w:tc>
      </w:tr>
      <w:tr w:rsidR="00531B8C" w:rsidRPr="00A158C7" w14:paraId="3947A87A" w14:textId="77777777" w:rsidTr="00B758D2">
        <w:tc>
          <w:tcPr>
            <w:tcW w:w="738" w:type="dxa"/>
            <w:shd w:val="clear" w:color="auto" w:fill="auto"/>
          </w:tcPr>
          <w:p w14:paraId="2CEB7A0F" w14:textId="77777777" w:rsidR="00531B8C" w:rsidRDefault="00531B8C" w:rsidP="00B758D2">
            <w:pPr>
              <w:jc w:val="center"/>
            </w:pPr>
            <w:r>
              <w:t>3</w:t>
            </w:r>
          </w:p>
        </w:tc>
        <w:tc>
          <w:tcPr>
            <w:tcW w:w="6458" w:type="dxa"/>
            <w:shd w:val="clear" w:color="auto" w:fill="auto"/>
          </w:tcPr>
          <w:p w14:paraId="60B66DAF" w14:textId="36FC86D9" w:rsidR="00531B8C" w:rsidRDefault="00F801E3" w:rsidP="00B758D2">
            <w:pPr>
              <w:keepNext/>
            </w:pPr>
            <w:hyperlink r:id="rId14" w:history="1">
              <w:bookmarkStart w:id="129" w:name="_Ref335300243"/>
              <w:r w:rsidR="00531B8C" w:rsidRPr="00FC427F">
                <w:t>Software Naming Conventions</w:t>
              </w:r>
              <w:bookmarkEnd w:id="129"/>
            </w:hyperlink>
          </w:p>
        </w:tc>
        <w:tc>
          <w:tcPr>
            <w:tcW w:w="2091" w:type="dxa"/>
            <w:shd w:val="clear" w:color="auto" w:fill="auto"/>
          </w:tcPr>
          <w:p w14:paraId="519AC36A" w14:textId="77777777" w:rsidR="00531B8C" w:rsidRDefault="00B96FFC" w:rsidP="00B758D2">
            <w:pPr>
              <w:rPr>
                <w:lang w:bidi="ar-SA"/>
              </w:rPr>
            </w:pPr>
            <w:r>
              <w:rPr>
                <w:lang w:bidi="ar-SA"/>
              </w:rPr>
              <w:t>0</w:t>
            </w:r>
            <w:r w:rsidR="00531B8C">
              <w:rPr>
                <w:lang w:bidi="ar-SA"/>
              </w:rPr>
              <w:t>1.0</w:t>
            </w:r>
            <w:r>
              <w:rPr>
                <w:lang w:bidi="ar-SA"/>
              </w:rPr>
              <w:t>1.00</w:t>
            </w:r>
          </w:p>
        </w:tc>
      </w:tr>
      <w:tr w:rsidR="00531B8C" w:rsidRPr="00A158C7" w14:paraId="6CD9A76A" w14:textId="77777777" w:rsidTr="00B758D2">
        <w:tc>
          <w:tcPr>
            <w:tcW w:w="738" w:type="dxa"/>
            <w:shd w:val="clear" w:color="auto" w:fill="auto"/>
          </w:tcPr>
          <w:p w14:paraId="0D172A8A" w14:textId="77777777" w:rsidR="00531B8C" w:rsidRDefault="00531B8C" w:rsidP="00B758D2">
            <w:pPr>
              <w:jc w:val="center"/>
            </w:pPr>
            <w:r>
              <w:t>4</w:t>
            </w:r>
          </w:p>
        </w:tc>
        <w:tc>
          <w:tcPr>
            <w:tcW w:w="6458" w:type="dxa"/>
            <w:shd w:val="clear" w:color="auto" w:fill="auto"/>
          </w:tcPr>
          <w:p w14:paraId="4CC797EB" w14:textId="10CDF153" w:rsidR="00531B8C" w:rsidRDefault="00B96FFC" w:rsidP="00B758D2">
            <w:pPr>
              <w:keepNext/>
            </w:pPr>
            <w:r w:rsidRPr="00574629">
              <w:rPr>
                <w:rFonts w:ascii="Trebuchet MS" w:hAnsi="Trebuchet MS"/>
                <w:sz w:val="18"/>
                <w:szCs w:val="18"/>
                <w:shd w:val="clear" w:color="auto" w:fill="F0F0F0"/>
              </w:rPr>
              <w:t>Software Design and Coding Standards</w:t>
            </w:r>
          </w:p>
        </w:tc>
        <w:tc>
          <w:tcPr>
            <w:tcW w:w="2091" w:type="dxa"/>
            <w:shd w:val="clear" w:color="auto" w:fill="auto"/>
          </w:tcPr>
          <w:p w14:paraId="201BFD85" w14:textId="77777777" w:rsidR="00531B8C" w:rsidRDefault="001B267A" w:rsidP="00B758D2">
            <w:pPr>
              <w:rPr>
                <w:lang w:bidi="ar-SA"/>
              </w:rPr>
            </w:pPr>
            <w:r>
              <w:rPr>
                <w:lang w:bidi="ar-SA"/>
              </w:rPr>
              <w:t>2.1</w:t>
            </w:r>
          </w:p>
        </w:tc>
      </w:tr>
      <w:tr w:rsidR="004A7B41" w:rsidRPr="00A158C7" w14:paraId="2FAA8A55" w14:textId="77777777" w:rsidTr="00B758D2">
        <w:tc>
          <w:tcPr>
            <w:tcW w:w="738" w:type="dxa"/>
            <w:shd w:val="clear" w:color="auto" w:fill="auto"/>
          </w:tcPr>
          <w:p w14:paraId="74F86E03" w14:textId="77777777" w:rsidR="004A7B41" w:rsidRPr="00DF4635" w:rsidRDefault="004A7B41" w:rsidP="00DF4635">
            <w:pPr>
              <w:tabs>
                <w:tab w:val="center" w:pos="261"/>
              </w:tabs>
              <w:rPr>
                <w:b/>
              </w:rPr>
            </w:pPr>
            <w:r>
              <w:rPr>
                <w:rFonts w:cs="Calibri"/>
                <w:lang w:bidi="ar-SA"/>
              </w:rPr>
              <w:t xml:space="preserve">    5</w:t>
            </w:r>
          </w:p>
        </w:tc>
        <w:tc>
          <w:tcPr>
            <w:tcW w:w="6458" w:type="dxa"/>
            <w:shd w:val="clear" w:color="auto" w:fill="auto"/>
          </w:tcPr>
          <w:p w14:paraId="79A1677E" w14:textId="57D2C96F" w:rsidR="004A7B41" w:rsidRDefault="00F24F0E" w:rsidP="00F24F0E">
            <w:pPr>
              <w:keepNext/>
            </w:pPr>
            <w:r>
              <w:rPr>
                <w:rFonts w:cs="Calibri"/>
                <w:szCs w:val="19"/>
              </w:rPr>
              <w:t xml:space="preserve">FDD </w:t>
            </w:r>
            <w:r w:rsidR="00B96FFC">
              <w:rPr>
                <w:color w:val="212121"/>
                <w:sz w:val="22"/>
                <w:szCs w:val="22"/>
                <w:shd w:val="clear" w:color="auto" w:fill="FFFF00"/>
              </w:rPr>
              <w:t>–</w:t>
            </w:r>
            <w:r>
              <w:rPr>
                <w:rFonts w:cs="Calibri"/>
                <w:szCs w:val="19"/>
              </w:rPr>
              <w:t xml:space="preserve"> ES209</w:t>
            </w:r>
            <w:r w:rsidR="004A7B41">
              <w:rPr>
                <w:rFonts w:cs="Calibri"/>
                <w:szCs w:val="19"/>
              </w:rPr>
              <w:t>A Current</w:t>
            </w:r>
            <w:r w:rsidR="004A7B41" w:rsidRPr="00526DAD">
              <w:rPr>
                <w:rFonts w:cs="Calibri"/>
                <w:szCs w:val="19"/>
              </w:rPr>
              <w:t xml:space="preserve"> Measurement</w:t>
            </w:r>
            <w:r w:rsidR="004A7B41">
              <w:rPr>
                <w:rFonts w:cs="Calibri"/>
                <w:szCs w:val="19"/>
              </w:rPr>
              <w:t xml:space="preserve"> </w:t>
            </w:r>
            <w:r>
              <w:rPr>
                <w:rFonts w:cs="Calibri"/>
                <w:szCs w:val="19"/>
              </w:rPr>
              <w:t>Correlation</w:t>
            </w:r>
          </w:p>
        </w:tc>
        <w:tc>
          <w:tcPr>
            <w:tcW w:w="2091" w:type="dxa"/>
            <w:shd w:val="clear" w:color="auto" w:fill="auto"/>
          </w:tcPr>
          <w:p w14:paraId="400C3719" w14:textId="77777777" w:rsidR="004A7B41" w:rsidRDefault="004A7B41" w:rsidP="00B758D2">
            <w:pPr>
              <w:rPr>
                <w:lang w:bidi="ar-SA"/>
              </w:rPr>
            </w:pPr>
            <w:r>
              <w:rPr>
                <w:rFonts w:cs="Calibri"/>
                <w:lang w:bidi="ar-SA"/>
              </w:rPr>
              <w:t>See synergy subversion</w:t>
            </w:r>
          </w:p>
        </w:tc>
      </w:tr>
    </w:tbl>
    <w:p w14:paraId="3C89A6F6" w14:textId="77777777" w:rsidR="003A5B2A" w:rsidRDefault="003A5B2A">
      <w:pPr>
        <w:spacing w:after="0"/>
        <w:rPr>
          <w:rFonts w:ascii="Arial" w:hAnsi="Arial"/>
          <w:kern w:val="28"/>
          <w:sz w:val="24"/>
          <w:szCs w:val="20"/>
          <w:lang w:bidi="ar-SA"/>
        </w:rPr>
      </w:pPr>
    </w:p>
    <w:sectPr w:rsidR="003A5B2A" w:rsidSect="00866672">
      <w:headerReference w:type="even" r:id="rId15"/>
      <w:headerReference w:type="default" r:id="rId16"/>
      <w:footerReference w:type="even" r:id="rId17"/>
      <w:footerReference w:type="default" r:id="rId18"/>
      <w:headerReference w:type="first" r:id="rId19"/>
      <w:footerReference w:type="first" r:id="rId20"/>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670A9" w14:textId="77777777" w:rsidR="00F801E3" w:rsidRDefault="00F801E3">
      <w:r>
        <w:separator/>
      </w:r>
    </w:p>
  </w:endnote>
  <w:endnote w:type="continuationSeparator" w:id="0">
    <w:p w14:paraId="7C1172A5" w14:textId="77777777" w:rsidR="00F801E3" w:rsidRDefault="00F8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DDB9" w14:textId="77777777" w:rsidR="00172805" w:rsidRDefault="00172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10"/>
      <w:gridCol w:w="3309"/>
      <w:gridCol w:w="3307"/>
    </w:tblGrid>
    <w:tr w:rsidR="00F4318C" w:rsidRPr="00B10816" w14:paraId="7E3127B8" w14:textId="77777777" w:rsidTr="00A04116">
      <w:tc>
        <w:tcPr>
          <w:tcW w:w="1667" w:type="pct"/>
          <w:shd w:val="clear" w:color="auto" w:fill="auto"/>
          <w:vAlign w:val="center"/>
        </w:tcPr>
        <w:p w14:paraId="70F05CA6" w14:textId="77777777" w:rsidR="00F4318C" w:rsidRPr="00A04116" w:rsidRDefault="00F4318C" w:rsidP="00A04116">
          <w:pPr>
            <w:pStyle w:val="Footer"/>
            <w:spacing w:after="0"/>
            <w:rPr>
              <w:sz w:val="16"/>
              <w:szCs w:val="16"/>
            </w:rPr>
          </w:pPr>
          <w:r w:rsidRPr="00A04116">
            <w:rPr>
              <w:sz w:val="16"/>
              <w:szCs w:val="16"/>
            </w:rPr>
            <w:t xml:space="preserve">Document: </w:t>
          </w:r>
          <w:proofErr w:type="spellStart"/>
          <w:r w:rsidR="00DF4635">
            <w:rPr>
              <w:sz w:val="16"/>
              <w:szCs w:val="16"/>
            </w:rPr>
            <w:t>CurrMeasCorrln</w:t>
          </w:r>
          <w:proofErr w:type="spellEnd"/>
        </w:p>
        <w:p w14:paraId="501F3CFF" w14:textId="77777777" w:rsidR="00F4318C" w:rsidRPr="00A04116" w:rsidRDefault="00F4318C" w:rsidP="00A04116">
          <w:pPr>
            <w:pStyle w:val="Footer"/>
            <w:spacing w:after="0"/>
            <w:rPr>
              <w:sz w:val="16"/>
              <w:szCs w:val="16"/>
            </w:rPr>
          </w:pPr>
          <w:r w:rsidRPr="00A04116">
            <w:rPr>
              <w:sz w:val="16"/>
              <w:szCs w:val="16"/>
            </w:rPr>
            <w:t xml:space="preserve">Template: </w:t>
          </w:r>
          <w:r w:rsidRPr="00A04116">
            <w:rPr>
              <w:sz w:val="16"/>
              <w:szCs w:val="16"/>
            </w:rPr>
            <w:fldChar w:fldCharType="begin"/>
          </w:r>
          <w:r w:rsidRPr="00A04116">
            <w:rPr>
              <w:sz w:val="16"/>
              <w:szCs w:val="16"/>
            </w:rPr>
            <w:instrText xml:space="preserve"> DOCPROPERTY  "Template Version"  \* MERGEFORMAT </w:instrText>
          </w:r>
          <w:r w:rsidRPr="00A04116">
            <w:rPr>
              <w:sz w:val="16"/>
              <w:szCs w:val="16"/>
            </w:rPr>
            <w:fldChar w:fldCharType="separate"/>
          </w:r>
          <w:r w:rsidR="00A04116" w:rsidRPr="00A04116">
            <w:rPr>
              <w:sz w:val="16"/>
              <w:szCs w:val="16"/>
            </w:rPr>
            <w:t>EA4 01.00.00</w:t>
          </w:r>
          <w:r w:rsidRPr="00A04116">
            <w:rPr>
              <w:sz w:val="16"/>
              <w:szCs w:val="16"/>
            </w:rPr>
            <w:fldChar w:fldCharType="end"/>
          </w:r>
        </w:p>
      </w:tc>
      <w:tc>
        <w:tcPr>
          <w:tcW w:w="1667" w:type="pct"/>
          <w:shd w:val="clear" w:color="auto" w:fill="auto"/>
          <w:vAlign w:val="center"/>
        </w:tcPr>
        <w:p w14:paraId="5973E3AB" w14:textId="5AC20755" w:rsidR="00F4318C" w:rsidRPr="00A04116" w:rsidDel="001B5C4D" w:rsidRDefault="001B5C4D" w:rsidP="00A04116">
          <w:pPr>
            <w:pStyle w:val="Footer"/>
            <w:spacing w:after="0"/>
            <w:jc w:val="center"/>
            <w:rPr>
              <w:del w:id="130" w:author="Shawn Penning" w:date="2018-02-21T10:33:00Z"/>
              <w:sz w:val="16"/>
              <w:szCs w:val="16"/>
            </w:rPr>
          </w:pPr>
          <w:ins w:id="131" w:author="Shawn Penning" w:date="2018-02-21T10:33:00Z">
            <w:r>
              <w:rPr>
                <w:sz w:val="16"/>
                <w:szCs w:val="16"/>
              </w:rPr>
              <w:t>2</w:t>
            </w:r>
          </w:ins>
          <w:ins w:id="132" w:author="Shawn Penning" w:date="2018-02-21T14:42:00Z">
            <w:r w:rsidR="00172805">
              <w:rPr>
                <w:sz w:val="16"/>
                <w:szCs w:val="16"/>
              </w:rPr>
              <w:t>1-</w:t>
            </w:r>
          </w:ins>
          <w:bookmarkStart w:id="133" w:name="_GoBack"/>
          <w:bookmarkEnd w:id="133"/>
          <w:ins w:id="134" w:author="Shawn Penning" w:date="2018-02-21T10:33:00Z">
            <w:r>
              <w:rPr>
                <w:sz w:val="16"/>
                <w:szCs w:val="16"/>
              </w:rPr>
              <w:t>Feb-2018</w:t>
            </w:r>
          </w:ins>
          <w:del w:id="135" w:author="Shawn Penning" w:date="2018-02-21T10:33:00Z">
            <w:r w:rsidR="00F4318C" w:rsidRPr="00A04116" w:rsidDel="001B5C4D">
              <w:rPr>
                <w:sz w:val="16"/>
                <w:szCs w:val="16"/>
              </w:rPr>
              <w:fldChar w:fldCharType="begin"/>
            </w:r>
            <w:r w:rsidR="00F4318C" w:rsidRPr="00A04116" w:rsidDel="001B5C4D">
              <w:rPr>
                <w:sz w:val="16"/>
                <w:szCs w:val="16"/>
              </w:rPr>
              <w:delInstrText xml:space="preserve"> DOCPROPERTY  "Release Date"  \* MERGEFORMAT </w:delInstrText>
            </w:r>
            <w:r w:rsidR="00F4318C" w:rsidRPr="00A04116" w:rsidDel="001B5C4D">
              <w:rPr>
                <w:sz w:val="16"/>
                <w:szCs w:val="16"/>
              </w:rPr>
              <w:fldChar w:fldCharType="separate"/>
            </w:r>
            <w:r w:rsidR="009C22C3" w:rsidDel="001B5C4D">
              <w:rPr>
                <w:sz w:val="16"/>
                <w:szCs w:val="16"/>
              </w:rPr>
              <w:delText>23-May-2017</w:delText>
            </w:r>
            <w:r w:rsidR="00F4318C" w:rsidRPr="00A04116" w:rsidDel="001B5C4D">
              <w:rPr>
                <w:sz w:val="16"/>
                <w:szCs w:val="16"/>
              </w:rPr>
              <w:fldChar w:fldCharType="end"/>
            </w:r>
          </w:del>
        </w:p>
        <w:p w14:paraId="4DF1F994" w14:textId="77777777" w:rsidR="00F4318C" w:rsidRPr="00A04116" w:rsidRDefault="00F4318C" w:rsidP="00A04116">
          <w:pPr>
            <w:pStyle w:val="Footer"/>
            <w:spacing w:after="0"/>
            <w:jc w:val="center"/>
            <w:rPr>
              <w:sz w:val="16"/>
              <w:szCs w:val="16"/>
            </w:rPr>
          </w:pPr>
          <w:r w:rsidRPr="00A04116">
            <w:rPr>
              <w:sz w:val="16"/>
              <w:szCs w:val="16"/>
            </w:rPr>
            <w:t>© Nexteer Automotive</w:t>
          </w:r>
        </w:p>
      </w:tc>
      <w:tc>
        <w:tcPr>
          <w:tcW w:w="1667" w:type="pct"/>
          <w:shd w:val="clear" w:color="auto" w:fill="auto"/>
          <w:vAlign w:val="center"/>
        </w:tcPr>
        <w:p w14:paraId="5700702A" w14:textId="77777777" w:rsidR="00F4318C" w:rsidRPr="00A04116" w:rsidRDefault="00F4318C" w:rsidP="00A04116">
          <w:pPr>
            <w:pStyle w:val="Footer"/>
            <w:spacing w:after="0"/>
            <w:jc w:val="right"/>
            <w:rPr>
              <w:sz w:val="16"/>
              <w:szCs w:val="16"/>
            </w:rPr>
          </w:pPr>
          <w:r w:rsidRPr="00A04116">
            <w:rPr>
              <w:sz w:val="16"/>
              <w:szCs w:val="16"/>
            </w:rPr>
            <w:t>Module Design Document</w:t>
          </w:r>
        </w:p>
        <w:p w14:paraId="46DBED73" w14:textId="1A569626" w:rsidR="00F4318C" w:rsidRPr="00A04116" w:rsidRDefault="00F4318C" w:rsidP="00A04116">
          <w:pPr>
            <w:pStyle w:val="Footer"/>
            <w:spacing w:after="0"/>
            <w:jc w:val="right"/>
            <w:rPr>
              <w:sz w:val="16"/>
              <w:szCs w:val="16"/>
            </w:rPr>
          </w:pPr>
          <w:r w:rsidRPr="00A04116">
            <w:rPr>
              <w:sz w:val="16"/>
              <w:szCs w:val="16"/>
            </w:rPr>
            <w:t xml:space="preserve">Page </w:t>
          </w:r>
          <w:r w:rsidRPr="00A04116">
            <w:rPr>
              <w:b/>
              <w:sz w:val="16"/>
              <w:szCs w:val="16"/>
            </w:rPr>
            <w:fldChar w:fldCharType="begin"/>
          </w:r>
          <w:r w:rsidRPr="00A04116">
            <w:rPr>
              <w:b/>
              <w:sz w:val="16"/>
              <w:szCs w:val="16"/>
            </w:rPr>
            <w:instrText xml:space="preserve"> PAGE  \* Arabic  \* MERGEFORMAT </w:instrText>
          </w:r>
          <w:r w:rsidRPr="00A04116">
            <w:rPr>
              <w:b/>
              <w:sz w:val="16"/>
              <w:szCs w:val="16"/>
            </w:rPr>
            <w:fldChar w:fldCharType="separate"/>
          </w:r>
          <w:r w:rsidR="00172805">
            <w:rPr>
              <w:b/>
              <w:noProof/>
              <w:sz w:val="16"/>
              <w:szCs w:val="16"/>
            </w:rPr>
            <w:t>1</w:t>
          </w:r>
          <w:r w:rsidRPr="00A04116">
            <w:rPr>
              <w:b/>
              <w:sz w:val="16"/>
              <w:szCs w:val="16"/>
            </w:rPr>
            <w:fldChar w:fldCharType="end"/>
          </w:r>
          <w:r w:rsidRPr="00A04116">
            <w:rPr>
              <w:sz w:val="16"/>
              <w:szCs w:val="16"/>
            </w:rPr>
            <w:t xml:space="preserve"> of </w:t>
          </w:r>
          <w:r w:rsidRPr="00A04116">
            <w:rPr>
              <w:b/>
              <w:sz w:val="16"/>
              <w:szCs w:val="16"/>
            </w:rPr>
            <w:fldChar w:fldCharType="begin"/>
          </w:r>
          <w:r w:rsidRPr="00A04116">
            <w:rPr>
              <w:b/>
              <w:sz w:val="16"/>
              <w:szCs w:val="16"/>
            </w:rPr>
            <w:instrText xml:space="preserve"> NUMPAGES  \* Arabic  \* MERGEFORMAT </w:instrText>
          </w:r>
          <w:r w:rsidRPr="00A04116">
            <w:rPr>
              <w:b/>
              <w:sz w:val="16"/>
              <w:szCs w:val="16"/>
            </w:rPr>
            <w:fldChar w:fldCharType="separate"/>
          </w:r>
          <w:r w:rsidR="00172805">
            <w:rPr>
              <w:b/>
              <w:noProof/>
              <w:sz w:val="16"/>
              <w:szCs w:val="16"/>
            </w:rPr>
            <w:t>15</w:t>
          </w:r>
          <w:r w:rsidRPr="00A04116">
            <w:rPr>
              <w:b/>
              <w:sz w:val="16"/>
              <w:szCs w:val="16"/>
            </w:rPr>
            <w:fldChar w:fldCharType="end"/>
          </w:r>
        </w:p>
      </w:tc>
    </w:tr>
  </w:tbl>
  <w:p w14:paraId="3ECDC0F8" w14:textId="77777777" w:rsidR="00F4318C" w:rsidRPr="00B10816" w:rsidRDefault="00F4318C" w:rsidP="00547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2C0B" w14:textId="77777777" w:rsidR="00172805" w:rsidRDefault="00172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1E4F9" w14:textId="77777777" w:rsidR="00F801E3" w:rsidRDefault="00F801E3">
      <w:r>
        <w:separator/>
      </w:r>
    </w:p>
  </w:footnote>
  <w:footnote w:type="continuationSeparator" w:id="0">
    <w:p w14:paraId="2AF27A60" w14:textId="77777777" w:rsidR="00F801E3" w:rsidRDefault="00F80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796B" w14:textId="77777777" w:rsidR="00172805" w:rsidRDefault="00172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14:paraId="73073100" w14:textId="77777777" w:rsidTr="00866672">
      <w:trPr>
        <w:trHeight w:val="438"/>
      </w:trPr>
      <w:tc>
        <w:tcPr>
          <w:tcW w:w="1443" w:type="pct"/>
        </w:tcPr>
        <w:p w14:paraId="7DB80F36" w14:textId="5ED59B51" w:rsidR="00F4318C" w:rsidRPr="008969C4" w:rsidRDefault="00574629" w:rsidP="00B10816">
          <w:pPr>
            <w:pStyle w:val="Header"/>
            <w:spacing w:after="0"/>
          </w:pPr>
          <w:r w:rsidRPr="00753BB9">
            <w:rPr>
              <w:noProof/>
              <w:lang w:bidi="ar-SA"/>
            </w:rPr>
            <w:drawing>
              <wp:inline distT="0" distB="0" distL="0" distR="0" wp14:anchorId="6344FF70" wp14:editId="72526ABC">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192C8341"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5BB4192C"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27368E8B"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75EFCA47" w14:textId="77777777" w:rsidR="00F4318C" w:rsidRDefault="00F4318C">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C5E93" w14:textId="77777777" w:rsidR="00172805" w:rsidRDefault="00172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wn Penning">
    <w15:presenceInfo w15:providerId="AD" w15:userId="S-1-5-21-1993528211-2586143117-3253031534-56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16"/>
    <w:rsid w:val="000040A2"/>
    <w:rsid w:val="00007584"/>
    <w:rsid w:val="00010BFD"/>
    <w:rsid w:val="00015232"/>
    <w:rsid w:val="000201AB"/>
    <w:rsid w:val="00027C29"/>
    <w:rsid w:val="00030567"/>
    <w:rsid w:val="00030607"/>
    <w:rsid w:val="000318E7"/>
    <w:rsid w:val="0004234C"/>
    <w:rsid w:val="000515DF"/>
    <w:rsid w:val="00054B0D"/>
    <w:rsid w:val="000558D3"/>
    <w:rsid w:val="000573ED"/>
    <w:rsid w:val="00057E0F"/>
    <w:rsid w:val="00063A7A"/>
    <w:rsid w:val="0006733C"/>
    <w:rsid w:val="000718C3"/>
    <w:rsid w:val="00076DD2"/>
    <w:rsid w:val="00092621"/>
    <w:rsid w:val="00096B85"/>
    <w:rsid w:val="000A5FB2"/>
    <w:rsid w:val="000B01C4"/>
    <w:rsid w:val="000B0DB8"/>
    <w:rsid w:val="000B37D5"/>
    <w:rsid w:val="000B5C1E"/>
    <w:rsid w:val="000B6648"/>
    <w:rsid w:val="000D76EE"/>
    <w:rsid w:val="000E0B71"/>
    <w:rsid w:val="000E102A"/>
    <w:rsid w:val="000E3512"/>
    <w:rsid w:val="000E548A"/>
    <w:rsid w:val="00101127"/>
    <w:rsid w:val="00102C25"/>
    <w:rsid w:val="00105535"/>
    <w:rsid w:val="00105C99"/>
    <w:rsid w:val="001063C7"/>
    <w:rsid w:val="00107593"/>
    <w:rsid w:val="001129D5"/>
    <w:rsid w:val="00113021"/>
    <w:rsid w:val="00114319"/>
    <w:rsid w:val="001161D2"/>
    <w:rsid w:val="001278D4"/>
    <w:rsid w:val="00133350"/>
    <w:rsid w:val="00135743"/>
    <w:rsid w:val="001449F2"/>
    <w:rsid w:val="00144BD1"/>
    <w:rsid w:val="00145E51"/>
    <w:rsid w:val="00152830"/>
    <w:rsid w:val="00172805"/>
    <w:rsid w:val="001803C6"/>
    <w:rsid w:val="00180DD1"/>
    <w:rsid w:val="00181748"/>
    <w:rsid w:val="001833C5"/>
    <w:rsid w:val="00186C07"/>
    <w:rsid w:val="00194117"/>
    <w:rsid w:val="00196283"/>
    <w:rsid w:val="001A069D"/>
    <w:rsid w:val="001A47C9"/>
    <w:rsid w:val="001A6A75"/>
    <w:rsid w:val="001B11CC"/>
    <w:rsid w:val="001B1516"/>
    <w:rsid w:val="001B15E2"/>
    <w:rsid w:val="001B267A"/>
    <w:rsid w:val="001B4CA5"/>
    <w:rsid w:val="001B5C4D"/>
    <w:rsid w:val="001B716A"/>
    <w:rsid w:val="001C3CBB"/>
    <w:rsid w:val="001C6A09"/>
    <w:rsid w:val="001D2F1D"/>
    <w:rsid w:val="001D6053"/>
    <w:rsid w:val="001E3AB7"/>
    <w:rsid w:val="001E4877"/>
    <w:rsid w:val="001F0A02"/>
    <w:rsid w:val="001F3EED"/>
    <w:rsid w:val="001F7A45"/>
    <w:rsid w:val="00203950"/>
    <w:rsid w:val="00206564"/>
    <w:rsid w:val="00210877"/>
    <w:rsid w:val="00213881"/>
    <w:rsid w:val="00213F47"/>
    <w:rsid w:val="00215BAB"/>
    <w:rsid w:val="00216E0A"/>
    <w:rsid w:val="00217199"/>
    <w:rsid w:val="002205CD"/>
    <w:rsid w:val="0022572C"/>
    <w:rsid w:val="00226086"/>
    <w:rsid w:val="002337FB"/>
    <w:rsid w:val="002366F0"/>
    <w:rsid w:val="00237876"/>
    <w:rsid w:val="00241551"/>
    <w:rsid w:val="00246432"/>
    <w:rsid w:val="00246474"/>
    <w:rsid w:val="00246930"/>
    <w:rsid w:val="00247ABA"/>
    <w:rsid w:val="002518E0"/>
    <w:rsid w:val="00252485"/>
    <w:rsid w:val="002540D9"/>
    <w:rsid w:val="00256656"/>
    <w:rsid w:val="00256D7F"/>
    <w:rsid w:val="00260133"/>
    <w:rsid w:val="00273A0B"/>
    <w:rsid w:val="00284F8D"/>
    <w:rsid w:val="002905EB"/>
    <w:rsid w:val="002969B4"/>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7A2D"/>
    <w:rsid w:val="00307A0F"/>
    <w:rsid w:val="00312179"/>
    <w:rsid w:val="003129E3"/>
    <w:rsid w:val="00314939"/>
    <w:rsid w:val="003267EF"/>
    <w:rsid w:val="00326A13"/>
    <w:rsid w:val="00327A5B"/>
    <w:rsid w:val="00330ED1"/>
    <w:rsid w:val="003313B5"/>
    <w:rsid w:val="00334B94"/>
    <w:rsid w:val="0034184E"/>
    <w:rsid w:val="00341ED6"/>
    <w:rsid w:val="00347652"/>
    <w:rsid w:val="00361921"/>
    <w:rsid w:val="00362B86"/>
    <w:rsid w:val="00362CE5"/>
    <w:rsid w:val="00364BF7"/>
    <w:rsid w:val="00364F00"/>
    <w:rsid w:val="003849A4"/>
    <w:rsid w:val="00385119"/>
    <w:rsid w:val="00387BF4"/>
    <w:rsid w:val="00393DBF"/>
    <w:rsid w:val="003A5960"/>
    <w:rsid w:val="003A5B2A"/>
    <w:rsid w:val="003B4A55"/>
    <w:rsid w:val="003D456D"/>
    <w:rsid w:val="003F18D9"/>
    <w:rsid w:val="003F3205"/>
    <w:rsid w:val="00405E64"/>
    <w:rsid w:val="00410E30"/>
    <w:rsid w:val="004147D1"/>
    <w:rsid w:val="004249CE"/>
    <w:rsid w:val="00431255"/>
    <w:rsid w:val="00434851"/>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A7B41"/>
    <w:rsid w:val="004C1331"/>
    <w:rsid w:val="004C1849"/>
    <w:rsid w:val="004D0FAD"/>
    <w:rsid w:val="004D42C3"/>
    <w:rsid w:val="004D5D37"/>
    <w:rsid w:val="004E39D0"/>
    <w:rsid w:val="004F3C64"/>
    <w:rsid w:val="004F4BBC"/>
    <w:rsid w:val="004F6D3F"/>
    <w:rsid w:val="004F6F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57603"/>
    <w:rsid w:val="00574629"/>
    <w:rsid w:val="00580C6B"/>
    <w:rsid w:val="00585674"/>
    <w:rsid w:val="0058629C"/>
    <w:rsid w:val="00591CEF"/>
    <w:rsid w:val="00592519"/>
    <w:rsid w:val="005942D7"/>
    <w:rsid w:val="005955D1"/>
    <w:rsid w:val="005A1C6A"/>
    <w:rsid w:val="005A3EDE"/>
    <w:rsid w:val="005A77EF"/>
    <w:rsid w:val="005B3586"/>
    <w:rsid w:val="005B6300"/>
    <w:rsid w:val="005B6345"/>
    <w:rsid w:val="005C3AC2"/>
    <w:rsid w:val="005C4247"/>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0D9A"/>
    <w:rsid w:val="006114E3"/>
    <w:rsid w:val="00614D08"/>
    <w:rsid w:val="006171B3"/>
    <w:rsid w:val="006224AE"/>
    <w:rsid w:val="00623F00"/>
    <w:rsid w:val="006319D1"/>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5BAC"/>
    <w:rsid w:val="00737A19"/>
    <w:rsid w:val="0074155D"/>
    <w:rsid w:val="00751961"/>
    <w:rsid w:val="0075721A"/>
    <w:rsid w:val="00765195"/>
    <w:rsid w:val="00767585"/>
    <w:rsid w:val="00770295"/>
    <w:rsid w:val="00773CA8"/>
    <w:rsid w:val="007759AC"/>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1300"/>
    <w:rsid w:val="00832905"/>
    <w:rsid w:val="00836552"/>
    <w:rsid w:val="0084459F"/>
    <w:rsid w:val="00847EDF"/>
    <w:rsid w:val="00862735"/>
    <w:rsid w:val="00865ACA"/>
    <w:rsid w:val="00866672"/>
    <w:rsid w:val="00866C6E"/>
    <w:rsid w:val="008716C4"/>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0F87"/>
    <w:rsid w:val="008D1A6A"/>
    <w:rsid w:val="008D3DCA"/>
    <w:rsid w:val="008D69B7"/>
    <w:rsid w:val="008F09CA"/>
    <w:rsid w:val="008F11FD"/>
    <w:rsid w:val="008F1C9A"/>
    <w:rsid w:val="008F38B3"/>
    <w:rsid w:val="008F402B"/>
    <w:rsid w:val="008F4A9B"/>
    <w:rsid w:val="008F7506"/>
    <w:rsid w:val="009017D0"/>
    <w:rsid w:val="00905396"/>
    <w:rsid w:val="009054A2"/>
    <w:rsid w:val="00912AE0"/>
    <w:rsid w:val="0091328D"/>
    <w:rsid w:val="009132C7"/>
    <w:rsid w:val="00913D86"/>
    <w:rsid w:val="0091423E"/>
    <w:rsid w:val="0091509B"/>
    <w:rsid w:val="00921DE0"/>
    <w:rsid w:val="009253B7"/>
    <w:rsid w:val="00926383"/>
    <w:rsid w:val="0092752F"/>
    <w:rsid w:val="00930893"/>
    <w:rsid w:val="00931545"/>
    <w:rsid w:val="009318C4"/>
    <w:rsid w:val="009358E8"/>
    <w:rsid w:val="00942D04"/>
    <w:rsid w:val="00945677"/>
    <w:rsid w:val="00947A9A"/>
    <w:rsid w:val="00947EA9"/>
    <w:rsid w:val="00957855"/>
    <w:rsid w:val="00960D77"/>
    <w:rsid w:val="00964105"/>
    <w:rsid w:val="009643A3"/>
    <w:rsid w:val="00970DBB"/>
    <w:rsid w:val="0097381A"/>
    <w:rsid w:val="00975BE1"/>
    <w:rsid w:val="00976E30"/>
    <w:rsid w:val="009839AF"/>
    <w:rsid w:val="009877AA"/>
    <w:rsid w:val="00990D8C"/>
    <w:rsid w:val="00992EB9"/>
    <w:rsid w:val="009B0C02"/>
    <w:rsid w:val="009B319B"/>
    <w:rsid w:val="009B754B"/>
    <w:rsid w:val="009C1B5B"/>
    <w:rsid w:val="009C22C3"/>
    <w:rsid w:val="009C5629"/>
    <w:rsid w:val="009C5E90"/>
    <w:rsid w:val="009C71A3"/>
    <w:rsid w:val="009C7D39"/>
    <w:rsid w:val="009C7F7D"/>
    <w:rsid w:val="009D1773"/>
    <w:rsid w:val="009D493A"/>
    <w:rsid w:val="009E371E"/>
    <w:rsid w:val="009E6A87"/>
    <w:rsid w:val="009F3119"/>
    <w:rsid w:val="00A04116"/>
    <w:rsid w:val="00A049EB"/>
    <w:rsid w:val="00A05B7E"/>
    <w:rsid w:val="00A158C7"/>
    <w:rsid w:val="00A25B61"/>
    <w:rsid w:val="00A365F0"/>
    <w:rsid w:val="00A37E34"/>
    <w:rsid w:val="00A639FF"/>
    <w:rsid w:val="00A6463B"/>
    <w:rsid w:val="00A656E4"/>
    <w:rsid w:val="00A71A73"/>
    <w:rsid w:val="00A72ADF"/>
    <w:rsid w:val="00A75159"/>
    <w:rsid w:val="00A75452"/>
    <w:rsid w:val="00A779DB"/>
    <w:rsid w:val="00A813D7"/>
    <w:rsid w:val="00A85C24"/>
    <w:rsid w:val="00A85DD5"/>
    <w:rsid w:val="00A90F28"/>
    <w:rsid w:val="00A92EE5"/>
    <w:rsid w:val="00AA0DB7"/>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92E"/>
    <w:rsid w:val="00AE0DCB"/>
    <w:rsid w:val="00AE41D4"/>
    <w:rsid w:val="00AE55D3"/>
    <w:rsid w:val="00AE5C76"/>
    <w:rsid w:val="00AE730D"/>
    <w:rsid w:val="00AF6D2A"/>
    <w:rsid w:val="00AF7DDD"/>
    <w:rsid w:val="00B0024F"/>
    <w:rsid w:val="00B10816"/>
    <w:rsid w:val="00B11BE8"/>
    <w:rsid w:val="00B154E6"/>
    <w:rsid w:val="00B21802"/>
    <w:rsid w:val="00B25D10"/>
    <w:rsid w:val="00B3088D"/>
    <w:rsid w:val="00B35242"/>
    <w:rsid w:val="00B35F84"/>
    <w:rsid w:val="00B52330"/>
    <w:rsid w:val="00B531A5"/>
    <w:rsid w:val="00B557BA"/>
    <w:rsid w:val="00B5628C"/>
    <w:rsid w:val="00B61479"/>
    <w:rsid w:val="00B629B6"/>
    <w:rsid w:val="00B647EA"/>
    <w:rsid w:val="00B72FDD"/>
    <w:rsid w:val="00B758D2"/>
    <w:rsid w:val="00B81B39"/>
    <w:rsid w:val="00B81C1B"/>
    <w:rsid w:val="00B85D5F"/>
    <w:rsid w:val="00B92F19"/>
    <w:rsid w:val="00B96D70"/>
    <w:rsid w:val="00B96FFC"/>
    <w:rsid w:val="00B9722C"/>
    <w:rsid w:val="00BA089B"/>
    <w:rsid w:val="00BA0923"/>
    <w:rsid w:val="00BA0D62"/>
    <w:rsid w:val="00BA5041"/>
    <w:rsid w:val="00BA7BCD"/>
    <w:rsid w:val="00BB166E"/>
    <w:rsid w:val="00BB4210"/>
    <w:rsid w:val="00BB694F"/>
    <w:rsid w:val="00BC3464"/>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344D"/>
    <w:rsid w:val="00C845F5"/>
    <w:rsid w:val="00C86BC2"/>
    <w:rsid w:val="00C93030"/>
    <w:rsid w:val="00CA5A53"/>
    <w:rsid w:val="00CA5BBE"/>
    <w:rsid w:val="00CB03C3"/>
    <w:rsid w:val="00CB0B31"/>
    <w:rsid w:val="00CB12F2"/>
    <w:rsid w:val="00CB724F"/>
    <w:rsid w:val="00CC44B7"/>
    <w:rsid w:val="00CC6EFC"/>
    <w:rsid w:val="00CE1AE1"/>
    <w:rsid w:val="00CE30F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84953"/>
    <w:rsid w:val="00DA5C5C"/>
    <w:rsid w:val="00DB0311"/>
    <w:rsid w:val="00DB1985"/>
    <w:rsid w:val="00DB213C"/>
    <w:rsid w:val="00DB3C1D"/>
    <w:rsid w:val="00DC0959"/>
    <w:rsid w:val="00DC598C"/>
    <w:rsid w:val="00DD3B65"/>
    <w:rsid w:val="00DE23CE"/>
    <w:rsid w:val="00DE2FDE"/>
    <w:rsid w:val="00DF15F0"/>
    <w:rsid w:val="00DF2300"/>
    <w:rsid w:val="00DF4415"/>
    <w:rsid w:val="00DF4635"/>
    <w:rsid w:val="00E020FC"/>
    <w:rsid w:val="00E03151"/>
    <w:rsid w:val="00E044C8"/>
    <w:rsid w:val="00E16B5B"/>
    <w:rsid w:val="00E16D14"/>
    <w:rsid w:val="00E176AB"/>
    <w:rsid w:val="00E23E66"/>
    <w:rsid w:val="00E31AE9"/>
    <w:rsid w:val="00E331A3"/>
    <w:rsid w:val="00E3395D"/>
    <w:rsid w:val="00E34CD3"/>
    <w:rsid w:val="00E35A9F"/>
    <w:rsid w:val="00E35BD5"/>
    <w:rsid w:val="00E3609B"/>
    <w:rsid w:val="00E36420"/>
    <w:rsid w:val="00E46EBF"/>
    <w:rsid w:val="00E51408"/>
    <w:rsid w:val="00E52161"/>
    <w:rsid w:val="00E61FD9"/>
    <w:rsid w:val="00E6550B"/>
    <w:rsid w:val="00E70F45"/>
    <w:rsid w:val="00E86920"/>
    <w:rsid w:val="00E9004B"/>
    <w:rsid w:val="00EB1228"/>
    <w:rsid w:val="00ED3D2B"/>
    <w:rsid w:val="00EE263E"/>
    <w:rsid w:val="00EE26AB"/>
    <w:rsid w:val="00EE3BBC"/>
    <w:rsid w:val="00EF190F"/>
    <w:rsid w:val="00F047AC"/>
    <w:rsid w:val="00F1257A"/>
    <w:rsid w:val="00F24F0E"/>
    <w:rsid w:val="00F33BD1"/>
    <w:rsid w:val="00F36729"/>
    <w:rsid w:val="00F36CC2"/>
    <w:rsid w:val="00F417BB"/>
    <w:rsid w:val="00F4318C"/>
    <w:rsid w:val="00F43F8E"/>
    <w:rsid w:val="00F44BEC"/>
    <w:rsid w:val="00F51C8D"/>
    <w:rsid w:val="00F56F9A"/>
    <w:rsid w:val="00F602B0"/>
    <w:rsid w:val="00F651F5"/>
    <w:rsid w:val="00F727CE"/>
    <w:rsid w:val="00F737FE"/>
    <w:rsid w:val="00F801E3"/>
    <w:rsid w:val="00F82C6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EB2FA"/>
  <w15:chartTrackingRefBased/>
  <w15:docId w15:val="{78139E70-095E-4734-803A-0285603F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rPr>
  </w:style>
  <w:style w:type="paragraph" w:styleId="Heading9">
    <w:name w:val="heading 9"/>
    <w:next w:val="Normal"/>
    <w:qFormat/>
    <w:rsid w:val="00DE23CE"/>
    <w:pPr>
      <w:numPr>
        <w:ilvl w:val="8"/>
        <w:numId w:val="1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Calibri" w:hAnsi="Calibri"/>
      <w:b/>
      <w:noProof/>
      <w:color w:val="000000"/>
      <w:kern w:val="24"/>
      <w:sz w:val="24"/>
      <w:lang w:val="en-GB"/>
    </w:rPr>
  </w:style>
  <w:style w:type="paragraph" w:styleId="TOC2">
    <w:name w:val="toc 2"/>
    <w:basedOn w:val="TOC1"/>
    <w:next w:val="Normal"/>
    <w:autoRedefine/>
    <w:uiPriority w:val="39"/>
    <w:qFormat/>
    <w:rsid w:val="00F43F8E"/>
    <w:pPr>
      <w:tabs>
        <w:tab w:val="left" w:pos="800"/>
      </w:tabs>
      <w:spacing w:after="60"/>
      <w:ind w:left="144"/>
    </w:pPr>
    <w:rPr>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rsid w:val="00BA0D62"/>
    <w:rPr>
      <w:rFonts w:ascii="Calibri" w:hAnsi="Calibri"/>
      <w:szCs w:val="24"/>
      <w:lang w:val="en-US" w:eastAsia="en-US" w:bidi="ur-PK"/>
    </w:rPr>
  </w:style>
  <w:style w:type="character" w:customStyle="1" w:styleId="BodyTextChar1">
    <w:name w:val="Body Text Char1"/>
    <w:aliases w:val="Char Char, Char Char"/>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rPr>
  </w:style>
  <w:style w:type="paragraph" w:styleId="NormalWeb">
    <w:name w:val="Normal (Web)"/>
    <w:basedOn w:val="Normal"/>
    <w:uiPriority w:val="99"/>
    <w:semiHidden/>
    <w:unhideWhenUsed/>
    <w:rsid w:val="007F746C"/>
    <w:pPr>
      <w:spacing w:before="100" w:beforeAutospacing="1" w:after="100" w:afterAutospacing="1"/>
    </w:pPr>
    <w:rPr>
      <w:rFonts w:ascii="Times New Roman" w:hAnsi="Times New Roman"/>
      <w:sz w:val="24"/>
      <w:lang w:bidi="ar-SA"/>
    </w:rPr>
  </w:style>
  <w:style w:type="character" w:styleId="Emphasis">
    <w:name w:val="Emphasis"/>
    <w:qFormat/>
    <w:rsid w:val="00B21802"/>
    <w:rPr>
      <w:i/>
      <w:iCs/>
    </w:rPr>
  </w:style>
  <w:style w:type="paragraph" w:styleId="Subtitle">
    <w:name w:val="Subtitle"/>
    <w:basedOn w:val="Normal"/>
    <w:next w:val="Normal"/>
    <w:link w:val="SubtitleChar"/>
    <w:qFormat/>
    <w:rsid w:val="00EF190F"/>
    <w:pPr>
      <w:numPr>
        <w:ilvl w:val="1"/>
      </w:numPr>
      <w:spacing w:after="160"/>
    </w:pPr>
    <w:rPr>
      <w:color w:val="5A5A5A"/>
      <w:spacing w:val="15"/>
      <w:sz w:val="22"/>
      <w:szCs w:val="22"/>
    </w:rPr>
  </w:style>
  <w:style w:type="character" w:customStyle="1" w:styleId="SubtitleChar">
    <w:name w:val="Subtitle Char"/>
    <w:link w:val="Subtitle"/>
    <w:rsid w:val="00EF190F"/>
    <w:rPr>
      <w:rFonts w:ascii="Calibri" w:eastAsia="Times New Roman" w:hAnsi="Calibri" w:cs="Times New Roman"/>
      <w:color w:val="5A5A5A"/>
      <w:spacing w:val="15"/>
      <w:sz w:val="22"/>
      <w:szCs w:val="22"/>
      <w:lang w:val="en-US" w:eastAsia="en-US" w:bidi="ur-PK"/>
    </w:rPr>
  </w:style>
  <w:style w:type="character" w:styleId="PlaceholderText">
    <w:name w:val="Placeholder Tex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link w:val="TOC1"/>
    <w:uiPriority w:val="39"/>
    <w:rsid w:val="00E16D14"/>
    <w:rPr>
      <w:rFonts w:ascii="Calibri" w:hAnsi="Calibri" w:cs="Times New Roman"/>
      <w:b/>
      <w:noProof/>
      <w:color w:val="000000"/>
      <w:kern w:val="24"/>
      <w:sz w:val="24"/>
      <w:lang w:val="en-GB" w:eastAsia="en-US"/>
    </w:rPr>
  </w:style>
  <w:style w:type="character" w:customStyle="1" w:styleId="TOCAppendixChar">
    <w:name w:val="TOC Appendix Char"/>
    <w:link w:val="TOCAppendix"/>
    <w:rsid w:val="00E16D14"/>
    <w:rPr>
      <w:rFonts w:ascii="Calibri" w:hAnsi="Calibri" w:cs="Times New Roman"/>
      <w:b w:val="0"/>
      <w:noProof/>
      <w:color w:val="000000"/>
      <w:kern w:val="24"/>
      <w:sz w:val="24"/>
      <w:lang w:val="en-GB" w:eastAsia="en-US"/>
    </w:rPr>
  </w:style>
  <w:style w:type="character" w:styleId="CommentReference">
    <w:name w:val="annotation reference"/>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208A_CurrMeasArbn_Impl\doc\MDD%20Template%20EA4%2001.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2A12B10-BDF2-4F81-AA0F-2A5006800B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D17B739B-98D0-4050-B169-7784C4D4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57</TotalTime>
  <Pages>15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7803</CharactersWithSpaces>
  <SharedDoc>false</SharedDoc>
  <HLinks>
    <vt:vector size="234" baseType="variant">
      <vt:variant>
        <vt:i4>2621452</vt:i4>
      </vt:variant>
      <vt:variant>
        <vt:i4>252</vt:i4>
      </vt:variant>
      <vt:variant>
        <vt:i4>0</vt:i4>
      </vt:variant>
      <vt:variant>
        <vt:i4>5</vt:i4>
      </vt:variant>
      <vt:variant>
        <vt:lpwstr>http://misagweb01.nexteer.com/eRoomReq/Files/erooms8/NextGeneration/0_fc55f/Software Naming Conventions 03x(In Work).doc</vt:lpwstr>
      </vt:variant>
      <vt:variant>
        <vt:lpwstr/>
      </vt:variant>
      <vt:variant>
        <vt:i4>1310783</vt:i4>
      </vt:variant>
      <vt:variant>
        <vt:i4>242</vt:i4>
      </vt:variant>
      <vt:variant>
        <vt:i4>0</vt:i4>
      </vt:variant>
      <vt:variant>
        <vt:i4>5</vt:i4>
      </vt:variant>
      <vt:variant>
        <vt:lpwstr/>
      </vt:variant>
      <vt:variant>
        <vt:lpwstr>_Toc449425065</vt:lpwstr>
      </vt:variant>
      <vt:variant>
        <vt:i4>1310783</vt:i4>
      </vt:variant>
      <vt:variant>
        <vt:i4>236</vt:i4>
      </vt:variant>
      <vt:variant>
        <vt:i4>0</vt:i4>
      </vt:variant>
      <vt:variant>
        <vt:i4>5</vt:i4>
      </vt:variant>
      <vt:variant>
        <vt:lpwstr/>
      </vt:variant>
      <vt:variant>
        <vt:lpwstr>_Toc449425064</vt:lpwstr>
      </vt:variant>
      <vt:variant>
        <vt:i4>1310783</vt:i4>
      </vt:variant>
      <vt:variant>
        <vt:i4>230</vt:i4>
      </vt:variant>
      <vt:variant>
        <vt:i4>0</vt:i4>
      </vt:variant>
      <vt:variant>
        <vt:i4>5</vt:i4>
      </vt:variant>
      <vt:variant>
        <vt:lpwstr/>
      </vt:variant>
      <vt:variant>
        <vt:lpwstr>_Toc449425063</vt:lpwstr>
      </vt:variant>
      <vt:variant>
        <vt:i4>1310783</vt:i4>
      </vt:variant>
      <vt:variant>
        <vt:i4>224</vt:i4>
      </vt:variant>
      <vt:variant>
        <vt:i4>0</vt:i4>
      </vt:variant>
      <vt:variant>
        <vt:i4>5</vt:i4>
      </vt:variant>
      <vt:variant>
        <vt:lpwstr/>
      </vt:variant>
      <vt:variant>
        <vt:lpwstr>_Toc449425062</vt:lpwstr>
      </vt:variant>
      <vt:variant>
        <vt:i4>1310783</vt:i4>
      </vt:variant>
      <vt:variant>
        <vt:i4>218</vt:i4>
      </vt:variant>
      <vt:variant>
        <vt:i4>0</vt:i4>
      </vt:variant>
      <vt:variant>
        <vt:i4>5</vt:i4>
      </vt:variant>
      <vt:variant>
        <vt:lpwstr/>
      </vt:variant>
      <vt:variant>
        <vt:lpwstr>_Toc449425061</vt:lpwstr>
      </vt:variant>
      <vt:variant>
        <vt:i4>1310783</vt:i4>
      </vt:variant>
      <vt:variant>
        <vt:i4>212</vt:i4>
      </vt:variant>
      <vt:variant>
        <vt:i4>0</vt:i4>
      </vt:variant>
      <vt:variant>
        <vt:i4>5</vt:i4>
      </vt:variant>
      <vt:variant>
        <vt:lpwstr/>
      </vt:variant>
      <vt:variant>
        <vt:lpwstr>_Toc449425060</vt:lpwstr>
      </vt:variant>
      <vt:variant>
        <vt:i4>1507391</vt:i4>
      </vt:variant>
      <vt:variant>
        <vt:i4>206</vt:i4>
      </vt:variant>
      <vt:variant>
        <vt:i4>0</vt:i4>
      </vt:variant>
      <vt:variant>
        <vt:i4>5</vt:i4>
      </vt:variant>
      <vt:variant>
        <vt:lpwstr/>
      </vt:variant>
      <vt:variant>
        <vt:lpwstr>_Toc449425059</vt:lpwstr>
      </vt:variant>
      <vt:variant>
        <vt:i4>1507391</vt:i4>
      </vt:variant>
      <vt:variant>
        <vt:i4>200</vt:i4>
      </vt:variant>
      <vt:variant>
        <vt:i4>0</vt:i4>
      </vt:variant>
      <vt:variant>
        <vt:i4>5</vt:i4>
      </vt:variant>
      <vt:variant>
        <vt:lpwstr/>
      </vt:variant>
      <vt:variant>
        <vt:lpwstr>_Toc449425058</vt:lpwstr>
      </vt:variant>
      <vt:variant>
        <vt:i4>1507391</vt:i4>
      </vt:variant>
      <vt:variant>
        <vt:i4>194</vt:i4>
      </vt:variant>
      <vt:variant>
        <vt:i4>0</vt:i4>
      </vt:variant>
      <vt:variant>
        <vt:i4>5</vt:i4>
      </vt:variant>
      <vt:variant>
        <vt:lpwstr/>
      </vt:variant>
      <vt:variant>
        <vt:lpwstr>_Toc449425057</vt:lpwstr>
      </vt:variant>
      <vt:variant>
        <vt:i4>1507391</vt:i4>
      </vt:variant>
      <vt:variant>
        <vt:i4>188</vt:i4>
      </vt:variant>
      <vt:variant>
        <vt:i4>0</vt:i4>
      </vt:variant>
      <vt:variant>
        <vt:i4>5</vt:i4>
      </vt:variant>
      <vt:variant>
        <vt:lpwstr/>
      </vt:variant>
      <vt:variant>
        <vt:lpwstr>_Toc449425056</vt:lpwstr>
      </vt:variant>
      <vt:variant>
        <vt:i4>1507391</vt:i4>
      </vt:variant>
      <vt:variant>
        <vt:i4>182</vt:i4>
      </vt:variant>
      <vt:variant>
        <vt:i4>0</vt:i4>
      </vt:variant>
      <vt:variant>
        <vt:i4>5</vt:i4>
      </vt:variant>
      <vt:variant>
        <vt:lpwstr/>
      </vt:variant>
      <vt:variant>
        <vt:lpwstr>_Toc449425055</vt:lpwstr>
      </vt:variant>
      <vt:variant>
        <vt:i4>1507391</vt:i4>
      </vt:variant>
      <vt:variant>
        <vt:i4>176</vt:i4>
      </vt:variant>
      <vt:variant>
        <vt:i4>0</vt:i4>
      </vt:variant>
      <vt:variant>
        <vt:i4>5</vt:i4>
      </vt:variant>
      <vt:variant>
        <vt:lpwstr/>
      </vt:variant>
      <vt:variant>
        <vt:lpwstr>_Toc449425054</vt:lpwstr>
      </vt:variant>
      <vt:variant>
        <vt:i4>1507391</vt:i4>
      </vt:variant>
      <vt:variant>
        <vt:i4>170</vt:i4>
      </vt:variant>
      <vt:variant>
        <vt:i4>0</vt:i4>
      </vt:variant>
      <vt:variant>
        <vt:i4>5</vt:i4>
      </vt:variant>
      <vt:variant>
        <vt:lpwstr/>
      </vt:variant>
      <vt:variant>
        <vt:lpwstr>_Toc449425053</vt:lpwstr>
      </vt:variant>
      <vt:variant>
        <vt:i4>1507391</vt:i4>
      </vt:variant>
      <vt:variant>
        <vt:i4>164</vt:i4>
      </vt:variant>
      <vt:variant>
        <vt:i4>0</vt:i4>
      </vt:variant>
      <vt:variant>
        <vt:i4>5</vt:i4>
      </vt:variant>
      <vt:variant>
        <vt:lpwstr/>
      </vt:variant>
      <vt:variant>
        <vt:lpwstr>_Toc449425052</vt:lpwstr>
      </vt:variant>
      <vt:variant>
        <vt:i4>1507391</vt:i4>
      </vt:variant>
      <vt:variant>
        <vt:i4>158</vt:i4>
      </vt:variant>
      <vt:variant>
        <vt:i4>0</vt:i4>
      </vt:variant>
      <vt:variant>
        <vt:i4>5</vt:i4>
      </vt:variant>
      <vt:variant>
        <vt:lpwstr/>
      </vt:variant>
      <vt:variant>
        <vt:lpwstr>_Toc449425051</vt:lpwstr>
      </vt:variant>
      <vt:variant>
        <vt:i4>1507391</vt:i4>
      </vt:variant>
      <vt:variant>
        <vt:i4>152</vt:i4>
      </vt:variant>
      <vt:variant>
        <vt:i4>0</vt:i4>
      </vt:variant>
      <vt:variant>
        <vt:i4>5</vt:i4>
      </vt:variant>
      <vt:variant>
        <vt:lpwstr/>
      </vt:variant>
      <vt:variant>
        <vt:lpwstr>_Toc449425050</vt:lpwstr>
      </vt:variant>
      <vt:variant>
        <vt:i4>1441855</vt:i4>
      </vt:variant>
      <vt:variant>
        <vt:i4>146</vt:i4>
      </vt:variant>
      <vt:variant>
        <vt:i4>0</vt:i4>
      </vt:variant>
      <vt:variant>
        <vt:i4>5</vt:i4>
      </vt:variant>
      <vt:variant>
        <vt:lpwstr/>
      </vt:variant>
      <vt:variant>
        <vt:lpwstr>_Toc449425049</vt:lpwstr>
      </vt:variant>
      <vt:variant>
        <vt:i4>1441855</vt:i4>
      </vt:variant>
      <vt:variant>
        <vt:i4>140</vt:i4>
      </vt:variant>
      <vt:variant>
        <vt:i4>0</vt:i4>
      </vt:variant>
      <vt:variant>
        <vt:i4>5</vt:i4>
      </vt:variant>
      <vt:variant>
        <vt:lpwstr/>
      </vt:variant>
      <vt:variant>
        <vt:lpwstr>_Toc449425048</vt:lpwstr>
      </vt:variant>
      <vt:variant>
        <vt:i4>1441855</vt:i4>
      </vt:variant>
      <vt:variant>
        <vt:i4>134</vt:i4>
      </vt:variant>
      <vt:variant>
        <vt:i4>0</vt:i4>
      </vt:variant>
      <vt:variant>
        <vt:i4>5</vt:i4>
      </vt:variant>
      <vt:variant>
        <vt:lpwstr/>
      </vt:variant>
      <vt:variant>
        <vt:lpwstr>_Toc449425047</vt:lpwstr>
      </vt:variant>
      <vt:variant>
        <vt:i4>1441855</vt:i4>
      </vt:variant>
      <vt:variant>
        <vt:i4>128</vt:i4>
      </vt:variant>
      <vt:variant>
        <vt:i4>0</vt:i4>
      </vt:variant>
      <vt:variant>
        <vt:i4>5</vt:i4>
      </vt:variant>
      <vt:variant>
        <vt:lpwstr/>
      </vt:variant>
      <vt:variant>
        <vt:lpwstr>_Toc449425046</vt:lpwstr>
      </vt:variant>
      <vt:variant>
        <vt:i4>1441855</vt:i4>
      </vt:variant>
      <vt:variant>
        <vt:i4>122</vt:i4>
      </vt:variant>
      <vt:variant>
        <vt:i4>0</vt:i4>
      </vt:variant>
      <vt:variant>
        <vt:i4>5</vt:i4>
      </vt:variant>
      <vt:variant>
        <vt:lpwstr/>
      </vt:variant>
      <vt:variant>
        <vt:lpwstr>_Toc449425045</vt:lpwstr>
      </vt:variant>
      <vt:variant>
        <vt:i4>1441855</vt:i4>
      </vt:variant>
      <vt:variant>
        <vt:i4>116</vt:i4>
      </vt:variant>
      <vt:variant>
        <vt:i4>0</vt:i4>
      </vt:variant>
      <vt:variant>
        <vt:i4>5</vt:i4>
      </vt:variant>
      <vt:variant>
        <vt:lpwstr/>
      </vt:variant>
      <vt:variant>
        <vt:lpwstr>_Toc449425044</vt:lpwstr>
      </vt:variant>
      <vt:variant>
        <vt:i4>1441855</vt:i4>
      </vt:variant>
      <vt:variant>
        <vt:i4>110</vt:i4>
      </vt:variant>
      <vt:variant>
        <vt:i4>0</vt:i4>
      </vt:variant>
      <vt:variant>
        <vt:i4>5</vt:i4>
      </vt:variant>
      <vt:variant>
        <vt:lpwstr/>
      </vt:variant>
      <vt:variant>
        <vt:lpwstr>_Toc449425043</vt:lpwstr>
      </vt:variant>
      <vt:variant>
        <vt:i4>1441855</vt:i4>
      </vt:variant>
      <vt:variant>
        <vt:i4>104</vt:i4>
      </vt:variant>
      <vt:variant>
        <vt:i4>0</vt:i4>
      </vt:variant>
      <vt:variant>
        <vt:i4>5</vt:i4>
      </vt:variant>
      <vt:variant>
        <vt:lpwstr/>
      </vt:variant>
      <vt:variant>
        <vt:lpwstr>_Toc449425042</vt:lpwstr>
      </vt:variant>
      <vt:variant>
        <vt:i4>1441855</vt:i4>
      </vt:variant>
      <vt:variant>
        <vt:i4>98</vt:i4>
      </vt:variant>
      <vt:variant>
        <vt:i4>0</vt:i4>
      </vt:variant>
      <vt:variant>
        <vt:i4>5</vt:i4>
      </vt:variant>
      <vt:variant>
        <vt:lpwstr/>
      </vt:variant>
      <vt:variant>
        <vt:lpwstr>_Toc449425041</vt:lpwstr>
      </vt:variant>
      <vt:variant>
        <vt:i4>1441855</vt:i4>
      </vt:variant>
      <vt:variant>
        <vt:i4>92</vt:i4>
      </vt:variant>
      <vt:variant>
        <vt:i4>0</vt:i4>
      </vt:variant>
      <vt:variant>
        <vt:i4>5</vt:i4>
      </vt:variant>
      <vt:variant>
        <vt:lpwstr/>
      </vt:variant>
      <vt:variant>
        <vt:lpwstr>_Toc449425040</vt:lpwstr>
      </vt:variant>
      <vt:variant>
        <vt:i4>1114175</vt:i4>
      </vt:variant>
      <vt:variant>
        <vt:i4>86</vt:i4>
      </vt:variant>
      <vt:variant>
        <vt:i4>0</vt:i4>
      </vt:variant>
      <vt:variant>
        <vt:i4>5</vt:i4>
      </vt:variant>
      <vt:variant>
        <vt:lpwstr/>
      </vt:variant>
      <vt:variant>
        <vt:lpwstr>_Toc449425039</vt:lpwstr>
      </vt:variant>
      <vt:variant>
        <vt:i4>1114175</vt:i4>
      </vt:variant>
      <vt:variant>
        <vt:i4>80</vt:i4>
      </vt:variant>
      <vt:variant>
        <vt:i4>0</vt:i4>
      </vt:variant>
      <vt:variant>
        <vt:i4>5</vt:i4>
      </vt:variant>
      <vt:variant>
        <vt:lpwstr/>
      </vt:variant>
      <vt:variant>
        <vt:lpwstr>_Toc449425038</vt:lpwstr>
      </vt:variant>
      <vt:variant>
        <vt:i4>1114175</vt:i4>
      </vt:variant>
      <vt:variant>
        <vt:i4>74</vt:i4>
      </vt:variant>
      <vt:variant>
        <vt:i4>0</vt:i4>
      </vt:variant>
      <vt:variant>
        <vt:i4>5</vt:i4>
      </vt:variant>
      <vt:variant>
        <vt:lpwstr/>
      </vt:variant>
      <vt:variant>
        <vt:lpwstr>_Toc449425037</vt:lpwstr>
      </vt:variant>
      <vt:variant>
        <vt:i4>1114175</vt:i4>
      </vt:variant>
      <vt:variant>
        <vt:i4>68</vt:i4>
      </vt:variant>
      <vt:variant>
        <vt:i4>0</vt:i4>
      </vt:variant>
      <vt:variant>
        <vt:i4>5</vt:i4>
      </vt:variant>
      <vt:variant>
        <vt:lpwstr/>
      </vt:variant>
      <vt:variant>
        <vt:lpwstr>_Toc449425036</vt:lpwstr>
      </vt:variant>
      <vt:variant>
        <vt:i4>1114175</vt:i4>
      </vt:variant>
      <vt:variant>
        <vt:i4>62</vt:i4>
      </vt:variant>
      <vt:variant>
        <vt:i4>0</vt:i4>
      </vt:variant>
      <vt:variant>
        <vt:i4>5</vt:i4>
      </vt:variant>
      <vt:variant>
        <vt:lpwstr/>
      </vt:variant>
      <vt:variant>
        <vt:lpwstr>_Toc449425035</vt:lpwstr>
      </vt:variant>
      <vt:variant>
        <vt:i4>1114175</vt:i4>
      </vt:variant>
      <vt:variant>
        <vt:i4>56</vt:i4>
      </vt:variant>
      <vt:variant>
        <vt:i4>0</vt:i4>
      </vt:variant>
      <vt:variant>
        <vt:i4>5</vt:i4>
      </vt:variant>
      <vt:variant>
        <vt:lpwstr/>
      </vt:variant>
      <vt:variant>
        <vt:lpwstr>_Toc449425034</vt:lpwstr>
      </vt:variant>
      <vt:variant>
        <vt:i4>1114175</vt:i4>
      </vt:variant>
      <vt:variant>
        <vt:i4>50</vt:i4>
      </vt:variant>
      <vt:variant>
        <vt:i4>0</vt:i4>
      </vt:variant>
      <vt:variant>
        <vt:i4>5</vt:i4>
      </vt:variant>
      <vt:variant>
        <vt:lpwstr/>
      </vt:variant>
      <vt:variant>
        <vt:lpwstr>_Toc449425033</vt:lpwstr>
      </vt:variant>
      <vt:variant>
        <vt:i4>1114175</vt:i4>
      </vt:variant>
      <vt:variant>
        <vt:i4>44</vt:i4>
      </vt:variant>
      <vt:variant>
        <vt:i4>0</vt:i4>
      </vt:variant>
      <vt:variant>
        <vt:i4>5</vt:i4>
      </vt:variant>
      <vt:variant>
        <vt:lpwstr/>
      </vt:variant>
      <vt:variant>
        <vt:lpwstr>_Toc449425032</vt:lpwstr>
      </vt:variant>
      <vt:variant>
        <vt:i4>1114175</vt:i4>
      </vt:variant>
      <vt:variant>
        <vt:i4>38</vt:i4>
      </vt:variant>
      <vt:variant>
        <vt:i4>0</vt:i4>
      </vt:variant>
      <vt:variant>
        <vt:i4>5</vt:i4>
      </vt:variant>
      <vt:variant>
        <vt:lpwstr/>
      </vt:variant>
      <vt:variant>
        <vt:lpwstr>_Toc449425031</vt:lpwstr>
      </vt:variant>
      <vt:variant>
        <vt:i4>1114175</vt:i4>
      </vt:variant>
      <vt:variant>
        <vt:i4>32</vt:i4>
      </vt:variant>
      <vt:variant>
        <vt:i4>0</vt:i4>
      </vt:variant>
      <vt:variant>
        <vt:i4>5</vt:i4>
      </vt:variant>
      <vt:variant>
        <vt:lpwstr/>
      </vt:variant>
      <vt:variant>
        <vt:lpwstr>_Toc449425030</vt:lpwstr>
      </vt:variant>
      <vt:variant>
        <vt:i4>1048639</vt:i4>
      </vt:variant>
      <vt:variant>
        <vt:i4>26</vt:i4>
      </vt:variant>
      <vt:variant>
        <vt:i4>0</vt:i4>
      </vt:variant>
      <vt:variant>
        <vt:i4>5</vt:i4>
      </vt:variant>
      <vt:variant>
        <vt:lpwstr/>
      </vt:variant>
      <vt:variant>
        <vt:lpwstr>_Toc449425029</vt:lpwstr>
      </vt:variant>
      <vt:variant>
        <vt:i4>1048639</vt:i4>
      </vt:variant>
      <vt:variant>
        <vt:i4>20</vt:i4>
      </vt:variant>
      <vt:variant>
        <vt:i4>0</vt:i4>
      </vt:variant>
      <vt:variant>
        <vt:i4>5</vt:i4>
      </vt:variant>
      <vt:variant>
        <vt:lpwstr/>
      </vt:variant>
      <vt:variant>
        <vt:lpwstr>_Toc449425028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subject/>
  <dc:creator>Sengottaiyan, Selva</dc:creator>
  <cp:keywords/>
  <cp:lastModifiedBy>Shawn Penning</cp:lastModifiedBy>
  <cp:revision>5</cp:revision>
  <cp:lastPrinted>2014-12-17T18:01:00Z</cp:lastPrinted>
  <dcterms:created xsi:type="dcterms:W3CDTF">2018-02-21T14:30:00Z</dcterms:created>
  <dcterms:modified xsi:type="dcterms:W3CDTF">2018-02-21T19:43:00Z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April 26,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