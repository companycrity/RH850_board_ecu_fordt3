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E30E834AD437485C84E6E851D0A03445"/>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Pr="007E0373" w:rsidRDefault="001A428A" w:rsidP="00665E4E">
          <w:pPr>
            <w:tabs>
              <w:tab w:val="left" w:pos="4320"/>
              <w:tab w:val="left" w:pos="8640"/>
            </w:tabs>
            <w:spacing w:before="1440" w:after="600"/>
            <w:jc w:val="center"/>
            <w:rPr>
              <w:b/>
              <w:sz w:val="48"/>
              <w:szCs w:val="48"/>
            </w:rPr>
          </w:pPr>
          <w:r>
            <w:rPr>
              <w:b/>
              <w:sz w:val="48"/>
              <w:szCs w:val="48"/>
            </w:rPr>
            <w:t>Module Design Document Guidelines</w:t>
          </w:r>
        </w:p>
      </w:sdtContent>
    </w:sdt>
    <w:p w:rsidR="005E61CD" w:rsidRPr="007E0373" w:rsidRDefault="00F34EB1" w:rsidP="007E0373">
      <w:pPr>
        <w:tabs>
          <w:tab w:val="left" w:pos="4320"/>
          <w:tab w:val="left" w:pos="8640"/>
        </w:tabs>
        <w:spacing w:before="120" w:after="360"/>
        <w:jc w:val="center"/>
        <w:rPr>
          <w:b/>
          <w:sz w:val="36"/>
        </w:rPr>
      </w:pPr>
      <w:proofErr w:type="spellStart"/>
      <w:r>
        <w:rPr>
          <w:b/>
          <w:sz w:val="36"/>
        </w:rPr>
        <w:t>GtmCfgAndUse</w:t>
      </w:r>
      <w:proofErr w:type="spellEnd"/>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del w:id="0" w:author="Avinash James" w:date="2018-02-28T10:55:00Z">
        <w:r w:rsidR="00F34EB1" w:rsidDel="00CF5856">
          <w:rPr>
            <w:b/>
            <w:sz w:val="36"/>
          </w:rPr>
          <w:delText>Sep</w:delText>
        </w:r>
        <w:r w:rsidR="004F5A4A" w:rsidDel="00CF5856">
          <w:rPr>
            <w:b/>
            <w:sz w:val="36"/>
          </w:rPr>
          <w:delText xml:space="preserve"> 1</w:delText>
        </w:r>
        <w:r w:rsidR="00F34EB1" w:rsidDel="00CF5856">
          <w:rPr>
            <w:b/>
            <w:sz w:val="36"/>
          </w:rPr>
          <w:delText>3</w:delText>
        </w:r>
        <w:r w:rsidR="004F5A4A" w:rsidDel="00CF5856">
          <w:rPr>
            <w:b/>
            <w:sz w:val="36"/>
          </w:rPr>
          <w:delText>, 201</w:delText>
        </w:r>
        <w:r w:rsidR="00F34EB1" w:rsidDel="00CF5856">
          <w:rPr>
            <w:b/>
            <w:sz w:val="36"/>
          </w:rPr>
          <w:delText>7</w:delText>
        </w:r>
      </w:del>
      <w:r w:rsidRPr="007E0373">
        <w:rPr>
          <w:b/>
          <w:sz w:val="36"/>
        </w:rPr>
        <w:fldChar w:fldCharType="end"/>
      </w:r>
      <w:ins w:id="1" w:author="Avinash James" w:date="2018-02-28T10:55:00Z">
        <w:r w:rsidR="00CF5856">
          <w:rPr>
            <w:b/>
            <w:sz w:val="36"/>
          </w:rPr>
          <w:t>Feb 28, 2018</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A428A">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05C9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A428A">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F34EB1" w:rsidP="00891F29">
      <w:pPr>
        <w:tabs>
          <w:tab w:val="left" w:pos="4320"/>
          <w:tab w:val="left" w:pos="8640"/>
        </w:tabs>
        <w:jc w:val="center"/>
        <w:rPr>
          <w:b/>
          <w:sz w:val="24"/>
        </w:rPr>
      </w:pPr>
      <w:r>
        <w:rPr>
          <w:b/>
          <w:sz w:val="24"/>
        </w:rPr>
        <w:t>Software Group</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05C9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A428A">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970"/>
        <w:gridCol w:w="1440"/>
        <w:gridCol w:w="1800"/>
      </w:tblGrid>
      <w:tr w:rsidR="00F34EB1" w:rsidRPr="00A158C7" w:rsidTr="00F34EB1">
        <w:trPr>
          <w:trHeight w:val="238"/>
        </w:trPr>
        <w:tc>
          <w:tcPr>
            <w:tcW w:w="2880" w:type="dxa"/>
            <w:vAlign w:val="center"/>
          </w:tcPr>
          <w:p w:rsidR="00F34EB1" w:rsidRPr="00A158C7" w:rsidRDefault="00F34EB1" w:rsidP="006C2D7D">
            <w:pPr>
              <w:spacing w:after="0"/>
              <w:rPr>
                <w:b/>
              </w:rPr>
            </w:pPr>
            <w:r w:rsidRPr="00A158C7">
              <w:rPr>
                <w:b/>
              </w:rPr>
              <w:t>Description</w:t>
            </w:r>
          </w:p>
        </w:tc>
        <w:tc>
          <w:tcPr>
            <w:tcW w:w="2970" w:type="dxa"/>
            <w:vAlign w:val="center"/>
          </w:tcPr>
          <w:p w:rsidR="00F34EB1" w:rsidRPr="00A158C7" w:rsidRDefault="00F34EB1" w:rsidP="006C2D7D">
            <w:pPr>
              <w:spacing w:after="0"/>
              <w:rPr>
                <w:b/>
              </w:rPr>
            </w:pPr>
            <w:r>
              <w:rPr>
                <w:b/>
              </w:rPr>
              <w:t>Author</w:t>
            </w:r>
          </w:p>
        </w:tc>
        <w:tc>
          <w:tcPr>
            <w:tcW w:w="1440" w:type="dxa"/>
            <w:vAlign w:val="center"/>
          </w:tcPr>
          <w:p w:rsidR="00F34EB1" w:rsidRPr="00A158C7" w:rsidRDefault="00F34EB1" w:rsidP="006C2D7D">
            <w:pPr>
              <w:spacing w:after="0"/>
              <w:jc w:val="center"/>
              <w:rPr>
                <w:b/>
              </w:rPr>
            </w:pPr>
            <w:r w:rsidRPr="00A158C7">
              <w:rPr>
                <w:b/>
              </w:rPr>
              <w:t>Version</w:t>
            </w:r>
          </w:p>
        </w:tc>
        <w:tc>
          <w:tcPr>
            <w:tcW w:w="1800" w:type="dxa"/>
            <w:vAlign w:val="center"/>
          </w:tcPr>
          <w:p w:rsidR="00F34EB1" w:rsidRPr="00A158C7" w:rsidRDefault="00F34EB1" w:rsidP="006C2D7D">
            <w:pPr>
              <w:spacing w:after="0"/>
              <w:jc w:val="center"/>
              <w:rPr>
                <w:b/>
              </w:rPr>
            </w:pPr>
            <w:r w:rsidRPr="00A158C7">
              <w:rPr>
                <w:b/>
              </w:rPr>
              <w:t>Date</w:t>
            </w:r>
          </w:p>
        </w:tc>
      </w:tr>
      <w:tr w:rsidR="00F34EB1" w:rsidRPr="00A158C7" w:rsidTr="00F34EB1">
        <w:tc>
          <w:tcPr>
            <w:tcW w:w="2880" w:type="dxa"/>
            <w:vAlign w:val="bottom"/>
          </w:tcPr>
          <w:p w:rsidR="00F34EB1" w:rsidRPr="00891F29" w:rsidRDefault="00F34EB1" w:rsidP="001A428A">
            <w:r>
              <w:t>Initial version</w:t>
            </w:r>
          </w:p>
        </w:tc>
        <w:tc>
          <w:tcPr>
            <w:tcW w:w="2970" w:type="dxa"/>
            <w:vAlign w:val="bottom"/>
          </w:tcPr>
          <w:p w:rsidR="00F34EB1" w:rsidRDefault="00F34EB1" w:rsidP="005F437E">
            <w:r>
              <w:t>Avinash James</w:t>
            </w:r>
          </w:p>
        </w:tc>
        <w:tc>
          <w:tcPr>
            <w:tcW w:w="1440" w:type="dxa"/>
            <w:vAlign w:val="bottom"/>
          </w:tcPr>
          <w:p w:rsidR="00F34EB1" w:rsidRPr="00891F29" w:rsidRDefault="00F34EB1" w:rsidP="001A428A">
            <w:r>
              <w:t>1.0</w:t>
            </w:r>
          </w:p>
        </w:tc>
        <w:tc>
          <w:tcPr>
            <w:tcW w:w="1800" w:type="dxa"/>
            <w:vAlign w:val="bottom"/>
          </w:tcPr>
          <w:p w:rsidR="00F34EB1" w:rsidRDefault="00297B35" w:rsidP="005F437E">
            <w:r>
              <w:t>13</w:t>
            </w:r>
            <w:r w:rsidR="00F34EB1">
              <w:t>-Sep-2017</w:t>
            </w:r>
          </w:p>
        </w:tc>
      </w:tr>
      <w:tr w:rsidR="00F34EB1" w:rsidRPr="00A158C7" w:rsidTr="00F34EB1">
        <w:tc>
          <w:tcPr>
            <w:tcW w:w="2880" w:type="dxa"/>
            <w:vAlign w:val="bottom"/>
          </w:tcPr>
          <w:p w:rsidR="00F34EB1" w:rsidRDefault="009A737D" w:rsidP="001A428A">
            <w:ins w:id="2" w:author="Avinash James" w:date="2018-02-28T10:56:00Z">
              <w:r>
                <w:t>Updated local function and added unit test consideration</w:t>
              </w:r>
            </w:ins>
          </w:p>
        </w:tc>
        <w:tc>
          <w:tcPr>
            <w:tcW w:w="2970" w:type="dxa"/>
            <w:vAlign w:val="bottom"/>
          </w:tcPr>
          <w:p w:rsidR="00F34EB1" w:rsidRDefault="009A737D" w:rsidP="003C1B92">
            <w:ins w:id="3" w:author="Avinash James" w:date="2018-02-28T10:56:00Z">
              <w:r>
                <w:t>Avinash James</w:t>
              </w:r>
            </w:ins>
          </w:p>
        </w:tc>
        <w:tc>
          <w:tcPr>
            <w:tcW w:w="1440" w:type="dxa"/>
            <w:vAlign w:val="bottom"/>
          </w:tcPr>
          <w:p w:rsidR="00F34EB1" w:rsidRPr="00891F29" w:rsidRDefault="009A737D" w:rsidP="003C1B92">
            <w:ins w:id="4" w:author="Avinash James" w:date="2018-02-28T10:56:00Z">
              <w:r>
                <w:t>2.0</w:t>
              </w:r>
            </w:ins>
          </w:p>
        </w:tc>
        <w:tc>
          <w:tcPr>
            <w:tcW w:w="1800" w:type="dxa"/>
            <w:vAlign w:val="bottom"/>
          </w:tcPr>
          <w:p w:rsidR="00F34EB1" w:rsidRDefault="009A737D" w:rsidP="003C1B92">
            <w:ins w:id="5" w:author="Avinash James" w:date="2018-02-28T10:56:00Z">
              <w:r>
                <w:t>28-Feb-2018</w:t>
              </w:r>
            </w:ins>
          </w:p>
        </w:tc>
      </w:tr>
    </w:tbl>
    <w:p w:rsidR="00EE3BBC" w:rsidRDefault="00EE3BBC">
      <w:pPr>
        <w:spacing w:after="0"/>
        <w:rPr>
          <w:b/>
          <w:sz w:val="28"/>
          <w:szCs w:val="28"/>
          <w:u w:val="single"/>
        </w:rPr>
      </w:pPr>
      <w:bookmarkStart w:id="6" w:name="_Toc348792978"/>
      <w:bookmarkStart w:id="7" w:name="_Toc348793074"/>
      <w:bookmarkStart w:id="8" w:name="_Toc348793965"/>
      <w:bookmarkStart w:id="9" w:name="_Toc349459173"/>
      <w:bookmarkStart w:id="10" w:name="_Toc349621609"/>
      <w:r>
        <w:rPr>
          <w:b/>
          <w:sz w:val="28"/>
          <w:szCs w:val="28"/>
          <w:u w:val="single"/>
        </w:rPr>
        <w:br w:type="page"/>
      </w:r>
    </w:p>
    <w:p w:rsidR="003E5ADB"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3E5ADB" w:rsidRDefault="008D7BFD">
      <w:pPr>
        <w:pStyle w:val="TOC1"/>
        <w:rPr>
          <w:rFonts w:eastAsiaTheme="minorEastAsia"/>
          <w:b w:val="0"/>
          <w:color w:val="auto"/>
          <w:kern w:val="0"/>
          <w:sz w:val="22"/>
          <w:szCs w:val="22"/>
          <w:lang w:val="en-US"/>
        </w:rPr>
      </w:pPr>
      <w:hyperlink w:anchor="_Toc495057829" w:history="1">
        <w:r w:rsidR="003E5ADB" w:rsidRPr="00DB05B0">
          <w:rPr>
            <w:rStyle w:val="Hyperlink"/>
          </w:rPr>
          <w:t>1</w:t>
        </w:r>
        <w:r w:rsidR="003E5ADB">
          <w:rPr>
            <w:rFonts w:eastAsiaTheme="minorEastAsia"/>
            <w:b w:val="0"/>
            <w:color w:val="auto"/>
            <w:kern w:val="0"/>
            <w:sz w:val="22"/>
            <w:szCs w:val="22"/>
            <w:lang w:val="en-US"/>
          </w:rPr>
          <w:tab/>
        </w:r>
        <w:r w:rsidR="003E5ADB" w:rsidRPr="00DB05B0">
          <w:rPr>
            <w:rStyle w:val="Hyperlink"/>
          </w:rPr>
          <w:t>Introduction</w:t>
        </w:r>
        <w:r w:rsidR="003E5ADB">
          <w:rPr>
            <w:webHidden/>
          </w:rPr>
          <w:tab/>
        </w:r>
        <w:r w:rsidR="003E5ADB">
          <w:rPr>
            <w:webHidden/>
          </w:rPr>
          <w:fldChar w:fldCharType="begin"/>
        </w:r>
        <w:r w:rsidR="003E5ADB">
          <w:rPr>
            <w:webHidden/>
          </w:rPr>
          <w:instrText xml:space="preserve"> PAGEREF _Toc495057829 \h </w:instrText>
        </w:r>
        <w:r w:rsidR="003E5ADB">
          <w:rPr>
            <w:webHidden/>
          </w:rPr>
        </w:r>
        <w:r w:rsidR="003E5ADB">
          <w:rPr>
            <w:webHidden/>
          </w:rPr>
          <w:fldChar w:fldCharType="separate"/>
        </w:r>
        <w:r w:rsidR="003E5ADB">
          <w:rPr>
            <w:webHidden/>
          </w:rPr>
          <w:t>5</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30" w:history="1">
        <w:r w:rsidR="003E5ADB" w:rsidRPr="00DB05B0">
          <w:rPr>
            <w:rStyle w:val="Hyperlink"/>
          </w:rPr>
          <w:t>1.1</w:t>
        </w:r>
        <w:r w:rsidR="003E5ADB">
          <w:rPr>
            <w:rFonts w:asciiTheme="minorHAnsi" w:eastAsiaTheme="minorEastAsia" w:hAnsiTheme="minorHAnsi"/>
            <w:color w:val="auto"/>
            <w:kern w:val="0"/>
            <w:szCs w:val="22"/>
          </w:rPr>
          <w:tab/>
        </w:r>
        <w:r w:rsidR="003E5ADB" w:rsidRPr="00DB05B0">
          <w:rPr>
            <w:rStyle w:val="Hyperlink"/>
          </w:rPr>
          <w:t>Purpose</w:t>
        </w:r>
        <w:r w:rsidR="003E5ADB">
          <w:rPr>
            <w:webHidden/>
          </w:rPr>
          <w:tab/>
        </w:r>
        <w:r w:rsidR="003E5ADB">
          <w:rPr>
            <w:webHidden/>
          </w:rPr>
          <w:fldChar w:fldCharType="begin"/>
        </w:r>
        <w:r w:rsidR="003E5ADB">
          <w:rPr>
            <w:webHidden/>
          </w:rPr>
          <w:instrText xml:space="preserve"> PAGEREF _Toc495057830 \h </w:instrText>
        </w:r>
        <w:r w:rsidR="003E5ADB">
          <w:rPr>
            <w:webHidden/>
          </w:rPr>
        </w:r>
        <w:r w:rsidR="003E5ADB">
          <w:rPr>
            <w:webHidden/>
          </w:rPr>
          <w:fldChar w:fldCharType="separate"/>
        </w:r>
        <w:r w:rsidR="003E5ADB">
          <w:rPr>
            <w:webHidden/>
          </w:rPr>
          <w:t>5</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31" w:history="1">
        <w:r w:rsidR="003E5ADB" w:rsidRPr="00DB05B0">
          <w:rPr>
            <w:rStyle w:val="Hyperlink"/>
          </w:rPr>
          <w:t>1.2</w:t>
        </w:r>
        <w:r w:rsidR="003E5ADB">
          <w:rPr>
            <w:rFonts w:asciiTheme="minorHAnsi" w:eastAsiaTheme="minorEastAsia" w:hAnsiTheme="minorHAnsi"/>
            <w:color w:val="auto"/>
            <w:kern w:val="0"/>
            <w:szCs w:val="22"/>
          </w:rPr>
          <w:tab/>
        </w:r>
        <w:r w:rsidR="003E5ADB" w:rsidRPr="00DB05B0">
          <w:rPr>
            <w:rStyle w:val="Hyperlink"/>
          </w:rPr>
          <w:t>Scope</w:t>
        </w:r>
        <w:r w:rsidR="003E5ADB">
          <w:rPr>
            <w:webHidden/>
          </w:rPr>
          <w:tab/>
        </w:r>
        <w:r w:rsidR="003E5ADB">
          <w:rPr>
            <w:webHidden/>
          </w:rPr>
          <w:fldChar w:fldCharType="begin"/>
        </w:r>
        <w:r w:rsidR="003E5ADB">
          <w:rPr>
            <w:webHidden/>
          </w:rPr>
          <w:instrText xml:space="preserve"> PAGEREF _Toc495057831 \h </w:instrText>
        </w:r>
        <w:r w:rsidR="003E5ADB">
          <w:rPr>
            <w:webHidden/>
          </w:rPr>
        </w:r>
        <w:r w:rsidR="003E5ADB">
          <w:rPr>
            <w:webHidden/>
          </w:rPr>
          <w:fldChar w:fldCharType="separate"/>
        </w:r>
        <w:r w:rsidR="003E5ADB">
          <w:rPr>
            <w:webHidden/>
          </w:rPr>
          <w:t>5</w:t>
        </w:r>
        <w:r w:rsidR="003E5ADB">
          <w:rPr>
            <w:webHidden/>
          </w:rPr>
          <w:fldChar w:fldCharType="end"/>
        </w:r>
      </w:hyperlink>
    </w:p>
    <w:p w:rsidR="003E5ADB" w:rsidRDefault="008D7BFD">
      <w:pPr>
        <w:pStyle w:val="TOC1"/>
        <w:rPr>
          <w:rFonts w:eastAsiaTheme="minorEastAsia"/>
          <w:b w:val="0"/>
          <w:color w:val="auto"/>
          <w:kern w:val="0"/>
          <w:sz w:val="22"/>
          <w:szCs w:val="22"/>
          <w:lang w:val="en-US"/>
        </w:rPr>
      </w:pPr>
      <w:hyperlink w:anchor="_Toc495057832" w:history="1">
        <w:r w:rsidR="003E5ADB" w:rsidRPr="00DB05B0">
          <w:rPr>
            <w:rStyle w:val="Hyperlink"/>
            <w:rFonts w:ascii="Calibri" w:hAnsi="Calibri"/>
          </w:rPr>
          <w:t>2</w:t>
        </w:r>
        <w:r w:rsidR="003E5ADB">
          <w:rPr>
            <w:rFonts w:eastAsiaTheme="minorEastAsia"/>
            <w:b w:val="0"/>
            <w:color w:val="auto"/>
            <w:kern w:val="0"/>
            <w:sz w:val="22"/>
            <w:szCs w:val="22"/>
            <w:lang w:val="en-US"/>
          </w:rPr>
          <w:tab/>
        </w:r>
        <w:r w:rsidR="003E5ADB" w:rsidRPr="00DB05B0">
          <w:rPr>
            <w:rStyle w:val="Hyperlink"/>
            <w:rFonts w:ascii="Calibri" w:hAnsi="Calibri"/>
          </w:rPr>
          <w:t>Component Name &amp; High Level Description</w:t>
        </w:r>
        <w:r w:rsidR="003E5ADB">
          <w:rPr>
            <w:webHidden/>
          </w:rPr>
          <w:tab/>
        </w:r>
        <w:r w:rsidR="003E5ADB">
          <w:rPr>
            <w:webHidden/>
          </w:rPr>
          <w:fldChar w:fldCharType="begin"/>
        </w:r>
        <w:r w:rsidR="003E5ADB">
          <w:rPr>
            <w:webHidden/>
          </w:rPr>
          <w:instrText xml:space="preserve"> PAGEREF _Toc495057832 \h </w:instrText>
        </w:r>
        <w:r w:rsidR="003E5ADB">
          <w:rPr>
            <w:webHidden/>
          </w:rPr>
        </w:r>
        <w:r w:rsidR="003E5ADB">
          <w:rPr>
            <w:webHidden/>
          </w:rPr>
          <w:fldChar w:fldCharType="separate"/>
        </w:r>
        <w:r w:rsidR="003E5ADB">
          <w:rPr>
            <w:webHidden/>
          </w:rPr>
          <w:t>6</w:t>
        </w:r>
        <w:r w:rsidR="003E5ADB">
          <w:rPr>
            <w:webHidden/>
          </w:rPr>
          <w:fldChar w:fldCharType="end"/>
        </w:r>
      </w:hyperlink>
    </w:p>
    <w:p w:rsidR="003E5ADB" w:rsidRDefault="008D7BFD">
      <w:pPr>
        <w:pStyle w:val="TOC1"/>
        <w:rPr>
          <w:rFonts w:eastAsiaTheme="minorEastAsia"/>
          <w:b w:val="0"/>
          <w:color w:val="auto"/>
          <w:kern w:val="0"/>
          <w:sz w:val="22"/>
          <w:szCs w:val="22"/>
          <w:lang w:val="en-US"/>
        </w:rPr>
      </w:pPr>
      <w:hyperlink w:anchor="_Toc495057833" w:history="1">
        <w:r w:rsidR="003E5ADB" w:rsidRPr="00DB05B0">
          <w:rPr>
            <w:rStyle w:val="Hyperlink"/>
            <w:rFonts w:ascii="Calibri" w:hAnsi="Calibri" w:cs="Calibri"/>
          </w:rPr>
          <w:t>3</w:t>
        </w:r>
        <w:r w:rsidR="003E5ADB">
          <w:rPr>
            <w:rFonts w:eastAsiaTheme="minorEastAsia"/>
            <w:b w:val="0"/>
            <w:color w:val="auto"/>
            <w:kern w:val="0"/>
            <w:sz w:val="22"/>
            <w:szCs w:val="22"/>
            <w:lang w:val="en-US"/>
          </w:rPr>
          <w:tab/>
        </w:r>
        <w:r w:rsidR="003E5ADB" w:rsidRPr="00DB05B0">
          <w:rPr>
            <w:rStyle w:val="Hyperlink"/>
            <w:rFonts w:ascii="Calibri" w:hAnsi="Calibri" w:cs="Calibri"/>
          </w:rPr>
          <w:t>Design details of software component</w:t>
        </w:r>
        <w:r w:rsidR="003E5ADB">
          <w:rPr>
            <w:webHidden/>
          </w:rPr>
          <w:tab/>
        </w:r>
        <w:r w:rsidR="003E5ADB">
          <w:rPr>
            <w:webHidden/>
          </w:rPr>
          <w:fldChar w:fldCharType="begin"/>
        </w:r>
        <w:r w:rsidR="003E5ADB">
          <w:rPr>
            <w:webHidden/>
          </w:rPr>
          <w:instrText xml:space="preserve"> PAGEREF _Toc495057833 \h </w:instrText>
        </w:r>
        <w:r w:rsidR="003E5ADB">
          <w:rPr>
            <w:webHidden/>
          </w:rPr>
        </w:r>
        <w:r w:rsidR="003E5ADB">
          <w:rPr>
            <w:webHidden/>
          </w:rPr>
          <w:fldChar w:fldCharType="separate"/>
        </w:r>
        <w:r w:rsidR="003E5ADB">
          <w:rPr>
            <w:webHidden/>
          </w:rPr>
          <w:t>7</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34" w:history="1">
        <w:r w:rsidR="003E5ADB" w:rsidRPr="00DB05B0">
          <w:rPr>
            <w:rStyle w:val="Hyperlink"/>
          </w:rPr>
          <w:t>3.1</w:t>
        </w:r>
        <w:r w:rsidR="003E5ADB">
          <w:rPr>
            <w:rFonts w:asciiTheme="minorHAnsi" w:eastAsiaTheme="minorEastAsia" w:hAnsiTheme="minorHAnsi"/>
            <w:color w:val="auto"/>
            <w:kern w:val="0"/>
            <w:szCs w:val="22"/>
          </w:rPr>
          <w:tab/>
        </w:r>
        <w:r w:rsidR="003E5ADB" w:rsidRPr="00DB05B0">
          <w:rPr>
            <w:rStyle w:val="Hyperlink"/>
          </w:rPr>
          <w:t>Graphical Representation</w:t>
        </w:r>
        <w:r w:rsidR="003E5ADB">
          <w:rPr>
            <w:webHidden/>
          </w:rPr>
          <w:tab/>
        </w:r>
        <w:r w:rsidR="003E5ADB">
          <w:rPr>
            <w:webHidden/>
          </w:rPr>
          <w:fldChar w:fldCharType="begin"/>
        </w:r>
        <w:r w:rsidR="003E5ADB">
          <w:rPr>
            <w:webHidden/>
          </w:rPr>
          <w:instrText xml:space="preserve"> PAGEREF _Toc495057834 \h </w:instrText>
        </w:r>
        <w:r w:rsidR="003E5ADB">
          <w:rPr>
            <w:webHidden/>
          </w:rPr>
        </w:r>
        <w:r w:rsidR="003E5ADB">
          <w:rPr>
            <w:webHidden/>
          </w:rPr>
          <w:fldChar w:fldCharType="separate"/>
        </w:r>
        <w:r w:rsidR="003E5ADB">
          <w:rPr>
            <w:webHidden/>
          </w:rPr>
          <w:t>7</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35" w:history="1">
        <w:r w:rsidR="003E5ADB" w:rsidRPr="00DB05B0">
          <w:rPr>
            <w:rStyle w:val="Hyperlink"/>
          </w:rPr>
          <w:t>3.2</w:t>
        </w:r>
        <w:r w:rsidR="003E5ADB">
          <w:rPr>
            <w:rFonts w:asciiTheme="minorHAnsi" w:eastAsiaTheme="minorEastAsia" w:hAnsiTheme="minorHAnsi"/>
            <w:color w:val="auto"/>
            <w:kern w:val="0"/>
            <w:szCs w:val="22"/>
          </w:rPr>
          <w:tab/>
        </w:r>
        <w:r w:rsidR="003E5ADB" w:rsidRPr="00DB05B0">
          <w:rPr>
            <w:rStyle w:val="Hyperlink"/>
          </w:rPr>
          <w:t>Data Flow Diagrams</w:t>
        </w:r>
        <w:r w:rsidR="003E5ADB">
          <w:rPr>
            <w:webHidden/>
          </w:rPr>
          <w:tab/>
        </w:r>
        <w:r w:rsidR="003E5ADB">
          <w:rPr>
            <w:webHidden/>
          </w:rPr>
          <w:fldChar w:fldCharType="begin"/>
        </w:r>
        <w:r w:rsidR="003E5ADB">
          <w:rPr>
            <w:webHidden/>
          </w:rPr>
          <w:instrText xml:space="preserve"> PAGEREF _Toc495057835 \h </w:instrText>
        </w:r>
        <w:r w:rsidR="003E5ADB">
          <w:rPr>
            <w:webHidden/>
          </w:rPr>
        </w:r>
        <w:r w:rsidR="003E5ADB">
          <w:rPr>
            <w:webHidden/>
          </w:rPr>
          <w:fldChar w:fldCharType="separate"/>
        </w:r>
        <w:r w:rsidR="003E5ADB">
          <w:rPr>
            <w:webHidden/>
          </w:rPr>
          <w:t>7</w:t>
        </w:r>
        <w:r w:rsidR="003E5ADB">
          <w:rPr>
            <w:webHidden/>
          </w:rPr>
          <w:fldChar w:fldCharType="end"/>
        </w:r>
      </w:hyperlink>
    </w:p>
    <w:p w:rsidR="003E5ADB" w:rsidRDefault="008D7BFD">
      <w:pPr>
        <w:pStyle w:val="TOC3"/>
        <w:tabs>
          <w:tab w:val="left" w:pos="1200"/>
        </w:tabs>
        <w:rPr>
          <w:rFonts w:asciiTheme="minorHAnsi" w:eastAsiaTheme="minorEastAsia" w:hAnsiTheme="minorHAnsi"/>
          <w:color w:val="auto"/>
          <w:kern w:val="0"/>
          <w:sz w:val="22"/>
          <w:szCs w:val="22"/>
        </w:rPr>
      </w:pPr>
      <w:hyperlink w:anchor="_Toc495057836" w:history="1">
        <w:r w:rsidR="003E5ADB" w:rsidRPr="00DB05B0">
          <w:rPr>
            <w:rStyle w:val="Hyperlink"/>
          </w:rPr>
          <w:t>3.2.1</w:t>
        </w:r>
        <w:r w:rsidR="003E5ADB">
          <w:rPr>
            <w:rFonts w:asciiTheme="minorHAnsi" w:eastAsiaTheme="minorEastAsia" w:hAnsiTheme="minorHAnsi"/>
            <w:color w:val="auto"/>
            <w:kern w:val="0"/>
            <w:sz w:val="22"/>
            <w:szCs w:val="22"/>
          </w:rPr>
          <w:tab/>
        </w:r>
        <w:r w:rsidR="003E5ADB" w:rsidRPr="00DB05B0">
          <w:rPr>
            <w:rStyle w:val="Hyperlink"/>
          </w:rPr>
          <w:t>Component level DFD</w:t>
        </w:r>
        <w:r w:rsidR="003E5ADB">
          <w:rPr>
            <w:webHidden/>
          </w:rPr>
          <w:tab/>
        </w:r>
        <w:r w:rsidR="003E5ADB">
          <w:rPr>
            <w:webHidden/>
          </w:rPr>
          <w:fldChar w:fldCharType="begin"/>
        </w:r>
        <w:r w:rsidR="003E5ADB">
          <w:rPr>
            <w:webHidden/>
          </w:rPr>
          <w:instrText xml:space="preserve"> PAGEREF _Toc495057836 \h </w:instrText>
        </w:r>
        <w:r w:rsidR="003E5ADB">
          <w:rPr>
            <w:webHidden/>
          </w:rPr>
        </w:r>
        <w:r w:rsidR="003E5ADB">
          <w:rPr>
            <w:webHidden/>
          </w:rPr>
          <w:fldChar w:fldCharType="separate"/>
        </w:r>
        <w:r w:rsidR="003E5ADB">
          <w:rPr>
            <w:webHidden/>
          </w:rPr>
          <w:t>7</w:t>
        </w:r>
        <w:r w:rsidR="003E5ADB">
          <w:rPr>
            <w:webHidden/>
          </w:rPr>
          <w:fldChar w:fldCharType="end"/>
        </w:r>
      </w:hyperlink>
    </w:p>
    <w:p w:rsidR="003E5ADB" w:rsidRDefault="008D7BFD">
      <w:pPr>
        <w:pStyle w:val="TOC3"/>
        <w:tabs>
          <w:tab w:val="left" w:pos="1200"/>
        </w:tabs>
        <w:rPr>
          <w:rFonts w:asciiTheme="minorHAnsi" w:eastAsiaTheme="minorEastAsia" w:hAnsiTheme="minorHAnsi"/>
          <w:color w:val="auto"/>
          <w:kern w:val="0"/>
          <w:sz w:val="22"/>
          <w:szCs w:val="22"/>
        </w:rPr>
      </w:pPr>
      <w:hyperlink w:anchor="_Toc495057837" w:history="1">
        <w:r w:rsidR="003E5ADB" w:rsidRPr="00DB05B0">
          <w:rPr>
            <w:rStyle w:val="Hyperlink"/>
          </w:rPr>
          <w:t>3.2.2</w:t>
        </w:r>
        <w:r w:rsidR="003E5ADB">
          <w:rPr>
            <w:rFonts w:asciiTheme="minorHAnsi" w:eastAsiaTheme="minorEastAsia" w:hAnsiTheme="minorHAnsi"/>
            <w:color w:val="auto"/>
            <w:kern w:val="0"/>
            <w:sz w:val="22"/>
            <w:szCs w:val="22"/>
          </w:rPr>
          <w:tab/>
        </w:r>
        <w:r w:rsidR="003E5ADB" w:rsidRPr="00DB05B0">
          <w:rPr>
            <w:rStyle w:val="Hyperlink"/>
          </w:rPr>
          <w:t>Function level DFD</w:t>
        </w:r>
        <w:r w:rsidR="003E5ADB">
          <w:rPr>
            <w:webHidden/>
          </w:rPr>
          <w:tab/>
        </w:r>
        <w:r w:rsidR="003E5ADB">
          <w:rPr>
            <w:webHidden/>
          </w:rPr>
          <w:fldChar w:fldCharType="begin"/>
        </w:r>
        <w:r w:rsidR="003E5ADB">
          <w:rPr>
            <w:webHidden/>
          </w:rPr>
          <w:instrText xml:space="preserve"> PAGEREF _Toc495057837 \h </w:instrText>
        </w:r>
        <w:r w:rsidR="003E5ADB">
          <w:rPr>
            <w:webHidden/>
          </w:rPr>
        </w:r>
        <w:r w:rsidR="003E5ADB">
          <w:rPr>
            <w:webHidden/>
          </w:rPr>
          <w:fldChar w:fldCharType="separate"/>
        </w:r>
        <w:r w:rsidR="003E5ADB">
          <w:rPr>
            <w:webHidden/>
          </w:rPr>
          <w:t>7</w:t>
        </w:r>
        <w:r w:rsidR="003E5ADB">
          <w:rPr>
            <w:webHidden/>
          </w:rPr>
          <w:fldChar w:fldCharType="end"/>
        </w:r>
      </w:hyperlink>
    </w:p>
    <w:p w:rsidR="003E5ADB" w:rsidRDefault="008D7BFD">
      <w:pPr>
        <w:pStyle w:val="TOC1"/>
        <w:rPr>
          <w:rFonts w:eastAsiaTheme="minorEastAsia"/>
          <w:b w:val="0"/>
          <w:color w:val="auto"/>
          <w:kern w:val="0"/>
          <w:sz w:val="22"/>
          <w:szCs w:val="22"/>
          <w:lang w:val="en-US"/>
        </w:rPr>
      </w:pPr>
      <w:hyperlink w:anchor="_Toc495057838" w:history="1">
        <w:r w:rsidR="003E5ADB" w:rsidRPr="00DB05B0">
          <w:rPr>
            <w:rStyle w:val="Hyperlink"/>
            <w:rFonts w:ascii="Calibri" w:hAnsi="Calibri" w:cs="Calibri"/>
          </w:rPr>
          <w:t>4</w:t>
        </w:r>
        <w:r w:rsidR="003E5ADB">
          <w:rPr>
            <w:rFonts w:eastAsiaTheme="minorEastAsia"/>
            <w:b w:val="0"/>
            <w:color w:val="auto"/>
            <w:kern w:val="0"/>
            <w:sz w:val="22"/>
            <w:szCs w:val="22"/>
            <w:lang w:val="en-US"/>
          </w:rPr>
          <w:tab/>
        </w:r>
        <w:r w:rsidR="003E5ADB" w:rsidRPr="00DB05B0">
          <w:rPr>
            <w:rStyle w:val="Hyperlink"/>
            <w:rFonts w:ascii="Calibri" w:hAnsi="Calibri" w:cs="Calibri"/>
          </w:rPr>
          <w:t>Constant Data Dictionary</w:t>
        </w:r>
        <w:r w:rsidR="003E5ADB">
          <w:rPr>
            <w:webHidden/>
          </w:rPr>
          <w:tab/>
        </w:r>
        <w:r w:rsidR="003E5ADB">
          <w:rPr>
            <w:webHidden/>
          </w:rPr>
          <w:fldChar w:fldCharType="begin"/>
        </w:r>
        <w:r w:rsidR="003E5ADB">
          <w:rPr>
            <w:webHidden/>
          </w:rPr>
          <w:instrText xml:space="preserve"> PAGEREF _Toc495057838 \h </w:instrText>
        </w:r>
        <w:r w:rsidR="003E5ADB">
          <w:rPr>
            <w:webHidden/>
          </w:rPr>
        </w:r>
        <w:r w:rsidR="003E5ADB">
          <w:rPr>
            <w:webHidden/>
          </w:rPr>
          <w:fldChar w:fldCharType="separate"/>
        </w:r>
        <w:r w:rsidR="003E5ADB">
          <w:rPr>
            <w:webHidden/>
          </w:rPr>
          <w:t>8</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39" w:history="1">
        <w:r w:rsidR="003E5ADB" w:rsidRPr="00DB05B0">
          <w:rPr>
            <w:rStyle w:val="Hyperlink"/>
          </w:rPr>
          <w:t>4.1</w:t>
        </w:r>
        <w:r w:rsidR="003E5ADB">
          <w:rPr>
            <w:rFonts w:asciiTheme="minorHAnsi" w:eastAsiaTheme="minorEastAsia" w:hAnsiTheme="minorHAnsi"/>
            <w:color w:val="auto"/>
            <w:kern w:val="0"/>
            <w:szCs w:val="22"/>
          </w:rPr>
          <w:tab/>
        </w:r>
        <w:r w:rsidR="003E5ADB" w:rsidRPr="00DB05B0">
          <w:rPr>
            <w:rStyle w:val="Hyperlink"/>
          </w:rPr>
          <w:t>Program (fixed) Constants</w:t>
        </w:r>
        <w:r w:rsidR="003E5ADB">
          <w:rPr>
            <w:webHidden/>
          </w:rPr>
          <w:tab/>
        </w:r>
        <w:r w:rsidR="003E5ADB">
          <w:rPr>
            <w:webHidden/>
          </w:rPr>
          <w:fldChar w:fldCharType="begin"/>
        </w:r>
        <w:r w:rsidR="003E5ADB">
          <w:rPr>
            <w:webHidden/>
          </w:rPr>
          <w:instrText xml:space="preserve"> PAGEREF _Toc495057839 \h </w:instrText>
        </w:r>
        <w:r w:rsidR="003E5ADB">
          <w:rPr>
            <w:webHidden/>
          </w:rPr>
        </w:r>
        <w:r w:rsidR="003E5ADB">
          <w:rPr>
            <w:webHidden/>
          </w:rPr>
          <w:fldChar w:fldCharType="separate"/>
        </w:r>
        <w:r w:rsidR="003E5ADB">
          <w:rPr>
            <w:webHidden/>
          </w:rPr>
          <w:t>8</w:t>
        </w:r>
        <w:r w:rsidR="003E5ADB">
          <w:rPr>
            <w:webHidden/>
          </w:rPr>
          <w:fldChar w:fldCharType="end"/>
        </w:r>
      </w:hyperlink>
    </w:p>
    <w:p w:rsidR="003E5ADB" w:rsidRDefault="008D7BFD">
      <w:pPr>
        <w:pStyle w:val="TOC3"/>
        <w:tabs>
          <w:tab w:val="left" w:pos="1200"/>
        </w:tabs>
        <w:rPr>
          <w:rFonts w:asciiTheme="minorHAnsi" w:eastAsiaTheme="minorEastAsia" w:hAnsiTheme="minorHAnsi"/>
          <w:color w:val="auto"/>
          <w:kern w:val="0"/>
          <w:sz w:val="22"/>
          <w:szCs w:val="22"/>
        </w:rPr>
      </w:pPr>
      <w:hyperlink w:anchor="_Toc495057840" w:history="1">
        <w:r w:rsidR="003E5ADB" w:rsidRPr="00DB05B0">
          <w:rPr>
            <w:rStyle w:val="Hyperlink"/>
          </w:rPr>
          <w:t>4.1.1</w:t>
        </w:r>
        <w:r w:rsidR="003E5ADB">
          <w:rPr>
            <w:rFonts w:asciiTheme="minorHAnsi" w:eastAsiaTheme="minorEastAsia" w:hAnsiTheme="minorHAnsi"/>
            <w:color w:val="auto"/>
            <w:kern w:val="0"/>
            <w:sz w:val="22"/>
            <w:szCs w:val="22"/>
          </w:rPr>
          <w:tab/>
        </w:r>
        <w:r w:rsidR="003E5ADB" w:rsidRPr="00DB05B0">
          <w:rPr>
            <w:rStyle w:val="Hyperlink"/>
          </w:rPr>
          <w:t>Embedded Constants</w:t>
        </w:r>
        <w:r w:rsidR="003E5ADB">
          <w:rPr>
            <w:webHidden/>
          </w:rPr>
          <w:tab/>
        </w:r>
        <w:r w:rsidR="003E5ADB">
          <w:rPr>
            <w:webHidden/>
          </w:rPr>
          <w:fldChar w:fldCharType="begin"/>
        </w:r>
        <w:r w:rsidR="003E5ADB">
          <w:rPr>
            <w:webHidden/>
          </w:rPr>
          <w:instrText xml:space="preserve"> PAGEREF _Toc495057840 \h </w:instrText>
        </w:r>
        <w:r w:rsidR="003E5ADB">
          <w:rPr>
            <w:webHidden/>
          </w:rPr>
        </w:r>
        <w:r w:rsidR="003E5ADB">
          <w:rPr>
            <w:webHidden/>
          </w:rPr>
          <w:fldChar w:fldCharType="separate"/>
        </w:r>
        <w:r w:rsidR="003E5ADB">
          <w:rPr>
            <w:webHidden/>
          </w:rPr>
          <w:t>8</w:t>
        </w:r>
        <w:r w:rsidR="003E5ADB">
          <w:rPr>
            <w:webHidden/>
          </w:rPr>
          <w:fldChar w:fldCharType="end"/>
        </w:r>
      </w:hyperlink>
    </w:p>
    <w:p w:rsidR="003E5ADB" w:rsidRDefault="008D7BFD">
      <w:pPr>
        <w:pStyle w:val="TOC1"/>
        <w:rPr>
          <w:rFonts w:eastAsiaTheme="minorEastAsia"/>
          <w:b w:val="0"/>
          <w:color w:val="auto"/>
          <w:kern w:val="0"/>
          <w:sz w:val="22"/>
          <w:szCs w:val="22"/>
          <w:lang w:val="en-US"/>
        </w:rPr>
      </w:pPr>
      <w:hyperlink w:anchor="_Toc495057841" w:history="1">
        <w:r w:rsidR="003E5ADB" w:rsidRPr="00DB05B0">
          <w:rPr>
            <w:rStyle w:val="Hyperlink"/>
            <w:rFonts w:ascii="Calibri" w:hAnsi="Calibri" w:cs="Calibri"/>
          </w:rPr>
          <w:t>5</w:t>
        </w:r>
        <w:r w:rsidR="003E5ADB">
          <w:rPr>
            <w:rFonts w:eastAsiaTheme="minorEastAsia"/>
            <w:b w:val="0"/>
            <w:color w:val="auto"/>
            <w:kern w:val="0"/>
            <w:sz w:val="22"/>
            <w:szCs w:val="22"/>
            <w:lang w:val="en-US"/>
          </w:rPr>
          <w:tab/>
        </w:r>
        <w:r w:rsidR="003E5ADB" w:rsidRPr="00DB05B0">
          <w:rPr>
            <w:rStyle w:val="Hyperlink"/>
            <w:rFonts w:ascii="Calibri" w:hAnsi="Calibri" w:cs="Calibri"/>
          </w:rPr>
          <w:t>Software Component Implementation</w:t>
        </w:r>
        <w:r w:rsidR="003E5ADB">
          <w:rPr>
            <w:webHidden/>
          </w:rPr>
          <w:tab/>
        </w:r>
        <w:r w:rsidR="003E5ADB">
          <w:rPr>
            <w:webHidden/>
          </w:rPr>
          <w:fldChar w:fldCharType="begin"/>
        </w:r>
        <w:r w:rsidR="003E5ADB">
          <w:rPr>
            <w:webHidden/>
          </w:rPr>
          <w:instrText xml:space="preserve"> PAGEREF _Toc495057841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42" w:history="1">
        <w:r w:rsidR="003E5ADB" w:rsidRPr="00DB05B0">
          <w:rPr>
            <w:rStyle w:val="Hyperlink"/>
          </w:rPr>
          <w:t>5.1</w:t>
        </w:r>
        <w:r w:rsidR="003E5ADB">
          <w:rPr>
            <w:rFonts w:asciiTheme="minorHAnsi" w:eastAsiaTheme="minorEastAsia" w:hAnsiTheme="minorHAnsi"/>
            <w:color w:val="auto"/>
            <w:kern w:val="0"/>
            <w:szCs w:val="22"/>
          </w:rPr>
          <w:tab/>
        </w:r>
        <w:r w:rsidR="003E5ADB" w:rsidRPr="00DB05B0">
          <w:rPr>
            <w:rStyle w:val="Hyperlink"/>
          </w:rPr>
          <w:t>Sub-Module Functions</w:t>
        </w:r>
        <w:r w:rsidR="003E5ADB">
          <w:rPr>
            <w:webHidden/>
          </w:rPr>
          <w:tab/>
        </w:r>
        <w:r w:rsidR="003E5ADB">
          <w:rPr>
            <w:webHidden/>
          </w:rPr>
          <w:fldChar w:fldCharType="begin"/>
        </w:r>
        <w:r w:rsidR="003E5ADB">
          <w:rPr>
            <w:webHidden/>
          </w:rPr>
          <w:instrText xml:space="preserve"> PAGEREF _Toc495057842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3"/>
        <w:tabs>
          <w:tab w:val="left" w:pos="1200"/>
        </w:tabs>
        <w:rPr>
          <w:rFonts w:asciiTheme="minorHAnsi" w:eastAsiaTheme="minorEastAsia" w:hAnsiTheme="minorHAnsi"/>
          <w:color w:val="auto"/>
          <w:kern w:val="0"/>
          <w:sz w:val="22"/>
          <w:szCs w:val="22"/>
        </w:rPr>
      </w:pPr>
      <w:hyperlink w:anchor="_Toc495057843" w:history="1">
        <w:r w:rsidR="003E5ADB" w:rsidRPr="00DB05B0">
          <w:rPr>
            <w:rStyle w:val="Hyperlink"/>
            <w:rFonts w:cs="Calibri"/>
          </w:rPr>
          <w:t>5.1.1</w:t>
        </w:r>
        <w:r w:rsidR="003E5ADB">
          <w:rPr>
            <w:rFonts w:asciiTheme="minorHAnsi" w:eastAsiaTheme="minorEastAsia" w:hAnsiTheme="minorHAnsi"/>
            <w:color w:val="auto"/>
            <w:kern w:val="0"/>
            <w:sz w:val="22"/>
            <w:szCs w:val="22"/>
          </w:rPr>
          <w:tab/>
        </w:r>
        <w:r w:rsidR="003E5ADB" w:rsidRPr="00DB05B0">
          <w:rPr>
            <w:rStyle w:val="Hyperlink"/>
            <w:rFonts w:cs="Calibri"/>
          </w:rPr>
          <w:t>Init: GtmCfgAndUseInit1</w:t>
        </w:r>
        <w:r w:rsidR="003E5ADB">
          <w:rPr>
            <w:webHidden/>
          </w:rPr>
          <w:tab/>
        </w:r>
        <w:r w:rsidR="003E5ADB">
          <w:rPr>
            <w:webHidden/>
          </w:rPr>
          <w:fldChar w:fldCharType="begin"/>
        </w:r>
        <w:r w:rsidR="003E5ADB">
          <w:rPr>
            <w:webHidden/>
          </w:rPr>
          <w:instrText xml:space="preserve"> PAGEREF _Toc495057843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44" w:history="1">
        <w:r w:rsidR="003E5ADB" w:rsidRPr="00DB05B0">
          <w:rPr>
            <w:rStyle w:val="Hyperlink"/>
            <w:rFonts w:cs="Calibri"/>
          </w:rPr>
          <w:t>5.1.1.1</w:t>
        </w:r>
        <w:r w:rsidR="003E5ADB">
          <w:rPr>
            <w:rFonts w:asciiTheme="minorHAnsi" w:eastAsiaTheme="minorEastAsia" w:hAnsiTheme="minorHAnsi"/>
            <w:color w:val="auto"/>
            <w:kern w:val="0"/>
            <w:szCs w:val="22"/>
          </w:rPr>
          <w:tab/>
        </w:r>
        <w:r w:rsidR="003E5ADB" w:rsidRPr="00DB05B0">
          <w:rPr>
            <w:rStyle w:val="Hyperlink"/>
            <w:rFonts w:cs="Calibri"/>
          </w:rPr>
          <w:t>Design Rationale</w:t>
        </w:r>
        <w:r w:rsidR="003E5ADB">
          <w:rPr>
            <w:webHidden/>
          </w:rPr>
          <w:tab/>
        </w:r>
        <w:r w:rsidR="003E5ADB">
          <w:rPr>
            <w:webHidden/>
          </w:rPr>
          <w:fldChar w:fldCharType="begin"/>
        </w:r>
        <w:r w:rsidR="003E5ADB">
          <w:rPr>
            <w:webHidden/>
          </w:rPr>
          <w:instrText xml:space="preserve"> PAGEREF _Toc495057844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45" w:history="1">
        <w:r w:rsidR="003E5ADB" w:rsidRPr="00DB05B0">
          <w:rPr>
            <w:rStyle w:val="Hyperlink"/>
            <w:rFonts w:cs="Calibri"/>
          </w:rPr>
          <w:t>5.1.1.2</w:t>
        </w:r>
        <w:r w:rsidR="003E5ADB">
          <w:rPr>
            <w:rFonts w:asciiTheme="minorHAnsi" w:eastAsiaTheme="minorEastAsia" w:hAnsiTheme="minorHAnsi"/>
            <w:color w:val="auto"/>
            <w:kern w:val="0"/>
            <w:szCs w:val="22"/>
          </w:rPr>
          <w:tab/>
        </w:r>
        <w:r w:rsidR="003E5ADB" w:rsidRPr="00DB05B0">
          <w:rPr>
            <w:rStyle w:val="Hyperlink"/>
            <w:rFonts w:cs="Calibri"/>
          </w:rPr>
          <w:t>Module Outputs</w:t>
        </w:r>
        <w:r w:rsidR="003E5ADB">
          <w:rPr>
            <w:webHidden/>
          </w:rPr>
          <w:tab/>
        </w:r>
        <w:r w:rsidR="003E5ADB">
          <w:rPr>
            <w:webHidden/>
          </w:rPr>
          <w:fldChar w:fldCharType="begin"/>
        </w:r>
        <w:r w:rsidR="003E5ADB">
          <w:rPr>
            <w:webHidden/>
          </w:rPr>
          <w:instrText xml:space="preserve"> PAGEREF _Toc495057845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3"/>
        <w:tabs>
          <w:tab w:val="left" w:pos="1200"/>
        </w:tabs>
        <w:rPr>
          <w:rFonts w:asciiTheme="minorHAnsi" w:eastAsiaTheme="minorEastAsia" w:hAnsiTheme="minorHAnsi"/>
          <w:color w:val="auto"/>
          <w:kern w:val="0"/>
          <w:sz w:val="22"/>
          <w:szCs w:val="22"/>
        </w:rPr>
      </w:pPr>
      <w:hyperlink w:anchor="_Toc495057846" w:history="1">
        <w:r w:rsidR="003E5ADB" w:rsidRPr="00DB05B0">
          <w:rPr>
            <w:rStyle w:val="Hyperlink"/>
            <w:rFonts w:cs="Calibri"/>
          </w:rPr>
          <w:t>5.1.2</w:t>
        </w:r>
        <w:r w:rsidR="003E5ADB">
          <w:rPr>
            <w:rFonts w:asciiTheme="minorHAnsi" w:eastAsiaTheme="minorEastAsia" w:hAnsiTheme="minorHAnsi"/>
            <w:color w:val="auto"/>
            <w:kern w:val="0"/>
            <w:sz w:val="22"/>
            <w:szCs w:val="22"/>
          </w:rPr>
          <w:tab/>
        </w:r>
        <w:r w:rsidR="003E5ADB" w:rsidRPr="00DB05B0">
          <w:rPr>
            <w:rStyle w:val="Hyperlink"/>
            <w:rFonts w:cs="Calibri"/>
          </w:rPr>
          <w:t>Per: GtmCfgAndUsePer1</w:t>
        </w:r>
        <w:r w:rsidR="003E5ADB">
          <w:rPr>
            <w:webHidden/>
          </w:rPr>
          <w:tab/>
        </w:r>
        <w:r w:rsidR="003E5ADB">
          <w:rPr>
            <w:webHidden/>
          </w:rPr>
          <w:fldChar w:fldCharType="begin"/>
        </w:r>
        <w:r w:rsidR="003E5ADB">
          <w:rPr>
            <w:webHidden/>
          </w:rPr>
          <w:instrText xml:space="preserve"> PAGEREF _Toc495057846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47" w:history="1">
        <w:r w:rsidR="003E5ADB" w:rsidRPr="00DB05B0">
          <w:rPr>
            <w:rStyle w:val="Hyperlink"/>
            <w:rFonts w:cs="Calibri"/>
          </w:rPr>
          <w:t>5.1.2.1</w:t>
        </w:r>
        <w:r w:rsidR="003E5ADB">
          <w:rPr>
            <w:rFonts w:asciiTheme="minorHAnsi" w:eastAsiaTheme="minorEastAsia" w:hAnsiTheme="minorHAnsi"/>
            <w:color w:val="auto"/>
            <w:kern w:val="0"/>
            <w:szCs w:val="22"/>
          </w:rPr>
          <w:tab/>
        </w:r>
        <w:r w:rsidR="003E5ADB" w:rsidRPr="00DB05B0">
          <w:rPr>
            <w:rStyle w:val="Hyperlink"/>
            <w:rFonts w:cs="Calibri"/>
          </w:rPr>
          <w:t>Design Rationale</w:t>
        </w:r>
        <w:r w:rsidR="003E5ADB">
          <w:rPr>
            <w:webHidden/>
          </w:rPr>
          <w:tab/>
        </w:r>
        <w:r w:rsidR="003E5ADB">
          <w:rPr>
            <w:webHidden/>
          </w:rPr>
          <w:fldChar w:fldCharType="begin"/>
        </w:r>
        <w:r w:rsidR="003E5ADB">
          <w:rPr>
            <w:webHidden/>
          </w:rPr>
          <w:instrText xml:space="preserve"> PAGEREF _Toc495057847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48" w:history="1">
        <w:r w:rsidR="003E5ADB" w:rsidRPr="00DB05B0">
          <w:rPr>
            <w:rStyle w:val="Hyperlink"/>
            <w:rFonts w:cs="Calibri"/>
          </w:rPr>
          <w:t>5.1.2.2</w:t>
        </w:r>
        <w:r w:rsidR="003E5ADB">
          <w:rPr>
            <w:rFonts w:asciiTheme="minorHAnsi" w:eastAsiaTheme="minorEastAsia" w:hAnsiTheme="minorHAnsi"/>
            <w:color w:val="auto"/>
            <w:kern w:val="0"/>
            <w:szCs w:val="22"/>
          </w:rPr>
          <w:tab/>
        </w:r>
        <w:r w:rsidR="003E5ADB" w:rsidRPr="00DB05B0">
          <w:rPr>
            <w:rStyle w:val="Hyperlink"/>
            <w:rFonts w:cs="Calibri"/>
          </w:rPr>
          <w:t>Store Module Inputs to Local copies</w:t>
        </w:r>
        <w:r w:rsidR="003E5ADB">
          <w:rPr>
            <w:webHidden/>
          </w:rPr>
          <w:tab/>
        </w:r>
        <w:r w:rsidR="003E5ADB">
          <w:rPr>
            <w:webHidden/>
          </w:rPr>
          <w:fldChar w:fldCharType="begin"/>
        </w:r>
        <w:r w:rsidR="003E5ADB">
          <w:rPr>
            <w:webHidden/>
          </w:rPr>
          <w:instrText xml:space="preserve"> PAGEREF _Toc495057848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49" w:history="1">
        <w:r w:rsidR="003E5ADB" w:rsidRPr="00DB05B0">
          <w:rPr>
            <w:rStyle w:val="Hyperlink"/>
            <w:rFonts w:cs="Calibri"/>
          </w:rPr>
          <w:t>5.1.2.3</w:t>
        </w:r>
        <w:r w:rsidR="003E5ADB">
          <w:rPr>
            <w:rFonts w:asciiTheme="minorHAnsi" w:eastAsiaTheme="minorEastAsia" w:hAnsiTheme="minorHAnsi"/>
            <w:color w:val="auto"/>
            <w:kern w:val="0"/>
            <w:szCs w:val="22"/>
          </w:rPr>
          <w:tab/>
        </w:r>
        <w:r w:rsidR="003E5ADB" w:rsidRPr="00DB05B0">
          <w:rPr>
            <w:rStyle w:val="Hyperlink"/>
            <w:rFonts w:cs="Calibri"/>
          </w:rPr>
          <w:t>(Processing of function)</w:t>
        </w:r>
        <w:r w:rsidR="003E5ADB">
          <w:rPr>
            <w:webHidden/>
          </w:rPr>
          <w:tab/>
        </w:r>
        <w:r w:rsidR="003E5ADB">
          <w:rPr>
            <w:webHidden/>
          </w:rPr>
          <w:fldChar w:fldCharType="begin"/>
        </w:r>
        <w:r w:rsidR="003E5ADB">
          <w:rPr>
            <w:webHidden/>
          </w:rPr>
          <w:instrText xml:space="preserve"> PAGEREF _Toc495057849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50" w:history="1">
        <w:r w:rsidR="003E5ADB" w:rsidRPr="00DB05B0">
          <w:rPr>
            <w:rStyle w:val="Hyperlink"/>
            <w:rFonts w:cs="Calibri"/>
          </w:rPr>
          <w:t>5.1.2.4</w:t>
        </w:r>
        <w:r w:rsidR="003E5ADB">
          <w:rPr>
            <w:rFonts w:asciiTheme="minorHAnsi" w:eastAsiaTheme="minorEastAsia" w:hAnsiTheme="minorHAnsi"/>
            <w:color w:val="auto"/>
            <w:kern w:val="0"/>
            <w:szCs w:val="22"/>
          </w:rPr>
          <w:tab/>
        </w:r>
        <w:r w:rsidR="003E5ADB" w:rsidRPr="00DB05B0">
          <w:rPr>
            <w:rStyle w:val="Hyperlink"/>
            <w:rFonts w:cs="Calibri"/>
          </w:rPr>
          <w:t>Store Local copy of outputs into Module Outputs</w:t>
        </w:r>
        <w:r w:rsidR="003E5ADB">
          <w:rPr>
            <w:webHidden/>
          </w:rPr>
          <w:tab/>
        </w:r>
        <w:r w:rsidR="003E5ADB">
          <w:rPr>
            <w:webHidden/>
          </w:rPr>
          <w:fldChar w:fldCharType="begin"/>
        </w:r>
        <w:r w:rsidR="003E5ADB">
          <w:rPr>
            <w:webHidden/>
          </w:rPr>
          <w:instrText xml:space="preserve"> PAGEREF _Toc495057850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3"/>
        <w:tabs>
          <w:tab w:val="left" w:pos="1200"/>
        </w:tabs>
        <w:rPr>
          <w:rFonts w:asciiTheme="minorHAnsi" w:eastAsiaTheme="minorEastAsia" w:hAnsiTheme="minorHAnsi"/>
          <w:color w:val="auto"/>
          <w:kern w:val="0"/>
          <w:sz w:val="22"/>
          <w:szCs w:val="22"/>
        </w:rPr>
      </w:pPr>
      <w:hyperlink w:anchor="_Toc495057851" w:history="1">
        <w:r w:rsidR="003E5ADB" w:rsidRPr="00DB05B0">
          <w:rPr>
            <w:rStyle w:val="Hyperlink"/>
            <w:rFonts w:cs="Calibri"/>
          </w:rPr>
          <w:t>5.1.3</w:t>
        </w:r>
        <w:r w:rsidR="003E5ADB">
          <w:rPr>
            <w:rFonts w:asciiTheme="minorHAnsi" w:eastAsiaTheme="minorEastAsia" w:hAnsiTheme="minorHAnsi"/>
            <w:color w:val="auto"/>
            <w:kern w:val="0"/>
            <w:sz w:val="22"/>
            <w:szCs w:val="22"/>
          </w:rPr>
          <w:tab/>
        </w:r>
        <w:r w:rsidR="003E5ADB" w:rsidRPr="00DB05B0">
          <w:rPr>
            <w:rStyle w:val="Hyperlink"/>
            <w:rFonts w:cs="Calibri"/>
          </w:rPr>
          <w:t>Per: GtmCfgAndUsePer2</w:t>
        </w:r>
        <w:r w:rsidR="003E5ADB">
          <w:rPr>
            <w:webHidden/>
          </w:rPr>
          <w:tab/>
        </w:r>
        <w:r w:rsidR="003E5ADB">
          <w:rPr>
            <w:webHidden/>
          </w:rPr>
          <w:fldChar w:fldCharType="begin"/>
        </w:r>
        <w:r w:rsidR="003E5ADB">
          <w:rPr>
            <w:webHidden/>
          </w:rPr>
          <w:instrText xml:space="preserve"> PAGEREF _Toc495057851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52" w:history="1">
        <w:r w:rsidR="003E5ADB" w:rsidRPr="00DB05B0">
          <w:rPr>
            <w:rStyle w:val="Hyperlink"/>
            <w:rFonts w:cs="Calibri"/>
          </w:rPr>
          <w:t>5.1.3.1</w:t>
        </w:r>
        <w:r w:rsidR="003E5ADB">
          <w:rPr>
            <w:rFonts w:asciiTheme="minorHAnsi" w:eastAsiaTheme="minorEastAsia" w:hAnsiTheme="minorHAnsi"/>
            <w:color w:val="auto"/>
            <w:kern w:val="0"/>
            <w:szCs w:val="22"/>
          </w:rPr>
          <w:tab/>
        </w:r>
        <w:r w:rsidR="003E5ADB" w:rsidRPr="00DB05B0">
          <w:rPr>
            <w:rStyle w:val="Hyperlink"/>
            <w:rFonts w:cs="Calibri"/>
          </w:rPr>
          <w:t>Design Rationale</w:t>
        </w:r>
        <w:r w:rsidR="003E5ADB">
          <w:rPr>
            <w:webHidden/>
          </w:rPr>
          <w:tab/>
        </w:r>
        <w:r w:rsidR="003E5ADB">
          <w:rPr>
            <w:webHidden/>
          </w:rPr>
          <w:fldChar w:fldCharType="begin"/>
        </w:r>
        <w:r w:rsidR="003E5ADB">
          <w:rPr>
            <w:webHidden/>
          </w:rPr>
          <w:instrText xml:space="preserve"> PAGEREF _Toc495057852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53" w:history="1">
        <w:r w:rsidR="003E5ADB" w:rsidRPr="00DB05B0">
          <w:rPr>
            <w:rStyle w:val="Hyperlink"/>
            <w:rFonts w:cs="Calibri"/>
          </w:rPr>
          <w:t>5.1.3.2</w:t>
        </w:r>
        <w:r w:rsidR="003E5ADB">
          <w:rPr>
            <w:rFonts w:asciiTheme="minorHAnsi" w:eastAsiaTheme="minorEastAsia" w:hAnsiTheme="minorHAnsi"/>
            <w:color w:val="auto"/>
            <w:kern w:val="0"/>
            <w:szCs w:val="22"/>
          </w:rPr>
          <w:tab/>
        </w:r>
        <w:r w:rsidR="003E5ADB" w:rsidRPr="00DB05B0">
          <w:rPr>
            <w:rStyle w:val="Hyperlink"/>
            <w:rFonts w:cs="Calibri"/>
          </w:rPr>
          <w:t>Store Module Inputs to Local copies</w:t>
        </w:r>
        <w:r w:rsidR="003E5ADB">
          <w:rPr>
            <w:webHidden/>
          </w:rPr>
          <w:tab/>
        </w:r>
        <w:r w:rsidR="003E5ADB">
          <w:rPr>
            <w:webHidden/>
          </w:rPr>
          <w:fldChar w:fldCharType="begin"/>
        </w:r>
        <w:r w:rsidR="003E5ADB">
          <w:rPr>
            <w:webHidden/>
          </w:rPr>
          <w:instrText xml:space="preserve"> PAGEREF _Toc495057853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54" w:history="1">
        <w:r w:rsidR="003E5ADB" w:rsidRPr="00DB05B0">
          <w:rPr>
            <w:rStyle w:val="Hyperlink"/>
            <w:rFonts w:cs="Calibri"/>
          </w:rPr>
          <w:t>5.1.3.3</w:t>
        </w:r>
        <w:r w:rsidR="003E5ADB">
          <w:rPr>
            <w:rFonts w:asciiTheme="minorHAnsi" w:eastAsiaTheme="minorEastAsia" w:hAnsiTheme="minorHAnsi"/>
            <w:color w:val="auto"/>
            <w:kern w:val="0"/>
            <w:szCs w:val="22"/>
          </w:rPr>
          <w:tab/>
        </w:r>
        <w:r w:rsidR="003E5ADB" w:rsidRPr="00DB05B0">
          <w:rPr>
            <w:rStyle w:val="Hyperlink"/>
            <w:rFonts w:cs="Calibri"/>
          </w:rPr>
          <w:t>(Processing of function)</w:t>
        </w:r>
        <w:r w:rsidR="003E5ADB">
          <w:rPr>
            <w:webHidden/>
          </w:rPr>
          <w:tab/>
        </w:r>
        <w:r w:rsidR="003E5ADB">
          <w:rPr>
            <w:webHidden/>
          </w:rPr>
          <w:fldChar w:fldCharType="begin"/>
        </w:r>
        <w:r w:rsidR="003E5ADB">
          <w:rPr>
            <w:webHidden/>
          </w:rPr>
          <w:instrText xml:space="preserve"> PAGEREF _Toc495057854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55" w:history="1">
        <w:r w:rsidR="003E5ADB" w:rsidRPr="00DB05B0">
          <w:rPr>
            <w:rStyle w:val="Hyperlink"/>
            <w:rFonts w:cs="Calibri"/>
          </w:rPr>
          <w:t>5.1.3.4</w:t>
        </w:r>
        <w:r w:rsidR="003E5ADB">
          <w:rPr>
            <w:rFonts w:asciiTheme="minorHAnsi" w:eastAsiaTheme="minorEastAsia" w:hAnsiTheme="minorHAnsi"/>
            <w:color w:val="auto"/>
            <w:kern w:val="0"/>
            <w:szCs w:val="22"/>
          </w:rPr>
          <w:tab/>
        </w:r>
        <w:r w:rsidR="003E5ADB" w:rsidRPr="00DB05B0">
          <w:rPr>
            <w:rStyle w:val="Hyperlink"/>
            <w:rFonts w:cs="Calibri"/>
          </w:rPr>
          <w:t>Store Local copy of outputs into Module Outputs</w:t>
        </w:r>
        <w:r w:rsidR="003E5ADB">
          <w:rPr>
            <w:webHidden/>
          </w:rPr>
          <w:tab/>
        </w:r>
        <w:r w:rsidR="003E5ADB">
          <w:rPr>
            <w:webHidden/>
          </w:rPr>
          <w:fldChar w:fldCharType="begin"/>
        </w:r>
        <w:r w:rsidR="003E5ADB">
          <w:rPr>
            <w:webHidden/>
          </w:rPr>
          <w:instrText xml:space="preserve"> PAGEREF _Toc495057855 \h </w:instrText>
        </w:r>
        <w:r w:rsidR="003E5ADB">
          <w:rPr>
            <w:webHidden/>
          </w:rPr>
        </w:r>
        <w:r w:rsidR="003E5ADB">
          <w:rPr>
            <w:webHidden/>
          </w:rPr>
          <w:fldChar w:fldCharType="separate"/>
        </w:r>
        <w:r w:rsidR="003E5ADB">
          <w:rPr>
            <w:webHidden/>
          </w:rPr>
          <w:t>9</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56" w:history="1">
        <w:r w:rsidR="003E5ADB" w:rsidRPr="00DB05B0">
          <w:rPr>
            <w:rStyle w:val="Hyperlink"/>
          </w:rPr>
          <w:t>5.2</w:t>
        </w:r>
        <w:r w:rsidR="003E5ADB">
          <w:rPr>
            <w:rFonts w:asciiTheme="minorHAnsi" w:eastAsiaTheme="minorEastAsia" w:hAnsiTheme="minorHAnsi"/>
            <w:color w:val="auto"/>
            <w:kern w:val="0"/>
            <w:szCs w:val="22"/>
          </w:rPr>
          <w:tab/>
        </w:r>
        <w:r w:rsidR="003E5ADB" w:rsidRPr="00DB05B0">
          <w:rPr>
            <w:rStyle w:val="Hyperlink"/>
          </w:rPr>
          <w:t>Server Runnable () Functions</w:t>
        </w:r>
        <w:r w:rsidR="003E5ADB">
          <w:rPr>
            <w:webHidden/>
          </w:rPr>
          <w:tab/>
        </w:r>
        <w:r w:rsidR="003E5ADB">
          <w:rPr>
            <w:webHidden/>
          </w:rPr>
          <w:fldChar w:fldCharType="begin"/>
        </w:r>
        <w:r w:rsidR="003E5ADB">
          <w:rPr>
            <w:webHidden/>
          </w:rPr>
          <w:instrText xml:space="preserve"> PAGEREF _Toc495057856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3"/>
        <w:tabs>
          <w:tab w:val="left" w:pos="1200"/>
        </w:tabs>
        <w:rPr>
          <w:rFonts w:asciiTheme="minorHAnsi" w:eastAsiaTheme="minorEastAsia" w:hAnsiTheme="minorHAnsi"/>
          <w:color w:val="auto"/>
          <w:kern w:val="0"/>
          <w:sz w:val="22"/>
          <w:szCs w:val="22"/>
        </w:rPr>
      </w:pPr>
      <w:hyperlink w:anchor="_Toc495057857" w:history="1">
        <w:r w:rsidR="003E5ADB" w:rsidRPr="00DB05B0">
          <w:rPr>
            <w:rStyle w:val="Hyperlink"/>
            <w:rFonts w:cs="Calibri"/>
          </w:rPr>
          <w:t>5.2.1</w:t>
        </w:r>
        <w:r w:rsidR="003E5ADB">
          <w:rPr>
            <w:rFonts w:asciiTheme="minorHAnsi" w:eastAsiaTheme="minorEastAsia" w:hAnsiTheme="minorHAnsi"/>
            <w:color w:val="auto"/>
            <w:kern w:val="0"/>
            <w:sz w:val="22"/>
            <w:szCs w:val="22"/>
          </w:rPr>
          <w:tab/>
        </w:r>
        <w:r w:rsidR="003E5ADB" w:rsidRPr="00DB05B0">
          <w:rPr>
            <w:rStyle w:val="Hyperlink"/>
            <w:rFonts w:cs="Calibri"/>
          </w:rPr>
          <w:t>GtmGetSent0Data_Oper</w:t>
        </w:r>
        <w:r w:rsidR="003E5ADB">
          <w:rPr>
            <w:webHidden/>
          </w:rPr>
          <w:tab/>
        </w:r>
        <w:r w:rsidR="003E5ADB">
          <w:rPr>
            <w:webHidden/>
          </w:rPr>
          <w:fldChar w:fldCharType="begin"/>
        </w:r>
        <w:r w:rsidR="003E5ADB">
          <w:rPr>
            <w:webHidden/>
          </w:rPr>
          <w:instrText xml:space="preserve"> PAGEREF _Toc495057857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58" w:history="1">
        <w:r w:rsidR="003E5ADB" w:rsidRPr="00DB05B0">
          <w:rPr>
            <w:rStyle w:val="Hyperlink"/>
            <w:rFonts w:cs="Calibri"/>
          </w:rPr>
          <w:t>5.2.1.1</w:t>
        </w:r>
        <w:r w:rsidR="003E5ADB">
          <w:rPr>
            <w:rFonts w:asciiTheme="minorHAnsi" w:eastAsiaTheme="minorEastAsia" w:hAnsiTheme="minorHAnsi"/>
            <w:color w:val="auto"/>
            <w:kern w:val="0"/>
            <w:szCs w:val="22"/>
          </w:rPr>
          <w:tab/>
        </w:r>
        <w:r w:rsidR="003E5ADB" w:rsidRPr="00DB05B0">
          <w:rPr>
            <w:rStyle w:val="Hyperlink"/>
            <w:rFonts w:cs="Calibri"/>
          </w:rPr>
          <w:t>Design Rationale</w:t>
        </w:r>
        <w:r w:rsidR="003E5ADB">
          <w:rPr>
            <w:webHidden/>
          </w:rPr>
          <w:tab/>
        </w:r>
        <w:r w:rsidR="003E5ADB">
          <w:rPr>
            <w:webHidden/>
          </w:rPr>
          <w:fldChar w:fldCharType="begin"/>
        </w:r>
        <w:r w:rsidR="003E5ADB">
          <w:rPr>
            <w:webHidden/>
          </w:rPr>
          <w:instrText xml:space="preserve"> PAGEREF _Toc495057858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59" w:history="1">
        <w:r w:rsidR="003E5ADB" w:rsidRPr="00DB05B0">
          <w:rPr>
            <w:rStyle w:val="Hyperlink"/>
            <w:rFonts w:cs="Calibri"/>
          </w:rPr>
          <w:t>5.2.1.2</w:t>
        </w:r>
        <w:r w:rsidR="003E5ADB">
          <w:rPr>
            <w:rFonts w:asciiTheme="minorHAnsi" w:eastAsiaTheme="minorEastAsia" w:hAnsiTheme="minorHAnsi"/>
            <w:color w:val="auto"/>
            <w:kern w:val="0"/>
            <w:szCs w:val="22"/>
          </w:rPr>
          <w:tab/>
        </w:r>
        <w:r w:rsidR="003E5ADB" w:rsidRPr="00DB05B0">
          <w:rPr>
            <w:rStyle w:val="Hyperlink"/>
            <w:rFonts w:cs="Calibri"/>
          </w:rPr>
          <w:t>Store Module Inputs to Local copies</w:t>
        </w:r>
        <w:r w:rsidR="003E5ADB">
          <w:rPr>
            <w:webHidden/>
          </w:rPr>
          <w:tab/>
        </w:r>
        <w:r w:rsidR="003E5ADB">
          <w:rPr>
            <w:webHidden/>
          </w:rPr>
          <w:fldChar w:fldCharType="begin"/>
        </w:r>
        <w:r w:rsidR="003E5ADB">
          <w:rPr>
            <w:webHidden/>
          </w:rPr>
          <w:instrText xml:space="preserve"> PAGEREF _Toc495057859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60" w:history="1">
        <w:r w:rsidR="003E5ADB" w:rsidRPr="00DB05B0">
          <w:rPr>
            <w:rStyle w:val="Hyperlink"/>
            <w:rFonts w:cs="Calibri"/>
          </w:rPr>
          <w:t>5.2.1.3</w:t>
        </w:r>
        <w:r w:rsidR="003E5ADB">
          <w:rPr>
            <w:rFonts w:asciiTheme="minorHAnsi" w:eastAsiaTheme="minorEastAsia" w:hAnsiTheme="minorHAnsi"/>
            <w:color w:val="auto"/>
            <w:kern w:val="0"/>
            <w:szCs w:val="22"/>
          </w:rPr>
          <w:tab/>
        </w:r>
        <w:r w:rsidR="003E5ADB" w:rsidRPr="00DB05B0">
          <w:rPr>
            <w:rStyle w:val="Hyperlink"/>
            <w:rFonts w:cs="Calibri"/>
          </w:rPr>
          <w:t>(Processing of function)</w:t>
        </w:r>
        <w:r w:rsidR="003E5ADB">
          <w:rPr>
            <w:webHidden/>
          </w:rPr>
          <w:tab/>
        </w:r>
        <w:r w:rsidR="003E5ADB">
          <w:rPr>
            <w:webHidden/>
          </w:rPr>
          <w:fldChar w:fldCharType="begin"/>
        </w:r>
        <w:r w:rsidR="003E5ADB">
          <w:rPr>
            <w:webHidden/>
          </w:rPr>
          <w:instrText xml:space="preserve"> PAGEREF _Toc495057860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61" w:history="1">
        <w:r w:rsidR="003E5ADB" w:rsidRPr="00DB05B0">
          <w:rPr>
            <w:rStyle w:val="Hyperlink"/>
            <w:rFonts w:cs="Calibri"/>
          </w:rPr>
          <w:t>5.2.1.4</w:t>
        </w:r>
        <w:r w:rsidR="003E5ADB">
          <w:rPr>
            <w:rFonts w:asciiTheme="minorHAnsi" w:eastAsiaTheme="minorEastAsia" w:hAnsiTheme="minorHAnsi"/>
            <w:color w:val="auto"/>
            <w:kern w:val="0"/>
            <w:szCs w:val="22"/>
          </w:rPr>
          <w:tab/>
        </w:r>
        <w:r w:rsidR="003E5ADB" w:rsidRPr="00DB05B0">
          <w:rPr>
            <w:rStyle w:val="Hyperlink"/>
            <w:rFonts w:cs="Calibri"/>
          </w:rPr>
          <w:t>Store Local copy of outputs into Module Outputs</w:t>
        </w:r>
        <w:r w:rsidR="003E5ADB">
          <w:rPr>
            <w:webHidden/>
          </w:rPr>
          <w:tab/>
        </w:r>
        <w:r w:rsidR="003E5ADB">
          <w:rPr>
            <w:webHidden/>
          </w:rPr>
          <w:fldChar w:fldCharType="begin"/>
        </w:r>
        <w:r w:rsidR="003E5ADB">
          <w:rPr>
            <w:webHidden/>
          </w:rPr>
          <w:instrText xml:space="preserve"> PAGEREF _Toc495057861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3"/>
        <w:tabs>
          <w:tab w:val="left" w:pos="1200"/>
        </w:tabs>
        <w:rPr>
          <w:rFonts w:asciiTheme="minorHAnsi" w:eastAsiaTheme="minorEastAsia" w:hAnsiTheme="minorHAnsi"/>
          <w:color w:val="auto"/>
          <w:kern w:val="0"/>
          <w:sz w:val="22"/>
          <w:szCs w:val="22"/>
        </w:rPr>
      </w:pPr>
      <w:hyperlink w:anchor="_Toc495057862" w:history="1">
        <w:r w:rsidR="003E5ADB" w:rsidRPr="00DB05B0">
          <w:rPr>
            <w:rStyle w:val="Hyperlink"/>
            <w:rFonts w:cs="Calibri"/>
          </w:rPr>
          <w:t>5.2.2</w:t>
        </w:r>
        <w:r w:rsidR="003E5ADB">
          <w:rPr>
            <w:rFonts w:asciiTheme="minorHAnsi" w:eastAsiaTheme="minorEastAsia" w:hAnsiTheme="minorHAnsi"/>
            <w:color w:val="auto"/>
            <w:kern w:val="0"/>
            <w:sz w:val="22"/>
            <w:szCs w:val="22"/>
          </w:rPr>
          <w:tab/>
        </w:r>
        <w:r w:rsidR="003E5ADB" w:rsidRPr="00DB05B0">
          <w:rPr>
            <w:rStyle w:val="Hyperlink"/>
            <w:rFonts w:cs="Calibri"/>
          </w:rPr>
          <w:t>GtmGetSent1Data_Oper</w:t>
        </w:r>
        <w:r w:rsidR="003E5ADB">
          <w:rPr>
            <w:webHidden/>
          </w:rPr>
          <w:tab/>
        </w:r>
        <w:r w:rsidR="003E5ADB">
          <w:rPr>
            <w:webHidden/>
          </w:rPr>
          <w:fldChar w:fldCharType="begin"/>
        </w:r>
        <w:r w:rsidR="003E5ADB">
          <w:rPr>
            <w:webHidden/>
          </w:rPr>
          <w:instrText xml:space="preserve"> PAGEREF _Toc495057862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63" w:history="1">
        <w:r w:rsidR="003E5ADB" w:rsidRPr="00DB05B0">
          <w:rPr>
            <w:rStyle w:val="Hyperlink"/>
            <w:rFonts w:cs="Calibri"/>
          </w:rPr>
          <w:t>5.2.2.1</w:t>
        </w:r>
        <w:r w:rsidR="003E5ADB">
          <w:rPr>
            <w:rFonts w:asciiTheme="minorHAnsi" w:eastAsiaTheme="minorEastAsia" w:hAnsiTheme="minorHAnsi"/>
            <w:color w:val="auto"/>
            <w:kern w:val="0"/>
            <w:szCs w:val="22"/>
          </w:rPr>
          <w:tab/>
        </w:r>
        <w:r w:rsidR="003E5ADB" w:rsidRPr="00DB05B0">
          <w:rPr>
            <w:rStyle w:val="Hyperlink"/>
            <w:rFonts w:cs="Calibri"/>
          </w:rPr>
          <w:t>Design Rationale</w:t>
        </w:r>
        <w:r w:rsidR="003E5ADB">
          <w:rPr>
            <w:webHidden/>
          </w:rPr>
          <w:tab/>
        </w:r>
        <w:r w:rsidR="003E5ADB">
          <w:rPr>
            <w:webHidden/>
          </w:rPr>
          <w:fldChar w:fldCharType="begin"/>
        </w:r>
        <w:r w:rsidR="003E5ADB">
          <w:rPr>
            <w:webHidden/>
          </w:rPr>
          <w:instrText xml:space="preserve"> PAGEREF _Toc495057863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64" w:history="1">
        <w:r w:rsidR="003E5ADB" w:rsidRPr="00DB05B0">
          <w:rPr>
            <w:rStyle w:val="Hyperlink"/>
            <w:rFonts w:cs="Calibri"/>
          </w:rPr>
          <w:t>5.2.2.2</w:t>
        </w:r>
        <w:r w:rsidR="003E5ADB">
          <w:rPr>
            <w:rFonts w:asciiTheme="minorHAnsi" w:eastAsiaTheme="minorEastAsia" w:hAnsiTheme="minorHAnsi"/>
            <w:color w:val="auto"/>
            <w:kern w:val="0"/>
            <w:szCs w:val="22"/>
          </w:rPr>
          <w:tab/>
        </w:r>
        <w:r w:rsidR="003E5ADB" w:rsidRPr="00DB05B0">
          <w:rPr>
            <w:rStyle w:val="Hyperlink"/>
            <w:rFonts w:cs="Calibri"/>
          </w:rPr>
          <w:t>Store Module Inputs to Local copies</w:t>
        </w:r>
        <w:r w:rsidR="003E5ADB">
          <w:rPr>
            <w:webHidden/>
          </w:rPr>
          <w:tab/>
        </w:r>
        <w:r w:rsidR="003E5ADB">
          <w:rPr>
            <w:webHidden/>
          </w:rPr>
          <w:fldChar w:fldCharType="begin"/>
        </w:r>
        <w:r w:rsidR="003E5ADB">
          <w:rPr>
            <w:webHidden/>
          </w:rPr>
          <w:instrText xml:space="preserve"> PAGEREF _Toc495057864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65" w:history="1">
        <w:r w:rsidR="003E5ADB" w:rsidRPr="00DB05B0">
          <w:rPr>
            <w:rStyle w:val="Hyperlink"/>
            <w:rFonts w:cs="Calibri"/>
          </w:rPr>
          <w:t>5.2.2.3</w:t>
        </w:r>
        <w:r w:rsidR="003E5ADB">
          <w:rPr>
            <w:rFonts w:asciiTheme="minorHAnsi" w:eastAsiaTheme="minorEastAsia" w:hAnsiTheme="minorHAnsi"/>
            <w:color w:val="auto"/>
            <w:kern w:val="0"/>
            <w:szCs w:val="22"/>
          </w:rPr>
          <w:tab/>
        </w:r>
        <w:r w:rsidR="003E5ADB" w:rsidRPr="00DB05B0">
          <w:rPr>
            <w:rStyle w:val="Hyperlink"/>
            <w:rFonts w:cs="Calibri"/>
          </w:rPr>
          <w:t>(Processing of function)</w:t>
        </w:r>
        <w:r w:rsidR="003E5ADB">
          <w:rPr>
            <w:webHidden/>
          </w:rPr>
          <w:tab/>
        </w:r>
        <w:r w:rsidR="003E5ADB">
          <w:rPr>
            <w:webHidden/>
          </w:rPr>
          <w:fldChar w:fldCharType="begin"/>
        </w:r>
        <w:r w:rsidR="003E5ADB">
          <w:rPr>
            <w:webHidden/>
          </w:rPr>
          <w:instrText xml:space="preserve"> PAGEREF _Toc495057865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66" w:history="1">
        <w:r w:rsidR="003E5ADB" w:rsidRPr="00DB05B0">
          <w:rPr>
            <w:rStyle w:val="Hyperlink"/>
            <w:rFonts w:cs="Calibri"/>
          </w:rPr>
          <w:t>5.2.2.4</w:t>
        </w:r>
        <w:r w:rsidR="003E5ADB">
          <w:rPr>
            <w:rFonts w:asciiTheme="minorHAnsi" w:eastAsiaTheme="minorEastAsia" w:hAnsiTheme="minorHAnsi"/>
            <w:color w:val="auto"/>
            <w:kern w:val="0"/>
            <w:szCs w:val="22"/>
          </w:rPr>
          <w:tab/>
        </w:r>
        <w:r w:rsidR="003E5ADB" w:rsidRPr="00DB05B0">
          <w:rPr>
            <w:rStyle w:val="Hyperlink"/>
            <w:rFonts w:cs="Calibri"/>
          </w:rPr>
          <w:t>Store Local copy of outputs into Module Outputs</w:t>
        </w:r>
        <w:r w:rsidR="003E5ADB">
          <w:rPr>
            <w:webHidden/>
          </w:rPr>
          <w:tab/>
        </w:r>
        <w:r w:rsidR="003E5ADB">
          <w:rPr>
            <w:webHidden/>
          </w:rPr>
          <w:fldChar w:fldCharType="begin"/>
        </w:r>
        <w:r w:rsidR="003E5ADB">
          <w:rPr>
            <w:webHidden/>
          </w:rPr>
          <w:instrText xml:space="preserve"> PAGEREF _Toc495057866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67" w:history="1">
        <w:r w:rsidR="003E5ADB" w:rsidRPr="00DB05B0">
          <w:rPr>
            <w:rStyle w:val="Hyperlink"/>
          </w:rPr>
          <w:t>5.3</w:t>
        </w:r>
        <w:r w:rsidR="003E5ADB">
          <w:rPr>
            <w:rFonts w:asciiTheme="minorHAnsi" w:eastAsiaTheme="minorEastAsia" w:hAnsiTheme="minorHAnsi"/>
            <w:color w:val="auto"/>
            <w:kern w:val="0"/>
            <w:szCs w:val="22"/>
          </w:rPr>
          <w:tab/>
        </w:r>
        <w:r w:rsidR="003E5ADB" w:rsidRPr="00DB05B0">
          <w:rPr>
            <w:rStyle w:val="Hyperlink"/>
          </w:rPr>
          <w:t>Interrupt Service Routines</w:t>
        </w:r>
        <w:r w:rsidR="003E5ADB">
          <w:rPr>
            <w:webHidden/>
          </w:rPr>
          <w:tab/>
        </w:r>
        <w:r w:rsidR="003E5ADB">
          <w:rPr>
            <w:webHidden/>
          </w:rPr>
          <w:fldChar w:fldCharType="begin"/>
        </w:r>
        <w:r w:rsidR="003E5ADB">
          <w:rPr>
            <w:webHidden/>
          </w:rPr>
          <w:instrText xml:space="preserve"> PAGEREF _Toc495057867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68" w:history="1">
        <w:r w:rsidR="003E5ADB" w:rsidRPr="00DB05B0">
          <w:rPr>
            <w:rStyle w:val="Hyperlink"/>
          </w:rPr>
          <w:t>5.4</w:t>
        </w:r>
        <w:r w:rsidR="003E5ADB">
          <w:rPr>
            <w:rFonts w:asciiTheme="minorHAnsi" w:eastAsiaTheme="minorEastAsia" w:hAnsiTheme="minorHAnsi"/>
            <w:color w:val="auto"/>
            <w:kern w:val="0"/>
            <w:szCs w:val="22"/>
          </w:rPr>
          <w:tab/>
        </w:r>
        <w:r w:rsidR="003E5ADB" w:rsidRPr="00DB05B0">
          <w:rPr>
            <w:rStyle w:val="Hyperlink"/>
          </w:rPr>
          <w:t>Module Internal (Local) Functions</w:t>
        </w:r>
        <w:r w:rsidR="003E5ADB">
          <w:rPr>
            <w:webHidden/>
          </w:rPr>
          <w:tab/>
        </w:r>
        <w:r w:rsidR="003E5ADB">
          <w:rPr>
            <w:webHidden/>
          </w:rPr>
          <w:fldChar w:fldCharType="begin"/>
        </w:r>
        <w:r w:rsidR="003E5ADB">
          <w:rPr>
            <w:webHidden/>
          </w:rPr>
          <w:instrText xml:space="preserve"> PAGEREF _Toc495057868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69" w:history="1">
        <w:r w:rsidR="003E5ADB" w:rsidRPr="00DB05B0">
          <w:rPr>
            <w:rStyle w:val="Hyperlink"/>
            <w:rFonts w:cs="Calibri"/>
          </w:rPr>
          <w:t>5.4.1</w:t>
        </w:r>
        <w:r w:rsidR="003E5ADB">
          <w:rPr>
            <w:rFonts w:asciiTheme="minorHAnsi" w:eastAsiaTheme="minorEastAsia" w:hAnsiTheme="minorHAnsi"/>
            <w:color w:val="auto"/>
            <w:kern w:val="0"/>
            <w:szCs w:val="22"/>
          </w:rPr>
          <w:tab/>
        </w:r>
        <w:r w:rsidR="003E5ADB" w:rsidRPr="00DB05B0">
          <w:rPr>
            <w:rStyle w:val="Hyperlink"/>
            <w:rFonts w:cs="Calibri"/>
          </w:rPr>
          <w:t>Local Function #1</w:t>
        </w:r>
        <w:r w:rsidR="003E5ADB">
          <w:rPr>
            <w:webHidden/>
          </w:rPr>
          <w:tab/>
        </w:r>
        <w:r w:rsidR="003E5ADB">
          <w:rPr>
            <w:webHidden/>
          </w:rPr>
          <w:fldChar w:fldCharType="begin"/>
        </w:r>
        <w:r w:rsidR="003E5ADB">
          <w:rPr>
            <w:webHidden/>
          </w:rPr>
          <w:instrText xml:space="preserve"> PAGEREF _Toc495057869 \h </w:instrText>
        </w:r>
        <w:r w:rsidR="003E5ADB">
          <w:rPr>
            <w:webHidden/>
          </w:rPr>
        </w:r>
        <w:r w:rsidR="003E5ADB">
          <w:rPr>
            <w:webHidden/>
          </w:rPr>
          <w:fldChar w:fldCharType="separate"/>
        </w:r>
        <w:r w:rsidR="003E5ADB">
          <w:rPr>
            <w:webHidden/>
          </w:rPr>
          <w:t>10</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0" w:history="1">
        <w:r w:rsidR="003E5ADB" w:rsidRPr="00DB05B0">
          <w:rPr>
            <w:rStyle w:val="Hyperlink"/>
            <w:rFonts w:cs="Calibri"/>
          </w:rPr>
          <w:t>5.4.1.1</w:t>
        </w:r>
        <w:r w:rsidR="003E5ADB">
          <w:rPr>
            <w:rFonts w:asciiTheme="minorHAnsi" w:eastAsiaTheme="minorEastAsia" w:hAnsiTheme="minorHAnsi"/>
            <w:color w:val="auto"/>
            <w:kern w:val="0"/>
            <w:szCs w:val="22"/>
          </w:rPr>
          <w:tab/>
        </w:r>
        <w:r w:rsidR="003E5ADB" w:rsidRPr="00DB05B0">
          <w:rPr>
            <w:rStyle w:val="Hyperlink"/>
            <w:rFonts w:cs="Calibri"/>
          </w:rPr>
          <w:t>Description</w:t>
        </w:r>
        <w:r w:rsidR="003E5ADB">
          <w:rPr>
            <w:webHidden/>
          </w:rPr>
          <w:tab/>
        </w:r>
        <w:r w:rsidR="003E5ADB">
          <w:rPr>
            <w:webHidden/>
          </w:rPr>
          <w:fldChar w:fldCharType="begin"/>
        </w:r>
        <w:r w:rsidR="003E5ADB">
          <w:rPr>
            <w:webHidden/>
          </w:rPr>
          <w:instrText xml:space="preserve"> PAGEREF _Toc495057870 \h </w:instrText>
        </w:r>
        <w:r w:rsidR="003E5ADB">
          <w:rPr>
            <w:webHidden/>
          </w:rPr>
        </w:r>
        <w:r w:rsidR="003E5ADB">
          <w:rPr>
            <w:webHidden/>
          </w:rPr>
          <w:fldChar w:fldCharType="separate"/>
        </w:r>
        <w:r w:rsidR="003E5ADB">
          <w:rPr>
            <w:webHidden/>
          </w:rPr>
          <w:t>11</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1" w:history="1">
        <w:r w:rsidR="003E5ADB" w:rsidRPr="00DB05B0">
          <w:rPr>
            <w:rStyle w:val="Hyperlink"/>
            <w:rFonts w:cs="Calibri"/>
          </w:rPr>
          <w:t>5.4.2</w:t>
        </w:r>
        <w:r w:rsidR="003E5ADB">
          <w:rPr>
            <w:rFonts w:asciiTheme="minorHAnsi" w:eastAsiaTheme="minorEastAsia" w:hAnsiTheme="minorHAnsi"/>
            <w:color w:val="auto"/>
            <w:kern w:val="0"/>
            <w:szCs w:val="22"/>
          </w:rPr>
          <w:tab/>
        </w:r>
        <w:r w:rsidR="003E5ADB" w:rsidRPr="00DB05B0">
          <w:rPr>
            <w:rStyle w:val="Hyperlink"/>
            <w:rFonts w:cs="Calibri"/>
          </w:rPr>
          <w:t>Local Function #2</w:t>
        </w:r>
        <w:r w:rsidR="003E5ADB">
          <w:rPr>
            <w:webHidden/>
          </w:rPr>
          <w:tab/>
        </w:r>
        <w:r w:rsidR="003E5ADB">
          <w:rPr>
            <w:webHidden/>
          </w:rPr>
          <w:fldChar w:fldCharType="begin"/>
        </w:r>
        <w:r w:rsidR="003E5ADB">
          <w:rPr>
            <w:webHidden/>
          </w:rPr>
          <w:instrText xml:space="preserve"> PAGEREF _Toc495057871 \h </w:instrText>
        </w:r>
        <w:r w:rsidR="003E5ADB">
          <w:rPr>
            <w:webHidden/>
          </w:rPr>
        </w:r>
        <w:r w:rsidR="003E5ADB">
          <w:rPr>
            <w:webHidden/>
          </w:rPr>
          <w:fldChar w:fldCharType="separate"/>
        </w:r>
        <w:r w:rsidR="003E5ADB">
          <w:rPr>
            <w:webHidden/>
          </w:rPr>
          <w:t>11</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2" w:history="1">
        <w:r w:rsidR="003E5ADB" w:rsidRPr="00DB05B0">
          <w:rPr>
            <w:rStyle w:val="Hyperlink"/>
            <w:rFonts w:cs="Calibri"/>
          </w:rPr>
          <w:t>5.4.2.1</w:t>
        </w:r>
        <w:r w:rsidR="003E5ADB">
          <w:rPr>
            <w:rFonts w:asciiTheme="minorHAnsi" w:eastAsiaTheme="minorEastAsia" w:hAnsiTheme="minorHAnsi"/>
            <w:color w:val="auto"/>
            <w:kern w:val="0"/>
            <w:szCs w:val="22"/>
          </w:rPr>
          <w:tab/>
        </w:r>
        <w:r w:rsidR="003E5ADB" w:rsidRPr="00DB05B0">
          <w:rPr>
            <w:rStyle w:val="Hyperlink"/>
            <w:rFonts w:cs="Calibri"/>
          </w:rPr>
          <w:t>Description</w:t>
        </w:r>
        <w:r w:rsidR="003E5ADB">
          <w:rPr>
            <w:webHidden/>
          </w:rPr>
          <w:tab/>
        </w:r>
        <w:r w:rsidR="003E5ADB">
          <w:rPr>
            <w:webHidden/>
          </w:rPr>
          <w:fldChar w:fldCharType="begin"/>
        </w:r>
        <w:r w:rsidR="003E5ADB">
          <w:rPr>
            <w:webHidden/>
          </w:rPr>
          <w:instrText xml:space="preserve"> PAGEREF _Toc495057872 \h </w:instrText>
        </w:r>
        <w:r w:rsidR="003E5ADB">
          <w:rPr>
            <w:webHidden/>
          </w:rPr>
        </w:r>
        <w:r w:rsidR="003E5ADB">
          <w:rPr>
            <w:webHidden/>
          </w:rPr>
          <w:fldChar w:fldCharType="separate"/>
        </w:r>
        <w:r w:rsidR="003E5ADB">
          <w:rPr>
            <w:webHidden/>
          </w:rPr>
          <w:t>11</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3" w:history="1">
        <w:r w:rsidR="003E5ADB" w:rsidRPr="00DB05B0">
          <w:rPr>
            <w:rStyle w:val="Hyperlink"/>
            <w:rFonts w:cs="Calibri"/>
          </w:rPr>
          <w:t>5.4.3</w:t>
        </w:r>
        <w:r w:rsidR="003E5ADB">
          <w:rPr>
            <w:rFonts w:asciiTheme="minorHAnsi" w:eastAsiaTheme="minorEastAsia" w:hAnsiTheme="minorHAnsi"/>
            <w:color w:val="auto"/>
            <w:kern w:val="0"/>
            <w:szCs w:val="22"/>
          </w:rPr>
          <w:tab/>
        </w:r>
        <w:r w:rsidR="003E5ADB" w:rsidRPr="00DB05B0">
          <w:rPr>
            <w:rStyle w:val="Hyperlink"/>
            <w:rFonts w:cs="Calibri"/>
          </w:rPr>
          <w:t>Local Function #3</w:t>
        </w:r>
        <w:r w:rsidR="003E5ADB">
          <w:rPr>
            <w:webHidden/>
          </w:rPr>
          <w:tab/>
        </w:r>
        <w:r w:rsidR="003E5ADB">
          <w:rPr>
            <w:webHidden/>
          </w:rPr>
          <w:fldChar w:fldCharType="begin"/>
        </w:r>
        <w:r w:rsidR="003E5ADB">
          <w:rPr>
            <w:webHidden/>
          </w:rPr>
          <w:instrText xml:space="preserve"> PAGEREF _Toc495057873 \h </w:instrText>
        </w:r>
        <w:r w:rsidR="003E5ADB">
          <w:rPr>
            <w:webHidden/>
          </w:rPr>
        </w:r>
        <w:r w:rsidR="003E5ADB">
          <w:rPr>
            <w:webHidden/>
          </w:rPr>
          <w:fldChar w:fldCharType="separate"/>
        </w:r>
        <w:r w:rsidR="003E5ADB">
          <w:rPr>
            <w:webHidden/>
          </w:rPr>
          <w:t>11</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4" w:history="1">
        <w:r w:rsidR="003E5ADB" w:rsidRPr="00DB05B0">
          <w:rPr>
            <w:rStyle w:val="Hyperlink"/>
            <w:rFonts w:cs="Calibri"/>
          </w:rPr>
          <w:t>5.4.3.1</w:t>
        </w:r>
        <w:r w:rsidR="003E5ADB">
          <w:rPr>
            <w:rFonts w:asciiTheme="minorHAnsi" w:eastAsiaTheme="minorEastAsia" w:hAnsiTheme="minorHAnsi"/>
            <w:color w:val="auto"/>
            <w:kern w:val="0"/>
            <w:szCs w:val="22"/>
          </w:rPr>
          <w:tab/>
        </w:r>
        <w:r w:rsidR="003E5ADB" w:rsidRPr="00DB05B0">
          <w:rPr>
            <w:rStyle w:val="Hyperlink"/>
            <w:rFonts w:cs="Calibri"/>
          </w:rPr>
          <w:t>Description</w:t>
        </w:r>
        <w:r w:rsidR="003E5ADB">
          <w:rPr>
            <w:webHidden/>
          </w:rPr>
          <w:tab/>
        </w:r>
        <w:r w:rsidR="003E5ADB">
          <w:rPr>
            <w:webHidden/>
          </w:rPr>
          <w:fldChar w:fldCharType="begin"/>
        </w:r>
        <w:r w:rsidR="003E5ADB">
          <w:rPr>
            <w:webHidden/>
          </w:rPr>
          <w:instrText xml:space="preserve"> PAGEREF _Toc495057874 \h </w:instrText>
        </w:r>
        <w:r w:rsidR="003E5ADB">
          <w:rPr>
            <w:webHidden/>
          </w:rPr>
        </w:r>
        <w:r w:rsidR="003E5ADB">
          <w:rPr>
            <w:webHidden/>
          </w:rPr>
          <w:fldChar w:fldCharType="separate"/>
        </w:r>
        <w:r w:rsidR="003E5ADB">
          <w:rPr>
            <w:webHidden/>
          </w:rPr>
          <w:t>11</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5" w:history="1">
        <w:r w:rsidR="003E5ADB" w:rsidRPr="00DB05B0">
          <w:rPr>
            <w:rStyle w:val="Hyperlink"/>
            <w:rFonts w:cs="Calibri"/>
          </w:rPr>
          <w:t>5.4.4</w:t>
        </w:r>
        <w:r w:rsidR="003E5ADB">
          <w:rPr>
            <w:rFonts w:asciiTheme="minorHAnsi" w:eastAsiaTheme="minorEastAsia" w:hAnsiTheme="minorHAnsi"/>
            <w:color w:val="auto"/>
            <w:kern w:val="0"/>
            <w:szCs w:val="22"/>
          </w:rPr>
          <w:tab/>
        </w:r>
        <w:r w:rsidR="003E5ADB" w:rsidRPr="00DB05B0">
          <w:rPr>
            <w:rStyle w:val="Hyperlink"/>
            <w:rFonts w:cs="Calibri"/>
          </w:rPr>
          <w:t>Local Function #4</w:t>
        </w:r>
        <w:r w:rsidR="003E5ADB">
          <w:rPr>
            <w:webHidden/>
          </w:rPr>
          <w:tab/>
        </w:r>
        <w:r w:rsidR="003E5ADB">
          <w:rPr>
            <w:webHidden/>
          </w:rPr>
          <w:fldChar w:fldCharType="begin"/>
        </w:r>
        <w:r w:rsidR="003E5ADB">
          <w:rPr>
            <w:webHidden/>
          </w:rPr>
          <w:instrText xml:space="preserve"> PAGEREF _Toc495057875 \h </w:instrText>
        </w:r>
        <w:r w:rsidR="003E5ADB">
          <w:rPr>
            <w:webHidden/>
          </w:rPr>
        </w:r>
        <w:r w:rsidR="003E5ADB">
          <w:rPr>
            <w:webHidden/>
          </w:rPr>
          <w:fldChar w:fldCharType="separate"/>
        </w:r>
        <w:r w:rsidR="003E5ADB">
          <w:rPr>
            <w:webHidden/>
          </w:rPr>
          <w:t>11</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6" w:history="1">
        <w:r w:rsidR="003E5ADB" w:rsidRPr="00DB05B0">
          <w:rPr>
            <w:rStyle w:val="Hyperlink"/>
            <w:rFonts w:cs="Calibri"/>
          </w:rPr>
          <w:t>5.4.4.1</w:t>
        </w:r>
        <w:r w:rsidR="003E5ADB">
          <w:rPr>
            <w:rFonts w:asciiTheme="minorHAnsi" w:eastAsiaTheme="minorEastAsia" w:hAnsiTheme="minorHAnsi"/>
            <w:color w:val="auto"/>
            <w:kern w:val="0"/>
            <w:szCs w:val="22"/>
          </w:rPr>
          <w:tab/>
        </w:r>
        <w:r w:rsidR="003E5ADB" w:rsidRPr="00DB05B0">
          <w:rPr>
            <w:rStyle w:val="Hyperlink"/>
            <w:rFonts w:cs="Calibri"/>
          </w:rPr>
          <w:t>Description</w:t>
        </w:r>
        <w:r w:rsidR="003E5ADB">
          <w:rPr>
            <w:webHidden/>
          </w:rPr>
          <w:tab/>
        </w:r>
        <w:r w:rsidR="003E5ADB">
          <w:rPr>
            <w:webHidden/>
          </w:rPr>
          <w:fldChar w:fldCharType="begin"/>
        </w:r>
        <w:r w:rsidR="003E5ADB">
          <w:rPr>
            <w:webHidden/>
          </w:rPr>
          <w:instrText xml:space="preserve"> PAGEREF _Toc495057876 \h </w:instrText>
        </w:r>
        <w:r w:rsidR="003E5ADB">
          <w:rPr>
            <w:webHidden/>
          </w:rPr>
        </w:r>
        <w:r w:rsidR="003E5ADB">
          <w:rPr>
            <w:webHidden/>
          </w:rPr>
          <w:fldChar w:fldCharType="separate"/>
        </w:r>
        <w:r w:rsidR="003E5ADB">
          <w:rPr>
            <w:webHidden/>
          </w:rPr>
          <w:t>11</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7" w:history="1">
        <w:r w:rsidR="003E5ADB" w:rsidRPr="00DB05B0">
          <w:rPr>
            <w:rStyle w:val="Hyperlink"/>
            <w:rFonts w:cs="Calibri"/>
          </w:rPr>
          <w:t>5.4.5</w:t>
        </w:r>
        <w:r w:rsidR="003E5ADB">
          <w:rPr>
            <w:rFonts w:asciiTheme="minorHAnsi" w:eastAsiaTheme="minorEastAsia" w:hAnsiTheme="minorHAnsi"/>
            <w:color w:val="auto"/>
            <w:kern w:val="0"/>
            <w:szCs w:val="22"/>
          </w:rPr>
          <w:tab/>
        </w:r>
        <w:r w:rsidR="003E5ADB" w:rsidRPr="00DB05B0">
          <w:rPr>
            <w:rStyle w:val="Hyperlink"/>
            <w:rFonts w:cs="Calibri"/>
          </w:rPr>
          <w:t>Local Function #5</w:t>
        </w:r>
        <w:r w:rsidR="003E5ADB">
          <w:rPr>
            <w:webHidden/>
          </w:rPr>
          <w:tab/>
        </w:r>
        <w:r w:rsidR="003E5ADB">
          <w:rPr>
            <w:webHidden/>
          </w:rPr>
          <w:fldChar w:fldCharType="begin"/>
        </w:r>
        <w:r w:rsidR="003E5ADB">
          <w:rPr>
            <w:webHidden/>
          </w:rPr>
          <w:instrText xml:space="preserve"> PAGEREF _Toc495057877 \h </w:instrText>
        </w:r>
        <w:r w:rsidR="003E5ADB">
          <w:rPr>
            <w:webHidden/>
          </w:rPr>
        </w:r>
        <w:r w:rsidR="003E5ADB">
          <w:rPr>
            <w:webHidden/>
          </w:rPr>
          <w:fldChar w:fldCharType="separate"/>
        </w:r>
        <w:r w:rsidR="003E5ADB">
          <w:rPr>
            <w:webHidden/>
          </w:rPr>
          <w:t>11</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8" w:history="1">
        <w:r w:rsidR="003E5ADB" w:rsidRPr="00DB05B0">
          <w:rPr>
            <w:rStyle w:val="Hyperlink"/>
            <w:rFonts w:cs="Calibri"/>
          </w:rPr>
          <w:t>5.4.5.1</w:t>
        </w:r>
        <w:r w:rsidR="003E5ADB">
          <w:rPr>
            <w:rFonts w:asciiTheme="minorHAnsi" w:eastAsiaTheme="minorEastAsia" w:hAnsiTheme="minorHAnsi"/>
            <w:color w:val="auto"/>
            <w:kern w:val="0"/>
            <w:szCs w:val="22"/>
          </w:rPr>
          <w:tab/>
        </w:r>
        <w:r w:rsidR="003E5ADB" w:rsidRPr="00DB05B0">
          <w:rPr>
            <w:rStyle w:val="Hyperlink"/>
            <w:rFonts w:cs="Calibri"/>
          </w:rPr>
          <w:t>Description</w:t>
        </w:r>
        <w:r w:rsidR="003E5ADB">
          <w:rPr>
            <w:webHidden/>
          </w:rPr>
          <w:tab/>
        </w:r>
        <w:r w:rsidR="003E5ADB">
          <w:rPr>
            <w:webHidden/>
          </w:rPr>
          <w:fldChar w:fldCharType="begin"/>
        </w:r>
        <w:r w:rsidR="003E5ADB">
          <w:rPr>
            <w:webHidden/>
          </w:rPr>
          <w:instrText xml:space="preserve"> PAGEREF _Toc495057878 \h </w:instrText>
        </w:r>
        <w:r w:rsidR="003E5ADB">
          <w:rPr>
            <w:webHidden/>
          </w:rPr>
        </w:r>
        <w:r w:rsidR="003E5ADB">
          <w:rPr>
            <w:webHidden/>
          </w:rPr>
          <w:fldChar w:fldCharType="separate"/>
        </w:r>
        <w:r w:rsidR="003E5ADB">
          <w:rPr>
            <w:webHidden/>
          </w:rPr>
          <w:t>12</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79" w:history="1">
        <w:r w:rsidR="003E5ADB" w:rsidRPr="00DB05B0">
          <w:rPr>
            <w:rStyle w:val="Hyperlink"/>
            <w:rFonts w:cs="Calibri"/>
          </w:rPr>
          <w:t>5.4.6</w:t>
        </w:r>
        <w:r w:rsidR="003E5ADB">
          <w:rPr>
            <w:rFonts w:asciiTheme="minorHAnsi" w:eastAsiaTheme="minorEastAsia" w:hAnsiTheme="minorHAnsi"/>
            <w:color w:val="auto"/>
            <w:kern w:val="0"/>
            <w:szCs w:val="22"/>
          </w:rPr>
          <w:tab/>
        </w:r>
        <w:r w:rsidR="003E5ADB" w:rsidRPr="00DB05B0">
          <w:rPr>
            <w:rStyle w:val="Hyperlink"/>
            <w:rFonts w:cs="Calibri"/>
          </w:rPr>
          <w:t>Local Function #6</w:t>
        </w:r>
        <w:r w:rsidR="003E5ADB">
          <w:rPr>
            <w:webHidden/>
          </w:rPr>
          <w:tab/>
        </w:r>
        <w:r w:rsidR="003E5ADB">
          <w:rPr>
            <w:webHidden/>
          </w:rPr>
          <w:fldChar w:fldCharType="begin"/>
        </w:r>
        <w:r w:rsidR="003E5ADB">
          <w:rPr>
            <w:webHidden/>
          </w:rPr>
          <w:instrText xml:space="preserve"> PAGEREF _Toc495057879 \h </w:instrText>
        </w:r>
        <w:r w:rsidR="003E5ADB">
          <w:rPr>
            <w:webHidden/>
          </w:rPr>
        </w:r>
        <w:r w:rsidR="003E5ADB">
          <w:rPr>
            <w:webHidden/>
          </w:rPr>
          <w:fldChar w:fldCharType="separate"/>
        </w:r>
        <w:r w:rsidR="003E5ADB">
          <w:rPr>
            <w:webHidden/>
          </w:rPr>
          <w:t>12</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80" w:history="1">
        <w:r w:rsidR="003E5ADB" w:rsidRPr="00DB05B0">
          <w:rPr>
            <w:rStyle w:val="Hyperlink"/>
            <w:rFonts w:cs="Calibri"/>
          </w:rPr>
          <w:t>5.4.6.1</w:t>
        </w:r>
        <w:r w:rsidR="003E5ADB">
          <w:rPr>
            <w:rFonts w:asciiTheme="minorHAnsi" w:eastAsiaTheme="minorEastAsia" w:hAnsiTheme="minorHAnsi"/>
            <w:color w:val="auto"/>
            <w:kern w:val="0"/>
            <w:szCs w:val="22"/>
          </w:rPr>
          <w:tab/>
        </w:r>
        <w:r w:rsidR="003E5ADB" w:rsidRPr="00DB05B0">
          <w:rPr>
            <w:rStyle w:val="Hyperlink"/>
            <w:rFonts w:cs="Calibri"/>
          </w:rPr>
          <w:t>Description</w:t>
        </w:r>
        <w:r w:rsidR="003E5ADB">
          <w:rPr>
            <w:webHidden/>
          </w:rPr>
          <w:tab/>
        </w:r>
        <w:r w:rsidR="003E5ADB">
          <w:rPr>
            <w:webHidden/>
          </w:rPr>
          <w:fldChar w:fldCharType="begin"/>
        </w:r>
        <w:r w:rsidR="003E5ADB">
          <w:rPr>
            <w:webHidden/>
          </w:rPr>
          <w:instrText xml:space="preserve"> PAGEREF _Toc495057880 \h </w:instrText>
        </w:r>
        <w:r w:rsidR="003E5ADB">
          <w:rPr>
            <w:webHidden/>
          </w:rPr>
        </w:r>
        <w:r w:rsidR="003E5ADB">
          <w:rPr>
            <w:webHidden/>
          </w:rPr>
          <w:fldChar w:fldCharType="separate"/>
        </w:r>
        <w:r w:rsidR="003E5ADB">
          <w:rPr>
            <w:webHidden/>
          </w:rPr>
          <w:t>12</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81" w:history="1">
        <w:r w:rsidR="003E5ADB" w:rsidRPr="00DB05B0">
          <w:rPr>
            <w:rStyle w:val="Hyperlink"/>
            <w:rFonts w:cs="Calibri"/>
          </w:rPr>
          <w:t>5.4.7</w:t>
        </w:r>
        <w:r w:rsidR="003E5ADB">
          <w:rPr>
            <w:rFonts w:asciiTheme="minorHAnsi" w:eastAsiaTheme="minorEastAsia" w:hAnsiTheme="minorHAnsi"/>
            <w:color w:val="auto"/>
            <w:kern w:val="0"/>
            <w:szCs w:val="22"/>
          </w:rPr>
          <w:tab/>
        </w:r>
        <w:r w:rsidR="003E5ADB" w:rsidRPr="00DB05B0">
          <w:rPr>
            <w:rStyle w:val="Hyperlink"/>
            <w:rFonts w:cs="Calibri"/>
          </w:rPr>
          <w:t>Local Function #7</w:t>
        </w:r>
        <w:r w:rsidR="003E5ADB">
          <w:rPr>
            <w:webHidden/>
          </w:rPr>
          <w:tab/>
        </w:r>
        <w:r w:rsidR="003E5ADB">
          <w:rPr>
            <w:webHidden/>
          </w:rPr>
          <w:fldChar w:fldCharType="begin"/>
        </w:r>
        <w:r w:rsidR="003E5ADB">
          <w:rPr>
            <w:webHidden/>
          </w:rPr>
          <w:instrText xml:space="preserve"> PAGEREF _Toc495057881 \h </w:instrText>
        </w:r>
        <w:r w:rsidR="003E5ADB">
          <w:rPr>
            <w:webHidden/>
          </w:rPr>
        </w:r>
        <w:r w:rsidR="003E5ADB">
          <w:rPr>
            <w:webHidden/>
          </w:rPr>
          <w:fldChar w:fldCharType="separate"/>
        </w:r>
        <w:r w:rsidR="003E5ADB">
          <w:rPr>
            <w:webHidden/>
          </w:rPr>
          <w:t>12</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82" w:history="1">
        <w:r w:rsidR="003E5ADB" w:rsidRPr="00DB05B0">
          <w:rPr>
            <w:rStyle w:val="Hyperlink"/>
            <w:rFonts w:cs="Calibri"/>
          </w:rPr>
          <w:t>5.4.7.1</w:t>
        </w:r>
        <w:r w:rsidR="003E5ADB">
          <w:rPr>
            <w:rFonts w:asciiTheme="minorHAnsi" w:eastAsiaTheme="minorEastAsia" w:hAnsiTheme="minorHAnsi"/>
            <w:color w:val="auto"/>
            <w:kern w:val="0"/>
            <w:szCs w:val="22"/>
          </w:rPr>
          <w:tab/>
        </w:r>
        <w:r w:rsidR="003E5ADB" w:rsidRPr="00DB05B0">
          <w:rPr>
            <w:rStyle w:val="Hyperlink"/>
            <w:rFonts w:cs="Calibri"/>
          </w:rPr>
          <w:t>Description</w:t>
        </w:r>
        <w:r w:rsidR="003E5ADB">
          <w:rPr>
            <w:webHidden/>
          </w:rPr>
          <w:tab/>
        </w:r>
        <w:r w:rsidR="003E5ADB">
          <w:rPr>
            <w:webHidden/>
          </w:rPr>
          <w:fldChar w:fldCharType="begin"/>
        </w:r>
        <w:r w:rsidR="003E5ADB">
          <w:rPr>
            <w:webHidden/>
          </w:rPr>
          <w:instrText xml:space="preserve"> PAGEREF _Toc495057882 \h </w:instrText>
        </w:r>
        <w:r w:rsidR="003E5ADB">
          <w:rPr>
            <w:webHidden/>
          </w:rPr>
        </w:r>
        <w:r w:rsidR="003E5ADB">
          <w:rPr>
            <w:webHidden/>
          </w:rPr>
          <w:fldChar w:fldCharType="separate"/>
        </w:r>
        <w:r w:rsidR="003E5ADB">
          <w:rPr>
            <w:webHidden/>
          </w:rPr>
          <w:t>12</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83" w:history="1">
        <w:r w:rsidR="003E5ADB" w:rsidRPr="00DB05B0">
          <w:rPr>
            <w:rStyle w:val="Hyperlink"/>
            <w:rFonts w:cs="Calibri"/>
          </w:rPr>
          <w:t>5.4.7.2</w:t>
        </w:r>
        <w:r w:rsidR="003E5ADB">
          <w:rPr>
            <w:rFonts w:asciiTheme="minorHAnsi" w:eastAsiaTheme="minorEastAsia" w:hAnsiTheme="minorHAnsi"/>
            <w:color w:val="auto"/>
            <w:kern w:val="0"/>
            <w:szCs w:val="22"/>
          </w:rPr>
          <w:tab/>
        </w:r>
        <w:r w:rsidR="003E5ADB" w:rsidRPr="00DB05B0">
          <w:rPr>
            <w:rStyle w:val="Hyperlink"/>
            <w:rFonts w:cs="Calibri"/>
          </w:rPr>
          <w:t>Design Rationale</w:t>
        </w:r>
        <w:r w:rsidR="003E5ADB">
          <w:rPr>
            <w:webHidden/>
          </w:rPr>
          <w:tab/>
        </w:r>
        <w:r w:rsidR="003E5ADB">
          <w:rPr>
            <w:webHidden/>
          </w:rPr>
          <w:fldChar w:fldCharType="begin"/>
        </w:r>
        <w:r w:rsidR="003E5ADB">
          <w:rPr>
            <w:webHidden/>
          </w:rPr>
          <w:instrText xml:space="preserve"> PAGEREF _Toc495057883 \h </w:instrText>
        </w:r>
        <w:r w:rsidR="003E5ADB">
          <w:rPr>
            <w:webHidden/>
          </w:rPr>
        </w:r>
        <w:r w:rsidR="003E5ADB">
          <w:rPr>
            <w:webHidden/>
          </w:rPr>
          <w:fldChar w:fldCharType="separate"/>
        </w:r>
        <w:r w:rsidR="003E5ADB">
          <w:rPr>
            <w:webHidden/>
          </w:rPr>
          <w:t>12</w:t>
        </w:r>
        <w:r w:rsidR="003E5ADB">
          <w:rPr>
            <w:webHidden/>
          </w:rPr>
          <w:fldChar w:fldCharType="end"/>
        </w:r>
      </w:hyperlink>
    </w:p>
    <w:p w:rsidR="003E5ADB" w:rsidRDefault="008D7BFD">
      <w:pPr>
        <w:pStyle w:val="TOC2"/>
        <w:rPr>
          <w:rFonts w:asciiTheme="minorHAnsi" w:eastAsiaTheme="minorEastAsia" w:hAnsiTheme="minorHAnsi"/>
          <w:color w:val="auto"/>
          <w:kern w:val="0"/>
          <w:szCs w:val="22"/>
        </w:rPr>
      </w:pPr>
      <w:hyperlink w:anchor="_Toc495057884" w:history="1">
        <w:r w:rsidR="003E5ADB" w:rsidRPr="00DB05B0">
          <w:rPr>
            <w:rStyle w:val="Hyperlink"/>
            <w:rFonts w:cs="Calibri"/>
          </w:rPr>
          <w:t>5.5</w:t>
        </w:r>
        <w:r w:rsidR="003E5ADB">
          <w:rPr>
            <w:rFonts w:asciiTheme="minorHAnsi" w:eastAsiaTheme="minorEastAsia" w:hAnsiTheme="minorHAnsi"/>
            <w:color w:val="auto"/>
            <w:kern w:val="0"/>
            <w:szCs w:val="22"/>
          </w:rPr>
          <w:tab/>
        </w:r>
        <w:r w:rsidR="003E5ADB" w:rsidRPr="00DB05B0">
          <w:rPr>
            <w:rStyle w:val="Hyperlink"/>
            <w:rFonts w:cs="Calibri"/>
          </w:rPr>
          <w:t>GLOBAL Function/Macro Definitions</w:t>
        </w:r>
        <w:r w:rsidR="003E5ADB">
          <w:rPr>
            <w:webHidden/>
          </w:rPr>
          <w:tab/>
        </w:r>
        <w:r w:rsidR="003E5ADB">
          <w:rPr>
            <w:webHidden/>
          </w:rPr>
          <w:fldChar w:fldCharType="begin"/>
        </w:r>
        <w:r w:rsidR="003E5ADB">
          <w:rPr>
            <w:webHidden/>
          </w:rPr>
          <w:instrText xml:space="preserve"> PAGEREF _Toc495057884 \h </w:instrText>
        </w:r>
        <w:r w:rsidR="003E5ADB">
          <w:rPr>
            <w:webHidden/>
          </w:rPr>
        </w:r>
        <w:r w:rsidR="003E5ADB">
          <w:rPr>
            <w:webHidden/>
          </w:rPr>
          <w:fldChar w:fldCharType="separate"/>
        </w:r>
        <w:r w:rsidR="003E5ADB">
          <w:rPr>
            <w:webHidden/>
          </w:rPr>
          <w:t>13</w:t>
        </w:r>
        <w:r w:rsidR="003E5ADB">
          <w:rPr>
            <w:webHidden/>
          </w:rPr>
          <w:fldChar w:fldCharType="end"/>
        </w:r>
      </w:hyperlink>
    </w:p>
    <w:p w:rsidR="003E5ADB" w:rsidRDefault="008D7BFD">
      <w:pPr>
        <w:pStyle w:val="TOC1"/>
        <w:rPr>
          <w:rFonts w:eastAsiaTheme="minorEastAsia"/>
          <w:b w:val="0"/>
          <w:color w:val="auto"/>
          <w:kern w:val="0"/>
          <w:sz w:val="22"/>
          <w:szCs w:val="22"/>
          <w:lang w:val="en-US"/>
        </w:rPr>
      </w:pPr>
      <w:hyperlink w:anchor="_Toc495057885" w:history="1">
        <w:r w:rsidR="003E5ADB" w:rsidRPr="00DB05B0">
          <w:rPr>
            <w:rStyle w:val="Hyperlink"/>
            <w:rFonts w:ascii="Calibri" w:hAnsi="Calibri" w:cs="Calibri"/>
          </w:rPr>
          <w:t>6</w:t>
        </w:r>
        <w:r w:rsidR="003E5ADB">
          <w:rPr>
            <w:rFonts w:eastAsiaTheme="minorEastAsia"/>
            <w:b w:val="0"/>
            <w:color w:val="auto"/>
            <w:kern w:val="0"/>
            <w:sz w:val="22"/>
            <w:szCs w:val="22"/>
            <w:lang w:val="en-US"/>
          </w:rPr>
          <w:tab/>
        </w:r>
        <w:r w:rsidR="003E5ADB" w:rsidRPr="00DB05B0">
          <w:rPr>
            <w:rStyle w:val="Hyperlink"/>
            <w:rFonts w:ascii="Calibri" w:hAnsi="Calibri"/>
          </w:rPr>
          <w:t>Known</w:t>
        </w:r>
        <w:r w:rsidR="003E5ADB" w:rsidRPr="00DB05B0">
          <w:rPr>
            <w:rStyle w:val="Hyperlink"/>
            <w:rFonts w:ascii="Calibri" w:hAnsi="Calibri" w:cs="Calibri"/>
          </w:rPr>
          <w:t xml:space="preserve"> Limitations with Design</w:t>
        </w:r>
        <w:r w:rsidR="003E5ADB">
          <w:rPr>
            <w:webHidden/>
          </w:rPr>
          <w:tab/>
        </w:r>
        <w:r w:rsidR="003E5ADB">
          <w:rPr>
            <w:webHidden/>
          </w:rPr>
          <w:fldChar w:fldCharType="begin"/>
        </w:r>
        <w:r w:rsidR="003E5ADB">
          <w:rPr>
            <w:webHidden/>
          </w:rPr>
          <w:instrText xml:space="preserve"> PAGEREF _Toc495057885 \h </w:instrText>
        </w:r>
        <w:r w:rsidR="003E5ADB">
          <w:rPr>
            <w:webHidden/>
          </w:rPr>
        </w:r>
        <w:r w:rsidR="003E5ADB">
          <w:rPr>
            <w:webHidden/>
          </w:rPr>
          <w:fldChar w:fldCharType="separate"/>
        </w:r>
        <w:r w:rsidR="003E5ADB">
          <w:rPr>
            <w:webHidden/>
          </w:rPr>
          <w:t>14</w:t>
        </w:r>
        <w:r w:rsidR="003E5ADB">
          <w:rPr>
            <w:webHidden/>
          </w:rPr>
          <w:fldChar w:fldCharType="end"/>
        </w:r>
      </w:hyperlink>
    </w:p>
    <w:p w:rsidR="003E5ADB" w:rsidRDefault="008D7BFD">
      <w:pPr>
        <w:pStyle w:val="TOC1"/>
        <w:rPr>
          <w:rFonts w:eastAsiaTheme="minorEastAsia"/>
          <w:b w:val="0"/>
          <w:color w:val="auto"/>
          <w:kern w:val="0"/>
          <w:sz w:val="22"/>
          <w:szCs w:val="22"/>
          <w:lang w:val="en-US"/>
        </w:rPr>
      </w:pPr>
      <w:hyperlink w:anchor="_Toc495057886" w:history="1">
        <w:r w:rsidR="003E5ADB" w:rsidRPr="00DB05B0">
          <w:rPr>
            <w:rStyle w:val="Hyperlink"/>
            <w:rFonts w:ascii="Calibri" w:hAnsi="Calibri" w:cs="Calibri"/>
          </w:rPr>
          <w:t>7</w:t>
        </w:r>
        <w:r w:rsidR="003E5ADB">
          <w:rPr>
            <w:rFonts w:eastAsiaTheme="minorEastAsia"/>
            <w:b w:val="0"/>
            <w:color w:val="auto"/>
            <w:kern w:val="0"/>
            <w:sz w:val="22"/>
            <w:szCs w:val="22"/>
            <w:lang w:val="en-US"/>
          </w:rPr>
          <w:tab/>
        </w:r>
        <w:r w:rsidR="003E5ADB" w:rsidRPr="00DB05B0">
          <w:rPr>
            <w:rStyle w:val="Hyperlink"/>
            <w:rFonts w:ascii="Calibri" w:hAnsi="Calibri" w:cs="Calibri"/>
          </w:rPr>
          <w:t>UNIT TEST CONSIDERATION</w:t>
        </w:r>
        <w:r w:rsidR="003E5ADB">
          <w:rPr>
            <w:webHidden/>
          </w:rPr>
          <w:tab/>
        </w:r>
        <w:r w:rsidR="003E5ADB">
          <w:rPr>
            <w:webHidden/>
          </w:rPr>
          <w:fldChar w:fldCharType="begin"/>
        </w:r>
        <w:r w:rsidR="003E5ADB">
          <w:rPr>
            <w:webHidden/>
          </w:rPr>
          <w:instrText xml:space="preserve"> PAGEREF _Toc495057886 \h </w:instrText>
        </w:r>
        <w:r w:rsidR="003E5ADB">
          <w:rPr>
            <w:webHidden/>
          </w:rPr>
        </w:r>
        <w:r w:rsidR="003E5ADB">
          <w:rPr>
            <w:webHidden/>
          </w:rPr>
          <w:fldChar w:fldCharType="separate"/>
        </w:r>
        <w:r w:rsidR="003E5ADB">
          <w:rPr>
            <w:webHidden/>
          </w:rPr>
          <w:t>15</w:t>
        </w:r>
        <w:r w:rsidR="003E5ADB">
          <w:rPr>
            <w:webHidden/>
          </w:rPr>
          <w:fldChar w:fldCharType="end"/>
        </w:r>
      </w:hyperlink>
    </w:p>
    <w:p w:rsidR="003E5ADB" w:rsidRDefault="008D7BFD">
      <w:pPr>
        <w:pStyle w:val="TOC1"/>
        <w:tabs>
          <w:tab w:val="left" w:pos="1400"/>
        </w:tabs>
        <w:rPr>
          <w:rFonts w:eastAsiaTheme="minorEastAsia"/>
          <w:b w:val="0"/>
          <w:color w:val="auto"/>
          <w:kern w:val="0"/>
          <w:sz w:val="22"/>
          <w:szCs w:val="22"/>
          <w:lang w:val="en-US"/>
        </w:rPr>
      </w:pPr>
      <w:hyperlink w:anchor="_Toc495057887" w:history="1">
        <w:r w:rsidR="003E5ADB" w:rsidRPr="00DB05B0">
          <w:rPr>
            <w:rStyle w:val="Hyperlink"/>
          </w:rPr>
          <w:t>Appendix A</w:t>
        </w:r>
        <w:r w:rsidR="003E5ADB">
          <w:rPr>
            <w:rFonts w:eastAsiaTheme="minorEastAsia"/>
            <w:b w:val="0"/>
            <w:color w:val="auto"/>
            <w:kern w:val="0"/>
            <w:sz w:val="22"/>
            <w:szCs w:val="22"/>
            <w:lang w:val="en-US"/>
          </w:rPr>
          <w:tab/>
        </w:r>
        <w:r w:rsidR="003E5ADB" w:rsidRPr="00DB05B0">
          <w:rPr>
            <w:rStyle w:val="Hyperlink"/>
          </w:rPr>
          <w:t>Abbreviations and Acronyms</w:t>
        </w:r>
        <w:r w:rsidR="003E5ADB">
          <w:rPr>
            <w:webHidden/>
          </w:rPr>
          <w:tab/>
        </w:r>
        <w:r w:rsidR="003E5ADB">
          <w:rPr>
            <w:webHidden/>
          </w:rPr>
          <w:fldChar w:fldCharType="begin"/>
        </w:r>
        <w:r w:rsidR="003E5ADB">
          <w:rPr>
            <w:webHidden/>
          </w:rPr>
          <w:instrText xml:space="preserve"> PAGEREF _Toc495057887 \h </w:instrText>
        </w:r>
        <w:r w:rsidR="003E5ADB">
          <w:rPr>
            <w:webHidden/>
          </w:rPr>
        </w:r>
        <w:r w:rsidR="003E5ADB">
          <w:rPr>
            <w:webHidden/>
          </w:rPr>
          <w:fldChar w:fldCharType="separate"/>
        </w:r>
        <w:r w:rsidR="003E5ADB">
          <w:rPr>
            <w:webHidden/>
          </w:rPr>
          <w:t>16</w:t>
        </w:r>
        <w:r w:rsidR="003E5ADB">
          <w:rPr>
            <w:webHidden/>
          </w:rPr>
          <w:fldChar w:fldCharType="end"/>
        </w:r>
      </w:hyperlink>
    </w:p>
    <w:p w:rsidR="003E5ADB" w:rsidRDefault="008D7BFD">
      <w:pPr>
        <w:pStyle w:val="TOC1"/>
        <w:tabs>
          <w:tab w:val="left" w:pos="1400"/>
        </w:tabs>
        <w:rPr>
          <w:rFonts w:eastAsiaTheme="minorEastAsia"/>
          <w:b w:val="0"/>
          <w:color w:val="auto"/>
          <w:kern w:val="0"/>
          <w:sz w:val="22"/>
          <w:szCs w:val="22"/>
          <w:lang w:val="en-US"/>
        </w:rPr>
      </w:pPr>
      <w:hyperlink w:anchor="_Toc495057888" w:history="1">
        <w:r w:rsidR="003E5ADB" w:rsidRPr="00DB05B0">
          <w:rPr>
            <w:rStyle w:val="Hyperlink"/>
          </w:rPr>
          <w:t>Appendix B</w:t>
        </w:r>
        <w:r w:rsidR="003E5ADB">
          <w:rPr>
            <w:rFonts w:eastAsiaTheme="minorEastAsia"/>
            <w:b w:val="0"/>
            <w:color w:val="auto"/>
            <w:kern w:val="0"/>
            <w:sz w:val="22"/>
            <w:szCs w:val="22"/>
            <w:lang w:val="en-US"/>
          </w:rPr>
          <w:tab/>
        </w:r>
        <w:r w:rsidR="003E5ADB" w:rsidRPr="00DB05B0">
          <w:rPr>
            <w:rStyle w:val="Hyperlink"/>
          </w:rPr>
          <w:t>Glossary</w:t>
        </w:r>
        <w:r w:rsidR="003E5ADB">
          <w:rPr>
            <w:webHidden/>
          </w:rPr>
          <w:tab/>
        </w:r>
        <w:r w:rsidR="003E5ADB">
          <w:rPr>
            <w:webHidden/>
          </w:rPr>
          <w:fldChar w:fldCharType="begin"/>
        </w:r>
        <w:r w:rsidR="003E5ADB">
          <w:rPr>
            <w:webHidden/>
          </w:rPr>
          <w:instrText xml:space="preserve"> PAGEREF _Toc495057888 \h </w:instrText>
        </w:r>
        <w:r w:rsidR="003E5ADB">
          <w:rPr>
            <w:webHidden/>
          </w:rPr>
        </w:r>
        <w:r w:rsidR="003E5ADB">
          <w:rPr>
            <w:webHidden/>
          </w:rPr>
          <w:fldChar w:fldCharType="separate"/>
        </w:r>
        <w:r w:rsidR="003E5ADB">
          <w:rPr>
            <w:webHidden/>
          </w:rPr>
          <w:t>17</w:t>
        </w:r>
        <w:r w:rsidR="003E5ADB">
          <w:rPr>
            <w:webHidden/>
          </w:rPr>
          <w:fldChar w:fldCharType="end"/>
        </w:r>
      </w:hyperlink>
    </w:p>
    <w:p w:rsidR="003E5ADB" w:rsidRDefault="008D7BFD">
      <w:pPr>
        <w:pStyle w:val="TOC1"/>
        <w:tabs>
          <w:tab w:val="left" w:pos="1400"/>
        </w:tabs>
        <w:rPr>
          <w:rFonts w:eastAsiaTheme="minorEastAsia"/>
          <w:b w:val="0"/>
          <w:color w:val="auto"/>
          <w:kern w:val="0"/>
          <w:sz w:val="22"/>
          <w:szCs w:val="22"/>
          <w:lang w:val="en-US"/>
        </w:rPr>
      </w:pPr>
      <w:hyperlink w:anchor="_Toc495057889" w:history="1">
        <w:r w:rsidR="003E5ADB" w:rsidRPr="00DB05B0">
          <w:rPr>
            <w:rStyle w:val="Hyperlink"/>
          </w:rPr>
          <w:t>Appendix C</w:t>
        </w:r>
        <w:r w:rsidR="003E5ADB">
          <w:rPr>
            <w:rFonts w:eastAsiaTheme="minorEastAsia"/>
            <w:b w:val="0"/>
            <w:color w:val="auto"/>
            <w:kern w:val="0"/>
            <w:sz w:val="22"/>
            <w:szCs w:val="22"/>
            <w:lang w:val="en-US"/>
          </w:rPr>
          <w:tab/>
        </w:r>
        <w:r w:rsidR="003E5ADB" w:rsidRPr="00DB05B0">
          <w:rPr>
            <w:rStyle w:val="Hyperlink"/>
          </w:rPr>
          <w:t>References</w:t>
        </w:r>
        <w:r w:rsidR="003E5ADB">
          <w:rPr>
            <w:webHidden/>
          </w:rPr>
          <w:tab/>
        </w:r>
        <w:r w:rsidR="003E5ADB">
          <w:rPr>
            <w:webHidden/>
          </w:rPr>
          <w:fldChar w:fldCharType="begin"/>
        </w:r>
        <w:r w:rsidR="003E5ADB">
          <w:rPr>
            <w:webHidden/>
          </w:rPr>
          <w:instrText xml:space="preserve"> PAGEREF _Toc495057889 \h </w:instrText>
        </w:r>
        <w:r w:rsidR="003E5ADB">
          <w:rPr>
            <w:webHidden/>
          </w:rPr>
        </w:r>
        <w:r w:rsidR="003E5ADB">
          <w:rPr>
            <w:webHidden/>
          </w:rPr>
          <w:fldChar w:fldCharType="separate"/>
        </w:r>
        <w:r w:rsidR="003E5ADB">
          <w:rPr>
            <w:webHidden/>
          </w:rPr>
          <w:t>18</w:t>
        </w:r>
        <w:r w:rsidR="003E5ADB">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1" w:name="_Toc495057829"/>
      <w:r w:rsidRPr="00A158C7">
        <w:lastRenderedPageBreak/>
        <w:t>Introduction</w:t>
      </w:r>
      <w:bookmarkEnd w:id="11"/>
    </w:p>
    <w:p w:rsidR="00063A7A" w:rsidRPr="00A158C7" w:rsidRDefault="00FE5DF5" w:rsidP="000B37D5">
      <w:pPr>
        <w:pStyle w:val="Heading2"/>
      </w:pPr>
      <w:bookmarkStart w:id="12" w:name="_Toc495057830"/>
      <w:r w:rsidRPr="00A158C7">
        <w:t>Purpose</w:t>
      </w:r>
      <w:bookmarkEnd w:id="12"/>
    </w:p>
    <w:p w:rsidR="00305C34" w:rsidRPr="00A158C7" w:rsidRDefault="00305C34" w:rsidP="001A428A">
      <w:pPr>
        <w:rPr>
          <w:lang w:bidi="ar-SA"/>
        </w:rPr>
      </w:pPr>
    </w:p>
    <w:p w:rsidR="00F95E33" w:rsidRPr="00A158C7" w:rsidRDefault="00F95E33" w:rsidP="00E16D14"/>
    <w:p w:rsidR="00326A13" w:rsidRDefault="00305C34" w:rsidP="00305C34">
      <w:pPr>
        <w:pStyle w:val="Heading1"/>
        <w:rPr>
          <w:rFonts w:ascii="Calibri" w:hAnsi="Calibri"/>
        </w:rPr>
      </w:pPr>
      <w:bookmarkStart w:id="13" w:name="_Toc338170470"/>
      <w:bookmarkStart w:id="14" w:name="_Toc375678225"/>
      <w:bookmarkStart w:id="15" w:name="_Toc418080052"/>
      <w:bookmarkStart w:id="16" w:name="_Toc495057832"/>
      <w:bookmarkEnd w:id="6"/>
      <w:bookmarkEnd w:id="7"/>
      <w:bookmarkEnd w:id="8"/>
      <w:bookmarkEnd w:id="9"/>
      <w:bookmarkEnd w:id="10"/>
      <w:r>
        <w:rPr>
          <w:rFonts w:ascii="Calibri" w:hAnsi="Calibri"/>
        </w:rPr>
        <w:lastRenderedPageBreak/>
        <w:t>Component</w:t>
      </w:r>
      <w:r w:rsidR="002E3F2E" w:rsidRPr="00E979C9">
        <w:rPr>
          <w:rFonts w:ascii="Calibri" w:hAnsi="Calibri"/>
        </w:rPr>
        <w:t xml:space="preserve"> Name &amp; High Level Description</w:t>
      </w:r>
      <w:bookmarkEnd w:id="13"/>
      <w:bookmarkEnd w:id="14"/>
      <w:bookmarkEnd w:id="15"/>
      <w:bookmarkEnd w:id="16"/>
    </w:p>
    <w:p w:rsidR="00305C34" w:rsidRDefault="00F34EB1" w:rsidP="002E3F2E">
      <w:pPr>
        <w:rPr>
          <w:lang w:bidi="ar-SA"/>
        </w:rPr>
      </w:pPr>
      <w:r>
        <w:rPr>
          <w:lang w:bidi="ar-SA"/>
        </w:rPr>
        <w:t>Refer FDD</w:t>
      </w:r>
    </w:p>
    <w:p w:rsidR="00305C34" w:rsidRPr="00AA38E8" w:rsidRDefault="00305C34" w:rsidP="00305C34">
      <w:pPr>
        <w:pStyle w:val="Heading1"/>
        <w:ind w:left="562" w:hanging="562"/>
        <w:rPr>
          <w:rFonts w:ascii="Calibri" w:hAnsi="Calibri" w:cs="Calibri"/>
        </w:rPr>
      </w:pPr>
      <w:bookmarkStart w:id="17" w:name="_Toc421011496"/>
      <w:bookmarkStart w:id="18" w:name="_Toc421786521"/>
      <w:bookmarkStart w:id="19" w:name="_Toc495057833"/>
      <w:r w:rsidRPr="00AA38E8">
        <w:rPr>
          <w:rFonts w:ascii="Calibri" w:hAnsi="Calibri" w:cs="Calibri"/>
        </w:rPr>
        <w:lastRenderedPageBreak/>
        <w:t xml:space="preserve">Design details of software </w:t>
      </w:r>
      <w:bookmarkEnd w:id="17"/>
      <w:r>
        <w:rPr>
          <w:rFonts w:ascii="Calibri" w:hAnsi="Calibri" w:cs="Calibri"/>
        </w:rPr>
        <w:t>component</w:t>
      </w:r>
      <w:bookmarkEnd w:id="18"/>
      <w:bookmarkEnd w:id="19"/>
    </w:p>
    <w:p w:rsidR="002E3F2E" w:rsidRDefault="002E3F2E" w:rsidP="002E3F2E">
      <w:pPr>
        <w:pStyle w:val="Heading2"/>
        <w:spacing w:after="60"/>
        <w:rPr>
          <w:rFonts w:ascii="Calibri" w:hAnsi="Calibri"/>
        </w:rPr>
      </w:pPr>
      <w:bookmarkStart w:id="20" w:name="_Toc338170471"/>
      <w:bookmarkStart w:id="21" w:name="_Toc375678226"/>
      <w:bookmarkStart w:id="22" w:name="_Toc418080053"/>
      <w:bookmarkStart w:id="23" w:name="_Toc495057834"/>
      <w:r w:rsidRPr="007D3B7C">
        <w:rPr>
          <w:rFonts w:ascii="Calibri" w:hAnsi="Calibri"/>
        </w:rPr>
        <w:lastRenderedPageBreak/>
        <w:t>Graphical Representation</w:t>
      </w:r>
      <w:bookmarkEnd w:id="20"/>
      <w:bookmarkEnd w:id="21"/>
      <w:bookmarkEnd w:id="22"/>
      <w:bookmarkEnd w:id="23"/>
    </w:p>
    <w:p w:rsidR="000D3D6F" w:rsidRPr="000D3D6F" w:rsidRDefault="004A2190" w:rsidP="000D3D6F">
      <w:pPr>
        <w:rPr>
          <w:lang w:bidi="ar-SA"/>
        </w:rPr>
      </w:pPr>
      <w:ins w:id="24" w:author="Avinash James" w:date="2018-03-01T21:50:00Z">
        <w:r>
          <w:rPr>
            <w:noProof/>
            <w:lang w:bidi="ar-SA"/>
          </w:rPr>
          <w:lastRenderedPageBreak/>
          <w:drawing>
            <wp:inline distT="0" distB="0" distL="0" distR="0">
              <wp:extent cx="5105400" cy="509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5097780"/>
                      </a:xfrm>
                      <a:prstGeom prst="rect">
                        <a:avLst/>
                      </a:prstGeom>
                      <a:noFill/>
                      <a:ln>
                        <a:noFill/>
                      </a:ln>
                    </pic:spPr>
                  </pic:pic>
                </a:graphicData>
              </a:graphic>
            </wp:inline>
          </w:drawing>
        </w:r>
      </w:ins>
      <w:bookmarkStart w:id="25" w:name="_GoBack"/>
      <w:bookmarkEnd w:id="25"/>
      <w:r w:rsidR="000D3D6F">
        <w:rPr>
          <w:noProof/>
          <w:lang w:bidi="ar-SA"/>
        </w:rPr>
        <w:lastRenderedPageBreak/>
        <w:drawing>
          <wp:inline distT="0" distB="0" distL="0" distR="0">
            <wp:extent cx="5158740" cy="5196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740" cy="5196840"/>
                    </a:xfrm>
                    <a:prstGeom prst="rect">
                      <a:avLst/>
                    </a:prstGeom>
                    <a:noFill/>
                    <a:ln>
                      <a:noFill/>
                    </a:ln>
                  </pic:spPr>
                </pic:pic>
              </a:graphicData>
            </a:graphic>
          </wp:inline>
        </w:drawing>
      </w:r>
    </w:p>
    <w:p w:rsidR="002E3F2E" w:rsidRPr="00E979C9" w:rsidRDefault="002E3F2E" w:rsidP="002E3F2E">
      <w:pPr>
        <w:pStyle w:val="Heading2"/>
        <w:spacing w:after="60"/>
        <w:rPr>
          <w:rFonts w:ascii="Calibri" w:hAnsi="Calibri"/>
        </w:rPr>
      </w:pPr>
      <w:bookmarkStart w:id="26" w:name="_Toc338170472"/>
      <w:bookmarkStart w:id="27" w:name="_Toc418080054"/>
      <w:bookmarkStart w:id="28" w:name="_Toc495057835"/>
      <w:r w:rsidRPr="00E979C9">
        <w:rPr>
          <w:rFonts w:ascii="Calibri" w:hAnsi="Calibri"/>
        </w:rPr>
        <w:t>Data Flow Diagrams</w:t>
      </w:r>
      <w:bookmarkEnd w:id="26"/>
      <w:bookmarkEnd w:id="27"/>
      <w:bookmarkEnd w:id="28"/>
    </w:p>
    <w:p w:rsidR="00F34EB1" w:rsidRPr="002B094F" w:rsidRDefault="00F34EB1" w:rsidP="00F34EB1">
      <w:pPr>
        <w:rPr>
          <w:rFonts w:cs="Calibri"/>
        </w:rPr>
      </w:pPr>
      <w:r>
        <w:rPr>
          <w:rFonts w:cs="Calibri"/>
        </w:rPr>
        <w:t>Refer FDD</w:t>
      </w:r>
    </w:p>
    <w:p w:rsidR="002E3F2E" w:rsidRDefault="00305C34" w:rsidP="002E3F2E">
      <w:pPr>
        <w:pStyle w:val="Heading3"/>
        <w:tabs>
          <w:tab w:val="clear" w:pos="567"/>
        </w:tabs>
        <w:ind w:left="562" w:hanging="562"/>
        <w:rPr>
          <w:rFonts w:ascii="Calibri" w:hAnsi="Calibri"/>
        </w:rPr>
      </w:pPr>
      <w:bookmarkStart w:id="29" w:name="_Toc418080055"/>
      <w:bookmarkStart w:id="30" w:name="_Toc495057836"/>
      <w:r w:rsidRPr="00305C34">
        <w:rPr>
          <w:rFonts w:ascii="Calibri" w:hAnsi="Calibri"/>
        </w:rPr>
        <w:t>Component</w:t>
      </w:r>
      <w:r w:rsidR="002E3F2E" w:rsidRPr="00305C34">
        <w:rPr>
          <w:rFonts w:ascii="Calibri" w:hAnsi="Calibri"/>
        </w:rPr>
        <w:t xml:space="preserve"> level DFD</w:t>
      </w:r>
      <w:bookmarkEnd w:id="29"/>
      <w:bookmarkEnd w:id="30"/>
    </w:p>
    <w:p w:rsidR="00F34EB1" w:rsidRPr="00F34EB1" w:rsidRDefault="00F34EB1" w:rsidP="00F34EB1">
      <w:pPr>
        <w:rPr>
          <w:lang w:bidi="ar-SA"/>
        </w:rPr>
      </w:pPr>
    </w:p>
    <w:p w:rsidR="002E3F2E" w:rsidRPr="00231F0B" w:rsidRDefault="00305C34" w:rsidP="002E3F2E">
      <w:pPr>
        <w:pStyle w:val="Heading3"/>
        <w:tabs>
          <w:tab w:val="clear" w:pos="567"/>
        </w:tabs>
        <w:ind w:left="562" w:hanging="562"/>
        <w:rPr>
          <w:rFonts w:ascii="Calibri" w:hAnsi="Calibri"/>
        </w:rPr>
      </w:pPr>
      <w:bookmarkStart w:id="31" w:name="_Toc418080056"/>
      <w:bookmarkStart w:id="32" w:name="_Toc495057837"/>
      <w:r>
        <w:rPr>
          <w:rFonts w:ascii="Calibri" w:hAnsi="Calibri"/>
        </w:rPr>
        <w:t>Function</w:t>
      </w:r>
      <w:r w:rsidR="002E3F2E" w:rsidRPr="00231F0B">
        <w:rPr>
          <w:rFonts w:ascii="Calibri" w:hAnsi="Calibri"/>
        </w:rPr>
        <w:t xml:space="preserve"> level DFD</w:t>
      </w:r>
      <w:bookmarkEnd w:id="31"/>
      <w:bookmarkEnd w:id="32"/>
    </w:p>
    <w:p w:rsidR="002E3F2E" w:rsidRDefault="002E3F2E" w:rsidP="002E3F2E">
      <w:pPr>
        <w:rPr>
          <w:lang w:bidi="ar-SA"/>
        </w:rPr>
      </w:pPr>
    </w:p>
    <w:p w:rsidR="002E3F2E" w:rsidRDefault="002E3F2E" w:rsidP="002E3F2E">
      <w:pPr>
        <w:rPr>
          <w:lang w:bidi="ar-SA"/>
        </w:rPr>
      </w:pPr>
    </w:p>
    <w:p w:rsidR="002E3F2E" w:rsidRPr="00DA5500" w:rsidRDefault="002E3F2E" w:rsidP="00DA5500">
      <w:pPr>
        <w:pStyle w:val="Heading1"/>
        <w:ind w:left="562" w:hanging="562"/>
        <w:rPr>
          <w:rFonts w:ascii="Calibri" w:hAnsi="Calibri" w:cs="Calibri"/>
        </w:rPr>
      </w:pPr>
      <w:bookmarkStart w:id="33" w:name="_Toc338170479"/>
      <w:bookmarkStart w:id="34" w:name="_Toc375678228"/>
      <w:bookmarkStart w:id="35" w:name="_Toc418080062"/>
      <w:bookmarkStart w:id="36" w:name="_Toc495057838"/>
      <w:r w:rsidRPr="00DA5500">
        <w:rPr>
          <w:rFonts w:ascii="Calibri" w:hAnsi="Calibri" w:cs="Calibri"/>
        </w:rPr>
        <w:lastRenderedPageBreak/>
        <w:t>Constant Data Dictionary</w:t>
      </w:r>
      <w:bookmarkEnd w:id="33"/>
      <w:bookmarkEnd w:id="34"/>
      <w:bookmarkEnd w:id="35"/>
      <w:bookmarkEnd w:id="36"/>
    </w:p>
    <w:p w:rsidR="00DA5500" w:rsidRPr="00DA5500" w:rsidRDefault="007F3AC0" w:rsidP="00DA5500">
      <w:pPr>
        <w:pStyle w:val="Heading2"/>
        <w:spacing w:after="60"/>
        <w:rPr>
          <w:rFonts w:ascii="Calibri" w:hAnsi="Calibri"/>
        </w:rPr>
      </w:pPr>
      <w:bookmarkStart w:id="37" w:name="_Toc421011506"/>
      <w:bookmarkStart w:id="38" w:name="_Toc421786527"/>
      <w:bookmarkStart w:id="39" w:name="_Toc495057839"/>
      <w:bookmarkStart w:id="40" w:name="_Toc421011507"/>
      <w:bookmarkStart w:id="41" w:name="_Toc421786528"/>
      <w:bookmarkStart w:id="42" w:name="_Toc418080064"/>
      <w:r w:rsidRPr="00DA5500">
        <w:rPr>
          <w:rFonts w:ascii="Calibri" w:hAnsi="Calibri"/>
        </w:rPr>
        <w:t>Program (</w:t>
      </w:r>
      <w:r w:rsidR="00DA5500" w:rsidRPr="00DA5500">
        <w:rPr>
          <w:rFonts w:ascii="Calibri" w:hAnsi="Calibri"/>
        </w:rPr>
        <w:t>fixed) Constants</w:t>
      </w:r>
      <w:bookmarkEnd w:id="37"/>
      <w:bookmarkEnd w:id="38"/>
      <w:bookmarkEnd w:id="39"/>
    </w:p>
    <w:p w:rsidR="00DA5500" w:rsidRPr="00DA5500" w:rsidRDefault="00DA5500" w:rsidP="00DA5500">
      <w:pPr>
        <w:pStyle w:val="Heading3"/>
        <w:rPr>
          <w:rFonts w:ascii="Calibri" w:hAnsi="Calibri"/>
        </w:rPr>
      </w:pPr>
      <w:bookmarkStart w:id="43" w:name="_Toc495057840"/>
      <w:r w:rsidRPr="00DA5500">
        <w:rPr>
          <w:rFonts w:ascii="Calibri" w:hAnsi="Calibri"/>
        </w:rPr>
        <w:t>Embedded Constants</w:t>
      </w:r>
      <w:bookmarkEnd w:id="40"/>
      <w:bookmarkEnd w:id="41"/>
      <w:bookmarkEnd w:id="43"/>
    </w:p>
    <w:p w:rsidR="002E3F2E" w:rsidRDefault="002E3F2E" w:rsidP="002E3F2E">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bookmarkEnd w:id="42"/>
    </w:p>
    <w:p w:rsidR="00F34EB1" w:rsidRPr="00F34EB1" w:rsidRDefault="00F34EB1" w:rsidP="00F34EB1">
      <w:pPr>
        <w:rPr>
          <w:lang w:bidi="ar-SA"/>
        </w:rPr>
      </w:pPr>
    </w:p>
    <w:tbl>
      <w:tblPr>
        <w:tblStyle w:val="TableGrid"/>
        <w:tblW w:w="0" w:type="auto"/>
        <w:tblLook w:val="04A0" w:firstRow="1" w:lastRow="0" w:firstColumn="1" w:lastColumn="0" w:noHBand="0" w:noVBand="1"/>
      </w:tblPr>
      <w:tblGrid>
        <w:gridCol w:w="3384"/>
        <w:gridCol w:w="3384"/>
        <w:gridCol w:w="3384"/>
      </w:tblGrid>
      <w:tr w:rsidR="00F34EB1" w:rsidTr="003C1B92">
        <w:tc>
          <w:tcPr>
            <w:tcW w:w="3384" w:type="dxa"/>
          </w:tcPr>
          <w:p w:rsidR="00F34EB1" w:rsidRDefault="00F34EB1" w:rsidP="003C1B92">
            <w:pPr>
              <w:pStyle w:val="BodyText3"/>
              <w:jc w:val="center"/>
              <w:rPr>
                <w:rFonts w:cs="Calibri"/>
                <w:sz w:val="20"/>
                <w:szCs w:val="20"/>
              </w:rPr>
            </w:pPr>
            <w:bookmarkStart w:id="44" w:name="_Ref87065593"/>
            <w:bookmarkStart w:id="45" w:name="_Toc338170483"/>
            <w:bookmarkStart w:id="46" w:name="_Toc375678229"/>
            <w:bookmarkStart w:id="47" w:name="_Toc418080067"/>
          </w:p>
          <w:p w:rsidR="00F34EB1" w:rsidRDefault="00F34EB1" w:rsidP="003C1B92">
            <w:pPr>
              <w:pStyle w:val="BodyText3"/>
              <w:jc w:val="center"/>
              <w:rPr>
                <w:rFonts w:cs="Calibri"/>
                <w:sz w:val="20"/>
                <w:szCs w:val="20"/>
              </w:rPr>
            </w:pPr>
            <w:r>
              <w:rPr>
                <w:rFonts w:cs="Calibri"/>
                <w:sz w:val="20"/>
                <w:szCs w:val="20"/>
              </w:rPr>
              <w:t>Constant Name</w:t>
            </w:r>
          </w:p>
        </w:tc>
        <w:tc>
          <w:tcPr>
            <w:tcW w:w="3384" w:type="dxa"/>
          </w:tcPr>
          <w:p w:rsidR="00F34EB1" w:rsidRDefault="00F34EB1" w:rsidP="003C1B92">
            <w:pPr>
              <w:pStyle w:val="BodyText3"/>
              <w:jc w:val="center"/>
              <w:rPr>
                <w:rFonts w:cs="Calibri"/>
                <w:sz w:val="20"/>
                <w:szCs w:val="20"/>
              </w:rPr>
            </w:pPr>
          </w:p>
          <w:p w:rsidR="00F34EB1" w:rsidRDefault="00F34EB1" w:rsidP="003C1B92">
            <w:pPr>
              <w:pStyle w:val="BodyText3"/>
              <w:jc w:val="center"/>
              <w:rPr>
                <w:rFonts w:cs="Calibri"/>
                <w:sz w:val="20"/>
                <w:szCs w:val="20"/>
              </w:rPr>
            </w:pPr>
            <w:r>
              <w:rPr>
                <w:rFonts w:cs="Calibri"/>
                <w:sz w:val="20"/>
                <w:szCs w:val="20"/>
              </w:rPr>
              <w:t>Data Type</w:t>
            </w:r>
          </w:p>
        </w:tc>
        <w:tc>
          <w:tcPr>
            <w:tcW w:w="3384" w:type="dxa"/>
          </w:tcPr>
          <w:p w:rsidR="00F34EB1" w:rsidRDefault="00F34EB1" w:rsidP="003C1B92">
            <w:pPr>
              <w:pStyle w:val="BodyText3"/>
              <w:jc w:val="center"/>
              <w:rPr>
                <w:rFonts w:cs="Calibri"/>
                <w:sz w:val="20"/>
                <w:szCs w:val="20"/>
              </w:rPr>
            </w:pPr>
          </w:p>
          <w:p w:rsidR="00F34EB1" w:rsidRDefault="00F34EB1" w:rsidP="003C1B92">
            <w:pPr>
              <w:pStyle w:val="BodyText3"/>
              <w:jc w:val="center"/>
              <w:rPr>
                <w:rFonts w:cs="Calibri"/>
                <w:sz w:val="20"/>
                <w:szCs w:val="20"/>
              </w:rPr>
            </w:pPr>
            <w:r>
              <w:rPr>
                <w:rFonts w:cs="Calibri"/>
                <w:sz w:val="20"/>
                <w:szCs w:val="20"/>
              </w:rPr>
              <w:t>Value</w:t>
            </w:r>
          </w:p>
        </w:tc>
      </w:tr>
      <w:tr w:rsidR="00F34EB1" w:rsidTr="003C1B92">
        <w:tc>
          <w:tcPr>
            <w:tcW w:w="3384" w:type="dxa"/>
          </w:tcPr>
          <w:p w:rsidR="00F34EB1" w:rsidRDefault="0021004F" w:rsidP="003C1B92">
            <w:pPr>
              <w:pStyle w:val="BodyText3"/>
              <w:rPr>
                <w:rFonts w:cs="Calibri"/>
                <w:sz w:val="20"/>
                <w:szCs w:val="20"/>
              </w:rPr>
            </w:pPr>
            <w:r w:rsidRPr="0021004F">
              <w:rPr>
                <w:rFonts w:cs="Calibri"/>
                <w:sz w:val="20"/>
                <w:szCs w:val="20"/>
              </w:rPr>
              <w:t>CLRBIT0MASK_CNT_U32</w:t>
            </w:r>
          </w:p>
        </w:tc>
        <w:tc>
          <w:tcPr>
            <w:tcW w:w="3384" w:type="dxa"/>
          </w:tcPr>
          <w:p w:rsidR="00F34EB1" w:rsidRDefault="0021004F" w:rsidP="003C1B92">
            <w:pPr>
              <w:pStyle w:val="BodyText3"/>
              <w:rPr>
                <w:rFonts w:cs="Calibri"/>
                <w:sz w:val="20"/>
                <w:szCs w:val="20"/>
              </w:rPr>
            </w:pPr>
            <w:r>
              <w:rPr>
                <w:rFonts w:cs="Calibri"/>
                <w:sz w:val="20"/>
                <w:szCs w:val="20"/>
              </w:rPr>
              <w:t>Uint32</w:t>
            </w:r>
          </w:p>
        </w:tc>
        <w:tc>
          <w:tcPr>
            <w:tcW w:w="3384" w:type="dxa"/>
          </w:tcPr>
          <w:p w:rsidR="00F34EB1" w:rsidRDefault="0021004F" w:rsidP="003C1B92">
            <w:pPr>
              <w:pStyle w:val="BodyText3"/>
              <w:rPr>
                <w:rFonts w:cs="Calibri"/>
                <w:sz w:val="20"/>
                <w:szCs w:val="20"/>
              </w:rPr>
            </w:pPr>
            <w:r w:rsidRPr="0021004F">
              <w:rPr>
                <w:rFonts w:cs="Calibri"/>
                <w:sz w:val="20"/>
                <w:szCs w:val="20"/>
              </w:rPr>
              <w:t>((uint32)0xFFFFFFFEU)</w:t>
            </w:r>
          </w:p>
        </w:tc>
      </w:tr>
      <w:tr w:rsidR="0021004F" w:rsidTr="003C1B92">
        <w:tc>
          <w:tcPr>
            <w:tcW w:w="3384" w:type="dxa"/>
          </w:tcPr>
          <w:p w:rsidR="0021004F" w:rsidRDefault="0021004F" w:rsidP="003C1B92">
            <w:pPr>
              <w:pStyle w:val="BodyText3"/>
              <w:rPr>
                <w:rFonts w:cs="Calibri"/>
                <w:sz w:val="20"/>
                <w:szCs w:val="20"/>
              </w:rPr>
            </w:pPr>
            <w:r>
              <w:rPr>
                <w:rFonts w:cs="Calibri"/>
                <w:sz w:val="20"/>
                <w:szCs w:val="20"/>
              </w:rPr>
              <w:t>Refer .m file</w:t>
            </w:r>
          </w:p>
        </w:tc>
        <w:tc>
          <w:tcPr>
            <w:tcW w:w="3384" w:type="dxa"/>
          </w:tcPr>
          <w:p w:rsidR="0021004F" w:rsidRDefault="0021004F" w:rsidP="003C1B92">
            <w:pPr>
              <w:pStyle w:val="BodyText3"/>
              <w:rPr>
                <w:rFonts w:cs="Calibri"/>
                <w:sz w:val="20"/>
                <w:szCs w:val="20"/>
              </w:rPr>
            </w:pPr>
          </w:p>
        </w:tc>
        <w:tc>
          <w:tcPr>
            <w:tcW w:w="3384" w:type="dxa"/>
          </w:tcPr>
          <w:p w:rsidR="0021004F" w:rsidRDefault="0021004F" w:rsidP="003C1B92">
            <w:pPr>
              <w:pStyle w:val="BodyText3"/>
              <w:rPr>
                <w:rFonts w:cs="Calibri"/>
                <w:sz w:val="20"/>
                <w:szCs w:val="20"/>
              </w:rPr>
            </w:pPr>
          </w:p>
        </w:tc>
      </w:tr>
    </w:tbl>
    <w:p w:rsidR="002E3F2E" w:rsidRPr="00DA5500" w:rsidRDefault="002E3F2E" w:rsidP="00DA5500">
      <w:pPr>
        <w:pStyle w:val="Heading1"/>
        <w:ind w:left="562" w:hanging="562"/>
        <w:rPr>
          <w:rFonts w:ascii="Calibri" w:hAnsi="Calibri" w:cs="Calibri"/>
        </w:rPr>
      </w:pPr>
      <w:bookmarkStart w:id="48" w:name="_Toc495057841"/>
      <w:r w:rsidRPr="00DA5500">
        <w:rPr>
          <w:rFonts w:ascii="Calibri" w:hAnsi="Calibri" w:cs="Calibri"/>
        </w:rPr>
        <w:lastRenderedPageBreak/>
        <w:t xml:space="preserve">Software </w:t>
      </w:r>
      <w:r w:rsidR="00DA5500">
        <w:rPr>
          <w:rFonts w:ascii="Calibri" w:hAnsi="Calibri" w:cs="Calibri"/>
        </w:rPr>
        <w:t>Component</w:t>
      </w:r>
      <w:r w:rsidRPr="00DA5500">
        <w:rPr>
          <w:rFonts w:ascii="Calibri" w:hAnsi="Calibri" w:cs="Calibri"/>
        </w:rPr>
        <w:t xml:space="preserve"> Implementation</w:t>
      </w:r>
      <w:bookmarkEnd w:id="44"/>
      <w:bookmarkEnd w:id="45"/>
      <w:bookmarkEnd w:id="46"/>
      <w:bookmarkEnd w:id="47"/>
      <w:bookmarkEnd w:id="48"/>
    </w:p>
    <w:p w:rsidR="00DD2DF3" w:rsidRPr="00987B4A" w:rsidRDefault="00DD2DF3" w:rsidP="00DD2DF3">
      <w:pPr>
        <w:pStyle w:val="Heading2"/>
        <w:spacing w:after="60"/>
        <w:rPr>
          <w:rFonts w:ascii="Calibri" w:hAnsi="Calibri"/>
        </w:rPr>
      </w:pPr>
      <w:bookmarkStart w:id="49" w:name="_Toc421709916"/>
      <w:bookmarkStart w:id="50" w:name="_Toc440635625"/>
      <w:bookmarkStart w:id="51" w:name="_Toc495057842"/>
      <w:r w:rsidRPr="00007584">
        <w:rPr>
          <w:rFonts w:ascii="Calibri" w:hAnsi="Calibri"/>
        </w:rPr>
        <w:t>Sub</w:t>
      </w:r>
      <w:r w:rsidRPr="00987B4A">
        <w:rPr>
          <w:rFonts w:ascii="Calibri" w:hAnsi="Calibri"/>
        </w:rPr>
        <w:t>-Module Functions</w:t>
      </w:r>
      <w:bookmarkEnd w:id="49"/>
      <w:bookmarkEnd w:id="50"/>
      <w:bookmarkEnd w:id="51"/>
    </w:p>
    <w:p w:rsidR="00DD2DF3" w:rsidRDefault="00DD2DF3" w:rsidP="00DD2DF3">
      <w:pPr>
        <w:pStyle w:val="Heading3"/>
        <w:rPr>
          <w:rFonts w:ascii="Calibri" w:hAnsi="Calibri" w:cs="Calibri"/>
        </w:rPr>
      </w:pPr>
      <w:bookmarkStart w:id="52" w:name="_Toc421011514"/>
      <w:bookmarkStart w:id="53" w:name="_Toc440635626"/>
      <w:bookmarkStart w:id="54" w:name="_Toc495057843"/>
      <w:proofErr w:type="spellStart"/>
      <w:r w:rsidRPr="00AA38E8">
        <w:rPr>
          <w:rFonts w:ascii="Calibri" w:hAnsi="Calibri" w:cs="Calibri"/>
        </w:rPr>
        <w:t>Init</w:t>
      </w:r>
      <w:proofErr w:type="spellEnd"/>
      <w:r w:rsidRPr="00AA38E8">
        <w:rPr>
          <w:rFonts w:ascii="Calibri" w:hAnsi="Calibri" w:cs="Calibri"/>
        </w:rPr>
        <w:t xml:space="preserve">: </w:t>
      </w:r>
      <w:bookmarkEnd w:id="52"/>
      <w:bookmarkEnd w:id="53"/>
      <w:r w:rsidRPr="00DD2DF3">
        <w:rPr>
          <w:rFonts w:ascii="Calibri" w:hAnsi="Calibri" w:cs="Calibri"/>
          <w:sz w:val="28"/>
        </w:rPr>
        <w:t>GtmCfgAndUseInit1</w:t>
      </w:r>
      <w:bookmarkEnd w:id="54"/>
    </w:p>
    <w:p w:rsidR="00DD2DF3" w:rsidRPr="00AA38E8" w:rsidRDefault="00DD2DF3" w:rsidP="00DD2DF3">
      <w:pPr>
        <w:pStyle w:val="Heading2"/>
        <w:numPr>
          <w:ilvl w:val="3"/>
          <w:numId w:val="11"/>
        </w:numPr>
        <w:spacing w:after="60"/>
        <w:rPr>
          <w:rFonts w:ascii="Calibri" w:hAnsi="Calibri" w:cs="Calibri"/>
        </w:rPr>
      </w:pPr>
      <w:bookmarkStart w:id="55" w:name="_Toc421011515"/>
      <w:bookmarkStart w:id="56" w:name="_Toc430945175"/>
      <w:bookmarkStart w:id="57" w:name="_Toc431482454"/>
      <w:bookmarkStart w:id="58" w:name="_Toc440635627"/>
      <w:bookmarkStart w:id="59" w:name="_Toc495057844"/>
      <w:r w:rsidRPr="00AA38E8">
        <w:rPr>
          <w:rFonts w:ascii="Calibri" w:hAnsi="Calibri" w:cs="Calibri"/>
        </w:rPr>
        <w:t>Design Rationale</w:t>
      </w:r>
      <w:bookmarkEnd w:id="55"/>
      <w:bookmarkEnd w:id="56"/>
      <w:bookmarkEnd w:id="57"/>
      <w:bookmarkEnd w:id="58"/>
      <w:bookmarkEnd w:id="59"/>
    </w:p>
    <w:p w:rsidR="00DD2DF3" w:rsidRPr="00117781" w:rsidRDefault="00DD2DF3" w:rsidP="00DD2DF3">
      <w:r w:rsidRPr="00117781">
        <w:t xml:space="preserve">Refer FDD </w:t>
      </w:r>
    </w:p>
    <w:p w:rsidR="00DD2DF3" w:rsidRPr="00AA38E8" w:rsidRDefault="00DD2DF3" w:rsidP="00DD2DF3">
      <w:pPr>
        <w:pStyle w:val="Heading2"/>
        <w:numPr>
          <w:ilvl w:val="3"/>
          <w:numId w:val="11"/>
        </w:numPr>
        <w:spacing w:after="60"/>
        <w:rPr>
          <w:rFonts w:ascii="Calibri" w:hAnsi="Calibri" w:cs="Calibri"/>
        </w:rPr>
      </w:pPr>
      <w:bookmarkStart w:id="60" w:name="_Toc421011516"/>
      <w:bookmarkStart w:id="61" w:name="_Toc430945176"/>
      <w:bookmarkStart w:id="62" w:name="_Toc431482455"/>
      <w:bookmarkStart w:id="63" w:name="_Toc440635628"/>
      <w:bookmarkStart w:id="64" w:name="_Toc495057845"/>
      <w:r w:rsidRPr="00AA38E8">
        <w:rPr>
          <w:rFonts w:ascii="Calibri" w:hAnsi="Calibri" w:cs="Calibri"/>
        </w:rPr>
        <w:t>Module Outputs</w:t>
      </w:r>
      <w:bookmarkEnd w:id="60"/>
      <w:bookmarkEnd w:id="61"/>
      <w:bookmarkEnd w:id="62"/>
      <w:bookmarkEnd w:id="63"/>
      <w:bookmarkEnd w:id="64"/>
    </w:p>
    <w:p w:rsidR="00DD2DF3" w:rsidRPr="005B27DA" w:rsidRDefault="00DD2DF3" w:rsidP="00DD2DF3">
      <w:pPr>
        <w:rPr>
          <w:rFonts w:cs="Calibri"/>
          <w:i/>
        </w:rPr>
      </w:pPr>
      <w:r>
        <w:rPr>
          <w:rFonts w:cs="Calibri"/>
          <w:i/>
        </w:rPr>
        <w:t>None</w:t>
      </w:r>
    </w:p>
    <w:p w:rsidR="00DD2DF3" w:rsidRPr="00AA38E8" w:rsidRDefault="00DD2DF3" w:rsidP="00DD2DF3">
      <w:pPr>
        <w:pStyle w:val="Heading3"/>
        <w:rPr>
          <w:rFonts w:ascii="Calibri" w:hAnsi="Calibri" w:cs="Calibri"/>
        </w:rPr>
      </w:pPr>
      <w:bookmarkStart w:id="65" w:name="_Toc421011518"/>
      <w:bookmarkStart w:id="66" w:name="_Toc440635629"/>
      <w:bookmarkStart w:id="67" w:name="_Toc495057846"/>
      <w:r w:rsidRPr="00AA38E8">
        <w:rPr>
          <w:rFonts w:ascii="Calibri" w:hAnsi="Calibri" w:cs="Calibri"/>
        </w:rPr>
        <w:t xml:space="preserve">Per: </w:t>
      </w:r>
      <w:bookmarkEnd w:id="65"/>
      <w:bookmarkEnd w:id="66"/>
      <w:r w:rsidRPr="00DD2DF3">
        <w:rPr>
          <w:rFonts w:ascii="Calibri" w:hAnsi="Calibri" w:cs="Calibri"/>
          <w:sz w:val="28"/>
        </w:rPr>
        <w:t>GtmCfgAndUsePer</w:t>
      </w:r>
      <w:r>
        <w:rPr>
          <w:rFonts w:ascii="Calibri" w:hAnsi="Calibri" w:cs="Calibri"/>
          <w:sz w:val="28"/>
        </w:rPr>
        <w:t>1</w:t>
      </w:r>
      <w:bookmarkEnd w:id="67"/>
    </w:p>
    <w:p w:rsidR="00DD2DF3" w:rsidRPr="00E84FCD" w:rsidRDefault="00DD2DF3" w:rsidP="00DD2DF3">
      <w:pPr>
        <w:pStyle w:val="Heading2"/>
        <w:numPr>
          <w:ilvl w:val="3"/>
          <w:numId w:val="11"/>
        </w:numPr>
        <w:spacing w:after="60"/>
        <w:rPr>
          <w:rFonts w:ascii="Calibri" w:hAnsi="Calibri" w:cs="Calibri"/>
        </w:rPr>
      </w:pPr>
      <w:bookmarkStart w:id="68" w:name="_Toc421011519"/>
      <w:bookmarkStart w:id="69" w:name="_Toc440635630"/>
      <w:bookmarkStart w:id="70" w:name="_Toc495057847"/>
      <w:r w:rsidRPr="00E84FCD">
        <w:rPr>
          <w:rFonts w:ascii="Calibri" w:hAnsi="Calibri" w:cs="Calibri"/>
        </w:rPr>
        <w:t>Design Rationale</w:t>
      </w:r>
      <w:bookmarkEnd w:id="68"/>
      <w:bookmarkEnd w:id="69"/>
      <w:bookmarkEnd w:id="70"/>
    </w:p>
    <w:p w:rsidR="00DD2DF3" w:rsidRDefault="00DD2DF3" w:rsidP="00DD2DF3">
      <w:r>
        <w:t xml:space="preserve">Refer FDD </w:t>
      </w:r>
    </w:p>
    <w:p w:rsidR="00DD2DF3" w:rsidRPr="00AA38E8" w:rsidRDefault="00DD2DF3" w:rsidP="00DD2DF3">
      <w:pPr>
        <w:pStyle w:val="Heading2"/>
        <w:numPr>
          <w:ilvl w:val="3"/>
          <w:numId w:val="11"/>
        </w:numPr>
        <w:spacing w:after="60"/>
        <w:rPr>
          <w:rFonts w:ascii="Calibri" w:hAnsi="Calibri" w:cs="Calibri"/>
        </w:rPr>
      </w:pPr>
      <w:bookmarkStart w:id="71" w:name="_Toc421011520"/>
      <w:bookmarkStart w:id="72" w:name="_Toc440635631"/>
      <w:bookmarkStart w:id="73" w:name="_Toc495057848"/>
      <w:r w:rsidRPr="00AA38E8">
        <w:rPr>
          <w:rFonts w:ascii="Calibri" w:hAnsi="Calibri" w:cs="Calibri"/>
        </w:rPr>
        <w:t>Store Module Inputs to Local copies</w:t>
      </w:r>
      <w:bookmarkEnd w:id="71"/>
      <w:bookmarkEnd w:id="72"/>
      <w:bookmarkEnd w:id="73"/>
    </w:p>
    <w:p w:rsidR="00DD2DF3" w:rsidRPr="0033680E" w:rsidRDefault="00DD2DF3" w:rsidP="00DD2DF3">
      <w:pPr>
        <w:rPr>
          <w:rFonts w:cs="Calibri"/>
          <w:i/>
        </w:rPr>
      </w:pPr>
      <w:r>
        <w:rPr>
          <w:rFonts w:cs="Calibri"/>
          <w:i/>
        </w:rPr>
        <w:t>None</w:t>
      </w:r>
    </w:p>
    <w:p w:rsidR="00DD2DF3" w:rsidRPr="00AA38E8" w:rsidRDefault="00DD2DF3" w:rsidP="00DD2DF3">
      <w:pPr>
        <w:pStyle w:val="Heading2"/>
        <w:numPr>
          <w:ilvl w:val="3"/>
          <w:numId w:val="11"/>
        </w:numPr>
        <w:spacing w:after="60"/>
        <w:rPr>
          <w:rFonts w:ascii="Calibri" w:hAnsi="Calibri" w:cs="Calibri"/>
        </w:rPr>
      </w:pPr>
      <w:bookmarkStart w:id="74" w:name="_Toc421011521"/>
      <w:bookmarkStart w:id="75" w:name="_Toc440635632"/>
      <w:bookmarkStart w:id="76" w:name="_Toc495057849"/>
      <w:r w:rsidRPr="00AA38E8">
        <w:rPr>
          <w:rFonts w:ascii="Calibri" w:hAnsi="Calibri" w:cs="Calibri"/>
        </w:rPr>
        <w:t>(Processing of function)</w:t>
      </w:r>
      <w:bookmarkEnd w:id="74"/>
      <w:bookmarkEnd w:id="75"/>
      <w:bookmarkEnd w:id="76"/>
    </w:p>
    <w:p w:rsidR="00DD2DF3" w:rsidRPr="0033680E" w:rsidRDefault="00DD2DF3" w:rsidP="00DD2DF3">
      <w:pPr>
        <w:rPr>
          <w:rFonts w:cs="Calibri"/>
          <w:i/>
        </w:rPr>
      </w:pPr>
      <w:r>
        <w:rPr>
          <w:rFonts w:cs="Calibri"/>
          <w:i/>
        </w:rPr>
        <w:t>Refer FDD</w:t>
      </w:r>
    </w:p>
    <w:p w:rsidR="00DD2DF3" w:rsidRPr="00AA38E8" w:rsidRDefault="00DD2DF3" w:rsidP="00DD2DF3">
      <w:pPr>
        <w:pStyle w:val="Heading2"/>
        <w:numPr>
          <w:ilvl w:val="3"/>
          <w:numId w:val="11"/>
        </w:numPr>
        <w:spacing w:after="60"/>
        <w:rPr>
          <w:rFonts w:ascii="Calibri" w:hAnsi="Calibri" w:cs="Calibri"/>
        </w:rPr>
      </w:pPr>
      <w:bookmarkStart w:id="77" w:name="_Toc421011522"/>
      <w:bookmarkStart w:id="78" w:name="_Toc440635633"/>
      <w:bookmarkStart w:id="79" w:name="_Toc495057850"/>
      <w:r w:rsidRPr="00AA38E8">
        <w:rPr>
          <w:rFonts w:ascii="Calibri" w:hAnsi="Calibri" w:cs="Calibri"/>
        </w:rPr>
        <w:t>Store Local copy of outputs into Module Outputs</w:t>
      </w:r>
      <w:bookmarkEnd w:id="77"/>
      <w:bookmarkEnd w:id="78"/>
      <w:bookmarkEnd w:id="79"/>
    </w:p>
    <w:p w:rsidR="00DD2DF3" w:rsidRDefault="00DD2DF3" w:rsidP="00DD2DF3">
      <w:pPr>
        <w:rPr>
          <w:rFonts w:cs="Calibri"/>
          <w:i/>
        </w:rPr>
      </w:pPr>
      <w:r>
        <w:rPr>
          <w:rFonts w:cs="Calibri"/>
          <w:i/>
        </w:rPr>
        <w:t>None</w:t>
      </w:r>
    </w:p>
    <w:p w:rsidR="00DD2DF3" w:rsidRPr="00AA38E8" w:rsidRDefault="00DD2DF3" w:rsidP="00DD2DF3">
      <w:pPr>
        <w:pStyle w:val="Heading3"/>
        <w:rPr>
          <w:rFonts w:ascii="Calibri" w:hAnsi="Calibri" w:cs="Calibri"/>
        </w:rPr>
      </w:pPr>
      <w:bookmarkStart w:id="80" w:name="_Toc495057851"/>
      <w:r w:rsidRPr="00AA38E8">
        <w:rPr>
          <w:rFonts w:ascii="Calibri" w:hAnsi="Calibri" w:cs="Calibri"/>
        </w:rPr>
        <w:t xml:space="preserve">Per: </w:t>
      </w:r>
      <w:r w:rsidRPr="00DD2DF3">
        <w:rPr>
          <w:rFonts w:ascii="Calibri" w:hAnsi="Calibri" w:cs="Calibri"/>
          <w:sz w:val="28"/>
        </w:rPr>
        <w:t>GtmCfgAndUsePer2</w:t>
      </w:r>
      <w:bookmarkEnd w:id="80"/>
    </w:p>
    <w:p w:rsidR="00DD2DF3" w:rsidRPr="00E84FCD" w:rsidRDefault="00DD2DF3" w:rsidP="00DD2DF3">
      <w:pPr>
        <w:pStyle w:val="Heading2"/>
        <w:numPr>
          <w:ilvl w:val="3"/>
          <w:numId w:val="11"/>
        </w:numPr>
        <w:spacing w:after="60"/>
        <w:rPr>
          <w:rFonts w:ascii="Calibri" w:hAnsi="Calibri" w:cs="Calibri"/>
        </w:rPr>
      </w:pPr>
      <w:bookmarkStart w:id="81" w:name="_Toc495057852"/>
      <w:r w:rsidRPr="00E84FCD">
        <w:rPr>
          <w:rFonts w:ascii="Calibri" w:hAnsi="Calibri" w:cs="Calibri"/>
        </w:rPr>
        <w:t>Design Rationale</w:t>
      </w:r>
      <w:bookmarkEnd w:id="81"/>
    </w:p>
    <w:p w:rsidR="00DD2DF3" w:rsidRDefault="00DD2DF3" w:rsidP="00DD2DF3">
      <w:r>
        <w:t xml:space="preserve">Refer FDD </w:t>
      </w:r>
    </w:p>
    <w:p w:rsidR="00DD2DF3" w:rsidRPr="00AA38E8" w:rsidRDefault="00DD2DF3" w:rsidP="00DD2DF3">
      <w:pPr>
        <w:pStyle w:val="Heading2"/>
        <w:numPr>
          <w:ilvl w:val="3"/>
          <w:numId w:val="11"/>
        </w:numPr>
        <w:spacing w:after="60"/>
        <w:rPr>
          <w:rFonts w:ascii="Calibri" w:hAnsi="Calibri" w:cs="Calibri"/>
        </w:rPr>
      </w:pPr>
      <w:bookmarkStart w:id="82" w:name="_Toc495057853"/>
      <w:r w:rsidRPr="00AA38E8">
        <w:rPr>
          <w:rFonts w:ascii="Calibri" w:hAnsi="Calibri" w:cs="Calibri"/>
        </w:rPr>
        <w:t>Store Module Inputs to Local copies</w:t>
      </w:r>
      <w:bookmarkEnd w:id="82"/>
    </w:p>
    <w:p w:rsidR="00DD2DF3" w:rsidRPr="0033680E" w:rsidRDefault="00DD2DF3" w:rsidP="00DD2DF3">
      <w:pPr>
        <w:rPr>
          <w:rFonts w:cs="Calibri"/>
          <w:i/>
        </w:rPr>
      </w:pPr>
      <w:r>
        <w:rPr>
          <w:rFonts w:cs="Calibri"/>
          <w:i/>
        </w:rPr>
        <w:t>None</w:t>
      </w:r>
    </w:p>
    <w:p w:rsidR="00DD2DF3" w:rsidRPr="00AA38E8" w:rsidRDefault="00DD2DF3" w:rsidP="00DD2DF3">
      <w:pPr>
        <w:pStyle w:val="Heading2"/>
        <w:numPr>
          <w:ilvl w:val="3"/>
          <w:numId w:val="11"/>
        </w:numPr>
        <w:spacing w:after="60"/>
        <w:rPr>
          <w:rFonts w:ascii="Calibri" w:hAnsi="Calibri" w:cs="Calibri"/>
        </w:rPr>
      </w:pPr>
      <w:bookmarkStart w:id="83" w:name="_Toc495057854"/>
      <w:r w:rsidRPr="00AA38E8">
        <w:rPr>
          <w:rFonts w:ascii="Calibri" w:hAnsi="Calibri" w:cs="Calibri"/>
        </w:rPr>
        <w:t>(Processing of function)</w:t>
      </w:r>
      <w:bookmarkEnd w:id="83"/>
    </w:p>
    <w:p w:rsidR="00DD2DF3" w:rsidRPr="0033680E" w:rsidRDefault="00DD2DF3" w:rsidP="00DD2DF3">
      <w:pPr>
        <w:rPr>
          <w:rFonts w:cs="Calibri"/>
          <w:i/>
        </w:rPr>
      </w:pPr>
      <w:r>
        <w:rPr>
          <w:rFonts w:cs="Calibri"/>
          <w:i/>
        </w:rPr>
        <w:t>Refer FDD</w:t>
      </w:r>
    </w:p>
    <w:p w:rsidR="00DD2DF3" w:rsidRPr="00AA38E8" w:rsidRDefault="00DD2DF3" w:rsidP="00DD2DF3">
      <w:pPr>
        <w:pStyle w:val="Heading2"/>
        <w:numPr>
          <w:ilvl w:val="3"/>
          <w:numId w:val="11"/>
        </w:numPr>
        <w:spacing w:after="60"/>
        <w:rPr>
          <w:rFonts w:ascii="Calibri" w:hAnsi="Calibri" w:cs="Calibri"/>
        </w:rPr>
      </w:pPr>
      <w:bookmarkStart w:id="84" w:name="_Toc495057855"/>
      <w:r w:rsidRPr="00AA38E8">
        <w:rPr>
          <w:rFonts w:ascii="Calibri" w:hAnsi="Calibri" w:cs="Calibri"/>
        </w:rPr>
        <w:t>Store Local copy of outputs into Module Outputs</w:t>
      </w:r>
      <w:bookmarkEnd w:id="84"/>
    </w:p>
    <w:p w:rsidR="00DD2DF3" w:rsidRPr="0033680E" w:rsidRDefault="00DD2DF3" w:rsidP="00DD2DF3">
      <w:pPr>
        <w:rPr>
          <w:rFonts w:cs="Calibri"/>
          <w:i/>
        </w:rPr>
      </w:pPr>
      <w:r>
        <w:rPr>
          <w:rFonts w:cs="Calibri"/>
          <w:i/>
        </w:rPr>
        <w:t>None</w:t>
      </w:r>
    </w:p>
    <w:p w:rsidR="00DD2DF3" w:rsidRPr="00DD2DF3" w:rsidRDefault="00DD2DF3" w:rsidP="00DD2DF3">
      <w:pPr>
        <w:rPr>
          <w:lang w:bidi="ar-SA"/>
        </w:rPr>
      </w:pPr>
    </w:p>
    <w:p w:rsidR="002E3F2E" w:rsidRDefault="00F13FDD" w:rsidP="004014C7">
      <w:pPr>
        <w:pStyle w:val="Heading2"/>
        <w:spacing w:after="60"/>
        <w:rPr>
          <w:rFonts w:ascii="Calibri" w:hAnsi="Calibri"/>
        </w:rPr>
      </w:pPr>
      <w:bookmarkStart w:id="85" w:name="_Toc418080073"/>
      <w:bookmarkStart w:id="86" w:name="_Toc495057856"/>
      <w:r>
        <w:rPr>
          <w:rFonts w:ascii="Calibri" w:hAnsi="Calibri"/>
        </w:rPr>
        <w:lastRenderedPageBreak/>
        <w:t>Server Runnable</w:t>
      </w:r>
      <w:r w:rsidR="002E3F2E" w:rsidRPr="00987B4A">
        <w:rPr>
          <w:rFonts w:ascii="Calibri" w:hAnsi="Calibri"/>
        </w:rPr>
        <w:t xml:space="preserve"> () Functions</w:t>
      </w:r>
      <w:bookmarkEnd w:id="85"/>
      <w:bookmarkEnd w:id="86"/>
    </w:p>
    <w:p w:rsidR="003659E9" w:rsidRPr="003659E9" w:rsidRDefault="003659E9" w:rsidP="003659E9">
      <w:pPr>
        <w:pStyle w:val="Heading3"/>
        <w:rPr>
          <w:rFonts w:ascii="Calibri" w:hAnsi="Calibri" w:cs="Calibri"/>
        </w:rPr>
      </w:pPr>
      <w:bookmarkStart w:id="87" w:name="_Toc495057857"/>
      <w:r w:rsidRPr="003659E9">
        <w:rPr>
          <w:rFonts w:ascii="Calibri" w:hAnsi="Calibri" w:cs="Calibri"/>
        </w:rPr>
        <w:t>GtmGetSent0Data_Oper</w:t>
      </w:r>
      <w:bookmarkEnd w:id="87"/>
    </w:p>
    <w:p w:rsidR="003659E9" w:rsidRPr="00E84FCD" w:rsidRDefault="003659E9" w:rsidP="003659E9">
      <w:pPr>
        <w:pStyle w:val="Heading2"/>
        <w:numPr>
          <w:ilvl w:val="3"/>
          <w:numId w:val="11"/>
        </w:numPr>
        <w:spacing w:after="60"/>
        <w:rPr>
          <w:rFonts w:ascii="Calibri" w:hAnsi="Calibri" w:cs="Calibri"/>
        </w:rPr>
      </w:pPr>
      <w:bookmarkStart w:id="88" w:name="_Toc495057858"/>
      <w:r w:rsidRPr="00E84FCD">
        <w:rPr>
          <w:rFonts w:ascii="Calibri" w:hAnsi="Calibri" w:cs="Calibri"/>
        </w:rPr>
        <w:t>Design Rationale</w:t>
      </w:r>
      <w:bookmarkEnd w:id="88"/>
    </w:p>
    <w:p w:rsidR="003659E9" w:rsidRDefault="003659E9" w:rsidP="003659E9">
      <w:r>
        <w:t xml:space="preserve">Refer FDD </w:t>
      </w:r>
      <w:r w:rsidR="0067712C">
        <w:t>.</w:t>
      </w:r>
    </w:p>
    <w:p w:rsidR="0067712C" w:rsidRDefault="0067712C" w:rsidP="003659E9">
      <w:r>
        <w:t>The place where the server runnable gets called should make sure a NULL pointer is not passed as an argument to the server runnable</w:t>
      </w:r>
    </w:p>
    <w:p w:rsidR="003659E9" w:rsidRPr="00AA38E8" w:rsidRDefault="003659E9" w:rsidP="003659E9">
      <w:pPr>
        <w:pStyle w:val="Heading2"/>
        <w:numPr>
          <w:ilvl w:val="3"/>
          <w:numId w:val="11"/>
        </w:numPr>
        <w:spacing w:after="60"/>
        <w:rPr>
          <w:rFonts w:ascii="Calibri" w:hAnsi="Calibri" w:cs="Calibri"/>
        </w:rPr>
      </w:pPr>
      <w:bookmarkStart w:id="89" w:name="_Toc495057859"/>
      <w:r w:rsidRPr="00AA38E8">
        <w:rPr>
          <w:rFonts w:ascii="Calibri" w:hAnsi="Calibri" w:cs="Calibri"/>
        </w:rPr>
        <w:t>Store Module Inputs to Local copies</w:t>
      </w:r>
      <w:bookmarkEnd w:id="89"/>
    </w:p>
    <w:p w:rsidR="003659E9" w:rsidRPr="0033680E" w:rsidRDefault="003659E9" w:rsidP="003659E9">
      <w:pPr>
        <w:rPr>
          <w:rFonts w:cs="Calibri"/>
          <w:i/>
        </w:rPr>
      </w:pPr>
      <w:r>
        <w:rPr>
          <w:rFonts w:cs="Calibri"/>
          <w:i/>
        </w:rPr>
        <w:t>None</w:t>
      </w:r>
    </w:p>
    <w:p w:rsidR="003659E9" w:rsidRPr="00AA38E8" w:rsidRDefault="003659E9" w:rsidP="003659E9">
      <w:pPr>
        <w:pStyle w:val="Heading2"/>
        <w:numPr>
          <w:ilvl w:val="3"/>
          <w:numId w:val="11"/>
        </w:numPr>
        <w:spacing w:after="60"/>
        <w:rPr>
          <w:rFonts w:ascii="Calibri" w:hAnsi="Calibri" w:cs="Calibri"/>
        </w:rPr>
      </w:pPr>
      <w:bookmarkStart w:id="90" w:name="_Toc495057860"/>
      <w:r w:rsidRPr="00AA38E8">
        <w:rPr>
          <w:rFonts w:ascii="Calibri" w:hAnsi="Calibri" w:cs="Calibri"/>
        </w:rPr>
        <w:t>(Processing of function)</w:t>
      </w:r>
      <w:bookmarkEnd w:id="90"/>
    </w:p>
    <w:p w:rsidR="003659E9" w:rsidRPr="0033680E" w:rsidRDefault="003659E9" w:rsidP="003659E9">
      <w:pPr>
        <w:rPr>
          <w:rFonts w:cs="Calibri"/>
          <w:i/>
        </w:rPr>
      </w:pPr>
      <w:r>
        <w:rPr>
          <w:rFonts w:cs="Calibri"/>
          <w:i/>
        </w:rPr>
        <w:t>Refer FDD</w:t>
      </w:r>
    </w:p>
    <w:p w:rsidR="003659E9" w:rsidRPr="00AA38E8" w:rsidRDefault="003659E9" w:rsidP="003659E9">
      <w:pPr>
        <w:pStyle w:val="Heading2"/>
        <w:numPr>
          <w:ilvl w:val="3"/>
          <w:numId w:val="11"/>
        </w:numPr>
        <w:spacing w:after="60"/>
        <w:rPr>
          <w:rFonts w:ascii="Calibri" w:hAnsi="Calibri" w:cs="Calibri"/>
        </w:rPr>
      </w:pPr>
      <w:bookmarkStart w:id="91" w:name="_Toc495057861"/>
      <w:r w:rsidRPr="00AA38E8">
        <w:rPr>
          <w:rFonts w:ascii="Calibri" w:hAnsi="Calibri" w:cs="Calibri"/>
        </w:rPr>
        <w:t>Store Local copy of outputs into Module Outputs</w:t>
      </w:r>
      <w:bookmarkEnd w:id="91"/>
    </w:p>
    <w:p w:rsidR="003659E9" w:rsidRDefault="003659E9" w:rsidP="003659E9">
      <w:pPr>
        <w:rPr>
          <w:rFonts w:cs="Calibri"/>
          <w:i/>
        </w:rPr>
      </w:pPr>
      <w:r>
        <w:rPr>
          <w:rFonts w:cs="Calibri"/>
          <w:i/>
        </w:rPr>
        <w:t>None</w:t>
      </w:r>
    </w:p>
    <w:p w:rsidR="003659E9" w:rsidRPr="003659E9" w:rsidRDefault="003659E9" w:rsidP="003659E9">
      <w:pPr>
        <w:pStyle w:val="Heading3"/>
        <w:rPr>
          <w:rFonts w:ascii="Calibri" w:hAnsi="Calibri" w:cs="Calibri"/>
        </w:rPr>
      </w:pPr>
      <w:bookmarkStart w:id="92" w:name="_Toc495057862"/>
      <w:r w:rsidRPr="003659E9">
        <w:rPr>
          <w:rFonts w:ascii="Calibri" w:hAnsi="Calibri" w:cs="Calibri"/>
        </w:rPr>
        <w:t>GtmGetSent</w:t>
      </w:r>
      <w:r>
        <w:rPr>
          <w:rFonts w:ascii="Calibri" w:hAnsi="Calibri" w:cs="Calibri"/>
        </w:rPr>
        <w:t>1</w:t>
      </w:r>
      <w:r w:rsidRPr="003659E9">
        <w:rPr>
          <w:rFonts w:ascii="Calibri" w:hAnsi="Calibri" w:cs="Calibri"/>
        </w:rPr>
        <w:t>Data_Oper</w:t>
      </w:r>
      <w:bookmarkEnd w:id="92"/>
    </w:p>
    <w:p w:rsidR="003659E9" w:rsidRPr="00E84FCD" w:rsidRDefault="003659E9" w:rsidP="003659E9">
      <w:pPr>
        <w:pStyle w:val="Heading2"/>
        <w:numPr>
          <w:ilvl w:val="3"/>
          <w:numId w:val="11"/>
        </w:numPr>
        <w:spacing w:after="60"/>
        <w:rPr>
          <w:rFonts w:ascii="Calibri" w:hAnsi="Calibri" w:cs="Calibri"/>
        </w:rPr>
      </w:pPr>
      <w:bookmarkStart w:id="93" w:name="_Toc495057863"/>
      <w:r w:rsidRPr="00E84FCD">
        <w:rPr>
          <w:rFonts w:ascii="Calibri" w:hAnsi="Calibri" w:cs="Calibri"/>
        </w:rPr>
        <w:t>Design Rationale</w:t>
      </w:r>
      <w:bookmarkEnd w:id="93"/>
    </w:p>
    <w:p w:rsidR="0067712C" w:rsidRDefault="003659E9" w:rsidP="0067712C">
      <w:r>
        <w:t xml:space="preserve">Refer FDD </w:t>
      </w:r>
    </w:p>
    <w:p w:rsidR="0067712C" w:rsidRDefault="0067712C" w:rsidP="0067712C">
      <w:r>
        <w:t>The place where the server runnable gets called should make sure a NULL pointer is not passed as an argument to the server runnable</w:t>
      </w:r>
    </w:p>
    <w:p w:rsidR="003659E9" w:rsidRPr="00AA38E8" w:rsidRDefault="003659E9" w:rsidP="003659E9">
      <w:pPr>
        <w:pStyle w:val="Heading2"/>
        <w:numPr>
          <w:ilvl w:val="3"/>
          <w:numId w:val="11"/>
        </w:numPr>
        <w:spacing w:after="60"/>
        <w:rPr>
          <w:rFonts w:ascii="Calibri" w:hAnsi="Calibri" w:cs="Calibri"/>
        </w:rPr>
      </w:pPr>
      <w:bookmarkStart w:id="94" w:name="_Toc495057864"/>
      <w:r w:rsidRPr="00AA38E8">
        <w:rPr>
          <w:rFonts w:ascii="Calibri" w:hAnsi="Calibri" w:cs="Calibri"/>
        </w:rPr>
        <w:t>Store Module Inputs to Local copies</w:t>
      </w:r>
      <w:bookmarkEnd w:id="94"/>
    </w:p>
    <w:p w:rsidR="003659E9" w:rsidRPr="0033680E" w:rsidRDefault="003659E9" w:rsidP="003659E9">
      <w:pPr>
        <w:rPr>
          <w:rFonts w:cs="Calibri"/>
          <w:i/>
        </w:rPr>
      </w:pPr>
      <w:r>
        <w:rPr>
          <w:rFonts w:cs="Calibri"/>
          <w:i/>
        </w:rPr>
        <w:t>None</w:t>
      </w:r>
    </w:p>
    <w:p w:rsidR="003659E9" w:rsidRPr="00AA38E8" w:rsidRDefault="003659E9" w:rsidP="003659E9">
      <w:pPr>
        <w:pStyle w:val="Heading2"/>
        <w:numPr>
          <w:ilvl w:val="3"/>
          <w:numId w:val="11"/>
        </w:numPr>
        <w:spacing w:after="60"/>
        <w:rPr>
          <w:rFonts w:ascii="Calibri" w:hAnsi="Calibri" w:cs="Calibri"/>
        </w:rPr>
      </w:pPr>
      <w:bookmarkStart w:id="95" w:name="_Toc495057865"/>
      <w:r w:rsidRPr="00AA38E8">
        <w:rPr>
          <w:rFonts w:ascii="Calibri" w:hAnsi="Calibri" w:cs="Calibri"/>
        </w:rPr>
        <w:t>(Processing of function)</w:t>
      </w:r>
      <w:bookmarkEnd w:id="95"/>
    </w:p>
    <w:p w:rsidR="003659E9" w:rsidRPr="0033680E" w:rsidRDefault="003659E9" w:rsidP="003659E9">
      <w:pPr>
        <w:rPr>
          <w:rFonts w:cs="Calibri"/>
          <w:i/>
        </w:rPr>
      </w:pPr>
      <w:r>
        <w:rPr>
          <w:rFonts w:cs="Calibri"/>
          <w:i/>
        </w:rPr>
        <w:t>Refer FDD</w:t>
      </w:r>
    </w:p>
    <w:p w:rsidR="003659E9" w:rsidRPr="00AA38E8" w:rsidRDefault="003659E9" w:rsidP="003659E9">
      <w:pPr>
        <w:pStyle w:val="Heading2"/>
        <w:numPr>
          <w:ilvl w:val="3"/>
          <w:numId w:val="11"/>
        </w:numPr>
        <w:spacing w:after="60"/>
        <w:rPr>
          <w:rFonts w:ascii="Calibri" w:hAnsi="Calibri" w:cs="Calibri"/>
        </w:rPr>
      </w:pPr>
      <w:bookmarkStart w:id="96" w:name="_Toc495057866"/>
      <w:r w:rsidRPr="00AA38E8">
        <w:rPr>
          <w:rFonts w:ascii="Calibri" w:hAnsi="Calibri" w:cs="Calibri"/>
        </w:rPr>
        <w:t>Store Local copy of outputs into Module Outputs</w:t>
      </w:r>
      <w:bookmarkEnd w:id="96"/>
    </w:p>
    <w:p w:rsidR="003659E9" w:rsidRDefault="003659E9" w:rsidP="003659E9">
      <w:pPr>
        <w:rPr>
          <w:rFonts w:cs="Calibri"/>
          <w:i/>
        </w:rPr>
      </w:pPr>
      <w:r>
        <w:rPr>
          <w:rFonts w:cs="Calibri"/>
          <w:i/>
        </w:rPr>
        <w:t>None</w:t>
      </w:r>
    </w:p>
    <w:p w:rsidR="003659E9" w:rsidRPr="003659E9" w:rsidRDefault="003659E9" w:rsidP="003659E9">
      <w:pPr>
        <w:rPr>
          <w:lang w:bidi="ar-SA"/>
        </w:rPr>
      </w:pPr>
    </w:p>
    <w:p w:rsidR="004014C7" w:rsidRPr="00987B4A" w:rsidRDefault="004014C7" w:rsidP="004014C7">
      <w:pPr>
        <w:pStyle w:val="Heading2"/>
        <w:spacing w:after="60"/>
        <w:rPr>
          <w:rFonts w:ascii="Calibri" w:hAnsi="Calibri"/>
        </w:rPr>
      </w:pPr>
      <w:bookmarkStart w:id="97" w:name="_Toc382301471"/>
      <w:bookmarkStart w:id="98" w:name="_Toc383698997"/>
      <w:bookmarkStart w:id="99" w:name="_Toc418080072"/>
      <w:bookmarkStart w:id="100" w:name="_Toc495057867"/>
      <w:bookmarkEnd w:id="97"/>
      <w:bookmarkEnd w:id="98"/>
      <w:r w:rsidRPr="00987B4A">
        <w:rPr>
          <w:rFonts w:ascii="Calibri" w:hAnsi="Calibri"/>
        </w:rPr>
        <w:t>Interrupt Service Routines</w:t>
      </w:r>
      <w:bookmarkEnd w:id="99"/>
      <w:bookmarkEnd w:id="100"/>
    </w:p>
    <w:p w:rsidR="00A177F1" w:rsidRDefault="00A177F1" w:rsidP="00A177F1">
      <w:pPr>
        <w:rPr>
          <w:rFonts w:cs="Calibri"/>
          <w:i/>
        </w:rPr>
      </w:pPr>
      <w:r>
        <w:rPr>
          <w:rFonts w:cs="Calibri"/>
          <w:i/>
        </w:rPr>
        <w:t>None</w:t>
      </w:r>
    </w:p>
    <w:p w:rsidR="002E3F2E" w:rsidRPr="00987B4A" w:rsidRDefault="002E3F2E" w:rsidP="004014C7">
      <w:pPr>
        <w:pStyle w:val="Heading2"/>
        <w:spacing w:after="60"/>
        <w:rPr>
          <w:rFonts w:ascii="Calibri" w:hAnsi="Calibri"/>
        </w:rPr>
      </w:pPr>
      <w:bookmarkStart w:id="101" w:name="_Toc338170485"/>
      <w:bookmarkStart w:id="102" w:name="_Toc418080074"/>
      <w:bookmarkStart w:id="103" w:name="_Toc495057868"/>
      <w:r w:rsidRPr="00987B4A">
        <w:rPr>
          <w:rFonts w:ascii="Calibri" w:hAnsi="Calibri"/>
        </w:rPr>
        <w:t>Module Internal (Local) Functions</w:t>
      </w:r>
      <w:bookmarkEnd w:id="101"/>
      <w:bookmarkEnd w:id="102"/>
      <w:bookmarkEnd w:id="103"/>
    </w:p>
    <w:p w:rsidR="00DF6BC6" w:rsidRPr="00AA38E8" w:rsidRDefault="00DF6BC6" w:rsidP="00DF6BC6">
      <w:pPr>
        <w:pStyle w:val="Heading2"/>
        <w:numPr>
          <w:ilvl w:val="2"/>
          <w:numId w:val="11"/>
        </w:numPr>
        <w:spacing w:after="60"/>
        <w:rPr>
          <w:rFonts w:ascii="Calibri" w:hAnsi="Calibri" w:cs="Calibri"/>
        </w:rPr>
      </w:pPr>
      <w:bookmarkStart w:id="104" w:name="_Toc418069009"/>
      <w:bookmarkStart w:id="105" w:name="_Toc495057869"/>
      <w:r w:rsidRPr="00AA38E8">
        <w:rPr>
          <w:rFonts w:ascii="Calibri" w:hAnsi="Calibri" w:cs="Calibri"/>
        </w:rPr>
        <w:t>Local Function #</w:t>
      </w:r>
      <w:r w:rsidRPr="00AA38E8">
        <w:rPr>
          <w:rFonts w:ascii="Calibri" w:hAnsi="Calibri" w:cs="Calibri"/>
          <w:caps/>
        </w:rPr>
        <w:t>1</w:t>
      </w:r>
      <w:bookmarkEnd w:id="104"/>
      <w:bookmarkEnd w:id="105"/>
      <w:r>
        <w:rPr>
          <w:rFonts w:ascii="Calibri" w:hAnsi="Calibri" w:cs="Calibri"/>
          <w:caps/>
        </w:rPr>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3305"/>
        <w:gridCol w:w="1809"/>
        <w:gridCol w:w="1216"/>
        <w:gridCol w:w="1216"/>
      </w:tblGrid>
      <w:tr w:rsidR="00DF6BC6" w:rsidRPr="00AA38E8" w:rsidTr="003C1B92">
        <w:tc>
          <w:tcPr>
            <w:tcW w:w="1382" w:type="dxa"/>
          </w:tcPr>
          <w:p w:rsidR="00DF6BC6" w:rsidRPr="00AA38E8" w:rsidRDefault="00DF6BC6" w:rsidP="003C1B92">
            <w:pPr>
              <w:spacing w:before="60"/>
              <w:rPr>
                <w:rFonts w:cs="Calibri"/>
                <w:b/>
                <w:bCs/>
                <w:sz w:val="16"/>
              </w:rPr>
            </w:pPr>
            <w:r w:rsidRPr="00AA38E8">
              <w:rPr>
                <w:rFonts w:cs="Calibri"/>
                <w:b/>
                <w:bCs/>
                <w:sz w:val="16"/>
              </w:rPr>
              <w:t>Function Name</w:t>
            </w:r>
          </w:p>
        </w:tc>
        <w:tc>
          <w:tcPr>
            <w:tcW w:w="3305" w:type="dxa"/>
          </w:tcPr>
          <w:p w:rsidR="00DF6BC6" w:rsidRPr="00AA38E8" w:rsidRDefault="00DF6BC6" w:rsidP="003C1B92">
            <w:pPr>
              <w:spacing w:before="60"/>
              <w:rPr>
                <w:rFonts w:cs="Calibri"/>
                <w:sz w:val="16"/>
              </w:rPr>
            </w:pPr>
            <w:proofErr w:type="spellStart"/>
            <w:r w:rsidRPr="007F030C">
              <w:rPr>
                <w:rFonts w:cs="Calibri"/>
                <w:sz w:val="16"/>
              </w:rPr>
              <w:t>NoTranSysStIsEn</w:t>
            </w:r>
            <w:proofErr w:type="spellEnd"/>
          </w:p>
        </w:tc>
        <w:tc>
          <w:tcPr>
            <w:tcW w:w="1809" w:type="dxa"/>
            <w:shd w:val="pct30" w:color="FFFF00" w:fill="auto"/>
          </w:tcPr>
          <w:p w:rsidR="00DF6BC6" w:rsidRPr="00AA38E8" w:rsidRDefault="00DF6BC6" w:rsidP="003C1B92">
            <w:pPr>
              <w:spacing w:before="60"/>
              <w:jc w:val="center"/>
              <w:rPr>
                <w:rFonts w:cs="Calibri"/>
                <w:sz w:val="16"/>
              </w:rPr>
            </w:pPr>
            <w:r w:rsidRPr="00AA38E8">
              <w:rPr>
                <w:rFonts w:cs="Calibri"/>
                <w:sz w:val="16"/>
              </w:rPr>
              <w:t>Type</w:t>
            </w:r>
          </w:p>
        </w:tc>
        <w:tc>
          <w:tcPr>
            <w:tcW w:w="1216" w:type="dxa"/>
            <w:shd w:val="pct30" w:color="FFFF00" w:fill="auto"/>
          </w:tcPr>
          <w:p w:rsidR="00DF6BC6" w:rsidRPr="00AA38E8" w:rsidRDefault="00DF6BC6" w:rsidP="003C1B92">
            <w:pPr>
              <w:spacing w:before="60"/>
              <w:jc w:val="center"/>
              <w:rPr>
                <w:rFonts w:cs="Calibri"/>
                <w:sz w:val="16"/>
              </w:rPr>
            </w:pPr>
            <w:r w:rsidRPr="00AA38E8">
              <w:rPr>
                <w:rFonts w:cs="Calibri"/>
                <w:sz w:val="16"/>
              </w:rPr>
              <w:t>Min</w:t>
            </w:r>
          </w:p>
        </w:tc>
        <w:tc>
          <w:tcPr>
            <w:tcW w:w="1216" w:type="dxa"/>
            <w:shd w:val="pct30" w:color="FFFF00" w:fill="auto"/>
          </w:tcPr>
          <w:p w:rsidR="00DF6BC6" w:rsidRPr="00AA38E8" w:rsidRDefault="00DF6BC6" w:rsidP="003C1B92">
            <w:pPr>
              <w:spacing w:before="60"/>
              <w:jc w:val="center"/>
              <w:rPr>
                <w:rFonts w:cs="Calibri"/>
                <w:sz w:val="16"/>
              </w:rPr>
            </w:pPr>
            <w:r w:rsidRPr="00AA38E8">
              <w:rPr>
                <w:rFonts w:cs="Calibri"/>
                <w:sz w:val="16"/>
              </w:rPr>
              <w:t>Max</w:t>
            </w:r>
          </w:p>
        </w:tc>
      </w:tr>
      <w:tr w:rsidR="00DF6BC6" w:rsidRPr="00AA38E8" w:rsidTr="003C1B92">
        <w:tc>
          <w:tcPr>
            <w:tcW w:w="1382" w:type="dxa"/>
          </w:tcPr>
          <w:p w:rsidR="00DF6BC6" w:rsidRPr="00AA38E8" w:rsidRDefault="00DF6BC6" w:rsidP="003C1B92">
            <w:pPr>
              <w:spacing w:before="60"/>
              <w:rPr>
                <w:rFonts w:cs="Calibri"/>
                <w:b/>
                <w:bCs/>
                <w:sz w:val="16"/>
              </w:rPr>
            </w:pPr>
            <w:r w:rsidRPr="00AA38E8">
              <w:rPr>
                <w:rFonts w:cs="Calibri"/>
                <w:b/>
                <w:bCs/>
                <w:sz w:val="16"/>
              </w:rPr>
              <w:t xml:space="preserve">Arguments </w:t>
            </w:r>
            <w:r w:rsidRPr="00AA38E8">
              <w:rPr>
                <w:rFonts w:cs="Calibri"/>
                <w:b/>
                <w:bCs/>
                <w:sz w:val="16"/>
              </w:rPr>
              <w:lastRenderedPageBreak/>
              <w:t xml:space="preserve">Passed </w:t>
            </w:r>
          </w:p>
        </w:tc>
        <w:tc>
          <w:tcPr>
            <w:tcW w:w="3305" w:type="dxa"/>
          </w:tcPr>
          <w:p w:rsidR="00DF6BC6" w:rsidRPr="00AA38E8" w:rsidRDefault="00DF6BC6" w:rsidP="003C1B92">
            <w:pPr>
              <w:spacing w:before="60"/>
              <w:rPr>
                <w:rFonts w:cs="Calibri"/>
                <w:sz w:val="16"/>
              </w:rPr>
            </w:pPr>
            <w:proofErr w:type="spellStart"/>
            <w:r w:rsidRPr="007F030C">
              <w:rPr>
                <w:rFonts w:cs="Calibri"/>
                <w:sz w:val="16"/>
              </w:rPr>
              <w:lastRenderedPageBreak/>
              <w:t>MotCurrEolCalSt_Cnt_T_enum</w:t>
            </w:r>
            <w:proofErr w:type="spellEnd"/>
          </w:p>
        </w:tc>
        <w:tc>
          <w:tcPr>
            <w:tcW w:w="1809" w:type="dxa"/>
          </w:tcPr>
          <w:p w:rsidR="00DF6BC6" w:rsidRPr="00AA38E8" w:rsidRDefault="00DF6BC6" w:rsidP="003C1B92">
            <w:pPr>
              <w:spacing w:before="60"/>
              <w:rPr>
                <w:rFonts w:cs="Calibri"/>
                <w:sz w:val="16"/>
              </w:rPr>
            </w:pPr>
            <w:r w:rsidRPr="007F030C">
              <w:rPr>
                <w:rFonts w:cs="Calibri"/>
                <w:sz w:val="16"/>
              </w:rPr>
              <w:t>MotCurrEolCalSt2</w:t>
            </w:r>
          </w:p>
        </w:tc>
        <w:tc>
          <w:tcPr>
            <w:tcW w:w="1216" w:type="dxa"/>
          </w:tcPr>
          <w:p w:rsidR="00DF6BC6" w:rsidRPr="00AA38E8" w:rsidRDefault="00DF6BC6" w:rsidP="003C1B92">
            <w:pPr>
              <w:spacing w:before="60"/>
              <w:rPr>
                <w:rFonts w:cs="Calibri"/>
                <w:sz w:val="16"/>
              </w:rPr>
            </w:pPr>
            <w:r>
              <w:rPr>
                <w:rFonts w:cs="Calibri"/>
                <w:sz w:val="16"/>
              </w:rPr>
              <w:t>0</w:t>
            </w:r>
          </w:p>
        </w:tc>
        <w:tc>
          <w:tcPr>
            <w:tcW w:w="1216" w:type="dxa"/>
          </w:tcPr>
          <w:p w:rsidR="00DF6BC6" w:rsidRPr="00AA38E8" w:rsidRDefault="00DF6BC6" w:rsidP="003C1B92">
            <w:pPr>
              <w:spacing w:before="60"/>
              <w:rPr>
                <w:rFonts w:cs="Calibri"/>
                <w:sz w:val="16"/>
              </w:rPr>
            </w:pPr>
            <w:r>
              <w:rPr>
                <w:rFonts w:cs="Calibri"/>
                <w:sz w:val="16"/>
              </w:rPr>
              <w:t>8</w:t>
            </w:r>
          </w:p>
        </w:tc>
      </w:tr>
      <w:tr w:rsidR="000132B1" w:rsidRPr="00AA38E8" w:rsidTr="003C1B92">
        <w:trPr>
          <w:ins w:id="106" w:author="Avinash James" w:date="2018-02-28T10:58:00Z"/>
        </w:trPr>
        <w:tc>
          <w:tcPr>
            <w:tcW w:w="1382" w:type="dxa"/>
          </w:tcPr>
          <w:p w:rsidR="000132B1" w:rsidRPr="00AA38E8" w:rsidRDefault="000132B1" w:rsidP="003C1B92">
            <w:pPr>
              <w:spacing w:before="60"/>
              <w:rPr>
                <w:ins w:id="107" w:author="Avinash James" w:date="2018-02-28T10:58:00Z"/>
                <w:rFonts w:cs="Calibri"/>
                <w:b/>
                <w:bCs/>
                <w:sz w:val="16"/>
              </w:rPr>
            </w:pPr>
          </w:p>
        </w:tc>
        <w:tc>
          <w:tcPr>
            <w:tcW w:w="3305" w:type="dxa"/>
          </w:tcPr>
          <w:p w:rsidR="000132B1" w:rsidRPr="007F030C" w:rsidRDefault="000132B1" w:rsidP="003C1B92">
            <w:pPr>
              <w:spacing w:before="60"/>
              <w:rPr>
                <w:ins w:id="108" w:author="Avinash James" w:date="2018-02-28T10:58:00Z"/>
                <w:rFonts w:cs="Calibri"/>
                <w:sz w:val="16"/>
              </w:rPr>
            </w:pPr>
            <w:proofErr w:type="spellStart"/>
            <w:ins w:id="109" w:author="Avinash James" w:date="2018-02-28T10:58:00Z">
              <w:r w:rsidRPr="000132B1">
                <w:rPr>
                  <w:rFonts w:cs="Calibri"/>
                  <w:sz w:val="16"/>
                </w:rPr>
                <w:t>IvtrFetFltPha_Cnt_T_enum</w:t>
              </w:r>
              <w:proofErr w:type="spellEnd"/>
            </w:ins>
          </w:p>
        </w:tc>
        <w:tc>
          <w:tcPr>
            <w:tcW w:w="1809" w:type="dxa"/>
          </w:tcPr>
          <w:p w:rsidR="000132B1" w:rsidRPr="007F030C" w:rsidRDefault="000132B1" w:rsidP="003C1B92">
            <w:pPr>
              <w:spacing w:before="60"/>
              <w:rPr>
                <w:ins w:id="110" w:author="Avinash James" w:date="2018-02-28T10:58:00Z"/>
                <w:rFonts w:cs="Calibri"/>
                <w:sz w:val="16"/>
              </w:rPr>
            </w:pPr>
            <w:ins w:id="111" w:author="Avinash James" w:date="2018-02-28T10:58:00Z">
              <w:r w:rsidRPr="000132B1">
                <w:rPr>
                  <w:rFonts w:cs="Calibri"/>
                  <w:sz w:val="16"/>
                </w:rPr>
                <w:t>IvtrFetFltPha</w:t>
              </w:r>
              <w:r>
                <w:rPr>
                  <w:rFonts w:cs="Calibri"/>
                  <w:sz w:val="16"/>
                </w:rPr>
                <w:t>1</w:t>
              </w:r>
            </w:ins>
          </w:p>
        </w:tc>
        <w:tc>
          <w:tcPr>
            <w:tcW w:w="1216" w:type="dxa"/>
          </w:tcPr>
          <w:p w:rsidR="000132B1" w:rsidRDefault="000132B1" w:rsidP="003C1B92">
            <w:pPr>
              <w:spacing w:before="60"/>
              <w:rPr>
                <w:ins w:id="112" w:author="Avinash James" w:date="2018-02-28T10:58:00Z"/>
                <w:rFonts w:cs="Calibri"/>
                <w:sz w:val="16"/>
              </w:rPr>
            </w:pPr>
            <w:ins w:id="113" w:author="Avinash James" w:date="2018-02-28T10:58:00Z">
              <w:r>
                <w:rPr>
                  <w:rFonts w:cs="Calibri"/>
                  <w:sz w:val="16"/>
                </w:rPr>
                <w:t>0</w:t>
              </w:r>
            </w:ins>
          </w:p>
        </w:tc>
        <w:tc>
          <w:tcPr>
            <w:tcW w:w="1216" w:type="dxa"/>
          </w:tcPr>
          <w:p w:rsidR="000132B1" w:rsidRDefault="0089345C" w:rsidP="003C1B92">
            <w:pPr>
              <w:spacing w:before="60"/>
              <w:rPr>
                <w:ins w:id="114" w:author="Avinash James" w:date="2018-02-28T10:58:00Z"/>
                <w:rFonts w:cs="Calibri"/>
                <w:sz w:val="16"/>
              </w:rPr>
            </w:pPr>
            <w:ins w:id="115" w:author="Avinash James" w:date="2018-02-28T10:58:00Z">
              <w:r>
                <w:rPr>
                  <w:rFonts w:cs="Calibri"/>
                  <w:sz w:val="16"/>
                </w:rPr>
                <w:t>4</w:t>
              </w:r>
            </w:ins>
          </w:p>
        </w:tc>
      </w:tr>
      <w:tr w:rsidR="00DF6BC6" w:rsidRPr="00AA38E8" w:rsidTr="003C1B92">
        <w:tc>
          <w:tcPr>
            <w:tcW w:w="1382" w:type="dxa"/>
          </w:tcPr>
          <w:p w:rsidR="00DF6BC6" w:rsidRPr="00AA38E8" w:rsidRDefault="00DF6BC6" w:rsidP="003C1B92">
            <w:pPr>
              <w:spacing w:before="60"/>
              <w:rPr>
                <w:rFonts w:cs="Calibri"/>
                <w:b/>
                <w:bCs/>
                <w:sz w:val="16"/>
              </w:rPr>
            </w:pPr>
            <w:r w:rsidRPr="00AA38E8">
              <w:rPr>
                <w:rFonts w:cs="Calibri"/>
                <w:b/>
                <w:bCs/>
                <w:sz w:val="16"/>
              </w:rPr>
              <w:t>Return Value</w:t>
            </w:r>
          </w:p>
        </w:tc>
        <w:tc>
          <w:tcPr>
            <w:tcW w:w="3305" w:type="dxa"/>
          </w:tcPr>
          <w:p w:rsidR="00DF6BC6" w:rsidRPr="00AA38E8" w:rsidRDefault="00DF6BC6" w:rsidP="003C1B92">
            <w:pPr>
              <w:spacing w:before="60"/>
              <w:rPr>
                <w:rFonts w:cs="Calibri"/>
                <w:sz w:val="16"/>
              </w:rPr>
            </w:pPr>
            <w:r>
              <w:rPr>
                <w:rFonts w:cs="Calibri"/>
                <w:sz w:val="16"/>
              </w:rPr>
              <w:t>N/A</w:t>
            </w:r>
          </w:p>
        </w:tc>
        <w:tc>
          <w:tcPr>
            <w:tcW w:w="1809" w:type="dxa"/>
          </w:tcPr>
          <w:p w:rsidR="00DF6BC6" w:rsidRPr="00AA38E8" w:rsidRDefault="00DF6BC6" w:rsidP="003C1B92">
            <w:pPr>
              <w:spacing w:before="60"/>
              <w:rPr>
                <w:rFonts w:cs="Calibri"/>
                <w:sz w:val="16"/>
              </w:rPr>
            </w:pPr>
          </w:p>
        </w:tc>
        <w:tc>
          <w:tcPr>
            <w:tcW w:w="1216" w:type="dxa"/>
          </w:tcPr>
          <w:p w:rsidR="00DF6BC6" w:rsidRPr="00AA38E8" w:rsidRDefault="00DF6BC6" w:rsidP="003C1B92">
            <w:pPr>
              <w:spacing w:before="60"/>
              <w:rPr>
                <w:rFonts w:cs="Calibri"/>
                <w:sz w:val="16"/>
              </w:rPr>
            </w:pPr>
          </w:p>
        </w:tc>
        <w:tc>
          <w:tcPr>
            <w:tcW w:w="1216" w:type="dxa"/>
          </w:tcPr>
          <w:p w:rsidR="00DF6BC6" w:rsidRPr="00AA38E8" w:rsidRDefault="00DF6BC6" w:rsidP="003C1B92">
            <w:pPr>
              <w:spacing w:before="60"/>
              <w:rPr>
                <w:rFonts w:cs="Calibri"/>
                <w:sz w:val="16"/>
              </w:rPr>
            </w:pPr>
          </w:p>
        </w:tc>
      </w:tr>
    </w:tbl>
    <w:p w:rsidR="00DF6BC6" w:rsidRPr="00AA38E8" w:rsidRDefault="00DF6BC6" w:rsidP="00DF6BC6">
      <w:pPr>
        <w:pStyle w:val="Heading2"/>
        <w:numPr>
          <w:ilvl w:val="3"/>
          <w:numId w:val="11"/>
        </w:numPr>
        <w:spacing w:after="60"/>
        <w:rPr>
          <w:rFonts w:ascii="Calibri" w:hAnsi="Calibri" w:cs="Calibri"/>
        </w:rPr>
      </w:pPr>
      <w:bookmarkStart w:id="116" w:name="_Toc418069010"/>
      <w:bookmarkStart w:id="117" w:name="_Toc495057870"/>
      <w:r w:rsidRPr="00AA38E8">
        <w:rPr>
          <w:rFonts w:ascii="Calibri" w:hAnsi="Calibri" w:cs="Calibri"/>
        </w:rPr>
        <w:t>Description</w:t>
      </w:r>
      <w:bookmarkEnd w:id="116"/>
      <w:bookmarkEnd w:id="117"/>
    </w:p>
    <w:p w:rsidR="00DF6BC6" w:rsidRDefault="00DF6BC6" w:rsidP="00DF6BC6">
      <w:pPr>
        <w:rPr>
          <w:rFonts w:cs="Calibri"/>
        </w:rPr>
      </w:pPr>
      <w:r>
        <w:rPr>
          <w:rFonts w:cs="Calibri"/>
        </w:rPr>
        <w:t xml:space="preserve">See FDD model block: </w:t>
      </w:r>
      <w:r w:rsidR="007B01B3" w:rsidRPr="00DF6BC6">
        <w:rPr>
          <w:rFonts w:cs="Calibri"/>
        </w:rPr>
        <w:t>CM770A_GtmCfgAndU</w:t>
      </w:r>
      <w:r w:rsidR="007B01B3">
        <w:rPr>
          <w:rFonts w:cs="Calibri"/>
        </w:rPr>
        <w:t>se/</w:t>
      </w:r>
      <w:proofErr w:type="spellStart"/>
      <w:r w:rsidR="007B01B3">
        <w:rPr>
          <w:rFonts w:cs="Calibri"/>
        </w:rPr>
        <w:t>GtmCfgAndUse</w:t>
      </w:r>
      <w:proofErr w:type="spellEnd"/>
      <w:r w:rsidR="007B01B3">
        <w:rPr>
          <w:rFonts w:cs="Calibri"/>
        </w:rPr>
        <w:t>/GtmCfgAndUsePer2</w:t>
      </w:r>
      <w:r w:rsidRPr="007F030C">
        <w:rPr>
          <w:rFonts w:cs="Calibri"/>
        </w:rPr>
        <w:t xml:space="preserve">/No Transition </w:t>
      </w:r>
      <w:proofErr w:type="spellStart"/>
      <w:r w:rsidRPr="007F030C">
        <w:rPr>
          <w:rFonts w:cs="Calibri"/>
        </w:rPr>
        <w:t>SysState</w:t>
      </w:r>
      <w:proofErr w:type="spellEnd"/>
      <w:r w:rsidRPr="007F030C">
        <w:rPr>
          <w:rFonts w:cs="Calibri"/>
        </w:rPr>
        <w:t xml:space="preserve"> = Enable</w:t>
      </w:r>
    </w:p>
    <w:p w:rsidR="00DF6BC6" w:rsidRDefault="00DF6BC6" w:rsidP="00DF6BC6">
      <w:pPr>
        <w:rPr>
          <w:rFonts w:cs="Calibri"/>
        </w:rPr>
      </w:pPr>
    </w:p>
    <w:p w:rsidR="00DF6BC6" w:rsidRPr="00AA38E8" w:rsidRDefault="00DF6BC6" w:rsidP="00DF6BC6">
      <w:pPr>
        <w:pStyle w:val="Heading2"/>
        <w:numPr>
          <w:ilvl w:val="2"/>
          <w:numId w:val="11"/>
        </w:numPr>
        <w:spacing w:after="60"/>
        <w:rPr>
          <w:rFonts w:ascii="Calibri" w:hAnsi="Calibri" w:cs="Calibri"/>
        </w:rPr>
      </w:pPr>
      <w:bookmarkStart w:id="118" w:name="_Toc418069011"/>
      <w:bookmarkStart w:id="119" w:name="_Toc495057871"/>
      <w:r>
        <w:rPr>
          <w:rFonts w:ascii="Calibri" w:hAnsi="Calibri" w:cs="Calibri"/>
        </w:rPr>
        <w:t>Local Function #2</w:t>
      </w:r>
      <w:bookmarkEnd w:id="118"/>
      <w:bookmarkEnd w:id="11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Function Name</w:t>
            </w:r>
          </w:p>
        </w:tc>
        <w:tc>
          <w:tcPr>
            <w:tcW w:w="4179" w:type="dxa"/>
          </w:tcPr>
          <w:p w:rsidR="00DF6BC6" w:rsidRPr="00AA38E8" w:rsidRDefault="00DF6BC6" w:rsidP="003C1B92">
            <w:pPr>
              <w:spacing w:before="60"/>
              <w:rPr>
                <w:rFonts w:cs="Calibri"/>
                <w:sz w:val="16"/>
              </w:rPr>
            </w:pPr>
            <w:proofErr w:type="spellStart"/>
            <w:r w:rsidRPr="007F030C">
              <w:rPr>
                <w:rFonts w:cs="Calibri"/>
                <w:sz w:val="16"/>
              </w:rPr>
              <w:t>TranFromEn</w:t>
            </w:r>
            <w:proofErr w:type="spellEnd"/>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Type</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Min</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Max</w:t>
            </w: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 xml:space="preserve">Arguments Passed </w:t>
            </w:r>
          </w:p>
        </w:tc>
        <w:tc>
          <w:tcPr>
            <w:tcW w:w="4179" w:type="dxa"/>
          </w:tcPr>
          <w:p w:rsidR="00DF6BC6" w:rsidRPr="00AA38E8" w:rsidRDefault="00DF6BC6" w:rsidP="003C1B92">
            <w:pPr>
              <w:spacing w:before="60"/>
              <w:rPr>
                <w:rFonts w:cs="Calibri"/>
                <w:sz w:val="16"/>
              </w:rPr>
            </w:pPr>
            <w:r>
              <w:rPr>
                <w:rFonts w:cs="Calibri"/>
                <w:sz w:val="16"/>
              </w:rPr>
              <w:t>None</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Return Value</w:t>
            </w:r>
          </w:p>
        </w:tc>
        <w:tc>
          <w:tcPr>
            <w:tcW w:w="4179" w:type="dxa"/>
          </w:tcPr>
          <w:p w:rsidR="00DF6BC6" w:rsidRPr="00AA38E8" w:rsidRDefault="00DF6BC6" w:rsidP="003C1B92">
            <w:pPr>
              <w:spacing w:before="60"/>
              <w:rPr>
                <w:rFonts w:cs="Calibri"/>
                <w:sz w:val="16"/>
              </w:rPr>
            </w:pPr>
            <w:r>
              <w:rPr>
                <w:rFonts w:cs="Calibri"/>
                <w:sz w:val="16"/>
              </w:rPr>
              <w:t>N/A</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bl>
    <w:p w:rsidR="00DF6BC6" w:rsidRPr="00AA38E8" w:rsidRDefault="00DF6BC6" w:rsidP="00DF6BC6">
      <w:pPr>
        <w:pStyle w:val="Heading2"/>
        <w:numPr>
          <w:ilvl w:val="3"/>
          <w:numId w:val="11"/>
        </w:numPr>
        <w:spacing w:after="60"/>
        <w:rPr>
          <w:rFonts w:ascii="Calibri" w:hAnsi="Calibri" w:cs="Calibri"/>
        </w:rPr>
      </w:pPr>
      <w:bookmarkStart w:id="120" w:name="_Toc418069012"/>
      <w:bookmarkStart w:id="121" w:name="_Toc495057872"/>
      <w:r w:rsidRPr="00AA38E8">
        <w:rPr>
          <w:rFonts w:ascii="Calibri" w:hAnsi="Calibri" w:cs="Calibri"/>
        </w:rPr>
        <w:t>Description</w:t>
      </w:r>
      <w:bookmarkEnd w:id="120"/>
      <w:bookmarkEnd w:id="121"/>
    </w:p>
    <w:p w:rsidR="00DF6BC6" w:rsidRDefault="00DF6BC6" w:rsidP="00DF6BC6">
      <w:pPr>
        <w:rPr>
          <w:rFonts w:cs="Calibri"/>
        </w:rPr>
      </w:pPr>
      <w:r>
        <w:rPr>
          <w:rFonts w:cs="Calibri"/>
        </w:rPr>
        <w:t xml:space="preserve">See FDD model block: </w:t>
      </w:r>
      <w:r w:rsidR="003E78C8" w:rsidRPr="00DF6BC6">
        <w:rPr>
          <w:rFonts w:cs="Calibri"/>
        </w:rPr>
        <w:t>CM770A_GtmCfgAndU</w:t>
      </w:r>
      <w:r w:rsidR="003E78C8">
        <w:rPr>
          <w:rFonts w:cs="Calibri"/>
        </w:rPr>
        <w:t>se/</w:t>
      </w:r>
      <w:proofErr w:type="spellStart"/>
      <w:r w:rsidR="003E78C8">
        <w:rPr>
          <w:rFonts w:cs="Calibri"/>
        </w:rPr>
        <w:t>GtmCfgAndUse</w:t>
      </w:r>
      <w:proofErr w:type="spellEnd"/>
      <w:r w:rsidR="003E78C8">
        <w:rPr>
          <w:rFonts w:cs="Calibri"/>
        </w:rPr>
        <w:t>/GtmCfgAndUsePer2</w:t>
      </w:r>
      <w:r w:rsidRPr="007F030C">
        <w:rPr>
          <w:rFonts w:cs="Calibri"/>
        </w:rPr>
        <w:t>/</w:t>
      </w:r>
      <w:r>
        <w:rPr>
          <w:rFonts w:cs="Calibri"/>
        </w:rPr>
        <w:t>Transition from Enable</w:t>
      </w:r>
    </w:p>
    <w:p w:rsidR="00DF6BC6" w:rsidRDefault="00DF6BC6" w:rsidP="00DF6BC6">
      <w:pPr>
        <w:rPr>
          <w:rFonts w:cs="Calibri"/>
        </w:rPr>
      </w:pPr>
    </w:p>
    <w:p w:rsidR="00DF6BC6" w:rsidRPr="00AA38E8" w:rsidRDefault="00DF6BC6" w:rsidP="00DF6BC6">
      <w:pPr>
        <w:pStyle w:val="Heading2"/>
        <w:numPr>
          <w:ilvl w:val="2"/>
          <w:numId w:val="11"/>
        </w:numPr>
        <w:spacing w:after="60"/>
        <w:rPr>
          <w:rFonts w:ascii="Calibri" w:hAnsi="Calibri" w:cs="Calibri"/>
        </w:rPr>
      </w:pPr>
      <w:bookmarkStart w:id="122" w:name="_Toc418069013"/>
      <w:bookmarkStart w:id="123" w:name="_Toc495057873"/>
      <w:r>
        <w:rPr>
          <w:rFonts w:ascii="Calibri" w:hAnsi="Calibri" w:cs="Calibri"/>
        </w:rPr>
        <w:t>Local Function #3</w:t>
      </w:r>
      <w:bookmarkEnd w:id="122"/>
      <w:bookmarkEnd w:id="12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Function Name</w:t>
            </w:r>
          </w:p>
        </w:tc>
        <w:tc>
          <w:tcPr>
            <w:tcW w:w="4179" w:type="dxa"/>
          </w:tcPr>
          <w:p w:rsidR="00DF6BC6" w:rsidRPr="00AA38E8" w:rsidRDefault="00DF6BC6" w:rsidP="003C1B92">
            <w:pPr>
              <w:spacing w:before="60"/>
              <w:rPr>
                <w:rFonts w:cs="Calibri"/>
                <w:sz w:val="16"/>
              </w:rPr>
            </w:pPr>
            <w:proofErr w:type="spellStart"/>
            <w:r w:rsidRPr="009D239C">
              <w:rPr>
                <w:rFonts w:cs="Calibri"/>
                <w:sz w:val="16"/>
              </w:rPr>
              <w:t>TranToEn</w:t>
            </w:r>
            <w:proofErr w:type="spellEnd"/>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Type</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Min</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Max</w:t>
            </w: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 xml:space="preserve">Arguments Passed </w:t>
            </w:r>
          </w:p>
        </w:tc>
        <w:tc>
          <w:tcPr>
            <w:tcW w:w="4179" w:type="dxa"/>
          </w:tcPr>
          <w:p w:rsidR="00DF6BC6" w:rsidRPr="00AA38E8" w:rsidRDefault="00DF6BC6" w:rsidP="003C1B92">
            <w:pPr>
              <w:spacing w:before="60"/>
              <w:rPr>
                <w:rFonts w:cs="Calibri"/>
                <w:sz w:val="16"/>
              </w:rPr>
            </w:pPr>
            <w:r>
              <w:rPr>
                <w:rFonts w:cs="Calibri"/>
                <w:sz w:val="16"/>
              </w:rPr>
              <w:t>None</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Return Value</w:t>
            </w:r>
          </w:p>
        </w:tc>
        <w:tc>
          <w:tcPr>
            <w:tcW w:w="4179" w:type="dxa"/>
          </w:tcPr>
          <w:p w:rsidR="00DF6BC6" w:rsidRPr="00AA38E8" w:rsidRDefault="00DF6BC6" w:rsidP="003C1B92">
            <w:pPr>
              <w:spacing w:before="60"/>
              <w:rPr>
                <w:rFonts w:cs="Calibri"/>
                <w:sz w:val="16"/>
              </w:rPr>
            </w:pPr>
            <w:r>
              <w:rPr>
                <w:rFonts w:cs="Calibri"/>
                <w:sz w:val="16"/>
              </w:rPr>
              <w:t>N/A</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bl>
    <w:p w:rsidR="00DF6BC6" w:rsidRPr="00AA38E8" w:rsidRDefault="00DF6BC6" w:rsidP="00DF6BC6">
      <w:pPr>
        <w:pStyle w:val="Heading2"/>
        <w:numPr>
          <w:ilvl w:val="3"/>
          <w:numId w:val="11"/>
        </w:numPr>
        <w:spacing w:after="60"/>
        <w:rPr>
          <w:rFonts w:ascii="Calibri" w:hAnsi="Calibri" w:cs="Calibri"/>
        </w:rPr>
      </w:pPr>
      <w:bookmarkStart w:id="124" w:name="_Toc418069014"/>
      <w:bookmarkStart w:id="125" w:name="_Toc495057874"/>
      <w:r w:rsidRPr="00AA38E8">
        <w:rPr>
          <w:rFonts w:ascii="Calibri" w:hAnsi="Calibri" w:cs="Calibri"/>
        </w:rPr>
        <w:t>Description</w:t>
      </w:r>
      <w:bookmarkEnd w:id="124"/>
      <w:bookmarkEnd w:id="125"/>
    </w:p>
    <w:p w:rsidR="00DF6BC6" w:rsidRDefault="00DF6BC6" w:rsidP="00DF6BC6">
      <w:pPr>
        <w:rPr>
          <w:rFonts w:cs="Calibri"/>
        </w:rPr>
      </w:pPr>
      <w:r>
        <w:rPr>
          <w:rFonts w:cs="Calibri"/>
        </w:rPr>
        <w:t xml:space="preserve">See FDD model block: </w:t>
      </w:r>
      <w:r w:rsidR="00653622" w:rsidRPr="00DF6BC6">
        <w:rPr>
          <w:rFonts w:cs="Calibri"/>
        </w:rPr>
        <w:t>CM770A_GtmCfgAndU</w:t>
      </w:r>
      <w:r w:rsidR="00653622">
        <w:rPr>
          <w:rFonts w:cs="Calibri"/>
        </w:rPr>
        <w:t>se/</w:t>
      </w:r>
      <w:proofErr w:type="spellStart"/>
      <w:r w:rsidR="00653622">
        <w:rPr>
          <w:rFonts w:cs="Calibri"/>
        </w:rPr>
        <w:t>GtmCfgAndUse</w:t>
      </w:r>
      <w:proofErr w:type="spellEnd"/>
      <w:r w:rsidR="00653622">
        <w:rPr>
          <w:rFonts w:cs="Calibri"/>
        </w:rPr>
        <w:t>/GtmCfgAndUsePer2</w:t>
      </w:r>
      <w:r w:rsidRPr="007F030C">
        <w:rPr>
          <w:rFonts w:cs="Calibri"/>
        </w:rPr>
        <w:t>/</w:t>
      </w:r>
      <w:r>
        <w:rPr>
          <w:rFonts w:cs="Calibri"/>
        </w:rPr>
        <w:t>Transition to Enable</w:t>
      </w:r>
    </w:p>
    <w:p w:rsidR="00DF6BC6" w:rsidRDefault="00DF6BC6" w:rsidP="00DF6BC6">
      <w:pPr>
        <w:rPr>
          <w:rFonts w:cs="Calibri"/>
        </w:rPr>
      </w:pPr>
    </w:p>
    <w:p w:rsidR="00DF6BC6" w:rsidRPr="00AA38E8" w:rsidRDefault="00DF6BC6" w:rsidP="00DF6BC6">
      <w:pPr>
        <w:pStyle w:val="Heading2"/>
        <w:numPr>
          <w:ilvl w:val="2"/>
          <w:numId w:val="11"/>
        </w:numPr>
        <w:spacing w:after="60"/>
        <w:rPr>
          <w:rFonts w:ascii="Calibri" w:hAnsi="Calibri" w:cs="Calibri"/>
        </w:rPr>
      </w:pPr>
      <w:bookmarkStart w:id="126" w:name="_Toc418069015"/>
      <w:bookmarkStart w:id="127" w:name="_Toc495057875"/>
      <w:r>
        <w:rPr>
          <w:rFonts w:ascii="Calibri" w:hAnsi="Calibri" w:cs="Calibri"/>
        </w:rPr>
        <w:t>Local Function #4</w:t>
      </w:r>
      <w:bookmarkEnd w:id="126"/>
      <w:bookmarkEnd w:id="12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Function Name</w:t>
            </w:r>
          </w:p>
        </w:tc>
        <w:tc>
          <w:tcPr>
            <w:tcW w:w="4179" w:type="dxa"/>
          </w:tcPr>
          <w:p w:rsidR="00DF6BC6" w:rsidRPr="00AA38E8" w:rsidRDefault="00DF6BC6" w:rsidP="003C1B92">
            <w:pPr>
              <w:spacing w:before="60"/>
              <w:rPr>
                <w:rFonts w:cs="Calibri"/>
                <w:sz w:val="16"/>
              </w:rPr>
            </w:pPr>
            <w:proofErr w:type="spellStart"/>
            <w:r w:rsidRPr="009D239C">
              <w:rPr>
                <w:rFonts w:cs="Calibri"/>
                <w:sz w:val="16"/>
              </w:rPr>
              <w:t>NoTranSysStNotEn</w:t>
            </w:r>
            <w:proofErr w:type="spellEnd"/>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Type</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Min</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Max</w:t>
            </w: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 xml:space="preserve">Arguments Passed </w:t>
            </w:r>
          </w:p>
        </w:tc>
        <w:tc>
          <w:tcPr>
            <w:tcW w:w="4179" w:type="dxa"/>
          </w:tcPr>
          <w:p w:rsidR="00DF6BC6" w:rsidRPr="00AA38E8" w:rsidRDefault="00DF6BC6" w:rsidP="003C1B92">
            <w:pPr>
              <w:spacing w:before="60"/>
              <w:rPr>
                <w:rFonts w:cs="Calibri"/>
                <w:sz w:val="16"/>
              </w:rPr>
            </w:pPr>
            <w:r>
              <w:rPr>
                <w:rFonts w:cs="Calibri"/>
                <w:sz w:val="16"/>
              </w:rPr>
              <w:t>None</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Return Value</w:t>
            </w:r>
          </w:p>
        </w:tc>
        <w:tc>
          <w:tcPr>
            <w:tcW w:w="4179" w:type="dxa"/>
          </w:tcPr>
          <w:p w:rsidR="00DF6BC6" w:rsidRPr="00AA38E8" w:rsidRDefault="00DF6BC6" w:rsidP="003C1B92">
            <w:pPr>
              <w:spacing w:before="60"/>
              <w:rPr>
                <w:rFonts w:cs="Calibri"/>
                <w:sz w:val="16"/>
              </w:rPr>
            </w:pPr>
            <w:r>
              <w:rPr>
                <w:rFonts w:cs="Calibri"/>
                <w:sz w:val="16"/>
              </w:rPr>
              <w:t>N/A</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bl>
    <w:p w:rsidR="00DF6BC6" w:rsidRPr="00AA38E8" w:rsidRDefault="00DF6BC6" w:rsidP="00DF6BC6">
      <w:pPr>
        <w:pStyle w:val="Heading2"/>
        <w:numPr>
          <w:ilvl w:val="3"/>
          <w:numId w:val="11"/>
        </w:numPr>
        <w:spacing w:after="60"/>
        <w:rPr>
          <w:rFonts w:ascii="Calibri" w:hAnsi="Calibri" w:cs="Calibri"/>
        </w:rPr>
      </w:pPr>
      <w:bookmarkStart w:id="128" w:name="_Toc418069016"/>
      <w:bookmarkStart w:id="129" w:name="_Toc495057876"/>
      <w:r w:rsidRPr="00AA38E8">
        <w:rPr>
          <w:rFonts w:ascii="Calibri" w:hAnsi="Calibri" w:cs="Calibri"/>
        </w:rPr>
        <w:t>Description</w:t>
      </w:r>
      <w:bookmarkEnd w:id="128"/>
      <w:bookmarkEnd w:id="129"/>
    </w:p>
    <w:p w:rsidR="00DF6BC6" w:rsidRDefault="00DF6BC6" w:rsidP="00DF6BC6">
      <w:pPr>
        <w:rPr>
          <w:rFonts w:cs="Calibri"/>
        </w:rPr>
      </w:pPr>
      <w:r>
        <w:rPr>
          <w:rFonts w:cs="Calibri"/>
        </w:rPr>
        <w:t xml:space="preserve">See FDD model block: </w:t>
      </w:r>
      <w:r w:rsidR="00653622" w:rsidRPr="00DF6BC6">
        <w:rPr>
          <w:rFonts w:cs="Calibri"/>
        </w:rPr>
        <w:t>CM770A_GtmCfgAndU</w:t>
      </w:r>
      <w:r w:rsidR="00653622">
        <w:rPr>
          <w:rFonts w:cs="Calibri"/>
        </w:rPr>
        <w:t>se/</w:t>
      </w:r>
      <w:proofErr w:type="spellStart"/>
      <w:r w:rsidR="00653622">
        <w:rPr>
          <w:rFonts w:cs="Calibri"/>
        </w:rPr>
        <w:t>GtmCfgAndUse</w:t>
      </w:r>
      <w:proofErr w:type="spellEnd"/>
      <w:r w:rsidR="00653622">
        <w:rPr>
          <w:rFonts w:cs="Calibri"/>
        </w:rPr>
        <w:t>/GtmCfgAndUsePer2</w:t>
      </w:r>
      <w:r w:rsidRPr="007F030C">
        <w:rPr>
          <w:rFonts w:cs="Calibri"/>
        </w:rPr>
        <w:t>/</w:t>
      </w:r>
      <w:r>
        <w:rPr>
          <w:rFonts w:cs="Calibri"/>
        </w:rPr>
        <w:t xml:space="preserve">No Transition </w:t>
      </w:r>
      <w:proofErr w:type="spellStart"/>
      <w:r>
        <w:rPr>
          <w:rFonts w:cs="Calibri"/>
        </w:rPr>
        <w:t>SysState</w:t>
      </w:r>
      <w:proofErr w:type="spellEnd"/>
      <w:r>
        <w:rPr>
          <w:rFonts w:cs="Calibri"/>
        </w:rPr>
        <w:t xml:space="preserve"> != Enable</w:t>
      </w:r>
    </w:p>
    <w:p w:rsidR="00DF6BC6" w:rsidRDefault="00DF6BC6" w:rsidP="00DF6BC6">
      <w:pPr>
        <w:rPr>
          <w:rFonts w:cs="Calibri"/>
        </w:rPr>
      </w:pPr>
    </w:p>
    <w:p w:rsidR="00DF6BC6" w:rsidRPr="00AA38E8" w:rsidRDefault="00DF6BC6" w:rsidP="00DF6BC6">
      <w:pPr>
        <w:pStyle w:val="Heading2"/>
        <w:numPr>
          <w:ilvl w:val="2"/>
          <w:numId w:val="11"/>
        </w:numPr>
        <w:spacing w:after="60"/>
        <w:rPr>
          <w:rFonts w:ascii="Calibri" w:hAnsi="Calibri" w:cs="Calibri"/>
        </w:rPr>
      </w:pPr>
      <w:bookmarkStart w:id="130" w:name="_Toc418069017"/>
      <w:bookmarkStart w:id="131" w:name="_Toc495057877"/>
      <w:r>
        <w:rPr>
          <w:rFonts w:ascii="Calibri" w:hAnsi="Calibri" w:cs="Calibri"/>
        </w:rPr>
        <w:t>Local Function #5</w:t>
      </w:r>
      <w:bookmarkEnd w:id="130"/>
      <w:bookmarkEnd w:id="13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Function Name</w:t>
            </w:r>
          </w:p>
        </w:tc>
        <w:tc>
          <w:tcPr>
            <w:tcW w:w="4179" w:type="dxa"/>
          </w:tcPr>
          <w:p w:rsidR="00DF6BC6" w:rsidRPr="00AA38E8" w:rsidRDefault="00DF6BC6" w:rsidP="003C1B92">
            <w:pPr>
              <w:spacing w:before="60"/>
              <w:rPr>
                <w:rFonts w:cs="Calibri"/>
                <w:sz w:val="16"/>
              </w:rPr>
            </w:pPr>
            <w:proofErr w:type="spellStart"/>
            <w:r w:rsidRPr="007364F1">
              <w:rPr>
                <w:rFonts w:cs="Calibri"/>
                <w:sz w:val="16"/>
              </w:rPr>
              <w:t>MapFetCtrlSigToGpioAndSetLow</w:t>
            </w:r>
            <w:proofErr w:type="spellEnd"/>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Type</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Min</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Max</w:t>
            </w: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 xml:space="preserve">Arguments Passed </w:t>
            </w:r>
          </w:p>
        </w:tc>
        <w:tc>
          <w:tcPr>
            <w:tcW w:w="4179" w:type="dxa"/>
          </w:tcPr>
          <w:p w:rsidR="00DF6BC6" w:rsidRPr="00AA38E8" w:rsidRDefault="00DF6BC6" w:rsidP="003C1B92">
            <w:pPr>
              <w:spacing w:before="60"/>
              <w:rPr>
                <w:rFonts w:cs="Calibri"/>
                <w:sz w:val="16"/>
              </w:rPr>
            </w:pPr>
            <w:r>
              <w:rPr>
                <w:rFonts w:cs="Calibri"/>
                <w:sz w:val="16"/>
              </w:rPr>
              <w:t>None</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lastRenderedPageBreak/>
              <w:t>Return Value</w:t>
            </w:r>
          </w:p>
        </w:tc>
        <w:tc>
          <w:tcPr>
            <w:tcW w:w="4179" w:type="dxa"/>
          </w:tcPr>
          <w:p w:rsidR="00DF6BC6" w:rsidRPr="00AA38E8" w:rsidRDefault="00DF6BC6" w:rsidP="003C1B92">
            <w:pPr>
              <w:spacing w:before="60"/>
              <w:rPr>
                <w:rFonts w:cs="Calibri"/>
                <w:sz w:val="16"/>
              </w:rPr>
            </w:pPr>
            <w:r>
              <w:rPr>
                <w:rFonts w:cs="Calibri"/>
                <w:sz w:val="16"/>
              </w:rPr>
              <w:t>N/A</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bl>
    <w:p w:rsidR="00DF6BC6" w:rsidRPr="00AA38E8" w:rsidRDefault="00DF6BC6" w:rsidP="00DF6BC6">
      <w:pPr>
        <w:pStyle w:val="Heading2"/>
        <w:numPr>
          <w:ilvl w:val="3"/>
          <w:numId w:val="11"/>
        </w:numPr>
        <w:spacing w:after="60"/>
        <w:rPr>
          <w:rFonts w:ascii="Calibri" w:hAnsi="Calibri" w:cs="Calibri"/>
        </w:rPr>
      </w:pPr>
      <w:bookmarkStart w:id="132" w:name="_Toc418069018"/>
      <w:bookmarkStart w:id="133" w:name="_Toc495057878"/>
      <w:r w:rsidRPr="00AA38E8">
        <w:rPr>
          <w:rFonts w:ascii="Calibri" w:hAnsi="Calibri" w:cs="Calibri"/>
        </w:rPr>
        <w:t>Description</w:t>
      </w:r>
      <w:bookmarkEnd w:id="132"/>
      <w:bookmarkEnd w:id="133"/>
    </w:p>
    <w:p w:rsidR="00DF6BC6" w:rsidRDefault="00DF6BC6" w:rsidP="00DF6BC6">
      <w:pPr>
        <w:rPr>
          <w:rFonts w:cs="Calibri"/>
        </w:rPr>
      </w:pPr>
      <w:r>
        <w:rPr>
          <w:rFonts w:cs="Calibri"/>
        </w:rPr>
        <w:t xml:space="preserve">See FDD model block: </w:t>
      </w:r>
      <w:r w:rsidR="00653622" w:rsidRPr="00DF6BC6">
        <w:rPr>
          <w:rFonts w:cs="Calibri"/>
        </w:rPr>
        <w:t>CM770A_GtmCfgAndU</w:t>
      </w:r>
      <w:r w:rsidR="00653622">
        <w:rPr>
          <w:rFonts w:cs="Calibri"/>
        </w:rPr>
        <w:t>se/</w:t>
      </w:r>
      <w:proofErr w:type="spellStart"/>
      <w:r w:rsidR="00653622">
        <w:rPr>
          <w:rFonts w:cs="Calibri"/>
        </w:rPr>
        <w:t>GtmCfgAndUse</w:t>
      </w:r>
      <w:proofErr w:type="spellEnd"/>
      <w:r w:rsidR="00653622">
        <w:rPr>
          <w:rFonts w:cs="Calibri"/>
        </w:rPr>
        <w:t>/GtmCfgAndUsePer2</w:t>
      </w:r>
      <w:r w:rsidRPr="007364F1">
        <w:rPr>
          <w:rFonts w:cs="Calibri"/>
        </w:rPr>
        <w:t>/Transition from Enable/Map FET Ctrl Signals to GPIO and Set Low</w:t>
      </w:r>
      <w:r>
        <w:rPr>
          <w:rFonts w:cs="Calibri"/>
        </w:rPr>
        <w:t xml:space="preserve">  (also same block name in other model layers)</w:t>
      </w:r>
    </w:p>
    <w:p w:rsidR="00DF6BC6" w:rsidRDefault="00DF6BC6" w:rsidP="00DF6BC6">
      <w:pPr>
        <w:rPr>
          <w:rFonts w:cs="Calibri"/>
        </w:rPr>
      </w:pPr>
    </w:p>
    <w:p w:rsidR="00DF6BC6" w:rsidRPr="00AA38E8" w:rsidRDefault="00DF6BC6" w:rsidP="00DF6BC6">
      <w:pPr>
        <w:pStyle w:val="Heading2"/>
        <w:numPr>
          <w:ilvl w:val="2"/>
          <w:numId w:val="11"/>
        </w:numPr>
        <w:spacing w:after="60"/>
        <w:rPr>
          <w:rFonts w:ascii="Calibri" w:hAnsi="Calibri" w:cs="Calibri"/>
        </w:rPr>
      </w:pPr>
      <w:bookmarkStart w:id="134" w:name="_Toc418069019"/>
      <w:bookmarkStart w:id="135" w:name="_Toc495057879"/>
      <w:r>
        <w:rPr>
          <w:rFonts w:ascii="Calibri" w:hAnsi="Calibri" w:cs="Calibri"/>
        </w:rPr>
        <w:t>Local Function #6</w:t>
      </w:r>
      <w:bookmarkEnd w:id="134"/>
      <w:bookmarkEnd w:id="13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Function Name</w:t>
            </w:r>
          </w:p>
        </w:tc>
        <w:tc>
          <w:tcPr>
            <w:tcW w:w="4179" w:type="dxa"/>
          </w:tcPr>
          <w:p w:rsidR="00DF6BC6" w:rsidRPr="00AA38E8" w:rsidRDefault="00DF6BC6" w:rsidP="003C1B92">
            <w:pPr>
              <w:spacing w:before="60"/>
              <w:rPr>
                <w:rFonts w:cs="Calibri"/>
                <w:sz w:val="16"/>
              </w:rPr>
            </w:pPr>
            <w:proofErr w:type="spellStart"/>
            <w:r w:rsidRPr="007364F1">
              <w:rPr>
                <w:rFonts w:cs="Calibri"/>
                <w:sz w:val="16"/>
              </w:rPr>
              <w:t>MapPinsToGpio</w:t>
            </w:r>
            <w:proofErr w:type="spellEnd"/>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Type</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Min</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Max</w:t>
            </w: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 xml:space="preserve">Arguments Passed </w:t>
            </w:r>
          </w:p>
        </w:tc>
        <w:tc>
          <w:tcPr>
            <w:tcW w:w="4179" w:type="dxa"/>
          </w:tcPr>
          <w:p w:rsidR="00DF6BC6" w:rsidRPr="00AA38E8" w:rsidRDefault="00DF6BC6" w:rsidP="003C1B92">
            <w:pPr>
              <w:spacing w:before="60"/>
              <w:rPr>
                <w:rFonts w:cs="Calibri"/>
                <w:sz w:val="16"/>
              </w:rPr>
            </w:pPr>
            <w:r>
              <w:rPr>
                <w:rFonts w:cs="Calibri"/>
                <w:sz w:val="16"/>
              </w:rPr>
              <w:t>None</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Return Value</w:t>
            </w:r>
          </w:p>
        </w:tc>
        <w:tc>
          <w:tcPr>
            <w:tcW w:w="4179" w:type="dxa"/>
          </w:tcPr>
          <w:p w:rsidR="00DF6BC6" w:rsidRPr="00AA38E8" w:rsidRDefault="00DF6BC6" w:rsidP="003C1B92">
            <w:pPr>
              <w:spacing w:before="60"/>
              <w:rPr>
                <w:rFonts w:cs="Calibri"/>
                <w:sz w:val="16"/>
              </w:rPr>
            </w:pPr>
            <w:r>
              <w:rPr>
                <w:rFonts w:cs="Calibri"/>
                <w:sz w:val="16"/>
              </w:rPr>
              <w:t>N/A</w:t>
            </w: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c>
          <w:tcPr>
            <w:tcW w:w="990" w:type="dxa"/>
          </w:tcPr>
          <w:p w:rsidR="00DF6BC6" w:rsidRPr="00AA38E8" w:rsidRDefault="00DF6BC6" w:rsidP="003C1B92">
            <w:pPr>
              <w:spacing w:before="60"/>
              <w:rPr>
                <w:rFonts w:cs="Calibri"/>
                <w:sz w:val="16"/>
              </w:rPr>
            </w:pPr>
          </w:p>
        </w:tc>
      </w:tr>
    </w:tbl>
    <w:p w:rsidR="00DF6BC6" w:rsidRPr="00AA38E8" w:rsidRDefault="00DF6BC6" w:rsidP="00DF6BC6">
      <w:pPr>
        <w:pStyle w:val="Heading2"/>
        <w:numPr>
          <w:ilvl w:val="3"/>
          <w:numId w:val="11"/>
        </w:numPr>
        <w:spacing w:after="60"/>
        <w:rPr>
          <w:rFonts w:ascii="Calibri" w:hAnsi="Calibri" w:cs="Calibri"/>
        </w:rPr>
      </w:pPr>
      <w:bookmarkStart w:id="136" w:name="_Toc418069020"/>
      <w:bookmarkStart w:id="137" w:name="_Toc495057880"/>
      <w:r w:rsidRPr="00AA38E8">
        <w:rPr>
          <w:rFonts w:ascii="Calibri" w:hAnsi="Calibri" w:cs="Calibri"/>
        </w:rPr>
        <w:t>Description</w:t>
      </w:r>
      <w:bookmarkEnd w:id="136"/>
      <w:bookmarkEnd w:id="137"/>
    </w:p>
    <w:p w:rsidR="00DF6BC6" w:rsidRDefault="00DF6BC6" w:rsidP="00DF6BC6">
      <w:pPr>
        <w:rPr>
          <w:rFonts w:cs="Calibri"/>
        </w:rPr>
      </w:pPr>
      <w:r>
        <w:rPr>
          <w:rFonts w:cs="Calibri"/>
        </w:rPr>
        <w:t xml:space="preserve">See FDD model block: </w:t>
      </w:r>
      <w:r w:rsidR="00653622" w:rsidRPr="00DF6BC6">
        <w:rPr>
          <w:rFonts w:cs="Calibri"/>
        </w:rPr>
        <w:t>CM770A_GtmCfgAndU</w:t>
      </w:r>
      <w:r w:rsidR="00653622">
        <w:rPr>
          <w:rFonts w:cs="Calibri"/>
        </w:rPr>
        <w:t>se/</w:t>
      </w:r>
      <w:proofErr w:type="spellStart"/>
      <w:r w:rsidR="00653622">
        <w:rPr>
          <w:rFonts w:cs="Calibri"/>
        </w:rPr>
        <w:t>GtmCfgAndUse</w:t>
      </w:r>
      <w:proofErr w:type="spellEnd"/>
      <w:r w:rsidR="00653622">
        <w:rPr>
          <w:rFonts w:cs="Calibri"/>
        </w:rPr>
        <w:t>/GtmCfgAndUsePer2</w:t>
      </w:r>
      <w:r w:rsidRPr="007364F1">
        <w:rPr>
          <w:rFonts w:cs="Calibri"/>
        </w:rPr>
        <w:t>/Transition from Enable/Map FET Ctrl Signals to GPIO and Set Low/Map Pins to GPIO</w:t>
      </w:r>
      <w:r>
        <w:rPr>
          <w:rFonts w:cs="Calibri"/>
        </w:rPr>
        <w:t xml:space="preserve"> (also same block name in other model layers)</w:t>
      </w:r>
    </w:p>
    <w:p w:rsidR="00DF6BC6" w:rsidRDefault="00DF6BC6" w:rsidP="00DF6BC6">
      <w:pPr>
        <w:rPr>
          <w:rFonts w:cs="Calibri"/>
        </w:rPr>
      </w:pPr>
    </w:p>
    <w:p w:rsidR="00DF6BC6" w:rsidRPr="00AA38E8" w:rsidRDefault="00DF6BC6" w:rsidP="00DF6BC6">
      <w:pPr>
        <w:pStyle w:val="Heading2"/>
        <w:numPr>
          <w:ilvl w:val="2"/>
          <w:numId w:val="11"/>
        </w:numPr>
        <w:spacing w:after="60"/>
        <w:rPr>
          <w:rFonts w:ascii="Calibri" w:hAnsi="Calibri" w:cs="Calibri"/>
        </w:rPr>
      </w:pPr>
      <w:bookmarkStart w:id="138" w:name="_Toc418069021"/>
      <w:bookmarkStart w:id="139" w:name="_Toc495057881"/>
      <w:r>
        <w:rPr>
          <w:rFonts w:ascii="Calibri" w:hAnsi="Calibri" w:cs="Calibri"/>
        </w:rPr>
        <w:t>Local Function #7</w:t>
      </w:r>
      <w:bookmarkEnd w:id="138"/>
      <w:bookmarkEnd w:id="13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Function Name</w:t>
            </w:r>
          </w:p>
        </w:tc>
        <w:tc>
          <w:tcPr>
            <w:tcW w:w="4179" w:type="dxa"/>
          </w:tcPr>
          <w:p w:rsidR="00DF6BC6" w:rsidRPr="00AA38E8" w:rsidRDefault="00DF6BC6" w:rsidP="003C1B92">
            <w:pPr>
              <w:spacing w:before="60"/>
              <w:rPr>
                <w:rFonts w:cs="Calibri"/>
                <w:sz w:val="16"/>
              </w:rPr>
            </w:pPr>
            <w:proofErr w:type="spellStart"/>
            <w:r w:rsidRPr="00042BA4">
              <w:rPr>
                <w:rFonts w:cs="Calibri"/>
                <w:sz w:val="16"/>
              </w:rPr>
              <w:t>CnvNanoSecToTmrCnt</w:t>
            </w:r>
            <w:proofErr w:type="spellEnd"/>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Type</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Min</w:t>
            </w:r>
          </w:p>
        </w:tc>
        <w:tc>
          <w:tcPr>
            <w:tcW w:w="990" w:type="dxa"/>
            <w:shd w:val="pct30" w:color="FFFF00" w:fill="auto"/>
          </w:tcPr>
          <w:p w:rsidR="00DF6BC6" w:rsidRPr="00AA38E8" w:rsidRDefault="00DF6BC6" w:rsidP="003C1B92">
            <w:pPr>
              <w:spacing w:before="60"/>
              <w:jc w:val="center"/>
              <w:rPr>
                <w:rFonts w:cs="Calibri"/>
                <w:sz w:val="16"/>
              </w:rPr>
            </w:pPr>
            <w:r w:rsidRPr="00AA38E8">
              <w:rPr>
                <w:rFonts w:cs="Calibri"/>
                <w:sz w:val="16"/>
              </w:rPr>
              <w:t>Max</w:t>
            </w: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 xml:space="preserve">Arguments Passed </w:t>
            </w:r>
          </w:p>
        </w:tc>
        <w:tc>
          <w:tcPr>
            <w:tcW w:w="4179" w:type="dxa"/>
          </w:tcPr>
          <w:p w:rsidR="00DF6BC6" w:rsidRPr="00AA38E8" w:rsidRDefault="00DF6BC6" w:rsidP="003C1B92">
            <w:pPr>
              <w:spacing w:before="60"/>
              <w:rPr>
                <w:rFonts w:cs="Calibri"/>
                <w:sz w:val="16"/>
              </w:rPr>
            </w:pPr>
            <w:r w:rsidRPr="00042BA4">
              <w:rPr>
                <w:rFonts w:cs="Calibri"/>
                <w:sz w:val="16"/>
              </w:rPr>
              <w:t>Ti_NanoSec_T_u32</w:t>
            </w:r>
          </w:p>
        </w:tc>
        <w:tc>
          <w:tcPr>
            <w:tcW w:w="990" w:type="dxa"/>
          </w:tcPr>
          <w:p w:rsidR="00DF6BC6" w:rsidRPr="00AA38E8" w:rsidRDefault="00DF6BC6" w:rsidP="003C1B92">
            <w:pPr>
              <w:spacing w:before="60"/>
              <w:rPr>
                <w:rFonts w:cs="Calibri"/>
                <w:sz w:val="16"/>
              </w:rPr>
            </w:pPr>
            <w:r>
              <w:rPr>
                <w:rFonts w:cs="Calibri"/>
                <w:sz w:val="16"/>
              </w:rPr>
              <w:t>uint32</w:t>
            </w:r>
          </w:p>
        </w:tc>
        <w:tc>
          <w:tcPr>
            <w:tcW w:w="990" w:type="dxa"/>
          </w:tcPr>
          <w:p w:rsidR="00DF6BC6" w:rsidRPr="00AA38E8" w:rsidRDefault="00DF6BC6" w:rsidP="003C1B92">
            <w:pPr>
              <w:spacing w:before="60"/>
              <w:rPr>
                <w:rFonts w:cs="Calibri"/>
                <w:sz w:val="16"/>
              </w:rPr>
            </w:pPr>
            <w:r>
              <w:rPr>
                <w:rFonts w:cs="Calibri"/>
                <w:sz w:val="16"/>
              </w:rPr>
              <w:t>0</w:t>
            </w:r>
          </w:p>
        </w:tc>
        <w:tc>
          <w:tcPr>
            <w:tcW w:w="990" w:type="dxa"/>
          </w:tcPr>
          <w:p w:rsidR="00DF6BC6" w:rsidRPr="00AA38E8" w:rsidRDefault="00DF6BC6" w:rsidP="003C1B92">
            <w:pPr>
              <w:spacing w:before="60"/>
              <w:rPr>
                <w:rFonts w:cs="Calibri"/>
                <w:sz w:val="16"/>
              </w:rPr>
            </w:pPr>
            <w:r>
              <w:rPr>
                <w:rFonts w:cs="Calibri"/>
                <w:sz w:val="16"/>
              </w:rPr>
              <w:t>100000</w:t>
            </w:r>
          </w:p>
        </w:tc>
      </w:tr>
      <w:tr w:rsidR="00DF6BC6" w:rsidRPr="00AA38E8" w:rsidTr="003C1B92">
        <w:tc>
          <w:tcPr>
            <w:tcW w:w="1779" w:type="dxa"/>
          </w:tcPr>
          <w:p w:rsidR="00DF6BC6" w:rsidRPr="00AA38E8" w:rsidRDefault="00DF6BC6" w:rsidP="003C1B92">
            <w:pPr>
              <w:spacing w:before="60"/>
              <w:rPr>
                <w:rFonts w:cs="Calibri"/>
                <w:b/>
                <w:bCs/>
                <w:sz w:val="16"/>
              </w:rPr>
            </w:pPr>
            <w:r w:rsidRPr="00AA38E8">
              <w:rPr>
                <w:rFonts w:cs="Calibri"/>
                <w:b/>
                <w:bCs/>
                <w:sz w:val="16"/>
              </w:rPr>
              <w:t>Return Value</w:t>
            </w:r>
          </w:p>
        </w:tc>
        <w:tc>
          <w:tcPr>
            <w:tcW w:w="4179" w:type="dxa"/>
          </w:tcPr>
          <w:p w:rsidR="00DF6BC6" w:rsidRPr="00AA38E8" w:rsidRDefault="00DF6BC6" w:rsidP="003C1B92">
            <w:pPr>
              <w:spacing w:before="60"/>
              <w:rPr>
                <w:rFonts w:cs="Calibri"/>
                <w:sz w:val="16"/>
              </w:rPr>
            </w:pPr>
            <w:r>
              <w:rPr>
                <w:rFonts w:cs="Calibri"/>
                <w:sz w:val="16"/>
              </w:rPr>
              <w:t>Timer counts corresponding to the input time</w:t>
            </w:r>
          </w:p>
        </w:tc>
        <w:tc>
          <w:tcPr>
            <w:tcW w:w="990" w:type="dxa"/>
          </w:tcPr>
          <w:p w:rsidR="00DF6BC6" w:rsidRPr="00AA38E8" w:rsidRDefault="00DF6BC6" w:rsidP="003C1B92">
            <w:pPr>
              <w:spacing w:before="60"/>
              <w:rPr>
                <w:rFonts w:cs="Calibri"/>
                <w:sz w:val="16"/>
              </w:rPr>
            </w:pPr>
            <w:r>
              <w:rPr>
                <w:rFonts w:cs="Calibri"/>
                <w:sz w:val="16"/>
              </w:rPr>
              <w:t>uint32</w:t>
            </w:r>
          </w:p>
        </w:tc>
        <w:tc>
          <w:tcPr>
            <w:tcW w:w="990" w:type="dxa"/>
          </w:tcPr>
          <w:p w:rsidR="00DF6BC6" w:rsidRPr="00AA38E8" w:rsidRDefault="00DF6BC6" w:rsidP="003C1B92">
            <w:pPr>
              <w:spacing w:before="60"/>
              <w:rPr>
                <w:rFonts w:cs="Calibri"/>
                <w:sz w:val="16"/>
              </w:rPr>
            </w:pPr>
            <w:r>
              <w:rPr>
                <w:rFonts w:cs="Calibri"/>
                <w:sz w:val="16"/>
              </w:rPr>
              <w:t>0</w:t>
            </w:r>
          </w:p>
        </w:tc>
        <w:tc>
          <w:tcPr>
            <w:tcW w:w="990" w:type="dxa"/>
          </w:tcPr>
          <w:p w:rsidR="00DF6BC6" w:rsidRPr="00AA38E8" w:rsidRDefault="00DF6BC6" w:rsidP="003C1B92">
            <w:pPr>
              <w:spacing w:before="60"/>
              <w:rPr>
                <w:rFonts w:cs="Calibri"/>
                <w:sz w:val="16"/>
              </w:rPr>
            </w:pPr>
            <w:r>
              <w:rPr>
                <w:rFonts w:cs="Calibri"/>
                <w:sz w:val="16"/>
              </w:rPr>
              <w:t>8000</w:t>
            </w:r>
          </w:p>
        </w:tc>
      </w:tr>
    </w:tbl>
    <w:p w:rsidR="00DF6BC6" w:rsidRPr="00AA38E8" w:rsidRDefault="00DF6BC6" w:rsidP="00DF6BC6">
      <w:pPr>
        <w:pStyle w:val="Heading2"/>
        <w:numPr>
          <w:ilvl w:val="3"/>
          <w:numId w:val="11"/>
        </w:numPr>
        <w:spacing w:after="60"/>
        <w:rPr>
          <w:rFonts w:ascii="Calibri" w:hAnsi="Calibri" w:cs="Calibri"/>
        </w:rPr>
      </w:pPr>
      <w:bookmarkStart w:id="140" w:name="_Toc418069022"/>
      <w:bookmarkStart w:id="141" w:name="_Toc495057882"/>
      <w:r w:rsidRPr="00AA38E8">
        <w:rPr>
          <w:rFonts w:ascii="Calibri" w:hAnsi="Calibri" w:cs="Calibri"/>
        </w:rPr>
        <w:t>Description</w:t>
      </w:r>
      <w:bookmarkEnd w:id="140"/>
      <w:bookmarkEnd w:id="141"/>
    </w:p>
    <w:p w:rsidR="00DF6BC6" w:rsidRDefault="00DF6BC6" w:rsidP="00DF6BC6">
      <w:pPr>
        <w:rPr>
          <w:rFonts w:cs="Calibri"/>
        </w:rPr>
      </w:pPr>
      <w:r>
        <w:rPr>
          <w:rFonts w:cs="Calibri"/>
        </w:rPr>
        <w:t xml:space="preserve">See FDD model block: </w:t>
      </w:r>
      <w:r w:rsidRPr="00DF6BC6">
        <w:rPr>
          <w:rFonts w:cs="Calibri"/>
        </w:rPr>
        <w:t xml:space="preserve">CM770A_GtmCfgAndUse/GtmCfgAndUse/GtmCfgAndUsePer1/UpdatePWMRegisters/RawTime_NanoSec to </w:t>
      </w:r>
      <w:proofErr w:type="spellStart"/>
      <w:r w:rsidRPr="00DF6BC6">
        <w:rPr>
          <w:rFonts w:cs="Calibri"/>
        </w:rPr>
        <w:t>RawTimerCount_Cnt</w:t>
      </w:r>
      <w:proofErr w:type="spellEnd"/>
      <w:r w:rsidRPr="00DF6BC6">
        <w:rPr>
          <w:rFonts w:cs="Calibri"/>
        </w:rPr>
        <w:t xml:space="preserve"> Conversion Block</w:t>
      </w:r>
    </w:p>
    <w:p w:rsidR="00DF6BC6" w:rsidRPr="00AA38E8" w:rsidRDefault="00DF6BC6" w:rsidP="00DF6BC6">
      <w:pPr>
        <w:pStyle w:val="Heading2"/>
        <w:numPr>
          <w:ilvl w:val="3"/>
          <w:numId w:val="11"/>
        </w:numPr>
        <w:spacing w:after="60"/>
        <w:rPr>
          <w:rFonts w:ascii="Calibri" w:hAnsi="Calibri" w:cs="Calibri"/>
        </w:rPr>
      </w:pPr>
      <w:bookmarkStart w:id="142" w:name="_Toc418069023"/>
      <w:bookmarkStart w:id="143" w:name="_Toc495057883"/>
      <w:r w:rsidRPr="00AA38E8">
        <w:rPr>
          <w:rFonts w:ascii="Calibri" w:hAnsi="Calibri" w:cs="Calibri"/>
        </w:rPr>
        <w:t>Des</w:t>
      </w:r>
      <w:r>
        <w:rPr>
          <w:rFonts w:ascii="Calibri" w:hAnsi="Calibri" w:cs="Calibri"/>
        </w:rPr>
        <w:t>ign Rationale</w:t>
      </w:r>
      <w:bookmarkEnd w:id="142"/>
      <w:bookmarkEnd w:id="143"/>
    </w:p>
    <w:p w:rsidR="00DF6BC6" w:rsidRDefault="00DF6BC6" w:rsidP="00DF6BC6">
      <w:pPr>
        <w:rPr>
          <w:rFonts w:cs="Calibri"/>
        </w:rPr>
      </w:pPr>
      <w:r>
        <w:rPr>
          <w:rFonts w:cs="Calibri"/>
        </w:rPr>
        <w:t>Because this function is called by a motor control runnable, it is coded as an inline function to maximize the chance that the compiler will inline it, in order to improve runtime efficiency of the motor control loop.</w:t>
      </w:r>
    </w:p>
    <w:p w:rsidR="00DF6BC6" w:rsidRDefault="00DF6BC6" w:rsidP="00DF6BC6">
      <w:pPr>
        <w:rPr>
          <w:rFonts w:cs="Calibri"/>
        </w:rPr>
      </w:pPr>
    </w:p>
    <w:p w:rsidR="00B93302" w:rsidRPr="00AA38E8" w:rsidRDefault="00B93302" w:rsidP="00B93302">
      <w:pPr>
        <w:pStyle w:val="Heading2"/>
        <w:numPr>
          <w:ilvl w:val="2"/>
          <w:numId w:val="11"/>
        </w:numPr>
        <w:spacing w:after="60"/>
        <w:rPr>
          <w:ins w:id="144" w:author="Avinash James" w:date="2018-02-28T10:58:00Z"/>
          <w:rFonts w:ascii="Calibri" w:hAnsi="Calibri" w:cs="Calibri"/>
        </w:rPr>
      </w:pPr>
      <w:ins w:id="145" w:author="Avinash James" w:date="2018-02-28T10:58:00Z">
        <w:r>
          <w:rPr>
            <w:rFonts w:ascii="Calibri" w:hAnsi="Calibri" w:cs="Calibri"/>
          </w:rPr>
          <w:t>Local Function #8</w:t>
        </w:r>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4101"/>
        <w:gridCol w:w="1133"/>
        <w:gridCol w:w="972"/>
        <w:gridCol w:w="973"/>
      </w:tblGrid>
      <w:tr w:rsidR="00B93302" w:rsidRPr="00AA38E8" w:rsidTr="00B40AEB">
        <w:trPr>
          <w:ins w:id="146" w:author="Avinash James" w:date="2018-02-28T10:58:00Z"/>
        </w:trPr>
        <w:tc>
          <w:tcPr>
            <w:tcW w:w="1779" w:type="dxa"/>
          </w:tcPr>
          <w:p w:rsidR="00B93302" w:rsidRPr="00AA38E8" w:rsidRDefault="00B93302" w:rsidP="00B40AEB">
            <w:pPr>
              <w:spacing w:before="60"/>
              <w:rPr>
                <w:ins w:id="147" w:author="Avinash James" w:date="2018-02-28T10:58:00Z"/>
                <w:rFonts w:cs="Calibri"/>
                <w:b/>
                <w:bCs/>
                <w:sz w:val="16"/>
              </w:rPr>
            </w:pPr>
            <w:ins w:id="148" w:author="Avinash James" w:date="2018-02-28T10:58:00Z">
              <w:r w:rsidRPr="00AA38E8">
                <w:rPr>
                  <w:rFonts w:cs="Calibri"/>
                  <w:b/>
                  <w:bCs/>
                  <w:sz w:val="16"/>
                </w:rPr>
                <w:t>Function Name</w:t>
              </w:r>
            </w:ins>
          </w:p>
        </w:tc>
        <w:tc>
          <w:tcPr>
            <w:tcW w:w="4179" w:type="dxa"/>
          </w:tcPr>
          <w:p w:rsidR="00B93302" w:rsidRPr="00AA38E8" w:rsidRDefault="00B93302" w:rsidP="00B40AEB">
            <w:pPr>
              <w:spacing w:before="60"/>
              <w:rPr>
                <w:ins w:id="149" w:author="Avinash James" w:date="2018-02-28T10:58:00Z"/>
                <w:rFonts w:cs="Calibri"/>
                <w:sz w:val="16"/>
              </w:rPr>
            </w:pPr>
            <w:proofErr w:type="spellStart"/>
            <w:ins w:id="150" w:author="Avinash James" w:date="2018-02-28T10:59:00Z">
              <w:r w:rsidRPr="00B93302">
                <w:rPr>
                  <w:rFonts w:cs="Calibri"/>
                  <w:sz w:val="16"/>
                </w:rPr>
                <w:t>ChkForFetFlt</w:t>
              </w:r>
            </w:ins>
            <w:proofErr w:type="spellEnd"/>
          </w:p>
        </w:tc>
        <w:tc>
          <w:tcPr>
            <w:tcW w:w="990" w:type="dxa"/>
            <w:shd w:val="pct30" w:color="FFFF00" w:fill="auto"/>
          </w:tcPr>
          <w:p w:rsidR="00B93302" w:rsidRPr="00AA38E8" w:rsidRDefault="00B93302" w:rsidP="00B40AEB">
            <w:pPr>
              <w:spacing w:before="60"/>
              <w:jc w:val="center"/>
              <w:rPr>
                <w:ins w:id="151" w:author="Avinash James" w:date="2018-02-28T10:58:00Z"/>
                <w:rFonts w:cs="Calibri"/>
                <w:sz w:val="16"/>
              </w:rPr>
            </w:pPr>
            <w:ins w:id="152" w:author="Avinash James" w:date="2018-02-28T10:58:00Z">
              <w:r w:rsidRPr="00AA38E8">
                <w:rPr>
                  <w:rFonts w:cs="Calibri"/>
                  <w:sz w:val="16"/>
                </w:rPr>
                <w:t>Type</w:t>
              </w:r>
            </w:ins>
          </w:p>
        </w:tc>
        <w:tc>
          <w:tcPr>
            <w:tcW w:w="990" w:type="dxa"/>
            <w:shd w:val="pct30" w:color="FFFF00" w:fill="auto"/>
          </w:tcPr>
          <w:p w:rsidR="00B93302" w:rsidRPr="00AA38E8" w:rsidRDefault="00B93302" w:rsidP="00B40AEB">
            <w:pPr>
              <w:spacing w:before="60"/>
              <w:jc w:val="center"/>
              <w:rPr>
                <w:ins w:id="153" w:author="Avinash James" w:date="2018-02-28T10:58:00Z"/>
                <w:rFonts w:cs="Calibri"/>
                <w:sz w:val="16"/>
              </w:rPr>
            </w:pPr>
            <w:ins w:id="154" w:author="Avinash James" w:date="2018-02-28T10:58:00Z">
              <w:r w:rsidRPr="00AA38E8">
                <w:rPr>
                  <w:rFonts w:cs="Calibri"/>
                  <w:sz w:val="16"/>
                </w:rPr>
                <w:t>Min</w:t>
              </w:r>
            </w:ins>
          </w:p>
        </w:tc>
        <w:tc>
          <w:tcPr>
            <w:tcW w:w="990" w:type="dxa"/>
            <w:shd w:val="pct30" w:color="FFFF00" w:fill="auto"/>
          </w:tcPr>
          <w:p w:rsidR="00B93302" w:rsidRPr="00AA38E8" w:rsidRDefault="00B93302" w:rsidP="00B40AEB">
            <w:pPr>
              <w:spacing w:before="60"/>
              <w:jc w:val="center"/>
              <w:rPr>
                <w:ins w:id="155" w:author="Avinash James" w:date="2018-02-28T10:58:00Z"/>
                <w:rFonts w:cs="Calibri"/>
                <w:sz w:val="16"/>
              </w:rPr>
            </w:pPr>
            <w:ins w:id="156" w:author="Avinash James" w:date="2018-02-28T10:58:00Z">
              <w:r w:rsidRPr="00AA38E8">
                <w:rPr>
                  <w:rFonts w:cs="Calibri"/>
                  <w:sz w:val="16"/>
                </w:rPr>
                <w:t>Max</w:t>
              </w:r>
            </w:ins>
          </w:p>
        </w:tc>
      </w:tr>
      <w:tr w:rsidR="00B93302" w:rsidRPr="00AA38E8" w:rsidTr="00B40AEB">
        <w:trPr>
          <w:ins w:id="157" w:author="Avinash James" w:date="2018-02-28T10:58:00Z"/>
        </w:trPr>
        <w:tc>
          <w:tcPr>
            <w:tcW w:w="1779" w:type="dxa"/>
          </w:tcPr>
          <w:p w:rsidR="00B93302" w:rsidRPr="00AA38E8" w:rsidRDefault="00B93302" w:rsidP="00B93302">
            <w:pPr>
              <w:spacing w:before="60"/>
              <w:rPr>
                <w:ins w:id="158" w:author="Avinash James" w:date="2018-02-28T10:58:00Z"/>
                <w:rFonts w:cs="Calibri"/>
                <w:b/>
                <w:bCs/>
                <w:sz w:val="16"/>
              </w:rPr>
            </w:pPr>
            <w:ins w:id="159" w:author="Avinash James" w:date="2018-02-28T10:58:00Z">
              <w:r w:rsidRPr="00AA38E8">
                <w:rPr>
                  <w:rFonts w:cs="Calibri"/>
                  <w:b/>
                  <w:bCs/>
                  <w:sz w:val="16"/>
                </w:rPr>
                <w:t xml:space="preserve">Arguments Passed </w:t>
              </w:r>
            </w:ins>
          </w:p>
        </w:tc>
        <w:tc>
          <w:tcPr>
            <w:tcW w:w="4179" w:type="dxa"/>
          </w:tcPr>
          <w:p w:rsidR="00B93302" w:rsidRPr="00AA38E8" w:rsidRDefault="00B93302" w:rsidP="00B93302">
            <w:pPr>
              <w:spacing w:before="60"/>
              <w:rPr>
                <w:ins w:id="160" w:author="Avinash James" w:date="2018-02-28T10:58:00Z"/>
                <w:rFonts w:cs="Calibri"/>
                <w:sz w:val="16"/>
              </w:rPr>
            </w:pPr>
            <w:proofErr w:type="spellStart"/>
            <w:ins w:id="161" w:author="Avinash James" w:date="2018-02-28T10:59:00Z">
              <w:r w:rsidRPr="000132B1">
                <w:rPr>
                  <w:rFonts w:cs="Calibri"/>
                  <w:sz w:val="16"/>
                </w:rPr>
                <w:t>IvtrFetFltPha_Cnt_T_enum</w:t>
              </w:r>
            </w:ins>
            <w:proofErr w:type="spellEnd"/>
          </w:p>
        </w:tc>
        <w:tc>
          <w:tcPr>
            <w:tcW w:w="990" w:type="dxa"/>
          </w:tcPr>
          <w:p w:rsidR="00B93302" w:rsidRPr="00AA38E8" w:rsidRDefault="00B93302" w:rsidP="00B93302">
            <w:pPr>
              <w:spacing w:before="60"/>
              <w:rPr>
                <w:ins w:id="162" w:author="Avinash James" w:date="2018-02-28T10:58:00Z"/>
                <w:rFonts w:cs="Calibri"/>
                <w:sz w:val="16"/>
              </w:rPr>
            </w:pPr>
            <w:ins w:id="163" w:author="Avinash James" w:date="2018-02-28T10:59:00Z">
              <w:r w:rsidRPr="000132B1">
                <w:rPr>
                  <w:rFonts w:cs="Calibri"/>
                  <w:sz w:val="16"/>
                </w:rPr>
                <w:t>IvtrFetFltPha</w:t>
              </w:r>
              <w:r>
                <w:rPr>
                  <w:rFonts w:cs="Calibri"/>
                  <w:sz w:val="16"/>
                </w:rPr>
                <w:t>1</w:t>
              </w:r>
            </w:ins>
          </w:p>
        </w:tc>
        <w:tc>
          <w:tcPr>
            <w:tcW w:w="990" w:type="dxa"/>
          </w:tcPr>
          <w:p w:rsidR="00B93302" w:rsidRPr="00AA38E8" w:rsidRDefault="00B93302" w:rsidP="00B93302">
            <w:pPr>
              <w:spacing w:before="60"/>
              <w:rPr>
                <w:ins w:id="164" w:author="Avinash James" w:date="2018-02-28T10:58:00Z"/>
                <w:rFonts w:cs="Calibri"/>
                <w:sz w:val="16"/>
              </w:rPr>
            </w:pPr>
            <w:ins w:id="165" w:author="Avinash James" w:date="2018-02-28T10:59:00Z">
              <w:r>
                <w:rPr>
                  <w:rFonts w:cs="Calibri"/>
                  <w:sz w:val="16"/>
                </w:rPr>
                <w:t>0</w:t>
              </w:r>
            </w:ins>
          </w:p>
        </w:tc>
        <w:tc>
          <w:tcPr>
            <w:tcW w:w="990" w:type="dxa"/>
          </w:tcPr>
          <w:p w:rsidR="00B93302" w:rsidRPr="00AA38E8" w:rsidRDefault="00B93302" w:rsidP="00B93302">
            <w:pPr>
              <w:spacing w:before="60"/>
              <w:rPr>
                <w:ins w:id="166" w:author="Avinash James" w:date="2018-02-28T10:58:00Z"/>
                <w:rFonts w:cs="Calibri"/>
                <w:sz w:val="16"/>
              </w:rPr>
            </w:pPr>
            <w:ins w:id="167" w:author="Avinash James" w:date="2018-02-28T10:59:00Z">
              <w:r>
                <w:rPr>
                  <w:rFonts w:cs="Calibri"/>
                  <w:sz w:val="16"/>
                </w:rPr>
                <w:t>4</w:t>
              </w:r>
            </w:ins>
          </w:p>
        </w:tc>
      </w:tr>
      <w:tr w:rsidR="00B93302" w:rsidRPr="00AA38E8" w:rsidTr="00B40AEB">
        <w:trPr>
          <w:ins w:id="168" w:author="Avinash James" w:date="2018-02-28T10:58:00Z"/>
        </w:trPr>
        <w:tc>
          <w:tcPr>
            <w:tcW w:w="1779" w:type="dxa"/>
          </w:tcPr>
          <w:p w:rsidR="00B93302" w:rsidRPr="00AA38E8" w:rsidRDefault="00B93302" w:rsidP="00B40AEB">
            <w:pPr>
              <w:spacing w:before="60"/>
              <w:rPr>
                <w:ins w:id="169" w:author="Avinash James" w:date="2018-02-28T10:58:00Z"/>
                <w:rFonts w:cs="Calibri"/>
                <w:b/>
                <w:bCs/>
                <w:sz w:val="16"/>
              </w:rPr>
            </w:pPr>
            <w:ins w:id="170" w:author="Avinash James" w:date="2018-02-28T10:58:00Z">
              <w:r w:rsidRPr="00AA38E8">
                <w:rPr>
                  <w:rFonts w:cs="Calibri"/>
                  <w:b/>
                  <w:bCs/>
                  <w:sz w:val="16"/>
                </w:rPr>
                <w:t>Return Value</w:t>
              </w:r>
            </w:ins>
          </w:p>
        </w:tc>
        <w:tc>
          <w:tcPr>
            <w:tcW w:w="4179" w:type="dxa"/>
          </w:tcPr>
          <w:p w:rsidR="00B93302" w:rsidRPr="00AA38E8" w:rsidRDefault="00B93302" w:rsidP="00B40AEB">
            <w:pPr>
              <w:spacing w:before="60"/>
              <w:rPr>
                <w:ins w:id="171" w:author="Avinash James" w:date="2018-02-28T10:58:00Z"/>
                <w:rFonts w:cs="Calibri"/>
                <w:sz w:val="16"/>
              </w:rPr>
            </w:pPr>
            <w:ins w:id="172" w:author="Avinash James" w:date="2018-02-28T10:59:00Z">
              <w:r>
                <w:rPr>
                  <w:rFonts w:cs="Calibri"/>
                  <w:sz w:val="16"/>
                </w:rPr>
                <w:t>None</w:t>
              </w:r>
            </w:ins>
          </w:p>
        </w:tc>
        <w:tc>
          <w:tcPr>
            <w:tcW w:w="990" w:type="dxa"/>
          </w:tcPr>
          <w:p w:rsidR="00B93302" w:rsidRPr="00AA38E8" w:rsidRDefault="00B93302" w:rsidP="00B40AEB">
            <w:pPr>
              <w:spacing w:before="60"/>
              <w:rPr>
                <w:ins w:id="173" w:author="Avinash James" w:date="2018-02-28T10:58:00Z"/>
                <w:rFonts w:cs="Calibri"/>
                <w:sz w:val="16"/>
              </w:rPr>
            </w:pPr>
          </w:p>
        </w:tc>
        <w:tc>
          <w:tcPr>
            <w:tcW w:w="990" w:type="dxa"/>
          </w:tcPr>
          <w:p w:rsidR="00B93302" w:rsidRPr="00AA38E8" w:rsidRDefault="00B93302" w:rsidP="00B40AEB">
            <w:pPr>
              <w:spacing w:before="60"/>
              <w:rPr>
                <w:ins w:id="174" w:author="Avinash James" w:date="2018-02-28T10:58:00Z"/>
                <w:rFonts w:cs="Calibri"/>
                <w:sz w:val="16"/>
              </w:rPr>
            </w:pPr>
          </w:p>
        </w:tc>
        <w:tc>
          <w:tcPr>
            <w:tcW w:w="990" w:type="dxa"/>
          </w:tcPr>
          <w:p w:rsidR="00B93302" w:rsidRPr="00AA38E8" w:rsidRDefault="00B93302" w:rsidP="00B40AEB">
            <w:pPr>
              <w:spacing w:before="60"/>
              <w:rPr>
                <w:ins w:id="175" w:author="Avinash James" w:date="2018-02-28T10:58:00Z"/>
                <w:rFonts w:cs="Calibri"/>
                <w:sz w:val="16"/>
              </w:rPr>
            </w:pPr>
          </w:p>
        </w:tc>
      </w:tr>
    </w:tbl>
    <w:p w:rsidR="00B93302" w:rsidRPr="00AA38E8" w:rsidRDefault="00B93302" w:rsidP="00B93302">
      <w:pPr>
        <w:pStyle w:val="Heading2"/>
        <w:numPr>
          <w:ilvl w:val="3"/>
          <w:numId w:val="11"/>
        </w:numPr>
        <w:spacing w:after="60"/>
        <w:rPr>
          <w:ins w:id="176" w:author="Avinash James" w:date="2018-02-28T10:58:00Z"/>
          <w:rFonts w:ascii="Calibri" w:hAnsi="Calibri" w:cs="Calibri"/>
        </w:rPr>
      </w:pPr>
      <w:ins w:id="177" w:author="Avinash James" w:date="2018-02-28T10:58:00Z">
        <w:r w:rsidRPr="00AA38E8">
          <w:rPr>
            <w:rFonts w:ascii="Calibri" w:hAnsi="Calibri" w:cs="Calibri"/>
          </w:rPr>
          <w:t>Description</w:t>
        </w:r>
      </w:ins>
    </w:p>
    <w:p w:rsidR="00B93302" w:rsidRDefault="00B93302" w:rsidP="00B93302">
      <w:pPr>
        <w:rPr>
          <w:ins w:id="178" w:author="Avinash James" w:date="2018-02-28T10:59:00Z"/>
          <w:rFonts w:cs="Calibri"/>
        </w:rPr>
      </w:pPr>
      <w:ins w:id="179" w:author="Avinash James" w:date="2018-02-28T10:58:00Z">
        <w:r>
          <w:rPr>
            <w:rFonts w:cs="Calibri"/>
          </w:rPr>
          <w:t xml:space="preserve">See FDD model block: </w:t>
        </w:r>
      </w:ins>
      <w:ins w:id="180" w:author="Avinash James" w:date="2018-02-28T10:59:00Z">
        <w:r w:rsidRPr="00B93302">
          <w:rPr>
            <w:rFonts w:cs="Calibri"/>
          </w:rPr>
          <w:t>CM770A_GtmCfgAndUse/</w:t>
        </w:r>
        <w:proofErr w:type="spellStart"/>
        <w:r w:rsidRPr="00B93302">
          <w:rPr>
            <w:rFonts w:cs="Calibri"/>
          </w:rPr>
          <w:t>GtmCfgAndUse</w:t>
        </w:r>
        <w:proofErr w:type="spellEnd"/>
        <w:r w:rsidRPr="00B93302">
          <w:rPr>
            <w:rFonts w:cs="Calibri"/>
          </w:rPr>
          <w:t>/GtmCfgAndUsePer2/Check For FET faults</w:t>
        </w:r>
      </w:ins>
    </w:p>
    <w:p w:rsidR="00B93302" w:rsidRDefault="00B93302" w:rsidP="00B93302">
      <w:pPr>
        <w:rPr>
          <w:ins w:id="181" w:author="Avinash James" w:date="2018-02-28T10:58:00Z"/>
          <w:rFonts w:cs="Calibri"/>
        </w:rPr>
      </w:pPr>
      <w:ins w:id="182" w:author="Avinash James" w:date="2018-02-28T10:58:00Z">
        <w:r w:rsidRPr="00DF6BC6">
          <w:rPr>
            <w:rFonts w:cs="Calibri"/>
          </w:rPr>
          <w:t>Conversion Block</w:t>
        </w:r>
      </w:ins>
    </w:p>
    <w:p w:rsidR="002E3F2E" w:rsidRDefault="00DF6BC6" w:rsidP="00DF6BC6">
      <w:pPr>
        <w:rPr>
          <w:lang w:bidi="ar-SA"/>
        </w:rPr>
      </w:pPr>
      <w:del w:id="183" w:author="Avinash James" w:date="2018-02-28T11:00:00Z">
        <w:r w:rsidDel="00B93302">
          <w:rPr>
            <w:rFonts w:cs="Calibri"/>
          </w:rPr>
          <w:lastRenderedPageBreak/>
          <w:br w:type="page"/>
        </w:r>
      </w:del>
    </w:p>
    <w:p w:rsidR="004014C7" w:rsidRPr="00AA38E8" w:rsidRDefault="004014C7" w:rsidP="004014C7">
      <w:pPr>
        <w:pStyle w:val="Heading2"/>
        <w:spacing w:after="60"/>
        <w:rPr>
          <w:rFonts w:ascii="Calibri" w:hAnsi="Calibri" w:cs="Calibri"/>
        </w:rPr>
      </w:pPr>
      <w:bookmarkStart w:id="184" w:name="_Toc421011542"/>
      <w:bookmarkStart w:id="185" w:name="_Toc495057884"/>
      <w:r>
        <w:rPr>
          <w:rFonts w:ascii="Calibri" w:hAnsi="Calibri" w:cs="Calibri"/>
        </w:rPr>
        <w:lastRenderedPageBreak/>
        <w:t>GLOBAL</w:t>
      </w:r>
      <w:r w:rsidRPr="00AA38E8">
        <w:rPr>
          <w:rFonts w:ascii="Calibri" w:hAnsi="Calibri" w:cs="Calibri"/>
        </w:rPr>
        <w:t xml:space="preserve"> Function/Macro Definitions</w:t>
      </w:r>
      <w:bookmarkEnd w:id="184"/>
      <w:bookmarkEnd w:id="185"/>
    </w:p>
    <w:p w:rsidR="004014C7" w:rsidRPr="00AA38E8" w:rsidRDefault="00291EA0" w:rsidP="004014C7">
      <w:pPr>
        <w:rPr>
          <w:rFonts w:cs="Calibri"/>
        </w:rPr>
      </w:pPr>
      <w:r>
        <w:rPr>
          <w:rFonts w:cs="Calibri"/>
        </w:rPr>
        <w:t>None</w:t>
      </w:r>
    </w:p>
    <w:p w:rsidR="002E3F2E" w:rsidRDefault="002E3F2E" w:rsidP="002E3F2E">
      <w:pPr>
        <w:rPr>
          <w:rFonts w:cs="Calibri"/>
        </w:rPr>
      </w:pPr>
    </w:p>
    <w:p w:rsidR="002E3F2E" w:rsidRPr="00AA38E8" w:rsidRDefault="002E3F2E" w:rsidP="002E3F2E">
      <w:pPr>
        <w:pStyle w:val="Heading1"/>
        <w:ind w:left="562" w:hanging="562"/>
        <w:rPr>
          <w:rFonts w:ascii="Calibri" w:hAnsi="Calibri" w:cs="Calibri"/>
        </w:rPr>
      </w:pPr>
      <w:bookmarkStart w:id="186" w:name="_Toc418080076"/>
      <w:bookmarkStart w:id="187" w:name="_Toc495057885"/>
      <w:r w:rsidRPr="002E3F2E">
        <w:rPr>
          <w:rFonts w:ascii="Calibri" w:hAnsi="Calibri"/>
        </w:rPr>
        <w:lastRenderedPageBreak/>
        <w:t>Known</w:t>
      </w:r>
      <w:r w:rsidR="004014C7">
        <w:rPr>
          <w:rFonts w:ascii="Calibri" w:hAnsi="Calibri" w:cs="Calibri"/>
        </w:rPr>
        <w:t xml:space="preserve"> Limitations w</w:t>
      </w:r>
      <w:r w:rsidRPr="00AA38E8">
        <w:rPr>
          <w:rFonts w:ascii="Calibri" w:hAnsi="Calibri" w:cs="Calibri"/>
        </w:rPr>
        <w:t>ith Design</w:t>
      </w:r>
      <w:bookmarkEnd w:id="186"/>
      <w:bookmarkEnd w:id="187"/>
    </w:p>
    <w:p w:rsidR="002E3F2E" w:rsidRDefault="00291EA0" w:rsidP="002E3F2E">
      <w:pPr>
        <w:rPr>
          <w:rFonts w:cs="Calibri"/>
        </w:rPr>
      </w:pPr>
      <w:r>
        <w:rPr>
          <w:rFonts w:cs="Calibri"/>
        </w:rPr>
        <w:t>None</w:t>
      </w:r>
    </w:p>
    <w:p w:rsidR="002E3F2E" w:rsidRDefault="002E3F2E" w:rsidP="002E3F2E">
      <w:pPr>
        <w:rPr>
          <w:rFonts w:cs="Calibri"/>
        </w:rPr>
      </w:pPr>
    </w:p>
    <w:p w:rsidR="002E3F2E" w:rsidRPr="00E75CFE" w:rsidRDefault="002E3F2E" w:rsidP="002E3F2E">
      <w:pPr>
        <w:pStyle w:val="Heading1"/>
        <w:ind w:left="562" w:hanging="562"/>
        <w:rPr>
          <w:rFonts w:ascii="Calibri" w:hAnsi="Calibri" w:cs="Calibri"/>
        </w:rPr>
      </w:pPr>
      <w:bookmarkStart w:id="188" w:name="_Toc382297449"/>
      <w:bookmarkStart w:id="189" w:name="_Toc418080077"/>
      <w:bookmarkStart w:id="190" w:name="_Toc495057886"/>
      <w:r w:rsidRPr="00E75CFE">
        <w:rPr>
          <w:rFonts w:ascii="Calibri" w:hAnsi="Calibri" w:cs="Calibri"/>
        </w:rPr>
        <w:lastRenderedPageBreak/>
        <w:t>UNIT TEST CONSIDERATION</w:t>
      </w:r>
      <w:bookmarkEnd w:id="188"/>
      <w:bookmarkEnd w:id="189"/>
      <w:bookmarkEnd w:id="190"/>
    </w:p>
    <w:p w:rsidR="002E3F2E" w:rsidRDefault="006E1BA7" w:rsidP="002E3F2E">
      <w:pPr>
        <w:rPr>
          <w:ins w:id="191" w:author="Avinash James" w:date="2018-02-28T11:00:00Z"/>
          <w:rFonts w:cs="Calibri"/>
        </w:rPr>
      </w:pPr>
      <w:r>
        <w:rPr>
          <w:rFonts w:cs="Calibri"/>
        </w:rPr>
        <w:t xml:space="preserve">Roll over of the PIM </w:t>
      </w:r>
      <w:proofErr w:type="spellStart"/>
      <w:r w:rsidRPr="006E1BA7">
        <w:rPr>
          <w:rFonts w:cs="Calibri"/>
        </w:rPr>
        <w:t>Rte_Pim_MissUpdCntr</w:t>
      </w:r>
      <w:proofErr w:type="spellEnd"/>
      <w:r>
        <w:rPr>
          <w:rFonts w:cs="Calibri"/>
        </w:rPr>
        <w:t xml:space="preserve"> in the motor control function is intentional</w:t>
      </w:r>
    </w:p>
    <w:p w:rsidR="006C60CB" w:rsidRDefault="006C60CB" w:rsidP="002E3F2E">
      <w:pPr>
        <w:rPr>
          <w:rFonts w:cs="Calibri"/>
        </w:rPr>
      </w:pPr>
      <w:ins w:id="192" w:author="Avinash James" w:date="2018-02-28T11:00:00Z">
        <w:r>
          <w:rPr>
            <w:rFonts w:cs="Calibri"/>
          </w:rPr>
          <w:t xml:space="preserve">In the motor control function </w:t>
        </w:r>
        <w:r w:rsidRPr="006C60CB">
          <w:rPr>
            <w:rFonts w:cs="Calibri"/>
          </w:rPr>
          <w:t>MissUpdStrtCntr_Cnt_T_u32</w:t>
        </w:r>
        <w:r>
          <w:rPr>
            <w:rFonts w:cs="Calibri"/>
          </w:rPr>
          <w:t xml:space="preserve"> and </w:t>
        </w:r>
      </w:ins>
      <w:ins w:id="193" w:author="Avinash James" w:date="2018-02-28T11:01:00Z">
        <w:r w:rsidRPr="006C60CB">
          <w:rPr>
            <w:rFonts w:cs="Calibri"/>
          </w:rPr>
          <w:t>MissUpdEndCntr_Cnt_T_u32</w:t>
        </w:r>
        <w:r>
          <w:rPr>
            <w:rFonts w:cs="Calibri"/>
          </w:rPr>
          <w:t xml:space="preserve"> reads the value from the same register </w:t>
        </w:r>
        <w:r w:rsidRPr="006C60CB">
          <w:rPr>
            <w:rFonts w:cs="Calibri"/>
          </w:rPr>
          <w:t>GTM0ATOM00CN0</w:t>
        </w:r>
        <w:r>
          <w:rPr>
            <w:rFonts w:cs="Calibri"/>
          </w:rPr>
          <w:t xml:space="preserve">. Hence during unit testing where these </w:t>
        </w:r>
      </w:ins>
      <w:ins w:id="194" w:author="Avinash James" w:date="2018-03-01T15:00:00Z">
        <w:r w:rsidR="00037CBC">
          <w:rPr>
            <w:rFonts w:cs="Calibri"/>
          </w:rPr>
          <w:t>registers</w:t>
        </w:r>
      </w:ins>
      <w:ins w:id="195" w:author="Avinash James" w:date="2018-02-28T11:01:00Z">
        <w:r>
          <w:rPr>
            <w:rFonts w:cs="Calibri"/>
          </w:rPr>
          <w:t xml:space="preserve"> are simulated as variables and doesn’t change during execution, there will be a coverage issue for </w:t>
        </w:r>
      </w:ins>
      <w:ins w:id="196" w:author="Avinash James" w:date="2018-02-28T11:02:00Z">
        <w:r>
          <w:rPr>
            <w:rFonts w:cs="Calibri"/>
          </w:rPr>
          <w:t>achieving</w:t>
        </w:r>
      </w:ins>
      <w:ins w:id="197" w:author="Avinash James" w:date="2018-02-28T11:01:00Z">
        <w:r>
          <w:rPr>
            <w:rFonts w:cs="Calibri"/>
          </w:rPr>
          <w:t xml:space="preserve"> the false</w:t>
        </w:r>
      </w:ins>
      <w:ins w:id="198" w:author="Avinash James" w:date="2018-02-28T11:02:00Z">
        <w:r>
          <w:rPr>
            <w:rFonts w:cs="Calibri"/>
          </w:rPr>
          <w:t xml:space="preserve"> case for the condition </w:t>
        </w:r>
        <w:r w:rsidRPr="006C60CB">
          <w:rPr>
            <w:rFonts w:cs="Calibri"/>
          </w:rPr>
          <w:t>((MissUpdStrtCntr_Cnt_T_u32 &gt;= MissUpdEndCntr_Cnt_T_u32)</w:t>
        </w:r>
        <w:r>
          <w:rPr>
            <w:rFonts w:cs="Calibri"/>
          </w:rPr>
          <w:t xml:space="preserve"> as this will always be TRUE the way unit testing is done now.</w:t>
        </w:r>
      </w:ins>
    </w:p>
    <w:p w:rsidR="006E1BA7" w:rsidRDefault="006E1BA7" w:rsidP="002E3F2E">
      <w:pPr>
        <w:rPr>
          <w:rFonts w:cs="Calibri"/>
        </w:rPr>
      </w:pPr>
    </w:p>
    <w:p w:rsidR="006E1BA7" w:rsidRPr="002E3F2E" w:rsidRDefault="006E1BA7" w:rsidP="002E3F2E">
      <w:pPr>
        <w:rPr>
          <w:lang w:bidi="ar-SA"/>
        </w:rPr>
      </w:pPr>
    </w:p>
    <w:p w:rsidR="00786BDF" w:rsidRDefault="00786BDF" w:rsidP="000B37D5">
      <w:pPr>
        <w:pStyle w:val="Heading7"/>
      </w:pPr>
      <w:bookmarkStart w:id="199" w:name="_Toc495057887"/>
      <w:r w:rsidRPr="00A158C7">
        <w:lastRenderedPageBreak/>
        <w:t>Abbreviations and Acronyms</w:t>
      </w:r>
      <w:bookmarkEnd w:id="199"/>
    </w:p>
    <w:p w:rsidR="00A313C9" w:rsidRDefault="00A313C9" w:rsidP="00A313C9">
      <w:pPr>
        <w:rPr>
          <w:lang w:bidi="ar-SA"/>
        </w:rPr>
      </w:pPr>
    </w:p>
    <w:tbl>
      <w:tblPr>
        <w:tblStyle w:val="TableGrid"/>
        <w:tblW w:w="0" w:type="auto"/>
        <w:tblLook w:val="04A0" w:firstRow="1" w:lastRow="0" w:firstColumn="1" w:lastColumn="0" w:noHBand="0" w:noVBand="1"/>
      </w:tblPr>
      <w:tblGrid>
        <w:gridCol w:w="2358"/>
        <w:gridCol w:w="4950"/>
        <w:gridCol w:w="1993"/>
      </w:tblGrid>
      <w:tr w:rsidR="00A313C9" w:rsidRPr="00A158C7" w:rsidTr="006E1BA7">
        <w:trPr>
          <w:tblHeader/>
        </w:trPr>
        <w:tc>
          <w:tcPr>
            <w:tcW w:w="2358" w:type="dxa"/>
            <w:shd w:val="clear" w:color="auto" w:fill="E7E6E6" w:themeFill="background2"/>
            <w:vAlign w:val="center"/>
          </w:tcPr>
          <w:p w:rsidR="00A313C9" w:rsidRPr="00A158C7" w:rsidRDefault="00A313C9" w:rsidP="006E1BA7">
            <w:pPr>
              <w:spacing w:before="60" w:after="60"/>
              <w:rPr>
                <w:b/>
                <w:szCs w:val="20"/>
              </w:rPr>
            </w:pPr>
          </w:p>
        </w:tc>
        <w:tc>
          <w:tcPr>
            <w:tcW w:w="4950" w:type="dxa"/>
            <w:shd w:val="clear" w:color="auto" w:fill="E7E6E6" w:themeFill="background2"/>
            <w:vAlign w:val="center"/>
          </w:tcPr>
          <w:p w:rsidR="00A313C9" w:rsidRPr="00A158C7" w:rsidRDefault="00A313C9" w:rsidP="006E1BA7">
            <w:pPr>
              <w:spacing w:before="60" w:after="60"/>
              <w:rPr>
                <w:b/>
                <w:szCs w:val="20"/>
              </w:rPr>
            </w:pPr>
          </w:p>
        </w:tc>
        <w:tc>
          <w:tcPr>
            <w:tcW w:w="1993" w:type="dxa"/>
            <w:shd w:val="clear" w:color="auto" w:fill="E7E6E6" w:themeFill="background2"/>
            <w:vAlign w:val="center"/>
          </w:tcPr>
          <w:p w:rsidR="00A313C9" w:rsidRPr="00A158C7" w:rsidRDefault="00A313C9" w:rsidP="006E1BA7">
            <w:pPr>
              <w:spacing w:before="60" w:after="60"/>
              <w:rPr>
                <w:b/>
                <w:szCs w:val="20"/>
              </w:rPr>
            </w:pPr>
          </w:p>
        </w:tc>
      </w:tr>
      <w:tr w:rsidR="00A313C9" w:rsidRPr="00A158C7" w:rsidTr="006E1BA7">
        <w:tc>
          <w:tcPr>
            <w:tcW w:w="2358" w:type="dxa"/>
          </w:tcPr>
          <w:p w:rsidR="00A313C9" w:rsidRPr="009643A3" w:rsidRDefault="00A313C9" w:rsidP="006E1BA7">
            <w:pPr>
              <w:rPr>
                <w:sz w:val="19"/>
              </w:rPr>
            </w:pPr>
          </w:p>
        </w:tc>
        <w:tc>
          <w:tcPr>
            <w:tcW w:w="4950" w:type="dxa"/>
          </w:tcPr>
          <w:p w:rsidR="00A313C9" w:rsidRPr="009643A3" w:rsidRDefault="00A313C9" w:rsidP="006E1BA7">
            <w:pPr>
              <w:rPr>
                <w:sz w:val="19"/>
              </w:rPr>
            </w:pPr>
          </w:p>
        </w:tc>
        <w:tc>
          <w:tcPr>
            <w:tcW w:w="1993" w:type="dxa"/>
          </w:tcPr>
          <w:p w:rsidR="00A313C9" w:rsidRPr="00A158C7" w:rsidRDefault="00A313C9" w:rsidP="006E1BA7">
            <w:pPr>
              <w:pStyle w:val="BodyText"/>
              <w:spacing w:before="60" w:after="60"/>
              <w:rPr>
                <w:rFonts w:ascii="Calibri" w:hAnsi="Calibri" w:cs="Calibri"/>
                <w:sz w:val="20"/>
                <w:szCs w:val="20"/>
              </w:rPr>
            </w:pPr>
          </w:p>
        </w:tc>
      </w:tr>
      <w:tr w:rsidR="00A313C9" w:rsidRPr="00A158C7" w:rsidTr="006E1BA7">
        <w:tc>
          <w:tcPr>
            <w:tcW w:w="2358" w:type="dxa"/>
          </w:tcPr>
          <w:p w:rsidR="00A313C9" w:rsidRDefault="00A313C9" w:rsidP="006E1BA7">
            <w:pPr>
              <w:rPr>
                <w:sz w:val="19"/>
              </w:rPr>
            </w:pPr>
          </w:p>
        </w:tc>
        <w:tc>
          <w:tcPr>
            <w:tcW w:w="4950" w:type="dxa"/>
          </w:tcPr>
          <w:p w:rsidR="00A313C9" w:rsidRDefault="00A313C9" w:rsidP="006E1BA7">
            <w:pPr>
              <w:rPr>
                <w:sz w:val="19"/>
              </w:rPr>
            </w:pPr>
          </w:p>
        </w:tc>
        <w:tc>
          <w:tcPr>
            <w:tcW w:w="1993" w:type="dxa"/>
          </w:tcPr>
          <w:p w:rsidR="00A313C9" w:rsidRPr="00A158C7" w:rsidRDefault="00A313C9" w:rsidP="006E1BA7">
            <w:pPr>
              <w:pStyle w:val="BodyText"/>
              <w:spacing w:before="60" w:after="60"/>
              <w:rPr>
                <w:rFonts w:ascii="Calibri" w:hAnsi="Calibri" w:cs="Calibri"/>
                <w:sz w:val="20"/>
                <w:szCs w:val="20"/>
              </w:rPr>
            </w:pPr>
          </w:p>
        </w:tc>
      </w:tr>
    </w:tbl>
    <w:p w:rsidR="00A313C9" w:rsidRPr="00A313C9" w:rsidRDefault="00A313C9" w:rsidP="00A313C9">
      <w:pPr>
        <w:rPr>
          <w:lang w:bidi="ar-SA"/>
        </w:rPr>
      </w:pPr>
    </w:p>
    <w:p w:rsidR="0053510E" w:rsidRPr="00A158C7" w:rsidRDefault="005A77EF" w:rsidP="000B37D5">
      <w:pPr>
        <w:pStyle w:val="Heading7"/>
      </w:pPr>
      <w:bookmarkStart w:id="200" w:name="_Toc495057888"/>
      <w:r w:rsidRPr="00A158C7">
        <w:lastRenderedPageBreak/>
        <w:t>Glossary</w:t>
      </w:r>
      <w:bookmarkEnd w:id="20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0463CA" w:rsidRPr="00A158C7" w:rsidTr="002D4CF3">
        <w:tc>
          <w:tcPr>
            <w:tcW w:w="2358" w:type="dxa"/>
          </w:tcPr>
          <w:p w:rsidR="000463CA" w:rsidRPr="009643A3" w:rsidRDefault="000463CA" w:rsidP="005F437E">
            <w:pPr>
              <w:rPr>
                <w:sz w:val="19"/>
              </w:rPr>
            </w:pPr>
            <w:r>
              <w:rPr>
                <w:sz w:val="19"/>
              </w:rPr>
              <w:t>MDD</w:t>
            </w:r>
          </w:p>
        </w:tc>
        <w:tc>
          <w:tcPr>
            <w:tcW w:w="4950" w:type="dxa"/>
          </w:tcPr>
          <w:p w:rsidR="000463CA" w:rsidRPr="009643A3" w:rsidRDefault="000463CA" w:rsidP="005F437E">
            <w:pPr>
              <w:rPr>
                <w:sz w:val="19"/>
              </w:rPr>
            </w:pPr>
            <w:r>
              <w:rPr>
                <w:sz w:val="19"/>
              </w:rPr>
              <w:t>Module Design Document</w:t>
            </w:r>
          </w:p>
        </w:tc>
        <w:tc>
          <w:tcPr>
            <w:tcW w:w="1993" w:type="dxa"/>
          </w:tcPr>
          <w:p w:rsidR="000463CA" w:rsidRPr="00A158C7" w:rsidRDefault="000463CA" w:rsidP="00541E2D">
            <w:pPr>
              <w:pStyle w:val="BodyText"/>
              <w:spacing w:before="60" w:after="60"/>
              <w:rPr>
                <w:rFonts w:ascii="Calibri" w:hAnsi="Calibri" w:cs="Calibri"/>
                <w:sz w:val="20"/>
                <w:szCs w:val="20"/>
              </w:rPr>
            </w:pPr>
          </w:p>
        </w:tc>
      </w:tr>
      <w:tr w:rsidR="000463CA" w:rsidRPr="00A158C7" w:rsidTr="002D4CF3">
        <w:tc>
          <w:tcPr>
            <w:tcW w:w="2358" w:type="dxa"/>
          </w:tcPr>
          <w:p w:rsidR="000463CA" w:rsidRDefault="000463CA" w:rsidP="005F437E">
            <w:pPr>
              <w:rPr>
                <w:sz w:val="19"/>
              </w:rPr>
            </w:pPr>
            <w:r>
              <w:rPr>
                <w:sz w:val="19"/>
              </w:rPr>
              <w:t>DFD</w:t>
            </w:r>
          </w:p>
        </w:tc>
        <w:tc>
          <w:tcPr>
            <w:tcW w:w="4950" w:type="dxa"/>
          </w:tcPr>
          <w:p w:rsidR="000463CA" w:rsidRDefault="000463CA" w:rsidP="005F437E">
            <w:pPr>
              <w:rPr>
                <w:sz w:val="19"/>
              </w:rPr>
            </w:pPr>
            <w:r>
              <w:rPr>
                <w:sz w:val="19"/>
              </w:rPr>
              <w:t>Data Flow Diagram</w:t>
            </w:r>
          </w:p>
        </w:tc>
        <w:tc>
          <w:tcPr>
            <w:tcW w:w="1993" w:type="dxa"/>
          </w:tcPr>
          <w:p w:rsidR="000463CA" w:rsidRPr="00A158C7" w:rsidRDefault="000463CA"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01" w:name="_Toc495057889"/>
      <w:r w:rsidRPr="00A158C7">
        <w:lastRenderedPageBreak/>
        <w:t>References</w:t>
      </w:r>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1A428A">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1A428A">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1A428A">
            <w:pPr>
              <w:spacing w:before="60" w:after="60"/>
              <w:rPr>
                <w:b/>
                <w:lang w:bidi="ar-SA"/>
              </w:rPr>
            </w:pPr>
            <w:r w:rsidRPr="00A158C7">
              <w:rPr>
                <w:b/>
                <w:lang w:bidi="ar-SA"/>
              </w:rPr>
              <w:t>Version</w:t>
            </w:r>
          </w:p>
        </w:tc>
      </w:tr>
      <w:tr w:rsidR="000463CA" w:rsidRPr="00A158C7" w:rsidTr="005F437E">
        <w:tc>
          <w:tcPr>
            <w:tcW w:w="738" w:type="dxa"/>
            <w:shd w:val="clear" w:color="auto" w:fill="auto"/>
          </w:tcPr>
          <w:p w:rsidR="000463CA" w:rsidRDefault="000463CA" w:rsidP="005F437E">
            <w:pPr>
              <w:jc w:val="center"/>
              <w:rPr>
                <w:lang w:bidi="ar-SA"/>
              </w:rPr>
            </w:pPr>
            <w:r>
              <w:rPr>
                <w:lang w:bidi="ar-SA"/>
              </w:rPr>
              <w:t>1</w:t>
            </w:r>
          </w:p>
        </w:tc>
        <w:tc>
          <w:tcPr>
            <w:tcW w:w="6458" w:type="dxa"/>
            <w:shd w:val="clear" w:color="auto" w:fill="auto"/>
          </w:tcPr>
          <w:p w:rsidR="000463CA" w:rsidRDefault="000463CA" w:rsidP="005F437E">
            <w:pPr>
              <w:keepNext/>
            </w:pPr>
            <w:bookmarkStart w:id="202"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202"/>
          </w:p>
        </w:tc>
        <w:tc>
          <w:tcPr>
            <w:tcW w:w="2091" w:type="dxa"/>
            <w:shd w:val="clear" w:color="auto" w:fill="auto"/>
          </w:tcPr>
          <w:p w:rsidR="000463CA" w:rsidRDefault="000463CA" w:rsidP="005F437E">
            <w:pPr>
              <w:rPr>
                <w:lang w:bidi="ar-SA"/>
              </w:rPr>
            </w:pPr>
            <w:r>
              <w:t>v1.3.0 R4.0 Rev 2</w:t>
            </w:r>
          </w:p>
        </w:tc>
      </w:tr>
      <w:tr w:rsidR="000463CA" w:rsidRPr="00A158C7" w:rsidTr="005F437E">
        <w:tc>
          <w:tcPr>
            <w:tcW w:w="738" w:type="dxa"/>
            <w:shd w:val="clear" w:color="auto" w:fill="auto"/>
          </w:tcPr>
          <w:p w:rsidR="000463CA" w:rsidRDefault="000463CA" w:rsidP="005F437E">
            <w:pPr>
              <w:jc w:val="center"/>
              <w:rPr>
                <w:lang w:bidi="ar-SA"/>
              </w:rPr>
            </w:pPr>
            <w:r>
              <w:rPr>
                <w:lang w:bidi="ar-SA"/>
              </w:rPr>
              <w:t>2</w:t>
            </w:r>
          </w:p>
        </w:tc>
        <w:tc>
          <w:tcPr>
            <w:tcW w:w="6458" w:type="dxa"/>
            <w:shd w:val="clear" w:color="auto" w:fill="auto"/>
          </w:tcPr>
          <w:p w:rsidR="000463CA" w:rsidRDefault="000463CA" w:rsidP="005F437E">
            <w:pPr>
              <w:rPr>
                <w:lang w:bidi="ar-SA"/>
              </w:rPr>
            </w:pPr>
            <w:r>
              <w:t xml:space="preserve">MDD Design Template </w:t>
            </w:r>
          </w:p>
        </w:tc>
        <w:tc>
          <w:tcPr>
            <w:tcW w:w="2091" w:type="dxa"/>
            <w:shd w:val="clear" w:color="auto" w:fill="auto"/>
          </w:tcPr>
          <w:p w:rsidR="000463CA" w:rsidRDefault="000463CA" w:rsidP="005F437E">
            <w:pPr>
              <w:rPr>
                <w:lang w:bidi="ar-SA"/>
              </w:rPr>
            </w:pPr>
            <w:r>
              <w:rPr>
                <w:lang w:bidi="ar-SA"/>
              </w:rPr>
              <w:t>1.0.</w:t>
            </w:r>
            <w:r w:rsidR="00876F1C">
              <w:rPr>
                <w:lang w:bidi="ar-SA"/>
              </w:rPr>
              <w:t>1</w:t>
            </w:r>
          </w:p>
        </w:tc>
      </w:tr>
      <w:tr w:rsidR="000463CA" w:rsidRPr="00A158C7" w:rsidTr="005F437E">
        <w:tc>
          <w:tcPr>
            <w:tcW w:w="738" w:type="dxa"/>
            <w:shd w:val="clear" w:color="auto" w:fill="auto"/>
          </w:tcPr>
          <w:p w:rsidR="000463CA" w:rsidRDefault="000463CA" w:rsidP="005F437E">
            <w:pPr>
              <w:jc w:val="center"/>
            </w:pPr>
            <w:r>
              <w:t>3</w:t>
            </w:r>
          </w:p>
        </w:tc>
        <w:tc>
          <w:tcPr>
            <w:tcW w:w="6458" w:type="dxa"/>
            <w:shd w:val="clear" w:color="auto" w:fill="auto"/>
          </w:tcPr>
          <w:p w:rsidR="000463CA" w:rsidRDefault="008D7BFD" w:rsidP="005F437E">
            <w:pPr>
              <w:keepNext/>
            </w:pPr>
            <w:hyperlink r:id="rId15" w:history="1">
              <w:bookmarkStart w:id="203" w:name="_Ref335300243"/>
              <w:r w:rsidR="000463CA" w:rsidRPr="00FC427F">
                <w:t>Software Naming Conventions.doc</w:t>
              </w:r>
              <w:bookmarkEnd w:id="203"/>
            </w:hyperlink>
          </w:p>
        </w:tc>
        <w:tc>
          <w:tcPr>
            <w:tcW w:w="2091" w:type="dxa"/>
            <w:shd w:val="clear" w:color="auto" w:fill="auto"/>
          </w:tcPr>
          <w:p w:rsidR="000463CA" w:rsidRDefault="000463CA" w:rsidP="005F437E">
            <w:pPr>
              <w:rPr>
                <w:lang w:bidi="ar-SA"/>
              </w:rPr>
            </w:pPr>
            <w:r>
              <w:rPr>
                <w:lang w:bidi="ar-SA"/>
              </w:rPr>
              <w:t>1.0</w:t>
            </w:r>
            <w:r w:rsidR="00876F1C">
              <w:rPr>
                <w:lang w:bidi="ar-SA"/>
              </w:rPr>
              <w:t>.1</w:t>
            </w:r>
          </w:p>
        </w:tc>
      </w:tr>
      <w:tr w:rsidR="000463CA" w:rsidRPr="00A158C7" w:rsidTr="005F437E">
        <w:tc>
          <w:tcPr>
            <w:tcW w:w="738" w:type="dxa"/>
            <w:shd w:val="clear" w:color="auto" w:fill="auto"/>
          </w:tcPr>
          <w:p w:rsidR="000463CA" w:rsidRDefault="000463CA" w:rsidP="005F437E">
            <w:pPr>
              <w:jc w:val="center"/>
            </w:pPr>
            <w:r>
              <w:t>4</w:t>
            </w:r>
          </w:p>
        </w:tc>
        <w:bookmarkStart w:id="204" w:name="0AL0_1a67a9"/>
        <w:tc>
          <w:tcPr>
            <w:tcW w:w="6458" w:type="dxa"/>
            <w:shd w:val="clear" w:color="auto" w:fill="auto"/>
          </w:tcPr>
          <w:p w:rsidR="000463CA" w:rsidRDefault="000463CA" w:rsidP="005F437E">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04"/>
          </w:p>
        </w:tc>
        <w:tc>
          <w:tcPr>
            <w:tcW w:w="2091" w:type="dxa"/>
            <w:shd w:val="clear" w:color="auto" w:fill="auto"/>
          </w:tcPr>
          <w:p w:rsidR="000463CA" w:rsidRDefault="000463CA" w:rsidP="005F437E">
            <w:pPr>
              <w:rPr>
                <w:lang w:bidi="ar-SA"/>
              </w:rPr>
            </w:pPr>
            <w:r>
              <w:rPr>
                <w:lang w:bidi="ar-SA"/>
              </w:rPr>
              <w:t>2.</w:t>
            </w:r>
            <w:r w:rsidR="00876F1C">
              <w:rPr>
                <w:lang w:bidi="ar-SA"/>
              </w:rPr>
              <w:t>1</w:t>
            </w:r>
          </w:p>
        </w:tc>
      </w:tr>
    </w:tbl>
    <w:p w:rsidR="003A5B2A" w:rsidRDefault="003A5B2A">
      <w:pPr>
        <w:spacing w:after="0"/>
        <w:rPr>
          <w:rFonts w:ascii="Arial" w:hAnsi="Arial"/>
          <w:kern w:val="28"/>
          <w:sz w:val="24"/>
          <w:szCs w:val="20"/>
          <w:lang w:bidi="ar-SA"/>
        </w:rPr>
      </w:pPr>
    </w:p>
    <w:p w:rsidR="000463CA" w:rsidRDefault="000463CA">
      <w:pPr>
        <w:spacing w:after="0"/>
        <w:rPr>
          <w:rFonts w:ascii="Arial" w:hAnsi="Arial"/>
          <w:kern w:val="28"/>
          <w:sz w:val="24"/>
          <w:szCs w:val="20"/>
          <w:lang w:bidi="ar-SA"/>
        </w:rPr>
      </w:pPr>
    </w:p>
    <w:sectPr w:rsidR="000463C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BFD" w:rsidRDefault="008D7BFD">
      <w:r>
        <w:separator/>
      </w:r>
    </w:p>
  </w:endnote>
  <w:endnote w:type="continuationSeparator" w:id="0">
    <w:p w:rsidR="008D7BFD" w:rsidRDefault="008D7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6E1BA7" w:rsidRPr="00B10816" w:rsidTr="00866672">
      <w:tc>
        <w:tcPr>
          <w:tcW w:w="1667" w:type="pct"/>
          <w:vAlign w:val="center"/>
        </w:tcPr>
        <w:p w:rsidR="006E1BA7" w:rsidRDefault="006E1BA7" w:rsidP="00C7155B">
          <w:pPr>
            <w:pStyle w:val="Footer"/>
            <w:spacing w:after="0"/>
            <w:rPr>
              <w:sz w:val="16"/>
            </w:rPr>
          </w:pPr>
          <w:r>
            <w:rPr>
              <w:sz w:val="16"/>
            </w:rPr>
            <w:t>Module Design Document Template</w:t>
          </w:r>
        </w:p>
        <w:p w:rsidR="006E1BA7" w:rsidRDefault="006E1BA7" w:rsidP="00C7155B">
          <w:pPr>
            <w:pStyle w:val="Footer"/>
            <w:spacing w:after="0"/>
            <w:rPr>
              <w:sz w:val="16"/>
            </w:rPr>
          </w:pPr>
          <w:r>
            <w:rPr>
              <w:sz w:val="16"/>
            </w:rPr>
            <w:t xml:space="preserve">Template Version: 1.4 </w:t>
          </w:r>
        </w:p>
        <w:p w:rsidR="006E1BA7" w:rsidRDefault="006E1BA7" w:rsidP="00C7155B">
          <w:pPr>
            <w:pStyle w:val="Footer"/>
            <w:spacing w:after="0"/>
            <w:rPr>
              <w:sz w:val="16"/>
            </w:rPr>
          </w:pPr>
          <w:proofErr w:type="spellStart"/>
          <w:r>
            <w:rPr>
              <w:sz w:val="16"/>
            </w:rPr>
            <w:t>GtmCfgAndUse</w:t>
          </w:r>
          <w:proofErr w:type="spellEnd"/>
          <w:r>
            <w:rPr>
              <w:sz w:val="16"/>
            </w:rPr>
            <w:t>_</w:t>
          </w:r>
          <w:r w:rsidDel="00E01242">
            <w:rPr>
              <w:sz w:val="16"/>
            </w:rPr>
            <w:t xml:space="preserve"> </w:t>
          </w:r>
          <w:r>
            <w:rPr>
              <w:sz w:val="16"/>
            </w:rPr>
            <w:t xml:space="preserve">MDD Version </w:t>
          </w:r>
          <w:del w:id="205" w:author="Avinash James" w:date="2018-02-28T10:55:00Z">
            <w:r w:rsidDel="009A737D">
              <w:rPr>
                <w:sz w:val="16"/>
              </w:rPr>
              <w:delText>1</w:delText>
            </w:r>
          </w:del>
          <w:ins w:id="206" w:author="Avinash James" w:date="2018-02-28T10:55:00Z">
            <w:r w:rsidR="009A737D">
              <w:rPr>
                <w:sz w:val="16"/>
              </w:rPr>
              <w:t>2</w:t>
            </w:r>
          </w:ins>
          <w:r>
            <w:rPr>
              <w:sz w:val="16"/>
            </w:rPr>
            <w:t>.0</w:t>
          </w:r>
        </w:p>
        <w:p w:rsidR="006E1BA7" w:rsidRPr="00B10816" w:rsidRDefault="006E1BA7" w:rsidP="00C7155B">
          <w:pPr>
            <w:pStyle w:val="Footer"/>
            <w:spacing w:after="0"/>
            <w:rPr>
              <w:sz w:val="16"/>
              <w:szCs w:val="16"/>
            </w:rPr>
          </w:pPr>
          <w:r>
            <w:rPr>
              <w:sz w:val="16"/>
            </w:rPr>
            <w:t xml:space="preserve">Date: </w:t>
          </w:r>
          <w:del w:id="207" w:author="Avinash James" w:date="2018-02-28T10:55:00Z">
            <w:r w:rsidDel="009A737D">
              <w:rPr>
                <w:sz w:val="16"/>
              </w:rPr>
              <w:delText>13-Sep-2017</w:delText>
            </w:r>
          </w:del>
          <w:ins w:id="208" w:author="Avinash James" w:date="2018-02-28T10:55:00Z">
            <w:r w:rsidR="009A737D">
              <w:rPr>
                <w:sz w:val="16"/>
              </w:rPr>
              <w:t>28-Feb-2018</w:t>
            </w:r>
          </w:ins>
        </w:p>
      </w:tc>
      <w:tc>
        <w:tcPr>
          <w:tcW w:w="1667" w:type="pct"/>
          <w:vAlign w:val="center"/>
        </w:tcPr>
        <w:p w:rsidR="006E1BA7" w:rsidRDefault="006E1BA7" w:rsidP="00B10816">
          <w:pPr>
            <w:pStyle w:val="Footer"/>
            <w:spacing w:after="0"/>
            <w:jc w:val="center"/>
            <w:rPr>
              <w:sz w:val="16"/>
              <w:szCs w:val="16"/>
            </w:rPr>
          </w:pPr>
          <w:del w:id="209" w:author="Avinash James" w:date="2018-02-28T10:56:00Z">
            <w:r w:rsidDel="009A737D">
              <w:rPr>
                <w:sz w:val="16"/>
                <w:szCs w:val="16"/>
              </w:rPr>
              <w:fldChar w:fldCharType="begin"/>
            </w:r>
            <w:r w:rsidDel="009A737D">
              <w:rPr>
                <w:sz w:val="16"/>
                <w:szCs w:val="16"/>
              </w:rPr>
              <w:delInstrText xml:space="preserve"> DOCPROPERTY  "Release Date"  \* MERGEFORMAT </w:delInstrText>
            </w:r>
            <w:r w:rsidDel="009A737D">
              <w:rPr>
                <w:sz w:val="16"/>
                <w:szCs w:val="16"/>
              </w:rPr>
              <w:fldChar w:fldCharType="separate"/>
            </w:r>
            <w:r w:rsidDel="009A737D">
              <w:rPr>
                <w:sz w:val="16"/>
                <w:szCs w:val="16"/>
              </w:rPr>
              <w:delText>Sep 13, 2017</w:delText>
            </w:r>
            <w:r w:rsidDel="009A737D">
              <w:rPr>
                <w:sz w:val="16"/>
                <w:szCs w:val="16"/>
              </w:rPr>
              <w:fldChar w:fldCharType="end"/>
            </w:r>
          </w:del>
          <w:ins w:id="210" w:author="Avinash James" w:date="2018-02-28T10:56:00Z">
            <w:r w:rsidR="009A737D">
              <w:rPr>
                <w:sz w:val="16"/>
                <w:szCs w:val="16"/>
              </w:rPr>
              <w:t>28-Feb-2018</w:t>
            </w:r>
          </w:ins>
        </w:p>
        <w:p w:rsidR="006E1BA7" w:rsidRPr="00B10816" w:rsidRDefault="006E1BA7"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6E1BA7" w:rsidRPr="00B10816" w:rsidRDefault="006E1BA7" w:rsidP="00B10816">
              <w:pPr>
                <w:pStyle w:val="Footer"/>
                <w:spacing w:after="0"/>
                <w:jc w:val="right"/>
                <w:rPr>
                  <w:sz w:val="16"/>
                  <w:szCs w:val="16"/>
                </w:rPr>
              </w:pPr>
              <w:r>
                <w:rPr>
                  <w:sz w:val="16"/>
                  <w:szCs w:val="16"/>
                </w:rPr>
                <w:t>Module Design Document Guidelines</w:t>
              </w:r>
            </w:p>
          </w:sdtContent>
        </w:sdt>
        <w:p w:rsidR="006E1BA7" w:rsidRPr="00B10816" w:rsidRDefault="006E1BA7"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A2190">
            <w:rPr>
              <w:b/>
              <w:noProof/>
              <w:sz w:val="16"/>
              <w:szCs w:val="16"/>
            </w:rPr>
            <w:t>21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A2190">
            <w:rPr>
              <w:b/>
              <w:noProof/>
              <w:sz w:val="16"/>
              <w:szCs w:val="16"/>
            </w:rPr>
            <w:t>22</w:t>
          </w:r>
          <w:r w:rsidRPr="00B10816">
            <w:rPr>
              <w:b/>
              <w:sz w:val="16"/>
              <w:szCs w:val="16"/>
            </w:rPr>
            <w:fldChar w:fldCharType="end"/>
          </w:r>
        </w:p>
      </w:tc>
    </w:tr>
  </w:tbl>
  <w:p w:rsidR="006E1BA7" w:rsidRPr="00B10816" w:rsidRDefault="006E1BA7"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BFD" w:rsidRDefault="008D7BFD">
      <w:r>
        <w:separator/>
      </w:r>
    </w:p>
  </w:footnote>
  <w:footnote w:type="continuationSeparator" w:id="0">
    <w:p w:rsidR="008D7BFD" w:rsidRDefault="008D7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6E1BA7" w:rsidRPr="008969C4" w:rsidTr="00866672">
      <w:trPr>
        <w:trHeight w:val="438"/>
      </w:trPr>
      <w:tc>
        <w:tcPr>
          <w:tcW w:w="1443" w:type="pct"/>
        </w:tcPr>
        <w:p w:rsidR="006E1BA7" w:rsidRPr="008969C4" w:rsidRDefault="006E1BA7"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6E1BA7" w:rsidRPr="00891F29" w:rsidRDefault="006E1BA7" w:rsidP="00B10816">
          <w:pPr>
            <w:pStyle w:val="Header"/>
            <w:spacing w:after="0"/>
            <w:jc w:val="right"/>
            <w:rPr>
              <w:sz w:val="16"/>
              <w:szCs w:val="20"/>
            </w:rPr>
          </w:pPr>
          <w:r w:rsidRPr="00891F29">
            <w:rPr>
              <w:sz w:val="16"/>
              <w:szCs w:val="20"/>
            </w:rPr>
            <w:t>Nexteer Automotive Confidential Proprietary Information</w:t>
          </w:r>
        </w:p>
        <w:p w:rsidR="006E1BA7" w:rsidRDefault="006E1BA7" w:rsidP="00B10816">
          <w:pPr>
            <w:pStyle w:val="Header"/>
            <w:spacing w:after="0"/>
            <w:jc w:val="right"/>
            <w:rPr>
              <w:sz w:val="16"/>
              <w:szCs w:val="20"/>
            </w:rPr>
          </w:pPr>
          <w:r w:rsidRPr="00891F29">
            <w:rPr>
              <w:sz w:val="16"/>
              <w:szCs w:val="20"/>
            </w:rPr>
            <w:t>Do Not Copy/Distribute Without Prior Permission</w:t>
          </w:r>
        </w:p>
        <w:p w:rsidR="006E1BA7" w:rsidRPr="008969C4" w:rsidRDefault="006E1BA7" w:rsidP="00B10816">
          <w:pPr>
            <w:pStyle w:val="Header"/>
            <w:spacing w:after="0"/>
            <w:jc w:val="right"/>
            <w:rPr>
              <w:szCs w:val="20"/>
            </w:rPr>
          </w:pPr>
          <w:r w:rsidRPr="000B0DB8">
            <w:rPr>
              <w:sz w:val="16"/>
              <w:szCs w:val="20"/>
            </w:rPr>
            <w:t>This Document Is Uncontrolled When Printed – Verify Version Before Use</w:t>
          </w:r>
        </w:p>
      </w:tc>
    </w:tr>
  </w:tbl>
  <w:p w:rsidR="006E1BA7" w:rsidRDefault="006E1BA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93C10FF"/>
    <w:multiLevelType w:val="hybridMultilevel"/>
    <w:tmpl w:val="51604C5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A2811BF"/>
    <w:multiLevelType w:val="hybridMultilevel"/>
    <w:tmpl w:val="1B0C2210"/>
    <w:lvl w:ilvl="0" w:tplc="F6A2334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E452B9"/>
    <w:multiLevelType w:val="hybridMultilevel"/>
    <w:tmpl w:val="B0624B4E"/>
    <w:lvl w:ilvl="0" w:tplc="F6A2334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5"/>
  </w:num>
  <w:num w:numId="16">
    <w:abstractNumId w:val="16"/>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01"/>
    <w:rsid w:val="000040A2"/>
    <w:rsid w:val="00010BFD"/>
    <w:rsid w:val="000132B1"/>
    <w:rsid w:val="00015232"/>
    <w:rsid w:val="000201AB"/>
    <w:rsid w:val="00030567"/>
    <w:rsid w:val="00030607"/>
    <w:rsid w:val="00037CBC"/>
    <w:rsid w:val="0004234C"/>
    <w:rsid w:val="000463CA"/>
    <w:rsid w:val="000515DF"/>
    <w:rsid w:val="000558D3"/>
    <w:rsid w:val="000573ED"/>
    <w:rsid w:val="00057E0F"/>
    <w:rsid w:val="00063A7A"/>
    <w:rsid w:val="00064641"/>
    <w:rsid w:val="0006733C"/>
    <w:rsid w:val="000718C3"/>
    <w:rsid w:val="00076DD2"/>
    <w:rsid w:val="00096B85"/>
    <w:rsid w:val="000A5FB2"/>
    <w:rsid w:val="000B01C4"/>
    <w:rsid w:val="000B0DB8"/>
    <w:rsid w:val="000B37D5"/>
    <w:rsid w:val="000B5C1E"/>
    <w:rsid w:val="000B6648"/>
    <w:rsid w:val="000D3D6F"/>
    <w:rsid w:val="000E0B71"/>
    <w:rsid w:val="000E102A"/>
    <w:rsid w:val="000E3512"/>
    <w:rsid w:val="000E548A"/>
    <w:rsid w:val="00101127"/>
    <w:rsid w:val="00102C25"/>
    <w:rsid w:val="00105535"/>
    <w:rsid w:val="00105C99"/>
    <w:rsid w:val="001063C7"/>
    <w:rsid w:val="00107593"/>
    <w:rsid w:val="00113021"/>
    <w:rsid w:val="00114319"/>
    <w:rsid w:val="001161D2"/>
    <w:rsid w:val="00117781"/>
    <w:rsid w:val="001278D4"/>
    <w:rsid w:val="00133350"/>
    <w:rsid w:val="00135743"/>
    <w:rsid w:val="00143CC6"/>
    <w:rsid w:val="001449F2"/>
    <w:rsid w:val="00144BD1"/>
    <w:rsid w:val="00145E51"/>
    <w:rsid w:val="00152830"/>
    <w:rsid w:val="00180DD1"/>
    <w:rsid w:val="00181748"/>
    <w:rsid w:val="001833C5"/>
    <w:rsid w:val="00186C07"/>
    <w:rsid w:val="00194117"/>
    <w:rsid w:val="00196283"/>
    <w:rsid w:val="001A069D"/>
    <w:rsid w:val="001A428A"/>
    <w:rsid w:val="001A6A75"/>
    <w:rsid w:val="001B11CC"/>
    <w:rsid w:val="001B1516"/>
    <w:rsid w:val="001B15E2"/>
    <w:rsid w:val="001B4CA5"/>
    <w:rsid w:val="001B716A"/>
    <w:rsid w:val="001C3CBB"/>
    <w:rsid w:val="001D2F1D"/>
    <w:rsid w:val="001D6053"/>
    <w:rsid w:val="001E4877"/>
    <w:rsid w:val="001F0A02"/>
    <w:rsid w:val="001F7A45"/>
    <w:rsid w:val="00203950"/>
    <w:rsid w:val="00204F83"/>
    <w:rsid w:val="00206564"/>
    <w:rsid w:val="0021004F"/>
    <w:rsid w:val="00210877"/>
    <w:rsid w:val="00213F47"/>
    <w:rsid w:val="00216E0A"/>
    <w:rsid w:val="00217199"/>
    <w:rsid w:val="0022572C"/>
    <w:rsid w:val="00226086"/>
    <w:rsid w:val="002366F0"/>
    <w:rsid w:val="00237876"/>
    <w:rsid w:val="00241551"/>
    <w:rsid w:val="00246432"/>
    <w:rsid w:val="00246474"/>
    <w:rsid w:val="00246930"/>
    <w:rsid w:val="00252485"/>
    <w:rsid w:val="002540D9"/>
    <w:rsid w:val="00256656"/>
    <w:rsid w:val="00256D7F"/>
    <w:rsid w:val="00260133"/>
    <w:rsid w:val="00273A0B"/>
    <w:rsid w:val="002905EB"/>
    <w:rsid w:val="00291EA0"/>
    <w:rsid w:val="00291F68"/>
    <w:rsid w:val="00297B35"/>
    <w:rsid w:val="002A3220"/>
    <w:rsid w:val="002A3DCD"/>
    <w:rsid w:val="002A4407"/>
    <w:rsid w:val="002A46ED"/>
    <w:rsid w:val="002A6127"/>
    <w:rsid w:val="002B060F"/>
    <w:rsid w:val="002B1587"/>
    <w:rsid w:val="002B2B02"/>
    <w:rsid w:val="002B6E4E"/>
    <w:rsid w:val="002B7D4B"/>
    <w:rsid w:val="002D2079"/>
    <w:rsid w:val="002D4CF3"/>
    <w:rsid w:val="002D7C01"/>
    <w:rsid w:val="002E08B6"/>
    <w:rsid w:val="002E0FEE"/>
    <w:rsid w:val="002E3467"/>
    <w:rsid w:val="002E3F2E"/>
    <w:rsid w:val="002E4849"/>
    <w:rsid w:val="002E7E59"/>
    <w:rsid w:val="00305C34"/>
    <w:rsid w:val="00307A0F"/>
    <w:rsid w:val="00312179"/>
    <w:rsid w:val="003129E3"/>
    <w:rsid w:val="00314939"/>
    <w:rsid w:val="003267EF"/>
    <w:rsid w:val="00326A13"/>
    <w:rsid w:val="00327A5B"/>
    <w:rsid w:val="00330ED1"/>
    <w:rsid w:val="003313B5"/>
    <w:rsid w:val="0034184E"/>
    <w:rsid w:val="00347652"/>
    <w:rsid w:val="00361921"/>
    <w:rsid w:val="00362B86"/>
    <w:rsid w:val="00362CE5"/>
    <w:rsid w:val="00364BF7"/>
    <w:rsid w:val="00364F00"/>
    <w:rsid w:val="003659E9"/>
    <w:rsid w:val="00385119"/>
    <w:rsid w:val="00393DBF"/>
    <w:rsid w:val="003949B2"/>
    <w:rsid w:val="003A5B2A"/>
    <w:rsid w:val="003B4A55"/>
    <w:rsid w:val="003C1B92"/>
    <w:rsid w:val="003D456D"/>
    <w:rsid w:val="003E5ADB"/>
    <w:rsid w:val="003E78C8"/>
    <w:rsid w:val="003F3205"/>
    <w:rsid w:val="004014C7"/>
    <w:rsid w:val="00405E64"/>
    <w:rsid w:val="00410E30"/>
    <w:rsid w:val="004147D1"/>
    <w:rsid w:val="00431255"/>
    <w:rsid w:val="00436F3E"/>
    <w:rsid w:val="004377FE"/>
    <w:rsid w:val="00444F99"/>
    <w:rsid w:val="004526E6"/>
    <w:rsid w:val="00453844"/>
    <w:rsid w:val="004538E2"/>
    <w:rsid w:val="00453CBC"/>
    <w:rsid w:val="004610FA"/>
    <w:rsid w:val="00462B18"/>
    <w:rsid w:val="00462D3A"/>
    <w:rsid w:val="00467BB2"/>
    <w:rsid w:val="00480A9D"/>
    <w:rsid w:val="00482BAD"/>
    <w:rsid w:val="004863BF"/>
    <w:rsid w:val="004907B4"/>
    <w:rsid w:val="00496E7C"/>
    <w:rsid w:val="00497491"/>
    <w:rsid w:val="004A0EA5"/>
    <w:rsid w:val="004A2190"/>
    <w:rsid w:val="004A3AD6"/>
    <w:rsid w:val="004C1331"/>
    <w:rsid w:val="004D0FAD"/>
    <w:rsid w:val="004D5D37"/>
    <w:rsid w:val="004E39D0"/>
    <w:rsid w:val="004F3C64"/>
    <w:rsid w:val="004F5A4A"/>
    <w:rsid w:val="00507960"/>
    <w:rsid w:val="00510DB3"/>
    <w:rsid w:val="00514FCB"/>
    <w:rsid w:val="005200B6"/>
    <w:rsid w:val="00527EC6"/>
    <w:rsid w:val="00530972"/>
    <w:rsid w:val="0053510E"/>
    <w:rsid w:val="005366FA"/>
    <w:rsid w:val="00540486"/>
    <w:rsid w:val="00540749"/>
    <w:rsid w:val="00541D9D"/>
    <w:rsid w:val="00541E2D"/>
    <w:rsid w:val="0054769F"/>
    <w:rsid w:val="00551E95"/>
    <w:rsid w:val="00553CD9"/>
    <w:rsid w:val="00565CB3"/>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47D6"/>
    <w:rsid w:val="005E57D6"/>
    <w:rsid w:val="005E61CD"/>
    <w:rsid w:val="005F2D10"/>
    <w:rsid w:val="005F3880"/>
    <w:rsid w:val="005F437E"/>
    <w:rsid w:val="00600104"/>
    <w:rsid w:val="00600C6A"/>
    <w:rsid w:val="00601D3E"/>
    <w:rsid w:val="006041A1"/>
    <w:rsid w:val="006114E3"/>
    <w:rsid w:val="00614D08"/>
    <w:rsid w:val="006171B3"/>
    <w:rsid w:val="006224AE"/>
    <w:rsid w:val="00633FE1"/>
    <w:rsid w:val="00635297"/>
    <w:rsid w:val="006374FA"/>
    <w:rsid w:val="00646455"/>
    <w:rsid w:val="00653622"/>
    <w:rsid w:val="00660449"/>
    <w:rsid w:val="00665E4E"/>
    <w:rsid w:val="00667AE7"/>
    <w:rsid w:val="00673A6E"/>
    <w:rsid w:val="0067654E"/>
    <w:rsid w:val="0067712C"/>
    <w:rsid w:val="006811FF"/>
    <w:rsid w:val="00681E5A"/>
    <w:rsid w:val="006845E9"/>
    <w:rsid w:val="00686ED4"/>
    <w:rsid w:val="0069657C"/>
    <w:rsid w:val="006A1311"/>
    <w:rsid w:val="006A61EA"/>
    <w:rsid w:val="006A7C28"/>
    <w:rsid w:val="006B5229"/>
    <w:rsid w:val="006B5F56"/>
    <w:rsid w:val="006C0B37"/>
    <w:rsid w:val="006C2D7D"/>
    <w:rsid w:val="006C60CB"/>
    <w:rsid w:val="006E1BA7"/>
    <w:rsid w:val="006E1C97"/>
    <w:rsid w:val="006F2855"/>
    <w:rsid w:val="006F3CF4"/>
    <w:rsid w:val="00702C1E"/>
    <w:rsid w:val="00702CED"/>
    <w:rsid w:val="00707BA6"/>
    <w:rsid w:val="00715441"/>
    <w:rsid w:val="007219DD"/>
    <w:rsid w:val="00722EA8"/>
    <w:rsid w:val="00725671"/>
    <w:rsid w:val="00727610"/>
    <w:rsid w:val="00737A19"/>
    <w:rsid w:val="0074749A"/>
    <w:rsid w:val="00751961"/>
    <w:rsid w:val="0075721A"/>
    <w:rsid w:val="00765195"/>
    <w:rsid w:val="00765C2C"/>
    <w:rsid w:val="00767585"/>
    <w:rsid w:val="00770295"/>
    <w:rsid w:val="00773CA8"/>
    <w:rsid w:val="00784FF5"/>
    <w:rsid w:val="00786BDF"/>
    <w:rsid w:val="007A2CEC"/>
    <w:rsid w:val="007A3BEB"/>
    <w:rsid w:val="007A3D19"/>
    <w:rsid w:val="007B01B3"/>
    <w:rsid w:val="007B71B8"/>
    <w:rsid w:val="007C0067"/>
    <w:rsid w:val="007C3A2E"/>
    <w:rsid w:val="007D326F"/>
    <w:rsid w:val="007E00D7"/>
    <w:rsid w:val="007E0373"/>
    <w:rsid w:val="007E1C02"/>
    <w:rsid w:val="007E4EF4"/>
    <w:rsid w:val="007E625F"/>
    <w:rsid w:val="007E6421"/>
    <w:rsid w:val="007F3AC0"/>
    <w:rsid w:val="007F746C"/>
    <w:rsid w:val="008068A5"/>
    <w:rsid w:val="008119C7"/>
    <w:rsid w:val="00820AE5"/>
    <w:rsid w:val="0082456E"/>
    <w:rsid w:val="0082534B"/>
    <w:rsid w:val="00832905"/>
    <w:rsid w:val="00836552"/>
    <w:rsid w:val="0084459F"/>
    <w:rsid w:val="00847EDF"/>
    <w:rsid w:val="00862735"/>
    <w:rsid w:val="00865ACA"/>
    <w:rsid w:val="00865DED"/>
    <w:rsid w:val="00866672"/>
    <w:rsid w:val="00866C6E"/>
    <w:rsid w:val="00871C89"/>
    <w:rsid w:val="008721B1"/>
    <w:rsid w:val="008721C3"/>
    <w:rsid w:val="00876F1C"/>
    <w:rsid w:val="00881135"/>
    <w:rsid w:val="00881279"/>
    <w:rsid w:val="00891F29"/>
    <w:rsid w:val="0089345C"/>
    <w:rsid w:val="008943A3"/>
    <w:rsid w:val="00895757"/>
    <w:rsid w:val="008969C4"/>
    <w:rsid w:val="00897591"/>
    <w:rsid w:val="008A0BF7"/>
    <w:rsid w:val="008A1CA9"/>
    <w:rsid w:val="008A3325"/>
    <w:rsid w:val="008A3DEA"/>
    <w:rsid w:val="008B2A08"/>
    <w:rsid w:val="008C31B1"/>
    <w:rsid w:val="008C4FBE"/>
    <w:rsid w:val="008D1A6A"/>
    <w:rsid w:val="008D3DCA"/>
    <w:rsid w:val="008D69B7"/>
    <w:rsid w:val="008D7BFD"/>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4CD"/>
    <w:rsid w:val="009318C4"/>
    <w:rsid w:val="009358E8"/>
    <w:rsid w:val="00942377"/>
    <w:rsid w:val="00942D04"/>
    <w:rsid w:val="00945677"/>
    <w:rsid w:val="00947A9A"/>
    <w:rsid w:val="00947EA9"/>
    <w:rsid w:val="00957855"/>
    <w:rsid w:val="00964105"/>
    <w:rsid w:val="009643A3"/>
    <w:rsid w:val="00970DBB"/>
    <w:rsid w:val="0097381A"/>
    <w:rsid w:val="009839AF"/>
    <w:rsid w:val="009877AA"/>
    <w:rsid w:val="00992EB9"/>
    <w:rsid w:val="00997E9F"/>
    <w:rsid w:val="009A737D"/>
    <w:rsid w:val="009B0C02"/>
    <w:rsid w:val="009B754B"/>
    <w:rsid w:val="009C5629"/>
    <w:rsid w:val="009C5E90"/>
    <w:rsid w:val="009C71A3"/>
    <w:rsid w:val="009C7F7D"/>
    <w:rsid w:val="009D1773"/>
    <w:rsid w:val="009D493A"/>
    <w:rsid w:val="009E6A87"/>
    <w:rsid w:val="009F3119"/>
    <w:rsid w:val="00A049EB"/>
    <w:rsid w:val="00A05B7E"/>
    <w:rsid w:val="00A158C7"/>
    <w:rsid w:val="00A177F1"/>
    <w:rsid w:val="00A25B61"/>
    <w:rsid w:val="00A313C9"/>
    <w:rsid w:val="00A365F0"/>
    <w:rsid w:val="00A37E34"/>
    <w:rsid w:val="00A639FF"/>
    <w:rsid w:val="00A6463B"/>
    <w:rsid w:val="00A656E4"/>
    <w:rsid w:val="00A71A73"/>
    <w:rsid w:val="00A72ADF"/>
    <w:rsid w:val="00A75159"/>
    <w:rsid w:val="00A75452"/>
    <w:rsid w:val="00A90F28"/>
    <w:rsid w:val="00A91329"/>
    <w:rsid w:val="00A92EE5"/>
    <w:rsid w:val="00AA2199"/>
    <w:rsid w:val="00AA3A38"/>
    <w:rsid w:val="00AA61A8"/>
    <w:rsid w:val="00AB1565"/>
    <w:rsid w:val="00AB200C"/>
    <w:rsid w:val="00AB2785"/>
    <w:rsid w:val="00AC1BE0"/>
    <w:rsid w:val="00AC40DF"/>
    <w:rsid w:val="00AC4A58"/>
    <w:rsid w:val="00AC6E5E"/>
    <w:rsid w:val="00AD135E"/>
    <w:rsid w:val="00AD1F0E"/>
    <w:rsid w:val="00AD3866"/>
    <w:rsid w:val="00AD3DBF"/>
    <w:rsid w:val="00AE0435"/>
    <w:rsid w:val="00AE0DCB"/>
    <w:rsid w:val="00AE41D4"/>
    <w:rsid w:val="00AE5C76"/>
    <w:rsid w:val="00AE730D"/>
    <w:rsid w:val="00AF6D2A"/>
    <w:rsid w:val="00AF7DDD"/>
    <w:rsid w:val="00B0024F"/>
    <w:rsid w:val="00B10816"/>
    <w:rsid w:val="00B11BE8"/>
    <w:rsid w:val="00B14EA0"/>
    <w:rsid w:val="00B154E6"/>
    <w:rsid w:val="00B21802"/>
    <w:rsid w:val="00B25D10"/>
    <w:rsid w:val="00B35242"/>
    <w:rsid w:val="00B35F84"/>
    <w:rsid w:val="00B52330"/>
    <w:rsid w:val="00B557BA"/>
    <w:rsid w:val="00B5628C"/>
    <w:rsid w:val="00B629B6"/>
    <w:rsid w:val="00B647EA"/>
    <w:rsid w:val="00B72FDD"/>
    <w:rsid w:val="00B81B39"/>
    <w:rsid w:val="00B81C1B"/>
    <w:rsid w:val="00B85D5F"/>
    <w:rsid w:val="00B92F19"/>
    <w:rsid w:val="00B93302"/>
    <w:rsid w:val="00B9722C"/>
    <w:rsid w:val="00BA089B"/>
    <w:rsid w:val="00BA0D62"/>
    <w:rsid w:val="00BA5041"/>
    <w:rsid w:val="00BA7BCD"/>
    <w:rsid w:val="00BB13DE"/>
    <w:rsid w:val="00BB166E"/>
    <w:rsid w:val="00BB4210"/>
    <w:rsid w:val="00BC45C7"/>
    <w:rsid w:val="00BC6B0F"/>
    <w:rsid w:val="00BD17E2"/>
    <w:rsid w:val="00BD29F5"/>
    <w:rsid w:val="00BD7322"/>
    <w:rsid w:val="00BE7F06"/>
    <w:rsid w:val="00BF5242"/>
    <w:rsid w:val="00C0276C"/>
    <w:rsid w:val="00C04F32"/>
    <w:rsid w:val="00C145F2"/>
    <w:rsid w:val="00C1644A"/>
    <w:rsid w:val="00C22A00"/>
    <w:rsid w:val="00C2356B"/>
    <w:rsid w:val="00C373E0"/>
    <w:rsid w:val="00C375E8"/>
    <w:rsid w:val="00C53F02"/>
    <w:rsid w:val="00C54CBD"/>
    <w:rsid w:val="00C6189A"/>
    <w:rsid w:val="00C62193"/>
    <w:rsid w:val="00C642B0"/>
    <w:rsid w:val="00C64761"/>
    <w:rsid w:val="00C70668"/>
    <w:rsid w:val="00C7155B"/>
    <w:rsid w:val="00C71EF8"/>
    <w:rsid w:val="00C728E9"/>
    <w:rsid w:val="00C7430F"/>
    <w:rsid w:val="00C74FE6"/>
    <w:rsid w:val="00C77D0E"/>
    <w:rsid w:val="00C8041D"/>
    <w:rsid w:val="00C845F5"/>
    <w:rsid w:val="00CA5A53"/>
    <w:rsid w:val="00CA5BBE"/>
    <w:rsid w:val="00CB03C3"/>
    <w:rsid w:val="00CB0B31"/>
    <w:rsid w:val="00CB724F"/>
    <w:rsid w:val="00CC44B7"/>
    <w:rsid w:val="00CC6EFC"/>
    <w:rsid w:val="00CD58F8"/>
    <w:rsid w:val="00CE1AE1"/>
    <w:rsid w:val="00CF089D"/>
    <w:rsid w:val="00CF0E43"/>
    <w:rsid w:val="00CF107F"/>
    <w:rsid w:val="00CF2A9A"/>
    <w:rsid w:val="00CF5856"/>
    <w:rsid w:val="00CF5BE3"/>
    <w:rsid w:val="00D00A39"/>
    <w:rsid w:val="00D16229"/>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500"/>
    <w:rsid w:val="00DA5C5C"/>
    <w:rsid w:val="00DB1985"/>
    <w:rsid w:val="00DB213C"/>
    <w:rsid w:val="00DC598C"/>
    <w:rsid w:val="00DD2DF3"/>
    <w:rsid w:val="00DD3B65"/>
    <w:rsid w:val="00DE23CE"/>
    <w:rsid w:val="00DE2FDE"/>
    <w:rsid w:val="00DF4415"/>
    <w:rsid w:val="00DF6BC6"/>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55A5"/>
    <w:rsid w:val="00EB1228"/>
    <w:rsid w:val="00ED3D2B"/>
    <w:rsid w:val="00EE263E"/>
    <w:rsid w:val="00EE26AB"/>
    <w:rsid w:val="00EE3BBC"/>
    <w:rsid w:val="00EF190F"/>
    <w:rsid w:val="00F1257A"/>
    <w:rsid w:val="00F13FDD"/>
    <w:rsid w:val="00F23847"/>
    <w:rsid w:val="00F33BD1"/>
    <w:rsid w:val="00F34EB1"/>
    <w:rsid w:val="00F36729"/>
    <w:rsid w:val="00F36CC2"/>
    <w:rsid w:val="00F417BB"/>
    <w:rsid w:val="00F43F8E"/>
    <w:rsid w:val="00F51C8D"/>
    <w:rsid w:val="00F56F9A"/>
    <w:rsid w:val="00F602B0"/>
    <w:rsid w:val="00F61395"/>
    <w:rsid w:val="00F651F5"/>
    <w:rsid w:val="00F727CE"/>
    <w:rsid w:val="00F737FE"/>
    <w:rsid w:val="00F90FCC"/>
    <w:rsid w:val="00F91518"/>
    <w:rsid w:val="00F95E33"/>
    <w:rsid w:val="00FB39DC"/>
    <w:rsid w:val="00FC02CC"/>
    <w:rsid w:val="00FC45EA"/>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8E489F"/>
  <w15:docId w15:val="{E1B85762-4267-462C-B9AF-2F82CEF6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E3F2E"/>
    <w:rPr>
      <w:sz w:val="16"/>
      <w:szCs w:val="16"/>
    </w:rPr>
  </w:style>
  <w:style w:type="character" w:customStyle="1" w:styleId="BodyText3Char">
    <w:name w:val="Body Text 3 Char"/>
    <w:basedOn w:val="DefaultParagraphFont"/>
    <w:link w:val="BodyText3"/>
    <w:rsid w:val="002E3F2E"/>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0E834AD437485C84E6E851D0A03445"/>
        <w:category>
          <w:name w:val="General"/>
          <w:gallery w:val="placeholder"/>
        </w:category>
        <w:types>
          <w:type w:val="bbPlcHdr"/>
        </w:types>
        <w:behaviors>
          <w:behavior w:val="content"/>
        </w:behaviors>
        <w:guid w:val="{673C5577-B371-490A-8CEE-38FF691CBE1E}"/>
      </w:docPartPr>
      <w:docPartBody>
        <w:p w:rsidR="009A61C2" w:rsidRDefault="00345137">
          <w:pPr>
            <w:pStyle w:val="E30E834AD437485C84E6E851D0A03445"/>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137"/>
    <w:rsid w:val="00345137"/>
    <w:rsid w:val="004351C8"/>
    <w:rsid w:val="005C1975"/>
    <w:rsid w:val="007B7AB9"/>
    <w:rsid w:val="007C7BD8"/>
    <w:rsid w:val="00935C2F"/>
    <w:rsid w:val="009A61C2"/>
    <w:rsid w:val="00C60AB3"/>
    <w:rsid w:val="00C65438"/>
    <w:rsid w:val="00E371A0"/>
    <w:rsid w:val="00EF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0E834AD437485C84E6E851D0A03445">
    <w:name w:val="E30E834AD437485C84E6E851D0A03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932CBDD7-4D97-45E0-A48B-5C0AF3607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Module Design Document Guidelines</vt:lpstr>
    </vt:vector>
  </TitlesOfParts>
  <Company>Nexteer Automotive</Company>
  <LinksUpToDate>false</LinksUpToDate>
  <CharactersWithSpaces>12412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 Guidelines</dc:title>
  <dc:creator>Michael Story</dc:creator>
  <cp:lastModifiedBy>Avinash James</cp:lastModifiedBy>
  <cp:revision>34</cp:revision>
  <cp:lastPrinted>2014-12-17T17:01:00Z</cp:lastPrinted>
  <dcterms:created xsi:type="dcterms:W3CDTF">2015-07-15T18:09:00Z</dcterms:created>
  <dcterms:modified xsi:type="dcterms:W3CDTF">2018-03-02T02:50:00Z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EA4 01.00.01</vt:lpwstr>
  </property>
  <property fmtid="{D5CDD505-2E9C-101B-9397-08002B2CF9AE}" pid="3" name="Template Version">
    <vt:lpwstr>01.00.02</vt:lpwstr>
  </property>
  <property fmtid="{D5CDD505-2E9C-101B-9397-08002B2CF9AE}" pid="4" name="Release Date">
    <vt:lpwstr>July 15,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