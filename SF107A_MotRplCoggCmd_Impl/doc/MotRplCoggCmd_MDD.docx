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b/>
          <w:sz w:val="48"/>
          <w:szCs w:val="48"/>
        </w:rPr>
        <w:alias w:val="Title"/>
        <w:tag w:val=""/>
        <w:id w:val="-74908585"/>
        <w:placeholder>
          <w:docPart w:val="DEB329B8CBC042ACAD5F4A23440ACBBD"/>
        </w:placeholder>
        <w:dataBinding w:prefixMappings="xmlns:ns0='http://purl.org/dc/elements/1.1/' xmlns:ns1='http://schemas.openxmlformats.org/package/2006/metadata/core-properties' " w:xpath="/ns1:coreProperties[1]/ns0:title[1]" w:storeItemID="{6C3C8BC8-F283-45AE-878A-BAB7291924A1}"/>
        <w:text/>
      </w:sdtPr>
      <w:sdtEndPr/>
      <w:sdtContent>
        <w:p w:rsidR="00947A9A" w:rsidRDefault="00D229A6" w:rsidP="00665E4E">
          <w:pPr>
            <w:tabs>
              <w:tab w:val="left" w:pos="4320"/>
              <w:tab w:val="left" w:pos="8640"/>
            </w:tabs>
            <w:spacing w:before="1440" w:after="600"/>
            <w:jc w:val="center"/>
            <w:rPr>
              <w:b/>
              <w:sz w:val="48"/>
              <w:szCs w:val="48"/>
            </w:rPr>
          </w:pPr>
          <w:r>
            <w:rPr>
              <w:b/>
              <w:sz w:val="48"/>
              <w:szCs w:val="48"/>
            </w:rPr>
            <w:t>Module Design Document</w:t>
          </w:r>
        </w:p>
      </w:sdtContent>
    </w:sdt>
    <w:p w:rsidR="00D229A6" w:rsidRPr="00D229A6" w:rsidRDefault="00D229A6" w:rsidP="00D229A6">
      <w:pPr>
        <w:tabs>
          <w:tab w:val="left" w:pos="4320"/>
          <w:tab w:val="left" w:pos="8640"/>
        </w:tabs>
        <w:spacing w:after="0"/>
        <w:jc w:val="center"/>
        <w:rPr>
          <w:rFonts w:cs="Calibri"/>
          <w:b/>
          <w:sz w:val="48"/>
          <w:szCs w:val="48"/>
        </w:rPr>
      </w:pPr>
      <w:r w:rsidRPr="00D229A6">
        <w:rPr>
          <w:rFonts w:cs="Calibri"/>
          <w:b/>
          <w:sz w:val="48"/>
          <w:szCs w:val="48"/>
        </w:rPr>
        <w:t>For</w:t>
      </w:r>
    </w:p>
    <w:p w:rsidR="00D229A6" w:rsidRDefault="007C4A1B" w:rsidP="007E0373">
      <w:pPr>
        <w:tabs>
          <w:tab w:val="left" w:pos="4320"/>
          <w:tab w:val="left" w:pos="8640"/>
        </w:tabs>
        <w:spacing w:before="120" w:after="360"/>
        <w:jc w:val="center"/>
        <w:rPr>
          <w:b/>
          <w:sz w:val="36"/>
        </w:rPr>
      </w:pPr>
      <w:r>
        <w:rPr>
          <w:rFonts w:cs="Calibri"/>
          <w:b/>
          <w:sz w:val="48"/>
          <w:szCs w:val="48"/>
        </w:rPr>
        <w:fldChar w:fldCharType="begin"/>
      </w:r>
      <w:r>
        <w:rPr>
          <w:rFonts w:cs="Calibri"/>
          <w:b/>
          <w:sz w:val="48"/>
          <w:szCs w:val="48"/>
        </w:rPr>
        <w:instrText xml:space="preserve"> DOCPROPERTY  "Document Version"  \* MERGEFORMAT </w:instrText>
      </w:r>
      <w:r>
        <w:rPr>
          <w:rFonts w:cs="Calibri"/>
          <w:b/>
          <w:sz w:val="48"/>
          <w:szCs w:val="48"/>
        </w:rPr>
        <w:fldChar w:fldCharType="separate"/>
      </w:r>
      <w:r w:rsidR="00C81EBC">
        <w:rPr>
          <w:rFonts w:cs="Calibri"/>
          <w:b/>
          <w:sz w:val="48"/>
          <w:szCs w:val="48"/>
        </w:rPr>
        <w:t>MotRplCoggCmd</w:t>
      </w:r>
      <w:r>
        <w:rPr>
          <w:rFonts w:cs="Calibri"/>
          <w:b/>
          <w:sz w:val="48"/>
          <w:szCs w:val="48"/>
        </w:rPr>
        <w:fldChar w:fldCharType="end"/>
      </w:r>
    </w:p>
    <w:p w:rsidR="005E61CD" w:rsidRPr="007E0373" w:rsidRDefault="005E61CD" w:rsidP="007E0373">
      <w:pPr>
        <w:tabs>
          <w:tab w:val="left" w:pos="4320"/>
          <w:tab w:val="left" w:pos="8640"/>
        </w:tabs>
        <w:spacing w:before="120" w:after="360"/>
        <w:jc w:val="center"/>
        <w:rPr>
          <w:b/>
          <w:sz w:val="36"/>
        </w:rPr>
      </w:pPr>
    </w:p>
    <w:p w:rsidR="005E61CD" w:rsidRPr="007E0373" w:rsidRDefault="005E61CD" w:rsidP="007E0373">
      <w:pPr>
        <w:tabs>
          <w:tab w:val="left" w:pos="4320"/>
          <w:tab w:val="left" w:pos="8640"/>
        </w:tabs>
        <w:spacing w:before="120" w:after="360"/>
        <w:jc w:val="center"/>
        <w:rPr>
          <w:b/>
          <w:sz w:val="36"/>
        </w:rPr>
      </w:pPr>
      <w:del w:id="0" w:author="Avinash James" w:date="2017-03-23T14:32:00Z">
        <w:r w:rsidRPr="007E0373" w:rsidDel="009C7096">
          <w:rPr>
            <w:b/>
            <w:sz w:val="36"/>
          </w:rPr>
          <w:fldChar w:fldCharType="begin"/>
        </w:r>
        <w:r w:rsidRPr="007E0373" w:rsidDel="009C7096">
          <w:rPr>
            <w:b/>
            <w:sz w:val="36"/>
          </w:rPr>
          <w:delInstrText xml:space="preserve"> DOCPROPERTY  "Release Date"  \* MERGEFORMAT </w:delInstrText>
        </w:r>
        <w:r w:rsidRPr="007E0373" w:rsidDel="009C7096">
          <w:rPr>
            <w:b/>
            <w:sz w:val="36"/>
          </w:rPr>
          <w:fldChar w:fldCharType="separate"/>
        </w:r>
        <w:r w:rsidR="007F362B" w:rsidDel="009C7096">
          <w:rPr>
            <w:b/>
            <w:sz w:val="36"/>
          </w:rPr>
          <w:delText>Feb 9</w:delText>
        </w:r>
        <w:r w:rsidR="00EB18A2" w:rsidDel="009C7096">
          <w:rPr>
            <w:b/>
            <w:sz w:val="36"/>
          </w:rPr>
          <w:delText>, 201</w:delText>
        </w:r>
        <w:r w:rsidR="007F362B" w:rsidDel="009C7096">
          <w:rPr>
            <w:b/>
            <w:sz w:val="36"/>
          </w:rPr>
          <w:delText>6</w:delText>
        </w:r>
        <w:r w:rsidRPr="007E0373" w:rsidDel="009C7096">
          <w:rPr>
            <w:b/>
            <w:sz w:val="36"/>
          </w:rPr>
          <w:fldChar w:fldCharType="end"/>
        </w:r>
      </w:del>
      <w:ins w:id="1" w:author="Avinash James" w:date="2017-03-23T14:32:00Z">
        <w:r w:rsidR="009C7096" w:rsidRPr="007E0373">
          <w:rPr>
            <w:b/>
            <w:sz w:val="36"/>
          </w:rPr>
          <w:fldChar w:fldCharType="begin"/>
        </w:r>
        <w:r w:rsidR="009C7096" w:rsidRPr="007E0373">
          <w:rPr>
            <w:b/>
            <w:sz w:val="36"/>
          </w:rPr>
          <w:instrText xml:space="preserve"> DOCPROPERTY  "Release Date"  \* MERGEFORMAT </w:instrText>
        </w:r>
        <w:r w:rsidR="009C7096" w:rsidRPr="007E0373">
          <w:rPr>
            <w:b/>
            <w:sz w:val="36"/>
          </w:rPr>
          <w:fldChar w:fldCharType="separate"/>
        </w:r>
        <w:r w:rsidR="009C7096">
          <w:rPr>
            <w:b/>
            <w:sz w:val="36"/>
          </w:rPr>
          <w:t>Mar 23, 2017</w:t>
        </w:r>
        <w:r w:rsidR="009C7096" w:rsidRPr="007E0373">
          <w:rPr>
            <w:b/>
            <w:sz w:val="36"/>
          </w:rPr>
          <w:fldChar w:fldCharType="end"/>
        </w:r>
      </w:ins>
    </w:p>
    <w:p w:rsidR="00B81C1B" w:rsidRPr="00A158C7" w:rsidRDefault="00B81C1B" w:rsidP="007E0373">
      <w:pPr>
        <w:tabs>
          <w:tab w:val="left" w:pos="4320"/>
          <w:tab w:val="left" w:pos="8640"/>
        </w:tabs>
        <w:spacing w:before="960"/>
        <w:jc w:val="center"/>
        <w:rPr>
          <w:b/>
          <w:sz w:val="24"/>
        </w:rPr>
      </w:pPr>
      <w:r w:rsidRPr="00A158C7">
        <w:rPr>
          <w:b/>
          <w:sz w:val="24"/>
        </w:rPr>
        <w:t>Prepared For:</w:t>
      </w:r>
    </w:p>
    <w:p w:rsidR="00AA61A8" w:rsidRPr="00A158C7" w:rsidRDefault="00F43F8E" w:rsidP="00DE23CE">
      <w:pPr>
        <w:tabs>
          <w:tab w:val="left" w:pos="4320"/>
          <w:tab w:val="left" w:pos="8640"/>
        </w:tabs>
        <w:jc w:val="center"/>
        <w:rPr>
          <w:b/>
          <w:sz w:val="24"/>
        </w:rPr>
      </w:pPr>
      <w:r>
        <w:rPr>
          <w:b/>
          <w:sz w:val="24"/>
        </w:rPr>
        <w:fldChar w:fldCharType="begin"/>
      </w:r>
      <w:r>
        <w:rPr>
          <w:b/>
          <w:sz w:val="24"/>
        </w:rPr>
        <w:instrText xml:space="preserve"> DOCPROPERTY  "Prepared for Group"  \* MERGEFORMAT </w:instrText>
      </w:r>
      <w:r>
        <w:rPr>
          <w:b/>
          <w:sz w:val="24"/>
        </w:rPr>
        <w:fldChar w:fldCharType="separate"/>
      </w:r>
      <w:r w:rsidR="00EB18A2">
        <w:rPr>
          <w:b/>
          <w:sz w:val="24"/>
        </w:rPr>
        <w:t>Software Engineering</w:t>
      </w:r>
      <w:r>
        <w:rPr>
          <w:b/>
          <w:sz w:val="24"/>
        </w:rPr>
        <w:fldChar w:fldCharType="end"/>
      </w:r>
    </w:p>
    <w:p w:rsidR="00DE23CE" w:rsidRPr="00A158C7" w:rsidRDefault="007E0373" w:rsidP="00DE23CE">
      <w:pPr>
        <w:tabs>
          <w:tab w:val="left" w:pos="4320"/>
          <w:tab w:val="left" w:pos="8640"/>
        </w:tabs>
        <w:jc w:val="center"/>
        <w:rPr>
          <w:b/>
          <w:sz w:val="24"/>
        </w:rPr>
      </w:pPr>
      <w:r>
        <w:rPr>
          <w:b/>
          <w:sz w:val="24"/>
        </w:rPr>
        <w:fldChar w:fldCharType="begin"/>
      </w:r>
      <w:r>
        <w:rPr>
          <w:b/>
          <w:sz w:val="24"/>
        </w:rPr>
        <w:instrText xml:space="preserve"> DOCPROPERTY  Company  \* MERGEFORMAT </w:instrText>
      </w:r>
      <w:r>
        <w:rPr>
          <w:b/>
          <w:sz w:val="24"/>
        </w:rPr>
        <w:fldChar w:fldCharType="separate"/>
      </w:r>
      <w:r w:rsidR="00EB18A2">
        <w:rPr>
          <w:b/>
          <w:sz w:val="24"/>
        </w:rPr>
        <w:t>Nexteer Automotive</w:t>
      </w:r>
      <w:r>
        <w:rPr>
          <w:b/>
          <w:sz w:val="24"/>
        </w:rPr>
        <w:fldChar w:fldCharType="end"/>
      </w:r>
      <w:r>
        <w:rPr>
          <w:b/>
          <w:sz w:val="24"/>
        </w:rPr>
        <w:t>,</w:t>
      </w:r>
    </w:p>
    <w:p w:rsidR="007E0373" w:rsidRDefault="007E0373">
      <w:pPr>
        <w:tabs>
          <w:tab w:val="left" w:pos="4320"/>
          <w:tab w:val="left" w:pos="8640"/>
        </w:tabs>
        <w:jc w:val="center"/>
        <w:rPr>
          <w:b/>
          <w:sz w:val="24"/>
        </w:rPr>
      </w:pPr>
      <w:r>
        <w:rPr>
          <w:b/>
          <w:sz w:val="24"/>
        </w:rPr>
        <w:fldChar w:fldCharType="begin"/>
      </w:r>
      <w:r>
        <w:rPr>
          <w:b/>
          <w:sz w:val="24"/>
        </w:rPr>
        <w:instrText xml:space="preserve"> DOCPROPERTY  Location  \* MERGEFORMAT </w:instrText>
      </w:r>
      <w:r>
        <w:rPr>
          <w:b/>
          <w:sz w:val="24"/>
        </w:rPr>
        <w:fldChar w:fldCharType="separate"/>
      </w:r>
      <w:r w:rsidR="00EB18A2">
        <w:rPr>
          <w:b/>
          <w:sz w:val="24"/>
        </w:rPr>
        <w:t>Saginaw, MI, USA</w:t>
      </w:r>
      <w:r>
        <w:rPr>
          <w:b/>
          <w:sz w:val="24"/>
        </w:rPr>
        <w:fldChar w:fldCharType="end"/>
      </w:r>
    </w:p>
    <w:p w:rsidR="00B81C1B" w:rsidRPr="00A158C7" w:rsidRDefault="00B81C1B" w:rsidP="007E0373">
      <w:pPr>
        <w:tabs>
          <w:tab w:val="left" w:pos="4320"/>
          <w:tab w:val="left" w:pos="8640"/>
        </w:tabs>
        <w:spacing w:before="960"/>
        <w:jc w:val="center"/>
        <w:rPr>
          <w:b/>
          <w:sz w:val="24"/>
        </w:rPr>
      </w:pPr>
      <w:r w:rsidRPr="00A158C7">
        <w:rPr>
          <w:b/>
          <w:sz w:val="24"/>
        </w:rPr>
        <w:t xml:space="preserve">Prepared By: </w:t>
      </w:r>
    </w:p>
    <w:p w:rsidR="008602D2" w:rsidRDefault="008602D2" w:rsidP="0091328D">
      <w:pPr>
        <w:tabs>
          <w:tab w:val="left" w:pos="4320"/>
          <w:tab w:val="left" w:pos="8640"/>
        </w:tabs>
        <w:jc w:val="center"/>
        <w:rPr>
          <w:b/>
          <w:sz w:val="24"/>
        </w:rPr>
      </w:pPr>
      <w:del w:id="2" w:author="Avinash James" w:date="2017-03-23T14:31:00Z">
        <w:r w:rsidDel="00926639">
          <w:rPr>
            <w:b/>
            <w:sz w:val="24"/>
          </w:rPr>
          <w:delText>Selva Sengottaiyan</w:delText>
        </w:r>
      </w:del>
      <w:ins w:id="3" w:author="Avinash James" w:date="2017-03-23T14:31:00Z">
        <w:r w:rsidR="00926639">
          <w:rPr>
            <w:b/>
            <w:sz w:val="24"/>
          </w:rPr>
          <w:t xml:space="preserve">Software </w:t>
        </w:r>
      </w:ins>
      <w:ins w:id="4" w:author="Avinash James" w:date="2017-03-23T14:32:00Z">
        <w:r w:rsidR="00926639">
          <w:rPr>
            <w:b/>
            <w:sz w:val="24"/>
          </w:rPr>
          <w:t>Engineering</w:t>
        </w:r>
      </w:ins>
    </w:p>
    <w:p w:rsidR="0091328D" w:rsidRPr="00A158C7" w:rsidRDefault="007E0373" w:rsidP="0091328D">
      <w:pPr>
        <w:tabs>
          <w:tab w:val="left" w:pos="4320"/>
          <w:tab w:val="left" w:pos="8640"/>
        </w:tabs>
        <w:jc w:val="center"/>
        <w:rPr>
          <w:b/>
          <w:sz w:val="24"/>
        </w:rPr>
      </w:pPr>
      <w:r>
        <w:rPr>
          <w:b/>
          <w:sz w:val="24"/>
        </w:rPr>
        <w:fldChar w:fldCharType="begin"/>
      </w:r>
      <w:r>
        <w:rPr>
          <w:b/>
          <w:sz w:val="24"/>
        </w:rPr>
        <w:instrText xml:space="preserve"> DOCPROPERTY  Company  \* MERGEFORMAT </w:instrText>
      </w:r>
      <w:r>
        <w:rPr>
          <w:b/>
          <w:sz w:val="24"/>
        </w:rPr>
        <w:fldChar w:fldCharType="separate"/>
      </w:r>
      <w:r w:rsidR="00EB18A2">
        <w:rPr>
          <w:b/>
          <w:sz w:val="24"/>
        </w:rPr>
        <w:t>Nexteer Automotive</w:t>
      </w:r>
      <w:r>
        <w:rPr>
          <w:b/>
          <w:sz w:val="24"/>
        </w:rPr>
        <w:fldChar w:fldCharType="end"/>
      </w:r>
      <w:r w:rsidR="00A365F0" w:rsidRPr="00A158C7">
        <w:rPr>
          <w:b/>
          <w:sz w:val="24"/>
        </w:rPr>
        <w:t>,</w:t>
      </w:r>
    </w:p>
    <w:p w:rsidR="007F362B" w:rsidRPr="006C2D7D" w:rsidRDefault="007E0373" w:rsidP="007F362B">
      <w:pPr>
        <w:tabs>
          <w:tab w:val="left" w:pos="4320"/>
          <w:tab w:val="left" w:pos="8640"/>
        </w:tabs>
        <w:jc w:val="center"/>
        <w:rPr>
          <w:b/>
          <w:sz w:val="28"/>
          <w:szCs w:val="28"/>
          <w:u w:val="single"/>
        </w:rPr>
      </w:pPr>
      <w:r>
        <w:rPr>
          <w:b/>
          <w:sz w:val="24"/>
        </w:rPr>
        <w:fldChar w:fldCharType="begin"/>
      </w:r>
      <w:r>
        <w:rPr>
          <w:b/>
          <w:sz w:val="24"/>
        </w:rPr>
        <w:instrText xml:space="preserve"> DOCPROPERTY  Location  \* MERGEFORMAT </w:instrText>
      </w:r>
      <w:r>
        <w:rPr>
          <w:b/>
          <w:sz w:val="24"/>
        </w:rPr>
        <w:fldChar w:fldCharType="separate"/>
      </w:r>
      <w:r w:rsidR="00EB18A2">
        <w:rPr>
          <w:b/>
          <w:sz w:val="24"/>
        </w:rPr>
        <w:t>Saginaw, MI, USA</w:t>
      </w:r>
      <w:r>
        <w:rPr>
          <w:b/>
          <w:sz w:val="24"/>
        </w:rPr>
        <w:fldChar w:fldCharType="end"/>
      </w:r>
      <w:r w:rsidR="00B81C1B" w:rsidRPr="00A158C7">
        <w:rPr>
          <w:b/>
          <w:sz w:val="23"/>
        </w:rPr>
        <w:br w:type="page"/>
      </w:r>
      <w:bookmarkStart w:id="5" w:name="_Toc348792978"/>
      <w:bookmarkStart w:id="6" w:name="_Toc348793074"/>
      <w:bookmarkStart w:id="7" w:name="_Toc348793965"/>
      <w:bookmarkStart w:id="8" w:name="_Toc349459173"/>
      <w:bookmarkStart w:id="9" w:name="_Toc349621609"/>
      <w:r w:rsidR="007F362B">
        <w:rPr>
          <w:b/>
          <w:sz w:val="28"/>
          <w:szCs w:val="28"/>
          <w:u w:val="single"/>
        </w:rPr>
        <w:lastRenderedPageBreak/>
        <w:t>Change</w:t>
      </w:r>
      <w:r w:rsidR="007F362B" w:rsidRPr="006C2D7D">
        <w:rPr>
          <w:b/>
          <w:sz w:val="28"/>
          <w:szCs w:val="28"/>
          <w:u w:val="single"/>
        </w:rPr>
        <w:t xml:space="preserve"> History</w:t>
      </w: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20"/>
        <w:gridCol w:w="2520"/>
        <w:gridCol w:w="2160"/>
        <w:gridCol w:w="1440"/>
      </w:tblGrid>
      <w:tr w:rsidR="007F362B" w:rsidRPr="00AA38E8" w:rsidTr="005A2CDF">
        <w:tc>
          <w:tcPr>
            <w:tcW w:w="2520" w:type="dxa"/>
          </w:tcPr>
          <w:p w:rsidR="007F362B" w:rsidRPr="00AA38E8" w:rsidRDefault="007F362B" w:rsidP="005A2CDF">
            <w:pPr>
              <w:jc w:val="center"/>
              <w:rPr>
                <w:rFonts w:cs="Calibri"/>
                <w:b/>
              </w:rPr>
            </w:pPr>
            <w:r w:rsidRPr="00AA38E8">
              <w:rPr>
                <w:rFonts w:cs="Calibri"/>
                <w:b/>
              </w:rPr>
              <w:t>Version</w:t>
            </w:r>
          </w:p>
        </w:tc>
        <w:tc>
          <w:tcPr>
            <w:tcW w:w="2520" w:type="dxa"/>
          </w:tcPr>
          <w:p w:rsidR="007F362B" w:rsidRPr="00AA38E8" w:rsidRDefault="007F362B" w:rsidP="005A2CDF">
            <w:pPr>
              <w:jc w:val="center"/>
              <w:rPr>
                <w:rFonts w:cs="Calibri"/>
                <w:b/>
              </w:rPr>
            </w:pPr>
            <w:r w:rsidRPr="00AA38E8">
              <w:rPr>
                <w:rFonts w:cs="Calibri"/>
                <w:b/>
              </w:rPr>
              <w:t>Description</w:t>
            </w:r>
          </w:p>
        </w:tc>
        <w:tc>
          <w:tcPr>
            <w:tcW w:w="2160" w:type="dxa"/>
          </w:tcPr>
          <w:p w:rsidR="007F362B" w:rsidRPr="00AA38E8" w:rsidRDefault="007F362B" w:rsidP="005A2CDF">
            <w:pPr>
              <w:jc w:val="center"/>
              <w:rPr>
                <w:rFonts w:cs="Calibri"/>
                <w:b/>
              </w:rPr>
            </w:pPr>
            <w:r w:rsidRPr="00AA38E8">
              <w:rPr>
                <w:rFonts w:cs="Calibri"/>
                <w:b/>
              </w:rPr>
              <w:t>Author</w:t>
            </w:r>
          </w:p>
        </w:tc>
        <w:tc>
          <w:tcPr>
            <w:tcW w:w="1440" w:type="dxa"/>
          </w:tcPr>
          <w:p w:rsidR="007F362B" w:rsidRPr="00AA38E8" w:rsidRDefault="007F362B" w:rsidP="005A2CDF">
            <w:pPr>
              <w:jc w:val="center"/>
              <w:rPr>
                <w:rFonts w:cs="Calibri"/>
                <w:b/>
              </w:rPr>
            </w:pPr>
            <w:r w:rsidRPr="00AA38E8">
              <w:rPr>
                <w:rFonts w:cs="Calibri"/>
                <w:b/>
              </w:rPr>
              <w:t>Date</w:t>
            </w:r>
          </w:p>
        </w:tc>
      </w:tr>
      <w:tr w:rsidR="007F362B" w:rsidRPr="00AA38E8" w:rsidTr="005A2CDF">
        <w:tc>
          <w:tcPr>
            <w:tcW w:w="2520" w:type="dxa"/>
          </w:tcPr>
          <w:p w:rsidR="007F362B" w:rsidRPr="00AA38E8" w:rsidRDefault="007F362B" w:rsidP="005A2CDF">
            <w:pPr>
              <w:rPr>
                <w:rFonts w:cs="Calibri"/>
              </w:rPr>
            </w:pPr>
            <w:r>
              <w:rPr>
                <w:rFonts w:cs="Calibri"/>
              </w:rPr>
              <w:t>1</w:t>
            </w:r>
          </w:p>
        </w:tc>
        <w:tc>
          <w:tcPr>
            <w:tcW w:w="2520" w:type="dxa"/>
          </w:tcPr>
          <w:p w:rsidR="007F362B" w:rsidRPr="00AA38E8" w:rsidRDefault="007F362B" w:rsidP="005A2CDF">
            <w:pPr>
              <w:rPr>
                <w:rFonts w:cs="Calibri"/>
              </w:rPr>
            </w:pPr>
            <w:r>
              <w:rPr>
                <w:rFonts w:cs="Calibri"/>
              </w:rPr>
              <w:t>Initial Version</w:t>
            </w:r>
          </w:p>
        </w:tc>
        <w:tc>
          <w:tcPr>
            <w:tcW w:w="2160" w:type="dxa"/>
          </w:tcPr>
          <w:p w:rsidR="007F362B" w:rsidRPr="00AA38E8" w:rsidRDefault="007F362B" w:rsidP="005A2CDF">
            <w:pPr>
              <w:rPr>
                <w:rFonts w:cs="Calibri"/>
              </w:rPr>
            </w:pPr>
            <w:r>
              <w:rPr>
                <w:rFonts w:cs="Calibri"/>
              </w:rPr>
              <w:t>Selva Sengottaiyan</w:t>
            </w:r>
          </w:p>
        </w:tc>
        <w:tc>
          <w:tcPr>
            <w:tcW w:w="1440" w:type="dxa"/>
          </w:tcPr>
          <w:p w:rsidR="007F362B" w:rsidRPr="00AA38E8" w:rsidRDefault="007F362B" w:rsidP="007F362B">
            <w:pPr>
              <w:rPr>
                <w:rFonts w:cs="Calibri"/>
              </w:rPr>
            </w:pPr>
            <w:r>
              <w:rPr>
                <w:rFonts w:cs="Calibri"/>
              </w:rPr>
              <w:t>09-Feb-2016</w:t>
            </w:r>
          </w:p>
        </w:tc>
      </w:tr>
      <w:tr w:rsidR="00DD2196" w:rsidRPr="00AA38E8" w:rsidTr="005A2CDF">
        <w:trPr>
          <w:ins w:id="10" w:author="Avinash James" w:date="2017-03-23T14:32:00Z"/>
        </w:trPr>
        <w:tc>
          <w:tcPr>
            <w:tcW w:w="2520" w:type="dxa"/>
          </w:tcPr>
          <w:p w:rsidR="00DD2196" w:rsidRDefault="00DD2196" w:rsidP="005A2CDF">
            <w:pPr>
              <w:rPr>
                <w:ins w:id="11" w:author="Avinash James" w:date="2017-03-23T14:32:00Z"/>
                <w:rFonts w:cs="Calibri"/>
              </w:rPr>
            </w:pPr>
            <w:ins w:id="12" w:author="Avinash James" w:date="2017-03-23T14:32:00Z">
              <w:r>
                <w:rPr>
                  <w:rFonts w:cs="Calibri"/>
                </w:rPr>
                <w:t>2</w:t>
              </w:r>
            </w:ins>
          </w:p>
        </w:tc>
        <w:tc>
          <w:tcPr>
            <w:tcW w:w="2520" w:type="dxa"/>
          </w:tcPr>
          <w:p w:rsidR="00DD2196" w:rsidRDefault="00DD2196" w:rsidP="005A2CDF">
            <w:pPr>
              <w:rPr>
                <w:ins w:id="13" w:author="Avinash James" w:date="2017-03-23T14:32:00Z"/>
                <w:rFonts w:cs="Calibri"/>
              </w:rPr>
            </w:pPr>
            <w:ins w:id="14" w:author="Avinash James" w:date="2017-03-23T14:32:00Z">
              <w:r>
                <w:rPr>
                  <w:rFonts w:cs="Calibri"/>
                </w:rPr>
                <w:t>Updated Unit Test consideration</w:t>
              </w:r>
            </w:ins>
          </w:p>
        </w:tc>
        <w:tc>
          <w:tcPr>
            <w:tcW w:w="2160" w:type="dxa"/>
          </w:tcPr>
          <w:p w:rsidR="00DD2196" w:rsidRDefault="0083758F" w:rsidP="005A2CDF">
            <w:pPr>
              <w:rPr>
                <w:ins w:id="15" w:author="Avinash James" w:date="2017-03-23T14:32:00Z"/>
                <w:rFonts w:cs="Calibri"/>
              </w:rPr>
            </w:pPr>
            <w:ins w:id="16" w:author="Avinash James" w:date="2017-03-23T14:32:00Z">
              <w:r>
                <w:rPr>
                  <w:rFonts w:cs="Calibri"/>
                </w:rPr>
                <w:t>Avinash James</w:t>
              </w:r>
            </w:ins>
          </w:p>
        </w:tc>
        <w:tc>
          <w:tcPr>
            <w:tcW w:w="1440" w:type="dxa"/>
          </w:tcPr>
          <w:p w:rsidR="00DD2196" w:rsidRDefault="0083758F" w:rsidP="007F362B">
            <w:pPr>
              <w:rPr>
                <w:ins w:id="17" w:author="Avinash James" w:date="2017-03-23T14:32:00Z"/>
                <w:rFonts w:cs="Calibri"/>
              </w:rPr>
            </w:pPr>
            <w:ins w:id="18" w:author="Avinash James" w:date="2017-03-23T14:32:00Z">
              <w:r>
                <w:rPr>
                  <w:rFonts w:cs="Calibri"/>
                </w:rPr>
                <w:t>23-Mar-2017</w:t>
              </w:r>
            </w:ins>
          </w:p>
        </w:tc>
      </w:tr>
    </w:tbl>
    <w:p w:rsidR="007F362B" w:rsidRPr="0060359A" w:rsidRDefault="007F362B" w:rsidP="007F362B">
      <w:pPr>
        <w:tabs>
          <w:tab w:val="left" w:pos="4320"/>
          <w:tab w:val="left" w:pos="8640"/>
        </w:tabs>
        <w:jc w:val="center"/>
        <w:rPr>
          <w:b/>
          <w:sz w:val="28"/>
          <w:szCs w:val="28"/>
        </w:rPr>
      </w:pPr>
      <w:r w:rsidRPr="0060359A">
        <w:rPr>
          <w:b/>
          <w:sz w:val="28"/>
          <w:szCs w:val="28"/>
        </w:rPr>
        <w:t xml:space="preserve"> </w:t>
      </w:r>
    </w:p>
    <w:p w:rsidR="00EE3BBC" w:rsidRPr="0060359A" w:rsidRDefault="00EE3BBC">
      <w:pPr>
        <w:spacing w:after="0"/>
        <w:rPr>
          <w:b/>
          <w:sz w:val="28"/>
          <w:szCs w:val="28"/>
        </w:rPr>
      </w:pPr>
      <w:r w:rsidRPr="0060359A">
        <w:rPr>
          <w:b/>
          <w:sz w:val="28"/>
          <w:szCs w:val="28"/>
        </w:rPr>
        <w:br w:type="page"/>
      </w:r>
    </w:p>
    <w:p w:rsidR="0060359A" w:rsidRDefault="0060359A">
      <w:pPr>
        <w:spacing w:after="0"/>
        <w:rPr>
          <w:b/>
          <w:sz w:val="28"/>
          <w:szCs w:val="28"/>
          <w:u w:val="single"/>
        </w:rPr>
      </w:pPr>
    </w:p>
    <w:p w:rsidR="0093198F" w:rsidRDefault="00891F29" w:rsidP="00E16D14">
      <w:pPr>
        <w:jc w:val="center"/>
        <w:rPr>
          <w:noProof/>
        </w:rPr>
      </w:pPr>
      <w:r w:rsidRPr="00C728E9">
        <w:rPr>
          <w:b/>
          <w:sz w:val="32"/>
          <w:szCs w:val="32"/>
          <w:u w:val="single"/>
        </w:rPr>
        <w:t>Table of Contents</w:t>
      </w:r>
      <w:r w:rsidR="00E16D14">
        <w:rPr>
          <w:caps/>
          <w:sz w:val="32"/>
          <w:szCs w:val="32"/>
        </w:rPr>
        <w:fldChar w:fldCharType="begin"/>
      </w:r>
      <w:r w:rsidR="00E16D14" w:rsidRPr="00C728E9">
        <w:rPr>
          <w:caps/>
          <w:sz w:val="32"/>
          <w:szCs w:val="32"/>
        </w:rPr>
        <w:instrText xml:space="preserve"> TOC \o "2-3" \h \z \t "Heading 1,1,Heading 7,1" </w:instrText>
      </w:r>
      <w:r w:rsidR="00E16D14">
        <w:rPr>
          <w:caps/>
          <w:sz w:val="32"/>
          <w:szCs w:val="32"/>
        </w:rPr>
        <w:fldChar w:fldCharType="separate"/>
      </w:r>
    </w:p>
    <w:p w:rsidR="0093198F" w:rsidRDefault="009409E0">
      <w:pPr>
        <w:pStyle w:val="TOC1"/>
        <w:rPr>
          <w:rFonts w:eastAsiaTheme="minorEastAsia"/>
          <w:b w:val="0"/>
          <w:color w:val="auto"/>
          <w:kern w:val="0"/>
          <w:sz w:val="22"/>
          <w:szCs w:val="22"/>
          <w:lang w:val="en-US"/>
        </w:rPr>
      </w:pPr>
      <w:hyperlink w:anchor="_Toc442951581" w:history="1">
        <w:r w:rsidR="0093198F" w:rsidRPr="00D86260">
          <w:rPr>
            <w:rStyle w:val="Hyperlink"/>
          </w:rPr>
          <w:t>1</w:t>
        </w:r>
        <w:r w:rsidR="0093198F">
          <w:rPr>
            <w:rFonts w:eastAsiaTheme="minorEastAsia"/>
            <w:b w:val="0"/>
            <w:color w:val="auto"/>
            <w:kern w:val="0"/>
            <w:sz w:val="22"/>
            <w:szCs w:val="22"/>
            <w:lang w:val="en-US"/>
          </w:rPr>
          <w:tab/>
        </w:r>
        <w:r w:rsidR="0093198F" w:rsidRPr="00D86260">
          <w:rPr>
            <w:rStyle w:val="Hyperlink"/>
          </w:rPr>
          <w:t>Introduction</w:t>
        </w:r>
        <w:r w:rsidR="0093198F">
          <w:rPr>
            <w:webHidden/>
          </w:rPr>
          <w:tab/>
        </w:r>
        <w:r w:rsidR="0093198F">
          <w:rPr>
            <w:webHidden/>
          </w:rPr>
          <w:fldChar w:fldCharType="begin"/>
        </w:r>
        <w:r w:rsidR="0093198F">
          <w:rPr>
            <w:webHidden/>
          </w:rPr>
          <w:instrText xml:space="preserve"> PAGEREF _Toc442951581 \h </w:instrText>
        </w:r>
        <w:r w:rsidR="0093198F">
          <w:rPr>
            <w:webHidden/>
          </w:rPr>
        </w:r>
        <w:r w:rsidR="0093198F">
          <w:rPr>
            <w:webHidden/>
          </w:rPr>
          <w:fldChar w:fldCharType="separate"/>
        </w:r>
        <w:r w:rsidR="0093198F">
          <w:rPr>
            <w:webHidden/>
          </w:rPr>
          <w:t>5</w:t>
        </w:r>
        <w:r w:rsidR="0093198F">
          <w:rPr>
            <w:webHidden/>
          </w:rPr>
          <w:fldChar w:fldCharType="end"/>
        </w:r>
      </w:hyperlink>
    </w:p>
    <w:p w:rsidR="0093198F" w:rsidRDefault="009409E0">
      <w:pPr>
        <w:pStyle w:val="TOC1"/>
        <w:rPr>
          <w:rFonts w:eastAsiaTheme="minorEastAsia"/>
          <w:b w:val="0"/>
          <w:color w:val="auto"/>
          <w:kern w:val="0"/>
          <w:sz w:val="22"/>
          <w:szCs w:val="22"/>
          <w:lang w:val="en-US"/>
        </w:rPr>
      </w:pPr>
      <w:hyperlink w:anchor="_Toc442951582" w:history="1">
        <w:r w:rsidR="0093198F" w:rsidRPr="00D86260">
          <w:rPr>
            <w:rStyle w:val="Hyperlink"/>
            <w:rFonts w:ascii="Calibri" w:hAnsi="Calibri" w:cs="Calibri"/>
          </w:rPr>
          <w:t>2</w:t>
        </w:r>
        <w:r w:rsidR="0093198F">
          <w:rPr>
            <w:rFonts w:eastAsiaTheme="minorEastAsia"/>
            <w:b w:val="0"/>
            <w:color w:val="auto"/>
            <w:kern w:val="0"/>
            <w:sz w:val="22"/>
            <w:szCs w:val="22"/>
            <w:lang w:val="en-US"/>
          </w:rPr>
          <w:tab/>
        </w:r>
        <w:r w:rsidR="0093198F" w:rsidRPr="00D86260">
          <w:rPr>
            <w:rStyle w:val="Hyperlink"/>
            <w:rFonts w:ascii="Calibri" w:hAnsi="Calibri" w:cs="Calibri"/>
          </w:rPr>
          <w:t>MotRplCoggCmd &amp; High-Level Description</w:t>
        </w:r>
        <w:r w:rsidR="0093198F">
          <w:rPr>
            <w:webHidden/>
          </w:rPr>
          <w:tab/>
        </w:r>
        <w:r w:rsidR="0093198F">
          <w:rPr>
            <w:webHidden/>
          </w:rPr>
          <w:fldChar w:fldCharType="begin"/>
        </w:r>
        <w:r w:rsidR="0093198F">
          <w:rPr>
            <w:webHidden/>
          </w:rPr>
          <w:instrText xml:space="preserve"> PAGEREF _Toc442951582 \h </w:instrText>
        </w:r>
        <w:r w:rsidR="0093198F">
          <w:rPr>
            <w:webHidden/>
          </w:rPr>
        </w:r>
        <w:r w:rsidR="0093198F">
          <w:rPr>
            <w:webHidden/>
          </w:rPr>
          <w:fldChar w:fldCharType="separate"/>
        </w:r>
        <w:r w:rsidR="0093198F">
          <w:rPr>
            <w:webHidden/>
          </w:rPr>
          <w:t>6</w:t>
        </w:r>
        <w:r w:rsidR="0093198F">
          <w:rPr>
            <w:webHidden/>
          </w:rPr>
          <w:fldChar w:fldCharType="end"/>
        </w:r>
      </w:hyperlink>
    </w:p>
    <w:p w:rsidR="0093198F" w:rsidRDefault="009409E0">
      <w:pPr>
        <w:pStyle w:val="TOC1"/>
        <w:rPr>
          <w:rFonts w:eastAsiaTheme="minorEastAsia"/>
          <w:b w:val="0"/>
          <w:color w:val="auto"/>
          <w:kern w:val="0"/>
          <w:sz w:val="22"/>
          <w:szCs w:val="22"/>
          <w:lang w:val="en-US"/>
        </w:rPr>
      </w:pPr>
      <w:hyperlink w:anchor="_Toc442951583" w:history="1">
        <w:r w:rsidR="0093198F" w:rsidRPr="00D86260">
          <w:rPr>
            <w:rStyle w:val="Hyperlink"/>
            <w:rFonts w:ascii="Calibri" w:hAnsi="Calibri" w:cs="Calibri"/>
          </w:rPr>
          <w:t>3</w:t>
        </w:r>
        <w:r w:rsidR="0093198F">
          <w:rPr>
            <w:rFonts w:eastAsiaTheme="minorEastAsia"/>
            <w:b w:val="0"/>
            <w:color w:val="auto"/>
            <w:kern w:val="0"/>
            <w:sz w:val="22"/>
            <w:szCs w:val="22"/>
            <w:lang w:val="en-US"/>
          </w:rPr>
          <w:tab/>
        </w:r>
        <w:r w:rsidR="0093198F" w:rsidRPr="00D86260">
          <w:rPr>
            <w:rStyle w:val="Hyperlink"/>
            <w:rFonts w:ascii="Calibri" w:hAnsi="Calibri" w:cs="Calibri"/>
          </w:rPr>
          <w:t>Design details of software module</w:t>
        </w:r>
        <w:r w:rsidR="0093198F">
          <w:rPr>
            <w:webHidden/>
          </w:rPr>
          <w:tab/>
        </w:r>
        <w:r w:rsidR="0093198F">
          <w:rPr>
            <w:webHidden/>
          </w:rPr>
          <w:fldChar w:fldCharType="begin"/>
        </w:r>
        <w:r w:rsidR="0093198F">
          <w:rPr>
            <w:webHidden/>
          </w:rPr>
          <w:instrText xml:space="preserve"> PAGEREF _Toc442951583 \h </w:instrText>
        </w:r>
        <w:r w:rsidR="0093198F">
          <w:rPr>
            <w:webHidden/>
          </w:rPr>
        </w:r>
        <w:r w:rsidR="0093198F">
          <w:rPr>
            <w:webHidden/>
          </w:rPr>
          <w:fldChar w:fldCharType="separate"/>
        </w:r>
        <w:r w:rsidR="0093198F">
          <w:rPr>
            <w:webHidden/>
          </w:rPr>
          <w:t>7</w:t>
        </w:r>
        <w:r w:rsidR="0093198F">
          <w:rPr>
            <w:webHidden/>
          </w:rPr>
          <w:fldChar w:fldCharType="end"/>
        </w:r>
      </w:hyperlink>
    </w:p>
    <w:p w:rsidR="0093198F" w:rsidRDefault="009409E0">
      <w:pPr>
        <w:pStyle w:val="TOC2"/>
        <w:rPr>
          <w:rFonts w:asciiTheme="minorHAnsi" w:eastAsiaTheme="minorEastAsia" w:hAnsiTheme="minorHAnsi"/>
          <w:color w:val="auto"/>
          <w:kern w:val="0"/>
          <w:szCs w:val="22"/>
        </w:rPr>
      </w:pPr>
      <w:hyperlink w:anchor="_Toc442951584" w:history="1">
        <w:r w:rsidR="0093198F" w:rsidRPr="00D86260">
          <w:rPr>
            <w:rStyle w:val="Hyperlink"/>
            <w:rFonts w:cs="Calibri"/>
          </w:rPr>
          <w:t>3.1</w:t>
        </w:r>
        <w:r w:rsidR="0093198F">
          <w:rPr>
            <w:rFonts w:asciiTheme="minorHAnsi" w:eastAsiaTheme="minorEastAsia" w:hAnsiTheme="minorHAnsi"/>
            <w:color w:val="auto"/>
            <w:kern w:val="0"/>
            <w:szCs w:val="22"/>
          </w:rPr>
          <w:tab/>
        </w:r>
        <w:r w:rsidR="0093198F" w:rsidRPr="00D86260">
          <w:rPr>
            <w:rStyle w:val="Hyperlink"/>
          </w:rPr>
          <w:t>Graphical</w:t>
        </w:r>
        <w:r w:rsidR="0093198F" w:rsidRPr="00D86260">
          <w:rPr>
            <w:rStyle w:val="Hyperlink"/>
            <w:rFonts w:cs="Calibri"/>
          </w:rPr>
          <w:t xml:space="preserve"> representation of MotRplCoggCmd</w:t>
        </w:r>
        <w:r w:rsidR="0093198F">
          <w:rPr>
            <w:webHidden/>
          </w:rPr>
          <w:tab/>
        </w:r>
        <w:r w:rsidR="0093198F">
          <w:rPr>
            <w:webHidden/>
          </w:rPr>
          <w:fldChar w:fldCharType="begin"/>
        </w:r>
        <w:r w:rsidR="0093198F">
          <w:rPr>
            <w:webHidden/>
          </w:rPr>
          <w:instrText xml:space="preserve"> PAGEREF _Toc442951584 \h </w:instrText>
        </w:r>
        <w:r w:rsidR="0093198F">
          <w:rPr>
            <w:webHidden/>
          </w:rPr>
        </w:r>
        <w:r w:rsidR="0093198F">
          <w:rPr>
            <w:webHidden/>
          </w:rPr>
          <w:fldChar w:fldCharType="separate"/>
        </w:r>
        <w:r w:rsidR="0093198F">
          <w:rPr>
            <w:webHidden/>
          </w:rPr>
          <w:t>7</w:t>
        </w:r>
        <w:r w:rsidR="0093198F">
          <w:rPr>
            <w:webHidden/>
          </w:rPr>
          <w:fldChar w:fldCharType="end"/>
        </w:r>
      </w:hyperlink>
    </w:p>
    <w:p w:rsidR="0093198F" w:rsidRDefault="009409E0">
      <w:pPr>
        <w:pStyle w:val="TOC2"/>
        <w:rPr>
          <w:rFonts w:asciiTheme="minorHAnsi" w:eastAsiaTheme="minorEastAsia" w:hAnsiTheme="minorHAnsi"/>
          <w:color w:val="auto"/>
          <w:kern w:val="0"/>
          <w:szCs w:val="22"/>
        </w:rPr>
      </w:pPr>
      <w:hyperlink w:anchor="_Toc442951585" w:history="1">
        <w:r w:rsidR="0093198F" w:rsidRPr="00D86260">
          <w:rPr>
            <w:rStyle w:val="Hyperlink"/>
            <w:rFonts w:cs="Calibri"/>
          </w:rPr>
          <w:t>3.2</w:t>
        </w:r>
        <w:r w:rsidR="0093198F">
          <w:rPr>
            <w:rFonts w:asciiTheme="minorHAnsi" w:eastAsiaTheme="minorEastAsia" w:hAnsiTheme="minorHAnsi"/>
            <w:color w:val="auto"/>
            <w:kern w:val="0"/>
            <w:szCs w:val="22"/>
          </w:rPr>
          <w:tab/>
        </w:r>
        <w:r w:rsidR="0093198F" w:rsidRPr="00D86260">
          <w:rPr>
            <w:rStyle w:val="Hyperlink"/>
            <w:rFonts w:cs="Calibri"/>
          </w:rPr>
          <w:t>Data Flow Diagram</w:t>
        </w:r>
        <w:r w:rsidR="0093198F">
          <w:rPr>
            <w:webHidden/>
          </w:rPr>
          <w:tab/>
        </w:r>
        <w:r w:rsidR="0093198F">
          <w:rPr>
            <w:webHidden/>
          </w:rPr>
          <w:fldChar w:fldCharType="begin"/>
        </w:r>
        <w:r w:rsidR="0093198F">
          <w:rPr>
            <w:webHidden/>
          </w:rPr>
          <w:instrText xml:space="preserve"> PAGEREF _Toc442951585 \h </w:instrText>
        </w:r>
        <w:r w:rsidR="0093198F">
          <w:rPr>
            <w:webHidden/>
          </w:rPr>
        </w:r>
        <w:r w:rsidR="0093198F">
          <w:rPr>
            <w:webHidden/>
          </w:rPr>
          <w:fldChar w:fldCharType="separate"/>
        </w:r>
        <w:r w:rsidR="0093198F">
          <w:rPr>
            <w:webHidden/>
          </w:rPr>
          <w:t>7</w:t>
        </w:r>
        <w:r w:rsidR="0093198F">
          <w:rPr>
            <w:webHidden/>
          </w:rPr>
          <w:fldChar w:fldCharType="end"/>
        </w:r>
      </w:hyperlink>
    </w:p>
    <w:p w:rsidR="0093198F" w:rsidRDefault="009409E0">
      <w:pPr>
        <w:pStyle w:val="TOC3"/>
        <w:tabs>
          <w:tab w:val="left" w:pos="1200"/>
        </w:tabs>
        <w:rPr>
          <w:rFonts w:asciiTheme="minorHAnsi" w:eastAsiaTheme="minorEastAsia" w:hAnsiTheme="minorHAnsi"/>
          <w:color w:val="auto"/>
          <w:kern w:val="0"/>
          <w:sz w:val="22"/>
          <w:szCs w:val="22"/>
        </w:rPr>
      </w:pPr>
      <w:hyperlink w:anchor="_Toc442951586" w:history="1">
        <w:r w:rsidR="0093198F" w:rsidRPr="00D86260">
          <w:rPr>
            <w:rStyle w:val="Hyperlink"/>
            <w:rFonts w:cs="Calibri"/>
          </w:rPr>
          <w:t>3.2.1</w:t>
        </w:r>
        <w:r w:rsidR="0093198F">
          <w:rPr>
            <w:rFonts w:asciiTheme="minorHAnsi" w:eastAsiaTheme="minorEastAsia" w:hAnsiTheme="minorHAnsi"/>
            <w:color w:val="auto"/>
            <w:kern w:val="0"/>
            <w:sz w:val="22"/>
            <w:szCs w:val="22"/>
          </w:rPr>
          <w:tab/>
        </w:r>
        <w:r w:rsidR="0093198F" w:rsidRPr="00D86260">
          <w:rPr>
            <w:rStyle w:val="Hyperlink"/>
          </w:rPr>
          <w:t xml:space="preserve">Component </w:t>
        </w:r>
        <w:r w:rsidR="0093198F" w:rsidRPr="00D86260">
          <w:rPr>
            <w:rStyle w:val="Hyperlink"/>
            <w:rFonts w:cs="Calibri"/>
          </w:rPr>
          <w:t>level DFD</w:t>
        </w:r>
        <w:r w:rsidR="0093198F">
          <w:rPr>
            <w:webHidden/>
          </w:rPr>
          <w:tab/>
        </w:r>
        <w:r w:rsidR="0093198F">
          <w:rPr>
            <w:webHidden/>
          </w:rPr>
          <w:fldChar w:fldCharType="begin"/>
        </w:r>
        <w:r w:rsidR="0093198F">
          <w:rPr>
            <w:webHidden/>
          </w:rPr>
          <w:instrText xml:space="preserve"> PAGEREF _Toc442951586 \h </w:instrText>
        </w:r>
        <w:r w:rsidR="0093198F">
          <w:rPr>
            <w:webHidden/>
          </w:rPr>
        </w:r>
        <w:r w:rsidR="0093198F">
          <w:rPr>
            <w:webHidden/>
          </w:rPr>
          <w:fldChar w:fldCharType="separate"/>
        </w:r>
        <w:r w:rsidR="0093198F">
          <w:rPr>
            <w:webHidden/>
          </w:rPr>
          <w:t>7</w:t>
        </w:r>
        <w:r w:rsidR="0093198F">
          <w:rPr>
            <w:webHidden/>
          </w:rPr>
          <w:fldChar w:fldCharType="end"/>
        </w:r>
      </w:hyperlink>
    </w:p>
    <w:p w:rsidR="0093198F" w:rsidRDefault="009409E0">
      <w:pPr>
        <w:pStyle w:val="TOC3"/>
        <w:tabs>
          <w:tab w:val="left" w:pos="1200"/>
        </w:tabs>
        <w:rPr>
          <w:rFonts w:asciiTheme="minorHAnsi" w:eastAsiaTheme="minorEastAsia" w:hAnsiTheme="minorHAnsi"/>
          <w:color w:val="auto"/>
          <w:kern w:val="0"/>
          <w:sz w:val="22"/>
          <w:szCs w:val="22"/>
        </w:rPr>
      </w:pPr>
      <w:hyperlink w:anchor="_Toc442951587" w:history="1">
        <w:r w:rsidR="0093198F" w:rsidRPr="00D86260">
          <w:rPr>
            <w:rStyle w:val="Hyperlink"/>
            <w:rFonts w:cs="Calibri"/>
          </w:rPr>
          <w:t>3.2.2</w:t>
        </w:r>
        <w:r w:rsidR="0093198F">
          <w:rPr>
            <w:rFonts w:asciiTheme="minorHAnsi" w:eastAsiaTheme="minorEastAsia" w:hAnsiTheme="minorHAnsi"/>
            <w:color w:val="auto"/>
            <w:kern w:val="0"/>
            <w:sz w:val="22"/>
            <w:szCs w:val="22"/>
          </w:rPr>
          <w:tab/>
        </w:r>
        <w:r w:rsidR="0093198F" w:rsidRPr="00D86260">
          <w:rPr>
            <w:rStyle w:val="Hyperlink"/>
          </w:rPr>
          <w:t xml:space="preserve">Function </w:t>
        </w:r>
        <w:r w:rsidR="0093198F" w:rsidRPr="00D86260">
          <w:rPr>
            <w:rStyle w:val="Hyperlink"/>
            <w:rFonts w:cs="Calibri"/>
          </w:rPr>
          <w:t>level DFD</w:t>
        </w:r>
        <w:r w:rsidR="0093198F">
          <w:rPr>
            <w:webHidden/>
          </w:rPr>
          <w:tab/>
        </w:r>
        <w:r w:rsidR="0093198F">
          <w:rPr>
            <w:webHidden/>
          </w:rPr>
          <w:fldChar w:fldCharType="begin"/>
        </w:r>
        <w:r w:rsidR="0093198F">
          <w:rPr>
            <w:webHidden/>
          </w:rPr>
          <w:instrText xml:space="preserve"> PAGEREF _Toc442951587 \h </w:instrText>
        </w:r>
        <w:r w:rsidR="0093198F">
          <w:rPr>
            <w:webHidden/>
          </w:rPr>
        </w:r>
        <w:r w:rsidR="0093198F">
          <w:rPr>
            <w:webHidden/>
          </w:rPr>
          <w:fldChar w:fldCharType="separate"/>
        </w:r>
        <w:r w:rsidR="0093198F">
          <w:rPr>
            <w:webHidden/>
          </w:rPr>
          <w:t>7</w:t>
        </w:r>
        <w:r w:rsidR="0093198F">
          <w:rPr>
            <w:webHidden/>
          </w:rPr>
          <w:fldChar w:fldCharType="end"/>
        </w:r>
      </w:hyperlink>
    </w:p>
    <w:p w:rsidR="0093198F" w:rsidRDefault="009409E0">
      <w:pPr>
        <w:pStyle w:val="TOC1"/>
        <w:rPr>
          <w:rFonts w:eastAsiaTheme="minorEastAsia"/>
          <w:b w:val="0"/>
          <w:color w:val="auto"/>
          <w:kern w:val="0"/>
          <w:sz w:val="22"/>
          <w:szCs w:val="22"/>
          <w:lang w:val="en-US"/>
        </w:rPr>
      </w:pPr>
      <w:hyperlink w:anchor="_Toc442951588" w:history="1">
        <w:r w:rsidR="0093198F" w:rsidRPr="00D86260">
          <w:rPr>
            <w:rStyle w:val="Hyperlink"/>
            <w:rFonts w:ascii="Calibri" w:hAnsi="Calibri" w:cs="Calibri"/>
          </w:rPr>
          <w:t>4</w:t>
        </w:r>
        <w:r w:rsidR="0093198F">
          <w:rPr>
            <w:rFonts w:eastAsiaTheme="minorEastAsia"/>
            <w:b w:val="0"/>
            <w:color w:val="auto"/>
            <w:kern w:val="0"/>
            <w:sz w:val="22"/>
            <w:szCs w:val="22"/>
            <w:lang w:val="en-US"/>
          </w:rPr>
          <w:tab/>
        </w:r>
        <w:r w:rsidR="0093198F" w:rsidRPr="00D86260">
          <w:rPr>
            <w:rStyle w:val="Hyperlink"/>
            <w:rFonts w:ascii="Calibri" w:hAnsi="Calibri" w:cs="Calibri"/>
          </w:rPr>
          <w:t>Constant Data Dictionary</w:t>
        </w:r>
        <w:r w:rsidR="0093198F">
          <w:rPr>
            <w:webHidden/>
          </w:rPr>
          <w:tab/>
        </w:r>
        <w:r w:rsidR="0093198F">
          <w:rPr>
            <w:webHidden/>
          </w:rPr>
          <w:fldChar w:fldCharType="begin"/>
        </w:r>
        <w:r w:rsidR="0093198F">
          <w:rPr>
            <w:webHidden/>
          </w:rPr>
          <w:instrText xml:space="preserve"> PAGEREF _Toc442951588 \h </w:instrText>
        </w:r>
        <w:r w:rsidR="0093198F">
          <w:rPr>
            <w:webHidden/>
          </w:rPr>
        </w:r>
        <w:r w:rsidR="0093198F">
          <w:rPr>
            <w:webHidden/>
          </w:rPr>
          <w:fldChar w:fldCharType="separate"/>
        </w:r>
        <w:r w:rsidR="0093198F">
          <w:rPr>
            <w:webHidden/>
          </w:rPr>
          <w:t>8</w:t>
        </w:r>
        <w:r w:rsidR="0093198F">
          <w:rPr>
            <w:webHidden/>
          </w:rPr>
          <w:fldChar w:fldCharType="end"/>
        </w:r>
      </w:hyperlink>
    </w:p>
    <w:p w:rsidR="0093198F" w:rsidRDefault="009409E0">
      <w:pPr>
        <w:pStyle w:val="TOC2"/>
        <w:rPr>
          <w:rFonts w:asciiTheme="minorHAnsi" w:eastAsiaTheme="minorEastAsia" w:hAnsiTheme="minorHAnsi"/>
          <w:color w:val="auto"/>
          <w:kern w:val="0"/>
          <w:szCs w:val="22"/>
        </w:rPr>
      </w:pPr>
      <w:hyperlink w:anchor="_Toc442951589" w:history="1">
        <w:r w:rsidR="0093198F" w:rsidRPr="00D86260">
          <w:rPr>
            <w:rStyle w:val="Hyperlink"/>
          </w:rPr>
          <w:t>4.1</w:t>
        </w:r>
        <w:r w:rsidR="0093198F">
          <w:rPr>
            <w:rFonts w:asciiTheme="minorHAnsi" w:eastAsiaTheme="minorEastAsia" w:hAnsiTheme="minorHAnsi"/>
            <w:color w:val="auto"/>
            <w:kern w:val="0"/>
            <w:szCs w:val="22"/>
          </w:rPr>
          <w:tab/>
        </w:r>
        <w:r w:rsidR="0093198F" w:rsidRPr="00D86260">
          <w:rPr>
            <w:rStyle w:val="Hyperlink"/>
          </w:rPr>
          <w:t>Program (fixed) Constants</w:t>
        </w:r>
        <w:r w:rsidR="0093198F">
          <w:rPr>
            <w:webHidden/>
          </w:rPr>
          <w:tab/>
        </w:r>
        <w:r w:rsidR="0093198F">
          <w:rPr>
            <w:webHidden/>
          </w:rPr>
          <w:fldChar w:fldCharType="begin"/>
        </w:r>
        <w:r w:rsidR="0093198F">
          <w:rPr>
            <w:webHidden/>
          </w:rPr>
          <w:instrText xml:space="preserve"> PAGEREF _Toc442951589 \h </w:instrText>
        </w:r>
        <w:r w:rsidR="0093198F">
          <w:rPr>
            <w:webHidden/>
          </w:rPr>
        </w:r>
        <w:r w:rsidR="0093198F">
          <w:rPr>
            <w:webHidden/>
          </w:rPr>
          <w:fldChar w:fldCharType="separate"/>
        </w:r>
        <w:r w:rsidR="0093198F">
          <w:rPr>
            <w:webHidden/>
          </w:rPr>
          <w:t>8</w:t>
        </w:r>
        <w:r w:rsidR="0093198F">
          <w:rPr>
            <w:webHidden/>
          </w:rPr>
          <w:fldChar w:fldCharType="end"/>
        </w:r>
      </w:hyperlink>
    </w:p>
    <w:p w:rsidR="0093198F" w:rsidRDefault="009409E0">
      <w:pPr>
        <w:pStyle w:val="TOC3"/>
        <w:tabs>
          <w:tab w:val="left" w:pos="1200"/>
        </w:tabs>
        <w:rPr>
          <w:rFonts w:asciiTheme="minorHAnsi" w:eastAsiaTheme="minorEastAsia" w:hAnsiTheme="minorHAnsi"/>
          <w:color w:val="auto"/>
          <w:kern w:val="0"/>
          <w:sz w:val="22"/>
          <w:szCs w:val="22"/>
        </w:rPr>
      </w:pPr>
      <w:hyperlink w:anchor="_Toc442951590" w:history="1">
        <w:r w:rsidR="0093198F" w:rsidRPr="00D86260">
          <w:rPr>
            <w:rStyle w:val="Hyperlink"/>
          </w:rPr>
          <w:t>4.1.1</w:t>
        </w:r>
        <w:r w:rsidR="0093198F">
          <w:rPr>
            <w:rFonts w:asciiTheme="minorHAnsi" w:eastAsiaTheme="minorEastAsia" w:hAnsiTheme="minorHAnsi"/>
            <w:color w:val="auto"/>
            <w:kern w:val="0"/>
            <w:sz w:val="22"/>
            <w:szCs w:val="22"/>
          </w:rPr>
          <w:tab/>
        </w:r>
        <w:r w:rsidR="0093198F" w:rsidRPr="00D86260">
          <w:rPr>
            <w:rStyle w:val="Hyperlink"/>
          </w:rPr>
          <w:t>Embedded Constants</w:t>
        </w:r>
        <w:r w:rsidR="0093198F">
          <w:rPr>
            <w:webHidden/>
          </w:rPr>
          <w:tab/>
        </w:r>
        <w:r w:rsidR="0093198F">
          <w:rPr>
            <w:webHidden/>
          </w:rPr>
          <w:fldChar w:fldCharType="begin"/>
        </w:r>
        <w:r w:rsidR="0093198F">
          <w:rPr>
            <w:webHidden/>
          </w:rPr>
          <w:instrText xml:space="preserve"> PAGEREF _Toc442951590 \h </w:instrText>
        </w:r>
        <w:r w:rsidR="0093198F">
          <w:rPr>
            <w:webHidden/>
          </w:rPr>
        </w:r>
        <w:r w:rsidR="0093198F">
          <w:rPr>
            <w:webHidden/>
          </w:rPr>
          <w:fldChar w:fldCharType="separate"/>
        </w:r>
        <w:r w:rsidR="0093198F">
          <w:rPr>
            <w:webHidden/>
          </w:rPr>
          <w:t>8</w:t>
        </w:r>
        <w:r w:rsidR="0093198F">
          <w:rPr>
            <w:webHidden/>
          </w:rPr>
          <w:fldChar w:fldCharType="end"/>
        </w:r>
      </w:hyperlink>
    </w:p>
    <w:p w:rsidR="0093198F" w:rsidRDefault="009409E0">
      <w:pPr>
        <w:pStyle w:val="TOC1"/>
        <w:rPr>
          <w:rFonts w:eastAsiaTheme="minorEastAsia"/>
          <w:b w:val="0"/>
          <w:color w:val="auto"/>
          <w:kern w:val="0"/>
          <w:sz w:val="22"/>
          <w:szCs w:val="22"/>
          <w:lang w:val="en-US"/>
        </w:rPr>
      </w:pPr>
      <w:hyperlink w:anchor="_Toc442951591" w:history="1">
        <w:r w:rsidR="0093198F" w:rsidRPr="00D86260">
          <w:rPr>
            <w:rStyle w:val="Hyperlink"/>
            <w:rFonts w:ascii="Calibri" w:hAnsi="Calibri" w:cs="Calibri"/>
          </w:rPr>
          <w:t>5</w:t>
        </w:r>
        <w:r w:rsidR="0093198F">
          <w:rPr>
            <w:rFonts w:eastAsiaTheme="minorEastAsia"/>
            <w:b w:val="0"/>
            <w:color w:val="auto"/>
            <w:kern w:val="0"/>
            <w:sz w:val="22"/>
            <w:szCs w:val="22"/>
            <w:lang w:val="en-US"/>
          </w:rPr>
          <w:tab/>
        </w:r>
        <w:r w:rsidR="0093198F" w:rsidRPr="00D86260">
          <w:rPr>
            <w:rStyle w:val="Hyperlink"/>
            <w:rFonts w:ascii="Calibri" w:hAnsi="Calibri" w:cs="Calibri"/>
          </w:rPr>
          <w:t>Software Component Implementation</w:t>
        </w:r>
        <w:r w:rsidR="0093198F">
          <w:rPr>
            <w:webHidden/>
          </w:rPr>
          <w:tab/>
        </w:r>
        <w:r w:rsidR="0093198F">
          <w:rPr>
            <w:webHidden/>
          </w:rPr>
          <w:fldChar w:fldCharType="begin"/>
        </w:r>
        <w:r w:rsidR="0093198F">
          <w:rPr>
            <w:webHidden/>
          </w:rPr>
          <w:instrText xml:space="preserve"> PAGEREF _Toc442951591 \h </w:instrText>
        </w:r>
        <w:r w:rsidR="0093198F">
          <w:rPr>
            <w:webHidden/>
          </w:rPr>
        </w:r>
        <w:r w:rsidR="0093198F">
          <w:rPr>
            <w:webHidden/>
          </w:rPr>
          <w:fldChar w:fldCharType="separate"/>
        </w:r>
        <w:r w:rsidR="0093198F">
          <w:rPr>
            <w:webHidden/>
          </w:rPr>
          <w:t>9</w:t>
        </w:r>
        <w:r w:rsidR="0093198F">
          <w:rPr>
            <w:webHidden/>
          </w:rPr>
          <w:fldChar w:fldCharType="end"/>
        </w:r>
      </w:hyperlink>
    </w:p>
    <w:p w:rsidR="0093198F" w:rsidRDefault="009409E0">
      <w:pPr>
        <w:pStyle w:val="TOC2"/>
        <w:rPr>
          <w:rFonts w:asciiTheme="minorHAnsi" w:eastAsiaTheme="minorEastAsia" w:hAnsiTheme="minorHAnsi"/>
          <w:color w:val="auto"/>
          <w:kern w:val="0"/>
          <w:szCs w:val="22"/>
        </w:rPr>
      </w:pPr>
      <w:hyperlink w:anchor="_Toc442951592" w:history="1">
        <w:r w:rsidR="0093198F" w:rsidRPr="00D86260">
          <w:rPr>
            <w:rStyle w:val="Hyperlink"/>
          </w:rPr>
          <w:t>5.1</w:t>
        </w:r>
        <w:r w:rsidR="0093198F">
          <w:rPr>
            <w:rFonts w:asciiTheme="minorHAnsi" w:eastAsiaTheme="minorEastAsia" w:hAnsiTheme="minorHAnsi"/>
            <w:color w:val="auto"/>
            <w:kern w:val="0"/>
            <w:szCs w:val="22"/>
          </w:rPr>
          <w:tab/>
        </w:r>
        <w:r w:rsidR="0093198F" w:rsidRPr="00D86260">
          <w:rPr>
            <w:rStyle w:val="Hyperlink"/>
          </w:rPr>
          <w:t>Sub-Module Functions</w:t>
        </w:r>
        <w:r w:rsidR="0093198F">
          <w:rPr>
            <w:webHidden/>
          </w:rPr>
          <w:tab/>
        </w:r>
        <w:r w:rsidR="0093198F">
          <w:rPr>
            <w:webHidden/>
          </w:rPr>
          <w:fldChar w:fldCharType="begin"/>
        </w:r>
        <w:r w:rsidR="0093198F">
          <w:rPr>
            <w:webHidden/>
          </w:rPr>
          <w:instrText xml:space="preserve"> PAGEREF _Toc442951592 \h </w:instrText>
        </w:r>
        <w:r w:rsidR="0093198F">
          <w:rPr>
            <w:webHidden/>
          </w:rPr>
        </w:r>
        <w:r w:rsidR="0093198F">
          <w:rPr>
            <w:webHidden/>
          </w:rPr>
          <w:fldChar w:fldCharType="separate"/>
        </w:r>
        <w:r w:rsidR="0093198F">
          <w:rPr>
            <w:webHidden/>
          </w:rPr>
          <w:t>9</w:t>
        </w:r>
        <w:r w:rsidR="0093198F">
          <w:rPr>
            <w:webHidden/>
          </w:rPr>
          <w:fldChar w:fldCharType="end"/>
        </w:r>
      </w:hyperlink>
    </w:p>
    <w:p w:rsidR="0093198F" w:rsidRDefault="009409E0">
      <w:pPr>
        <w:pStyle w:val="TOC2"/>
        <w:rPr>
          <w:rFonts w:asciiTheme="minorHAnsi" w:eastAsiaTheme="minorEastAsia" w:hAnsiTheme="minorHAnsi"/>
          <w:color w:val="auto"/>
          <w:kern w:val="0"/>
          <w:szCs w:val="22"/>
        </w:rPr>
      </w:pPr>
      <w:hyperlink w:anchor="_Toc442951593" w:history="1">
        <w:r w:rsidR="0093198F" w:rsidRPr="00D86260">
          <w:rPr>
            <w:rStyle w:val="Hyperlink"/>
            <w:rFonts w:cs="Calibri"/>
          </w:rPr>
          <w:t>5.1.1</w:t>
        </w:r>
        <w:r w:rsidR="0093198F">
          <w:rPr>
            <w:rFonts w:asciiTheme="minorHAnsi" w:eastAsiaTheme="minorEastAsia" w:hAnsiTheme="minorHAnsi"/>
            <w:color w:val="auto"/>
            <w:kern w:val="0"/>
            <w:szCs w:val="22"/>
          </w:rPr>
          <w:tab/>
        </w:r>
        <w:r w:rsidR="0093198F" w:rsidRPr="00D86260">
          <w:rPr>
            <w:rStyle w:val="Hyperlink"/>
            <w:rFonts w:cs="Calibri"/>
          </w:rPr>
          <w:t>Init: MotRplCoggCmdInit1</w:t>
        </w:r>
        <w:r w:rsidR="0093198F">
          <w:rPr>
            <w:webHidden/>
          </w:rPr>
          <w:tab/>
        </w:r>
        <w:r w:rsidR="0093198F">
          <w:rPr>
            <w:webHidden/>
          </w:rPr>
          <w:fldChar w:fldCharType="begin"/>
        </w:r>
        <w:r w:rsidR="0093198F">
          <w:rPr>
            <w:webHidden/>
          </w:rPr>
          <w:instrText xml:space="preserve"> PAGEREF _Toc442951593 \h </w:instrText>
        </w:r>
        <w:r w:rsidR="0093198F">
          <w:rPr>
            <w:webHidden/>
          </w:rPr>
        </w:r>
        <w:r w:rsidR="0093198F">
          <w:rPr>
            <w:webHidden/>
          </w:rPr>
          <w:fldChar w:fldCharType="separate"/>
        </w:r>
        <w:r w:rsidR="0093198F">
          <w:rPr>
            <w:webHidden/>
          </w:rPr>
          <w:t>9</w:t>
        </w:r>
        <w:r w:rsidR="0093198F">
          <w:rPr>
            <w:webHidden/>
          </w:rPr>
          <w:fldChar w:fldCharType="end"/>
        </w:r>
      </w:hyperlink>
    </w:p>
    <w:p w:rsidR="0093198F" w:rsidRDefault="009409E0">
      <w:pPr>
        <w:pStyle w:val="TOC2"/>
        <w:rPr>
          <w:rFonts w:asciiTheme="minorHAnsi" w:eastAsiaTheme="minorEastAsia" w:hAnsiTheme="minorHAnsi"/>
          <w:color w:val="auto"/>
          <w:kern w:val="0"/>
          <w:szCs w:val="22"/>
        </w:rPr>
      </w:pPr>
      <w:hyperlink w:anchor="_Toc442951594" w:history="1">
        <w:r w:rsidR="0093198F" w:rsidRPr="00D86260">
          <w:rPr>
            <w:rStyle w:val="Hyperlink"/>
            <w:rFonts w:cs="Calibri"/>
          </w:rPr>
          <w:t>5.1.1.1</w:t>
        </w:r>
        <w:r w:rsidR="0093198F">
          <w:rPr>
            <w:rFonts w:asciiTheme="minorHAnsi" w:eastAsiaTheme="minorEastAsia" w:hAnsiTheme="minorHAnsi"/>
            <w:color w:val="auto"/>
            <w:kern w:val="0"/>
            <w:szCs w:val="22"/>
          </w:rPr>
          <w:tab/>
        </w:r>
        <w:r w:rsidR="0093198F" w:rsidRPr="00D86260">
          <w:rPr>
            <w:rStyle w:val="Hyperlink"/>
            <w:rFonts w:cs="Calibri"/>
          </w:rPr>
          <w:t>Design Rationale</w:t>
        </w:r>
        <w:r w:rsidR="0093198F">
          <w:rPr>
            <w:webHidden/>
          </w:rPr>
          <w:tab/>
        </w:r>
        <w:r w:rsidR="0093198F">
          <w:rPr>
            <w:webHidden/>
          </w:rPr>
          <w:fldChar w:fldCharType="begin"/>
        </w:r>
        <w:r w:rsidR="0093198F">
          <w:rPr>
            <w:webHidden/>
          </w:rPr>
          <w:instrText xml:space="preserve"> PAGEREF _Toc442951594 \h </w:instrText>
        </w:r>
        <w:r w:rsidR="0093198F">
          <w:rPr>
            <w:webHidden/>
          </w:rPr>
        </w:r>
        <w:r w:rsidR="0093198F">
          <w:rPr>
            <w:webHidden/>
          </w:rPr>
          <w:fldChar w:fldCharType="separate"/>
        </w:r>
        <w:r w:rsidR="0093198F">
          <w:rPr>
            <w:webHidden/>
          </w:rPr>
          <w:t>9</w:t>
        </w:r>
        <w:r w:rsidR="0093198F">
          <w:rPr>
            <w:webHidden/>
          </w:rPr>
          <w:fldChar w:fldCharType="end"/>
        </w:r>
      </w:hyperlink>
    </w:p>
    <w:p w:rsidR="0093198F" w:rsidRDefault="009409E0">
      <w:pPr>
        <w:pStyle w:val="TOC2"/>
        <w:rPr>
          <w:rFonts w:asciiTheme="minorHAnsi" w:eastAsiaTheme="minorEastAsia" w:hAnsiTheme="minorHAnsi"/>
          <w:color w:val="auto"/>
          <w:kern w:val="0"/>
          <w:szCs w:val="22"/>
        </w:rPr>
      </w:pPr>
      <w:hyperlink w:anchor="_Toc442951595" w:history="1">
        <w:r w:rsidR="0093198F" w:rsidRPr="00D86260">
          <w:rPr>
            <w:rStyle w:val="Hyperlink"/>
            <w:rFonts w:cs="Calibri"/>
          </w:rPr>
          <w:t>5.1.1.2</w:t>
        </w:r>
        <w:r w:rsidR="0093198F">
          <w:rPr>
            <w:rFonts w:asciiTheme="minorHAnsi" w:eastAsiaTheme="minorEastAsia" w:hAnsiTheme="minorHAnsi"/>
            <w:color w:val="auto"/>
            <w:kern w:val="0"/>
            <w:szCs w:val="22"/>
          </w:rPr>
          <w:tab/>
        </w:r>
        <w:r w:rsidR="0093198F" w:rsidRPr="00D86260">
          <w:rPr>
            <w:rStyle w:val="Hyperlink"/>
            <w:rFonts w:cs="Calibri"/>
          </w:rPr>
          <w:t>Module Outputs</w:t>
        </w:r>
        <w:r w:rsidR="0093198F">
          <w:rPr>
            <w:webHidden/>
          </w:rPr>
          <w:tab/>
        </w:r>
        <w:r w:rsidR="0093198F">
          <w:rPr>
            <w:webHidden/>
          </w:rPr>
          <w:fldChar w:fldCharType="begin"/>
        </w:r>
        <w:r w:rsidR="0093198F">
          <w:rPr>
            <w:webHidden/>
          </w:rPr>
          <w:instrText xml:space="preserve"> PAGEREF _Toc442951595 \h </w:instrText>
        </w:r>
        <w:r w:rsidR="0093198F">
          <w:rPr>
            <w:webHidden/>
          </w:rPr>
        </w:r>
        <w:r w:rsidR="0093198F">
          <w:rPr>
            <w:webHidden/>
          </w:rPr>
          <w:fldChar w:fldCharType="separate"/>
        </w:r>
        <w:r w:rsidR="0093198F">
          <w:rPr>
            <w:webHidden/>
          </w:rPr>
          <w:t>9</w:t>
        </w:r>
        <w:r w:rsidR="0093198F">
          <w:rPr>
            <w:webHidden/>
          </w:rPr>
          <w:fldChar w:fldCharType="end"/>
        </w:r>
      </w:hyperlink>
    </w:p>
    <w:p w:rsidR="0093198F" w:rsidRDefault="009409E0">
      <w:pPr>
        <w:pStyle w:val="TOC2"/>
        <w:rPr>
          <w:rFonts w:asciiTheme="minorHAnsi" w:eastAsiaTheme="minorEastAsia" w:hAnsiTheme="minorHAnsi"/>
          <w:color w:val="auto"/>
          <w:kern w:val="0"/>
          <w:szCs w:val="22"/>
        </w:rPr>
      </w:pPr>
      <w:hyperlink w:anchor="_Toc442951596" w:history="1">
        <w:r w:rsidR="0093198F" w:rsidRPr="00D86260">
          <w:rPr>
            <w:rStyle w:val="Hyperlink"/>
            <w:rFonts w:cs="Calibri"/>
          </w:rPr>
          <w:t>5.1.2</w:t>
        </w:r>
        <w:r w:rsidR="0093198F">
          <w:rPr>
            <w:rFonts w:asciiTheme="minorHAnsi" w:eastAsiaTheme="minorEastAsia" w:hAnsiTheme="minorHAnsi"/>
            <w:color w:val="auto"/>
            <w:kern w:val="0"/>
            <w:szCs w:val="22"/>
          </w:rPr>
          <w:tab/>
        </w:r>
        <w:r w:rsidR="0093198F" w:rsidRPr="00D86260">
          <w:rPr>
            <w:rStyle w:val="Hyperlink"/>
            <w:rFonts w:cs="Calibri"/>
          </w:rPr>
          <w:t>Per: MotRplCoggCmdPer1</w:t>
        </w:r>
        <w:r w:rsidR="0093198F">
          <w:rPr>
            <w:webHidden/>
          </w:rPr>
          <w:tab/>
        </w:r>
        <w:r w:rsidR="0093198F">
          <w:rPr>
            <w:webHidden/>
          </w:rPr>
          <w:fldChar w:fldCharType="begin"/>
        </w:r>
        <w:r w:rsidR="0093198F">
          <w:rPr>
            <w:webHidden/>
          </w:rPr>
          <w:instrText xml:space="preserve"> PAGEREF _Toc442951596 \h </w:instrText>
        </w:r>
        <w:r w:rsidR="0093198F">
          <w:rPr>
            <w:webHidden/>
          </w:rPr>
        </w:r>
        <w:r w:rsidR="0093198F">
          <w:rPr>
            <w:webHidden/>
          </w:rPr>
          <w:fldChar w:fldCharType="separate"/>
        </w:r>
        <w:r w:rsidR="0093198F">
          <w:rPr>
            <w:webHidden/>
          </w:rPr>
          <w:t>9</w:t>
        </w:r>
        <w:r w:rsidR="0093198F">
          <w:rPr>
            <w:webHidden/>
          </w:rPr>
          <w:fldChar w:fldCharType="end"/>
        </w:r>
      </w:hyperlink>
    </w:p>
    <w:p w:rsidR="0093198F" w:rsidRDefault="009409E0">
      <w:pPr>
        <w:pStyle w:val="TOC2"/>
        <w:rPr>
          <w:rFonts w:asciiTheme="minorHAnsi" w:eastAsiaTheme="minorEastAsia" w:hAnsiTheme="minorHAnsi"/>
          <w:color w:val="auto"/>
          <w:kern w:val="0"/>
          <w:szCs w:val="22"/>
        </w:rPr>
      </w:pPr>
      <w:hyperlink w:anchor="_Toc442951597" w:history="1">
        <w:r w:rsidR="0093198F" w:rsidRPr="00D86260">
          <w:rPr>
            <w:rStyle w:val="Hyperlink"/>
            <w:rFonts w:cs="Calibri"/>
          </w:rPr>
          <w:t>5.1.2.1</w:t>
        </w:r>
        <w:r w:rsidR="0093198F">
          <w:rPr>
            <w:rFonts w:asciiTheme="minorHAnsi" w:eastAsiaTheme="minorEastAsia" w:hAnsiTheme="minorHAnsi"/>
            <w:color w:val="auto"/>
            <w:kern w:val="0"/>
            <w:szCs w:val="22"/>
          </w:rPr>
          <w:tab/>
        </w:r>
        <w:r w:rsidR="0093198F" w:rsidRPr="00D86260">
          <w:rPr>
            <w:rStyle w:val="Hyperlink"/>
            <w:rFonts w:cs="Calibri"/>
          </w:rPr>
          <w:t>Design Rationale</w:t>
        </w:r>
        <w:r w:rsidR="0093198F">
          <w:rPr>
            <w:webHidden/>
          </w:rPr>
          <w:tab/>
        </w:r>
        <w:r w:rsidR="0093198F">
          <w:rPr>
            <w:webHidden/>
          </w:rPr>
          <w:fldChar w:fldCharType="begin"/>
        </w:r>
        <w:r w:rsidR="0093198F">
          <w:rPr>
            <w:webHidden/>
          </w:rPr>
          <w:instrText xml:space="preserve"> PAGEREF _Toc442951597 \h </w:instrText>
        </w:r>
        <w:r w:rsidR="0093198F">
          <w:rPr>
            <w:webHidden/>
          </w:rPr>
        </w:r>
        <w:r w:rsidR="0093198F">
          <w:rPr>
            <w:webHidden/>
          </w:rPr>
          <w:fldChar w:fldCharType="separate"/>
        </w:r>
        <w:r w:rsidR="0093198F">
          <w:rPr>
            <w:webHidden/>
          </w:rPr>
          <w:t>9</w:t>
        </w:r>
        <w:r w:rsidR="0093198F">
          <w:rPr>
            <w:webHidden/>
          </w:rPr>
          <w:fldChar w:fldCharType="end"/>
        </w:r>
      </w:hyperlink>
    </w:p>
    <w:p w:rsidR="0093198F" w:rsidRDefault="009409E0">
      <w:pPr>
        <w:pStyle w:val="TOC2"/>
        <w:rPr>
          <w:rFonts w:asciiTheme="minorHAnsi" w:eastAsiaTheme="minorEastAsia" w:hAnsiTheme="minorHAnsi"/>
          <w:color w:val="auto"/>
          <w:kern w:val="0"/>
          <w:szCs w:val="22"/>
        </w:rPr>
      </w:pPr>
      <w:hyperlink w:anchor="_Toc442951598" w:history="1">
        <w:r w:rsidR="0093198F" w:rsidRPr="00D86260">
          <w:rPr>
            <w:rStyle w:val="Hyperlink"/>
            <w:rFonts w:cs="Calibri"/>
          </w:rPr>
          <w:t>5.1.2.2</w:t>
        </w:r>
        <w:r w:rsidR="0093198F">
          <w:rPr>
            <w:rFonts w:asciiTheme="minorHAnsi" w:eastAsiaTheme="minorEastAsia" w:hAnsiTheme="minorHAnsi"/>
            <w:color w:val="auto"/>
            <w:kern w:val="0"/>
            <w:szCs w:val="22"/>
          </w:rPr>
          <w:tab/>
        </w:r>
        <w:r w:rsidR="0093198F" w:rsidRPr="00D86260">
          <w:rPr>
            <w:rStyle w:val="Hyperlink"/>
            <w:rFonts w:cs="Calibri"/>
          </w:rPr>
          <w:t>Store Module Inputs to Local copies</w:t>
        </w:r>
        <w:r w:rsidR="0093198F">
          <w:rPr>
            <w:webHidden/>
          </w:rPr>
          <w:tab/>
        </w:r>
        <w:r w:rsidR="0093198F">
          <w:rPr>
            <w:webHidden/>
          </w:rPr>
          <w:fldChar w:fldCharType="begin"/>
        </w:r>
        <w:r w:rsidR="0093198F">
          <w:rPr>
            <w:webHidden/>
          </w:rPr>
          <w:instrText xml:space="preserve"> PAGEREF _Toc442951598 \h </w:instrText>
        </w:r>
        <w:r w:rsidR="0093198F">
          <w:rPr>
            <w:webHidden/>
          </w:rPr>
        </w:r>
        <w:r w:rsidR="0093198F">
          <w:rPr>
            <w:webHidden/>
          </w:rPr>
          <w:fldChar w:fldCharType="separate"/>
        </w:r>
        <w:r w:rsidR="0093198F">
          <w:rPr>
            <w:webHidden/>
          </w:rPr>
          <w:t>9</w:t>
        </w:r>
        <w:r w:rsidR="0093198F">
          <w:rPr>
            <w:webHidden/>
          </w:rPr>
          <w:fldChar w:fldCharType="end"/>
        </w:r>
      </w:hyperlink>
    </w:p>
    <w:p w:rsidR="0093198F" w:rsidRDefault="009409E0">
      <w:pPr>
        <w:pStyle w:val="TOC2"/>
        <w:rPr>
          <w:rFonts w:asciiTheme="minorHAnsi" w:eastAsiaTheme="minorEastAsia" w:hAnsiTheme="minorHAnsi"/>
          <w:color w:val="auto"/>
          <w:kern w:val="0"/>
          <w:szCs w:val="22"/>
        </w:rPr>
      </w:pPr>
      <w:hyperlink w:anchor="_Toc442951599" w:history="1">
        <w:r w:rsidR="0093198F" w:rsidRPr="00D86260">
          <w:rPr>
            <w:rStyle w:val="Hyperlink"/>
            <w:rFonts w:cs="Calibri"/>
          </w:rPr>
          <w:t>5.1.2.3</w:t>
        </w:r>
        <w:r w:rsidR="0093198F">
          <w:rPr>
            <w:rFonts w:asciiTheme="minorHAnsi" w:eastAsiaTheme="minorEastAsia" w:hAnsiTheme="minorHAnsi"/>
            <w:color w:val="auto"/>
            <w:kern w:val="0"/>
            <w:szCs w:val="22"/>
          </w:rPr>
          <w:tab/>
        </w:r>
        <w:r w:rsidR="0093198F" w:rsidRPr="00D86260">
          <w:rPr>
            <w:rStyle w:val="Hyperlink"/>
            <w:rFonts w:cs="Calibri"/>
          </w:rPr>
          <w:t>(Processing of function)………</w:t>
        </w:r>
        <w:r w:rsidR="0093198F">
          <w:rPr>
            <w:webHidden/>
          </w:rPr>
          <w:tab/>
        </w:r>
        <w:r w:rsidR="0093198F">
          <w:rPr>
            <w:webHidden/>
          </w:rPr>
          <w:fldChar w:fldCharType="begin"/>
        </w:r>
        <w:r w:rsidR="0093198F">
          <w:rPr>
            <w:webHidden/>
          </w:rPr>
          <w:instrText xml:space="preserve"> PAGEREF _Toc442951599 \h </w:instrText>
        </w:r>
        <w:r w:rsidR="0093198F">
          <w:rPr>
            <w:webHidden/>
          </w:rPr>
        </w:r>
        <w:r w:rsidR="0093198F">
          <w:rPr>
            <w:webHidden/>
          </w:rPr>
          <w:fldChar w:fldCharType="separate"/>
        </w:r>
        <w:r w:rsidR="0093198F">
          <w:rPr>
            <w:webHidden/>
          </w:rPr>
          <w:t>9</w:t>
        </w:r>
        <w:r w:rsidR="0093198F">
          <w:rPr>
            <w:webHidden/>
          </w:rPr>
          <w:fldChar w:fldCharType="end"/>
        </w:r>
      </w:hyperlink>
    </w:p>
    <w:p w:rsidR="0093198F" w:rsidRDefault="009409E0">
      <w:pPr>
        <w:pStyle w:val="TOC2"/>
        <w:rPr>
          <w:rFonts w:asciiTheme="minorHAnsi" w:eastAsiaTheme="minorEastAsia" w:hAnsiTheme="minorHAnsi"/>
          <w:color w:val="auto"/>
          <w:kern w:val="0"/>
          <w:szCs w:val="22"/>
        </w:rPr>
      </w:pPr>
      <w:hyperlink w:anchor="_Toc442951600" w:history="1">
        <w:r w:rsidR="0093198F" w:rsidRPr="00D86260">
          <w:rPr>
            <w:rStyle w:val="Hyperlink"/>
            <w:rFonts w:cs="Calibri"/>
          </w:rPr>
          <w:t>5.1.2.4</w:t>
        </w:r>
        <w:r w:rsidR="0093198F">
          <w:rPr>
            <w:rFonts w:asciiTheme="minorHAnsi" w:eastAsiaTheme="minorEastAsia" w:hAnsiTheme="minorHAnsi"/>
            <w:color w:val="auto"/>
            <w:kern w:val="0"/>
            <w:szCs w:val="22"/>
          </w:rPr>
          <w:tab/>
        </w:r>
        <w:r w:rsidR="0093198F" w:rsidRPr="00D86260">
          <w:rPr>
            <w:rStyle w:val="Hyperlink"/>
            <w:rFonts w:cs="Calibri"/>
          </w:rPr>
          <w:t>Store Local copy of outputs into Module Outputs</w:t>
        </w:r>
        <w:r w:rsidR="0093198F">
          <w:rPr>
            <w:webHidden/>
          </w:rPr>
          <w:tab/>
        </w:r>
        <w:r w:rsidR="0093198F">
          <w:rPr>
            <w:webHidden/>
          </w:rPr>
          <w:fldChar w:fldCharType="begin"/>
        </w:r>
        <w:r w:rsidR="0093198F">
          <w:rPr>
            <w:webHidden/>
          </w:rPr>
          <w:instrText xml:space="preserve"> PAGEREF _Toc442951600 \h </w:instrText>
        </w:r>
        <w:r w:rsidR="0093198F">
          <w:rPr>
            <w:webHidden/>
          </w:rPr>
        </w:r>
        <w:r w:rsidR="0093198F">
          <w:rPr>
            <w:webHidden/>
          </w:rPr>
          <w:fldChar w:fldCharType="separate"/>
        </w:r>
        <w:r w:rsidR="0093198F">
          <w:rPr>
            <w:webHidden/>
          </w:rPr>
          <w:t>9</w:t>
        </w:r>
        <w:r w:rsidR="0093198F">
          <w:rPr>
            <w:webHidden/>
          </w:rPr>
          <w:fldChar w:fldCharType="end"/>
        </w:r>
      </w:hyperlink>
    </w:p>
    <w:p w:rsidR="0093198F" w:rsidRDefault="009409E0">
      <w:pPr>
        <w:pStyle w:val="TOC2"/>
        <w:rPr>
          <w:rFonts w:asciiTheme="minorHAnsi" w:eastAsiaTheme="minorEastAsia" w:hAnsiTheme="minorHAnsi"/>
          <w:color w:val="auto"/>
          <w:kern w:val="0"/>
          <w:szCs w:val="22"/>
        </w:rPr>
      </w:pPr>
      <w:hyperlink w:anchor="_Toc442951601" w:history="1">
        <w:r w:rsidR="0093198F" w:rsidRPr="00D86260">
          <w:rPr>
            <w:rStyle w:val="Hyperlink"/>
          </w:rPr>
          <w:t>5.2</w:t>
        </w:r>
        <w:r w:rsidR="0093198F">
          <w:rPr>
            <w:rFonts w:asciiTheme="minorHAnsi" w:eastAsiaTheme="minorEastAsia" w:hAnsiTheme="minorHAnsi"/>
            <w:color w:val="auto"/>
            <w:kern w:val="0"/>
            <w:szCs w:val="22"/>
          </w:rPr>
          <w:tab/>
        </w:r>
        <w:r w:rsidR="0093198F" w:rsidRPr="00D86260">
          <w:rPr>
            <w:rStyle w:val="Hyperlink"/>
          </w:rPr>
          <w:t>Server Runables</w:t>
        </w:r>
        <w:r w:rsidR="0093198F">
          <w:rPr>
            <w:webHidden/>
          </w:rPr>
          <w:tab/>
        </w:r>
        <w:r w:rsidR="0093198F">
          <w:rPr>
            <w:webHidden/>
          </w:rPr>
          <w:fldChar w:fldCharType="begin"/>
        </w:r>
        <w:r w:rsidR="0093198F">
          <w:rPr>
            <w:webHidden/>
          </w:rPr>
          <w:instrText xml:space="preserve"> PAGEREF _Toc442951601 \h </w:instrText>
        </w:r>
        <w:r w:rsidR="0093198F">
          <w:rPr>
            <w:webHidden/>
          </w:rPr>
        </w:r>
        <w:r w:rsidR="0093198F">
          <w:rPr>
            <w:webHidden/>
          </w:rPr>
          <w:fldChar w:fldCharType="separate"/>
        </w:r>
        <w:r w:rsidR="0093198F">
          <w:rPr>
            <w:webHidden/>
          </w:rPr>
          <w:t>9</w:t>
        </w:r>
        <w:r w:rsidR="0093198F">
          <w:rPr>
            <w:webHidden/>
          </w:rPr>
          <w:fldChar w:fldCharType="end"/>
        </w:r>
      </w:hyperlink>
    </w:p>
    <w:p w:rsidR="0093198F" w:rsidRDefault="009409E0">
      <w:pPr>
        <w:pStyle w:val="TOC3"/>
        <w:tabs>
          <w:tab w:val="left" w:pos="1200"/>
        </w:tabs>
        <w:rPr>
          <w:rFonts w:asciiTheme="minorHAnsi" w:eastAsiaTheme="minorEastAsia" w:hAnsiTheme="minorHAnsi"/>
          <w:color w:val="auto"/>
          <w:kern w:val="0"/>
          <w:sz w:val="22"/>
          <w:szCs w:val="22"/>
        </w:rPr>
      </w:pPr>
      <w:hyperlink w:anchor="_Toc442951602" w:history="1">
        <w:r w:rsidR="0093198F" w:rsidRPr="00D86260">
          <w:rPr>
            <w:rStyle w:val="Hyperlink"/>
            <w:rFonts w:cs="Calibri"/>
          </w:rPr>
          <w:t>5.2.1</w:t>
        </w:r>
        <w:r w:rsidR="0093198F">
          <w:rPr>
            <w:rFonts w:asciiTheme="minorHAnsi" w:eastAsiaTheme="minorEastAsia" w:hAnsiTheme="minorHAnsi"/>
            <w:color w:val="auto"/>
            <w:kern w:val="0"/>
            <w:sz w:val="22"/>
            <w:szCs w:val="22"/>
          </w:rPr>
          <w:tab/>
        </w:r>
        <w:r w:rsidR="0093198F" w:rsidRPr="00D86260">
          <w:rPr>
            <w:rStyle w:val="Hyperlink"/>
            <w:rFonts w:cs="Calibri"/>
          </w:rPr>
          <w:t>GetMotCoggCmdPrm_Oper</w:t>
        </w:r>
        <w:r w:rsidR="0093198F">
          <w:rPr>
            <w:webHidden/>
          </w:rPr>
          <w:tab/>
        </w:r>
        <w:r w:rsidR="0093198F">
          <w:rPr>
            <w:webHidden/>
          </w:rPr>
          <w:fldChar w:fldCharType="begin"/>
        </w:r>
        <w:r w:rsidR="0093198F">
          <w:rPr>
            <w:webHidden/>
          </w:rPr>
          <w:instrText xml:space="preserve"> PAGEREF _Toc442951602 \h </w:instrText>
        </w:r>
        <w:r w:rsidR="0093198F">
          <w:rPr>
            <w:webHidden/>
          </w:rPr>
        </w:r>
        <w:r w:rsidR="0093198F">
          <w:rPr>
            <w:webHidden/>
          </w:rPr>
          <w:fldChar w:fldCharType="separate"/>
        </w:r>
        <w:r w:rsidR="0093198F">
          <w:rPr>
            <w:webHidden/>
          </w:rPr>
          <w:t>9</w:t>
        </w:r>
        <w:r w:rsidR="0093198F">
          <w:rPr>
            <w:webHidden/>
          </w:rPr>
          <w:fldChar w:fldCharType="end"/>
        </w:r>
      </w:hyperlink>
    </w:p>
    <w:p w:rsidR="0093198F" w:rsidRDefault="009409E0">
      <w:pPr>
        <w:pStyle w:val="TOC2"/>
        <w:rPr>
          <w:rFonts w:asciiTheme="minorHAnsi" w:eastAsiaTheme="minorEastAsia" w:hAnsiTheme="minorHAnsi"/>
          <w:color w:val="auto"/>
          <w:kern w:val="0"/>
          <w:szCs w:val="22"/>
        </w:rPr>
      </w:pPr>
      <w:hyperlink w:anchor="_Toc442951603" w:history="1">
        <w:r w:rsidR="0093198F" w:rsidRPr="00D86260">
          <w:rPr>
            <w:rStyle w:val="Hyperlink"/>
            <w:rFonts w:cs="Calibri"/>
          </w:rPr>
          <w:t>5.2.1.1</w:t>
        </w:r>
        <w:r w:rsidR="0093198F">
          <w:rPr>
            <w:rFonts w:asciiTheme="minorHAnsi" w:eastAsiaTheme="minorEastAsia" w:hAnsiTheme="minorHAnsi"/>
            <w:color w:val="auto"/>
            <w:kern w:val="0"/>
            <w:szCs w:val="22"/>
          </w:rPr>
          <w:tab/>
        </w:r>
        <w:r w:rsidR="0093198F" w:rsidRPr="00D86260">
          <w:rPr>
            <w:rStyle w:val="Hyperlink"/>
            <w:rFonts w:cs="Calibri"/>
          </w:rPr>
          <w:t>Design Rationale</w:t>
        </w:r>
        <w:r w:rsidR="0093198F">
          <w:rPr>
            <w:webHidden/>
          </w:rPr>
          <w:tab/>
        </w:r>
        <w:r w:rsidR="0093198F">
          <w:rPr>
            <w:webHidden/>
          </w:rPr>
          <w:fldChar w:fldCharType="begin"/>
        </w:r>
        <w:r w:rsidR="0093198F">
          <w:rPr>
            <w:webHidden/>
          </w:rPr>
          <w:instrText xml:space="preserve"> PAGEREF _Toc442951603 \h </w:instrText>
        </w:r>
        <w:r w:rsidR="0093198F">
          <w:rPr>
            <w:webHidden/>
          </w:rPr>
        </w:r>
        <w:r w:rsidR="0093198F">
          <w:rPr>
            <w:webHidden/>
          </w:rPr>
          <w:fldChar w:fldCharType="separate"/>
        </w:r>
        <w:r w:rsidR="0093198F">
          <w:rPr>
            <w:webHidden/>
          </w:rPr>
          <w:t>9</w:t>
        </w:r>
        <w:r w:rsidR="0093198F">
          <w:rPr>
            <w:webHidden/>
          </w:rPr>
          <w:fldChar w:fldCharType="end"/>
        </w:r>
      </w:hyperlink>
    </w:p>
    <w:p w:rsidR="0093198F" w:rsidRDefault="009409E0">
      <w:pPr>
        <w:pStyle w:val="TOC2"/>
        <w:rPr>
          <w:rFonts w:asciiTheme="minorHAnsi" w:eastAsiaTheme="minorEastAsia" w:hAnsiTheme="minorHAnsi"/>
          <w:color w:val="auto"/>
          <w:kern w:val="0"/>
          <w:szCs w:val="22"/>
        </w:rPr>
      </w:pPr>
      <w:hyperlink w:anchor="_Toc442951604" w:history="1">
        <w:r w:rsidR="0093198F" w:rsidRPr="00D86260">
          <w:rPr>
            <w:rStyle w:val="Hyperlink"/>
            <w:rFonts w:cs="Calibri"/>
          </w:rPr>
          <w:t>5.2.1.2</w:t>
        </w:r>
        <w:r w:rsidR="0093198F">
          <w:rPr>
            <w:rFonts w:asciiTheme="minorHAnsi" w:eastAsiaTheme="minorEastAsia" w:hAnsiTheme="minorHAnsi"/>
            <w:color w:val="auto"/>
            <w:kern w:val="0"/>
            <w:szCs w:val="22"/>
          </w:rPr>
          <w:tab/>
        </w:r>
        <w:r w:rsidR="0093198F" w:rsidRPr="00D86260">
          <w:rPr>
            <w:rStyle w:val="Hyperlink"/>
            <w:rFonts w:cs="Calibri"/>
          </w:rPr>
          <w:t>Store Module Inputs to Local copies</w:t>
        </w:r>
        <w:r w:rsidR="0093198F">
          <w:rPr>
            <w:webHidden/>
          </w:rPr>
          <w:tab/>
        </w:r>
        <w:r w:rsidR="0093198F">
          <w:rPr>
            <w:webHidden/>
          </w:rPr>
          <w:fldChar w:fldCharType="begin"/>
        </w:r>
        <w:r w:rsidR="0093198F">
          <w:rPr>
            <w:webHidden/>
          </w:rPr>
          <w:instrText xml:space="preserve"> PAGEREF _Toc442951604 \h </w:instrText>
        </w:r>
        <w:r w:rsidR="0093198F">
          <w:rPr>
            <w:webHidden/>
          </w:rPr>
        </w:r>
        <w:r w:rsidR="0093198F">
          <w:rPr>
            <w:webHidden/>
          </w:rPr>
          <w:fldChar w:fldCharType="separate"/>
        </w:r>
        <w:r w:rsidR="0093198F">
          <w:rPr>
            <w:webHidden/>
          </w:rPr>
          <w:t>10</w:t>
        </w:r>
        <w:r w:rsidR="0093198F">
          <w:rPr>
            <w:webHidden/>
          </w:rPr>
          <w:fldChar w:fldCharType="end"/>
        </w:r>
      </w:hyperlink>
    </w:p>
    <w:p w:rsidR="0093198F" w:rsidRDefault="009409E0">
      <w:pPr>
        <w:pStyle w:val="TOC2"/>
        <w:rPr>
          <w:rFonts w:asciiTheme="minorHAnsi" w:eastAsiaTheme="minorEastAsia" w:hAnsiTheme="minorHAnsi"/>
          <w:color w:val="auto"/>
          <w:kern w:val="0"/>
          <w:szCs w:val="22"/>
        </w:rPr>
      </w:pPr>
      <w:hyperlink w:anchor="_Toc442951605" w:history="1">
        <w:r w:rsidR="0093198F" w:rsidRPr="00D86260">
          <w:rPr>
            <w:rStyle w:val="Hyperlink"/>
            <w:rFonts w:cs="Calibri"/>
          </w:rPr>
          <w:t>5.2.1.3</w:t>
        </w:r>
        <w:r w:rsidR="0093198F">
          <w:rPr>
            <w:rFonts w:asciiTheme="minorHAnsi" w:eastAsiaTheme="minorEastAsia" w:hAnsiTheme="minorHAnsi"/>
            <w:color w:val="auto"/>
            <w:kern w:val="0"/>
            <w:szCs w:val="22"/>
          </w:rPr>
          <w:tab/>
        </w:r>
        <w:r w:rsidR="0093198F" w:rsidRPr="00D86260">
          <w:rPr>
            <w:rStyle w:val="Hyperlink"/>
            <w:rFonts w:cs="Calibri"/>
          </w:rPr>
          <w:t>(Processing of function)………</w:t>
        </w:r>
        <w:r w:rsidR="0093198F">
          <w:rPr>
            <w:webHidden/>
          </w:rPr>
          <w:tab/>
        </w:r>
        <w:r w:rsidR="0093198F">
          <w:rPr>
            <w:webHidden/>
          </w:rPr>
          <w:fldChar w:fldCharType="begin"/>
        </w:r>
        <w:r w:rsidR="0093198F">
          <w:rPr>
            <w:webHidden/>
          </w:rPr>
          <w:instrText xml:space="preserve"> PAGEREF _Toc442951605 \h </w:instrText>
        </w:r>
        <w:r w:rsidR="0093198F">
          <w:rPr>
            <w:webHidden/>
          </w:rPr>
        </w:r>
        <w:r w:rsidR="0093198F">
          <w:rPr>
            <w:webHidden/>
          </w:rPr>
          <w:fldChar w:fldCharType="separate"/>
        </w:r>
        <w:r w:rsidR="0093198F">
          <w:rPr>
            <w:webHidden/>
          </w:rPr>
          <w:t>10</w:t>
        </w:r>
        <w:r w:rsidR="0093198F">
          <w:rPr>
            <w:webHidden/>
          </w:rPr>
          <w:fldChar w:fldCharType="end"/>
        </w:r>
      </w:hyperlink>
    </w:p>
    <w:p w:rsidR="0093198F" w:rsidRDefault="009409E0">
      <w:pPr>
        <w:pStyle w:val="TOC2"/>
        <w:rPr>
          <w:rFonts w:asciiTheme="minorHAnsi" w:eastAsiaTheme="minorEastAsia" w:hAnsiTheme="minorHAnsi"/>
          <w:color w:val="auto"/>
          <w:kern w:val="0"/>
          <w:szCs w:val="22"/>
        </w:rPr>
      </w:pPr>
      <w:hyperlink w:anchor="_Toc442951606" w:history="1">
        <w:r w:rsidR="0093198F" w:rsidRPr="00D86260">
          <w:rPr>
            <w:rStyle w:val="Hyperlink"/>
            <w:rFonts w:cs="Calibri"/>
          </w:rPr>
          <w:t>5.2.1.4</w:t>
        </w:r>
        <w:r w:rsidR="0093198F">
          <w:rPr>
            <w:rFonts w:asciiTheme="minorHAnsi" w:eastAsiaTheme="minorEastAsia" w:hAnsiTheme="minorHAnsi"/>
            <w:color w:val="auto"/>
            <w:kern w:val="0"/>
            <w:szCs w:val="22"/>
          </w:rPr>
          <w:tab/>
        </w:r>
        <w:r w:rsidR="0093198F" w:rsidRPr="00D86260">
          <w:rPr>
            <w:rStyle w:val="Hyperlink"/>
            <w:rFonts w:cs="Calibri"/>
          </w:rPr>
          <w:t>Store Local copy of outputs into Module Outputs</w:t>
        </w:r>
        <w:r w:rsidR="0093198F">
          <w:rPr>
            <w:webHidden/>
          </w:rPr>
          <w:tab/>
        </w:r>
        <w:r w:rsidR="0093198F">
          <w:rPr>
            <w:webHidden/>
          </w:rPr>
          <w:fldChar w:fldCharType="begin"/>
        </w:r>
        <w:r w:rsidR="0093198F">
          <w:rPr>
            <w:webHidden/>
          </w:rPr>
          <w:instrText xml:space="preserve"> PAGEREF _Toc442951606 \h </w:instrText>
        </w:r>
        <w:r w:rsidR="0093198F">
          <w:rPr>
            <w:webHidden/>
          </w:rPr>
        </w:r>
        <w:r w:rsidR="0093198F">
          <w:rPr>
            <w:webHidden/>
          </w:rPr>
          <w:fldChar w:fldCharType="separate"/>
        </w:r>
        <w:r w:rsidR="0093198F">
          <w:rPr>
            <w:webHidden/>
          </w:rPr>
          <w:t>10</w:t>
        </w:r>
        <w:r w:rsidR="0093198F">
          <w:rPr>
            <w:webHidden/>
          </w:rPr>
          <w:fldChar w:fldCharType="end"/>
        </w:r>
      </w:hyperlink>
    </w:p>
    <w:p w:rsidR="0093198F" w:rsidRDefault="009409E0">
      <w:pPr>
        <w:pStyle w:val="TOC3"/>
        <w:tabs>
          <w:tab w:val="left" w:pos="1200"/>
        </w:tabs>
        <w:rPr>
          <w:rFonts w:asciiTheme="minorHAnsi" w:eastAsiaTheme="minorEastAsia" w:hAnsiTheme="minorHAnsi"/>
          <w:color w:val="auto"/>
          <w:kern w:val="0"/>
          <w:sz w:val="22"/>
          <w:szCs w:val="22"/>
        </w:rPr>
      </w:pPr>
      <w:hyperlink w:anchor="_Toc442951607" w:history="1">
        <w:r w:rsidR="0093198F" w:rsidRPr="00D86260">
          <w:rPr>
            <w:rStyle w:val="Hyperlink"/>
            <w:rFonts w:cs="Calibri"/>
          </w:rPr>
          <w:t>5.2.1</w:t>
        </w:r>
        <w:r w:rsidR="0093198F">
          <w:rPr>
            <w:rFonts w:asciiTheme="minorHAnsi" w:eastAsiaTheme="minorEastAsia" w:hAnsiTheme="minorHAnsi"/>
            <w:color w:val="auto"/>
            <w:kern w:val="0"/>
            <w:sz w:val="22"/>
            <w:szCs w:val="22"/>
          </w:rPr>
          <w:tab/>
        </w:r>
        <w:r w:rsidR="0093198F" w:rsidRPr="00D86260">
          <w:rPr>
            <w:rStyle w:val="Hyperlink"/>
            <w:rFonts w:cs="Calibri"/>
          </w:rPr>
          <w:t>SetMotCoggCmdPrm_Oper</w:t>
        </w:r>
        <w:r w:rsidR="0093198F">
          <w:rPr>
            <w:webHidden/>
          </w:rPr>
          <w:tab/>
        </w:r>
        <w:r w:rsidR="0093198F">
          <w:rPr>
            <w:webHidden/>
          </w:rPr>
          <w:fldChar w:fldCharType="begin"/>
        </w:r>
        <w:r w:rsidR="0093198F">
          <w:rPr>
            <w:webHidden/>
          </w:rPr>
          <w:instrText xml:space="preserve"> PAGEREF _Toc442951607 \h </w:instrText>
        </w:r>
        <w:r w:rsidR="0093198F">
          <w:rPr>
            <w:webHidden/>
          </w:rPr>
        </w:r>
        <w:r w:rsidR="0093198F">
          <w:rPr>
            <w:webHidden/>
          </w:rPr>
          <w:fldChar w:fldCharType="separate"/>
        </w:r>
        <w:r w:rsidR="0093198F">
          <w:rPr>
            <w:webHidden/>
          </w:rPr>
          <w:t>10</w:t>
        </w:r>
        <w:r w:rsidR="0093198F">
          <w:rPr>
            <w:webHidden/>
          </w:rPr>
          <w:fldChar w:fldCharType="end"/>
        </w:r>
      </w:hyperlink>
    </w:p>
    <w:p w:rsidR="0093198F" w:rsidRDefault="009409E0">
      <w:pPr>
        <w:pStyle w:val="TOC2"/>
        <w:rPr>
          <w:rFonts w:asciiTheme="minorHAnsi" w:eastAsiaTheme="minorEastAsia" w:hAnsiTheme="minorHAnsi"/>
          <w:color w:val="auto"/>
          <w:kern w:val="0"/>
          <w:szCs w:val="22"/>
        </w:rPr>
      </w:pPr>
      <w:hyperlink w:anchor="_Toc442951608" w:history="1">
        <w:r w:rsidR="0093198F" w:rsidRPr="00D86260">
          <w:rPr>
            <w:rStyle w:val="Hyperlink"/>
            <w:rFonts w:cs="Calibri"/>
          </w:rPr>
          <w:t>5.2.1.1</w:t>
        </w:r>
        <w:r w:rsidR="0093198F">
          <w:rPr>
            <w:rFonts w:asciiTheme="minorHAnsi" w:eastAsiaTheme="minorEastAsia" w:hAnsiTheme="minorHAnsi"/>
            <w:color w:val="auto"/>
            <w:kern w:val="0"/>
            <w:szCs w:val="22"/>
          </w:rPr>
          <w:tab/>
        </w:r>
        <w:r w:rsidR="0093198F" w:rsidRPr="00D86260">
          <w:rPr>
            <w:rStyle w:val="Hyperlink"/>
            <w:rFonts w:cs="Calibri"/>
          </w:rPr>
          <w:t>Design Rationale</w:t>
        </w:r>
        <w:r w:rsidR="0093198F">
          <w:rPr>
            <w:webHidden/>
          </w:rPr>
          <w:tab/>
        </w:r>
        <w:r w:rsidR="0093198F">
          <w:rPr>
            <w:webHidden/>
          </w:rPr>
          <w:fldChar w:fldCharType="begin"/>
        </w:r>
        <w:r w:rsidR="0093198F">
          <w:rPr>
            <w:webHidden/>
          </w:rPr>
          <w:instrText xml:space="preserve"> PAGEREF _Toc442951608 \h </w:instrText>
        </w:r>
        <w:r w:rsidR="0093198F">
          <w:rPr>
            <w:webHidden/>
          </w:rPr>
        </w:r>
        <w:r w:rsidR="0093198F">
          <w:rPr>
            <w:webHidden/>
          </w:rPr>
          <w:fldChar w:fldCharType="separate"/>
        </w:r>
        <w:r w:rsidR="0093198F">
          <w:rPr>
            <w:webHidden/>
          </w:rPr>
          <w:t>10</w:t>
        </w:r>
        <w:r w:rsidR="0093198F">
          <w:rPr>
            <w:webHidden/>
          </w:rPr>
          <w:fldChar w:fldCharType="end"/>
        </w:r>
      </w:hyperlink>
    </w:p>
    <w:p w:rsidR="0093198F" w:rsidRDefault="009409E0">
      <w:pPr>
        <w:pStyle w:val="TOC2"/>
        <w:rPr>
          <w:rFonts w:asciiTheme="minorHAnsi" w:eastAsiaTheme="minorEastAsia" w:hAnsiTheme="minorHAnsi"/>
          <w:color w:val="auto"/>
          <w:kern w:val="0"/>
          <w:szCs w:val="22"/>
        </w:rPr>
      </w:pPr>
      <w:hyperlink w:anchor="_Toc442951609" w:history="1">
        <w:r w:rsidR="0093198F" w:rsidRPr="00D86260">
          <w:rPr>
            <w:rStyle w:val="Hyperlink"/>
            <w:rFonts w:cs="Calibri"/>
          </w:rPr>
          <w:t>5.2.1.2</w:t>
        </w:r>
        <w:r w:rsidR="0093198F">
          <w:rPr>
            <w:rFonts w:asciiTheme="minorHAnsi" w:eastAsiaTheme="minorEastAsia" w:hAnsiTheme="minorHAnsi"/>
            <w:color w:val="auto"/>
            <w:kern w:val="0"/>
            <w:szCs w:val="22"/>
          </w:rPr>
          <w:tab/>
        </w:r>
        <w:r w:rsidR="0093198F" w:rsidRPr="00D86260">
          <w:rPr>
            <w:rStyle w:val="Hyperlink"/>
            <w:rFonts w:cs="Calibri"/>
          </w:rPr>
          <w:t>Store Module Inputs to Local copies</w:t>
        </w:r>
        <w:r w:rsidR="0093198F">
          <w:rPr>
            <w:webHidden/>
          </w:rPr>
          <w:tab/>
        </w:r>
        <w:r w:rsidR="0093198F">
          <w:rPr>
            <w:webHidden/>
          </w:rPr>
          <w:fldChar w:fldCharType="begin"/>
        </w:r>
        <w:r w:rsidR="0093198F">
          <w:rPr>
            <w:webHidden/>
          </w:rPr>
          <w:instrText xml:space="preserve"> PAGEREF _Toc442951609 \h </w:instrText>
        </w:r>
        <w:r w:rsidR="0093198F">
          <w:rPr>
            <w:webHidden/>
          </w:rPr>
        </w:r>
        <w:r w:rsidR="0093198F">
          <w:rPr>
            <w:webHidden/>
          </w:rPr>
          <w:fldChar w:fldCharType="separate"/>
        </w:r>
        <w:r w:rsidR="0093198F">
          <w:rPr>
            <w:webHidden/>
          </w:rPr>
          <w:t>10</w:t>
        </w:r>
        <w:r w:rsidR="0093198F">
          <w:rPr>
            <w:webHidden/>
          </w:rPr>
          <w:fldChar w:fldCharType="end"/>
        </w:r>
      </w:hyperlink>
    </w:p>
    <w:p w:rsidR="0093198F" w:rsidRDefault="009409E0">
      <w:pPr>
        <w:pStyle w:val="TOC2"/>
        <w:rPr>
          <w:rFonts w:asciiTheme="minorHAnsi" w:eastAsiaTheme="minorEastAsia" w:hAnsiTheme="minorHAnsi"/>
          <w:color w:val="auto"/>
          <w:kern w:val="0"/>
          <w:szCs w:val="22"/>
        </w:rPr>
      </w:pPr>
      <w:hyperlink w:anchor="_Toc442951610" w:history="1">
        <w:r w:rsidR="0093198F" w:rsidRPr="00D86260">
          <w:rPr>
            <w:rStyle w:val="Hyperlink"/>
            <w:rFonts w:cs="Calibri"/>
          </w:rPr>
          <w:t>5.2.1.3</w:t>
        </w:r>
        <w:r w:rsidR="0093198F">
          <w:rPr>
            <w:rFonts w:asciiTheme="minorHAnsi" w:eastAsiaTheme="minorEastAsia" w:hAnsiTheme="minorHAnsi"/>
            <w:color w:val="auto"/>
            <w:kern w:val="0"/>
            <w:szCs w:val="22"/>
          </w:rPr>
          <w:tab/>
        </w:r>
        <w:r w:rsidR="0093198F" w:rsidRPr="00D86260">
          <w:rPr>
            <w:rStyle w:val="Hyperlink"/>
            <w:rFonts w:cs="Calibri"/>
          </w:rPr>
          <w:t>(Processing of function)………</w:t>
        </w:r>
        <w:r w:rsidR="0093198F">
          <w:rPr>
            <w:webHidden/>
          </w:rPr>
          <w:tab/>
        </w:r>
        <w:r w:rsidR="0093198F">
          <w:rPr>
            <w:webHidden/>
          </w:rPr>
          <w:fldChar w:fldCharType="begin"/>
        </w:r>
        <w:r w:rsidR="0093198F">
          <w:rPr>
            <w:webHidden/>
          </w:rPr>
          <w:instrText xml:space="preserve"> PAGEREF _Toc442951610 \h </w:instrText>
        </w:r>
        <w:r w:rsidR="0093198F">
          <w:rPr>
            <w:webHidden/>
          </w:rPr>
        </w:r>
        <w:r w:rsidR="0093198F">
          <w:rPr>
            <w:webHidden/>
          </w:rPr>
          <w:fldChar w:fldCharType="separate"/>
        </w:r>
        <w:r w:rsidR="0093198F">
          <w:rPr>
            <w:webHidden/>
          </w:rPr>
          <w:t>10</w:t>
        </w:r>
        <w:r w:rsidR="0093198F">
          <w:rPr>
            <w:webHidden/>
          </w:rPr>
          <w:fldChar w:fldCharType="end"/>
        </w:r>
      </w:hyperlink>
    </w:p>
    <w:p w:rsidR="0093198F" w:rsidRDefault="009409E0">
      <w:pPr>
        <w:pStyle w:val="TOC2"/>
        <w:rPr>
          <w:rFonts w:asciiTheme="minorHAnsi" w:eastAsiaTheme="minorEastAsia" w:hAnsiTheme="minorHAnsi"/>
          <w:color w:val="auto"/>
          <w:kern w:val="0"/>
          <w:szCs w:val="22"/>
        </w:rPr>
      </w:pPr>
      <w:hyperlink w:anchor="_Toc442951611" w:history="1">
        <w:r w:rsidR="0093198F" w:rsidRPr="00D86260">
          <w:rPr>
            <w:rStyle w:val="Hyperlink"/>
            <w:rFonts w:cs="Calibri"/>
          </w:rPr>
          <w:t>5.2.1.4</w:t>
        </w:r>
        <w:r w:rsidR="0093198F">
          <w:rPr>
            <w:rFonts w:asciiTheme="minorHAnsi" w:eastAsiaTheme="minorEastAsia" w:hAnsiTheme="minorHAnsi"/>
            <w:color w:val="auto"/>
            <w:kern w:val="0"/>
            <w:szCs w:val="22"/>
          </w:rPr>
          <w:tab/>
        </w:r>
        <w:r w:rsidR="0093198F" w:rsidRPr="00D86260">
          <w:rPr>
            <w:rStyle w:val="Hyperlink"/>
            <w:rFonts w:cs="Calibri"/>
          </w:rPr>
          <w:t>Store Local copy of outputs into Module Outputs</w:t>
        </w:r>
        <w:r w:rsidR="0093198F">
          <w:rPr>
            <w:webHidden/>
          </w:rPr>
          <w:tab/>
        </w:r>
        <w:r w:rsidR="0093198F">
          <w:rPr>
            <w:webHidden/>
          </w:rPr>
          <w:fldChar w:fldCharType="begin"/>
        </w:r>
        <w:r w:rsidR="0093198F">
          <w:rPr>
            <w:webHidden/>
          </w:rPr>
          <w:instrText xml:space="preserve"> PAGEREF _Toc442951611 \h </w:instrText>
        </w:r>
        <w:r w:rsidR="0093198F">
          <w:rPr>
            <w:webHidden/>
          </w:rPr>
        </w:r>
        <w:r w:rsidR="0093198F">
          <w:rPr>
            <w:webHidden/>
          </w:rPr>
          <w:fldChar w:fldCharType="separate"/>
        </w:r>
        <w:r w:rsidR="0093198F">
          <w:rPr>
            <w:webHidden/>
          </w:rPr>
          <w:t>10</w:t>
        </w:r>
        <w:r w:rsidR="0093198F">
          <w:rPr>
            <w:webHidden/>
          </w:rPr>
          <w:fldChar w:fldCharType="end"/>
        </w:r>
      </w:hyperlink>
    </w:p>
    <w:p w:rsidR="0093198F" w:rsidRDefault="009409E0">
      <w:pPr>
        <w:pStyle w:val="TOC2"/>
        <w:rPr>
          <w:rFonts w:asciiTheme="minorHAnsi" w:eastAsiaTheme="minorEastAsia" w:hAnsiTheme="minorHAnsi"/>
          <w:color w:val="auto"/>
          <w:kern w:val="0"/>
          <w:szCs w:val="22"/>
        </w:rPr>
      </w:pPr>
      <w:hyperlink w:anchor="_Toc442951612" w:history="1">
        <w:r w:rsidR="0093198F" w:rsidRPr="00D86260">
          <w:rPr>
            <w:rStyle w:val="Hyperlink"/>
            <w:rFonts w:cs="Calibri"/>
          </w:rPr>
          <w:t>5.3</w:t>
        </w:r>
        <w:r w:rsidR="0093198F">
          <w:rPr>
            <w:rFonts w:asciiTheme="minorHAnsi" w:eastAsiaTheme="minorEastAsia" w:hAnsiTheme="minorHAnsi"/>
            <w:color w:val="auto"/>
            <w:kern w:val="0"/>
            <w:szCs w:val="22"/>
          </w:rPr>
          <w:tab/>
        </w:r>
        <w:r w:rsidR="0093198F" w:rsidRPr="00D86260">
          <w:rPr>
            <w:rStyle w:val="Hyperlink"/>
            <w:rFonts w:cs="Calibri"/>
          </w:rPr>
          <w:t>Module Internal (Local) Functions</w:t>
        </w:r>
        <w:r w:rsidR="0093198F">
          <w:rPr>
            <w:webHidden/>
          </w:rPr>
          <w:tab/>
        </w:r>
        <w:r w:rsidR="0093198F">
          <w:rPr>
            <w:webHidden/>
          </w:rPr>
          <w:fldChar w:fldCharType="begin"/>
        </w:r>
        <w:r w:rsidR="0093198F">
          <w:rPr>
            <w:webHidden/>
          </w:rPr>
          <w:instrText xml:space="preserve"> PAGEREF _Toc442951612 \h </w:instrText>
        </w:r>
        <w:r w:rsidR="0093198F">
          <w:rPr>
            <w:webHidden/>
          </w:rPr>
        </w:r>
        <w:r w:rsidR="0093198F">
          <w:rPr>
            <w:webHidden/>
          </w:rPr>
          <w:fldChar w:fldCharType="separate"/>
        </w:r>
        <w:r w:rsidR="0093198F">
          <w:rPr>
            <w:webHidden/>
          </w:rPr>
          <w:t>10</w:t>
        </w:r>
        <w:r w:rsidR="0093198F">
          <w:rPr>
            <w:webHidden/>
          </w:rPr>
          <w:fldChar w:fldCharType="end"/>
        </w:r>
      </w:hyperlink>
    </w:p>
    <w:p w:rsidR="0093198F" w:rsidRDefault="009409E0">
      <w:pPr>
        <w:pStyle w:val="TOC2"/>
        <w:rPr>
          <w:rFonts w:asciiTheme="minorHAnsi" w:eastAsiaTheme="minorEastAsia" w:hAnsiTheme="minorHAnsi"/>
          <w:color w:val="auto"/>
          <w:kern w:val="0"/>
          <w:szCs w:val="22"/>
        </w:rPr>
      </w:pPr>
      <w:hyperlink w:anchor="_Toc442951613" w:history="1">
        <w:r w:rsidR="0093198F" w:rsidRPr="00D86260">
          <w:rPr>
            <w:rStyle w:val="Hyperlink"/>
            <w:rFonts w:cs="Calibri"/>
          </w:rPr>
          <w:t>5.3.1</w:t>
        </w:r>
        <w:r w:rsidR="0093198F">
          <w:rPr>
            <w:rFonts w:asciiTheme="minorHAnsi" w:eastAsiaTheme="minorEastAsia" w:hAnsiTheme="minorHAnsi"/>
            <w:color w:val="auto"/>
            <w:kern w:val="0"/>
            <w:szCs w:val="22"/>
          </w:rPr>
          <w:tab/>
        </w:r>
        <w:r w:rsidR="0093198F" w:rsidRPr="00D86260">
          <w:rPr>
            <w:rStyle w:val="Hyperlink"/>
            <w:rFonts w:cs="Calibri"/>
          </w:rPr>
          <w:t>Local Function #1</w:t>
        </w:r>
        <w:r w:rsidR="0093198F">
          <w:rPr>
            <w:webHidden/>
          </w:rPr>
          <w:tab/>
        </w:r>
        <w:r w:rsidR="0093198F">
          <w:rPr>
            <w:webHidden/>
          </w:rPr>
          <w:fldChar w:fldCharType="begin"/>
        </w:r>
        <w:r w:rsidR="0093198F">
          <w:rPr>
            <w:webHidden/>
          </w:rPr>
          <w:instrText xml:space="preserve"> PAGEREF _Toc442951613 \h </w:instrText>
        </w:r>
        <w:r w:rsidR="0093198F">
          <w:rPr>
            <w:webHidden/>
          </w:rPr>
        </w:r>
        <w:r w:rsidR="0093198F">
          <w:rPr>
            <w:webHidden/>
          </w:rPr>
          <w:fldChar w:fldCharType="separate"/>
        </w:r>
        <w:r w:rsidR="0093198F">
          <w:rPr>
            <w:webHidden/>
          </w:rPr>
          <w:t>10</w:t>
        </w:r>
        <w:r w:rsidR="0093198F">
          <w:rPr>
            <w:webHidden/>
          </w:rPr>
          <w:fldChar w:fldCharType="end"/>
        </w:r>
      </w:hyperlink>
    </w:p>
    <w:p w:rsidR="0093198F" w:rsidRDefault="009409E0">
      <w:pPr>
        <w:pStyle w:val="TOC2"/>
        <w:rPr>
          <w:rFonts w:asciiTheme="minorHAnsi" w:eastAsiaTheme="minorEastAsia" w:hAnsiTheme="minorHAnsi"/>
          <w:color w:val="auto"/>
          <w:kern w:val="0"/>
          <w:szCs w:val="22"/>
        </w:rPr>
      </w:pPr>
      <w:hyperlink w:anchor="_Toc442951614" w:history="1">
        <w:r w:rsidR="0093198F" w:rsidRPr="00D86260">
          <w:rPr>
            <w:rStyle w:val="Hyperlink"/>
            <w:rFonts w:cs="Calibri"/>
          </w:rPr>
          <w:t>5.3.1.1</w:t>
        </w:r>
        <w:r w:rsidR="0093198F">
          <w:rPr>
            <w:rFonts w:asciiTheme="minorHAnsi" w:eastAsiaTheme="minorEastAsia" w:hAnsiTheme="minorHAnsi"/>
            <w:color w:val="auto"/>
            <w:kern w:val="0"/>
            <w:szCs w:val="22"/>
          </w:rPr>
          <w:tab/>
        </w:r>
        <w:r w:rsidR="0093198F" w:rsidRPr="00D86260">
          <w:rPr>
            <w:rStyle w:val="Hyperlink"/>
            <w:rFonts w:cs="Calibri"/>
          </w:rPr>
          <w:t>Design Rationale</w:t>
        </w:r>
        <w:r w:rsidR="0093198F">
          <w:rPr>
            <w:webHidden/>
          </w:rPr>
          <w:tab/>
        </w:r>
        <w:r w:rsidR="0093198F">
          <w:rPr>
            <w:webHidden/>
          </w:rPr>
          <w:fldChar w:fldCharType="begin"/>
        </w:r>
        <w:r w:rsidR="0093198F">
          <w:rPr>
            <w:webHidden/>
          </w:rPr>
          <w:instrText xml:space="preserve"> PAGEREF _Toc442951614 \h </w:instrText>
        </w:r>
        <w:r w:rsidR="0093198F">
          <w:rPr>
            <w:webHidden/>
          </w:rPr>
        </w:r>
        <w:r w:rsidR="0093198F">
          <w:rPr>
            <w:webHidden/>
          </w:rPr>
          <w:fldChar w:fldCharType="separate"/>
        </w:r>
        <w:r w:rsidR="0093198F">
          <w:rPr>
            <w:webHidden/>
          </w:rPr>
          <w:t>10</w:t>
        </w:r>
        <w:r w:rsidR="0093198F">
          <w:rPr>
            <w:webHidden/>
          </w:rPr>
          <w:fldChar w:fldCharType="end"/>
        </w:r>
      </w:hyperlink>
    </w:p>
    <w:p w:rsidR="0093198F" w:rsidRDefault="009409E0">
      <w:pPr>
        <w:pStyle w:val="TOC2"/>
        <w:rPr>
          <w:rFonts w:asciiTheme="minorHAnsi" w:eastAsiaTheme="minorEastAsia" w:hAnsiTheme="minorHAnsi"/>
          <w:color w:val="auto"/>
          <w:kern w:val="0"/>
          <w:szCs w:val="22"/>
        </w:rPr>
      </w:pPr>
      <w:hyperlink w:anchor="_Toc442951615" w:history="1">
        <w:r w:rsidR="0093198F" w:rsidRPr="00D86260">
          <w:rPr>
            <w:rStyle w:val="Hyperlink"/>
            <w:rFonts w:cs="Calibri"/>
          </w:rPr>
          <w:t>5.3.1.2</w:t>
        </w:r>
        <w:r w:rsidR="0093198F">
          <w:rPr>
            <w:rFonts w:asciiTheme="minorHAnsi" w:eastAsiaTheme="minorEastAsia" w:hAnsiTheme="minorHAnsi"/>
            <w:color w:val="auto"/>
            <w:kern w:val="0"/>
            <w:szCs w:val="22"/>
          </w:rPr>
          <w:tab/>
        </w:r>
        <w:r w:rsidR="0093198F" w:rsidRPr="00D86260">
          <w:rPr>
            <w:rStyle w:val="Hyperlink"/>
            <w:rFonts w:cs="Calibri"/>
          </w:rPr>
          <w:t>Processing</w:t>
        </w:r>
        <w:r w:rsidR="0093198F">
          <w:rPr>
            <w:webHidden/>
          </w:rPr>
          <w:tab/>
        </w:r>
        <w:r w:rsidR="0093198F">
          <w:rPr>
            <w:webHidden/>
          </w:rPr>
          <w:fldChar w:fldCharType="begin"/>
        </w:r>
        <w:r w:rsidR="0093198F">
          <w:rPr>
            <w:webHidden/>
          </w:rPr>
          <w:instrText xml:space="preserve"> PAGEREF _Toc442951615 \h </w:instrText>
        </w:r>
        <w:r w:rsidR="0093198F">
          <w:rPr>
            <w:webHidden/>
          </w:rPr>
        </w:r>
        <w:r w:rsidR="0093198F">
          <w:rPr>
            <w:webHidden/>
          </w:rPr>
          <w:fldChar w:fldCharType="separate"/>
        </w:r>
        <w:r w:rsidR="0093198F">
          <w:rPr>
            <w:webHidden/>
          </w:rPr>
          <w:t>10</w:t>
        </w:r>
        <w:r w:rsidR="0093198F">
          <w:rPr>
            <w:webHidden/>
          </w:rPr>
          <w:fldChar w:fldCharType="end"/>
        </w:r>
      </w:hyperlink>
    </w:p>
    <w:p w:rsidR="0093198F" w:rsidRDefault="009409E0">
      <w:pPr>
        <w:pStyle w:val="TOC1"/>
        <w:rPr>
          <w:rFonts w:eastAsiaTheme="minorEastAsia"/>
          <w:b w:val="0"/>
          <w:color w:val="auto"/>
          <w:kern w:val="0"/>
          <w:sz w:val="22"/>
          <w:szCs w:val="22"/>
          <w:lang w:val="en-US"/>
        </w:rPr>
      </w:pPr>
      <w:hyperlink w:anchor="_Toc442951616" w:history="1">
        <w:r w:rsidR="0093198F" w:rsidRPr="00D86260">
          <w:rPr>
            <w:rStyle w:val="Hyperlink"/>
            <w:rFonts w:ascii="Calibri" w:hAnsi="Calibri" w:cs="Calibri"/>
          </w:rPr>
          <w:t>6</w:t>
        </w:r>
        <w:r w:rsidR="0093198F">
          <w:rPr>
            <w:rFonts w:eastAsiaTheme="minorEastAsia"/>
            <w:b w:val="0"/>
            <w:color w:val="auto"/>
            <w:kern w:val="0"/>
            <w:sz w:val="22"/>
            <w:szCs w:val="22"/>
            <w:lang w:val="en-US"/>
          </w:rPr>
          <w:tab/>
        </w:r>
        <w:r w:rsidR="0093198F" w:rsidRPr="00D86260">
          <w:rPr>
            <w:rStyle w:val="Hyperlink"/>
            <w:rFonts w:ascii="Calibri" w:hAnsi="Calibri"/>
          </w:rPr>
          <w:t>Known</w:t>
        </w:r>
        <w:r w:rsidR="0093198F" w:rsidRPr="00D86260">
          <w:rPr>
            <w:rStyle w:val="Hyperlink"/>
            <w:rFonts w:ascii="Calibri" w:hAnsi="Calibri" w:cs="Calibri"/>
          </w:rPr>
          <w:t xml:space="preserve"> Limitations with Design</w:t>
        </w:r>
        <w:r w:rsidR="0093198F">
          <w:rPr>
            <w:webHidden/>
          </w:rPr>
          <w:tab/>
        </w:r>
        <w:r w:rsidR="0093198F">
          <w:rPr>
            <w:webHidden/>
          </w:rPr>
          <w:fldChar w:fldCharType="begin"/>
        </w:r>
        <w:r w:rsidR="0093198F">
          <w:rPr>
            <w:webHidden/>
          </w:rPr>
          <w:instrText xml:space="preserve"> PAGEREF _Toc442951616 \h </w:instrText>
        </w:r>
        <w:r w:rsidR="0093198F">
          <w:rPr>
            <w:webHidden/>
          </w:rPr>
        </w:r>
        <w:r w:rsidR="0093198F">
          <w:rPr>
            <w:webHidden/>
          </w:rPr>
          <w:fldChar w:fldCharType="separate"/>
        </w:r>
        <w:r w:rsidR="0093198F">
          <w:rPr>
            <w:webHidden/>
          </w:rPr>
          <w:t>11</w:t>
        </w:r>
        <w:r w:rsidR="0093198F">
          <w:rPr>
            <w:webHidden/>
          </w:rPr>
          <w:fldChar w:fldCharType="end"/>
        </w:r>
      </w:hyperlink>
    </w:p>
    <w:p w:rsidR="0093198F" w:rsidRDefault="009409E0">
      <w:pPr>
        <w:pStyle w:val="TOC1"/>
        <w:rPr>
          <w:rFonts w:eastAsiaTheme="minorEastAsia"/>
          <w:b w:val="0"/>
          <w:color w:val="auto"/>
          <w:kern w:val="0"/>
          <w:sz w:val="22"/>
          <w:szCs w:val="22"/>
          <w:lang w:val="en-US"/>
        </w:rPr>
      </w:pPr>
      <w:hyperlink w:anchor="_Toc442951617" w:history="1">
        <w:r w:rsidR="0093198F" w:rsidRPr="00D86260">
          <w:rPr>
            <w:rStyle w:val="Hyperlink"/>
            <w:rFonts w:ascii="Calibri" w:hAnsi="Calibri" w:cs="Calibri"/>
          </w:rPr>
          <w:t>7</w:t>
        </w:r>
        <w:r w:rsidR="0093198F">
          <w:rPr>
            <w:rFonts w:eastAsiaTheme="minorEastAsia"/>
            <w:b w:val="0"/>
            <w:color w:val="auto"/>
            <w:kern w:val="0"/>
            <w:sz w:val="22"/>
            <w:szCs w:val="22"/>
            <w:lang w:val="en-US"/>
          </w:rPr>
          <w:tab/>
        </w:r>
        <w:r w:rsidR="0093198F" w:rsidRPr="00D86260">
          <w:rPr>
            <w:rStyle w:val="Hyperlink"/>
            <w:rFonts w:ascii="Calibri" w:hAnsi="Calibri" w:cs="Calibri"/>
          </w:rPr>
          <w:t>UNIT TEST CONSIDERATION</w:t>
        </w:r>
        <w:r w:rsidR="0093198F">
          <w:rPr>
            <w:webHidden/>
          </w:rPr>
          <w:tab/>
        </w:r>
        <w:r w:rsidR="0093198F">
          <w:rPr>
            <w:webHidden/>
          </w:rPr>
          <w:fldChar w:fldCharType="begin"/>
        </w:r>
        <w:r w:rsidR="0093198F">
          <w:rPr>
            <w:webHidden/>
          </w:rPr>
          <w:instrText xml:space="preserve"> PAGEREF _Toc442951617 \h </w:instrText>
        </w:r>
        <w:r w:rsidR="0093198F">
          <w:rPr>
            <w:webHidden/>
          </w:rPr>
        </w:r>
        <w:r w:rsidR="0093198F">
          <w:rPr>
            <w:webHidden/>
          </w:rPr>
          <w:fldChar w:fldCharType="separate"/>
        </w:r>
        <w:r w:rsidR="0093198F">
          <w:rPr>
            <w:webHidden/>
          </w:rPr>
          <w:t>12</w:t>
        </w:r>
        <w:r w:rsidR="0093198F">
          <w:rPr>
            <w:webHidden/>
          </w:rPr>
          <w:fldChar w:fldCharType="end"/>
        </w:r>
      </w:hyperlink>
    </w:p>
    <w:p w:rsidR="0093198F" w:rsidRDefault="009409E0">
      <w:pPr>
        <w:pStyle w:val="TOC1"/>
        <w:tabs>
          <w:tab w:val="left" w:pos="1400"/>
        </w:tabs>
        <w:rPr>
          <w:rFonts w:eastAsiaTheme="minorEastAsia"/>
          <w:b w:val="0"/>
          <w:color w:val="auto"/>
          <w:kern w:val="0"/>
          <w:sz w:val="22"/>
          <w:szCs w:val="22"/>
          <w:lang w:val="en-US"/>
        </w:rPr>
      </w:pPr>
      <w:hyperlink w:anchor="_Toc442951618" w:history="1">
        <w:r w:rsidR="0093198F" w:rsidRPr="00D86260">
          <w:rPr>
            <w:rStyle w:val="Hyperlink"/>
          </w:rPr>
          <w:t>Appendix A</w:t>
        </w:r>
        <w:r w:rsidR="0093198F">
          <w:rPr>
            <w:rFonts w:eastAsiaTheme="minorEastAsia"/>
            <w:b w:val="0"/>
            <w:color w:val="auto"/>
            <w:kern w:val="0"/>
            <w:sz w:val="22"/>
            <w:szCs w:val="22"/>
            <w:lang w:val="en-US"/>
          </w:rPr>
          <w:tab/>
        </w:r>
        <w:r w:rsidR="0093198F" w:rsidRPr="00D86260">
          <w:rPr>
            <w:rStyle w:val="Hyperlink"/>
          </w:rPr>
          <w:t>Abbreviations and Acronyms</w:t>
        </w:r>
        <w:r w:rsidR="0093198F">
          <w:rPr>
            <w:webHidden/>
          </w:rPr>
          <w:tab/>
        </w:r>
        <w:r w:rsidR="0093198F">
          <w:rPr>
            <w:webHidden/>
          </w:rPr>
          <w:fldChar w:fldCharType="begin"/>
        </w:r>
        <w:r w:rsidR="0093198F">
          <w:rPr>
            <w:webHidden/>
          </w:rPr>
          <w:instrText xml:space="preserve"> PAGEREF _Toc442951618 \h </w:instrText>
        </w:r>
        <w:r w:rsidR="0093198F">
          <w:rPr>
            <w:webHidden/>
          </w:rPr>
        </w:r>
        <w:r w:rsidR="0093198F">
          <w:rPr>
            <w:webHidden/>
          </w:rPr>
          <w:fldChar w:fldCharType="separate"/>
        </w:r>
        <w:r w:rsidR="0093198F">
          <w:rPr>
            <w:webHidden/>
          </w:rPr>
          <w:t>13</w:t>
        </w:r>
        <w:r w:rsidR="0093198F">
          <w:rPr>
            <w:webHidden/>
          </w:rPr>
          <w:fldChar w:fldCharType="end"/>
        </w:r>
      </w:hyperlink>
    </w:p>
    <w:p w:rsidR="0093198F" w:rsidRDefault="009409E0">
      <w:pPr>
        <w:pStyle w:val="TOC1"/>
        <w:tabs>
          <w:tab w:val="left" w:pos="1400"/>
        </w:tabs>
        <w:rPr>
          <w:rFonts w:eastAsiaTheme="minorEastAsia"/>
          <w:b w:val="0"/>
          <w:color w:val="auto"/>
          <w:kern w:val="0"/>
          <w:sz w:val="22"/>
          <w:szCs w:val="22"/>
          <w:lang w:val="en-US"/>
        </w:rPr>
      </w:pPr>
      <w:hyperlink w:anchor="_Toc442951619" w:history="1">
        <w:r w:rsidR="0093198F" w:rsidRPr="00D86260">
          <w:rPr>
            <w:rStyle w:val="Hyperlink"/>
          </w:rPr>
          <w:t>Appendix B</w:t>
        </w:r>
        <w:r w:rsidR="0093198F">
          <w:rPr>
            <w:rFonts w:eastAsiaTheme="minorEastAsia"/>
            <w:b w:val="0"/>
            <w:color w:val="auto"/>
            <w:kern w:val="0"/>
            <w:sz w:val="22"/>
            <w:szCs w:val="22"/>
            <w:lang w:val="en-US"/>
          </w:rPr>
          <w:tab/>
        </w:r>
        <w:r w:rsidR="0093198F" w:rsidRPr="00D86260">
          <w:rPr>
            <w:rStyle w:val="Hyperlink"/>
          </w:rPr>
          <w:t>Glossary</w:t>
        </w:r>
        <w:r w:rsidR="0093198F">
          <w:rPr>
            <w:webHidden/>
          </w:rPr>
          <w:tab/>
        </w:r>
        <w:r w:rsidR="0093198F">
          <w:rPr>
            <w:webHidden/>
          </w:rPr>
          <w:fldChar w:fldCharType="begin"/>
        </w:r>
        <w:r w:rsidR="0093198F">
          <w:rPr>
            <w:webHidden/>
          </w:rPr>
          <w:instrText xml:space="preserve"> PAGEREF _Toc442951619 \h </w:instrText>
        </w:r>
        <w:r w:rsidR="0093198F">
          <w:rPr>
            <w:webHidden/>
          </w:rPr>
        </w:r>
        <w:r w:rsidR="0093198F">
          <w:rPr>
            <w:webHidden/>
          </w:rPr>
          <w:fldChar w:fldCharType="separate"/>
        </w:r>
        <w:r w:rsidR="0093198F">
          <w:rPr>
            <w:webHidden/>
          </w:rPr>
          <w:t>14</w:t>
        </w:r>
        <w:r w:rsidR="0093198F">
          <w:rPr>
            <w:webHidden/>
          </w:rPr>
          <w:fldChar w:fldCharType="end"/>
        </w:r>
      </w:hyperlink>
    </w:p>
    <w:p w:rsidR="0093198F" w:rsidRDefault="009409E0">
      <w:pPr>
        <w:pStyle w:val="TOC1"/>
        <w:tabs>
          <w:tab w:val="left" w:pos="1400"/>
        </w:tabs>
        <w:rPr>
          <w:rFonts w:eastAsiaTheme="minorEastAsia"/>
          <w:b w:val="0"/>
          <w:color w:val="auto"/>
          <w:kern w:val="0"/>
          <w:sz w:val="22"/>
          <w:szCs w:val="22"/>
          <w:lang w:val="en-US"/>
        </w:rPr>
      </w:pPr>
      <w:hyperlink w:anchor="_Toc442951620" w:history="1">
        <w:r w:rsidR="0093198F" w:rsidRPr="00D86260">
          <w:rPr>
            <w:rStyle w:val="Hyperlink"/>
          </w:rPr>
          <w:t>Appendix C</w:t>
        </w:r>
        <w:r w:rsidR="0093198F">
          <w:rPr>
            <w:rFonts w:eastAsiaTheme="minorEastAsia"/>
            <w:b w:val="0"/>
            <w:color w:val="auto"/>
            <w:kern w:val="0"/>
            <w:sz w:val="22"/>
            <w:szCs w:val="22"/>
            <w:lang w:val="en-US"/>
          </w:rPr>
          <w:tab/>
        </w:r>
        <w:r w:rsidR="0093198F" w:rsidRPr="00D86260">
          <w:rPr>
            <w:rStyle w:val="Hyperlink"/>
          </w:rPr>
          <w:t>References</w:t>
        </w:r>
        <w:r w:rsidR="0093198F">
          <w:rPr>
            <w:webHidden/>
          </w:rPr>
          <w:tab/>
        </w:r>
        <w:r w:rsidR="0093198F">
          <w:rPr>
            <w:webHidden/>
          </w:rPr>
          <w:fldChar w:fldCharType="begin"/>
        </w:r>
        <w:r w:rsidR="0093198F">
          <w:rPr>
            <w:webHidden/>
          </w:rPr>
          <w:instrText xml:space="preserve"> PAGEREF _Toc442951620 \h </w:instrText>
        </w:r>
        <w:r w:rsidR="0093198F">
          <w:rPr>
            <w:webHidden/>
          </w:rPr>
        </w:r>
        <w:r w:rsidR="0093198F">
          <w:rPr>
            <w:webHidden/>
          </w:rPr>
          <w:fldChar w:fldCharType="separate"/>
        </w:r>
        <w:r w:rsidR="0093198F">
          <w:rPr>
            <w:webHidden/>
          </w:rPr>
          <w:t>15</w:t>
        </w:r>
        <w:r w:rsidR="0093198F">
          <w:rPr>
            <w:webHidden/>
          </w:rPr>
          <w:fldChar w:fldCharType="end"/>
        </w:r>
      </w:hyperlink>
    </w:p>
    <w:p w:rsidR="00707BA6" w:rsidRPr="00A158C7" w:rsidRDefault="00E16D14" w:rsidP="00E16D14">
      <w:pPr>
        <w:jc w:val="center"/>
      </w:pPr>
      <w:r>
        <w:rPr>
          <w:caps/>
        </w:rPr>
        <w:fldChar w:fldCharType="end"/>
      </w:r>
    </w:p>
    <w:p w:rsidR="00B81C1B" w:rsidRPr="00A158C7" w:rsidRDefault="00FE5DF5" w:rsidP="00B0024F">
      <w:pPr>
        <w:pStyle w:val="Heading1"/>
      </w:pPr>
      <w:bookmarkStart w:id="19" w:name="_Toc442951581"/>
      <w:r w:rsidRPr="00A158C7">
        <w:lastRenderedPageBreak/>
        <w:t>Introduction</w:t>
      </w:r>
      <w:bookmarkEnd w:id="19"/>
    </w:p>
    <w:p w:rsidR="00FC6F16" w:rsidRPr="00A158C7" w:rsidRDefault="00FC6F16" w:rsidP="00FC6F16">
      <w:r>
        <w:t>Refer the Design Subproject.</w:t>
      </w:r>
    </w:p>
    <w:p w:rsidR="00F95E33" w:rsidRPr="00A158C7" w:rsidRDefault="00F95E33" w:rsidP="00E16D14"/>
    <w:bookmarkStart w:id="20" w:name="_Toc406065228"/>
    <w:bookmarkEnd w:id="5"/>
    <w:bookmarkEnd w:id="6"/>
    <w:bookmarkEnd w:id="7"/>
    <w:bookmarkEnd w:id="8"/>
    <w:bookmarkEnd w:id="9"/>
    <w:p w:rsidR="00312179" w:rsidRDefault="002B094F" w:rsidP="00F43F8E">
      <w:pPr>
        <w:pStyle w:val="Heading1"/>
        <w:rPr>
          <w:rFonts w:ascii="Calibri" w:hAnsi="Calibri" w:cs="Calibri"/>
        </w:rPr>
      </w:pPr>
      <w:r>
        <w:rPr>
          <w:rFonts w:ascii="Calibri" w:hAnsi="Calibri" w:cs="Calibri"/>
        </w:rPr>
        <w:lastRenderedPageBreak/>
        <w:fldChar w:fldCharType="begin"/>
      </w:r>
      <w:r>
        <w:rPr>
          <w:rFonts w:ascii="Calibri" w:hAnsi="Calibri" w:cs="Calibri"/>
        </w:rPr>
        <w:instrText xml:space="preserve"> DOCPROPERTY  "Document Version"  \* MERGEFORMAT </w:instrText>
      </w:r>
      <w:r>
        <w:rPr>
          <w:rFonts w:ascii="Calibri" w:hAnsi="Calibri" w:cs="Calibri"/>
        </w:rPr>
        <w:fldChar w:fldCharType="separate"/>
      </w:r>
      <w:bookmarkStart w:id="21" w:name="_Toc442951582"/>
      <w:r w:rsidR="00C81EBC">
        <w:rPr>
          <w:rFonts w:ascii="Calibri" w:hAnsi="Calibri" w:cs="Calibri"/>
        </w:rPr>
        <w:t>MotRplCoggCmd</w:t>
      </w:r>
      <w:r>
        <w:rPr>
          <w:rFonts w:ascii="Calibri" w:hAnsi="Calibri" w:cs="Calibri"/>
        </w:rPr>
        <w:fldChar w:fldCharType="end"/>
      </w:r>
      <w:r>
        <w:rPr>
          <w:rFonts w:ascii="Calibri" w:hAnsi="Calibri" w:cs="Calibri"/>
        </w:rPr>
        <w:t xml:space="preserve"> </w:t>
      </w:r>
      <w:r w:rsidR="00D229A6">
        <w:rPr>
          <w:rFonts w:ascii="Calibri" w:hAnsi="Calibri" w:cs="Calibri"/>
        </w:rPr>
        <w:t xml:space="preserve">&amp; </w:t>
      </w:r>
      <w:r w:rsidR="00D229A6" w:rsidRPr="00AA38E8">
        <w:rPr>
          <w:rFonts w:ascii="Calibri" w:hAnsi="Calibri" w:cs="Calibri"/>
        </w:rPr>
        <w:t>High-Level Description</w:t>
      </w:r>
      <w:bookmarkEnd w:id="20"/>
      <w:bookmarkEnd w:id="21"/>
    </w:p>
    <w:p w:rsidR="00FC6F16" w:rsidRPr="00A158C7" w:rsidRDefault="00FC6F16" w:rsidP="00FC6F16">
      <w:r>
        <w:t>Refer the Design Subproject.</w:t>
      </w:r>
    </w:p>
    <w:p w:rsidR="00D229A6" w:rsidRDefault="00D229A6" w:rsidP="00D229A6">
      <w:pPr>
        <w:rPr>
          <w:rFonts w:cs="Calibri"/>
          <w:i/>
        </w:rPr>
      </w:pPr>
    </w:p>
    <w:p w:rsidR="00D229A6" w:rsidRDefault="00D229A6" w:rsidP="00D229A6">
      <w:pPr>
        <w:rPr>
          <w:rFonts w:cs="Calibri"/>
          <w:i/>
        </w:rPr>
      </w:pPr>
    </w:p>
    <w:p w:rsidR="00D229A6" w:rsidRPr="00AA38E8" w:rsidRDefault="00D229A6" w:rsidP="00D229A6">
      <w:pPr>
        <w:pStyle w:val="Heading1"/>
        <w:ind w:left="562" w:hanging="562"/>
        <w:rPr>
          <w:rFonts w:ascii="Calibri" w:hAnsi="Calibri" w:cs="Calibri"/>
        </w:rPr>
      </w:pPr>
      <w:bookmarkStart w:id="22" w:name="_Toc406065229"/>
      <w:bookmarkStart w:id="23" w:name="_Toc442951583"/>
      <w:r w:rsidRPr="00AA38E8">
        <w:rPr>
          <w:rFonts w:ascii="Calibri" w:hAnsi="Calibri" w:cs="Calibri"/>
        </w:rPr>
        <w:lastRenderedPageBreak/>
        <w:t>Design details of software module</w:t>
      </w:r>
      <w:bookmarkEnd w:id="22"/>
      <w:bookmarkEnd w:id="23"/>
    </w:p>
    <w:p w:rsidR="00D229A6" w:rsidRDefault="00D229A6" w:rsidP="00D229A6">
      <w:pPr>
        <w:pStyle w:val="Heading2"/>
        <w:rPr>
          <w:rFonts w:ascii="Calibri" w:hAnsi="Calibri" w:cs="Calibri"/>
        </w:rPr>
      </w:pPr>
      <w:bookmarkStart w:id="24" w:name="_Toc406065230"/>
      <w:bookmarkStart w:id="25" w:name="_Toc442951584"/>
      <w:r w:rsidRPr="00D229A6">
        <w:t>Graphical</w:t>
      </w:r>
      <w:r>
        <w:rPr>
          <w:rFonts w:ascii="Calibri" w:hAnsi="Calibri" w:cs="Calibri"/>
        </w:rPr>
        <w:t xml:space="preserve"> representation of </w:t>
      </w:r>
      <w:bookmarkEnd w:id="24"/>
      <w:r w:rsidR="00AE55D3">
        <w:rPr>
          <w:rFonts w:ascii="Calibri" w:hAnsi="Calibri" w:cs="Calibri"/>
        </w:rPr>
        <w:fldChar w:fldCharType="begin"/>
      </w:r>
      <w:r w:rsidR="00AE55D3">
        <w:rPr>
          <w:rFonts w:ascii="Calibri" w:hAnsi="Calibri" w:cs="Calibri"/>
        </w:rPr>
        <w:instrText xml:space="preserve"> DOCPROPERTY  "Document Version"  \* MERGEFORMAT </w:instrText>
      </w:r>
      <w:r w:rsidR="00AE55D3">
        <w:rPr>
          <w:rFonts w:ascii="Calibri" w:hAnsi="Calibri" w:cs="Calibri"/>
        </w:rPr>
        <w:fldChar w:fldCharType="separate"/>
      </w:r>
      <w:r w:rsidR="00C81EBC">
        <w:rPr>
          <w:rFonts w:ascii="Calibri" w:hAnsi="Calibri" w:cs="Calibri"/>
        </w:rPr>
        <w:t>MotRplCoggCmd</w:t>
      </w:r>
      <w:bookmarkEnd w:id="25"/>
      <w:r w:rsidR="00AE55D3">
        <w:rPr>
          <w:rFonts w:ascii="Calibri" w:hAnsi="Calibri" w:cs="Calibri"/>
        </w:rPr>
        <w:fldChar w:fldCharType="end"/>
      </w:r>
    </w:p>
    <w:p w:rsidR="00C81EBC" w:rsidRPr="00A158C7" w:rsidRDefault="00C81EBC" w:rsidP="00C81EBC">
      <w:r>
        <w:t>Refer the Design Subproject.</w:t>
      </w:r>
    </w:p>
    <w:p w:rsidR="00921CB9" w:rsidRPr="00C81EBC" w:rsidRDefault="00F749F1" w:rsidP="0093198F">
      <w:pPr>
        <w:rPr>
          <w:b/>
        </w:rPr>
      </w:pPr>
      <w:bookmarkStart w:id="26" w:name="_Toc442951486"/>
      <w:bookmarkStart w:id="27" w:name="_Toc406065231"/>
      <w:r w:rsidRPr="0093198F">
        <w:rPr>
          <w:b/>
          <w:noProof/>
          <w:lang w:bidi="ar-SA"/>
        </w:rPr>
        <w:drawing>
          <wp:inline distT="0" distB="0" distL="0" distR="0" wp14:anchorId="0E429606" wp14:editId="2B820CCB">
            <wp:extent cx="3520440" cy="129540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520440" cy="1295400"/>
                    </a:xfrm>
                    <a:prstGeom prst="rect">
                      <a:avLst/>
                    </a:prstGeom>
                  </pic:spPr>
                </pic:pic>
              </a:graphicData>
            </a:graphic>
          </wp:inline>
        </w:drawing>
      </w:r>
      <w:bookmarkEnd w:id="26"/>
    </w:p>
    <w:p w:rsidR="00D229A6" w:rsidRPr="002D6391" w:rsidRDefault="00D229A6" w:rsidP="00D229A6">
      <w:pPr>
        <w:pStyle w:val="Heading2"/>
        <w:rPr>
          <w:rFonts w:ascii="Calibri" w:hAnsi="Calibri" w:cs="Calibri"/>
        </w:rPr>
      </w:pPr>
      <w:bookmarkStart w:id="28" w:name="_Toc442951585"/>
      <w:r w:rsidRPr="002D6391">
        <w:rPr>
          <w:rFonts w:ascii="Calibri" w:hAnsi="Calibri" w:cs="Calibri"/>
        </w:rPr>
        <w:t>Data Flow Diagram</w:t>
      </w:r>
      <w:bookmarkEnd w:id="27"/>
      <w:bookmarkEnd w:id="28"/>
    </w:p>
    <w:p w:rsidR="00D229A6" w:rsidRPr="002B094F" w:rsidRDefault="00D229A6" w:rsidP="00D229A6">
      <w:pPr>
        <w:rPr>
          <w:rFonts w:cs="Calibri"/>
        </w:rPr>
      </w:pPr>
    </w:p>
    <w:p w:rsidR="00D229A6" w:rsidRPr="002D6391" w:rsidRDefault="00AC4CD8" w:rsidP="00387BF4">
      <w:pPr>
        <w:pStyle w:val="Heading3"/>
        <w:tabs>
          <w:tab w:val="clear" w:pos="1017"/>
        </w:tabs>
        <w:ind w:left="562" w:hanging="562"/>
        <w:rPr>
          <w:rFonts w:ascii="Calibri" w:hAnsi="Calibri" w:cs="Calibri"/>
        </w:rPr>
      </w:pPr>
      <w:bookmarkStart w:id="29" w:name="_Toc375924736"/>
      <w:bookmarkStart w:id="30" w:name="_Toc406065232"/>
      <w:bookmarkStart w:id="31" w:name="_Toc442951586"/>
      <w:r w:rsidRPr="00305C34">
        <w:rPr>
          <w:rFonts w:ascii="Calibri" w:hAnsi="Calibri"/>
        </w:rPr>
        <w:t xml:space="preserve">Component </w:t>
      </w:r>
      <w:r w:rsidR="00D229A6" w:rsidRPr="002B094F">
        <w:rPr>
          <w:rFonts w:ascii="Calibri" w:hAnsi="Calibri" w:cs="Calibri"/>
        </w:rPr>
        <w:t>level</w:t>
      </w:r>
      <w:r w:rsidR="00D229A6" w:rsidRPr="002D6391">
        <w:rPr>
          <w:rFonts w:ascii="Calibri" w:hAnsi="Calibri" w:cs="Calibri"/>
        </w:rPr>
        <w:t xml:space="preserve"> DFD</w:t>
      </w:r>
      <w:bookmarkEnd w:id="29"/>
      <w:bookmarkEnd w:id="30"/>
      <w:bookmarkEnd w:id="31"/>
    </w:p>
    <w:p w:rsidR="00D229A6" w:rsidRPr="002B094F" w:rsidRDefault="00D229A6" w:rsidP="00D229A6">
      <w:pPr>
        <w:rPr>
          <w:lang w:bidi="ar-SA"/>
        </w:rPr>
      </w:pPr>
    </w:p>
    <w:p w:rsidR="00D229A6" w:rsidRPr="00A32585" w:rsidRDefault="00AC4CD8" w:rsidP="00D229A6">
      <w:pPr>
        <w:pStyle w:val="Heading3"/>
        <w:ind w:left="562" w:hanging="562"/>
        <w:rPr>
          <w:rFonts w:ascii="Calibri" w:hAnsi="Calibri" w:cs="Calibri"/>
        </w:rPr>
      </w:pPr>
      <w:bookmarkStart w:id="32" w:name="_Toc375924737"/>
      <w:bookmarkStart w:id="33" w:name="_Toc406065233"/>
      <w:bookmarkStart w:id="34" w:name="_Toc442951587"/>
      <w:r>
        <w:rPr>
          <w:rFonts w:ascii="Calibri" w:hAnsi="Calibri"/>
        </w:rPr>
        <w:t>Function</w:t>
      </w:r>
      <w:r w:rsidRPr="00231F0B">
        <w:rPr>
          <w:rFonts w:ascii="Calibri" w:hAnsi="Calibri"/>
        </w:rPr>
        <w:t xml:space="preserve"> </w:t>
      </w:r>
      <w:r w:rsidR="00D229A6" w:rsidRPr="00A32585">
        <w:rPr>
          <w:rFonts w:ascii="Calibri" w:hAnsi="Calibri" w:cs="Calibri"/>
        </w:rPr>
        <w:t>level DFD</w:t>
      </w:r>
      <w:bookmarkEnd w:id="32"/>
      <w:bookmarkEnd w:id="33"/>
      <w:bookmarkEnd w:id="34"/>
    </w:p>
    <w:p w:rsidR="002B094F" w:rsidRDefault="002B094F" w:rsidP="002B094F">
      <w:pPr>
        <w:rPr>
          <w:lang w:bidi="ar-SA"/>
        </w:rPr>
      </w:pPr>
    </w:p>
    <w:p w:rsidR="002B094F" w:rsidRPr="00AC4CD8" w:rsidRDefault="002B094F" w:rsidP="00AC4CD8">
      <w:pPr>
        <w:pStyle w:val="Heading1"/>
        <w:ind w:left="562" w:hanging="562"/>
        <w:rPr>
          <w:rFonts w:ascii="Calibri" w:hAnsi="Calibri" w:cs="Calibri"/>
        </w:rPr>
      </w:pPr>
      <w:bookmarkStart w:id="35" w:name="_Toc338170479"/>
      <w:bookmarkStart w:id="36" w:name="_Toc375678228"/>
      <w:bookmarkStart w:id="37" w:name="_Toc418080062"/>
      <w:bookmarkStart w:id="38" w:name="_Toc421709912"/>
      <w:bookmarkStart w:id="39" w:name="_Toc442951588"/>
      <w:r w:rsidRPr="00AC4CD8">
        <w:rPr>
          <w:rFonts w:ascii="Calibri" w:hAnsi="Calibri" w:cs="Calibri"/>
        </w:rPr>
        <w:lastRenderedPageBreak/>
        <w:t>Constant Data Dictionary</w:t>
      </w:r>
      <w:bookmarkEnd w:id="35"/>
      <w:bookmarkEnd w:id="36"/>
      <w:bookmarkEnd w:id="37"/>
      <w:bookmarkEnd w:id="38"/>
      <w:bookmarkEnd w:id="39"/>
    </w:p>
    <w:p w:rsidR="00AC4CD8" w:rsidRPr="00DA5500" w:rsidRDefault="00AC4CD8" w:rsidP="00AC4CD8">
      <w:pPr>
        <w:pStyle w:val="Heading2"/>
        <w:spacing w:after="60"/>
        <w:rPr>
          <w:rFonts w:ascii="Calibri" w:hAnsi="Calibri"/>
        </w:rPr>
      </w:pPr>
      <w:bookmarkStart w:id="40" w:name="_Toc421011506"/>
      <w:bookmarkStart w:id="41" w:name="_Toc421786527"/>
      <w:bookmarkStart w:id="42" w:name="_Toc442951589"/>
      <w:bookmarkStart w:id="43" w:name="_Toc418080064"/>
      <w:r w:rsidRPr="00DA5500">
        <w:rPr>
          <w:rFonts w:ascii="Calibri" w:hAnsi="Calibri"/>
        </w:rPr>
        <w:t>Program (fixed) Constants</w:t>
      </w:r>
      <w:bookmarkEnd w:id="40"/>
      <w:bookmarkEnd w:id="41"/>
      <w:bookmarkEnd w:id="42"/>
    </w:p>
    <w:p w:rsidR="00AC4CD8" w:rsidRPr="00DA5500" w:rsidRDefault="00AC4CD8" w:rsidP="00AC4CD8">
      <w:pPr>
        <w:pStyle w:val="Heading3"/>
        <w:tabs>
          <w:tab w:val="clear" w:pos="1017"/>
          <w:tab w:val="num" w:pos="567"/>
        </w:tabs>
        <w:ind w:left="567"/>
        <w:rPr>
          <w:rFonts w:ascii="Calibri" w:hAnsi="Calibri"/>
        </w:rPr>
      </w:pPr>
      <w:bookmarkStart w:id="44" w:name="_Toc442951590"/>
      <w:bookmarkEnd w:id="43"/>
      <w:r w:rsidRPr="00DA5500">
        <w:rPr>
          <w:rFonts w:ascii="Calibri" w:hAnsi="Calibri"/>
        </w:rPr>
        <w:t>Embedded Constants</w:t>
      </w:r>
      <w:bookmarkEnd w:id="44"/>
    </w:p>
    <w:p w:rsidR="00AC4CD8" w:rsidRPr="00987B4A" w:rsidRDefault="00AC4CD8" w:rsidP="00AC4CD8">
      <w:pPr>
        <w:pStyle w:val="Heading4"/>
        <w:rPr>
          <w:rFonts w:ascii="Calibri" w:hAnsi="Calibri"/>
        </w:rPr>
      </w:pPr>
      <w:r w:rsidRPr="00987B4A">
        <w:rPr>
          <w:rFonts w:ascii="Calibri" w:hAnsi="Calibri"/>
        </w:rPr>
        <w:t>Loc</w:t>
      </w:r>
      <w:r w:rsidRPr="002E3F2E">
        <w:rPr>
          <w:rFonts w:ascii="Calibri" w:hAnsi="Calibri"/>
        </w:rPr>
        <w:t>a</w:t>
      </w:r>
      <w:r w:rsidRPr="00987B4A">
        <w:rPr>
          <w:rFonts w:ascii="Calibri" w:hAnsi="Calibri"/>
        </w:rPr>
        <w:t>l Constants</w:t>
      </w:r>
    </w:p>
    <w:tbl>
      <w:tblPr>
        <w:tblW w:w="820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3888"/>
        <w:gridCol w:w="1710"/>
        <w:gridCol w:w="1225"/>
        <w:gridCol w:w="1385"/>
      </w:tblGrid>
      <w:tr w:rsidR="00007584" w:rsidRPr="00AA38E8" w:rsidTr="00F4318C">
        <w:tc>
          <w:tcPr>
            <w:tcW w:w="3888" w:type="dxa"/>
            <w:tcBorders>
              <w:top w:val="single" w:sz="6" w:space="0" w:color="auto"/>
              <w:left w:val="single" w:sz="6" w:space="0" w:color="auto"/>
              <w:bottom w:val="single" w:sz="6" w:space="0" w:color="auto"/>
              <w:right w:val="single" w:sz="6" w:space="0" w:color="auto"/>
            </w:tcBorders>
            <w:shd w:val="pct30" w:color="FFFF00" w:fill="FFFFFF"/>
          </w:tcPr>
          <w:p w:rsidR="00007584" w:rsidRPr="00AA38E8" w:rsidRDefault="00007584" w:rsidP="00F4318C">
            <w:pPr>
              <w:spacing w:before="60"/>
              <w:jc w:val="center"/>
              <w:rPr>
                <w:rFonts w:cs="Calibri"/>
                <w:sz w:val="16"/>
                <w:szCs w:val="16"/>
              </w:rPr>
            </w:pPr>
            <w:r w:rsidRPr="00AA38E8">
              <w:rPr>
                <w:rFonts w:cs="Calibri"/>
                <w:sz w:val="16"/>
                <w:szCs w:val="16"/>
              </w:rPr>
              <w:t>Constant Name</w:t>
            </w:r>
          </w:p>
        </w:tc>
        <w:tc>
          <w:tcPr>
            <w:tcW w:w="1710" w:type="dxa"/>
            <w:tcBorders>
              <w:top w:val="single" w:sz="6" w:space="0" w:color="auto"/>
              <w:left w:val="single" w:sz="6" w:space="0" w:color="auto"/>
              <w:bottom w:val="single" w:sz="6" w:space="0" w:color="auto"/>
              <w:right w:val="single" w:sz="6" w:space="0" w:color="auto"/>
            </w:tcBorders>
            <w:shd w:val="pct30" w:color="FFFF00" w:fill="FFFFFF"/>
          </w:tcPr>
          <w:p w:rsidR="00007584" w:rsidRPr="00AA38E8" w:rsidRDefault="00007584" w:rsidP="00F4318C">
            <w:pPr>
              <w:spacing w:before="60"/>
              <w:jc w:val="center"/>
              <w:rPr>
                <w:rFonts w:cs="Calibri"/>
                <w:sz w:val="16"/>
                <w:szCs w:val="16"/>
              </w:rPr>
            </w:pPr>
            <w:r w:rsidRPr="00AA38E8">
              <w:rPr>
                <w:rFonts w:cs="Calibri"/>
                <w:sz w:val="16"/>
                <w:szCs w:val="16"/>
              </w:rPr>
              <w:t>Resolution</w:t>
            </w:r>
          </w:p>
        </w:tc>
        <w:tc>
          <w:tcPr>
            <w:tcW w:w="1225" w:type="dxa"/>
            <w:tcBorders>
              <w:top w:val="single" w:sz="6" w:space="0" w:color="auto"/>
              <w:left w:val="single" w:sz="6" w:space="0" w:color="auto"/>
              <w:bottom w:val="single" w:sz="6" w:space="0" w:color="auto"/>
              <w:right w:val="single" w:sz="6" w:space="0" w:color="auto"/>
            </w:tcBorders>
            <w:shd w:val="pct30" w:color="FFFF00" w:fill="FFFFFF"/>
          </w:tcPr>
          <w:p w:rsidR="00007584" w:rsidRPr="00AA38E8" w:rsidRDefault="00007584" w:rsidP="00F4318C">
            <w:pPr>
              <w:spacing w:before="60"/>
              <w:jc w:val="center"/>
              <w:rPr>
                <w:rFonts w:cs="Calibri"/>
                <w:sz w:val="16"/>
                <w:szCs w:val="16"/>
              </w:rPr>
            </w:pPr>
            <w:r w:rsidRPr="00AA38E8">
              <w:rPr>
                <w:rFonts w:cs="Calibri"/>
                <w:sz w:val="16"/>
                <w:szCs w:val="16"/>
              </w:rPr>
              <w:t>Units</w:t>
            </w:r>
          </w:p>
        </w:tc>
        <w:tc>
          <w:tcPr>
            <w:tcW w:w="1385" w:type="dxa"/>
            <w:tcBorders>
              <w:top w:val="single" w:sz="6" w:space="0" w:color="auto"/>
              <w:left w:val="single" w:sz="6" w:space="0" w:color="auto"/>
              <w:bottom w:val="single" w:sz="6" w:space="0" w:color="auto"/>
              <w:right w:val="single" w:sz="6" w:space="0" w:color="auto"/>
            </w:tcBorders>
            <w:shd w:val="pct30" w:color="FFFF00" w:fill="FFFFFF"/>
          </w:tcPr>
          <w:p w:rsidR="00007584" w:rsidRPr="00AA38E8" w:rsidRDefault="00007584" w:rsidP="00F4318C">
            <w:pPr>
              <w:spacing w:before="60"/>
              <w:jc w:val="center"/>
              <w:rPr>
                <w:rFonts w:cs="Calibri"/>
                <w:sz w:val="16"/>
                <w:szCs w:val="16"/>
              </w:rPr>
            </w:pPr>
            <w:r w:rsidRPr="00AA38E8">
              <w:rPr>
                <w:rFonts w:cs="Calibri"/>
                <w:sz w:val="16"/>
                <w:szCs w:val="16"/>
              </w:rPr>
              <w:t>Value</w:t>
            </w:r>
          </w:p>
        </w:tc>
      </w:tr>
      <w:tr w:rsidR="00A055AB" w:rsidRPr="00AA38E8" w:rsidTr="00F4318C">
        <w:tc>
          <w:tcPr>
            <w:tcW w:w="3888" w:type="dxa"/>
            <w:tcBorders>
              <w:top w:val="single" w:sz="6" w:space="0" w:color="auto"/>
              <w:left w:val="single" w:sz="6" w:space="0" w:color="auto"/>
              <w:bottom w:val="single" w:sz="6" w:space="0" w:color="auto"/>
              <w:right w:val="single" w:sz="6" w:space="0" w:color="auto"/>
            </w:tcBorders>
          </w:tcPr>
          <w:p w:rsidR="00A055AB" w:rsidRDefault="00A055AB">
            <w:r w:rsidRPr="002D6AFB">
              <w:t>Refer the Design Subproject.</w:t>
            </w:r>
          </w:p>
        </w:tc>
        <w:tc>
          <w:tcPr>
            <w:tcW w:w="1710" w:type="dxa"/>
            <w:tcBorders>
              <w:top w:val="single" w:sz="6" w:space="0" w:color="auto"/>
              <w:left w:val="single" w:sz="6" w:space="0" w:color="auto"/>
              <w:bottom w:val="single" w:sz="6" w:space="0" w:color="auto"/>
              <w:right w:val="single" w:sz="6" w:space="0" w:color="auto"/>
            </w:tcBorders>
          </w:tcPr>
          <w:p w:rsidR="00A055AB" w:rsidRDefault="00A055AB">
            <w:r w:rsidRPr="002D6AFB">
              <w:t>Refer the Design Subproject.</w:t>
            </w:r>
          </w:p>
        </w:tc>
        <w:tc>
          <w:tcPr>
            <w:tcW w:w="1225" w:type="dxa"/>
            <w:tcBorders>
              <w:top w:val="single" w:sz="6" w:space="0" w:color="auto"/>
              <w:left w:val="single" w:sz="6" w:space="0" w:color="auto"/>
              <w:bottom w:val="single" w:sz="6" w:space="0" w:color="auto"/>
              <w:right w:val="single" w:sz="6" w:space="0" w:color="auto"/>
            </w:tcBorders>
          </w:tcPr>
          <w:p w:rsidR="00A055AB" w:rsidRDefault="00A055AB">
            <w:r w:rsidRPr="002D6AFB">
              <w:t>Refer the Design Subproject.</w:t>
            </w:r>
          </w:p>
        </w:tc>
        <w:tc>
          <w:tcPr>
            <w:tcW w:w="1385" w:type="dxa"/>
            <w:tcBorders>
              <w:top w:val="single" w:sz="6" w:space="0" w:color="auto"/>
              <w:left w:val="single" w:sz="6" w:space="0" w:color="auto"/>
              <w:bottom w:val="single" w:sz="6" w:space="0" w:color="auto"/>
              <w:right w:val="single" w:sz="6" w:space="0" w:color="auto"/>
            </w:tcBorders>
          </w:tcPr>
          <w:p w:rsidR="00A055AB" w:rsidRDefault="00A055AB">
            <w:r w:rsidRPr="002D6AFB">
              <w:t>Refer the Design Subproject.</w:t>
            </w:r>
          </w:p>
        </w:tc>
      </w:tr>
    </w:tbl>
    <w:p w:rsidR="002B094F" w:rsidRPr="0048012A" w:rsidRDefault="002B094F" w:rsidP="002518E0">
      <w:pPr>
        <w:pStyle w:val="BodyText3"/>
        <w:rPr>
          <w:rFonts w:cs="Calibri"/>
          <w:sz w:val="20"/>
          <w:szCs w:val="20"/>
        </w:rPr>
      </w:pPr>
    </w:p>
    <w:p w:rsidR="00AC4CD8" w:rsidRPr="00DA5500" w:rsidRDefault="00AC4CD8" w:rsidP="00AC4CD8">
      <w:pPr>
        <w:pStyle w:val="Heading1"/>
        <w:ind w:left="562" w:hanging="562"/>
        <w:rPr>
          <w:rFonts w:ascii="Calibri" w:hAnsi="Calibri" w:cs="Calibri"/>
        </w:rPr>
      </w:pPr>
      <w:bookmarkStart w:id="45" w:name="_Ref87065593"/>
      <w:bookmarkStart w:id="46" w:name="_Toc338170483"/>
      <w:bookmarkStart w:id="47" w:name="_Toc375678229"/>
      <w:bookmarkStart w:id="48" w:name="_Toc418080067"/>
      <w:bookmarkStart w:id="49" w:name="_Toc421786702"/>
      <w:bookmarkStart w:id="50" w:name="_Toc442951591"/>
      <w:r w:rsidRPr="00DA5500">
        <w:rPr>
          <w:rFonts w:ascii="Calibri" w:hAnsi="Calibri" w:cs="Calibri"/>
        </w:rPr>
        <w:lastRenderedPageBreak/>
        <w:t xml:space="preserve">Software </w:t>
      </w:r>
      <w:r>
        <w:rPr>
          <w:rFonts w:ascii="Calibri" w:hAnsi="Calibri" w:cs="Calibri"/>
        </w:rPr>
        <w:t>Component</w:t>
      </w:r>
      <w:r w:rsidRPr="00DA5500">
        <w:rPr>
          <w:rFonts w:ascii="Calibri" w:hAnsi="Calibri" w:cs="Calibri"/>
        </w:rPr>
        <w:t xml:space="preserve"> Implementation</w:t>
      </w:r>
      <w:bookmarkEnd w:id="45"/>
      <w:bookmarkEnd w:id="46"/>
      <w:bookmarkEnd w:id="47"/>
      <w:bookmarkEnd w:id="48"/>
      <w:bookmarkEnd w:id="49"/>
      <w:bookmarkEnd w:id="50"/>
    </w:p>
    <w:p w:rsidR="002518E0" w:rsidRDefault="002518E0" w:rsidP="002518E0">
      <w:pPr>
        <w:pStyle w:val="BodyText"/>
      </w:pPr>
      <w:r>
        <w:rPr>
          <w:rFonts w:ascii="Calibri" w:hAnsi="Calibri" w:cs="Calibri"/>
          <w:sz w:val="20"/>
        </w:rPr>
        <w:t>&lt;</w:t>
      </w:r>
      <w:r w:rsidR="002B094F" w:rsidRPr="0048012A">
        <w:rPr>
          <w:rFonts w:ascii="Calibri" w:hAnsi="Calibri" w:cs="Calibri"/>
          <w:sz w:val="20"/>
        </w:rPr>
        <w:t>The detailed design of the function</w:t>
      </w:r>
      <w:r w:rsidR="002B094F">
        <w:rPr>
          <w:rFonts w:ascii="Calibri" w:hAnsi="Calibri" w:cs="Calibri"/>
          <w:sz w:val="20"/>
        </w:rPr>
        <w:t xml:space="preserve"> is provided in the FDD. </w:t>
      </w:r>
      <w:r w:rsidR="007C4B48">
        <w:rPr>
          <w:rFonts w:ascii="Calibri" w:hAnsi="Calibri" w:cs="Calibri"/>
          <w:sz w:val="20"/>
        </w:rPr>
        <w:t>The detail design shall only be added to the MDD when it is not provided in the FDD or the FDD is not adequate and clarification is needed.&gt;</w:t>
      </w:r>
    </w:p>
    <w:p w:rsidR="002B094F" w:rsidRPr="00987B4A" w:rsidRDefault="002B094F" w:rsidP="00007584">
      <w:pPr>
        <w:pStyle w:val="Heading2"/>
        <w:spacing w:after="60"/>
        <w:rPr>
          <w:rFonts w:ascii="Calibri" w:hAnsi="Calibri"/>
        </w:rPr>
      </w:pPr>
      <w:bookmarkStart w:id="51" w:name="_Toc338170484"/>
      <w:bookmarkStart w:id="52" w:name="_Toc418080068"/>
      <w:bookmarkStart w:id="53" w:name="_Toc421709916"/>
      <w:bookmarkStart w:id="54" w:name="_Toc442951592"/>
      <w:r w:rsidRPr="00007584">
        <w:rPr>
          <w:rFonts w:ascii="Calibri" w:hAnsi="Calibri"/>
        </w:rPr>
        <w:t>Sub</w:t>
      </w:r>
      <w:r w:rsidRPr="00987B4A">
        <w:rPr>
          <w:rFonts w:ascii="Calibri" w:hAnsi="Calibri"/>
        </w:rPr>
        <w:t>-Module Functions</w:t>
      </w:r>
      <w:bookmarkEnd w:id="51"/>
      <w:bookmarkEnd w:id="52"/>
      <w:bookmarkEnd w:id="53"/>
      <w:bookmarkEnd w:id="54"/>
    </w:p>
    <w:p w:rsidR="002B094F" w:rsidRPr="0048012A" w:rsidRDefault="00BD2498" w:rsidP="002B094F">
      <w:pPr>
        <w:pStyle w:val="BodyText"/>
        <w:rPr>
          <w:rFonts w:ascii="Calibri" w:hAnsi="Calibri" w:cs="Calibri"/>
          <w:sz w:val="20"/>
        </w:rPr>
      </w:pPr>
      <w:r w:rsidRPr="0048012A">
        <w:rPr>
          <w:rFonts w:ascii="Calibri" w:hAnsi="Calibri" w:cs="Calibri"/>
          <w:sz w:val="20"/>
        </w:rPr>
        <w:t>The sub-module functions are grouped based on similar functionality that needs to be executed in a given “State” of the system (refer States and Modes).  For a given module, the MDD will identify the type and number of sub-modules required.  The sub-module types are described below.</w:t>
      </w:r>
    </w:p>
    <w:p w:rsidR="00007584" w:rsidRPr="00A26934" w:rsidRDefault="00007584" w:rsidP="00007584">
      <w:pPr>
        <w:rPr>
          <w:rFonts w:cs="Calibri"/>
          <w:i/>
        </w:rPr>
      </w:pPr>
      <w:r>
        <w:rPr>
          <w:rFonts w:cs="Calibri"/>
          <w:i/>
        </w:rPr>
        <w:t>&lt;</w:t>
      </w:r>
      <w:r w:rsidRPr="00A26934">
        <w:rPr>
          <w:rFonts w:cs="Calibri"/>
          <w:i/>
        </w:rPr>
        <w:t>(Note: For multiple init</w:t>
      </w:r>
      <w:r w:rsidR="00BD2498">
        <w:rPr>
          <w:rFonts w:cs="Calibri"/>
          <w:i/>
        </w:rPr>
        <w:t xml:space="preserve"> or per</w:t>
      </w:r>
      <w:r w:rsidRPr="00A26934">
        <w:rPr>
          <w:rFonts w:cs="Calibri"/>
          <w:i/>
        </w:rPr>
        <w:t xml:space="preserve"> functions, ins</w:t>
      </w:r>
      <w:r w:rsidR="00BD2498">
        <w:rPr>
          <w:rFonts w:cs="Calibri"/>
          <w:i/>
        </w:rPr>
        <w:t>ert new headers at the “Header 3</w:t>
      </w:r>
      <w:r w:rsidRPr="00A26934">
        <w:rPr>
          <w:rFonts w:cs="Calibri"/>
          <w:i/>
        </w:rPr>
        <w:t>” level – subset of “</w:t>
      </w:r>
      <w:r w:rsidR="00BD2498">
        <w:rPr>
          <w:rFonts w:cs="Calibri"/>
          <w:i/>
        </w:rPr>
        <w:t>Sub-Module Functions</w:t>
      </w:r>
      <w:r>
        <w:rPr>
          <w:rFonts w:cs="Calibri"/>
          <w:i/>
        </w:rPr>
        <w:t xml:space="preserve"> section above</w:t>
      </w:r>
      <w:r w:rsidRPr="00A26934">
        <w:rPr>
          <w:rFonts w:cs="Calibri"/>
          <w:i/>
        </w:rPr>
        <w:t>” and follow the same sub-section design shown below</w:t>
      </w:r>
      <w:r>
        <w:rPr>
          <w:rFonts w:cs="Calibri"/>
          <w:i/>
        </w:rPr>
        <w:t xml:space="preserve"> </w:t>
      </w:r>
      <w:r w:rsidRPr="00A26934">
        <w:rPr>
          <w:rFonts w:cs="Calibri"/>
          <w:i/>
        </w:rPr>
        <w:t>.  If none required, place the text “None”))</w:t>
      </w:r>
      <w:r>
        <w:rPr>
          <w:rFonts w:cs="Calibri"/>
          <w:i/>
        </w:rPr>
        <w:t>&gt;</w:t>
      </w:r>
    </w:p>
    <w:p w:rsidR="00007584" w:rsidRPr="00AA38E8" w:rsidRDefault="00007584" w:rsidP="00007584">
      <w:pPr>
        <w:pStyle w:val="Heading2"/>
        <w:numPr>
          <w:ilvl w:val="2"/>
          <w:numId w:val="11"/>
        </w:numPr>
        <w:tabs>
          <w:tab w:val="clear" w:pos="1017"/>
          <w:tab w:val="num" w:pos="567"/>
        </w:tabs>
        <w:spacing w:after="60"/>
        <w:ind w:left="567"/>
        <w:rPr>
          <w:rFonts w:ascii="Calibri" w:hAnsi="Calibri" w:cs="Calibri"/>
        </w:rPr>
      </w:pPr>
      <w:bookmarkStart w:id="55" w:name="_Toc421011514"/>
      <w:bookmarkStart w:id="56" w:name="_Toc442951593"/>
      <w:r w:rsidRPr="00AA38E8">
        <w:rPr>
          <w:rFonts w:ascii="Calibri" w:hAnsi="Calibri" w:cs="Calibri"/>
        </w:rPr>
        <w:t xml:space="preserve">Init: </w:t>
      </w:r>
      <w:r w:rsidR="006D634C">
        <w:rPr>
          <w:rFonts w:ascii="Calibri" w:hAnsi="Calibri" w:cs="Calibri"/>
        </w:rPr>
        <w:fldChar w:fldCharType="begin"/>
      </w:r>
      <w:r w:rsidR="006D634C">
        <w:rPr>
          <w:rFonts w:ascii="Calibri" w:hAnsi="Calibri" w:cs="Calibri"/>
        </w:rPr>
        <w:instrText xml:space="preserve"> DOCPROPERTY  "Document Version"  \* MERGEFORMAT </w:instrText>
      </w:r>
      <w:r w:rsidR="006D634C">
        <w:rPr>
          <w:rFonts w:ascii="Calibri" w:hAnsi="Calibri" w:cs="Calibri"/>
        </w:rPr>
        <w:fldChar w:fldCharType="separate"/>
      </w:r>
      <w:r w:rsidR="00C81EBC">
        <w:rPr>
          <w:rFonts w:ascii="Calibri" w:hAnsi="Calibri" w:cs="Calibri"/>
        </w:rPr>
        <w:t>MotRplCoggCmd</w:t>
      </w:r>
      <w:r w:rsidR="006D634C">
        <w:rPr>
          <w:rFonts w:ascii="Calibri" w:hAnsi="Calibri" w:cs="Calibri"/>
        </w:rPr>
        <w:fldChar w:fldCharType="end"/>
      </w:r>
      <w:r w:rsidRPr="00AA38E8">
        <w:rPr>
          <w:rFonts w:ascii="Calibri" w:hAnsi="Calibri" w:cs="Calibri"/>
        </w:rPr>
        <w:t>Init</w:t>
      </w:r>
      <w:r w:rsidR="00A055AB">
        <w:rPr>
          <w:rFonts w:ascii="Calibri" w:hAnsi="Calibri" w:cs="Calibri"/>
        </w:rPr>
        <w:t>1</w:t>
      </w:r>
      <w:bookmarkEnd w:id="55"/>
      <w:bookmarkEnd w:id="56"/>
    </w:p>
    <w:p w:rsidR="00007584" w:rsidRPr="00AA38E8" w:rsidRDefault="00007584" w:rsidP="00007584">
      <w:pPr>
        <w:pStyle w:val="Heading2"/>
        <w:numPr>
          <w:ilvl w:val="3"/>
          <w:numId w:val="11"/>
        </w:numPr>
        <w:spacing w:after="60"/>
        <w:rPr>
          <w:rFonts w:ascii="Calibri" w:hAnsi="Calibri" w:cs="Calibri"/>
        </w:rPr>
      </w:pPr>
      <w:bookmarkStart w:id="57" w:name="_Toc421011515"/>
      <w:bookmarkStart w:id="58" w:name="_Toc442951594"/>
      <w:r w:rsidRPr="00AA38E8">
        <w:rPr>
          <w:rFonts w:ascii="Calibri" w:hAnsi="Calibri" w:cs="Calibri"/>
        </w:rPr>
        <w:t>Design Rationale</w:t>
      </w:r>
      <w:bookmarkEnd w:id="57"/>
      <w:bookmarkEnd w:id="58"/>
    </w:p>
    <w:p w:rsidR="00007584" w:rsidRPr="00A26934" w:rsidRDefault="00A055AB" w:rsidP="00007584">
      <w:pPr>
        <w:rPr>
          <w:rFonts w:cs="Calibri"/>
          <w:i/>
        </w:rPr>
      </w:pPr>
      <w:r w:rsidRPr="002D6AFB">
        <w:t>Refer the Design Subproject</w:t>
      </w:r>
      <w:r w:rsidRPr="00A26934">
        <w:rPr>
          <w:rFonts w:cs="Calibri"/>
          <w:i/>
        </w:rPr>
        <w:t xml:space="preserve"> </w:t>
      </w:r>
    </w:p>
    <w:p w:rsidR="00007584" w:rsidRPr="00AA38E8" w:rsidRDefault="00007584" w:rsidP="00007584">
      <w:pPr>
        <w:pStyle w:val="Heading2"/>
        <w:numPr>
          <w:ilvl w:val="3"/>
          <w:numId w:val="11"/>
        </w:numPr>
        <w:spacing w:after="60"/>
        <w:rPr>
          <w:rFonts w:ascii="Calibri" w:hAnsi="Calibri" w:cs="Calibri"/>
        </w:rPr>
      </w:pPr>
      <w:bookmarkStart w:id="59" w:name="_Toc421011516"/>
      <w:bookmarkStart w:id="60" w:name="_Toc442951595"/>
      <w:r w:rsidRPr="00AA38E8">
        <w:rPr>
          <w:rFonts w:ascii="Calibri" w:hAnsi="Calibri" w:cs="Calibri"/>
        </w:rPr>
        <w:t>Module Outputs</w:t>
      </w:r>
      <w:bookmarkEnd w:id="59"/>
      <w:bookmarkEnd w:id="60"/>
    </w:p>
    <w:p w:rsidR="00A055AB" w:rsidRPr="00A26934" w:rsidRDefault="00A055AB" w:rsidP="00A055AB">
      <w:pPr>
        <w:rPr>
          <w:rFonts w:cs="Calibri"/>
          <w:i/>
        </w:rPr>
      </w:pPr>
      <w:r w:rsidRPr="002D6AFB">
        <w:t>Refer the Design Subproject</w:t>
      </w:r>
      <w:r w:rsidRPr="00A26934">
        <w:rPr>
          <w:rFonts w:cs="Calibri"/>
          <w:i/>
        </w:rPr>
        <w:t xml:space="preserve"> </w:t>
      </w:r>
    </w:p>
    <w:p w:rsidR="002B094F" w:rsidRPr="00007584" w:rsidRDefault="002B094F" w:rsidP="00007584">
      <w:pPr>
        <w:pStyle w:val="Heading3"/>
        <w:numPr>
          <w:ilvl w:val="0"/>
          <w:numId w:val="0"/>
        </w:numPr>
        <w:ind w:left="567"/>
        <w:rPr>
          <w:rFonts w:ascii="Calibri" w:hAnsi="Calibri"/>
        </w:rPr>
      </w:pPr>
    </w:p>
    <w:p w:rsidR="00DB3C1D" w:rsidRPr="00AA38E8" w:rsidRDefault="00DB3C1D" w:rsidP="00DB3C1D">
      <w:pPr>
        <w:pStyle w:val="Heading2"/>
        <w:numPr>
          <w:ilvl w:val="2"/>
          <w:numId w:val="11"/>
        </w:numPr>
        <w:tabs>
          <w:tab w:val="clear" w:pos="1017"/>
          <w:tab w:val="num" w:pos="567"/>
        </w:tabs>
        <w:spacing w:after="60"/>
        <w:ind w:left="567"/>
        <w:rPr>
          <w:rFonts w:ascii="Calibri" w:hAnsi="Calibri" w:cs="Calibri"/>
        </w:rPr>
      </w:pPr>
      <w:bookmarkStart w:id="61" w:name="_Toc421011518"/>
      <w:bookmarkStart w:id="62" w:name="_Toc442951596"/>
      <w:r w:rsidRPr="00AA38E8">
        <w:rPr>
          <w:rFonts w:ascii="Calibri" w:hAnsi="Calibri" w:cs="Calibri"/>
        </w:rPr>
        <w:t xml:space="preserve">Per: </w:t>
      </w:r>
      <w:r w:rsidR="006D634C">
        <w:rPr>
          <w:rFonts w:ascii="Calibri" w:hAnsi="Calibri" w:cs="Calibri"/>
        </w:rPr>
        <w:fldChar w:fldCharType="begin"/>
      </w:r>
      <w:r w:rsidR="006D634C">
        <w:rPr>
          <w:rFonts w:ascii="Calibri" w:hAnsi="Calibri" w:cs="Calibri"/>
        </w:rPr>
        <w:instrText xml:space="preserve"> DOCPROPERTY  "Document Version"  \* MERGEFORMAT </w:instrText>
      </w:r>
      <w:r w:rsidR="006D634C">
        <w:rPr>
          <w:rFonts w:ascii="Calibri" w:hAnsi="Calibri" w:cs="Calibri"/>
        </w:rPr>
        <w:fldChar w:fldCharType="separate"/>
      </w:r>
      <w:r w:rsidR="00C81EBC">
        <w:rPr>
          <w:rFonts w:ascii="Calibri" w:hAnsi="Calibri" w:cs="Calibri"/>
        </w:rPr>
        <w:t>MotRplCoggCmd</w:t>
      </w:r>
      <w:r w:rsidR="006D634C">
        <w:rPr>
          <w:rFonts w:ascii="Calibri" w:hAnsi="Calibri" w:cs="Calibri"/>
        </w:rPr>
        <w:fldChar w:fldCharType="end"/>
      </w:r>
      <w:r w:rsidRPr="00AA38E8">
        <w:rPr>
          <w:rFonts w:ascii="Calibri" w:hAnsi="Calibri" w:cs="Calibri"/>
        </w:rPr>
        <w:t>Per</w:t>
      </w:r>
      <w:bookmarkEnd w:id="61"/>
      <w:r w:rsidR="00A055AB">
        <w:rPr>
          <w:rFonts w:ascii="Calibri" w:hAnsi="Calibri" w:cs="Calibri"/>
        </w:rPr>
        <w:t>1</w:t>
      </w:r>
      <w:bookmarkEnd w:id="62"/>
    </w:p>
    <w:p w:rsidR="00DB3C1D" w:rsidRPr="00AA38E8" w:rsidRDefault="00DB3C1D" w:rsidP="00DB3C1D">
      <w:pPr>
        <w:pStyle w:val="Heading2"/>
        <w:numPr>
          <w:ilvl w:val="3"/>
          <w:numId w:val="11"/>
        </w:numPr>
        <w:spacing w:after="60"/>
        <w:rPr>
          <w:rFonts w:ascii="Calibri" w:hAnsi="Calibri" w:cs="Calibri"/>
        </w:rPr>
      </w:pPr>
      <w:bookmarkStart w:id="63" w:name="_Toc421011519"/>
      <w:bookmarkStart w:id="64" w:name="_Toc442951597"/>
      <w:r w:rsidRPr="00AA38E8">
        <w:rPr>
          <w:rFonts w:ascii="Calibri" w:hAnsi="Calibri" w:cs="Calibri"/>
        </w:rPr>
        <w:t>Design Rationale</w:t>
      </w:r>
      <w:bookmarkEnd w:id="63"/>
      <w:bookmarkEnd w:id="64"/>
    </w:p>
    <w:p w:rsidR="00A055AB" w:rsidRPr="00A26934" w:rsidRDefault="00A055AB" w:rsidP="00A055AB">
      <w:pPr>
        <w:rPr>
          <w:rFonts w:cs="Calibri"/>
          <w:i/>
        </w:rPr>
      </w:pPr>
      <w:r w:rsidRPr="002D6AFB">
        <w:t>Refer the Design Subproject</w:t>
      </w:r>
      <w:del w:id="65" w:author="Avinash James" w:date="2017-03-23T14:54:00Z">
        <w:r w:rsidRPr="00A26934" w:rsidDel="0049363E">
          <w:rPr>
            <w:rFonts w:cs="Calibri"/>
            <w:i/>
          </w:rPr>
          <w:delText xml:space="preserve"> </w:delText>
        </w:r>
      </w:del>
      <w:ins w:id="66" w:author="Avinash James" w:date="2017-03-23T14:54:00Z">
        <w:r w:rsidR="0049363E">
          <w:rPr>
            <w:rFonts w:cs="Calibri"/>
            <w:i/>
          </w:rPr>
          <w:t>-</w:t>
        </w:r>
        <w:bookmarkStart w:id="67" w:name="_GoBack"/>
        <w:bookmarkEnd w:id="67"/>
        <w:r w:rsidR="0049363E" w:rsidRPr="00CF2EEB">
          <w:rPr>
            <w:rFonts w:cs="Calibri"/>
          </w:rPr>
          <w:t xml:space="preserve"> </w:t>
        </w:r>
        <w:r w:rsidR="0049363E">
          <w:rPr>
            <w:rFonts w:cs="Calibri"/>
          </w:rPr>
          <w:t xml:space="preserve"> </w:t>
        </w:r>
        <w:r w:rsidR="0049363E">
          <w:t>ARCHGLBPRM_ONEOVER2PI constant has been used from ArchGlbPrm.h file instead of ONEOVER2PI which is defined in the FDD</w:t>
        </w:r>
      </w:ins>
    </w:p>
    <w:p w:rsidR="00DB3C1D" w:rsidRPr="00AA38E8" w:rsidRDefault="00DB3C1D" w:rsidP="00DB3C1D">
      <w:pPr>
        <w:pStyle w:val="Heading2"/>
        <w:numPr>
          <w:ilvl w:val="3"/>
          <w:numId w:val="11"/>
        </w:numPr>
        <w:spacing w:after="60"/>
        <w:rPr>
          <w:rFonts w:ascii="Calibri" w:hAnsi="Calibri" w:cs="Calibri"/>
        </w:rPr>
      </w:pPr>
      <w:bookmarkStart w:id="68" w:name="_Toc421011520"/>
      <w:bookmarkStart w:id="69" w:name="_Toc442951598"/>
      <w:r w:rsidRPr="00AA38E8">
        <w:rPr>
          <w:rFonts w:ascii="Calibri" w:hAnsi="Calibri" w:cs="Calibri"/>
        </w:rPr>
        <w:t>Store Module Inputs to Local copies</w:t>
      </w:r>
      <w:bookmarkEnd w:id="68"/>
      <w:bookmarkEnd w:id="69"/>
    </w:p>
    <w:p w:rsidR="00A055AB" w:rsidRPr="00A26934" w:rsidRDefault="00A055AB" w:rsidP="00A055AB">
      <w:pPr>
        <w:rPr>
          <w:rFonts w:cs="Calibri"/>
          <w:i/>
        </w:rPr>
      </w:pPr>
      <w:bookmarkStart w:id="70" w:name="_Toc421011521"/>
      <w:r w:rsidRPr="002D6AFB">
        <w:t>Refer the Design Subproject</w:t>
      </w:r>
      <w:r w:rsidRPr="00A26934">
        <w:rPr>
          <w:rFonts w:cs="Calibri"/>
          <w:i/>
        </w:rPr>
        <w:t xml:space="preserve"> </w:t>
      </w:r>
    </w:p>
    <w:p w:rsidR="00DB3C1D" w:rsidRPr="00AA38E8" w:rsidRDefault="00A055AB" w:rsidP="00A055AB">
      <w:pPr>
        <w:pStyle w:val="Heading2"/>
        <w:numPr>
          <w:ilvl w:val="3"/>
          <w:numId w:val="11"/>
        </w:numPr>
        <w:spacing w:after="60"/>
        <w:rPr>
          <w:rFonts w:ascii="Calibri" w:hAnsi="Calibri" w:cs="Calibri"/>
        </w:rPr>
      </w:pPr>
      <w:r w:rsidRPr="00AA38E8">
        <w:rPr>
          <w:rFonts w:ascii="Calibri" w:hAnsi="Calibri" w:cs="Calibri"/>
        </w:rPr>
        <w:t xml:space="preserve"> </w:t>
      </w:r>
      <w:bookmarkStart w:id="71" w:name="_Toc442951599"/>
      <w:r w:rsidR="00DB3C1D" w:rsidRPr="00AA38E8">
        <w:rPr>
          <w:rFonts w:ascii="Calibri" w:hAnsi="Calibri" w:cs="Calibri"/>
        </w:rPr>
        <w:t>(Processing of function)………</w:t>
      </w:r>
      <w:bookmarkEnd w:id="70"/>
      <w:bookmarkEnd w:id="71"/>
    </w:p>
    <w:p w:rsidR="00A055AB" w:rsidRPr="00A26934" w:rsidRDefault="00A055AB" w:rsidP="00A055AB">
      <w:pPr>
        <w:rPr>
          <w:rFonts w:cs="Calibri"/>
          <w:i/>
        </w:rPr>
      </w:pPr>
      <w:bookmarkStart w:id="72" w:name="_Toc421011522"/>
      <w:r w:rsidRPr="002D6AFB">
        <w:t>Refer the Design Subproject</w:t>
      </w:r>
      <w:r w:rsidRPr="00A26934">
        <w:rPr>
          <w:rFonts w:cs="Calibri"/>
          <w:i/>
        </w:rPr>
        <w:t xml:space="preserve"> </w:t>
      </w:r>
    </w:p>
    <w:p w:rsidR="00DB3C1D" w:rsidRPr="00AA38E8" w:rsidRDefault="00DB3C1D" w:rsidP="00DB3C1D">
      <w:pPr>
        <w:pStyle w:val="Heading2"/>
        <w:numPr>
          <w:ilvl w:val="3"/>
          <w:numId w:val="11"/>
        </w:numPr>
        <w:spacing w:after="60"/>
        <w:rPr>
          <w:rFonts w:ascii="Calibri" w:hAnsi="Calibri" w:cs="Calibri"/>
        </w:rPr>
      </w:pPr>
      <w:bookmarkStart w:id="73" w:name="_Toc442951600"/>
      <w:r w:rsidRPr="00AA38E8">
        <w:rPr>
          <w:rFonts w:ascii="Calibri" w:hAnsi="Calibri" w:cs="Calibri"/>
        </w:rPr>
        <w:t>Store Local copy of outputs into Module Outputs</w:t>
      </w:r>
      <w:bookmarkEnd w:id="72"/>
      <w:bookmarkEnd w:id="73"/>
    </w:p>
    <w:p w:rsidR="00A055AB" w:rsidRPr="00A26934" w:rsidRDefault="00A055AB" w:rsidP="00A055AB">
      <w:pPr>
        <w:rPr>
          <w:rFonts w:cs="Calibri"/>
          <w:i/>
        </w:rPr>
      </w:pPr>
      <w:r w:rsidRPr="002D6AFB">
        <w:t>Refer the Design Subproject</w:t>
      </w:r>
      <w:r w:rsidRPr="00A26934">
        <w:rPr>
          <w:rFonts w:cs="Calibri"/>
          <w:i/>
        </w:rPr>
        <w:t xml:space="preserve"> </w:t>
      </w:r>
    </w:p>
    <w:p w:rsidR="008C6874" w:rsidRDefault="008C6874" w:rsidP="002B094F">
      <w:pPr>
        <w:pStyle w:val="BodyText"/>
        <w:rPr>
          <w:rFonts w:ascii="Calibri" w:hAnsi="Calibri" w:cs="Calibri"/>
          <w:sz w:val="20"/>
        </w:rPr>
      </w:pPr>
    </w:p>
    <w:p w:rsidR="002B094F" w:rsidRPr="008C6874" w:rsidRDefault="008C6874" w:rsidP="008C6874">
      <w:pPr>
        <w:pStyle w:val="Heading2"/>
        <w:spacing w:after="60"/>
        <w:rPr>
          <w:rFonts w:ascii="Calibri" w:hAnsi="Calibri"/>
        </w:rPr>
      </w:pPr>
      <w:bookmarkStart w:id="74" w:name="_Toc442951601"/>
      <w:r>
        <w:rPr>
          <w:rFonts w:ascii="Calibri" w:hAnsi="Calibri"/>
        </w:rPr>
        <w:t>Server R</w:t>
      </w:r>
      <w:r w:rsidRPr="008C6874">
        <w:rPr>
          <w:rFonts w:ascii="Calibri" w:hAnsi="Calibri"/>
        </w:rPr>
        <w:t>unables</w:t>
      </w:r>
      <w:bookmarkEnd w:id="74"/>
      <w:r w:rsidR="002B094F" w:rsidRPr="008C6874">
        <w:rPr>
          <w:rFonts w:ascii="Calibri" w:hAnsi="Calibri"/>
        </w:rPr>
        <w:t xml:space="preserve"> </w:t>
      </w:r>
    </w:p>
    <w:p w:rsidR="008C6874" w:rsidRPr="00AA38E8" w:rsidRDefault="008E0C84" w:rsidP="00A055AB">
      <w:pPr>
        <w:pStyle w:val="Heading3"/>
        <w:rPr>
          <w:rFonts w:ascii="Calibri" w:hAnsi="Calibri" w:cs="Calibri"/>
        </w:rPr>
      </w:pPr>
      <w:bookmarkStart w:id="75" w:name="_Toc382301471"/>
      <w:bookmarkStart w:id="76" w:name="_Toc383698997"/>
      <w:bookmarkStart w:id="77" w:name="_Toc442951602"/>
      <w:bookmarkEnd w:id="75"/>
      <w:bookmarkEnd w:id="76"/>
      <w:r>
        <w:rPr>
          <w:rFonts w:ascii="Calibri" w:hAnsi="Calibri" w:cs="Calibri"/>
          <w:sz w:val="28"/>
        </w:rPr>
        <w:t>GetMot</w:t>
      </w:r>
      <w:r w:rsidR="00A055AB" w:rsidRPr="00A055AB">
        <w:rPr>
          <w:rFonts w:ascii="Calibri" w:hAnsi="Calibri" w:cs="Calibri"/>
          <w:sz w:val="28"/>
        </w:rPr>
        <w:t>Cogg</w:t>
      </w:r>
      <w:r>
        <w:rPr>
          <w:rFonts w:ascii="Calibri" w:hAnsi="Calibri" w:cs="Calibri"/>
          <w:sz w:val="28"/>
        </w:rPr>
        <w:t>Cmd</w:t>
      </w:r>
      <w:r w:rsidR="00A055AB" w:rsidRPr="00A055AB">
        <w:rPr>
          <w:rFonts w:ascii="Calibri" w:hAnsi="Calibri" w:cs="Calibri"/>
          <w:sz w:val="28"/>
        </w:rPr>
        <w:t>Prm_Oper</w:t>
      </w:r>
      <w:bookmarkEnd w:id="77"/>
    </w:p>
    <w:p w:rsidR="00A055AB" w:rsidRPr="00AA38E8" w:rsidRDefault="00A055AB" w:rsidP="00A055AB">
      <w:pPr>
        <w:pStyle w:val="Heading2"/>
        <w:numPr>
          <w:ilvl w:val="3"/>
          <w:numId w:val="11"/>
        </w:numPr>
        <w:spacing w:after="60"/>
        <w:rPr>
          <w:rFonts w:ascii="Calibri" w:hAnsi="Calibri" w:cs="Calibri"/>
        </w:rPr>
      </w:pPr>
      <w:bookmarkStart w:id="78" w:name="_Toc442951603"/>
      <w:bookmarkStart w:id="79" w:name="_Toc338170485"/>
      <w:bookmarkStart w:id="80" w:name="_Toc418080074"/>
      <w:bookmarkStart w:id="81" w:name="_Toc421709919"/>
      <w:r w:rsidRPr="00AA38E8">
        <w:rPr>
          <w:rFonts w:ascii="Calibri" w:hAnsi="Calibri" w:cs="Calibri"/>
        </w:rPr>
        <w:t>Design Rationale</w:t>
      </w:r>
      <w:bookmarkEnd w:id="78"/>
    </w:p>
    <w:p w:rsidR="00A055AB" w:rsidRPr="00A26934" w:rsidRDefault="00A055AB" w:rsidP="00A055AB">
      <w:pPr>
        <w:rPr>
          <w:rFonts w:cs="Calibri"/>
          <w:i/>
        </w:rPr>
      </w:pPr>
      <w:r w:rsidRPr="002D6AFB">
        <w:t>Refer the Design Subproject</w:t>
      </w:r>
      <w:r w:rsidRPr="00A26934">
        <w:rPr>
          <w:rFonts w:cs="Calibri"/>
          <w:i/>
        </w:rPr>
        <w:t xml:space="preserve"> </w:t>
      </w:r>
    </w:p>
    <w:p w:rsidR="00A055AB" w:rsidRPr="00AA38E8" w:rsidRDefault="00A055AB" w:rsidP="00A055AB">
      <w:pPr>
        <w:pStyle w:val="Heading2"/>
        <w:numPr>
          <w:ilvl w:val="3"/>
          <w:numId w:val="11"/>
        </w:numPr>
        <w:spacing w:after="60"/>
        <w:rPr>
          <w:rFonts w:ascii="Calibri" w:hAnsi="Calibri" w:cs="Calibri"/>
        </w:rPr>
      </w:pPr>
      <w:bookmarkStart w:id="82" w:name="_Toc442951604"/>
      <w:r w:rsidRPr="00AA38E8">
        <w:rPr>
          <w:rFonts w:ascii="Calibri" w:hAnsi="Calibri" w:cs="Calibri"/>
        </w:rPr>
        <w:lastRenderedPageBreak/>
        <w:t>Store Module Inputs to Local copies</w:t>
      </w:r>
      <w:bookmarkEnd w:id="82"/>
    </w:p>
    <w:p w:rsidR="00A055AB" w:rsidRPr="00A26934" w:rsidRDefault="00A055AB" w:rsidP="00A055AB">
      <w:pPr>
        <w:rPr>
          <w:rFonts w:cs="Calibri"/>
          <w:i/>
        </w:rPr>
      </w:pPr>
      <w:r w:rsidRPr="002D6AFB">
        <w:t>Refer the Design Subproject</w:t>
      </w:r>
      <w:r w:rsidRPr="00A26934">
        <w:rPr>
          <w:rFonts w:cs="Calibri"/>
          <w:i/>
        </w:rPr>
        <w:t xml:space="preserve"> </w:t>
      </w:r>
    </w:p>
    <w:p w:rsidR="00A055AB" w:rsidRPr="00AA38E8" w:rsidRDefault="00A055AB" w:rsidP="00A055AB">
      <w:pPr>
        <w:pStyle w:val="Heading2"/>
        <w:numPr>
          <w:ilvl w:val="3"/>
          <w:numId w:val="11"/>
        </w:numPr>
        <w:spacing w:after="60"/>
        <w:rPr>
          <w:rFonts w:ascii="Calibri" w:hAnsi="Calibri" w:cs="Calibri"/>
        </w:rPr>
      </w:pPr>
      <w:r w:rsidRPr="00AA38E8">
        <w:rPr>
          <w:rFonts w:ascii="Calibri" w:hAnsi="Calibri" w:cs="Calibri"/>
        </w:rPr>
        <w:t xml:space="preserve"> </w:t>
      </w:r>
      <w:bookmarkStart w:id="83" w:name="_Toc442951605"/>
      <w:r w:rsidRPr="00AA38E8">
        <w:rPr>
          <w:rFonts w:ascii="Calibri" w:hAnsi="Calibri" w:cs="Calibri"/>
        </w:rPr>
        <w:t>(Processing of function)………</w:t>
      </w:r>
      <w:bookmarkEnd w:id="83"/>
    </w:p>
    <w:p w:rsidR="00A055AB" w:rsidRPr="00A26934" w:rsidRDefault="00A055AB" w:rsidP="00A055AB">
      <w:pPr>
        <w:rPr>
          <w:rFonts w:cs="Calibri"/>
          <w:i/>
        </w:rPr>
      </w:pPr>
      <w:r w:rsidRPr="002D6AFB">
        <w:t>Refer the Design Subproject</w:t>
      </w:r>
      <w:r w:rsidRPr="00A26934">
        <w:rPr>
          <w:rFonts w:cs="Calibri"/>
          <w:i/>
        </w:rPr>
        <w:t xml:space="preserve"> </w:t>
      </w:r>
    </w:p>
    <w:p w:rsidR="00A055AB" w:rsidRPr="00AA38E8" w:rsidRDefault="00A055AB" w:rsidP="00A055AB">
      <w:pPr>
        <w:pStyle w:val="Heading2"/>
        <w:numPr>
          <w:ilvl w:val="3"/>
          <w:numId w:val="11"/>
        </w:numPr>
        <w:spacing w:after="60"/>
        <w:rPr>
          <w:rFonts w:ascii="Calibri" w:hAnsi="Calibri" w:cs="Calibri"/>
        </w:rPr>
      </w:pPr>
      <w:bookmarkStart w:id="84" w:name="_Toc442951606"/>
      <w:r w:rsidRPr="00AA38E8">
        <w:rPr>
          <w:rFonts w:ascii="Calibri" w:hAnsi="Calibri" w:cs="Calibri"/>
        </w:rPr>
        <w:t>Store Local copy of outputs into Module Outputs</w:t>
      </w:r>
      <w:bookmarkEnd w:id="84"/>
    </w:p>
    <w:p w:rsidR="00A055AB" w:rsidRDefault="00A055AB" w:rsidP="00A055AB">
      <w:pPr>
        <w:rPr>
          <w:rFonts w:cs="Calibri"/>
          <w:i/>
        </w:rPr>
      </w:pPr>
      <w:r w:rsidRPr="002D6AFB">
        <w:t>Refer the Design Subproject</w:t>
      </w:r>
      <w:r w:rsidRPr="00A26934">
        <w:rPr>
          <w:rFonts w:cs="Calibri"/>
          <w:i/>
        </w:rPr>
        <w:t xml:space="preserve"> </w:t>
      </w:r>
    </w:p>
    <w:p w:rsidR="008E0C84" w:rsidRPr="008E0C84" w:rsidRDefault="008E0C84" w:rsidP="008E0C84">
      <w:pPr>
        <w:pStyle w:val="Heading3"/>
        <w:numPr>
          <w:ilvl w:val="2"/>
          <w:numId w:val="22"/>
        </w:numPr>
        <w:rPr>
          <w:rFonts w:ascii="Calibri" w:hAnsi="Calibri" w:cs="Calibri"/>
        </w:rPr>
      </w:pPr>
      <w:bookmarkStart w:id="85" w:name="_Toc442951607"/>
      <w:r>
        <w:rPr>
          <w:rFonts w:ascii="Calibri" w:hAnsi="Calibri" w:cs="Calibri"/>
          <w:sz w:val="28"/>
        </w:rPr>
        <w:t>S</w:t>
      </w:r>
      <w:r w:rsidRPr="008E0C84">
        <w:rPr>
          <w:rFonts w:ascii="Calibri" w:hAnsi="Calibri" w:cs="Calibri"/>
          <w:sz w:val="28"/>
        </w:rPr>
        <w:t>etMotCoggCmdPrm_Oper</w:t>
      </w:r>
      <w:bookmarkEnd w:id="85"/>
    </w:p>
    <w:p w:rsidR="008E0C84" w:rsidRPr="00AA38E8" w:rsidRDefault="008E0C84" w:rsidP="008E0C84">
      <w:pPr>
        <w:pStyle w:val="Heading2"/>
        <w:numPr>
          <w:ilvl w:val="3"/>
          <w:numId w:val="11"/>
        </w:numPr>
        <w:spacing w:after="60"/>
        <w:rPr>
          <w:rFonts w:ascii="Calibri" w:hAnsi="Calibri" w:cs="Calibri"/>
        </w:rPr>
      </w:pPr>
      <w:bookmarkStart w:id="86" w:name="_Toc442951608"/>
      <w:r w:rsidRPr="00AA38E8">
        <w:rPr>
          <w:rFonts w:ascii="Calibri" w:hAnsi="Calibri" w:cs="Calibri"/>
        </w:rPr>
        <w:t>Design Rationale</w:t>
      </w:r>
      <w:bookmarkEnd w:id="86"/>
    </w:p>
    <w:p w:rsidR="008E0C84" w:rsidRPr="00A26934" w:rsidRDefault="008E0C84" w:rsidP="008E0C84">
      <w:pPr>
        <w:rPr>
          <w:rFonts w:cs="Calibri"/>
          <w:i/>
        </w:rPr>
      </w:pPr>
      <w:r w:rsidRPr="002D6AFB">
        <w:t>Refer the Design Subproject</w:t>
      </w:r>
      <w:r w:rsidRPr="00A26934">
        <w:rPr>
          <w:rFonts w:cs="Calibri"/>
          <w:i/>
        </w:rPr>
        <w:t xml:space="preserve"> </w:t>
      </w:r>
    </w:p>
    <w:p w:rsidR="008E0C84" w:rsidRPr="00AA38E8" w:rsidRDefault="008E0C84" w:rsidP="008E0C84">
      <w:pPr>
        <w:pStyle w:val="Heading2"/>
        <w:numPr>
          <w:ilvl w:val="3"/>
          <w:numId w:val="11"/>
        </w:numPr>
        <w:spacing w:after="60"/>
        <w:rPr>
          <w:rFonts w:ascii="Calibri" w:hAnsi="Calibri" w:cs="Calibri"/>
        </w:rPr>
      </w:pPr>
      <w:bookmarkStart w:id="87" w:name="_Toc442951609"/>
      <w:r w:rsidRPr="00AA38E8">
        <w:rPr>
          <w:rFonts w:ascii="Calibri" w:hAnsi="Calibri" w:cs="Calibri"/>
        </w:rPr>
        <w:t>Store Module Inputs to Local copies</w:t>
      </w:r>
      <w:bookmarkEnd w:id="87"/>
    </w:p>
    <w:p w:rsidR="008E0C84" w:rsidRPr="00A26934" w:rsidRDefault="008E0C84" w:rsidP="008E0C84">
      <w:pPr>
        <w:rPr>
          <w:rFonts w:cs="Calibri"/>
          <w:i/>
        </w:rPr>
      </w:pPr>
      <w:r w:rsidRPr="002D6AFB">
        <w:t>Refer the Design Subproject</w:t>
      </w:r>
      <w:r w:rsidRPr="00A26934">
        <w:rPr>
          <w:rFonts w:cs="Calibri"/>
          <w:i/>
        </w:rPr>
        <w:t xml:space="preserve"> </w:t>
      </w:r>
    </w:p>
    <w:p w:rsidR="008E0C84" w:rsidRPr="00AA38E8" w:rsidRDefault="008E0C84" w:rsidP="008E0C84">
      <w:pPr>
        <w:pStyle w:val="Heading2"/>
        <w:numPr>
          <w:ilvl w:val="3"/>
          <w:numId w:val="11"/>
        </w:numPr>
        <w:spacing w:after="60"/>
        <w:rPr>
          <w:rFonts w:ascii="Calibri" w:hAnsi="Calibri" w:cs="Calibri"/>
        </w:rPr>
      </w:pPr>
      <w:r w:rsidRPr="00AA38E8">
        <w:rPr>
          <w:rFonts w:ascii="Calibri" w:hAnsi="Calibri" w:cs="Calibri"/>
        </w:rPr>
        <w:t xml:space="preserve"> </w:t>
      </w:r>
      <w:bookmarkStart w:id="88" w:name="_Toc442951610"/>
      <w:r w:rsidRPr="00AA38E8">
        <w:rPr>
          <w:rFonts w:ascii="Calibri" w:hAnsi="Calibri" w:cs="Calibri"/>
        </w:rPr>
        <w:t>(Processing of function)………</w:t>
      </w:r>
      <w:bookmarkEnd w:id="88"/>
    </w:p>
    <w:p w:rsidR="008E0C84" w:rsidRPr="00A26934" w:rsidRDefault="008E0C84" w:rsidP="008E0C84">
      <w:pPr>
        <w:rPr>
          <w:rFonts w:cs="Calibri"/>
          <w:i/>
        </w:rPr>
      </w:pPr>
      <w:r w:rsidRPr="002D6AFB">
        <w:t>Refer the Design Subproject</w:t>
      </w:r>
      <w:r w:rsidRPr="00A26934">
        <w:rPr>
          <w:rFonts w:cs="Calibri"/>
          <w:i/>
        </w:rPr>
        <w:t xml:space="preserve"> </w:t>
      </w:r>
    </w:p>
    <w:p w:rsidR="008E0C84" w:rsidRPr="00AA38E8" w:rsidRDefault="008E0C84" w:rsidP="008E0C84">
      <w:pPr>
        <w:pStyle w:val="Heading2"/>
        <w:numPr>
          <w:ilvl w:val="3"/>
          <w:numId w:val="11"/>
        </w:numPr>
        <w:spacing w:after="60"/>
        <w:rPr>
          <w:rFonts w:ascii="Calibri" w:hAnsi="Calibri" w:cs="Calibri"/>
        </w:rPr>
      </w:pPr>
      <w:bookmarkStart w:id="89" w:name="_Toc442951611"/>
      <w:r w:rsidRPr="00AA38E8">
        <w:rPr>
          <w:rFonts w:ascii="Calibri" w:hAnsi="Calibri" w:cs="Calibri"/>
        </w:rPr>
        <w:t>Store Local copy of outputs into Module Outputs</w:t>
      </w:r>
      <w:bookmarkEnd w:id="89"/>
    </w:p>
    <w:p w:rsidR="008E0C84" w:rsidRPr="00A26934" w:rsidRDefault="008E0C84" w:rsidP="008E0C84">
      <w:pPr>
        <w:rPr>
          <w:rFonts w:cs="Calibri"/>
          <w:i/>
        </w:rPr>
      </w:pPr>
      <w:r w:rsidRPr="002D6AFB">
        <w:t>Refer the Design Subproject</w:t>
      </w:r>
      <w:r w:rsidRPr="00A26934">
        <w:rPr>
          <w:rFonts w:cs="Calibri"/>
          <w:i/>
        </w:rPr>
        <w:t xml:space="preserve"> </w:t>
      </w:r>
    </w:p>
    <w:p w:rsidR="008E0C84" w:rsidRPr="00A26934" w:rsidRDefault="008E0C84" w:rsidP="00A055AB">
      <w:pPr>
        <w:rPr>
          <w:rFonts w:cs="Calibri"/>
          <w:i/>
        </w:rPr>
      </w:pPr>
    </w:p>
    <w:p w:rsidR="002B094F" w:rsidRPr="008C6874" w:rsidRDefault="002B094F" w:rsidP="008C6874">
      <w:pPr>
        <w:pStyle w:val="Heading2"/>
        <w:spacing w:after="60"/>
        <w:rPr>
          <w:rFonts w:ascii="Calibri" w:hAnsi="Calibri" w:cs="Calibri"/>
        </w:rPr>
      </w:pPr>
      <w:bookmarkStart w:id="90" w:name="_Toc442951612"/>
      <w:r w:rsidRPr="008C6874">
        <w:rPr>
          <w:rFonts w:ascii="Calibri" w:hAnsi="Calibri" w:cs="Calibri"/>
        </w:rPr>
        <w:t>Module Internal (Local) Functions</w:t>
      </w:r>
      <w:bookmarkEnd w:id="79"/>
      <w:bookmarkEnd w:id="80"/>
      <w:bookmarkEnd w:id="81"/>
      <w:bookmarkEnd w:id="90"/>
    </w:p>
    <w:p w:rsidR="008C6874" w:rsidRPr="00AA38E8" w:rsidRDefault="008C6874" w:rsidP="008C6874">
      <w:pPr>
        <w:pStyle w:val="Heading2"/>
        <w:numPr>
          <w:ilvl w:val="2"/>
          <w:numId w:val="11"/>
        </w:numPr>
        <w:tabs>
          <w:tab w:val="clear" w:pos="1017"/>
          <w:tab w:val="num" w:pos="567"/>
        </w:tabs>
        <w:spacing w:after="60"/>
        <w:ind w:left="567"/>
        <w:rPr>
          <w:rFonts w:ascii="Calibri" w:hAnsi="Calibri" w:cs="Calibri"/>
        </w:rPr>
      </w:pPr>
      <w:bookmarkStart w:id="91" w:name="_Toc421011540"/>
      <w:bookmarkStart w:id="92" w:name="_Toc442951613"/>
      <w:r w:rsidRPr="00AA38E8">
        <w:rPr>
          <w:rFonts w:ascii="Calibri" w:hAnsi="Calibri" w:cs="Calibri"/>
        </w:rPr>
        <w:t>Local Function #1</w:t>
      </w:r>
      <w:bookmarkEnd w:id="91"/>
      <w:bookmarkEnd w:id="92"/>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9"/>
        <w:gridCol w:w="4179"/>
        <w:gridCol w:w="990"/>
        <w:gridCol w:w="990"/>
        <w:gridCol w:w="990"/>
      </w:tblGrid>
      <w:tr w:rsidR="008C6874" w:rsidRPr="00AA38E8" w:rsidTr="00F4318C">
        <w:tc>
          <w:tcPr>
            <w:tcW w:w="1779" w:type="dxa"/>
          </w:tcPr>
          <w:p w:rsidR="008C6874" w:rsidRPr="00AA38E8" w:rsidRDefault="008C6874" w:rsidP="00F4318C">
            <w:pPr>
              <w:spacing w:before="60"/>
              <w:rPr>
                <w:rFonts w:cs="Calibri"/>
                <w:b/>
                <w:bCs/>
                <w:sz w:val="16"/>
              </w:rPr>
            </w:pPr>
            <w:r w:rsidRPr="00AA38E8">
              <w:rPr>
                <w:rFonts w:cs="Calibri"/>
                <w:b/>
                <w:bCs/>
                <w:sz w:val="16"/>
              </w:rPr>
              <w:t>Function Name</w:t>
            </w:r>
          </w:p>
        </w:tc>
        <w:tc>
          <w:tcPr>
            <w:tcW w:w="4179" w:type="dxa"/>
          </w:tcPr>
          <w:p w:rsidR="008C6874" w:rsidRPr="00AA38E8" w:rsidRDefault="008E0C84" w:rsidP="00F4318C">
            <w:pPr>
              <w:spacing w:before="60"/>
              <w:rPr>
                <w:rFonts w:cs="Calibri"/>
                <w:sz w:val="16"/>
              </w:rPr>
            </w:pPr>
            <w:r w:rsidRPr="008E0C84">
              <w:rPr>
                <w:rFonts w:cs="Calibri"/>
                <w:sz w:val="16"/>
              </w:rPr>
              <w:t>SinLookup</w:t>
            </w:r>
          </w:p>
        </w:tc>
        <w:tc>
          <w:tcPr>
            <w:tcW w:w="990" w:type="dxa"/>
            <w:shd w:val="pct30" w:color="FFFF00" w:fill="auto"/>
          </w:tcPr>
          <w:p w:rsidR="008C6874" w:rsidRPr="00AA38E8" w:rsidRDefault="008C6874" w:rsidP="00F4318C">
            <w:pPr>
              <w:spacing w:before="60"/>
              <w:jc w:val="center"/>
              <w:rPr>
                <w:rFonts w:cs="Calibri"/>
                <w:sz w:val="16"/>
              </w:rPr>
            </w:pPr>
            <w:r w:rsidRPr="00AA38E8">
              <w:rPr>
                <w:rFonts w:cs="Calibri"/>
                <w:sz w:val="16"/>
              </w:rPr>
              <w:t>Type</w:t>
            </w:r>
          </w:p>
        </w:tc>
        <w:tc>
          <w:tcPr>
            <w:tcW w:w="990" w:type="dxa"/>
            <w:shd w:val="pct30" w:color="FFFF00" w:fill="auto"/>
          </w:tcPr>
          <w:p w:rsidR="008C6874" w:rsidRPr="00AA38E8" w:rsidRDefault="008C6874" w:rsidP="00F4318C">
            <w:pPr>
              <w:spacing w:before="60"/>
              <w:jc w:val="center"/>
              <w:rPr>
                <w:rFonts w:cs="Calibri"/>
                <w:sz w:val="16"/>
              </w:rPr>
            </w:pPr>
            <w:r w:rsidRPr="00AA38E8">
              <w:rPr>
                <w:rFonts w:cs="Calibri"/>
                <w:sz w:val="16"/>
              </w:rPr>
              <w:t>Min</w:t>
            </w:r>
          </w:p>
        </w:tc>
        <w:tc>
          <w:tcPr>
            <w:tcW w:w="990" w:type="dxa"/>
            <w:shd w:val="pct30" w:color="FFFF00" w:fill="auto"/>
          </w:tcPr>
          <w:p w:rsidR="008C6874" w:rsidRPr="00AA38E8" w:rsidRDefault="008C6874" w:rsidP="00F4318C">
            <w:pPr>
              <w:spacing w:before="60"/>
              <w:jc w:val="center"/>
              <w:rPr>
                <w:rFonts w:cs="Calibri"/>
                <w:sz w:val="16"/>
              </w:rPr>
            </w:pPr>
            <w:r w:rsidRPr="00AA38E8">
              <w:rPr>
                <w:rFonts w:cs="Calibri"/>
                <w:sz w:val="16"/>
              </w:rPr>
              <w:t>Max</w:t>
            </w:r>
          </w:p>
        </w:tc>
      </w:tr>
      <w:tr w:rsidR="008C6874" w:rsidRPr="00AA38E8" w:rsidTr="00F4318C">
        <w:tc>
          <w:tcPr>
            <w:tcW w:w="1779" w:type="dxa"/>
          </w:tcPr>
          <w:p w:rsidR="008C6874" w:rsidRPr="00AA38E8" w:rsidRDefault="008C6874" w:rsidP="00F4318C">
            <w:pPr>
              <w:spacing w:before="60"/>
              <w:rPr>
                <w:rFonts w:cs="Calibri"/>
                <w:b/>
                <w:bCs/>
                <w:sz w:val="16"/>
              </w:rPr>
            </w:pPr>
            <w:r w:rsidRPr="00AA38E8">
              <w:rPr>
                <w:rFonts w:cs="Calibri"/>
                <w:b/>
                <w:bCs/>
                <w:sz w:val="16"/>
              </w:rPr>
              <w:t xml:space="preserve">Arguments Passed </w:t>
            </w:r>
          </w:p>
        </w:tc>
        <w:tc>
          <w:tcPr>
            <w:tcW w:w="4179" w:type="dxa"/>
          </w:tcPr>
          <w:p w:rsidR="008C6874" w:rsidRPr="00AA38E8" w:rsidRDefault="008E0C84" w:rsidP="00F4318C">
            <w:pPr>
              <w:spacing w:before="60"/>
              <w:rPr>
                <w:rFonts w:cs="Calibri"/>
                <w:sz w:val="16"/>
              </w:rPr>
            </w:pPr>
            <w:r w:rsidRPr="008E0C84">
              <w:rPr>
                <w:rFonts w:cs="Calibri"/>
                <w:sz w:val="16"/>
              </w:rPr>
              <w:t>Theta_Rad_T_f32</w:t>
            </w:r>
          </w:p>
        </w:tc>
        <w:tc>
          <w:tcPr>
            <w:tcW w:w="990" w:type="dxa"/>
          </w:tcPr>
          <w:p w:rsidR="008C6874" w:rsidRPr="00AA38E8" w:rsidRDefault="008E0C84" w:rsidP="00F4318C">
            <w:pPr>
              <w:spacing w:before="60"/>
              <w:rPr>
                <w:rFonts w:cs="Calibri"/>
                <w:sz w:val="16"/>
              </w:rPr>
            </w:pPr>
            <w:r>
              <w:rPr>
                <w:rFonts w:cs="Calibri"/>
                <w:sz w:val="16"/>
              </w:rPr>
              <w:t>Float32</w:t>
            </w:r>
          </w:p>
        </w:tc>
        <w:tc>
          <w:tcPr>
            <w:tcW w:w="990" w:type="dxa"/>
          </w:tcPr>
          <w:p w:rsidR="008C6874" w:rsidRPr="00AA38E8" w:rsidRDefault="008E0C84" w:rsidP="00F4318C">
            <w:pPr>
              <w:spacing w:before="60"/>
              <w:rPr>
                <w:rFonts w:cs="Calibri"/>
                <w:sz w:val="16"/>
              </w:rPr>
            </w:pPr>
            <w:r>
              <w:rPr>
                <w:rFonts w:cs="Calibri"/>
                <w:sz w:val="16"/>
              </w:rPr>
              <w:t>0</w:t>
            </w:r>
          </w:p>
        </w:tc>
        <w:tc>
          <w:tcPr>
            <w:tcW w:w="990" w:type="dxa"/>
          </w:tcPr>
          <w:p w:rsidR="008C6874" w:rsidRPr="00AA38E8" w:rsidRDefault="008E0C84" w:rsidP="00F4318C">
            <w:pPr>
              <w:spacing w:before="60"/>
              <w:rPr>
                <w:rFonts w:cs="Calibri"/>
                <w:sz w:val="16"/>
              </w:rPr>
            </w:pPr>
            <w:r>
              <w:rPr>
                <w:rFonts w:cs="Calibri"/>
                <w:sz w:val="16"/>
              </w:rPr>
              <w:t>2*PI</w:t>
            </w:r>
          </w:p>
        </w:tc>
      </w:tr>
      <w:tr w:rsidR="008C6874" w:rsidRPr="00AA38E8" w:rsidTr="00F4318C">
        <w:tc>
          <w:tcPr>
            <w:tcW w:w="1779" w:type="dxa"/>
          </w:tcPr>
          <w:p w:rsidR="008C6874" w:rsidRPr="00AA38E8" w:rsidRDefault="008C6874" w:rsidP="00F4318C">
            <w:pPr>
              <w:spacing w:before="60"/>
              <w:rPr>
                <w:rFonts w:cs="Calibri"/>
                <w:b/>
                <w:bCs/>
                <w:sz w:val="16"/>
              </w:rPr>
            </w:pPr>
          </w:p>
        </w:tc>
        <w:tc>
          <w:tcPr>
            <w:tcW w:w="4179" w:type="dxa"/>
          </w:tcPr>
          <w:p w:rsidR="008C6874" w:rsidRPr="00AA38E8" w:rsidRDefault="008C6874" w:rsidP="00F4318C">
            <w:pPr>
              <w:spacing w:before="60"/>
              <w:rPr>
                <w:rFonts w:cs="Calibri"/>
                <w:sz w:val="16"/>
              </w:rPr>
            </w:pPr>
          </w:p>
        </w:tc>
        <w:tc>
          <w:tcPr>
            <w:tcW w:w="990" w:type="dxa"/>
          </w:tcPr>
          <w:p w:rsidR="008C6874" w:rsidRPr="00AA38E8" w:rsidRDefault="008C6874" w:rsidP="00F4318C">
            <w:pPr>
              <w:spacing w:before="60"/>
              <w:rPr>
                <w:rFonts w:cs="Calibri"/>
                <w:sz w:val="16"/>
              </w:rPr>
            </w:pPr>
          </w:p>
        </w:tc>
        <w:tc>
          <w:tcPr>
            <w:tcW w:w="990" w:type="dxa"/>
          </w:tcPr>
          <w:p w:rsidR="008C6874" w:rsidRPr="00AA38E8" w:rsidRDefault="008C6874" w:rsidP="00F4318C">
            <w:pPr>
              <w:spacing w:before="60"/>
              <w:rPr>
                <w:rFonts w:cs="Calibri"/>
                <w:sz w:val="16"/>
              </w:rPr>
            </w:pPr>
          </w:p>
        </w:tc>
        <w:tc>
          <w:tcPr>
            <w:tcW w:w="990" w:type="dxa"/>
          </w:tcPr>
          <w:p w:rsidR="008C6874" w:rsidRPr="00AA38E8" w:rsidRDefault="008C6874" w:rsidP="00F4318C">
            <w:pPr>
              <w:spacing w:before="60"/>
              <w:rPr>
                <w:rFonts w:cs="Calibri"/>
                <w:sz w:val="16"/>
              </w:rPr>
            </w:pPr>
          </w:p>
        </w:tc>
      </w:tr>
      <w:tr w:rsidR="008C6874" w:rsidRPr="00AA38E8" w:rsidTr="00F4318C">
        <w:tc>
          <w:tcPr>
            <w:tcW w:w="1779" w:type="dxa"/>
          </w:tcPr>
          <w:p w:rsidR="008C6874" w:rsidRPr="00AA38E8" w:rsidRDefault="008C6874" w:rsidP="00F4318C">
            <w:pPr>
              <w:spacing w:before="60"/>
              <w:rPr>
                <w:rFonts w:cs="Calibri"/>
                <w:b/>
                <w:bCs/>
                <w:sz w:val="16"/>
              </w:rPr>
            </w:pPr>
            <w:r w:rsidRPr="00AA38E8">
              <w:rPr>
                <w:rFonts w:cs="Calibri"/>
                <w:b/>
                <w:bCs/>
                <w:sz w:val="16"/>
              </w:rPr>
              <w:t>Return Value</w:t>
            </w:r>
          </w:p>
        </w:tc>
        <w:tc>
          <w:tcPr>
            <w:tcW w:w="4179" w:type="dxa"/>
          </w:tcPr>
          <w:p w:rsidR="008C6874" w:rsidRPr="00AA38E8" w:rsidRDefault="008E0C84" w:rsidP="00F4318C">
            <w:pPr>
              <w:spacing w:before="60"/>
              <w:rPr>
                <w:rFonts w:cs="Calibri"/>
                <w:sz w:val="16"/>
              </w:rPr>
            </w:pPr>
            <w:r w:rsidRPr="008E0C84">
              <w:rPr>
                <w:rFonts w:cs="Calibri"/>
                <w:sz w:val="16"/>
              </w:rPr>
              <w:t>Result_Uls_T_f32</w:t>
            </w:r>
          </w:p>
        </w:tc>
        <w:tc>
          <w:tcPr>
            <w:tcW w:w="990" w:type="dxa"/>
          </w:tcPr>
          <w:p w:rsidR="008C6874" w:rsidRPr="00AA38E8" w:rsidRDefault="008E0C84" w:rsidP="00F4318C">
            <w:pPr>
              <w:spacing w:before="60"/>
              <w:rPr>
                <w:rFonts w:cs="Calibri"/>
                <w:sz w:val="16"/>
              </w:rPr>
            </w:pPr>
            <w:r>
              <w:rPr>
                <w:rFonts w:cs="Calibri"/>
                <w:sz w:val="16"/>
              </w:rPr>
              <w:t>Float32</w:t>
            </w:r>
          </w:p>
        </w:tc>
        <w:tc>
          <w:tcPr>
            <w:tcW w:w="990" w:type="dxa"/>
          </w:tcPr>
          <w:p w:rsidR="008C6874" w:rsidRPr="00AA38E8" w:rsidRDefault="008E0C84" w:rsidP="00F4318C">
            <w:pPr>
              <w:spacing w:before="60"/>
              <w:rPr>
                <w:rFonts w:cs="Calibri"/>
                <w:sz w:val="16"/>
              </w:rPr>
            </w:pPr>
            <w:r>
              <w:rPr>
                <w:rFonts w:cs="Calibri"/>
                <w:sz w:val="16"/>
              </w:rPr>
              <w:t>0</w:t>
            </w:r>
          </w:p>
        </w:tc>
        <w:tc>
          <w:tcPr>
            <w:tcW w:w="990" w:type="dxa"/>
          </w:tcPr>
          <w:p w:rsidR="008C6874" w:rsidRPr="00AA38E8" w:rsidRDefault="00BE510E" w:rsidP="00F4318C">
            <w:pPr>
              <w:spacing w:before="60"/>
              <w:rPr>
                <w:rFonts w:cs="Calibri"/>
                <w:sz w:val="16"/>
              </w:rPr>
            </w:pPr>
            <w:r>
              <w:rPr>
                <w:rFonts w:cs="Calibri"/>
                <w:sz w:val="16"/>
              </w:rPr>
              <w:t>1</w:t>
            </w:r>
          </w:p>
        </w:tc>
      </w:tr>
    </w:tbl>
    <w:p w:rsidR="008C6874" w:rsidRDefault="008C6874" w:rsidP="008C6874">
      <w:pPr>
        <w:pStyle w:val="Heading2"/>
        <w:numPr>
          <w:ilvl w:val="3"/>
          <w:numId w:val="11"/>
        </w:numPr>
        <w:spacing w:after="60"/>
        <w:rPr>
          <w:rFonts w:ascii="Calibri" w:hAnsi="Calibri" w:cs="Calibri"/>
        </w:rPr>
      </w:pPr>
      <w:bookmarkStart w:id="93" w:name="_Toc442951614"/>
      <w:bookmarkStart w:id="94" w:name="_Toc421011541"/>
      <w:r>
        <w:rPr>
          <w:rFonts w:ascii="Calibri" w:hAnsi="Calibri" w:cs="Calibri"/>
        </w:rPr>
        <w:t>Design Rationale</w:t>
      </w:r>
      <w:bookmarkEnd w:id="93"/>
    </w:p>
    <w:p w:rsidR="008C6874" w:rsidRPr="00AA38E8" w:rsidRDefault="008C6874" w:rsidP="008C6874">
      <w:pPr>
        <w:pStyle w:val="Heading2"/>
        <w:numPr>
          <w:ilvl w:val="3"/>
          <w:numId w:val="11"/>
        </w:numPr>
        <w:spacing w:after="60"/>
        <w:rPr>
          <w:rFonts w:ascii="Calibri" w:hAnsi="Calibri" w:cs="Calibri"/>
        </w:rPr>
      </w:pPr>
      <w:bookmarkStart w:id="95" w:name="_Toc442951615"/>
      <w:r>
        <w:rPr>
          <w:rFonts w:ascii="Calibri" w:hAnsi="Calibri" w:cs="Calibri"/>
        </w:rPr>
        <w:t>Processing</w:t>
      </w:r>
      <w:bookmarkEnd w:id="94"/>
      <w:bookmarkEnd w:id="95"/>
    </w:p>
    <w:p w:rsidR="002B094F" w:rsidRDefault="00BE510E" w:rsidP="002B094F">
      <w:pPr>
        <w:rPr>
          <w:lang w:bidi="ar-SA"/>
        </w:rPr>
      </w:pPr>
      <w:r>
        <w:rPr>
          <w:lang w:bidi="ar-SA"/>
        </w:rPr>
        <w:t>Refer the design</w:t>
      </w:r>
    </w:p>
    <w:p w:rsidR="002B094F" w:rsidRDefault="002B094F" w:rsidP="002B094F">
      <w:pPr>
        <w:rPr>
          <w:lang w:bidi="ar-SA"/>
        </w:rPr>
      </w:pPr>
    </w:p>
    <w:p w:rsidR="002B094F" w:rsidRPr="002B094F" w:rsidRDefault="002B094F" w:rsidP="002B094F">
      <w:pPr>
        <w:rPr>
          <w:lang w:bidi="ar-SA"/>
        </w:rPr>
      </w:pPr>
    </w:p>
    <w:p w:rsidR="00C728E9" w:rsidRPr="00C728E9" w:rsidRDefault="00C728E9" w:rsidP="00C728E9">
      <w:pPr>
        <w:rPr>
          <w:lang w:bidi="ar-SA"/>
        </w:rPr>
      </w:pPr>
    </w:p>
    <w:p w:rsidR="00531B8C" w:rsidRDefault="00531B8C" w:rsidP="00531B8C">
      <w:pPr>
        <w:pStyle w:val="Heading1"/>
        <w:ind w:left="562" w:hanging="562"/>
        <w:rPr>
          <w:rFonts w:ascii="Calibri" w:hAnsi="Calibri" w:cs="Calibri"/>
        </w:rPr>
      </w:pPr>
      <w:bookmarkStart w:id="96" w:name="_Toc418080076"/>
      <w:bookmarkStart w:id="97" w:name="_Toc421709921"/>
      <w:bookmarkStart w:id="98" w:name="_Toc442951616"/>
      <w:r w:rsidRPr="002E3F2E">
        <w:rPr>
          <w:rFonts w:ascii="Calibri" w:hAnsi="Calibri"/>
        </w:rPr>
        <w:lastRenderedPageBreak/>
        <w:t>Known</w:t>
      </w:r>
      <w:r w:rsidRPr="00AA38E8">
        <w:rPr>
          <w:rFonts w:ascii="Calibri" w:hAnsi="Calibri" w:cs="Calibri"/>
        </w:rPr>
        <w:t xml:space="preserve"> Limitations with Design</w:t>
      </w:r>
      <w:bookmarkEnd w:id="96"/>
      <w:bookmarkEnd w:id="97"/>
      <w:bookmarkEnd w:id="98"/>
    </w:p>
    <w:p w:rsidR="00531B8C" w:rsidRDefault="00D318CB" w:rsidP="00531B8C">
      <w:pPr>
        <w:rPr>
          <w:rFonts w:cs="Calibri"/>
        </w:rPr>
      </w:pPr>
      <w:r>
        <w:rPr>
          <w:rFonts w:cs="Calibri"/>
        </w:rPr>
        <w:t>None</w:t>
      </w:r>
    </w:p>
    <w:p w:rsidR="00531B8C" w:rsidRDefault="00531B8C" w:rsidP="00531B8C">
      <w:pPr>
        <w:rPr>
          <w:rFonts w:cs="Calibri"/>
        </w:rPr>
      </w:pPr>
    </w:p>
    <w:p w:rsidR="00531B8C" w:rsidRPr="00E75CFE" w:rsidRDefault="00531B8C" w:rsidP="00531B8C">
      <w:pPr>
        <w:pStyle w:val="Heading1"/>
        <w:ind w:left="562" w:hanging="562"/>
        <w:rPr>
          <w:rFonts w:ascii="Calibri" w:hAnsi="Calibri" w:cs="Calibri"/>
        </w:rPr>
      </w:pPr>
      <w:bookmarkStart w:id="99" w:name="_Toc382297449"/>
      <w:bookmarkStart w:id="100" w:name="_Toc418080077"/>
      <w:bookmarkStart w:id="101" w:name="_Toc421709922"/>
      <w:bookmarkStart w:id="102" w:name="_Toc442951617"/>
      <w:r w:rsidRPr="00E75CFE">
        <w:rPr>
          <w:rFonts w:ascii="Calibri" w:hAnsi="Calibri" w:cs="Calibri"/>
        </w:rPr>
        <w:lastRenderedPageBreak/>
        <w:t>UNIT TEST CONSIDERATION</w:t>
      </w:r>
      <w:bookmarkEnd w:id="99"/>
      <w:bookmarkEnd w:id="100"/>
      <w:bookmarkEnd w:id="101"/>
      <w:bookmarkEnd w:id="102"/>
    </w:p>
    <w:p w:rsidR="00531B8C" w:rsidRPr="00531B8C" w:rsidDel="00CF2EEB" w:rsidRDefault="00D318CB" w:rsidP="00531B8C">
      <w:pPr>
        <w:rPr>
          <w:del w:id="103" w:author="Avinash James" w:date="2017-03-23T14:38:00Z"/>
          <w:lang w:bidi="ar-SA"/>
        </w:rPr>
      </w:pPr>
      <w:del w:id="104" w:author="Avinash James" w:date="2017-03-23T14:35:00Z">
        <w:r w:rsidDel="00CF2EEB">
          <w:rPr>
            <w:rFonts w:cs="Calibri"/>
          </w:rPr>
          <w:delText>None</w:delText>
        </w:r>
      </w:del>
      <w:ins w:id="105" w:author="Avinash James" w:date="2017-03-23T14:35:00Z">
        <w:r w:rsidR="00CF2EEB">
          <w:rPr>
            <w:rFonts w:cs="Calibri"/>
          </w:rPr>
          <w:t xml:space="preserve">In the file </w:t>
        </w:r>
        <w:r w:rsidR="00CF2EEB" w:rsidRPr="00CF2EEB">
          <w:rPr>
            <w:rFonts w:cs="Calibri"/>
          </w:rPr>
          <w:t xml:space="preserve">CDD_MotRplCoggCmd_MotCtrl.c </w:t>
        </w:r>
        <w:r w:rsidR="00CF2EEB">
          <w:rPr>
            <w:rFonts w:cs="Calibri"/>
          </w:rPr>
          <w:t xml:space="preserve"> </w:t>
        </w:r>
        <w:r w:rsidR="00CF2EEB">
          <w:t xml:space="preserve">ARCHGLBPRM_ONEOVER2PI constant has been used from ArchGlbPrm.h file instead of ONEOVER2PI which is </w:t>
        </w:r>
      </w:ins>
      <w:ins w:id="106" w:author="Avinash James" w:date="2017-03-23T14:36:00Z">
        <w:r w:rsidR="00CF2EEB">
          <w:t>defined</w:t>
        </w:r>
      </w:ins>
      <w:ins w:id="107" w:author="Avinash James" w:date="2017-03-23T14:35:00Z">
        <w:r w:rsidR="00CF2EEB">
          <w:t xml:space="preserve"> in the FDD</w:t>
        </w:r>
      </w:ins>
      <w:ins w:id="108" w:author="Avinash James" w:date="2017-03-23T14:36:00Z">
        <w:r w:rsidR="00CF2EEB">
          <w:t xml:space="preserve">. The </w:t>
        </w:r>
      </w:ins>
      <w:ins w:id="109" w:author="Avinash James" w:date="2017-03-23T14:37:00Z">
        <w:r w:rsidR="00CF2EEB">
          <w:t>architecture</w:t>
        </w:r>
      </w:ins>
      <w:ins w:id="110" w:author="Avinash James" w:date="2017-03-23T14:36:00Z">
        <w:r w:rsidR="00CF2EEB">
          <w:t xml:space="preserve"> has changed to include the constant </w:t>
        </w:r>
      </w:ins>
      <w:ins w:id="111" w:author="Avinash James" w:date="2017-03-23T14:37:00Z">
        <w:r w:rsidR="00CF2EEB">
          <w:t xml:space="preserve">ONEOVER2PI in the architecture global parameter list as ARCHGLBPRM_ONEOVER2PI </w:t>
        </w:r>
      </w:ins>
    </w:p>
    <w:p w:rsidR="00786BDF" w:rsidRPr="00A158C7" w:rsidRDefault="00786BDF" w:rsidP="000B37D5">
      <w:pPr>
        <w:pStyle w:val="Heading7"/>
      </w:pPr>
      <w:bookmarkStart w:id="112" w:name="_Toc442951618"/>
      <w:r w:rsidRPr="00A158C7">
        <w:lastRenderedPageBreak/>
        <w:t>Abbreviations and Acronyms</w:t>
      </w:r>
      <w:bookmarkEnd w:id="11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18"/>
        <w:gridCol w:w="6270"/>
      </w:tblGrid>
      <w:tr w:rsidR="00786BDF" w:rsidRPr="00A158C7" w:rsidTr="00D60445">
        <w:trPr>
          <w:tblHeader/>
        </w:trPr>
        <w:tc>
          <w:tcPr>
            <w:tcW w:w="3018" w:type="dxa"/>
            <w:shd w:val="clear" w:color="auto" w:fill="E7E6E6" w:themeFill="background2"/>
          </w:tcPr>
          <w:p w:rsidR="00786BDF" w:rsidRPr="00A158C7" w:rsidRDefault="00786BDF" w:rsidP="00540486">
            <w:pPr>
              <w:spacing w:before="60" w:after="60"/>
              <w:rPr>
                <w:b/>
                <w:szCs w:val="20"/>
              </w:rPr>
            </w:pPr>
            <w:r w:rsidRPr="00A158C7">
              <w:rPr>
                <w:b/>
                <w:szCs w:val="20"/>
              </w:rPr>
              <w:t>Abbreviation</w:t>
            </w:r>
            <w:r w:rsidR="00F43F8E">
              <w:rPr>
                <w:b/>
                <w:szCs w:val="20"/>
              </w:rPr>
              <w:t xml:space="preserve"> or Acronym</w:t>
            </w:r>
          </w:p>
        </w:tc>
        <w:tc>
          <w:tcPr>
            <w:tcW w:w="6270" w:type="dxa"/>
            <w:shd w:val="clear" w:color="auto" w:fill="E7E6E6" w:themeFill="background2"/>
          </w:tcPr>
          <w:p w:rsidR="00786BDF" w:rsidRPr="00A158C7" w:rsidRDefault="00786BDF" w:rsidP="00540486">
            <w:pPr>
              <w:spacing w:before="60" w:after="60"/>
              <w:rPr>
                <w:b/>
                <w:szCs w:val="20"/>
              </w:rPr>
            </w:pPr>
            <w:r w:rsidRPr="00A158C7">
              <w:rPr>
                <w:b/>
                <w:szCs w:val="20"/>
              </w:rPr>
              <w:t>Description</w:t>
            </w:r>
          </w:p>
        </w:tc>
      </w:tr>
      <w:tr w:rsidR="00786BDF" w:rsidRPr="00A158C7" w:rsidTr="00786BDF">
        <w:tc>
          <w:tcPr>
            <w:tcW w:w="3018" w:type="dxa"/>
            <w:shd w:val="clear" w:color="auto" w:fill="auto"/>
          </w:tcPr>
          <w:p w:rsidR="00786BDF" w:rsidRPr="00A158C7" w:rsidRDefault="00786BDF" w:rsidP="00540486">
            <w:pPr>
              <w:spacing w:before="60" w:after="60"/>
              <w:rPr>
                <w:szCs w:val="20"/>
              </w:rPr>
            </w:pPr>
          </w:p>
        </w:tc>
        <w:tc>
          <w:tcPr>
            <w:tcW w:w="6270" w:type="dxa"/>
            <w:shd w:val="clear" w:color="auto" w:fill="auto"/>
          </w:tcPr>
          <w:p w:rsidR="00786BDF" w:rsidRPr="00A158C7" w:rsidRDefault="00786BDF" w:rsidP="00540486">
            <w:pPr>
              <w:spacing w:before="60" w:after="60"/>
              <w:rPr>
                <w:szCs w:val="20"/>
              </w:rPr>
            </w:pPr>
          </w:p>
        </w:tc>
      </w:tr>
      <w:tr w:rsidR="001C3CBB" w:rsidRPr="00A158C7" w:rsidTr="00786BDF">
        <w:tc>
          <w:tcPr>
            <w:tcW w:w="3018" w:type="dxa"/>
            <w:shd w:val="clear" w:color="auto" w:fill="auto"/>
          </w:tcPr>
          <w:p w:rsidR="001C3CBB" w:rsidRPr="00A158C7" w:rsidRDefault="001C3CBB" w:rsidP="00540486">
            <w:pPr>
              <w:spacing w:before="60" w:after="60"/>
              <w:rPr>
                <w:szCs w:val="20"/>
              </w:rPr>
            </w:pPr>
          </w:p>
        </w:tc>
        <w:tc>
          <w:tcPr>
            <w:tcW w:w="6270" w:type="dxa"/>
            <w:shd w:val="clear" w:color="auto" w:fill="auto"/>
          </w:tcPr>
          <w:p w:rsidR="001C3CBB" w:rsidRPr="00A158C7" w:rsidRDefault="001C3CBB" w:rsidP="001C3CBB">
            <w:pPr>
              <w:spacing w:before="60" w:after="60"/>
              <w:rPr>
                <w:szCs w:val="20"/>
              </w:rPr>
            </w:pPr>
          </w:p>
        </w:tc>
      </w:tr>
    </w:tbl>
    <w:p w:rsidR="0053510E" w:rsidRPr="00A158C7" w:rsidRDefault="005A77EF" w:rsidP="000B37D5">
      <w:pPr>
        <w:pStyle w:val="Heading7"/>
      </w:pPr>
      <w:bookmarkStart w:id="113" w:name="_Toc442951619"/>
      <w:r w:rsidRPr="00A158C7">
        <w:lastRenderedPageBreak/>
        <w:t>Glossary</w:t>
      </w:r>
      <w:bookmarkEnd w:id="113"/>
    </w:p>
    <w:p w:rsidR="009B0C02" w:rsidRPr="00A158C7" w:rsidRDefault="009B0C02" w:rsidP="00A158C7">
      <w:pPr>
        <w:jc w:val="both"/>
        <w:rPr>
          <w:lang w:bidi="ar-SA"/>
        </w:rPr>
      </w:pPr>
      <w:r w:rsidRPr="00A158C7">
        <w:rPr>
          <w:b/>
          <w:lang w:bidi="ar-SA"/>
        </w:rPr>
        <w:t>Note</w:t>
      </w:r>
      <w:r w:rsidRPr="00A158C7">
        <w:rPr>
          <w:lang w:bidi="ar-SA"/>
        </w:rPr>
        <w:t>: Terms and definitions from the source “Nexteer Automotive” take precedence over all other definitions of the same term.  Terms and definitions from the source “Nexteer Automotive” are formulated from multiple sources, including the following:</w:t>
      </w:r>
    </w:p>
    <w:p w:rsidR="001E4877" w:rsidRPr="00A158C7" w:rsidRDefault="001E4877" w:rsidP="007E1C02">
      <w:pPr>
        <w:pStyle w:val="ListParagraph"/>
        <w:numPr>
          <w:ilvl w:val="0"/>
          <w:numId w:val="12"/>
        </w:numPr>
        <w:rPr>
          <w:lang w:bidi="ar-SA"/>
        </w:rPr>
      </w:pPr>
      <w:r w:rsidRPr="00A158C7">
        <w:rPr>
          <w:lang w:bidi="ar-SA"/>
        </w:rPr>
        <w:t>ISO 9000</w:t>
      </w:r>
    </w:p>
    <w:p w:rsidR="001E4877" w:rsidRPr="00A158C7" w:rsidRDefault="001E4877" w:rsidP="007E1C02">
      <w:pPr>
        <w:pStyle w:val="ListParagraph"/>
        <w:numPr>
          <w:ilvl w:val="0"/>
          <w:numId w:val="12"/>
        </w:numPr>
        <w:rPr>
          <w:lang w:bidi="ar-SA"/>
        </w:rPr>
      </w:pPr>
      <w:r w:rsidRPr="00A158C7">
        <w:rPr>
          <w:lang w:bidi="ar-SA"/>
        </w:rPr>
        <w:t>ISO/IEC 12207</w:t>
      </w:r>
    </w:p>
    <w:p w:rsidR="001E4877" w:rsidRPr="00A158C7" w:rsidRDefault="001E4877" w:rsidP="007E1C02">
      <w:pPr>
        <w:pStyle w:val="ListParagraph"/>
        <w:numPr>
          <w:ilvl w:val="0"/>
          <w:numId w:val="12"/>
        </w:numPr>
        <w:rPr>
          <w:lang w:bidi="ar-SA"/>
        </w:rPr>
      </w:pPr>
      <w:r w:rsidRPr="00A158C7">
        <w:rPr>
          <w:lang w:bidi="ar-SA"/>
        </w:rPr>
        <w:t>ISO/IEC 15504</w:t>
      </w:r>
    </w:p>
    <w:p w:rsidR="001E4877" w:rsidRPr="00A158C7" w:rsidRDefault="001E4877" w:rsidP="007E1C02">
      <w:pPr>
        <w:pStyle w:val="ListParagraph"/>
        <w:numPr>
          <w:ilvl w:val="0"/>
          <w:numId w:val="12"/>
        </w:numPr>
        <w:rPr>
          <w:lang w:bidi="ar-SA"/>
        </w:rPr>
      </w:pPr>
      <w:r w:rsidRPr="00A158C7">
        <w:rPr>
          <w:lang w:bidi="ar-SA"/>
        </w:rPr>
        <w:t>Automotive SPICE® Process Reference Model (PRM)</w:t>
      </w:r>
    </w:p>
    <w:p w:rsidR="001E4877" w:rsidRPr="00A158C7" w:rsidRDefault="001E4877" w:rsidP="007E1C02">
      <w:pPr>
        <w:pStyle w:val="ListParagraph"/>
        <w:numPr>
          <w:ilvl w:val="0"/>
          <w:numId w:val="12"/>
        </w:numPr>
        <w:rPr>
          <w:lang w:bidi="ar-SA"/>
        </w:rPr>
      </w:pPr>
      <w:r w:rsidRPr="00A158C7">
        <w:rPr>
          <w:lang w:bidi="ar-SA"/>
        </w:rPr>
        <w:t>Automotive SPICE® Process Assessment Model (PAM)</w:t>
      </w:r>
    </w:p>
    <w:p w:rsidR="001E4877" w:rsidRPr="00A158C7" w:rsidRDefault="001E4877" w:rsidP="007E1C02">
      <w:pPr>
        <w:pStyle w:val="ListParagraph"/>
        <w:numPr>
          <w:ilvl w:val="0"/>
          <w:numId w:val="12"/>
        </w:numPr>
        <w:rPr>
          <w:lang w:bidi="ar-SA"/>
        </w:rPr>
      </w:pPr>
      <w:r w:rsidRPr="00A158C7">
        <w:rPr>
          <w:lang w:bidi="ar-SA"/>
        </w:rPr>
        <w:t>ISO/IEC 15288</w:t>
      </w:r>
    </w:p>
    <w:p w:rsidR="00431255" w:rsidRPr="00A158C7" w:rsidRDefault="00431255" w:rsidP="007E1C02">
      <w:pPr>
        <w:pStyle w:val="ListParagraph"/>
        <w:numPr>
          <w:ilvl w:val="0"/>
          <w:numId w:val="12"/>
        </w:numPr>
        <w:rPr>
          <w:lang w:bidi="ar-SA"/>
        </w:rPr>
      </w:pPr>
      <w:r w:rsidRPr="00A158C7">
        <w:rPr>
          <w:lang w:bidi="ar-SA"/>
        </w:rPr>
        <w:t>ISO 26262</w:t>
      </w:r>
    </w:p>
    <w:p w:rsidR="009B0C02" w:rsidRPr="00A158C7" w:rsidRDefault="001E4877" w:rsidP="007E1C02">
      <w:pPr>
        <w:pStyle w:val="ListParagraph"/>
        <w:numPr>
          <w:ilvl w:val="0"/>
          <w:numId w:val="12"/>
        </w:numPr>
        <w:rPr>
          <w:lang w:bidi="ar-SA"/>
        </w:rPr>
      </w:pPr>
      <w:r w:rsidRPr="00A158C7">
        <w:rPr>
          <w:lang w:bidi="ar-SA"/>
        </w:rPr>
        <w:t>IEEE Standards</w:t>
      </w:r>
    </w:p>
    <w:p w:rsidR="001E4877" w:rsidRPr="00A158C7" w:rsidRDefault="001E4877" w:rsidP="007E1C02">
      <w:pPr>
        <w:pStyle w:val="ListParagraph"/>
        <w:numPr>
          <w:ilvl w:val="0"/>
          <w:numId w:val="12"/>
        </w:numPr>
        <w:rPr>
          <w:lang w:bidi="ar-SA"/>
        </w:rPr>
      </w:pPr>
      <w:r w:rsidRPr="00A158C7">
        <w:rPr>
          <w:lang w:bidi="ar-SA"/>
        </w:rPr>
        <w:t>SWEBOK</w:t>
      </w:r>
    </w:p>
    <w:p w:rsidR="001E4877" w:rsidRPr="00A158C7" w:rsidRDefault="001E4877" w:rsidP="007E1C02">
      <w:pPr>
        <w:pStyle w:val="ListParagraph"/>
        <w:numPr>
          <w:ilvl w:val="0"/>
          <w:numId w:val="12"/>
        </w:numPr>
        <w:spacing w:after="240"/>
        <w:rPr>
          <w:lang w:bidi="ar-SA"/>
        </w:rPr>
      </w:pPr>
      <w:r w:rsidRPr="00A158C7">
        <w:rPr>
          <w:lang w:bidi="ar-SA"/>
        </w:rPr>
        <w:t>PMBOK</w:t>
      </w:r>
    </w:p>
    <w:p w:rsidR="00786BDF" w:rsidRPr="00A158C7" w:rsidRDefault="00786BDF" w:rsidP="007E1C02">
      <w:pPr>
        <w:pStyle w:val="ListParagraph"/>
        <w:numPr>
          <w:ilvl w:val="0"/>
          <w:numId w:val="12"/>
        </w:numPr>
        <w:spacing w:after="240"/>
        <w:rPr>
          <w:lang w:bidi="ar-SA"/>
        </w:rPr>
      </w:pPr>
      <w:r w:rsidRPr="00A158C7">
        <w:rPr>
          <w:lang w:bidi="ar-SA"/>
        </w:rPr>
        <w:t>Existing Nexteer Automotive documentation</w:t>
      </w:r>
    </w:p>
    <w:tbl>
      <w:tblPr>
        <w:tblStyle w:val="TableGrid"/>
        <w:tblW w:w="0" w:type="auto"/>
        <w:tblLook w:val="04A0" w:firstRow="1" w:lastRow="0" w:firstColumn="1" w:lastColumn="0" w:noHBand="0" w:noVBand="1"/>
      </w:tblPr>
      <w:tblGrid>
        <w:gridCol w:w="2358"/>
        <w:gridCol w:w="4950"/>
        <w:gridCol w:w="1993"/>
      </w:tblGrid>
      <w:tr w:rsidR="005A77EF" w:rsidRPr="00A158C7" w:rsidTr="00D60445">
        <w:trPr>
          <w:tblHeader/>
        </w:trPr>
        <w:tc>
          <w:tcPr>
            <w:tcW w:w="2358" w:type="dxa"/>
            <w:shd w:val="clear" w:color="auto" w:fill="E7E6E6" w:themeFill="background2"/>
            <w:vAlign w:val="center"/>
          </w:tcPr>
          <w:p w:rsidR="005A77EF" w:rsidRPr="00A158C7" w:rsidRDefault="005A77EF" w:rsidP="00540486">
            <w:pPr>
              <w:spacing w:before="60" w:after="60"/>
              <w:rPr>
                <w:b/>
                <w:szCs w:val="20"/>
              </w:rPr>
            </w:pPr>
            <w:r w:rsidRPr="00A158C7">
              <w:rPr>
                <w:b/>
                <w:szCs w:val="20"/>
              </w:rPr>
              <w:t>Term</w:t>
            </w:r>
          </w:p>
        </w:tc>
        <w:tc>
          <w:tcPr>
            <w:tcW w:w="4950" w:type="dxa"/>
            <w:shd w:val="clear" w:color="auto" w:fill="E7E6E6" w:themeFill="background2"/>
            <w:vAlign w:val="center"/>
          </w:tcPr>
          <w:p w:rsidR="005A77EF" w:rsidRPr="00A158C7" w:rsidRDefault="005A77EF" w:rsidP="00540486">
            <w:pPr>
              <w:spacing w:before="60" w:after="60"/>
              <w:rPr>
                <w:b/>
                <w:szCs w:val="20"/>
              </w:rPr>
            </w:pPr>
            <w:r w:rsidRPr="00A158C7">
              <w:rPr>
                <w:b/>
                <w:szCs w:val="20"/>
              </w:rPr>
              <w:t>Definition</w:t>
            </w:r>
          </w:p>
        </w:tc>
        <w:tc>
          <w:tcPr>
            <w:tcW w:w="1993" w:type="dxa"/>
            <w:shd w:val="clear" w:color="auto" w:fill="E7E6E6" w:themeFill="background2"/>
            <w:vAlign w:val="center"/>
          </w:tcPr>
          <w:p w:rsidR="005A77EF" w:rsidRPr="00A158C7" w:rsidRDefault="005A77EF" w:rsidP="00540486">
            <w:pPr>
              <w:spacing w:before="60" w:after="60"/>
              <w:rPr>
                <w:b/>
                <w:szCs w:val="20"/>
              </w:rPr>
            </w:pPr>
            <w:r w:rsidRPr="00A158C7">
              <w:rPr>
                <w:b/>
                <w:szCs w:val="20"/>
              </w:rPr>
              <w:t>Source</w:t>
            </w:r>
          </w:p>
        </w:tc>
      </w:tr>
      <w:tr w:rsidR="00531B8C" w:rsidRPr="00A158C7" w:rsidTr="002D4CF3">
        <w:tc>
          <w:tcPr>
            <w:tcW w:w="2358" w:type="dxa"/>
          </w:tcPr>
          <w:p w:rsidR="00531B8C" w:rsidRPr="009643A3" w:rsidRDefault="00531B8C" w:rsidP="00B758D2">
            <w:pPr>
              <w:rPr>
                <w:sz w:val="19"/>
              </w:rPr>
            </w:pPr>
            <w:r>
              <w:rPr>
                <w:sz w:val="19"/>
              </w:rPr>
              <w:t>MDD</w:t>
            </w:r>
          </w:p>
        </w:tc>
        <w:tc>
          <w:tcPr>
            <w:tcW w:w="4950" w:type="dxa"/>
          </w:tcPr>
          <w:p w:rsidR="00531B8C" w:rsidRPr="009643A3" w:rsidRDefault="00531B8C" w:rsidP="00B758D2">
            <w:pPr>
              <w:rPr>
                <w:sz w:val="19"/>
              </w:rPr>
            </w:pPr>
            <w:r>
              <w:rPr>
                <w:sz w:val="19"/>
              </w:rPr>
              <w:t>Module Design Document</w:t>
            </w:r>
          </w:p>
        </w:tc>
        <w:tc>
          <w:tcPr>
            <w:tcW w:w="1993" w:type="dxa"/>
          </w:tcPr>
          <w:p w:rsidR="00531B8C" w:rsidRPr="00A158C7" w:rsidRDefault="00531B8C" w:rsidP="00541E2D">
            <w:pPr>
              <w:pStyle w:val="BodyText"/>
              <w:spacing w:before="60" w:after="60"/>
              <w:rPr>
                <w:rFonts w:ascii="Calibri" w:hAnsi="Calibri" w:cs="Calibri"/>
                <w:sz w:val="20"/>
                <w:szCs w:val="20"/>
              </w:rPr>
            </w:pPr>
          </w:p>
        </w:tc>
      </w:tr>
      <w:tr w:rsidR="00531B8C" w:rsidRPr="00A158C7" w:rsidTr="002D4CF3">
        <w:tc>
          <w:tcPr>
            <w:tcW w:w="2358" w:type="dxa"/>
          </w:tcPr>
          <w:p w:rsidR="00531B8C" w:rsidRDefault="00531B8C" w:rsidP="00B758D2">
            <w:pPr>
              <w:rPr>
                <w:sz w:val="19"/>
              </w:rPr>
            </w:pPr>
            <w:r>
              <w:rPr>
                <w:sz w:val="19"/>
              </w:rPr>
              <w:t>DFD</w:t>
            </w:r>
          </w:p>
        </w:tc>
        <w:tc>
          <w:tcPr>
            <w:tcW w:w="4950" w:type="dxa"/>
          </w:tcPr>
          <w:p w:rsidR="00531B8C" w:rsidRDefault="00531B8C" w:rsidP="00B758D2">
            <w:pPr>
              <w:rPr>
                <w:sz w:val="19"/>
              </w:rPr>
            </w:pPr>
            <w:r>
              <w:rPr>
                <w:sz w:val="19"/>
              </w:rPr>
              <w:t>Data Flow Diagram</w:t>
            </w:r>
          </w:p>
        </w:tc>
        <w:tc>
          <w:tcPr>
            <w:tcW w:w="1993" w:type="dxa"/>
          </w:tcPr>
          <w:p w:rsidR="00531B8C" w:rsidRPr="00A158C7" w:rsidRDefault="00531B8C" w:rsidP="00541E2D">
            <w:pPr>
              <w:pStyle w:val="BodyText"/>
              <w:spacing w:before="60" w:after="60"/>
              <w:rPr>
                <w:rFonts w:ascii="Calibri" w:hAnsi="Calibri" w:cs="Calibri"/>
                <w:sz w:val="20"/>
                <w:szCs w:val="20"/>
              </w:rPr>
            </w:pPr>
          </w:p>
        </w:tc>
      </w:tr>
    </w:tbl>
    <w:p w:rsidR="00AA2199" w:rsidRPr="00A158C7" w:rsidRDefault="00AA2199" w:rsidP="00AA2199">
      <w:pPr>
        <w:rPr>
          <w:rFonts w:ascii="Arial" w:hAnsi="Arial"/>
          <w:sz w:val="24"/>
          <w:szCs w:val="20"/>
          <w:lang w:bidi="ar-SA"/>
        </w:rPr>
      </w:pPr>
      <w:r w:rsidRPr="00A158C7">
        <w:br w:type="page"/>
      </w:r>
    </w:p>
    <w:p w:rsidR="00A158C7" w:rsidRPr="00A158C7" w:rsidRDefault="00A158C7" w:rsidP="00A158C7">
      <w:pPr>
        <w:pStyle w:val="Heading7"/>
      </w:pPr>
      <w:bookmarkStart w:id="114" w:name="_Toc442951620"/>
      <w:r w:rsidRPr="00A158C7">
        <w:lastRenderedPageBreak/>
        <w:t>References</w:t>
      </w:r>
      <w:bookmarkEnd w:id="11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8"/>
        <w:gridCol w:w="6458"/>
        <w:gridCol w:w="2091"/>
      </w:tblGrid>
      <w:tr w:rsidR="00A158C7" w:rsidRPr="00A158C7" w:rsidTr="00D60445">
        <w:trPr>
          <w:tblHeader/>
        </w:trPr>
        <w:tc>
          <w:tcPr>
            <w:tcW w:w="738" w:type="dxa"/>
            <w:shd w:val="clear" w:color="auto" w:fill="E7E6E6" w:themeFill="background2"/>
            <w:vAlign w:val="center"/>
          </w:tcPr>
          <w:p w:rsidR="00A158C7" w:rsidRPr="00A158C7" w:rsidRDefault="0004234C" w:rsidP="00D229A6">
            <w:pPr>
              <w:spacing w:before="60" w:after="60"/>
              <w:jc w:val="center"/>
              <w:rPr>
                <w:b/>
                <w:lang w:bidi="ar-SA"/>
              </w:rPr>
            </w:pPr>
            <w:r>
              <w:rPr>
                <w:b/>
                <w:lang w:bidi="ar-SA"/>
              </w:rPr>
              <w:t>Ref. #</w:t>
            </w:r>
          </w:p>
        </w:tc>
        <w:tc>
          <w:tcPr>
            <w:tcW w:w="6458" w:type="dxa"/>
            <w:shd w:val="clear" w:color="auto" w:fill="E7E6E6" w:themeFill="background2"/>
            <w:vAlign w:val="center"/>
          </w:tcPr>
          <w:p w:rsidR="00A158C7" w:rsidRPr="00A158C7" w:rsidRDefault="00A158C7" w:rsidP="00D229A6">
            <w:pPr>
              <w:spacing w:before="60" w:after="60"/>
              <w:rPr>
                <w:b/>
                <w:lang w:bidi="ar-SA"/>
              </w:rPr>
            </w:pPr>
            <w:r w:rsidRPr="00A158C7">
              <w:rPr>
                <w:b/>
                <w:lang w:bidi="ar-SA"/>
              </w:rPr>
              <w:t>Title</w:t>
            </w:r>
          </w:p>
        </w:tc>
        <w:tc>
          <w:tcPr>
            <w:tcW w:w="2091" w:type="dxa"/>
            <w:shd w:val="clear" w:color="auto" w:fill="E7E6E6" w:themeFill="background2"/>
            <w:vAlign w:val="center"/>
          </w:tcPr>
          <w:p w:rsidR="00A158C7" w:rsidRPr="00A158C7" w:rsidRDefault="00A158C7" w:rsidP="00D229A6">
            <w:pPr>
              <w:spacing w:before="60" w:after="60"/>
              <w:rPr>
                <w:b/>
                <w:lang w:bidi="ar-SA"/>
              </w:rPr>
            </w:pPr>
            <w:r w:rsidRPr="00A158C7">
              <w:rPr>
                <w:b/>
                <w:lang w:bidi="ar-SA"/>
              </w:rPr>
              <w:t>Version</w:t>
            </w:r>
          </w:p>
        </w:tc>
      </w:tr>
      <w:tr w:rsidR="00531B8C" w:rsidRPr="00A158C7" w:rsidTr="00B758D2">
        <w:tc>
          <w:tcPr>
            <w:tcW w:w="738" w:type="dxa"/>
            <w:shd w:val="clear" w:color="auto" w:fill="auto"/>
          </w:tcPr>
          <w:p w:rsidR="00531B8C" w:rsidRDefault="00531B8C" w:rsidP="00B758D2">
            <w:pPr>
              <w:jc w:val="center"/>
              <w:rPr>
                <w:lang w:bidi="ar-SA"/>
              </w:rPr>
            </w:pPr>
            <w:r>
              <w:rPr>
                <w:lang w:bidi="ar-SA"/>
              </w:rPr>
              <w:t>1</w:t>
            </w:r>
          </w:p>
        </w:tc>
        <w:tc>
          <w:tcPr>
            <w:tcW w:w="6458" w:type="dxa"/>
            <w:shd w:val="clear" w:color="auto" w:fill="auto"/>
          </w:tcPr>
          <w:p w:rsidR="00531B8C" w:rsidRDefault="00531B8C" w:rsidP="00B758D2">
            <w:pPr>
              <w:keepNext/>
            </w:pPr>
            <w:bookmarkStart w:id="115" w:name="_Ref313612389"/>
            <w:r>
              <w:t>AUTOSAR Specification of Memory Mapping (Link:</w:t>
            </w:r>
            <w:hyperlink r:id="rId13" w:history="1">
              <w:r w:rsidRPr="00F35C33">
                <w:rPr>
                  <w:rStyle w:val="Hyperlink"/>
                </w:rPr>
                <w:t>AUTOSAR_SWS_MemoryMapping.pdf</w:t>
              </w:r>
            </w:hyperlink>
            <w:r>
              <w:t>)</w:t>
            </w:r>
            <w:bookmarkEnd w:id="115"/>
          </w:p>
        </w:tc>
        <w:tc>
          <w:tcPr>
            <w:tcW w:w="2091" w:type="dxa"/>
            <w:shd w:val="clear" w:color="auto" w:fill="auto"/>
          </w:tcPr>
          <w:p w:rsidR="00531B8C" w:rsidRDefault="00531B8C" w:rsidP="00B758D2">
            <w:pPr>
              <w:rPr>
                <w:lang w:bidi="ar-SA"/>
              </w:rPr>
            </w:pPr>
            <w:r>
              <w:t>v1.3.0 R4.0 Rev 2</w:t>
            </w:r>
          </w:p>
        </w:tc>
      </w:tr>
      <w:tr w:rsidR="00531B8C" w:rsidRPr="00A158C7" w:rsidTr="00B758D2">
        <w:tc>
          <w:tcPr>
            <w:tcW w:w="738" w:type="dxa"/>
            <w:shd w:val="clear" w:color="auto" w:fill="auto"/>
          </w:tcPr>
          <w:p w:rsidR="00531B8C" w:rsidRDefault="00531B8C" w:rsidP="00B758D2">
            <w:pPr>
              <w:jc w:val="center"/>
              <w:rPr>
                <w:lang w:bidi="ar-SA"/>
              </w:rPr>
            </w:pPr>
            <w:r>
              <w:rPr>
                <w:lang w:bidi="ar-SA"/>
              </w:rPr>
              <w:t>2</w:t>
            </w:r>
          </w:p>
        </w:tc>
        <w:tc>
          <w:tcPr>
            <w:tcW w:w="6458" w:type="dxa"/>
            <w:shd w:val="clear" w:color="auto" w:fill="auto"/>
          </w:tcPr>
          <w:p w:rsidR="00531B8C" w:rsidRDefault="00531B8C" w:rsidP="00B758D2">
            <w:pPr>
              <w:rPr>
                <w:lang w:bidi="ar-SA"/>
              </w:rPr>
            </w:pPr>
            <w:r>
              <w:t xml:space="preserve">MDD Guideline </w:t>
            </w:r>
          </w:p>
        </w:tc>
        <w:tc>
          <w:tcPr>
            <w:tcW w:w="2091" w:type="dxa"/>
            <w:shd w:val="clear" w:color="auto" w:fill="auto"/>
          </w:tcPr>
          <w:p w:rsidR="00531B8C" w:rsidRDefault="00AC4CD8" w:rsidP="00621999">
            <w:pPr>
              <w:rPr>
                <w:lang w:bidi="ar-SA"/>
              </w:rPr>
            </w:pPr>
            <w:r>
              <w:rPr>
                <w:lang w:bidi="ar-SA"/>
              </w:rPr>
              <w:t>EA4 01.00</w:t>
            </w:r>
            <w:r w:rsidR="00531B8C">
              <w:rPr>
                <w:lang w:bidi="ar-SA"/>
              </w:rPr>
              <w:t>.0</w:t>
            </w:r>
            <w:r w:rsidR="00621999">
              <w:rPr>
                <w:lang w:bidi="ar-SA"/>
              </w:rPr>
              <w:t>1</w:t>
            </w:r>
          </w:p>
        </w:tc>
      </w:tr>
      <w:tr w:rsidR="00531B8C" w:rsidRPr="00A158C7" w:rsidTr="00B758D2">
        <w:tc>
          <w:tcPr>
            <w:tcW w:w="738" w:type="dxa"/>
            <w:shd w:val="clear" w:color="auto" w:fill="auto"/>
          </w:tcPr>
          <w:p w:rsidR="00531B8C" w:rsidRDefault="00531B8C" w:rsidP="00B758D2">
            <w:pPr>
              <w:jc w:val="center"/>
            </w:pPr>
            <w:r>
              <w:t>3</w:t>
            </w:r>
          </w:p>
        </w:tc>
        <w:tc>
          <w:tcPr>
            <w:tcW w:w="6458" w:type="dxa"/>
            <w:shd w:val="clear" w:color="auto" w:fill="auto"/>
          </w:tcPr>
          <w:p w:rsidR="00531B8C" w:rsidRDefault="009409E0" w:rsidP="00B758D2">
            <w:pPr>
              <w:keepNext/>
            </w:pPr>
            <w:hyperlink r:id="rId14" w:history="1">
              <w:bookmarkStart w:id="116" w:name="_Ref335300243"/>
              <w:r w:rsidR="00531B8C" w:rsidRPr="00FC427F">
                <w:t>Software Naming Conventions.doc</w:t>
              </w:r>
              <w:bookmarkEnd w:id="116"/>
            </w:hyperlink>
          </w:p>
        </w:tc>
        <w:tc>
          <w:tcPr>
            <w:tcW w:w="2091" w:type="dxa"/>
            <w:shd w:val="clear" w:color="auto" w:fill="auto"/>
          </w:tcPr>
          <w:p w:rsidR="00531B8C" w:rsidRDefault="00531B8C" w:rsidP="00B758D2">
            <w:pPr>
              <w:rPr>
                <w:lang w:bidi="ar-SA"/>
              </w:rPr>
            </w:pPr>
            <w:r>
              <w:rPr>
                <w:lang w:bidi="ar-SA"/>
              </w:rPr>
              <w:t>1.0</w:t>
            </w:r>
          </w:p>
        </w:tc>
      </w:tr>
      <w:tr w:rsidR="00531B8C" w:rsidRPr="00A158C7" w:rsidTr="00B758D2">
        <w:tc>
          <w:tcPr>
            <w:tcW w:w="738" w:type="dxa"/>
            <w:shd w:val="clear" w:color="auto" w:fill="auto"/>
          </w:tcPr>
          <w:p w:rsidR="00531B8C" w:rsidRDefault="00531B8C" w:rsidP="00B758D2">
            <w:pPr>
              <w:jc w:val="center"/>
            </w:pPr>
            <w:r>
              <w:t>4</w:t>
            </w:r>
          </w:p>
        </w:tc>
        <w:bookmarkStart w:id="117" w:name="0AL0_1a67a9"/>
        <w:tc>
          <w:tcPr>
            <w:tcW w:w="6458" w:type="dxa"/>
            <w:shd w:val="clear" w:color="auto" w:fill="auto"/>
          </w:tcPr>
          <w:p w:rsidR="00531B8C" w:rsidRDefault="00531B8C" w:rsidP="00B758D2">
            <w:pPr>
              <w:keepNext/>
            </w:pPr>
            <w:r>
              <w:fldChar w:fldCharType="begin"/>
            </w:r>
            <w:r>
              <w:instrText xml:space="preserve"> HYPERLINK "http://eroom1.nexteer.com/eRoomReq/Files/erooms8/NextGeneration/0_1a67a9/Software%20Design%20and%20Coding%20Standards.doc" </w:instrText>
            </w:r>
            <w:r>
              <w:fldChar w:fldCharType="separate"/>
            </w:r>
            <w:r>
              <w:rPr>
                <w:rStyle w:val="Hyperlink"/>
                <w:rFonts w:ascii="Trebuchet MS" w:hAnsi="Trebuchet MS"/>
                <w:color w:val="3333CC"/>
                <w:sz w:val="18"/>
                <w:szCs w:val="18"/>
                <w:shd w:val="clear" w:color="auto" w:fill="F0F0F0"/>
              </w:rPr>
              <w:t>Software Design and Coding Standards.doc</w:t>
            </w:r>
            <w:r>
              <w:fldChar w:fldCharType="end"/>
            </w:r>
            <w:bookmarkEnd w:id="117"/>
          </w:p>
        </w:tc>
        <w:tc>
          <w:tcPr>
            <w:tcW w:w="2091" w:type="dxa"/>
            <w:shd w:val="clear" w:color="auto" w:fill="auto"/>
          </w:tcPr>
          <w:p w:rsidR="00531B8C" w:rsidRDefault="00531B8C" w:rsidP="00B758D2">
            <w:pPr>
              <w:rPr>
                <w:lang w:bidi="ar-SA"/>
              </w:rPr>
            </w:pPr>
            <w:r>
              <w:rPr>
                <w:lang w:bidi="ar-SA"/>
              </w:rPr>
              <w:t>2.0</w:t>
            </w:r>
          </w:p>
        </w:tc>
      </w:tr>
    </w:tbl>
    <w:p w:rsidR="003A5B2A" w:rsidRDefault="003A5B2A">
      <w:pPr>
        <w:spacing w:after="0"/>
        <w:rPr>
          <w:rFonts w:ascii="Arial" w:hAnsi="Arial"/>
          <w:kern w:val="28"/>
          <w:sz w:val="24"/>
          <w:szCs w:val="20"/>
          <w:lang w:bidi="ar-SA"/>
        </w:rPr>
      </w:pPr>
    </w:p>
    <w:sectPr w:rsidR="003A5B2A" w:rsidSect="00866672">
      <w:headerReference w:type="default" r:id="rId15"/>
      <w:footerReference w:type="default" r:id="rId16"/>
      <w:pgSz w:w="12240" w:h="15840" w:code="1"/>
      <w:pgMar w:top="720" w:right="1152" w:bottom="720" w:left="1152" w:header="576"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409E0" w:rsidRDefault="009409E0">
      <w:r>
        <w:separator/>
      </w:r>
    </w:p>
  </w:endnote>
  <w:endnote w:type="continuationSeparator" w:id="0">
    <w:p w:rsidR="009409E0" w:rsidRDefault="009409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5000" w:type="pct"/>
      <w:tblBorders>
        <w:insideH w:val="none" w:sz="0" w:space="0" w:color="auto"/>
        <w:insideV w:val="none" w:sz="0" w:space="0" w:color="auto"/>
      </w:tblBorders>
      <w:tblLook w:val="04A0" w:firstRow="1" w:lastRow="0" w:firstColumn="1" w:lastColumn="0" w:noHBand="0" w:noVBand="1"/>
    </w:tblPr>
    <w:tblGrid>
      <w:gridCol w:w="3384"/>
      <w:gridCol w:w="3385"/>
      <w:gridCol w:w="3383"/>
    </w:tblGrid>
    <w:tr w:rsidR="00F4318C" w:rsidRPr="00B10816" w:rsidTr="00866672">
      <w:tc>
        <w:tcPr>
          <w:tcW w:w="1667" w:type="pct"/>
          <w:vAlign w:val="center"/>
        </w:tcPr>
        <w:p w:rsidR="00F4318C" w:rsidRPr="00B10816" w:rsidRDefault="00F4318C" w:rsidP="00B10816">
          <w:pPr>
            <w:pStyle w:val="Footer"/>
            <w:spacing w:after="0"/>
            <w:rPr>
              <w:sz w:val="16"/>
              <w:szCs w:val="16"/>
            </w:rPr>
          </w:pPr>
          <w:r w:rsidRPr="00B10816">
            <w:rPr>
              <w:sz w:val="16"/>
              <w:szCs w:val="16"/>
            </w:rPr>
            <w:t xml:space="preserve">Document: </w:t>
          </w:r>
          <w:r>
            <w:rPr>
              <w:sz w:val="16"/>
              <w:szCs w:val="16"/>
            </w:rPr>
            <w:fldChar w:fldCharType="begin"/>
          </w:r>
          <w:r>
            <w:rPr>
              <w:sz w:val="16"/>
              <w:szCs w:val="16"/>
            </w:rPr>
            <w:instrText xml:space="preserve"> DOCPROPERTY  "Document Version"  \* MERGEFORMAT </w:instrText>
          </w:r>
          <w:r>
            <w:rPr>
              <w:sz w:val="16"/>
              <w:szCs w:val="16"/>
            </w:rPr>
            <w:fldChar w:fldCharType="separate"/>
          </w:r>
          <w:r w:rsidR="007F362B">
            <w:rPr>
              <w:sz w:val="16"/>
              <w:szCs w:val="16"/>
            </w:rPr>
            <w:t>MotRplCoggCfg</w:t>
          </w:r>
          <w:r>
            <w:rPr>
              <w:sz w:val="16"/>
              <w:szCs w:val="16"/>
            </w:rPr>
            <w:fldChar w:fldCharType="end"/>
          </w:r>
        </w:p>
        <w:p w:rsidR="00F4318C" w:rsidRPr="00B10816" w:rsidRDefault="00F4318C" w:rsidP="00AC4CD8">
          <w:pPr>
            <w:pStyle w:val="Footer"/>
            <w:spacing w:after="0"/>
            <w:rPr>
              <w:sz w:val="16"/>
              <w:szCs w:val="16"/>
            </w:rPr>
          </w:pPr>
          <w:r>
            <w:rPr>
              <w:sz w:val="16"/>
              <w:szCs w:val="16"/>
            </w:rPr>
            <w:t>Template:</w:t>
          </w:r>
          <w:r w:rsidRPr="00B10816">
            <w:rPr>
              <w:sz w:val="16"/>
              <w:szCs w:val="16"/>
            </w:rPr>
            <w:t xml:space="preserve"> </w:t>
          </w:r>
          <w:r>
            <w:rPr>
              <w:sz w:val="16"/>
              <w:szCs w:val="16"/>
            </w:rPr>
            <w:fldChar w:fldCharType="begin"/>
          </w:r>
          <w:r>
            <w:rPr>
              <w:sz w:val="16"/>
              <w:szCs w:val="16"/>
            </w:rPr>
            <w:instrText xml:space="preserve"> DOCPROPERTY  "Template Version"  \* MERGEFORMAT </w:instrText>
          </w:r>
          <w:r>
            <w:rPr>
              <w:sz w:val="16"/>
              <w:szCs w:val="16"/>
            </w:rPr>
            <w:fldChar w:fldCharType="separate"/>
          </w:r>
          <w:r w:rsidR="00EB18A2">
            <w:rPr>
              <w:sz w:val="16"/>
              <w:szCs w:val="16"/>
            </w:rPr>
            <w:t>EA4 01.00.00</w:t>
          </w:r>
          <w:r>
            <w:rPr>
              <w:sz w:val="16"/>
              <w:szCs w:val="16"/>
            </w:rPr>
            <w:fldChar w:fldCharType="end"/>
          </w:r>
        </w:p>
      </w:tc>
      <w:tc>
        <w:tcPr>
          <w:tcW w:w="1667" w:type="pct"/>
          <w:vAlign w:val="center"/>
        </w:tcPr>
        <w:p w:rsidR="00F4318C" w:rsidRDefault="00F4318C" w:rsidP="00B10816">
          <w:pPr>
            <w:pStyle w:val="Footer"/>
            <w:spacing w:after="0"/>
            <w:jc w:val="center"/>
            <w:rPr>
              <w:sz w:val="16"/>
              <w:szCs w:val="16"/>
            </w:rPr>
          </w:pPr>
          <w:r>
            <w:rPr>
              <w:sz w:val="16"/>
              <w:szCs w:val="16"/>
            </w:rPr>
            <w:fldChar w:fldCharType="begin"/>
          </w:r>
          <w:r>
            <w:rPr>
              <w:sz w:val="16"/>
              <w:szCs w:val="16"/>
            </w:rPr>
            <w:instrText xml:space="preserve"> DOCPROPERTY  "Release Date"  \* MERGEFORMAT </w:instrText>
          </w:r>
          <w:r>
            <w:rPr>
              <w:sz w:val="16"/>
              <w:szCs w:val="16"/>
            </w:rPr>
            <w:fldChar w:fldCharType="separate"/>
          </w:r>
          <w:r w:rsidR="00EB18A2">
            <w:rPr>
              <w:sz w:val="16"/>
              <w:szCs w:val="16"/>
            </w:rPr>
            <w:t>June 19, 2015</w:t>
          </w:r>
          <w:r>
            <w:rPr>
              <w:sz w:val="16"/>
              <w:szCs w:val="16"/>
            </w:rPr>
            <w:fldChar w:fldCharType="end"/>
          </w:r>
        </w:p>
        <w:p w:rsidR="00F4318C" w:rsidRPr="00B10816" w:rsidRDefault="00F4318C" w:rsidP="00B10816">
          <w:pPr>
            <w:pStyle w:val="Footer"/>
            <w:spacing w:after="0"/>
            <w:jc w:val="center"/>
            <w:rPr>
              <w:sz w:val="16"/>
              <w:szCs w:val="16"/>
            </w:rPr>
          </w:pPr>
          <w:r w:rsidRPr="00B10816">
            <w:rPr>
              <w:sz w:val="16"/>
              <w:szCs w:val="16"/>
            </w:rPr>
            <w:t xml:space="preserve">© </w:t>
          </w:r>
          <w:sdt>
            <w:sdtPr>
              <w:rPr>
                <w:sz w:val="16"/>
                <w:szCs w:val="16"/>
              </w:rPr>
              <w:alias w:val="Company"/>
              <w:tag w:val=""/>
              <w:id w:val="-1988849111"/>
              <w:dataBinding w:prefixMappings="xmlns:ns0='http://schemas.openxmlformats.org/officeDocument/2006/extended-properties' " w:xpath="/ns0:Properties[1]/ns0:Company[1]" w:storeItemID="{6668398D-A668-4E3E-A5EB-62B293D839F1}"/>
              <w:text/>
            </w:sdtPr>
            <w:sdtEndPr/>
            <w:sdtContent>
              <w:r w:rsidRPr="00B10816">
                <w:rPr>
                  <w:sz w:val="16"/>
                  <w:szCs w:val="16"/>
                </w:rPr>
                <w:t>Nexteer Automotive</w:t>
              </w:r>
            </w:sdtContent>
          </w:sdt>
        </w:p>
      </w:tc>
      <w:tc>
        <w:tcPr>
          <w:tcW w:w="1667" w:type="pct"/>
          <w:vAlign w:val="center"/>
        </w:tcPr>
        <w:sdt>
          <w:sdtPr>
            <w:rPr>
              <w:sz w:val="16"/>
              <w:szCs w:val="16"/>
            </w:rPr>
            <w:alias w:val="Title"/>
            <w:tag w:val=""/>
            <w:id w:val="-1806686059"/>
            <w:dataBinding w:prefixMappings="xmlns:ns0='http://purl.org/dc/elements/1.1/' xmlns:ns1='http://schemas.openxmlformats.org/package/2006/metadata/core-properties' " w:xpath="/ns1:coreProperties[1]/ns0:title[1]" w:storeItemID="{6C3C8BC8-F283-45AE-878A-BAB7291924A1}"/>
            <w:text/>
          </w:sdtPr>
          <w:sdtEndPr/>
          <w:sdtContent>
            <w:p w:rsidR="00F4318C" w:rsidRPr="00B10816" w:rsidRDefault="00F4318C" w:rsidP="00B10816">
              <w:pPr>
                <w:pStyle w:val="Footer"/>
                <w:spacing w:after="0"/>
                <w:jc w:val="right"/>
                <w:rPr>
                  <w:sz w:val="16"/>
                  <w:szCs w:val="16"/>
                </w:rPr>
              </w:pPr>
              <w:r>
                <w:rPr>
                  <w:sz w:val="16"/>
                  <w:szCs w:val="16"/>
                </w:rPr>
                <w:t>Module Design Document</w:t>
              </w:r>
            </w:p>
          </w:sdtContent>
        </w:sdt>
        <w:p w:rsidR="00F4318C" w:rsidRPr="00B10816" w:rsidRDefault="00F4318C" w:rsidP="00B10816">
          <w:pPr>
            <w:pStyle w:val="Footer"/>
            <w:spacing w:after="0"/>
            <w:jc w:val="right"/>
            <w:rPr>
              <w:sz w:val="16"/>
              <w:szCs w:val="16"/>
            </w:rPr>
          </w:pPr>
          <w:r w:rsidRPr="00B10816">
            <w:rPr>
              <w:sz w:val="16"/>
              <w:szCs w:val="16"/>
            </w:rPr>
            <w:t xml:space="preserve">Page </w:t>
          </w:r>
          <w:r w:rsidRPr="00B10816">
            <w:rPr>
              <w:b/>
              <w:sz w:val="16"/>
              <w:szCs w:val="16"/>
            </w:rPr>
            <w:fldChar w:fldCharType="begin"/>
          </w:r>
          <w:r w:rsidRPr="00B10816">
            <w:rPr>
              <w:b/>
              <w:sz w:val="16"/>
              <w:szCs w:val="16"/>
            </w:rPr>
            <w:instrText xml:space="preserve"> PAGE  \* Arabic  \* MERGEFORMAT </w:instrText>
          </w:r>
          <w:r w:rsidRPr="00B10816">
            <w:rPr>
              <w:b/>
              <w:sz w:val="16"/>
              <w:szCs w:val="16"/>
            </w:rPr>
            <w:fldChar w:fldCharType="separate"/>
          </w:r>
          <w:r w:rsidR="0049363E">
            <w:rPr>
              <w:b/>
              <w:noProof/>
              <w:sz w:val="16"/>
              <w:szCs w:val="16"/>
            </w:rPr>
            <w:t>9</w:t>
          </w:r>
          <w:r w:rsidRPr="00B10816">
            <w:rPr>
              <w:b/>
              <w:sz w:val="16"/>
              <w:szCs w:val="16"/>
            </w:rPr>
            <w:fldChar w:fldCharType="end"/>
          </w:r>
          <w:r w:rsidRPr="00B10816">
            <w:rPr>
              <w:sz w:val="16"/>
              <w:szCs w:val="16"/>
            </w:rPr>
            <w:t xml:space="preserve"> of </w:t>
          </w:r>
          <w:r w:rsidRPr="00B10816">
            <w:rPr>
              <w:b/>
              <w:sz w:val="16"/>
              <w:szCs w:val="16"/>
            </w:rPr>
            <w:fldChar w:fldCharType="begin"/>
          </w:r>
          <w:r w:rsidRPr="00B10816">
            <w:rPr>
              <w:b/>
              <w:sz w:val="16"/>
              <w:szCs w:val="16"/>
            </w:rPr>
            <w:instrText xml:space="preserve"> NUMPAGES  \* Arabic  \* MERGEFORMAT </w:instrText>
          </w:r>
          <w:r w:rsidRPr="00B10816">
            <w:rPr>
              <w:b/>
              <w:sz w:val="16"/>
              <w:szCs w:val="16"/>
            </w:rPr>
            <w:fldChar w:fldCharType="separate"/>
          </w:r>
          <w:r w:rsidR="0049363E">
            <w:rPr>
              <w:b/>
              <w:noProof/>
              <w:sz w:val="16"/>
              <w:szCs w:val="16"/>
            </w:rPr>
            <w:t>15</w:t>
          </w:r>
          <w:r w:rsidRPr="00B10816">
            <w:rPr>
              <w:b/>
              <w:sz w:val="16"/>
              <w:szCs w:val="16"/>
            </w:rPr>
            <w:fldChar w:fldCharType="end"/>
          </w:r>
        </w:p>
      </w:tc>
    </w:tr>
  </w:tbl>
  <w:p w:rsidR="00F4318C" w:rsidRPr="00B10816" w:rsidRDefault="00F4318C" w:rsidP="005476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409E0" w:rsidRDefault="009409E0">
      <w:r>
        <w:separator/>
      </w:r>
    </w:p>
  </w:footnote>
  <w:footnote w:type="continuationSeparator" w:id="0">
    <w:p w:rsidR="009409E0" w:rsidRDefault="009409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2930"/>
      <w:gridCol w:w="7222"/>
    </w:tblGrid>
    <w:tr w:rsidR="00F4318C" w:rsidRPr="008969C4" w:rsidTr="00866672">
      <w:trPr>
        <w:trHeight w:val="438"/>
      </w:trPr>
      <w:tc>
        <w:tcPr>
          <w:tcW w:w="1443" w:type="pct"/>
        </w:tcPr>
        <w:p w:rsidR="00F4318C" w:rsidRPr="008969C4" w:rsidRDefault="00F4318C" w:rsidP="00B10816">
          <w:pPr>
            <w:pStyle w:val="Header"/>
            <w:spacing w:after="0"/>
          </w:pPr>
          <w:r w:rsidRPr="008969C4">
            <w:rPr>
              <w:noProof/>
              <w:lang w:bidi="ar-SA"/>
            </w:rPr>
            <w:drawing>
              <wp:inline distT="0" distB="0" distL="0" distR="0" wp14:anchorId="13C59406" wp14:editId="1DCC6E24">
                <wp:extent cx="1066800" cy="438150"/>
                <wp:effectExtent l="0" t="0" r="0" b="0"/>
                <wp:docPr id="2" name="Picture 5"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66800" cy="438150"/>
                        </a:xfrm>
                        <a:prstGeom prst="rect">
                          <a:avLst/>
                        </a:prstGeom>
                        <a:noFill/>
                        <a:ln>
                          <a:noFill/>
                        </a:ln>
                      </pic:spPr>
                    </pic:pic>
                  </a:graphicData>
                </a:graphic>
              </wp:inline>
            </w:drawing>
          </w:r>
        </w:p>
      </w:tc>
      <w:tc>
        <w:tcPr>
          <w:tcW w:w="3557" w:type="pct"/>
          <w:vAlign w:val="center"/>
        </w:tcPr>
        <w:p w:rsidR="00F4318C" w:rsidRPr="00891F29" w:rsidRDefault="00F4318C" w:rsidP="00B10816">
          <w:pPr>
            <w:pStyle w:val="Header"/>
            <w:spacing w:after="0"/>
            <w:jc w:val="right"/>
            <w:rPr>
              <w:sz w:val="16"/>
              <w:szCs w:val="20"/>
            </w:rPr>
          </w:pPr>
          <w:r w:rsidRPr="00891F29">
            <w:rPr>
              <w:sz w:val="16"/>
              <w:szCs w:val="20"/>
            </w:rPr>
            <w:t>Nexteer Automotive Confidential Proprietary Information</w:t>
          </w:r>
        </w:p>
        <w:p w:rsidR="00F4318C" w:rsidRDefault="00F4318C" w:rsidP="00B10816">
          <w:pPr>
            <w:pStyle w:val="Header"/>
            <w:spacing w:after="0"/>
            <w:jc w:val="right"/>
            <w:rPr>
              <w:sz w:val="16"/>
              <w:szCs w:val="20"/>
            </w:rPr>
          </w:pPr>
          <w:r w:rsidRPr="00891F29">
            <w:rPr>
              <w:sz w:val="16"/>
              <w:szCs w:val="20"/>
            </w:rPr>
            <w:t>Do Not Copy/Distribute Without Prior Permission</w:t>
          </w:r>
        </w:p>
        <w:p w:rsidR="00F4318C" w:rsidRPr="008969C4" w:rsidRDefault="00F4318C" w:rsidP="00B10816">
          <w:pPr>
            <w:pStyle w:val="Header"/>
            <w:spacing w:after="0"/>
            <w:jc w:val="right"/>
            <w:rPr>
              <w:szCs w:val="20"/>
            </w:rPr>
          </w:pPr>
          <w:r w:rsidRPr="000B0DB8">
            <w:rPr>
              <w:sz w:val="16"/>
              <w:szCs w:val="20"/>
            </w:rPr>
            <w:t>This Document Is Uncontrolled When Printed – Verify Version Before Use</w:t>
          </w:r>
        </w:p>
      </w:tc>
    </w:tr>
  </w:tbl>
  <w:p w:rsidR="00F4318C" w:rsidRDefault="00F4318C">
    <w:pPr>
      <w:pStyle w:val="Heade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EF48388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DC6B5B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12E085D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D2AFEE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64AE62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4BE2AA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B1E3822"/>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38C7C0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C02213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A3AA617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B00894"/>
    <w:multiLevelType w:val="hybridMultilevel"/>
    <w:tmpl w:val="AF70F1AA"/>
    <w:lvl w:ilvl="0" w:tplc="04090007">
      <w:start w:val="1"/>
      <w:numFmt w:val="bullet"/>
      <w:lvlText w:val=""/>
      <w:lvlJc w:val="left"/>
      <w:pPr>
        <w:tabs>
          <w:tab w:val="num" w:pos="720"/>
        </w:tabs>
        <w:ind w:left="72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4B76741"/>
    <w:multiLevelType w:val="multilevel"/>
    <w:tmpl w:val="38149F5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upperLetter"/>
      <w:pStyle w:val="Heading7"/>
      <w:lvlText w:val="Appendix %7  "/>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28FD2F18"/>
    <w:multiLevelType w:val="multilevel"/>
    <w:tmpl w:val="EC2014DC"/>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1017"/>
        </w:tabs>
        <w:ind w:left="1017" w:hanging="567"/>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3" w15:restartNumberingAfterBreak="0">
    <w:nsid w:val="34A978CB"/>
    <w:multiLevelType w:val="hybridMultilevel"/>
    <w:tmpl w:val="9E886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7D4433"/>
    <w:multiLevelType w:val="multilevel"/>
    <w:tmpl w:val="25C6A65E"/>
    <w:name w:val="heading"/>
    <w:lvl w:ilvl="0">
      <w:start w:val="1"/>
      <w:numFmt w:val="bullet"/>
      <w:lvlText w:val=""/>
      <w:lvlJc w:val="left"/>
      <w:pPr>
        <w:ind w:left="400" w:hanging="400"/>
      </w:pPr>
      <w:rPr>
        <w:rFonts w:ascii="Symbol" w:hAnsi="Symbol"/>
      </w:rPr>
    </w:lvl>
    <w:lvl w:ilvl="1">
      <w:start w:val="1"/>
      <w:numFmt w:val="bullet"/>
      <w:lvlText w:val=""/>
      <w:lvlJc w:val="left"/>
      <w:pPr>
        <w:ind w:left="800" w:hanging="400"/>
      </w:pPr>
      <w:rPr>
        <w:rFonts w:ascii="Symbol" w:hAnsi="Symbol"/>
      </w:rPr>
    </w:lvl>
    <w:lvl w:ilvl="2">
      <w:start w:val="1"/>
      <w:numFmt w:val="bullet"/>
      <w:lvlText w:val=""/>
      <w:lvlJc w:val="left"/>
      <w:pPr>
        <w:ind w:left="1200" w:hanging="400"/>
      </w:pPr>
      <w:rPr>
        <w:rFonts w:ascii="Symbol" w:hAnsi="Symbol"/>
      </w:rPr>
    </w:lvl>
    <w:lvl w:ilvl="3">
      <w:start w:val="1"/>
      <w:numFmt w:val="bullet"/>
      <w:lvlText w:val=""/>
      <w:lvlJc w:val="left"/>
      <w:pPr>
        <w:ind w:left="1600" w:hanging="400"/>
      </w:pPr>
      <w:rPr>
        <w:rFonts w:ascii="Symbol" w:hAnsi="Symbol"/>
      </w:rPr>
    </w:lvl>
    <w:lvl w:ilvl="4">
      <w:start w:val="1"/>
      <w:numFmt w:val="bullet"/>
      <w:lvlText w:val=" "/>
      <w:lvlJc w:val="left"/>
      <w:pPr>
        <w:ind w:left="0" w:firstLine="0"/>
      </w:pPr>
    </w:lvl>
    <w:lvl w:ilvl="5">
      <w:start w:val="1"/>
      <w:numFmt w:val="bullet"/>
      <w:lvlText w:val=" "/>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3"/>
  </w:num>
  <w:num w:numId="13">
    <w:abstractNumId w:val="11"/>
  </w:num>
  <w:num w:numId="14">
    <w:abstractNumId w:val="10"/>
  </w:num>
  <w:num w:numId="15">
    <w:abstractNumId w:val="12"/>
  </w:num>
  <w:num w:numId="16">
    <w:abstractNumId w:val="12"/>
  </w:num>
  <w:num w:numId="17">
    <w:abstractNumId w:val="12"/>
  </w:num>
  <w:num w:numId="18">
    <w:abstractNumId w:val="12"/>
  </w:num>
  <w:num w:numId="19">
    <w:abstractNumId w:val="12"/>
  </w:num>
  <w:num w:numId="20">
    <w:abstractNumId w:val="12"/>
  </w:num>
  <w:num w:numId="21">
    <w:abstractNumId w:val="12"/>
  </w:num>
  <w:num w:numId="2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vinash James">
    <w15:presenceInfo w15:providerId="AD" w15:userId="S-1-5-21-1993528211-2586143117-3253031534-3678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ttachedTemplate r:id="rId1"/>
  <w:stylePaneFormatFilter w:val="BF24" w:allStyles="0" w:customStyles="0" w:latentStyles="1" w:stylesInUse="0" w:headingStyles="1" w:numberingStyles="0" w:tableStyles="0" w:directFormattingOnRuns="1" w:directFormattingOnParagraphs="1" w:directFormattingOnNumbering="1" w:directFormattingOnTables="1" w:clearFormatting="1" w:top3HeadingStyles="1" w:visibleStyles="0" w:alternateStyleNames="1"/>
  <w:stylePaneSortMethod w:val="0000"/>
  <w:trackRevisions/>
  <w:defaultTabStop w:val="864"/>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18A2"/>
    <w:rsid w:val="000040A2"/>
    <w:rsid w:val="00007584"/>
    <w:rsid w:val="00010BFD"/>
    <w:rsid w:val="00015232"/>
    <w:rsid w:val="000201AB"/>
    <w:rsid w:val="00030567"/>
    <w:rsid w:val="00030607"/>
    <w:rsid w:val="000318E7"/>
    <w:rsid w:val="00037DB8"/>
    <w:rsid w:val="0004234C"/>
    <w:rsid w:val="000515DF"/>
    <w:rsid w:val="000558D3"/>
    <w:rsid w:val="000573ED"/>
    <w:rsid w:val="00057E0F"/>
    <w:rsid w:val="00063A7A"/>
    <w:rsid w:val="0006733C"/>
    <w:rsid w:val="000718C3"/>
    <w:rsid w:val="00076DD2"/>
    <w:rsid w:val="00096B85"/>
    <w:rsid w:val="000A5FB2"/>
    <w:rsid w:val="000B01C4"/>
    <w:rsid w:val="000B0DB8"/>
    <w:rsid w:val="000B37D5"/>
    <w:rsid w:val="000B5C1E"/>
    <w:rsid w:val="000B6648"/>
    <w:rsid w:val="000B680D"/>
    <w:rsid w:val="000E0B71"/>
    <w:rsid w:val="000E102A"/>
    <w:rsid w:val="000E3512"/>
    <w:rsid w:val="000E548A"/>
    <w:rsid w:val="00101127"/>
    <w:rsid w:val="00102C25"/>
    <w:rsid w:val="00105535"/>
    <w:rsid w:val="00105C99"/>
    <w:rsid w:val="001063C7"/>
    <w:rsid w:val="00107593"/>
    <w:rsid w:val="00113021"/>
    <w:rsid w:val="00114319"/>
    <w:rsid w:val="001161D2"/>
    <w:rsid w:val="001278D4"/>
    <w:rsid w:val="00133350"/>
    <w:rsid w:val="00135743"/>
    <w:rsid w:val="001449F2"/>
    <w:rsid w:val="00144BD1"/>
    <w:rsid w:val="00145E51"/>
    <w:rsid w:val="00152830"/>
    <w:rsid w:val="00180DD1"/>
    <w:rsid w:val="00181748"/>
    <w:rsid w:val="001833C5"/>
    <w:rsid w:val="00186C07"/>
    <w:rsid w:val="00194117"/>
    <w:rsid w:val="00196283"/>
    <w:rsid w:val="001A069D"/>
    <w:rsid w:val="001A6A75"/>
    <w:rsid w:val="001B11CC"/>
    <w:rsid w:val="001B1516"/>
    <w:rsid w:val="001B15E2"/>
    <w:rsid w:val="001B4CA5"/>
    <w:rsid w:val="001B716A"/>
    <w:rsid w:val="001C3CBB"/>
    <w:rsid w:val="001D2F1D"/>
    <w:rsid w:val="001D6053"/>
    <w:rsid w:val="001E4877"/>
    <w:rsid w:val="001F0A02"/>
    <w:rsid w:val="001F7A45"/>
    <w:rsid w:val="00203950"/>
    <w:rsid w:val="00206564"/>
    <w:rsid w:val="00210877"/>
    <w:rsid w:val="00213F47"/>
    <w:rsid w:val="00216E0A"/>
    <w:rsid w:val="00217199"/>
    <w:rsid w:val="0022572C"/>
    <w:rsid w:val="00226086"/>
    <w:rsid w:val="002366F0"/>
    <w:rsid w:val="00237876"/>
    <w:rsid w:val="00241551"/>
    <w:rsid w:val="00246432"/>
    <w:rsid w:val="00246474"/>
    <w:rsid w:val="00246930"/>
    <w:rsid w:val="002518E0"/>
    <w:rsid w:val="00252485"/>
    <w:rsid w:val="002540D9"/>
    <w:rsid w:val="00256656"/>
    <w:rsid w:val="00256D7F"/>
    <w:rsid w:val="00260133"/>
    <w:rsid w:val="00273A0B"/>
    <w:rsid w:val="002905EB"/>
    <w:rsid w:val="002A3DCD"/>
    <w:rsid w:val="002A4407"/>
    <w:rsid w:val="002A46ED"/>
    <w:rsid w:val="002A6127"/>
    <w:rsid w:val="002B094F"/>
    <w:rsid w:val="002B1587"/>
    <w:rsid w:val="002B2B02"/>
    <w:rsid w:val="002B6E4E"/>
    <w:rsid w:val="002B7D4B"/>
    <w:rsid w:val="002D2079"/>
    <w:rsid w:val="002D4CF3"/>
    <w:rsid w:val="002D7C01"/>
    <w:rsid w:val="002E08B6"/>
    <w:rsid w:val="002E0FEE"/>
    <w:rsid w:val="002E3467"/>
    <w:rsid w:val="002E4849"/>
    <w:rsid w:val="002E7E59"/>
    <w:rsid w:val="00307A0F"/>
    <w:rsid w:val="00312179"/>
    <w:rsid w:val="003129E3"/>
    <w:rsid w:val="00314939"/>
    <w:rsid w:val="003267EF"/>
    <w:rsid w:val="00326A13"/>
    <w:rsid w:val="00327A5B"/>
    <w:rsid w:val="00330ED1"/>
    <w:rsid w:val="003313B5"/>
    <w:rsid w:val="0034184E"/>
    <w:rsid w:val="00341ED6"/>
    <w:rsid w:val="00347652"/>
    <w:rsid w:val="00361921"/>
    <w:rsid w:val="00362B86"/>
    <w:rsid w:val="00362CE5"/>
    <w:rsid w:val="00364BF7"/>
    <w:rsid w:val="00364F00"/>
    <w:rsid w:val="003678CA"/>
    <w:rsid w:val="003849A4"/>
    <w:rsid w:val="00385119"/>
    <w:rsid w:val="00387BF4"/>
    <w:rsid w:val="00393DBF"/>
    <w:rsid w:val="003A5B2A"/>
    <w:rsid w:val="003B4A55"/>
    <w:rsid w:val="003D456D"/>
    <w:rsid w:val="003F18D9"/>
    <w:rsid w:val="003F3205"/>
    <w:rsid w:val="00405E64"/>
    <w:rsid w:val="00410E30"/>
    <w:rsid w:val="004147D1"/>
    <w:rsid w:val="00431255"/>
    <w:rsid w:val="00436F3E"/>
    <w:rsid w:val="004377FE"/>
    <w:rsid w:val="00444F99"/>
    <w:rsid w:val="004526E6"/>
    <w:rsid w:val="004538E2"/>
    <w:rsid w:val="00453CBC"/>
    <w:rsid w:val="00460D68"/>
    <w:rsid w:val="004610FA"/>
    <w:rsid w:val="00462B18"/>
    <w:rsid w:val="00462D3A"/>
    <w:rsid w:val="00467BB2"/>
    <w:rsid w:val="00480A9D"/>
    <w:rsid w:val="00482BAD"/>
    <w:rsid w:val="004863BF"/>
    <w:rsid w:val="004907B4"/>
    <w:rsid w:val="0049363E"/>
    <w:rsid w:val="00496E7C"/>
    <w:rsid w:val="00497491"/>
    <w:rsid w:val="004A0EA5"/>
    <w:rsid w:val="004A3AD6"/>
    <w:rsid w:val="004C1331"/>
    <w:rsid w:val="004D0FAD"/>
    <w:rsid w:val="004D5D37"/>
    <w:rsid w:val="004E39D0"/>
    <w:rsid w:val="004F3C64"/>
    <w:rsid w:val="00507960"/>
    <w:rsid w:val="00510DB3"/>
    <w:rsid w:val="00514FCB"/>
    <w:rsid w:val="005200B6"/>
    <w:rsid w:val="00527EC6"/>
    <w:rsid w:val="00531B8C"/>
    <w:rsid w:val="0053510E"/>
    <w:rsid w:val="005366FA"/>
    <w:rsid w:val="00540486"/>
    <w:rsid w:val="00540749"/>
    <w:rsid w:val="00541D9D"/>
    <w:rsid w:val="00541E2D"/>
    <w:rsid w:val="0054769F"/>
    <w:rsid w:val="00551E95"/>
    <w:rsid w:val="00553CD9"/>
    <w:rsid w:val="00580C6B"/>
    <w:rsid w:val="00585674"/>
    <w:rsid w:val="0058629C"/>
    <w:rsid w:val="00591CEF"/>
    <w:rsid w:val="00592519"/>
    <w:rsid w:val="005955D1"/>
    <w:rsid w:val="005A1C6A"/>
    <w:rsid w:val="005A3EDE"/>
    <w:rsid w:val="005A77EF"/>
    <w:rsid w:val="005B3586"/>
    <w:rsid w:val="005B6300"/>
    <w:rsid w:val="005B6345"/>
    <w:rsid w:val="005C3AC2"/>
    <w:rsid w:val="005C6795"/>
    <w:rsid w:val="005C7490"/>
    <w:rsid w:val="005D297B"/>
    <w:rsid w:val="005E1F2C"/>
    <w:rsid w:val="005E4680"/>
    <w:rsid w:val="005E57D6"/>
    <w:rsid w:val="005E61CD"/>
    <w:rsid w:val="005F2D10"/>
    <w:rsid w:val="005F3880"/>
    <w:rsid w:val="00600104"/>
    <w:rsid w:val="00600C6A"/>
    <w:rsid w:val="00601D3E"/>
    <w:rsid w:val="0060359A"/>
    <w:rsid w:val="006041A1"/>
    <w:rsid w:val="006114E3"/>
    <w:rsid w:val="00614D08"/>
    <w:rsid w:val="006171B3"/>
    <w:rsid w:val="00621999"/>
    <w:rsid w:val="006224AE"/>
    <w:rsid w:val="00633FE1"/>
    <w:rsid w:val="00635297"/>
    <w:rsid w:val="006374FA"/>
    <w:rsid w:val="00646455"/>
    <w:rsid w:val="00660449"/>
    <w:rsid w:val="00665E4E"/>
    <w:rsid w:val="00667AE7"/>
    <w:rsid w:val="00673A6E"/>
    <w:rsid w:val="0067654E"/>
    <w:rsid w:val="006811FF"/>
    <w:rsid w:val="00681E5A"/>
    <w:rsid w:val="006845E9"/>
    <w:rsid w:val="00686ED4"/>
    <w:rsid w:val="0069657C"/>
    <w:rsid w:val="006A61EA"/>
    <w:rsid w:val="006A7C28"/>
    <w:rsid w:val="006B5229"/>
    <w:rsid w:val="006B5F56"/>
    <w:rsid w:val="006C12CB"/>
    <w:rsid w:val="006C2D7D"/>
    <w:rsid w:val="006D634C"/>
    <w:rsid w:val="006E1C97"/>
    <w:rsid w:val="006F2855"/>
    <w:rsid w:val="006F3CF4"/>
    <w:rsid w:val="00702C1E"/>
    <w:rsid w:val="00707BA6"/>
    <w:rsid w:val="00715441"/>
    <w:rsid w:val="007219DD"/>
    <w:rsid w:val="00722EA8"/>
    <w:rsid w:val="00725671"/>
    <w:rsid w:val="00727610"/>
    <w:rsid w:val="00737A19"/>
    <w:rsid w:val="00751961"/>
    <w:rsid w:val="0075721A"/>
    <w:rsid w:val="00765195"/>
    <w:rsid w:val="00767585"/>
    <w:rsid w:val="00770295"/>
    <w:rsid w:val="00773CA8"/>
    <w:rsid w:val="00784FF5"/>
    <w:rsid w:val="00786BDF"/>
    <w:rsid w:val="007960A4"/>
    <w:rsid w:val="007A2CEC"/>
    <w:rsid w:val="007A3BEB"/>
    <w:rsid w:val="007A3D19"/>
    <w:rsid w:val="007B71B8"/>
    <w:rsid w:val="007C0067"/>
    <w:rsid w:val="007C3A2E"/>
    <w:rsid w:val="007C4A1B"/>
    <w:rsid w:val="007C4B48"/>
    <w:rsid w:val="007D326F"/>
    <w:rsid w:val="007E00D7"/>
    <w:rsid w:val="007E0373"/>
    <w:rsid w:val="007E1C02"/>
    <w:rsid w:val="007E4EF4"/>
    <w:rsid w:val="007E625F"/>
    <w:rsid w:val="007E6421"/>
    <w:rsid w:val="007F362B"/>
    <w:rsid w:val="007F746C"/>
    <w:rsid w:val="008068A5"/>
    <w:rsid w:val="008119C7"/>
    <w:rsid w:val="00820AE5"/>
    <w:rsid w:val="0082456E"/>
    <w:rsid w:val="0082534B"/>
    <w:rsid w:val="00832905"/>
    <w:rsid w:val="00836552"/>
    <w:rsid w:val="0083758F"/>
    <w:rsid w:val="0084459F"/>
    <w:rsid w:val="00847EDF"/>
    <w:rsid w:val="00850CEA"/>
    <w:rsid w:val="008602D2"/>
    <w:rsid w:val="00862735"/>
    <w:rsid w:val="00865ACA"/>
    <w:rsid w:val="00866672"/>
    <w:rsid w:val="00866C6E"/>
    <w:rsid w:val="00871C89"/>
    <w:rsid w:val="008721B1"/>
    <w:rsid w:val="008721C3"/>
    <w:rsid w:val="00881135"/>
    <w:rsid w:val="00881279"/>
    <w:rsid w:val="00891F29"/>
    <w:rsid w:val="008943A3"/>
    <w:rsid w:val="00895757"/>
    <w:rsid w:val="008969C4"/>
    <w:rsid w:val="00897591"/>
    <w:rsid w:val="008A0BF7"/>
    <w:rsid w:val="008A1CA9"/>
    <w:rsid w:val="008A3228"/>
    <w:rsid w:val="008A3325"/>
    <w:rsid w:val="008A3DEA"/>
    <w:rsid w:val="008B2A08"/>
    <w:rsid w:val="008C31B1"/>
    <w:rsid w:val="008C4FBE"/>
    <w:rsid w:val="008C6874"/>
    <w:rsid w:val="008D1A6A"/>
    <w:rsid w:val="008D3DCA"/>
    <w:rsid w:val="008D69B7"/>
    <w:rsid w:val="008E0C84"/>
    <w:rsid w:val="008F09CA"/>
    <w:rsid w:val="008F11FD"/>
    <w:rsid w:val="008F1C9A"/>
    <w:rsid w:val="008F38B3"/>
    <w:rsid w:val="008F402B"/>
    <w:rsid w:val="008F4A9B"/>
    <w:rsid w:val="008F7506"/>
    <w:rsid w:val="009017D0"/>
    <w:rsid w:val="00905396"/>
    <w:rsid w:val="00912AE0"/>
    <w:rsid w:val="0091328D"/>
    <w:rsid w:val="009132C7"/>
    <w:rsid w:val="0091423E"/>
    <w:rsid w:val="00921CB9"/>
    <w:rsid w:val="00921DE0"/>
    <w:rsid w:val="009253B7"/>
    <w:rsid w:val="00926383"/>
    <w:rsid w:val="00926639"/>
    <w:rsid w:val="0092752F"/>
    <w:rsid w:val="00930893"/>
    <w:rsid w:val="009318C4"/>
    <w:rsid w:val="0093198F"/>
    <w:rsid w:val="009358E8"/>
    <w:rsid w:val="009409E0"/>
    <w:rsid w:val="00942D04"/>
    <w:rsid w:val="00945677"/>
    <w:rsid w:val="00947A9A"/>
    <w:rsid w:val="00947EA9"/>
    <w:rsid w:val="00957855"/>
    <w:rsid w:val="00964105"/>
    <w:rsid w:val="009643A3"/>
    <w:rsid w:val="00970DBB"/>
    <w:rsid w:val="0097381A"/>
    <w:rsid w:val="009839AF"/>
    <w:rsid w:val="009877AA"/>
    <w:rsid w:val="00992EB9"/>
    <w:rsid w:val="009B0C02"/>
    <w:rsid w:val="009B754B"/>
    <w:rsid w:val="009C5629"/>
    <w:rsid w:val="009C5E90"/>
    <w:rsid w:val="009C7096"/>
    <w:rsid w:val="009C71A3"/>
    <w:rsid w:val="009C7F7D"/>
    <w:rsid w:val="009D1773"/>
    <w:rsid w:val="009D493A"/>
    <w:rsid w:val="009E371E"/>
    <w:rsid w:val="009E6A87"/>
    <w:rsid w:val="009F3119"/>
    <w:rsid w:val="00A049EB"/>
    <w:rsid w:val="00A055AB"/>
    <w:rsid w:val="00A05B7E"/>
    <w:rsid w:val="00A158C7"/>
    <w:rsid w:val="00A25B61"/>
    <w:rsid w:val="00A26929"/>
    <w:rsid w:val="00A365F0"/>
    <w:rsid w:val="00A37E34"/>
    <w:rsid w:val="00A639FF"/>
    <w:rsid w:val="00A6463B"/>
    <w:rsid w:val="00A656E4"/>
    <w:rsid w:val="00A71A73"/>
    <w:rsid w:val="00A72ADF"/>
    <w:rsid w:val="00A75159"/>
    <w:rsid w:val="00A75452"/>
    <w:rsid w:val="00A85DD5"/>
    <w:rsid w:val="00A90F28"/>
    <w:rsid w:val="00A92EE5"/>
    <w:rsid w:val="00AA2199"/>
    <w:rsid w:val="00AA3A38"/>
    <w:rsid w:val="00AA61A8"/>
    <w:rsid w:val="00AB1565"/>
    <w:rsid w:val="00AB200C"/>
    <w:rsid w:val="00AB2785"/>
    <w:rsid w:val="00AC1BE0"/>
    <w:rsid w:val="00AC40DF"/>
    <w:rsid w:val="00AC4A58"/>
    <w:rsid w:val="00AC4CD8"/>
    <w:rsid w:val="00AC6E5E"/>
    <w:rsid w:val="00AD135E"/>
    <w:rsid w:val="00AD1F0E"/>
    <w:rsid w:val="00AD3866"/>
    <w:rsid w:val="00AD3DBF"/>
    <w:rsid w:val="00AE0435"/>
    <w:rsid w:val="00AE0DCB"/>
    <w:rsid w:val="00AE41D4"/>
    <w:rsid w:val="00AE55D3"/>
    <w:rsid w:val="00AE5C76"/>
    <w:rsid w:val="00AE730D"/>
    <w:rsid w:val="00AF6D2A"/>
    <w:rsid w:val="00AF7DDD"/>
    <w:rsid w:val="00B0024F"/>
    <w:rsid w:val="00B10816"/>
    <w:rsid w:val="00B11BE8"/>
    <w:rsid w:val="00B154E6"/>
    <w:rsid w:val="00B21802"/>
    <w:rsid w:val="00B25D10"/>
    <w:rsid w:val="00B35242"/>
    <w:rsid w:val="00B35F84"/>
    <w:rsid w:val="00B52330"/>
    <w:rsid w:val="00B557BA"/>
    <w:rsid w:val="00B5628C"/>
    <w:rsid w:val="00B629B6"/>
    <w:rsid w:val="00B647EA"/>
    <w:rsid w:val="00B72FDD"/>
    <w:rsid w:val="00B758D2"/>
    <w:rsid w:val="00B81B39"/>
    <w:rsid w:val="00B81C1B"/>
    <w:rsid w:val="00B85D5F"/>
    <w:rsid w:val="00B92F19"/>
    <w:rsid w:val="00B9722C"/>
    <w:rsid w:val="00BA089B"/>
    <w:rsid w:val="00BA0D62"/>
    <w:rsid w:val="00BA5041"/>
    <w:rsid w:val="00BA7BCD"/>
    <w:rsid w:val="00BB166E"/>
    <w:rsid w:val="00BB4210"/>
    <w:rsid w:val="00BC45C7"/>
    <w:rsid w:val="00BC6B0F"/>
    <w:rsid w:val="00BD17E2"/>
    <w:rsid w:val="00BD2498"/>
    <w:rsid w:val="00BD29F5"/>
    <w:rsid w:val="00BD7322"/>
    <w:rsid w:val="00BE510E"/>
    <w:rsid w:val="00BE7F06"/>
    <w:rsid w:val="00BF5242"/>
    <w:rsid w:val="00C0276C"/>
    <w:rsid w:val="00C04F32"/>
    <w:rsid w:val="00C145F2"/>
    <w:rsid w:val="00C22A00"/>
    <w:rsid w:val="00C2356B"/>
    <w:rsid w:val="00C373E0"/>
    <w:rsid w:val="00C375E8"/>
    <w:rsid w:val="00C53F02"/>
    <w:rsid w:val="00C54CBD"/>
    <w:rsid w:val="00C62193"/>
    <w:rsid w:val="00C642B0"/>
    <w:rsid w:val="00C64761"/>
    <w:rsid w:val="00C70668"/>
    <w:rsid w:val="00C71EF8"/>
    <w:rsid w:val="00C728E9"/>
    <w:rsid w:val="00C7430F"/>
    <w:rsid w:val="00C74FE6"/>
    <w:rsid w:val="00C77D0E"/>
    <w:rsid w:val="00C8041D"/>
    <w:rsid w:val="00C81EBC"/>
    <w:rsid w:val="00C845F5"/>
    <w:rsid w:val="00C93030"/>
    <w:rsid w:val="00CA5A53"/>
    <w:rsid w:val="00CA5BBE"/>
    <w:rsid w:val="00CB03C3"/>
    <w:rsid w:val="00CB0B31"/>
    <w:rsid w:val="00CB724F"/>
    <w:rsid w:val="00CC44B7"/>
    <w:rsid w:val="00CC6EFC"/>
    <w:rsid w:val="00CE1AE1"/>
    <w:rsid w:val="00CF089D"/>
    <w:rsid w:val="00CF0E43"/>
    <w:rsid w:val="00CF107F"/>
    <w:rsid w:val="00CF2A9A"/>
    <w:rsid w:val="00CF2EEB"/>
    <w:rsid w:val="00CF5BE3"/>
    <w:rsid w:val="00D00A39"/>
    <w:rsid w:val="00D16229"/>
    <w:rsid w:val="00D229A6"/>
    <w:rsid w:val="00D23CB7"/>
    <w:rsid w:val="00D26802"/>
    <w:rsid w:val="00D30924"/>
    <w:rsid w:val="00D318CB"/>
    <w:rsid w:val="00D4065B"/>
    <w:rsid w:val="00D42EF2"/>
    <w:rsid w:val="00D443E7"/>
    <w:rsid w:val="00D51275"/>
    <w:rsid w:val="00D57071"/>
    <w:rsid w:val="00D57F9F"/>
    <w:rsid w:val="00D60445"/>
    <w:rsid w:val="00D70B1D"/>
    <w:rsid w:val="00D757BC"/>
    <w:rsid w:val="00D762B8"/>
    <w:rsid w:val="00D775AC"/>
    <w:rsid w:val="00D77952"/>
    <w:rsid w:val="00D8298E"/>
    <w:rsid w:val="00DA5C5C"/>
    <w:rsid w:val="00DB0311"/>
    <w:rsid w:val="00DB1985"/>
    <w:rsid w:val="00DB213C"/>
    <w:rsid w:val="00DB3C1D"/>
    <w:rsid w:val="00DC0959"/>
    <w:rsid w:val="00DC598C"/>
    <w:rsid w:val="00DD2196"/>
    <w:rsid w:val="00DD3B65"/>
    <w:rsid w:val="00DE23CE"/>
    <w:rsid w:val="00DE2FDE"/>
    <w:rsid w:val="00DF4415"/>
    <w:rsid w:val="00E020FC"/>
    <w:rsid w:val="00E03151"/>
    <w:rsid w:val="00E044C8"/>
    <w:rsid w:val="00E16D14"/>
    <w:rsid w:val="00E176AB"/>
    <w:rsid w:val="00E23E66"/>
    <w:rsid w:val="00E31AE9"/>
    <w:rsid w:val="00E3395D"/>
    <w:rsid w:val="00E35A9F"/>
    <w:rsid w:val="00E3609B"/>
    <w:rsid w:val="00E36420"/>
    <w:rsid w:val="00E46EBF"/>
    <w:rsid w:val="00E51408"/>
    <w:rsid w:val="00E52161"/>
    <w:rsid w:val="00E61FD9"/>
    <w:rsid w:val="00E6550B"/>
    <w:rsid w:val="00E9004B"/>
    <w:rsid w:val="00E97B80"/>
    <w:rsid w:val="00EB1228"/>
    <w:rsid w:val="00EB18A2"/>
    <w:rsid w:val="00ED3D2B"/>
    <w:rsid w:val="00EE263E"/>
    <w:rsid w:val="00EE26AB"/>
    <w:rsid w:val="00EE3BBC"/>
    <w:rsid w:val="00EF190F"/>
    <w:rsid w:val="00F1257A"/>
    <w:rsid w:val="00F33BD1"/>
    <w:rsid w:val="00F36729"/>
    <w:rsid w:val="00F36CC2"/>
    <w:rsid w:val="00F417BB"/>
    <w:rsid w:val="00F4318C"/>
    <w:rsid w:val="00F43F8E"/>
    <w:rsid w:val="00F51C8D"/>
    <w:rsid w:val="00F56F9A"/>
    <w:rsid w:val="00F602B0"/>
    <w:rsid w:val="00F651F5"/>
    <w:rsid w:val="00F727CE"/>
    <w:rsid w:val="00F737FE"/>
    <w:rsid w:val="00F749F1"/>
    <w:rsid w:val="00F90FCC"/>
    <w:rsid w:val="00F91518"/>
    <w:rsid w:val="00F95E33"/>
    <w:rsid w:val="00FB39DC"/>
    <w:rsid w:val="00FC02CC"/>
    <w:rsid w:val="00FC45EA"/>
    <w:rsid w:val="00FC5A02"/>
    <w:rsid w:val="00FC6F16"/>
    <w:rsid w:val="00FD293C"/>
    <w:rsid w:val="00FD60F0"/>
    <w:rsid w:val="00FE5DF5"/>
    <w:rsid w:val="00FF0123"/>
    <w:rsid w:val="00FF4F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F0ED1DA"/>
  <w15:docId w15:val="{F1062118-CEE6-426F-92E7-4720036E8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nhideWhenUsed="1"/>
    <w:lsdException w:name="toc 6" w:semiHidden="1" w:unhideWhenUsed="1"/>
    <w:lsdException w:name="toc 7" w:semiHidden="1" w:unhideWhenUsed="1" w:qFormat="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3A5B2A"/>
    <w:pPr>
      <w:spacing w:after="120"/>
    </w:pPr>
    <w:rPr>
      <w:rFonts w:ascii="Calibri" w:hAnsi="Calibri"/>
      <w:szCs w:val="24"/>
      <w:lang w:val="en-US" w:eastAsia="en-US" w:bidi="ur-PK"/>
    </w:rPr>
  </w:style>
  <w:style w:type="paragraph" w:styleId="Heading1">
    <w:name w:val="heading 1"/>
    <w:next w:val="Normal"/>
    <w:qFormat/>
    <w:rsid w:val="000B37D5"/>
    <w:pPr>
      <w:pageBreakBefore/>
      <w:widowControl w:val="0"/>
      <w:numPr>
        <w:numId w:val="11"/>
      </w:numPr>
      <w:spacing w:after="240"/>
      <w:outlineLvl w:val="0"/>
    </w:pPr>
    <w:rPr>
      <w:rFonts w:ascii="Arial" w:hAnsi="Arial"/>
      <w:b/>
      <w:kern w:val="28"/>
      <w:sz w:val="32"/>
      <w:lang w:val="en-US" w:eastAsia="en-US"/>
    </w:rPr>
  </w:style>
  <w:style w:type="paragraph" w:styleId="Heading2">
    <w:name w:val="heading 2"/>
    <w:basedOn w:val="Heading1"/>
    <w:next w:val="Normal"/>
    <w:autoRedefine/>
    <w:qFormat/>
    <w:rsid w:val="000B37D5"/>
    <w:pPr>
      <w:keepNext/>
      <w:pageBreakBefore w:val="0"/>
      <w:numPr>
        <w:ilvl w:val="1"/>
      </w:numPr>
      <w:spacing w:before="240"/>
      <w:outlineLvl w:val="1"/>
    </w:pPr>
    <w:rPr>
      <w:sz w:val="28"/>
    </w:rPr>
  </w:style>
  <w:style w:type="paragraph" w:styleId="Heading3">
    <w:name w:val="heading 3"/>
    <w:basedOn w:val="Heading2"/>
    <w:next w:val="Normal"/>
    <w:autoRedefine/>
    <w:qFormat/>
    <w:rsid w:val="003A5B2A"/>
    <w:pPr>
      <w:numPr>
        <w:ilvl w:val="2"/>
      </w:numPr>
      <w:tabs>
        <w:tab w:val="left" w:pos="864"/>
      </w:tabs>
      <w:outlineLvl w:val="2"/>
    </w:pPr>
    <w:rPr>
      <w:sz w:val="24"/>
    </w:rPr>
  </w:style>
  <w:style w:type="paragraph" w:styleId="Heading4">
    <w:name w:val="heading 4"/>
    <w:next w:val="Normal"/>
    <w:qFormat/>
    <w:rsid w:val="000B37D5"/>
    <w:pPr>
      <w:keepNext/>
      <w:numPr>
        <w:ilvl w:val="3"/>
        <w:numId w:val="11"/>
      </w:numPr>
      <w:spacing w:before="240" w:after="120"/>
      <w:outlineLvl w:val="3"/>
    </w:pPr>
    <w:rPr>
      <w:rFonts w:ascii="Arial" w:hAnsi="Arial"/>
      <w:b/>
      <w:lang w:val="en-US" w:eastAsia="en-US"/>
    </w:rPr>
  </w:style>
  <w:style w:type="paragraph" w:styleId="Heading5">
    <w:name w:val="heading 5"/>
    <w:next w:val="Normal"/>
    <w:qFormat/>
    <w:rsid w:val="000B37D5"/>
    <w:pPr>
      <w:keepNext/>
      <w:numPr>
        <w:ilvl w:val="4"/>
        <w:numId w:val="11"/>
      </w:numPr>
      <w:tabs>
        <w:tab w:val="left" w:pos="900"/>
      </w:tabs>
      <w:spacing w:before="120" w:after="120"/>
      <w:outlineLvl w:val="4"/>
    </w:pPr>
    <w:rPr>
      <w:rFonts w:ascii="Arial" w:hAnsi="Arial"/>
      <w:lang w:val="en-US" w:eastAsia="en-US"/>
    </w:rPr>
  </w:style>
  <w:style w:type="paragraph" w:styleId="Heading6">
    <w:name w:val="heading 6"/>
    <w:next w:val="Normal"/>
    <w:qFormat/>
    <w:rsid w:val="000B37D5"/>
    <w:pPr>
      <w:keepNext/>
      <w:numPr>
        <w:ilvl w:val="5"/>
        <w:numId w:val="11"/>
      </w:numPr>
      <w:tabs>
        <w:tab w:val="left" w:pos="4320"/>
        <w:tab w:val="left" w:pos="8640"/>
      </w:tabs>
      <w:spacing w:before="120" w:after="120"/>
      <w:outlineLvl w:val="5"/>
    </w:pPr>
    <w:rPr>
      <w:rFonts w:ascii="Arial" w:hAnsi="Arial"/>
      <w:lang w:val="en-US" w:eastAsia="en-US"/>
    </w:rPr>
  </w:style>
  <w:style w:type="paragraph" w:styleId="Heading7">
    <w:name w:val="heading 7"/>
    <w:basedOn w:val="Heading1"/>
    <w:next w:val="Normal"/>
    <w:autoRedefine/>
    <w:qFormat/>
    <w:rsid w:val="001A069D"/>
    <w:pPr>
      <w:numPr>
        <w:ilvl w:val="6"/>
        <w:numId w:val="13"/>
      </w:numPr>
      <w:tabs>
        <w:tab w:val="left" w:pos="864"/>
      </w:tabs>
      <w:ind w:left="360"/>
      <w:jc w:val="both"/>
      <w:outlineLvl w:val="6"/>
    </w:pPr>
    <w:rPr>
      <w:sz w:val="28"/>
    </w:rPr>
  </w:style>
  <w:style w:type="paragraph" w:styleId="Heading8">
    <w:name w:val="heading 8"/>
    <w:next w:val="Normal"/>
    <w:qFormat/>
    <w:rsid w:val="00DE23CE"/>
    <w:pPr>
      <w:numPr>
        <w:ilvl w:val="7"/>
        <w:numId w:val="11"/>
      </w:numPr>
      <w:spacing w:after="60"/>
      <w:outlineLvl w:val="7"/>
    </w:pPr>
    <w:rPr>
      <w:rFonts w:ascii="Arial" w:hAnsi="Arial"/>
      <w:lang w:val="en-US" w:eastAsia="en-US"/>
    </w:rPr>
  </w:style>
  <w:style w:type="paragraph" w:styleId="Heading9">
    <w:name w:val="heading 9"/>
    <w:next w:val="Normal"/>
    <w:qFormat/>
    <w:rsid w:val="00DE23CE"/>
    <w:pPr>
      <w:numPr>
        <w:ilvl w:val="8"/>
        <w:numId w:val="11"/>
      </w:numPr>
      <w:spacing w:after="60"/>
      <w:outlineLvl w:val="8"/>
    </w:pPr>
    <w:rPr>
      <w:rFonts w:ascii="Arial" w:hAnsi="Arial"/>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next w:val="Normal"/>
    <w:link w:val="TOC1Char"/>
    <w:autoRedefine/>
    <w:uiPriority w:val="39"/>
    <w:qFormat/>
    <w:rsid w:val="00A158C7"/>
    <w:pPr>
      <w:widowControl w:val="0"/>
      <w:tabs>
        <w:tab w:val="left" w:pos="600"/>
        <w:tab w:val="right" w:leader="dot" w:pos="9072"/>
      </w:tabs>
      <w:overflowPunct w:val="0"/>
      <w:autoSpaceDE w:val="0"/>
      <w:autoSpaceDN w:val="0"/>
      <w:adjustRightInd w:val="0"/>
      <w:spacing w:before="120" w:after="120"/>
      <w:textAlignment w:val="baseline"/>
      <w:outlineLvl w:val="0"/>
    </w:pPr>
    <w:rPr>
      <w:rFonts w:asciiTheme="minorHAnsi" w:hAnsiTheme="minorHAnsi" w:cstheme="minorBidi"/>
      <w:b/>
      <w:noProof/>
      <w:color w:val="000000" w:themeColor="text1"/>
      <w:kern w:val="24"/>
      <w:sz w:val="24"/>
      <w:lang w:val="en-GB" w:eastAsia="en-US"/>
    </w:rPr>
  </w:style>
  <w:style w:type="paragraph" w:styleId="TOC2">
    <w:name w:val="toc 2"/>
    <w:basedOn w:val="TOC1"/>
    <w:next w:val="Normal"/>
    <w:autoRedefine/>
    <w:uiPriority w:val="39"/>
    <w:qFormat/>
    <w:rsid w:val="00F43F8E"/>
    <w:pPr>
      <w:tabs>
        <w:tab w:val="left" w:pos="800"/>
      </w:tabs>
      <w:spacing w:after="60"/>
      <w:ind w:left="144"/>
    </w:pPr>
    <w:rPr>
      <w:rFonts w:ascii="Calibri" w:hAnsi="Calibri"/>
      <w:b w:val="0"/>
      <w:sz w:val="22"/>
      <w:lang w:val="en-US"/>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TOC3">
    <w:name w:val="toc 3"/>
    <w:basedOn w:val="TOC2"/>
    <w:next w:val="Normal"/>
    <w:autoRedefine/>
    <w:uiPriority w:val="39"/>
    <w:qFormat/>
    <w:rsid w:val="00F43F8E"/>
    <w:pPr>
      <w:tabs>
        <w:tab w:val="clear" w:pos="600"/>
        <w:tab w:val="clear" w:pos="800"/>
      </w:tabs>
      <w:ind w:left="432"/>
    </w:pPr>
    <w:rPr>
      <w:sz w:val="20"/>
    </w:rPr>
  </w:style>
  <w:style w:type="paragraph" w:styleId="TOC4">
    <w:name w:val="toc 4"/>
    <w:basedOn w:val="Normal"/>
    <w:next w:val="Normal"/>
    <w:autoRedefine/>
    <w:uiPriority w:val="39"/>
    <w:rsid w:val="00DE23CE"/>
    <w:pPr>
      <w:ind w:left="600"/>
    </w:pPr>
  </w:style>
  <w:style w:type="paragraph" w:styleId="TOC5">
    <w:name w:val="toc 5"/>
    <w:basedOn w:val="Normal"/>
    <w:next w:val="Normal"/>
    <w:autoRedefine/>
    <w:semiHidden/>
    <w:rsid w:val="00DE23CE"/>
    <w:pPr>
      <w:ind w:left="800"/>
    </w:pPr>
  </w:style>
  <w:style w:type="paragraph" w:styleId="TOC6">
    <w:name w:val="toc 6"/>
    <w:basedOn w:val="Normal"/>
    <w:next w:val="Normal"/>
    <w:autoRedefine/>
    <w:semiHidden/>
    <w:rsid w:val="00DE23CE"/>
    <w:pPr>
      <w:ind w:left="1000"/>
    </w:pPr>
  </w:style>
  <w:style w:type="paragraph" w:styleId="TOC7">
    <w:name w:val="toc 7"/>
    <w:basedOn w:val="TOC1"/>
    <w:next w:val="Normal"/>
    <w:autoRedefine/>
    <w:semiHidden/>
    <w:qFormat/>
    <w:rsid w:val="00F43F8E"/>
    <w:pPr>
      <w:ind w:left="1200"/>
    </w:pPr>
    <w:rPr>
      <w:b w:val="0"/>
    </w:rPr>
  </w:style>
  <w:style w:type="paragraph" w:styleId="TOC8">
    <w:name w:val="toc 8"/>
    <w:basedOn w:val="Normal"/>
    <w:next w:val="Normal"/>
    <w:autoRedefine/>
    <w:semiHidden/>
    <w:rsid w:val="00DE23CE"/>
    <w:pPr>
      <w:ind w:left="1400"/>
    </w:pPr>
  </w:style>
  <w:style w:type="paragraph" w:styleId="TOC9">
    <w:name w:val="toc 9"/>
    <w:basedOn w:val="Normal"/>
    <w:next w:val="Normal"/>
    <w:autoRedefine/>
    <w:semiHidden/>
    <w:rsid w:val="00DE23CE"/>
    <w:pPr>
      <w:ind w:left="1600"/>
    </w:pPr>
  </w:style>
  <w:style w:type="character" w:styleId="Hyperlink">
    <w:name w:val="Hyperlink"/>
    <w:uiPriority w:val="99"/>
    <w:rPr>
      <w:dstrike w:val="0"/>
      <w:color w:val="0000FF"/>
      <w:u w:val="single"/>
      <w:vertAlign w:val="baselin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FollowedHyperlink">
    <w:name w:val="FollowedHyperlink"/>
    <w:rPr>
      <w:color w:val="800080"/>
      <w:u w:val="single"/>
    </w:rPr>
  </w:style>
  <w:style w:type="paragraph" w:styleId="ListBullet">
    <w:name w:val="List Bullet"/>
    <w:basedOn w:val="Normal"/>
    <w:pPr>
      <w:numPr>
        <w:numId w:val="1"/>
      </w:numPr>
      <w:spacing w:before="20" w:after="20"/>
      <w:ind w:left="357" w:hanging="357"/>
    </w:pPr>
    <w:rPr>
      <w:lang w:val="en-GB"/>
    </w:rPr>
  </w:style>
  <w:style w:type="paragraph" w:styleId="ListBullet2">
    <w:name w:val="List Bullet 2"/>
    <w:basedOn w:val="Normal"/>
    <w:pPr>
      <w:numPr>
        <w:numId w:val="2"/>
      </w:numPr>
      <w:spacing w:before="20" w:after="20"/>
      <w:ind w:left="714" w:hanging="357"/>
    </w:pPr>
    <w:rPr>
      <w:lang w:val="en-GB"/>
    </w:rPr>
  </w:style>
  <w:style w:type="paragraph" w:styleId="ListBullet3">
    <w:name w:val="List Bullet 3"/>
    <w:basedOn w:val="Normal"/>
    <w:pPr>
      <w:numPr>
        <w:numId w:val="3"/>
      </w:numPr>
      <w:spacing w:before="20" w:after="20"/>
      <w:ind w:left="1077" w:hanging="357"/>
    </w:pPr>
    <w:rPr>
      <w:lang w:val="en-GB"/>
    </w:rPr>
  </w:style>
  <w:style w:type="paragraph" w:styleId="ListBullet4">
    <w:name w:val="List Bullet 4"/>
    <w:basedOn w:val="Normal"/>
    <w:pPr>
      <w:numPr>
        <w:numId w:val="4"/>
      </w:numPr>
      <w:spacing w:before="20" w:after="20"/>
      <w:ind w:left="1434" w:hanging="357"/>
    </w:pPr>
    <w:rPr>
      <w:lang w:val="en-GB"/>
    </w:rPr>
  </w:style>
  <w:style w:type="paragraph" w:styleId="ListBullet5">
    <w:name w:val="List Bullet 5"/>
    <w:basedOn w:val="Normal"/>
    <w:pPr>
      <w:numPr>
        <w:numId w:val="5"/>
      </w:numPr>
    </w:pPr>
    <w:rPr>
      <w:lang w:val="en-GB"/>
    </w:rPr>
  </w:style>
  <w:style w:type="paragraph" w:styleId="ListNumber">
    <w:name w:val="List Number"/>
    <w:basedOn w:val="Normal"/>
    <w:pPr>
      <w:numPr>
        <w:numId w:val="6"/>
      </w:numPr>
      <w:spacing w:before="20" w:after="20"/>
    </w:pPr>
    <w:rPr>
      <w:lang w:val="en-GB"/>
    </w:rPr>
  </w:style>
  <w:style w:type="paragraph" w:styleId="ListNumber2">
    <w:name w:val="List Number 2"/>
    <w:basedOn w:val="Normal"/>
    <w:pPr>
      <w:numPr>
        <w:numId w:val="7"/>
      </w:numPr>
      <w:spacing w:before="20" w:after="20"/>
      <w:ind w:left="714" w:hanging="357"/>
    </w:pPr>
    <w:rPr>
      <w:lang w:val="en-GB"/>
    </w:rPr>
  </w:style>
  <w:style w:type="paragraph" w:styleId="ListNumber3">
    <w:name w:val="List Number 3"/>
    <w:basedOn w:val="Normal"/>
    <w:pPr>
      <w:numPr>
        <w:numId w:val="8"/>
      </w:numPr>
      <w:spacing w:before="20" w:after="20"/>
      <w:ind w:left="1077" w:hanging="357"/>
    </w:pPr>
    <w:rPr>
      <w:lang w:val="en-GB"/>
    </w:rPr>
  </w:style>
  <w:style w:type="paragraph" w:styleId="ListNumber4">
    <w:name w:val="List Number 4"/>
    <w:basedOn w:val="Normal"/>
    <w:pPr>
      <w:numPr>
        <w:numId w:val="9"/>
      </w:numPr>
      <w:spacing w:before="20" w:after="20"/>
      <w:ind w:left="1434" w:hanging="357"/>
    </w:pPr>
    <w:rPr>
      <w:lang w:val="en-GB"/>
    </w:rPr>
  </w:style>
  <w:style w:type="paragraph" w:styleId="ListNumber5">
    <w:name w:val="List Number 5"/>
    <w:basedOn w:val="Normal"/>
    <w:pPr>
      <w:numPr>
        <w:numId w:val="10"/>
      </w:numPr>
    </w:pPr>
    <w:rPr>
      <w:lang w:val="en-GB"/>
    </w:rPr>
  </w:style>
  <w:style w:type="paragraph" w:styleId="Caption">
    <w:name w:val="caption"/>
    <w:basedOn w:val="Normal"/>
    <w:next w:val="Normal"/>
    <w:qFormat/>
    <w:pPr>
      <w:spacing w:before="120"/>
      <w:jc w:val="center"/>
    </w:pPr>
    <w:rPr>
      <w:b/>
    </w:rPr>
  </w:style>
  <w:style w:type="paragraph" w:styleId="BalloonText">
    <w:name w:val="Balloon Text"/>
    <w:basedOn w:val="Normal"/>
    <w:semiHidden/>
    <w:rPr>
      <w:rFonts w:ascii="Tahoma" w:hAnsi="Tahoma" w:cs="Tahoma"/>
      <w:sz w:val="16"/>
      <w:szCs w:val="16"/>
    </w:rPr>
  </w:style>
  <w:style w:type="paragraph" w:styleId="DocumentMap">
    <w:name w:val="Document Map"/>
    <w:basedOn w:val="Normal"/>
    <w:semiHidden/>
    <w:rsid w:val="00D8298E"/>
    <w:pPr>
      <w:shd w:val="clear" w:color="auto" w:fill="000080"/>
    </w:pPr>
    <w:rPr>
      <w:rFonts w:ascii="Tahoma" w:hAnsi="Tahoma" w:cs="Tahoma"/>
      <w:szCs w:val="20"/>
    </w:rPr>
  </w:style>
  <w:style w:type="character" w:styleId="Strong">
    <w:name w:val="Strong"/>
    <w:qFormat/>
    <w:rsid w:val="00707BA6"/>
    <w:rPr>
      <w:b/>
      <w:bCs/>
    </w:rPr>
  </w:style>
  <w:style w:type="table" w:styleId="TableGrid">
    <w:name w:val="Table Grid"/>
    <w:basedOn w:val="TableNormal"/>
    <w:rsid w:val="002E08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891F29"/>
    <w:pPr>
      <w:keepNext/>
      <w:keepLines/>
      <w:pageBreakBefore w:val="0"/>
      <w:widowControl/>
      <w:numPr>
        <w:numId w:val="0"/>
      </w:numPr>
      <w:spacing w:after="0" w:line="259" w:lineRule="auto"/>
      <w:outlineLvl w:val="9"/>
    </w:pPr>
    <w:rPr>
      <w:rFonts w:ascii="Calibri Light" w:hAnsi="Calibri Light"/>
      <w:b w:val="0"/>
      <w:caps/>
      <w:color w:val="2E74B5"/>
      <w:kern w:val="0"/>
      <w:szCs w:val="32"/>
    </w:rPr>
  </w:style>
  <w:style w:type="table" w:styleId="TableGrid3">
    <w:name w:val="Table Grid 3"/>
    <w:basedOn w:val="TableNormal"/>
    <w:rsid w:val="001161D2"/>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IndexHeading">
    <w:name w:val="index heading"/>
    <w:basedOn w:val="Normal"/>
    <w:next w:val="Index1"/>
    <w:rsid w:val="00751961"/>
    <w:pPr>
      <w:widowControl w:val="0"/>
      <w:tabs>
        <w:tab w:val="left" w:pos="864"/>
      </w:tabs>
      <w:overflowPunct w:val="0"/>
      <w:autoSpaceDE w:val="0"/>
      <w:autoSpaceDN w:val="0"/>
      <w:adjustRightInd w:val="0"/>
      <w:spacing w:before="20"/>
      <w:jc w:val="both"/>
      <w:textAlignment w:val="baseline"/>
    </w:pPr>
    <w:rPr>
      <w:rFonts w:ascii="Trebuchet MS" w:hAnsi="Trebuchet MS"/>
      <w:color w:val="000000"/>
      <w:szCs w:val="20"/>
      <w:lang w:bidi="ar-SA"/>
    </w:rPr>
  </w:style>
  <w:style w:type="paragraph" w:styleId="BodyText">
    <w:name w:val="Body Text"/>
    <w:aliases w:val="Char, Char"/>
    <w:basedOn w:val="Normal"/>
    <w:link w:val="BodyTextChar1"/>
    <w:rsid w:val="00BA0D62"/>
    <w:pPr>
      <w:spacing w:before="240"/>
    </w:pPr>
    <w:rPr>
      <w:rFonts w:ascii="Arial" w:hAnsi="Arial"/>
      <w:sz w:val="22"/>
      <w:lang w:bidi="ar-SA"/>
    </w:rPr>
  </w:style>
  <w:style w:type="character" w:customStyle="1" w:styleId="BodyTextChar">
    <w:name w:val="Body Text Char"/>
    <w:basedOn w:val="DefaultParagraphFont"/>
    <w:rsid w:val="00BA0D62"/>
    <w:rPr>
      <w:rFonts w:ascii="Calibri" w:hAnsi="Calibri"/>
      <w:szCs w:val="24"/>
      <w:lang w:val="en-US" w:eastAsia="en-US" w:bidi="ur-PK"/>
    </w:rPr>
  </w:style>
  <w:style w:type="character" w:customStyle="1" w:styleId="BodyTextChar1">
    <w:name w:val="Body Text Char1"/>
    <w:aliases w:val="Char Char, Char Char"/>
    <w:basedOn w:val="DefaultParagraphFont"/>
    <w:link w:val="BodyText"/>
    <w:rsid w:val="00BA0D62"/>
    <w:rPr>
      <w:rFonts w:ascii="Arial" w:hAnsi="Arial"/>
      <w:sz w:val="22"/>
      <w:szCs w:val="24"/>
      <w:lang w:val="en-US" w:eastAsia="en-US"/>
    </w:rPr>
  </w:style>
  <w:style w:type="paragraph" w:styleId="BodyTextIndent3">
    <w:name w:val="Body Text Indent 3"/>
    <w:basedOn w:val="Normal"/>
    <w:link w:val="BodyTextIndent3Char"/>
    <w:rsid w:val="00BA0D62"/>
    <w:pPr>
      <w:ind w:left="283"/>
    </w:pPr>
    <w:rPr>
      <w:rFonts w:ascii="Arial" w:hAnsi="Arial"/>
      <w:spacing w:val="-3"/>
      <w:sz w:val="16"/>
      <w:szCs w:val="20"/>
      <w:lang w:bidi="ar-SA"/>
    </w:rPr>
  </w:style>
  <w:style w:type="character" w:customStyle="1" w:styleId="BodyTextIndent3Char">
    <w:name w:val="Body Text Indent 3 Char"/>
    <w:basedOn w:val="DefaultParagraphFont"/>
    <w:link w:val="BodyTextIndent3"/>
    <w:rsid w:val="00BA0D62"/>
    <w:rPr>
      <w:rFonts w:ascii="Arial" w:hAnsi="Arial"/>
      <w:spacing w:val="-3"/>
      <w:sz w:val="16"/>
      <w:lang w:val="en-US" w:eastAsia="en-US"/>
    </w:rPr>
  </w:style>
  <w:style w:type="paragraph" w:styleId="ListParagraph">
    <w:name w:val="List Paragraph"/>
    <w:basedOn w:val="Normal"/>
    <w:uiPriority w:val="34"/>
    <w:qFormat/>
    <w:rsid w:val="00FE5DF5"/>
    <w:pPr>
      <w:ind w:left="720"/>
      <w:contextualSpacing/>
    </w:pPr>
  </w:style>
  <w:style w:type="paragraph" w:customStyle="1" w:styleId="Default">
    <w:name w:val="Default"/>
    <w:rsid w:val="008068A5"/>
    <w:pPr>
      <w:autoSpaceDE w:val="0"/>
      <w:autoSpaceDN w:val="0"/>
      <w:adjustRightInd w:val="0"/>
    </w:pPr>
    <w:rPr>
      <w:rFonts w:ascii="Arial" w:eastAsia="Calibri" w:hAnsi="Arial" w:cs="Arial"/>
      <w:color w:val="000000"/>
      <w:sz w:val="24"/>
      <w:szCs w:val="24"/>
      <w:lang w:val="en-US" w:eastAsia="en-US"/>
    </w:rPr>
  </w:style>
  <w:style w:type="paragraph" w:styleId="NormalWeb">
    <w:name w:val="Normal (Web)"/>
    <w:basedOn w:val="Normal"/>
    <w:uiPriority w:val="99"/>
    <w:semiHidden/>
    <w:unhideWhenUsed/>
    <w:rsid w:val="007F746C"/>
    <w:pPr>
      <w:spacing w:before="100" w:beforeAutospacing="1" w:after="100" w:afterAutospacing="1"/>
    </w:pPr>
    <w:rPr>
      <w:rFonts w:ascii="Times New Roman" w:eastAsiaTheme="minorEastAsia" w:hAnsi="Times New Roman"/>
      <w:sz w:val="24"/>
      <w:lang w:bidi="ar-SA"/>
    </w:rPr>
  </w:style>
  <w:style w:type="character" w:styleId="Emphasis">
    <w:name w:val="Emphasis"/>
    <w:basedOn w:val="DefaultParagraphFont"/>
    <w:qFormat/>
    <w:rsid w:val="00B21802"/>
    <w:rPr>
      <w:i/>
      <w:iCs/>
    </w:rPr>
  </w:style>
  <w:style w:type="paragraph" w:styleId="Subtitle">
    <w:name w:val="Subtitle"/>
    <w:basedOn w:val="Normal"/>
    <w:next w:val="Normal"/>
    <w:link w:val="SubtitleChar"/>
    <w:qFormat/>
    <w:rsid w:val="00EF190F"/>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EF190F"/>
    <w:rPr>
      <w:rFonts w:asciiTheme="minorHAnsi" w:eastAsiaTheme="minorEastAsia" w:hAnsiTheme="minorHAnsi" w:cstheme="minorBidi"/>
      <w:color w:val="5A5A5A" w:themeColor="text1" w:themeTint="A5"/>
      <w:spacing w:val="15"/>
      <w:sz w:val="22"/>
      <w:szCs w:val="22"/>
      <w:lang w:val="en-US" w:eastAsia="en-US" w:bidi="ur-PK"/>
    </w:rPr>
  </w:style>
  <w:style w:type="character" w:styleId="PlaceholderText">
    <w:name w:val="Placeholder Text"/>
    <w:basedOn w:val="DefaultParagraphFont"/>
    <w:uiPriority w:val="99"/>
    <w:semiHidden/>
    <w:rsid w:val="00B629B6"/>
    <w:rPr>
      <w:color w:val="808080"/>
    </w:rPr>
  </w:style>
  <w:style w:type="paragraph" w:customStyle="1" w:styleId="TOCAppendix">
    <w:name w:val="TOC Appendix"/>
    <w:basedOn w:val="TOC1"/>
    <w:next w:val="Normal"/>
    <w:link w:val="TOCAppendixChar"/>
    <w:autoRedefine/>
    <w:qFormat/>
    <w:rsid w:val="00E16D14"/>
    <w:pPr>
      <w:tabs>
        <w:tab w:val="left" w:pos="1400"/>
      </w:tabs>
    </w:pPr>
    <w:rPr>
      <w:b w:val="0"/>
    </w:rPr>
  </w:style>
  <w:style w:type="character" w:customStyle="1" w:styleId="TOC1Char">
    <w:name w:val="TOC 1 Char"/>
    <w:basedOn w:val="DefaultParagraphFont"/>
    <w:link w:val="TOC1"/>
    <w:uiPriority w:val="39"/>
    <w:rsid w:val="00E16D14"/>
    <w:rPr>
      <w:rFonts w:asciiTheme="minorHAnsi" w:hAnsiTheme="minorHAnsi" w:cstheme="minorBidi"/>
      <w:b/>
      <w:noProof/>
      <w:color w:val="000000" w:themeColor="text1"/>
      <w:kern w:val="24"/>
      <w:sz w:val="24"/>
      <w:lang w:val="en-GB" w:eastAsia="en-US"/>
    </w:rPr>
  </w:style>
  <w:style w:type="character" w:customStyle="1" w:styleId="TOCAppendixChar">
    <w:name w:val="TOC Appendix Char"/>
    <w:basedOn w:val="TOC1Char"/>
    <w:link w:val="TOCAppendix"/>
    <w:rsid w:val="00E16D14"/>
    <w:rPr>
      <w:rFonts w:asciiTheme="minorHAnsi" w:hAnsiTheme="minorHAnsi" w:cstheme="minorBidi"/>
      <w:b w:val="0"/>
      <w:noProof/>
      <w:color w:val="000000" w:themeColor="text1"/>
      <w:kern w:val="24"/>
      <w:sz w:val="24"/>
      <w:lang w:val="en-GB" w:eastAsia="en-US"/>
    </w:rPr>
  </w:style>
  <w:style w:type="character" w:styleId="CommentReference">
    <w:name w:val="annotation reference"/>
    <w:basedOn w:val="DefaultParagraphFont"/>
    <w:semiHidden/>
    <w:unhideWhenUsed/>
    <w:rsid w:val="001F0A02"/>
    <w:rPr>
      <w:sz w:val="16"/>
      <w:szCs w:val="16"/>
    </w:rPr>
  </w:style>
  <w:style w:type="paragraph" w:styleId="CommentText">
    <w:name w:val="annotation text"/>
    <w:basedOn w:val="Normal"/>
    <w:link w:val="CommentTextChar"/>
    <w:semiHidden/>
    <w:unhideWhenUsed/>
    <w:rsid w:val="001F0A02"/>
    <w:rPr>
      <w:szCs w:val="20"/>
    </w:rPr>
  </w:style>
  <w:style w:type="character" w:customStyle="1" w:styleId="CommentTextChar">
    <w:name w:val="Comment Text Char"/>
    <w:basedOn w:val="DefaultParagraphFont"/>
    <w:link w:val="CommentText"/>
    <w:semiHidden/>
    <w:rsid w:val="001F0A02"/>
    <w:rPr>
      <w:rFonts w:ascii="Calibri" w:hAnsi="Calibri"/>
      <w:lang w:val="en-US" w:eastAsia="en-US" w:bidi="ur-PK"/>
    </w:rPr>
  </w:style>
  <w:style w:type="paragraph" w:styleId="CommentSubject">
    <w:name w:val="annotation subject"/>
    <w:basedOn w:val="CommentText"/>
    <w:next w:val="CommentText"/>
    <w:link w:val="CommentSubjectChar"/>
    <w:semiHidden/>
    <w:unhideWhenUsed/>
    <w:rsid w:val="001F0A02"/>
    <w:rPr>
      <w:b/>
      <w:bCs/>
    </w:rPr>
  </w:style>
  <w:style w:type="character" w:customStyle="1" w:styleId="CommentSubjectChar">
    <w:name w:val="Comment Subject Char"/>
    <w:basedOn w:val="CommentTextChar"/>
    <w:link w:val="CommentSubject"/>
    <w:semiHidden/>
    <w:rsid w:val="001F0A02"/>
    <w:rPr>
      <w:rFonts w:ascii="Calibri" w:hAnsi="Calibri"/>
      <w:b/>
      <w:bCs/>
      <w:lang w:val="en-US" w:eastAsia="en-US" w:bidi="ur-PK"/>
    </w:rPr>
  </w:style>
  <w:style w:type="paragraph" w:styleId="BodyText3">
    <w:name w:val="Body Text 3"/>
    <w:basedOn w:val="Normal"/>
    <w:link w:val="BodyText3Char"/>
    <w:rsid w:val="002B094F"/>
    <w:rPr>
      <w:sz w:val="16"/>
      <w:szCs w:val="16"/>
    </w:rPr>
  </w:style>
  <w:style w:type="character" w:customStyle="1" w:styleId="BodyText3Char">
    <w:name w:val="Body Text 3 Char"/>
    <w:basedOn w:val="DefaultParagraphFont"/>
    <w:link w:val="BodyText3"/>
    <w:rsid w:val="002B094F"/>
    <w:rPr>
      <w:rFonts w:ascii="Calibri" w:hAnsi="Calibri"/>
      <w:sz w:val="16"/>
      <w:szCs w:val="16"/>
      <w:lang w:val="en-US" w:eastAsia="en-US" w:bidi="ur-P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8903609">
      <w:bodyDiv w:val="1"/>
      <w:marLeft w:val="0"/>
      <w:marRight w:val="0"/>
      <w:marTop w:val="0"/>
      <w:marBottom w:val="0"/>
      <w:divBdr>
        <w:top w:val="none" w:sz="0" w:space="0" w:color="auto"/>
        <w:left w:val="none" w:sz="0" w:space="0" w:color="auto"/>
        <w:bottom w:val="none" w:sz="0" w:space="0" w:color="auto"/>
        <w:right w:val="none" w:sz="0" w:space="0" w:color="auto"/>
      </w:divBdr>
    </w:div>
    <w:div w:id="1661274751">
      <w:bodyDiv w:val="1"/>
      <w:marLeft w:val="0"/>
      <w:marRight w:val="0"/>
      <w:marTop w:val="0"/>
      <w:marBottom w:val="0"/>
      <w:divBdr>
        <w:top w:val="none" w:sz="0" w:space="0" w:color="auto"/>
        <w:left w:val="none" w:sz="0" w:space="0" w:color="auto"/>
        <w:bottom w:val="none" w:sz="0" w:space="0" w:color="auto"/>
        <w:right w:val="none" w:sz="0" w:space="0" w:color="auto"/>
      </w:divBdr>
      <w:divsChild>
        <w:div w:id="16217592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www.autosar.org/download/R4.0/AUTOSAR_SWS_MemoryMapping.pdf" TargetMode="External"/><Relationship Id="rId18" Type="http://schemas.microsoft.com/office/2011/relationships/people" Target="peop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misagweb01.nexteer.com/eRoomReq/Files/erooms8/NextGeneration/0_fc55f/Software%20Naming%20Conventions%2003x(In%20Work).doc"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zt9hv\Documents\Documents_Spec\MDD%20Template%20EA4%2001.00.0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B329B8CBC042ACAD5F4A23440ACBBD"/>
        <w:category>
          <w:name w:val="General"/>
          <w:gallery w:val="placeholder"/>
        </w:category>
        <w:types>
          <w:type w:val="bbPlcHdr"/>
        </w:types>
        <w:behaviors>
          <w:behavior w:val="content"/>
        </w:behaviors>
        <w:guid w:val="{7E22EBB6-9FC1-4100-BD32-4F434CBBE2FE}"/>
      </w:docPartPr>
      <w:docPartBody>
        <w:p w:rsidR="00A2068C" w:rsidRDefault="00597557">
          <w:pPr>
            <w:pStyle w:val="DEB329B8CBC042ACAD5F4A23440ACBBD"/>
          </w:pPr>
          <w:r w:rsidRPr="008D63D3">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7557"/>
    <w:rsid w:val="00026B0D"/>
    <w:rsid w:val="00597557"/>
    <w:rsid w:val="008403FD"/>
    <w:rsid w:val="0086780B"/>
    <w:rsid w:val="00A2068C"/>
    <w:rsid w:val="00D121F6"/>
    <w:rsid w:val="00E05813"/>
    <w:rsid w:val="00F62F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EB329B8CBC042ACAD5F4A23440ACBBD">
    <w:name w:val="DEB329B8CBC042ACAD5F4A23440ACBB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B76503A751F2B49816500A1D4503F72" ma:contentTypeVersion="0" ma:contentTypeDescription="Create a new document." ma:contentTypeScope="" ma:versionID="37deb97729d9ab30c43ca4bdca505e3d">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tns:customPropertyEditors xmlns:tns="http://schemas.microsoft.com/office/2006/customDocumentInformationPanel">
  <tns:showOnOpen>false</tns:showOnOpen>
  <tns:defaultPropertyEditorNamespace>Standard and SharePoint library properties</tns:defaultPropertyEditorNamespace>
</tns:customPropertyEditor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D0DF3F-2905-4B02-9975-638FCA073F64}">
  <ds:schemaRefs>
    <ds:schemaRef ds:uri="http://schemas.microsoft.com/sharepoint/v3/contenttype/forms"/>
  </ds:schemaRefs>
</ds:datastoreItem>
</file>

<file path=customXml/itemProps2.xml><?xml version="1.0" encoding="utf-8"?>
<ds:datastoreItem xmlns:ds="http://schemas.openxmlformats.org/officeDocument/2006/customXml" ds:itemID="{88C7E6C6-041E-4F69-9D2E-BF109F120C6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D6805E4-E5A8-49B5-BAB9-043760DDE5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EEB67F46-267C-4A45-8F5F-6E232FE560C8}">
  <ds:schemaRefs>
    <ds:schemaRef ds:uri="http://schemas.microsoft.com/office/2006/customDocumentInformationPanel"/>
  </ds:schemaRefs>
</ds:datastoreItem>
</file>

<file path=customXml/itemProps5.xml><?xml version="1.0" encoding="utf-8"?>
<ds:datastoreItem xmlns:ds="http://schemas.openxmlformats.org/officeDocument/2006/customXml" ds:itemID="{835A8E9B-3805-4A32-BDCB-FED3F1D0EF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MDD Template EA4 01.00.01.dotx</Template>
  <TotalTime>85</TotalTime>
  <Pages>15</Pages>
  <Words>1361</Words>
  <Characters>7762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Module Design Document</vt:lpstr>
    </vt:vector>
  </TitlesOfParts>
  <Company>Nexteer Automotive</Company>
  <LinksUpToDate>false</LinksUpToDate>
  <CharactersWithSpaces>9105</CharactersWithSpaces>
  <SharedDoc>false</SharedDoc>
  <HLinks>
    <vt:vector size="54" baseType="variant">
      <vt:variant>
        <vt:i4>1310768</vt:i4>
      </vt:variant>
      <vt:variant>
        <vt:i4>50</vt:i4>
      </vt:variant>
      <vt:variant>
        <vt:i4>0</vt:i4>
      </vt:variant>
      <vt:variant>
        <vt:i4>5</vt:i4>
      </vt:variant>
      <vt:variant>
        <vt:lpwstr/>
      </vt:variant>
      <vt:variant>
        <vt:lpwstr>_Toc376968356</vt:lpwstr>
      </vt:variant>
      <vt:variant>
        <vt:i4>1310768</vt:i4>
      </vt:variant>
      <vt:variant>
        <vt:i4>44</vt:i4>
      </vt:variant>
      <vt:variant>
        <vt:i4>0</vt:i4>
      </vt:variant>
      <vt:variant>
        <vt:i4>5</vt:i4>
      </vt:variant>
      <vt:variant>
        <vt:lpwstr/>
      </vt:variant>
      <vt:variant>
        <vt:lpwstr>_Toc376968355</vt:lpwstr>
      </vt:variant>
      <vt:variant>
        <vt:i4>1310768</vt:i4>
      </vt:variant>
      <vt:variant>
        <vt:i4>38</vt:i4>
      </vt:variant>
      <vt:variant>
        <vt:i4>0</vt:i4>
      </vt:variant>
      <vt:variant>
        <vt:i4>5</vt:i4>
      </vt:variant>
      <vt:variant>
        <vt:lpwstr/>
      </vt:variant>
      <vt:variant>
        <vt:lpwstr>_Toc376968354</vt:lpwstr>
      </vt:variant>
      <vt:variant>
        <vt:i4>1310768</vt:i4>
      </vt:variant>
      <vt:variant>
        <vt:i4>32</vt:i4>
      </vt:variant>
      <vt:variant>
        <vt:i4>0</vt:i4>
      </vt:variant>
      <vt:variant>
        <vt:i4>5</vt:i4>
      </vt:variant>
      <vt:variant>
        <vt:lpwstr/>
      </vt:variant>
      <vt:variant>
        <vt:lpwstr>_Toc376968353</vt:lpwstr>
      </vt:variant>
      <vt:variant>
        <vt:i4>1310768</vt:i4>
      </vt:variant>
      <vt:variant>
        <vt:i4>26</vt:i4>
      </vt:variant>
      <vt:variant>
        <vt:i4>0</vt:i4>
      </vt:variant>
      <vt:variant>
        <vt:i4>5</vt:i4>
      </vt:variant>
      <vt:variant>
        <vt:lpwstr/>
      </vt:variant>
      <vt:variant>
        <vt:lpwstr>_Toc376968352</vt:lpwstr>
      </vt:variant>
      <vt:variant>
        <vt:i4>1310768</vt:i4>
      </vt:variant>
      <vt:variant>
        <vt:i4>20</vt:i4>
      </vt:variant>
      <vt:variant>
        <vt:i4>0</vt:i4>
      </vt:variant>
      <vt:variant>
        <vt:i4>5</vt:i4>
      </vt:variant>
      <vt:variant>
        <vt:lpwstr/>
      </vt:variant>
      <vt:variant>
        <vt:lpwstr>_Toc376968351</vt:lpwstr>
      </vt:variant>
      <vt:variant>
        <vt:i4>1310768</vt:i4>
      </vt:variant>
      <vt:variant>
        <vt:i4>14</vt:i4>
      </vt:variant>
      <vt:variant>
        <vt:i4>0</vt:i4>
      </vt:variant>
      <vt:variant>
        <vt:i4>5</vt:i4>
      </vt:variant>
      <vt:variant>
        <vt:lpwstr/>
      </vt:variant>
      <vt:variant>
        <vt:lpwstr>_Toc376968350</vt:lpwstr>
      </vt:variant>
      <vt:variant>
        <vt:i4>1376304</vt:i4>
      </vt:variant>
      <vt:variant>
        <vt:i4>8</vt:i4>
      </vt:variant>
      <vt:variant>
        <vt:i4>0</vt:i4>
      </vt:variant>
      <vt:variant>
        <vt:i4>5</vt:i4>
      </vt:variant>
      <vt:variant>
        <vt:lpwstr/>
      </vt:variant>
      <vt:variant>
        <vt:lpwstr>_Toc376968349</vt:lpwstr>
      </vt:variant>
      <vt:variant>
        <vt:i4>1376304</vt:i4>
      </vt:variant>
      <vt:variant>
        <vt:i4>2</vt:i4>
      </vt:variant>
      <vt:variant>
        <vt:i4>0</vt:i4>
      </vt:variant>
      <vt:variant>
        <vt:i4>5</vt:i4>
      </vt:variant>
      <vt:variant>
        <vt:lpwstr/>
      </vt:variant>
      <vt:variant>
        <vt:lpwstr>_Toc376968348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Design Document</dc:title>
  <dc:creator>Sengottaiyan, Selva</dc:creator>
  <cp:lastModifiedBy>Avinash James</cp:lastModifiedBy>
  <cp:revision>21</cp:revision>
  <cp:lastPrinted>2014-12-17T17:01:00Z</cp:lastPrinted>
  <dcterms:created xsi:type="dcterms:W3CDTF">2016-02-10T04:00:00Z</dcterms:created>
  <dcterms:modified xsi:type="dcterms:W3CDTF">2017-03-23T18:54:00Z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Version">
    <vt:lpwstr>&lt;Component Name&gt;</vt:lpwstr>
  </property>
  <property fmtid="{D5CDD505-2E9C-101B-9397-08002B2CF9AE}" pid="3" name="Template Version">
    <vt:lpwstr>EA4 01.00.00</vt:lpwstr>
  </property>
  <property fmtid="{D5CDD505-2E9C-101B-9397-08002B2CF9AE}" pid="4" name="Release Date">
    <vt:lpwstr>June 19, 2015</vt:lpwstr>
  </property>
  <property fmtid="{D5CDD505-2E9C-101B-9397-08002B2CF9AE}" pid="5" name="Location">
    <vt:lpwstr>Saginaw, MI, USA</vt:lpwstr>
  </property>
  <property fmtid="{D5CDD505-2E9C-101B-9397-08002B2CF9AE}" pid="6" name="Prepared by Group">
    <vt:lpwstr>SEPG</vt:lpwstr>
  </property>
  <property fmtid="{D5CDD505-2E9C-101B-9397-08002B2CF9AE}" pid="7" name="Prepared for Group">
    <vt:lpwstr>Software Engineering</vt:lpwstr>
  </property>
</Properties>
</file>