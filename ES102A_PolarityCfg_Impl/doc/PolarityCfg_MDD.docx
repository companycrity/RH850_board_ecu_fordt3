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1C1B" w:rsidRPr="00AA38E8" w:rsidRDefault="00B81C1B">
      <w:pPr>
        <w:tabs>
          <w:tab w:val="left" w:pos="4320"/>
          <w:tab w:val="left" w:pos="8640"/>
        </w:tabs>
        <w:jc w:val="center"/>
        <w:rPr>
          <w:rFonts w:cs="Calibri"/>
          <w:b/>
          <w:sz w:val="24"/>
        </w:rPr>
      </w:pPr>
    </w:p>
    <w:p w:rsidR="00B81C1B" w:rsidRPr="00AA38E8" w:rsidRDefault="00B81C1B">
      <w:pPr>
        <w:tabs>
          <w:tab w:val="left" w:pos="4320"/>
          <w:tab w:val="left" w:pos="8640"/>
        </w:tabs>
        <w:jc w:val="center"/>
        <w:rPr>
          <w:rFonts w:cs="Calibri"/>
          <w:b/>
          <w:sz w:val="24"/>
        </w:rPr>
      </w:pPr>
    </w:p>
    <w:p w:rsidR="00B81C1B" w:rsidRPr="00AA38E8" w:rsidRDefault="00B81C1B">
      <w:pPr>
        <w:tabs>
          <w:tab w:val="left" w:pos="4320"/>
          <w:tab w:val="left" w:pos="8640"/>
        </w:tabs>
        <w:jc w:val="center"/>
        <w:rPr>
          <w:rFonts w:cs="Calibri"/>
          <w:b/>
          <w:sz w:val="24"/>
        </w:rPr>
      </w:pPr>
    </w:p>
    <w:p w:rsidR="001B11CC" w:rsidRPr="00AA38E8" w:rsidRDefault="001B11CC">
      <w:pPr>
        <w:tabs>
          <w:tab w:val="left" w:pos="4320"/>
          <w:tab w:val="left" w:pos="8640"/>
        </w:tabs>
        <w:jc w:val="center"/>
        <w:rPr>
          <w:rFonts w:cs="Calibri"/>
          <w:b/>
          <w:sz w:val="24"/>
        </w:rPr>
      </w:pPr>
    </w:p>
    <w:p w:rsidR="00B81C1B" w:rsidRPr="00AA38E8" w:rsidRDefault="002C742E">
      <w:pPr>
        <w:tabs>
          <w:tab w:val="left" w:pos="4320"/>
          <w:tab w:val="left" w:pos="8640"/>
        </w:tabs>
        <w:jc w:val="center"/>
        <w:rPr>
          <w:rFonts w:cs="Calibri"/>
          <w:b/>
          <w:sz w:val="24"/>
        </w:rPr>
      </w:pPr>
      <w:r>
        <w:rPr>
          <w:rFonts w:cs="Calibri"/>
          <w:b/>
          <w:sz w:val="24"/>
        </w:rPr>
        <w:t>Module Design Document</w:t>
      </w:r>
    </w:p>
    <w:p w:rsidR="00B11BE8" w:rsidRPr="00AA38E8" w:rsidRDefault="00B11BE8">
      <w:pPr>
        <w:tabs>
          <w:tab w:val="left" w:pos="4320"/>
          <w:tab w:val="left" w:pos="8640"/>
        </w:tabs>
        <w:jc w:val="center"/>
        <w:rPr>
          <w:rFonts w:cs="Calibri"/>
          <w:b/>
          <w:sz w:val="24"/>
        </w:rPr>
      </w:pPr>
      <w:r w:rsidRPr="00AA38E8">
        <w:rPr>
          <w:rFonts w:cs="Calibri"/>
          <w:b/>
          <w:sz w:val="24"/>
        </w:rPr>
        <w:t>For</w:t>
      </w:r>
    </w:p>
    <w:p w:rsidR="00B81C1B" w:rsidRPr="00AA38E8" w:rsidRDefault="002E2C87">
      <w:pPr>
        <w:tabs>
          <w:tab w:val="left" w:pos="4320"/>
          <w:tab w:val="left" w:pos="8640"/>
        </w:tabs>
        <w:jc w:val="center"/>
        <w:rPr>
          <w:rFonts w:cs="Calibri"/>
          <w:b/>
          <w:sz w:val="24"/>
        </w:rPr>
      </w:pPr>
      <w:r>
        <w:rPr>
          <w:rFonts w:cs="Calibri"/>
          <w:b/>
          <w:sz w:val="24"/>
        </w:rPr>
        <w:t>‘</w:t>
      </w:r>
      <w:proofErr w:type="spellStart"/>
      <w:r w:rsidR="000945E7" w:rsidRPr="000945E7">
        <w:rPr>
          <w:rFonts w:cs="Calibri"/>
          <w:b/>
          <w:sz w:val="24"/>
        </w:rPr>
        <w:t>PolarityCfg</w:t>
      </w:r>
      <w:proofErr w:type="spellEnd"/>
      <w:r w:rsidR="009852C4">
        <w:rPr>
          <w:rFonts w:cs="Calibri"/>
          <w:b/>
          <w:sz w:val="24"/>
        </w:rPr>
        <w:t>’</w:t>
      </w:r>
    </w:p>
    <w:p w:rsidR="00B81C1B" w:rsidRPr="00AA38E8" w:rsidRDefault="00B81C1B">
      <w:pPr>
        <w:tabs>
          <w:tab w:val="left" w:pos="4320"/>
          <w:tab w:val="left" w:pos="8640"/>
        </w:tabs>
        <w:jc w:val="center"/>
        <w:rPr>
          <w:rFonts w:cs="Calibri"/>
          <w:b/>
          <w:sz w:val="24"/>
        </w:rPr>
      </w:pPr>
    </w:p>
    <w:p w:rsidR="00B81C1B" w:rsidRPr="00AA38E8" w:rsidRDefault="00B81C1B">
      <w:pPr>
        <w:tabs>
          <w:tab w:val="left" w:pos="4320"/>
          <w:tab w:val="left" w:pos="8640"/>
        </w:tabs>
        <w:jc w:val="center"/>
        <w:rPr>
          <w:rFonts w:cs="Calibri"/>
          <w:b/>
          <w:sz w:val="24"/>
        </w:rPr>
      </w:pPr>
    </w:p>
    <w:p w:rsidR="00B81C1B" w:rsidRPr="00AA38E8" w:rsidRDefault="00B81C1B">
      <w:pPr>
        <w:tabs>
          <w:tab w:val="left" w:pos="4320"/>
          <w:tab w:val="left" w:pos="8640"/>
        </w:tabs>
        <w:jc w:val="center"/>
        <w:rPr>
          <w:rFonts w:cs="Calibri"/>
          <w:b/>
          <w:sz w:val="24"/>
        </w:rPr>
      </w:pPr>
    </w:p>
    <w:p w:rsidR="00B81C1B" w:rsidRPr="00AA38E8" w:rsidRDefault="00B81C1B">
      <w:pPr>
        <w:tabs>
          <w:tab w:val="left" w:pos="4320"/>
          <w:tab w:val="left" w:pos="8640"/>
        </w:tabs>
        <w:jc w:val="center"/>
        <w:rPr>
          <w:rFonts w:cs="Calibri"/>
          <w:b/>
          <w:sz w:val="24"/>
        </w:rPr>
      </w:pPr>
    </w:p>
    <w:p w:rsidR="00B81C1B" w:rsidRPr="00AA38E8" w:rsidRDefault="00B81C1B">
      <w:pPr>
        <w:tabs>
          <w:tab w:val="left" w:pos="4320"/>
          <w:tab w:val="left" w:pos="8640"/>
        </w:tabs>
        <w:jc w:val="center"/>
        <w:rPr>
          <w:rFonts w:cs="Calibri"/>
          <w:b/>
          <w:sz w:val="24"/>
        </w:rPr>
      </w:pPr>
    </w:p>
    <w:p w:rsidR="00B81C1B" w:rsidRPr="00AA38E8" w:rsidRDefault="00B81C1B">
      <w:pPr>
        <w:tabs>
          <w:tab w:val="left" w:pos="4320"/>
          <w:tab w:val="left" w:pos="8640"/>
        </w:tabs>
        <w:jc w:val="center"/>
        <w:rPr>
          <w:rFonts w:cs="Calibri"/>
          <w:b/>
          <w:sz w:val="24"/>
        </w:rPr>
      </w:pPr>
    </w:p>
    <w:p w:rsidR="00B81C1B" w:rsidRPr="00AA38E8" w:rsidRDefault="00B81C1B">
      <w:pPr>
        <w:tabs>
          <w:tab w:val="left" w:pos="4320"/>
          <w:tab w:val="left" w:pos="8640"/>
        </w:tabs>
        <w:jc w:val="center"/>
        <w:rPr>
          <w:rFonts w:cs="Calibri"/>
          <w:b/>
          <w:sz w:val="24"/>
        </w:rPr>
      </w:pPr>
    </w:p>
    <w:p w:rsidR="00B81C1B" w:rsidRPr="00AA38E8" w:rsidRDefault="00B81C1B">
      <w:pPr>
        <w:tabs>
          <w:tab w:val="left" w:pos="4320"/>
          <w:tab w:val="left" w:pos="8640"/>
        </w:tabs>
        <w:jc w:val="center"/>
        <w:rPr>
          <w:rFonts w:cs="Calibri"/>
          <w:b/>
          <w:sz w:val="24"/>
        </w:rPr>
      </w:pPr>
    </w:p>
    <w:p w:rsidR="00B81C1B" w:rsidRPr="00AA38E8" w:rsidRDefault="00B81C1B">
      <w:pPr>
        <w:tabs>
          <w:tab w:val="left" w:pos="4320"/>
          <w:tab w:val="left" w:pos="8640"/>
        </w:tabs>
        <w:jc w:val="center"/>
        <w:rPr>
          <w:rFonts w:cs="Calibri"/>
          <w:b/>
          <w:sz w:val="24"/>
        </w:rPr>
      </w:pPr>
    </w:p>
    <w:p w:rsidR="00B81C1B" w:rsidRPr="00AA38E8" w:rsidRDefault="00B81C1B">
      <w:pPr>
        <w:tabs>
          <w:tab w:val="left" w:pos="4320"/>
          <w:tab w:val="left" w:pos="8640"/>
        </w:tabs>
        <w:jc w:val="center"/>
        <w:rPr>
          <w:rFonts w:cs="Calibri"/>
          <w:b/>
          <w:sz w:val="24"/>
        </w:rPr>
      </w:pPr>
    </w:p>
    <w:p w:rsidR="00B81C1B" w:rsidRPr="00AA38E8" w:rsidRDefault="00B81C1B">
      <w:pPr>
        <w:tabs>
          <w:tab w:val="left" w:pos="4320"/>
          <w:tab w:val="left" w:pos="8640"/>
        </w:tabs>
        <w:jc w:val="center"/>
        <w:rPr>
          <w:rFonts w:cs="Calibri"/>
          <w:b/>
          <w:sz w:val="24"/>
        </w:rPr>
      </w:pPr>
    </w:p>
    <w:p w:rsidR="00B81C1B" w:rsidRPr="00AA38E8" w:rsidRDefault="00B81C1B">
      <w:pPr>
        <w:tabs>
          <w:tab w:val="left" w:pos="4320"/>
          <w:tab w:val="left" w:pos="8640"/>
        </w:tabs>
        <w:jc w:val="center"/>
        <w:rPr>
          <w:rFonts w:cs="Calibri"/>
          <w:b/>
          <w:sz w:val="24"/>
        </w:rPr>
      </w:pPr>
    </w:p>
    <w:p w:rsidR="00B81C1B" w:rsidRPr="00AA38E8" w:rsidRDefault="00B81C1B">
      <w:pPr>
        <w:tabs>
          <w:tab w:val="left" w:pos="4320"/>
          <w:tab w:val="left" w:pos="8640"/>
        </w:tabs>
        <w:jc w:val="center"/>
        <w:rPr>
          <w:rFonts w:cs="Calibri"/>
          <w:b/>
          <w:sz w:val="24"/>
        </w:rPr>
      </w:pPr>
    </w:p>
    <w:p w:rsidR="00B81C1B" w:rsidRPr="00AA38E8" w:rsidRDefault="00B81C1B">
      <w:pPr>
        <w:tabs>
          <w:tab w:val="left" w:pos="4320"/>
          <w:tab w:val="left" w:pos="8640"/>
        </w:tabs>
        <w:jc w:val="center"/>
        <w:rPr>
          <w:rFonts w:cs="Calibri"/>
          <w:b/>
          <w:sz w:val="24"/>
        </w:rPr>
      </w:pPr>
      <w:r w:rsidRPr="00AA38E8">
        <w:rPr>
          <w:rFonts w:cs="Calibri"/>
          <w:b/>
          <w:sz w:val="24"/>
        </w:rPr>
        <w:t xml:space="preserve">VERSION: </w:t>
      </w:r>
      <w:ins w:id="0" w:author="Shawn Penning" w:date="2017-07-07T11:15:00Z">
        <w:r w:rsidR="00273C3C">
          <w:rPr>
            <w:rFonts w:cs="Calibri"/>
            <w:b/>
            <w:sz w:val="24"/>
          </w:rPr>
          <w:t>3</w:t>
        </w:r>
      </w:ins>
      <w:del w:id="1" w:author="Shawn Penning" w:date="2017-07-07T11:15:00Z">
        <w:r w:rsidR="002C4E7D" w:rsidDel="00C4044F">
          <w:rPr>
            <w:rFonts w:cs="Calibri"/>
            <w:b/>
            <w:sz w:val="24"/>
          </w:rPr>
          <w:delText>1</w:delText>
        </w:r>
      </w:del>
      <w:r w:rsidR="002C4E7D">
        <w:rPr>
          <w:rFonts w:cs="Calibri"/>
          <w:b/>
          <w:sz w:val="24"/>
        </w:rPr>
        <w:t>.</w:t>
      </w:r>
      <w:r w:rsidR="005C01FD">
        <w:rPr>
          <w:rFonts w:cs="Calibri"/>
          <w:b/>
          <w:sz w:val="24"/>
        </w:rPr>
        <w:t>0</w:t>
      </w:r>
    </w:p>
    <w:p w:rsidR="00B81C1B" w:rsidRPr="00AA38E8" w:rsidRDefault="00B81C1B">
      <w:pPr>
        <w:tabs>
          <w:tab w:val="left" w:pos="4320"/>
          <w:tab w:val="left" w:pos="8640"/>
        </w:tabs>
        <w:jc w:val="center"/>
        <w:rPr>
          <w:rFonts w:cs="Calibri"/>
          <w:b/>
          <w:sz w:val="23"/>
        </w:rPr>
      </w:pPr>
      <w:r w:rsidRPr="00AA38E8">
        <w:rPr>
          <w:rFonts w:cs="Calibri"/>
          <w:b/>
          <w:sz w:val="24"/>
        </w:rPr>
        <w:t xml:space="preserve">DATE: </w:t>
      </w:r>
      <w:del w:id="2" w:author="Shawn Penning" w:date="2017-07-07T11:15:00Z">
        <w:r w:rsidR="005E0CBB" w:rsidDel="00C4044F">
          <w:rPr>
            <w:rFonts w:cs="Calibri"/>
            <w:b/>
            <w:sz w:val="24"/>
          </w:rPr>
          <w:delText>26</w:delText>
        </w:r>
        <w:r w:rsidR="002E2C87" w:rsidRPr="00AA38E8" w:rsidDel="00C4044F">
          <w:rPr>
            <w:rFonts w:cs="Calibri"/>
            <w:b/>
            <w:sz w:val="24"/>
          </w:rPr>
          <w:delText>-</w:delText>
        </w:r>
        <w:r w:rsidR="000945E7" w:rsidDel="00C4044F">
          <w:rPr>
            <w:rFonts w:cs="Calibri"/>
            <w:b/>
            <w:sz w:val="24"/>
          </w:rPr>
          <w:delText>May</w:delText>
        </w:r>
      </w:del>
      <w:ins w:id="3" w:author="Shawn Penning" w:date="2017-07-07T11:15:00Z">
        <w:r w:rsidR="00C4044F">
          <w:rPr>
            <w:rFonts w:cs="Calibri"/>
            <w:b/>
            <w:sz w:val="24"/>
          </w:rPr>
          <w:t>07-Jul</w:t>
        </w:r>
      </w:ins>
      <w:r w:rsidR="002E2C87">
        <w:rPr>
          <w:rFonts w:cs="Calibri"/>
          <w:b/>
          <w:sz w:val="24"/>
        </w:rPr>
        <w:t>-201</w:t>
      </w:r>
      <w:ins w:id="4" w:author="Shawn Penning" w:date="2017-07-07T11:15:00Z">
        <w:r w:rsidR="00C4044F">
          <w:rPr>
            <w:rFonts w:cs="Calibri"/>
            <w:b/>
            <w:sz w:val="24"/>
          </w:rPr>
          <w:t>7</w:t>
        </w:r>
      </w:ins>
      <w:del w:id="5" w:author="Shawn Penning" w:date="2017-07-07T11:15:00Z">
        <w:r w:rsidR="002E2C87" w:rsidDel="00C4044F">
          <w:rPr>
            <w:rFonts w:cs="Calibri"/>
            <w:b/>
            <w:sz w:val="24"/>
          </w:rPr>
          <w:delText>5</w:delText>
        </w:r>
      </w:del>
    </w:p>
    <w:p w:rsidR="00B81C1B" w:rsidRPr="00AA38E8" w:rsidRDefault="00B81C1B">
      <w:pPr>
        <w:tabs>
          <w:tab w:val="left" w:pos="4320"/>
          <w:tab w:val="left" w:pos="8640"/>
        </w:tabs>
        <w:jc w:val="center"/>
        <w:rPr>
          <w:rFonts w:cs="Calibri"/>
          <w:b/>
          <w:sz w:val="24"/>
        </w:rPr>
      </w:pPr>
    </w:p>
    <w:p w:rsidR="00B81C1B" w:rsidRPr="00AA38E8" w:rsidRDefault="00B81C1B">
      <w:pPr>
        <w:tabs>
          <w:tab w:val="left" w:pos="4320"/>
          <w:tab w:val="left" w:pos="8640"/>
        </w:tabs>
        <w:jc w:val="center"/>
        <w:rPr>
          <w:rFonts w:cs="Calibri"/>
          <w:b/>
          <w:sz w:val="24"/>
        </w:rPr>
      </w:pPr>
    </w:p>
    <w:p w:rsidR="00B81C1B" w:rsidRPr="00AA38E8" w:rsidRDefault="00B81C1B">
      <w:pPr>
        <w:tabs>
          <w:tab w:val="left" w:pos="4320"/>
          <w:tab w:val="left" w:pos="8640"/>
        </w:tabs>
        <w:jc w:val="center"/>
        <w:rPr>
          <w:rFonts w:cs="Calibri"/>
          <w:b/>
          <w:sz w:val="24"/>
        </w:rPr>
      </w:pPr>
    </w:p>
    <w:p w:rsidR="00B81C1B" w:rsidRPr="00AA38E8" w:rsidRDefault="00B81C1B">
      <w:pPr>
        <w:tabs>
          <w:tab w:val="left" w:pos="4320"/>
          <w:tab w:val="left" w:pos="8640"/>
        </w:tabs>
        <w:jc w:val="center"/>
        <w:rPr>
          <w:rFonts w:cs="Calibri"/>
          <w:b/>
          <w:sz w:val="24"/>
        </w:rPr>
      </w:pPr>
    </w:p>
    <w:p w:rsidR="00B81C1B" w:rsidRPr="00AA38E8" w:rsidRDefault="00B81C1B">
      <w:pPr>
        <w:tabs>
          <w:tab w:val="left" w:pos="4320"/>
          <w:tab w:val="left" w:pos="8640"/>
        </w:tabs>
        <w:jc w:val="center"/>
        <w:rPr>
          <w:rFonts w:cs="Calibri"/>
          <w:b/>
          <w:sz w:val="24"/>
        </w:rPr>
      </w:pPr>
    </w:p>
    <w:p w:rsidR="00B81C1B" w:rsidRPr="00AA38E8" w:rsidRDefault="00B81C1B">
      <w:pPr>
        <w:tabs>
          <w:tab w:val="left" w:pos="4320"/>
          <w:tab w:val="left" w:pos="8640"/>
        </w:tabs>
        <w:jc w:val="center"/>
        <w:rPr>
          <w:rFonts w:cs="Calibri"/>
          <w:b/>
          <w:sz w:val="24"/>
        </w:rPr>
      </w:pPr>
    </w:p>
    <w:p w:rsidR="00B81C1B" w:rsidRPr="00AA38E8" w:rsidRDefault="00B81C1B">
      <w:pPr>
        <w:tabs>
          <w:tab w:val="left" w:pos="4320"/>
          <w:tab w:val="left" w:pos="8640"/>
        </w:tabs>
        <w:jc w:val="center"/>
        <w:rPr>
          <w:rFonts w:cs="Calibri"/>
          <w:b/>
          <w:sz w:val="24"/>
        </w:rPr>
      </w:pPr>
    </w:p>
    <w:p w:rsidR="00B81C1B" w:rsidRPr="00AA38E8" w:rsidRDefault="00B81C1B">
      <w:pPr>
        <w:tabs>
          <w:tab w:val="left" w:pos="4320"/>
          <w:tab w:val="left" w:pos="8640"/>
        </w:tabs>
        <w:jc w:val="center"/>
        <w:rPr>
          <w:rFonts w:cs="Calibri"/>
          <w:b/>
          <w:sz w:val="24"/>
        </w:rPr>
      </w:pPr>
      <w:r w:rsidRPr="00AA38E8">
        <w:rPr>
          <w:rFonts w:cs="Calibri"/>
          <w:b/>
          <w:sz w:val="24"/>
        </w:rPr>
        <w:t xml:space="preserve">Prepared By: </w:t>
      </w:r>
    </w:p>
    <w:p w:rsidR="00891F29" w:rsidRPr="00AA38E8" w:rsidRDefault="005C01FD" w:rsidP="00891F29">
      <w:pPr>
        <w:tabs>
          <w:tab w:val="left" w:pos="4320"/>
          <w:tab w:val="left" w:pos="8640"/>
        </w:tabs>
        <w:jc w:val="center"/>
        <w:rPr>
          <w:rFonts w:cs="Calibri"/>
          <w:b/>
          <w:sz w:val="24"/>
        </w:rPr>
      </w:pPr>
      <w:del w:id="6" w:author="Shawn Penning" w:date="2017-07-07T11:16:00Z">
        <w:r w:rsidDel="00C4044F">
          <w:rPr>
            <w:rFonts w:cs="Calibri"/>
            <w:b/>
            <w:sz w:val="24"/>
          </w:rPr>
          <w:delText>Sankardu Varadapureddi</w:delText>
        </w:r>
      </w:del>
      <w:ins w:id="7" w:author="Shawn Penning" w:date="2017-07-07T11:16:00Z">
        <w:r w:rsidR="00C4044F">
          <w:rPr>
            <w:rFonts w:cs="Calibri"/>
            <w:b/>
            <w:sz w:val="24"/>
          </w:rPr>
          <w:t>Shawn Penning</w:t>
        </w:r>
      </w:ins>
      <w:r w:rsidR="00891F29" w:rsidRPr="00AA38E8">
        <w:rPr>
          <w:rFonts w:cs="Calibri"/>
          <w:b/>
          <w:sz w:val="24"/>
        </w:rPr>
        <w:t>,</w:t>
      </w:r>
    </w:p>
    <w:p w:rsidR="00A365F0" w:rsidRPr="00AA38E8" w:rsidRDefault="00A365F0" w:rsidP="00891F29">
      <w:pPr>
        <w:tabs>
          <w:tab w:val="left" w:pos="4320"/>
          <w:tab w:val="left" w:pos="8640"/>
        </w:tabs>
        <w:jc w:val="center"/>
        <w:rPr>
          <w:rFonts w:cs="Calibri"/>
          <w:b/>
          <w:sz w:val="24"/>
        </w:rPr>
      </w:pPr>
      <w:r w:rsidRPr="00AA38E8">
        <w:rPr>
          <w:rFonts w:cs="Calibri"/>
          <w:b/>
          <w:sz w:val="24"/>
        </w:rPr>
        <w:t>Nexteer Automotive,</w:t>
      </w:r>
    </w:p>
    <w:p w:rsidR="00A365F0" w:rsidRPr="00AA38E8" w:rsidRDefault="00EA128E" w:rsidP="00891F29">
      <w:pPr>
        <w:tabs>
          <w:tab w:val="left" w:pos="4320"/>
          <w:tab w:val="left" w:pos="8640"/>
        </w:tabs>
        <w:jc w:val="center"/>
        <w:rPr>
          <w:rFonts w:cs="Calibri"/>
          <w:b/>
          <w:sz w:val="24"/>
        </w:rPr>
      </w:pPr>
      <w:r w:rsidRPr="00AA38E8">
        <w:rPr>
          <w:rFonts w:cs="Calibri"/>
          <w:b/>
          <w:sz w:val="24"/>
        </w:rPr>
        <w:t xml:space="preserve"> Saginaw,</w:t>
      </w:r>
      <w:r w:rsidR="0071423B">
        <w:rPr>
          <w:rFonts w:cs="Calibri"/>
          <w:b/>
          <w:sz w:val="24"/>
        </w:rPr>
        <w:t xml:space="preserve"> </w:t>
      </w:r>
      <w:r w:rsidRPr="00AA38E8">
        <w:rPr>
          <w:rFonts w:cs="Calibri"/>
          <w:b/>
          <w:sz w:val="24"/>
        </w:rPr>
        <w:t>MI</w:t>
      </w:r>
      <w:r w:rsidR="00A365F0" w:rsidRPr="00AA38E8">
        <w:rPr>
          <w:rFonts w:cs="Calibri"/>
          <w:b/>
          <w:sz w:val="24"/>
        </w:rPr>
        <w:t xml:space="preserve">, </w:t>
      </w:r>
      <w:r w:rsidRPr="00AA38E8">
        <w:rPr>
          <w:rFonts w:cs="Calibri"/>
          <w:b/>
          <w:sz w:val="24"/>
        </w:rPr>
        <w:t>USA</w:t>
      </w:r>
    </w:p>
    <w:p w:rsidR="0097381A" w:rsidRPr="00AA38E8" w:rsidRDefault="00B81C1B" w:rsidP="0097381A">
      <w:pPr>
        <w:tabs>
          <w:tab w:val="left" w:pos="4320"/>
          <w:tab w:val="left" w:pos="8640"/>
        </w:tabs>
        <w:spacing w:line="240" w:lineRule="atLeast"/>
        <w:rPr>
          <w:rFonts w:cs="Calibri"/>
          <w:szCs w:val="20"/>
        </w:rPr>
      </w:pPr>
      <w:r w:rsidRPr="00AA38E8">
        <w:rPr>
          <w:rFonts w:cs="Calibri"/>
          <w:b/>
          <w:sz w:val="23"/>
        </w:rPr>
        <w:br w:type="page"/>
      </w:r>
      <w:r w:rsidR="0097381A" w:rsidRPr="00AA38E8">
        <w:rPr>
          <w:rFonts w:cs="Calibri"/>
          <w:b/>
        </w:rPr>
        <w:lastRenderedPageBreak/>
        <w:t>Location:</w:t>
      </w:r>
      <w:r w:rsidR="0097381A" w:rsidRPr="00AA38E8">
        <w:rPr>
          <w:rFonts w:cs="Calibri"/>
        </w:rPr>
        <w:t xml:space="preserve"> The official version of this document is stored in the </w:t>
      </w:r>
      <w:r w:rsidR="00347663">
        <w:rPr>
          <w:rFonts w:cs="Calibri"/>
        </w:rPr>
        <w:t>Nexteer</w:t>
      </w:r>
      <w:r w:rsidR="0097381A" w:rsidRPr="00AA38E8">
        <w:rPr>
          <w:rFonts w:cs="Calibri"/>
        </w:rPr>
        <w:t xml:space="preserve"> </w:t>
      </w:r>
      <w:r w:rsidR="00E94A04">
        <w:rPr>
          <w:rFonts w:cs="Calibri"/>
        </w:rPr>
        <w:t>Configuration Management System</w:t>
      </w:r>
      <w:r w:rsidR="0095572C">
        <w:rPr>
          <w:rFonts w:cs="Calibri"/>
        </w:rPr>
        <w:t>.</w:t>
      </w:r>
    </w:p>
    <w:p w:rsidR="00B81C1B" w:rsidRPr="00AA38E8" w:rsidRDefault="00B81C1B" w:rsidP="001B11CC">
      <w:pPr>
        <w:tabs>
          <w:tab w:val="left" w:pos="4320"/>
          <w:tab w:val="left" w:pos="8640"/>
        </w:tabs>
        <w:jc w:val="center"/>
        <w:rPr>
          <w:rFonts w:cs="Calibri"/>
        </w:rPr>
      </w:pPr>
    </w:p>
    <w:p w:rsidR="00B81C1B" w:rsidRPr="00AA38E8" w:rsidRDefault="00B81C1B">
      <w:pPr>
        <w:tabs>
          <w:tab w:val="left" w:pos="4320"/>
          <w:tab w:val="left" w:pos="8640"/>
        </w:tabs>
        <w:rPr>
          <w:rFonts w:cs="Calibri"/>
          <w:b/>
          <w:sz w:val="19"/>
        </w:rPr>
      </w:pPr>
    </w:p>
    <w:p w:rsidR="00B81C1B" w:rsidRPr="00AA38E8" w:rsidRDefault="00B81C1B">
      <w:pPr>
        <w:tabs>
          <w:tab w:val="left" w:pos="4320"/>
          <w:tab w:val="left" w:pos="8640"/>
        </w:tabs>
        <w:rPr>
          <w:rFonts w:cs="Calibri"/>
          <w:b/>
        </w:rPr>
      </w:pPr>
      <w:r w:rsidRPr="00AA38E8">
        <w:rPr>
          <w:rFonts w:cs="Calibri"/>
          <w:b/>
        </w:rPr>
        <w:t>Revision History</w:t>
      </w:r>
    </w:p>
    <w:p w:rsidR="00B81C1B" w:rsidRPr="00AA38E8" w:rsidRDefault="00B81C1B">
      <w:pPr>
        <w:tabs>
          <w:tab w:val="left" w:pos="4320"/>
          <w:tab w:val="left" w:pos="8640"/>
        </w:tabs>
        <w:rPr>
          <w:rFonts w:cs="Calibri"/>
          <w:b/>
        </w:rPr>
      </w:pPr>
    </w:p>
    <w:tbl>
      <w:tblPr>
        <w:tblW w:w="923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Change w:id="8" w:author="Shawn Penning" w:date="2017-07-07T11:12:00Z">
          <w:tblPr>
            <w:tblW w:w="80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PrChange>
      </w:tblPr>
      <w:tblGrid>
        <w:gridCol w:w="622"/>
        <w:gridCol w:w="2906"/>
        <w:gridCol w:w="2906"/>
        <w:gridCol w:w="1142"/>
        <w:gridCol w:w="1661"/>
        <w:tblGridChange w:id="9">
          <w:tblGrid>
            <w:gridCol w:w="540"/>
            <w:gridCol w:w="2520"/>
            <w:gridCol w:w="2520"/>
            <w:gridCol w:w="990"/>
            <w:gridCol w:w="1440"/>
          </w:tblGrid>
        </w:tblGridChange>
      </w:tblGrid>
      <w:tr w:rsidR="00867F58" w:rsidRPr="00AA38E8" w:rsidTr="001B2D5D">
        <w:trPr>
          <w:trHeight w:val="492"/>
        </w:trPr>
        <w:tc>
          <w:tcPr>
            <w:tcW w:w="622" w:type="dxa"/>
            <w:tcPrChange w:id="10" w:author="Shawn Penning" w:date="2017-07-07T11:12:00Z">
              <w:tcPr>
                <w:tcW w:w="540" w:type="dxa"/>
              </w:tcPr>
            </w:tcPrChange>
          </w:tcPr>
          <w:p w:rsidR="00867F58" w:rsidRPr="00AA38E8" w:rsidRDefault="00867F58" w:rsidP="001B11CC">
            <w:pPr>
              <w:jc w:val="center"/>
              <w:rPr>
                <w:rFonts w:cs="Calibri"/>
                <w:b/>
              </w:rPr>
            </w:pPr>
            <w:r w:rsidRPr="00AA38E8">
              <w:rPr>
                <w:rFonts w:cs="Calibri"/>
                <w:b/>
              </w:rPr>
              <w:t>Sl. No.</w:t>
            </w:r>
          </w:p>
        </w:tc>
        <w:tc>
          <w:tcPr>
            <w:tcW w:w="2906" w:type="dxa"/>
            <w:tcPrChange w:id="11" w:author="Shawn Penning" w:date="2017-07-07T11:12:00Z">
              <w:tcPr>
                <w:tcW w:w="2520" w:type="dxa"/>
              </w:tcPr>
            </w:tcPrChange>
          </w:tcPr>
          <w:p w:rsidR="00867F58" w:rsidRPr="00AA38E8" w:rsidRDefault="00867F58" w:rsidP="001B11CC">
            <w:pPr>
              <w:jc w:val="center"/>
              <w:rPr>
                <w:rFonts w:cs="Calibri"/>
                <w:b/>
              </w:rPr>
            </w:pPr>
            <w:r w:rsidRPr="00AA38E8">
              <w:rPr>
                <w:rFonts w:cs="Calibri"/>
                <w:b/>
              </w:rPr>
              <w:t>Description</w:t>
            </w:r>
          </w:p>
        </w:tc>
        <w:tc>
          <w:tcPr>
            <w:tcW w:w="2906" w:type="dxa"/>
            <w:tcPrChange w:id="12" w:author="Shawn Penning" w:date="2017-07-07T11:12:00Z">
              <w:tcPr>
                <w:tcW w:w="2520" w:type="dxa"/>
              </w:tcPr>
            </w:tcPrChange>
          </w:tcPr>
          <w:p w:rsidR="00867F58" w:rsidRPr="00AA38E8" w:rsidRDefault="00867F58" w:rsidP="001B11CC">
            <w:pPr>
              <w:jc w:val="center"/>
              <w:rPr>
                <w:rFonts w:cs="Calibri"/>
                <w:b/>
              </w:rPr>
            </w:pPr>
            <w:r w:rsidRPr="00AA38E8">
              <w:rPr>
                <w:rFonts w:cs="Calibri"/>
                <w:b/>
              </w:rPr>
              <w:t>Author</w:t>
            </w:r>
          </w:p>
        </w:tc>
        <w:tc>
          <w:tcPr>
            <w:tcW w:w="1142" w:type="dxa"/>
            <w:tcPrChange w:id="13" w:author="Shawn Penning" w:date="2017-07-07T11:12:00Z">
              <w:tcPr>
                <w:tcW w:w="990" w:type="dxa"/>
              </w:tcPr>
            </w:tcPrChange>
          </w:tcPr>
          <w:p w:rsidR="00867F58" w:rsidRPr="00AA38E8" w:rsidRDefault="00867F58" w:rsidP="001B11CC">
            <w:pPr>
              <w:jc w:val="center"/>
              <w:rPr>
                <w:rFonts w:cs="Calibri"/>
                <w:b/>
              </w:rPr>
            </w:pPr>
            <w:r w:rsidRPr="00AA38E8">
              <w:rPr>
                <w:rFonts w:cs="Calibri"/>
                <w:b/>
              </w:rPr>
              <w:t>Version</w:t>
            </w:r>
          </w:p>
        </w:tc>
        <w:tc>
          <w:tcPr>
            <w:tcW w:w="1661" w:type="dxa"/>
            <w:tcPrChange w:id="14" w:author="Shawn Penning" w:date="2017-07-07T11:12:00Z">
              <w:tcPr>
                <w:tcW w:w="1440" w:type="dxa"/>
              </w:tcPr>
            </w:tcPrChange>
          </w:tcPr>
          <w:p w:rsidR="00867F58" w:rsidRPr="00AA38E8" w:rsidRDefault="00867F58" w:rsidP="001B11CC">
            <w:pPr>
              <w:jc w:val="center"/>
              <w:rPr>
                <w:rFonts w:cs="Calibri"/>
                <w:b/>
              </w:rPr>
            </w:pPr>
            <w:r w:rsidRPr="00AA38E8">
              <w:rPr>
                <w:rFonts w:cs="Calibri"/>
                <w:b/>
              </w:rPr>
              <w:t>Date</w:t>
            </w:r>
          </w:p>
        </w:tc>
      </w:tr>
      <w:tr w:rsidR="00867F58" w:rsidRPr="00AA38E8" w:rsidTr="001B2D5D">
        <w:trPr>
          <w:trHeight w:val="246"/>
        </w:trPr>
        <w:tc>
          <w:tcPr>
            <w:tcW w:w="622" w:type="dxa"/>
            <w:tcPrChange w:id="15" w:author="Shawn Penning" w:date="2017-07-07T11:12:00Z">
              <w:tcPr>
                <w:tcW w:w="540" w:type="dxa"/>
              </w:tcPr>
            </w:tcPrChange>
          </w:tcPr>
          <w:p w:rsidR="00867F58" w:rsidRPr="00AA38E8" w:rsidRDefault="00867F58" w:rsidP="005026D8">
            <w:pPr>
              <w:rPr>
                <w:rFonts w:cs="Calibri"/>
              </w:rPr>
            </w:pPr>
            <w:r>
              <w:rPr>
                <w:rFonts w:cs="Calibri"/>
              </w:rPr>
              <w:t>1</w:t>
            </w:r>
          </w:p>
        </w:tc>
        <w:tc>
          <w:tcPr>
            <w:tcW w:w="2906" w:type="dxa"/>
            <w:tcPrChange w:id="16" w:author="Shawn Penning" w:date="2017-07-07T11:12:00Z">
              <w:tcPr>
                <w:tcW w:w="2520" w:type="dxa"/>
              </w:tcPr>
            </w:tcPrChange>
          </w:tcPr>
          <w:p w:rsidR="00867F58" w:rsidRPr="00AA38E8" w:rsidRDefault="00867F58" w:rsidP="005026D8">
            <w:pPr>
              <w:rPr>
                <w:rFonts w:cs="Calibri"/>
              </w:rPr>
            </w:pPr>
            <w:r>
              <w:rPr>
                <w:rFonts w:cs="Calibri"/>
              </w:rPr>
              <w:t>Initial Version</w:t>
            </w:r>
          </w:p>
        </w:tc>
        <w:tc>
          <w:tcPr>
            <w:tcW w:w="2906" w:type="dxa"/>
            <w:tcPrChange w:id="17" w:author="Shawn Penning" w:date="2017-07-07T11:12:00Z">
              <w:tcPr>
                <w:tcW w:w="2520" w:type="dxa"/>
              </w:tcPr>
            </w:tcPrChange>
          </w:tcPr>
          <w:p w:rsidR="00867F58" w:rsidRPr="00AA38E8" w:rsidRDefault="00867F58" w:rsidP="005026D8">
            <w:pPr>
              <w:rPr>
                <w:rFonts w:cs="Calibri"/>
              </w:rPr>
            </w:pPr>
            <w:proofErr w:type="spellStart"/>
            <w:r>
              <w:t>Sankardu</w:t>
            </w:r>
            <w:proofErr w:type="spellEnd"/>
            <w:r>
              <w:t xml:space="preserve"> </w:t>
            </w:r>
            <w:proofErr w:type="spellStart"/>
            <w:r>
              <w:t>Varadapureddi</w:t>
            </w:r>
            <w:proofErr w:type="spellEnd"/>
          </w:p>
        </w:tc>
        <w:tc>
          <w:tcPr>
            <w:tcW w:w="1142" w:type="dxa"/>
            <w:tcPrChange w:id="18" w:author="Shawn Penning" w:date="2017-07-07T11:12:00Z">
              <w:tcPr>
                <w:tcW w:w="990" w:type="dxa"/>
              </w:tcPr>
            </w:tcPrChange>
          </w:tcPr>
          <w:p w:rsidR="00867F58" w:rsidRPr="00AA38E8" w:rsidRDefault="00867F58" w:rsidP="005026D8">
            <w:pPr>
              <w:rPr>
                <w:rFonts w:cs="Calibri"/>
              </w:rPr>
            </w:pPr>
            <w:r>
              <w:rPr>
                <w:rFonts w:cs="Calibri"/>
              </w:rPr>
              <w:t>1.0</w:t>
            </w:r>
          </w:p>
        </w:tc>
        <w:tc>
          <w:tcPr>
            <w:tcW w:w="1661" w:type="dxa"/>
            <w:tcPrChange w:id="19" w:author="Shawn Penning" w:date="2017-07-07T11:12:00Z">
              <w:tcPr>
                <w:tcW w:w="1440" w:type="dxa"/>
              </w:tcPr>
            </w:tcPrChange>
          </w:tcPr>
          <w:p w:rsidR="00867F58" w:rsidRPr="00AA38E8" w:rsidRDefault="005E0CBB" w:rsidP="000945E7">
            <w:pPr>
              <w:rPr>
                <w:rFonts w:cs="Calibri"/>
              </w:rPr>
            </w:pPr>
            <w:r>
              <w:rPr>
                <w:rFonts w:cs="Calibri"/>
              </w:rPr>
              <w:t>26</w:t>
            </w:r>
            <w:r w:rsidR="00867F58">
              <w:rPr>
                <w:rFonts w:cs="Calibri"/>
              </w:rPr>
              <w:t>-</w:t>
            </w:r>
            <w:r w:rsidR="000945E7">
              <w:rPr>
                <w:rFonts w:cs="Calibri"/>
              </w:rPr>
              <w:t>May</w:t>
            </w:r>
            <w:r w:rsidR="00867F58">
              <w:rPr>
                <w:rFonts w:cs="Calibri"/>
              </w:rPr>
              <w:t>-2015</w:t>
            </w:r>
          </w:p>
        </w:tc>
      </w:tr>
      <w:tr w:rsidR="00867F58" w:rsidRPr="00AA38E8" w:rsidTr="001B2D5D">
        <w:trPr>
          <w:trHeight w:val="754"/>
        </w:trPr>
        <w:tc>
          <w:tcPr>
            <w:tcW w:w="622" w:type="dxa"/>
            <w:tcPrChange w:id="20" w:author="Shawn Penning" w:date="2017-07-07T11:12:00Z">
              <w:tcPr>
                <w:tcW w:w="540" w:type="dxa"/>
              </w:tcPr>
            </w:tcPrChange>
          </w:tcPr>
          <w:p w:rsidR="00867F58" w:rsidRPr="00AA38E8" w:rsidRDefault="00F45B01">
            <w:pPr>
              <w:rPr>
                <w:rFonts w:cs="Calibri"/>
              </w:rPr>
            </w:pPr>
            <w:ins w:id="21" w:author="Shawn Penning" w:date="2017-07-07T10:12:00Z">
              <w:r>
                <w:rPr>
                  <w:rFonts w:cs="Calibri"/>
                </w:rPr>
                <w:t>3</w:t>
              </w:r>
            </w:ins>
          </w:p>
        </w:tc>
        <w:tc>
          <w:tcPr>
            <w:tcW w:w="2906" w:type="dxa"/>
            <w:tcPrChange w:id="22" w:author="Shawn Penning" w:date="2017-07-07T11:12:00Z">
              <w:tcPr>
                <w:tcW w:w="2520" w:type="dxa"/>
              </w:tcPr>
            </w:tcPrChange>
          </w:tcPr>
          <w:p w:rsidR="00867F58" w:rsidRPr="00AA38E8" w:rsidRDefault="00CA780E" w:rsidP="00AF082D">
            <w:pPr>
              <w:rPr>
                <w:rFonts w:cs="Calibri"/>
              </w:rPr>
            </w:pPr>
            <w:ins w:id="23" w:author="Shawn Penning" w:date="2017-07-07T10:12:00Z">
              <w:r>
                <w:rPr>
                  <w:rFonts w:cs="Calibri"/>
                </w:rPr>
                <w:t>Corrections to Name and Graphic</w:t>
              </w:r>
            </w:ins>
            <w:ins w:id="24" w:author="Shawn Penning" w:date="2017-07-07T11:11:00Z">
              <w:r w:rsidR="00A46875">
                <w:rPr>
                  <w:rFonts w:cs="Calibri"/>
                </w:rPr>
                <w:t xml:space="preserve">, Update </w:t>
              </w:r>
            </w:ins>
            <w:ins w:id="25" w:author="Shawn Penning" w:date="2017-07-07T11:12:00Z">
              <w:r w:rsidR="00A46875">
                <w:rPr>
                  <w:rFonts w:cs="Calibri"/>
                </w:rPr>
                <w:t xml:space="preserve">MDD </w:t>
              </w:r>
            </w:ins>
            <w:ins w:id="26" w:author="Shawn Penning" w:date="2017-07-07T11:11:00Z">
              <w:r w:rsidR="00A46875">
                <w:rPr>
                  <w:rFonts w:cs="Calibri"/>
                </w:rPr>
                <w:t>Layout</w:t>
              </w:r>
            </w:ins>
          </w:p>
        </w:tc>
        <w:tc>
          <w:tcPr>
            <w:tcW w:w="2906" w:type="dxa"/>
            <w:tcPrChange w:id="27" w:author="Shawn Penning" w:date="2017-07-07T11:12:00Z">
              <w:tcPr>
                <w:tcW w:w="2520" w:type="dxa"/>
              </w:tcPr>
            </w:tcPrChange>
          </w:tcPr>
          <w:p w:rsidR="00867F58" w:rsidRPr="00AA38E8" w:rsidRDefault="00CA780E">
            <w:pPr>
              <w:rPr>
                <w:rFonts w:cs="Calibri"/>
              </w:rPr>
            </w:pPr>
            <w:ins w:id="28" w:author="Shawn Penning" w:date="2017-07-07T10:12:00Z">
              <w:r>
                <w:rPr>
                  <w:rFonts w:cs="Calibri"/>
                </w:rPr>
                <w:t>Shawn Penning</w:t>
              </w:r>
            </w:ins>
          </w:p>
        </w:tc>
        <w:tc>
          <w:tcPr>
            <w:tcW w:w="1142" w:type="dxa"/>
            <w:tcPrChange w:id="29" w:author="Shawn Penning" w:date="2017-07-07T11:12:00Z">
              <w:tcPr>
                <w:tcW w:w="990" w:type="dxa"/>
              </w:tcPr>
            </w:tcPrChange>
          </w:tcPr>
          <w:p w:rsidR="00867F58" w:rsidRPr="00AA38E8" w:rsidRDefault="00273C3C">
            <w:pPr>
              <w:rPr>
                <w:rFonts w:cs="Calibri"/>
              </w:rPr>
            </w:pPr>
            <w:ins w:id="30" w:author="Shawn Penning" w:date="2017-07-07T10:12:00Z">
              <w:r>
                <w:rPr>
                  <w:rFonts w:cs="Calibri"/>
                </w:rPr>
                <w:t>3</w:t>
              </w:r>
              <w:r w:rsidR="00CA780E">
                <w:rPr>
                  <w:rFonts w:cs="Calibri"/>
                </w:rPr>
                <w:t>.0</w:t>
              </w:r>
            </w:ins>
          </w:p>
        </w:tc>
        <w:tc>
          <w:tcPr>
            <w:tcW w:w="1661" w:type="dxa"/>
            <w:tcPrChange w:id="31" w:author="Shawn Penning" w:date="2017-07-07T11:12:00Z">
              <w:tcPr>
                <w:tcW w:w="1440" w:type="dxa"/>
              </w:tcPr>
            </w:tcPrChange>
          </w:tcPr>
          <w:p w:rsidR="00867F58" w:rsidRPr="00AA38E8" w:rsidRDefault="00CA780E" w:rsidP="00C375E8">
            <w:pPr>
              <w:rPr>
                <w:rFonts w:cs="Calibri"/>
              </w:rPr>
            </w:pPr>
            <w:ins w:id="32" w:author="Shawn Penning" w:date="2017-07-07T10:12:00Z">
              <w:r>
                <w:rPr>
                  <w:rFonts w:cs="Calibri"/>
                </w:rPr>
                <w:t>07-Jul-2017</w:t>
              </w:r>
            </w:ins>
          </w:p>
        </w:tc>
      </w:tr>
      <w:tr w:rsidR="00867F58" w:rsidRPr="00AA38E8" w:rsidTr="001B2D5D">
        <w:trPr>
          <w:trHeight w:val="246"/>
        </w:trPr>
        <w:tc>
          <w:tcPr>
            <w:tcW w:w="622" w:type="dxa"/>
            <w:tcPrChange w:id="33" w:author="Shawn Penning" w:date="2017-07-07T11:12:00Z">
              <w:tcPr>
                <w:tcW w:w="540" w:type="dxa"/>
              </w:tcPr>
            </w:tcPrChange>
          </w:tcPr>
          <w:p w:rsidR="00867F58" w:rsidRDefault="00867F58">
            <w:pPr>
              <w:rPr>
                <w:rFonts w:cs="Calibri"/>
              </w:rPr>
            </w:pPr>
          </w:p>
        </w:tc>
        <w:tc>
          <w:tcPr>
            <w:tcW w:w="2906" w:type="dxa"/>
            <w:tcPrChange w:id="34" w:author="Shawn Penning" w:date="2017-07-07T11:12:00Z">
              <w:tcPr>
                <w:tcW w:w="2520" w:type="dxa"/>
              </w:tcPr>
            </w:tcPrChange>
          </w:tcPr>
          <w:p w:rsidR="00867F58" w:rsidRDefault="00867F58" w:rsidP="00152041"/>
        </w:tc>
        <w:tc>
          <w:tcPr>
            <w:tcW w:w="2906" w:type="dxa"/>
            <w:tcPrChange w:id="35" w:author="Shawn Penning" w:date="2017-07-07T11:12:00Z">
              <w:tcPr>
                <w:tcW w:w="2520" w:type="dxa"/>
              </w:tcPr>
            </w:tcPrChange>
          </w:tcPr>
          <w:p w:rsidR="00867F58" w:rsidRDefault="00867F58">
            <w:pPr>
              <w:rPr>
                <w:rFonts w:cs="Calibri"/>
              </w:rPr>
            </w:pPr>
          </w:p>
        </w:tc>
        <w:tc>
          <w:tcPr>
            <w:tcW w:w="1142" w:type="dxa"/>
            <w:tcPrChange w:id="36" w:author="Shawn Penning" w:date="2017-07-07T11:12:00Z">
              <w:tcPr>
                <w:tcW w:w="990" w:type="dxa"/>
              </w:tcPr>
            </w:tcPrChange>
          </w:tcPr>
          <w:p w:rsidR="00867F58" w:rsidRDefault="00867F58">
            <w:pPr>
              <w:rPr>
                <w:rFonts w:cs="Calibri"/>
              </w:rPr>
            </w:pPr>
          </w:p>
        </w:tc>
        <w:tc>
          <w:tcPr>
            <w:tcW w:w="1661" w:type="dxa"/>
            <w:tcPrChange w:id="37" w:author="Shawn Penning" w:date="2017-07-07T11:12:00Z">
              <w:tcPr>
                <w:tcW w:w="1440" w:type="dxa"/>
              </w:tcPr>
            </w:tcPrChange>
          </w:tcPr>
          <w:p w:rsidR="00867F58" w:rsidRDefault="00867F58" w:rsidP="00C375E8">
            <w:pPr>
              <w:rPr>
                <w:rFonts w:cs="Calibri"/>
              </w:rPr>
            </w:pPr>
          </w:p>
        </w:tc>
      </w:tr>
      <w:tr w:rsidR="00867F58" w:rsidRPr="00AA38E8" w:rsidTr="001B2D5D">
        <w:trPr>
          <w:trHeight w:val="246"/>
        </w:trPr>
        <w:tc>
          <w:tcPr>
            <w:tcW w:w="622" w:type="dxa"/>
            <w:tcPrChange w:id="38" w:author="Shawn Penning" w:date="2017-07-07T11:12:00Z">
              <w:tcPr>
                <w:tcW w:w="540" w:type="dxa"/>
              </w:tcPr>
            </w:tcPrChange>
          </w:tcPr>
          <w:p w:rsidR="00867F58" w:rsidRDefault="00867F58">
            <w:pPr>
              <w:rPr>
                <w:rFonts w:cs="Calibri"/>
              </w:rPr>
            </w:pPr>
          </w:p>
        </w:tc>
        <w:tc>
          <w:tcPr>
            <w:tcW w:w="2906" w:type="dxa"/>
            <w:tcPrChange w:id="39" w:author="Shawn Penning" w:date="2017-07-07T11:12:00Z">
              <w:tcPr>
                <w:tcW w:w="2520" w:type="dxa"/>
              </w:tcPr>
            </w:tcPrChange>
          </w:tcPr>
          <w:p w:rsidR="00867F58" w:rsidRDefault="00867F58" w:rsidP="00152041"/>
        </w:tc>
        <w:tc>
          <w:tcPr>
            <w:tcW w:w="2906" w:type="dxa"/>
            <w:tcPrChange w:id="40" w:author="Shawn Penning" w:date="2017-07-07T11:12:00Z">
              <w:tcPr>
                <w:tcW w:w="2520" w:type="dxa"/>
              </w:tcPr>
            </w:tcPrChange>
          </w:tcPr>
          <w:p w:rsidR="00867F58" w:rsidRDefault="00867F58">
            <w:pPr>
              <w:rPr>
                <w:rFonts w:cs="Calibri"/>
              </w:rPr>
            </w:pPr>
          </w:p>
        </w:tc>
        <w:tc>
          <w:tcPr>
            <w:tcW w:w="1142" w:type="dxa"/>
            <w:tcPrChange w:id="41" w:author="Shawn Penning" w:date="2017-07-07T11:12:00Z">
              <w:tcPr>
                <w:tcW w:w="990" w:type="dxa"/>
              </w:tcPr>
            </w:tcPrChange>
          </w:tcPr>
          <w:p w:rsidR="00867F58" w:rsidRDefault="00867F58">
            <w:pPr>
              <w:rPr>
                <w:rFonts w:cs="Calibri"/>
              </w:rPr>
            </w:pPr>
          </w:p>
        </w:tc>
        <w:tc>
          <w:tcPr>
            <w:tcW w:w="1661" w:type="dxa"/>
            <w:tcPrChange w:id="42" w:author="Shawn Penning" w:date="2017-07-07T11:12:00Z">
              <w:tcPr>
                <w:tcW w:w="1440" w:type="dxa"/>
              </w:tcPr>
            </w:tcPrChange>
          </w:tcPr>
          <w:p w:rsidR="00867F58" w:rsidRDefault="00867F58" w:rsidP="00C375E8">
            <w:pPr>
              <w:rPr>
                <w:rFonts w:cs="Calibri"/>
              </w:rPr>
            </w:pPr>
          </w:p>
        </w:tc>
      </w:tr>
      <w:tr w:rsidR="00867F58" w:rsidRPr="00AA38E8" w:rsidTr="001B2D5D">
        <w:trPr>
          <w:trHeight w:val="230"/>
        </w:trPr>
        <w:tc>
          <w:tcPr>
            <w:tcW w:w="622" w:type="dxa"/>
            <w:tcPrChange w:id="43" w:author="Shawn Penning" w:date="2017-07-07T11:12:00Z">
              <w:tcPr>
                <w:tcW w:w="540" w:type="dxa"/>
              </w:tcPr>
            </w:tcPrChange>
          </w:tcPr>
          <w:p w:rsidR="00867F58" w:rsidRDefault="00867F58">
            <w:pPr>
              <w:rPr>
                <w:rFonts w:cs="Calibri"/>
              </w:rPr>
            </w:pPr>
          </w:p>
        </w:tc>
        <w:tc>
          <w:tcPr>
            <w:tcW w:w="2906" w:type="dxa"/>
            <w:tcPrChange w:id="44" w:author="Shawn Penning" w:date="2017-07-07T11:12:00Z">
              <w:tcPr>
                <w:tcW w:w="2520" w:type="dxa"/>
              </w:tcPr>
            </w:tcPrChange>
          </w:tcPr>
          <w:p w:rsidR="00867F58" w:rsidRDefault="00867F58" w:rsidP="00152041"/>
        </w:tc>
        <w:tc>
          <w:tcPr>
            <w:tcW w:w="2906" w:type="dxa"/>
            <w:tcPrChange w:id="45" w:author="Shawn Penning" w:date="2017-07-07T11:12:00Z">
              <w:tcPr>
                <w:tcW w:w="2520" w:type="dxa"/>
              </w:tcPr>
            </w:tcPrChange>
          </w:tcPr>
          <w:p w:rsidR="00867F58" w:rsidRDefault="00867F58">
            <w:pPr>
              <w:rPr>
                <w:rFonts w:cs="Calibri"/>
              </w:rPr>
            </w:pPr>
          </w:p>
        </w:tc>
        <w:tc>
          <w:tcPr>
            <w:tcW w:w="1142" w:type="dxa"/>
            <w:tcPrChange w:id="46" w:author="Shawn Penning" w:date="2017-07-07T11:12:00Z">
              <w:tcPr>
                <w:tcW w:w="990" w:type="dxa"/>
              </w:tcPr>
            </w:tcPrChange>
          </w:tcPr>
          <w:p w:rsidR="00867F58" w:rsidRDefault="00867F58">
            <w:pPr>
              <w:rPr>
                <w:rFonts w:cs="Calibri"/>
              </w:rPr>
            </w:pPr>
          </w:p>
        </w:tc>
        <w:tc>
          <w:tcPr>
            <w:tcW w:w="1661" w:type="dxa"/>
            <w:tcPrChange w:id="47" w:author="Shawn Penning" w:date="2017-07-07T11:12:00Z">
              <w:tcPr>
                <w:tcW w:w="1440" w:type="dxa"/>
              </w:tcPr>
            </w:tcPrChange>
          </w:tcPr>
          <w:p w:rsidR="00867F58" w:rsidRDefault="00867F58" w:rsidP="00C375E8">
            <w:pPr>
              <w:rPr>
                <w:rFonts w:cs="Calibri"/>
              </w:rPr>
            </w:pPr>
          </w:p>
        </w:tc>
      </w:tr>
    </w:tbl>
    <w:p w:rsidR="00B81C1B" w:rsidRPr="00AA38E8" w:rsidRDefault="00B81C1B">
      <w:pPr>
        <w:jc w:val="center"/>
        <w:rPr>
          <w:rFonts w:cs="Calibri"/>
          <w:b/>
          <w:sz w:val="24"/>
        </w:rPr>
      </w:pPr>
      <w:bookmarkStart w:id="48" w:name="_Toc378476016"/>
      <w:bookmarkStart w:id="49" w:name="_Toc348792978"/>
      <w:bookmarkStart w:id="50" w:name="_Toc348793074"/>
      <w:bookmarkStart w:id="51" w:name="_Toc348793965"/>
      <w:bookmarkStart w:id="52" w:name="_Toc349459173"/>
      <w:bookmarkStart w:id="53" w:name="_Toc349621609"/>
    </w:p>
    <w:p w:rsidR="00891F29" w:rsidRPr="00AA38E8" w:rsidRDefault="00B81C1B" w:rsidP="00891F29">
      <w:pPr>
        <w:jc w:val="center"/>
        <w:rPr>
          <w:rFonts w:cs="Calibri"/>
          <w:b/>
          <w:sz w:val="24"/>
          <w:u w:val="single"/>
        </w:rPr>
      </w:pPr>
      <w:r w:rsidRPr="00AA38E8">
        <w:rPr>
          <w:rFonts w:cs="Calibri"/>
          <w:b/>
          <w:sz w:val="32"/>
          <w:u w:val="single"/>
        </w:rPr>
        <w:br w:type="page"/>
      </w:r>
      <w:bookmarkEnd w:id="48"/>
      <w:r w:rsidR="00891F29" w:rsidRPr="00AA38E8">
        <w:rPr>
          <w:rFonts w:cs="Calibri"/>
          <w:b/>
          <w:sz w:val="24"/>
          <w:u w:val="single"/>
        </w:rPr>
        <w:lastRenderedPageBreak/>
        <w:t>Table of Contents</w:t>
      </w:r>
    </w:p>
    <w:p w:rsidR="000E1CE0" w:rsidRDefault="009C5629">
      <w:pPr>
        <w:pStyle w:val="TOC1"/>
        <w:rPr>
          <w:ins w:id="54" w:author="Shawn Penning" w:date="2017-07-07T11:11:00Z"/>
          <w:rFonts w:asciiTheme="minorHAnsi" w:eastAsiaTheme="minorEastAsia" w:hAnsiTheme="minorHAnsi" w:cstheme="minorBidi"/>
          <w:b w:val="0"/>
          <w:caps w:val="0"/>
          <w:noProof/>
          <w:color w:val="auto"/>
          <w:sz w:val="22"/>
          <w:szCs w:val="22"/>
          <w:lang w:val="en-US"/>
        </w:rPr>
      </w:pPr>
      <w:r w:rsidRPr="00AA38E8">
        <w:rPr>
          <w:rFonts w:ascii="Calibri" w:hAnsi="Calibri" w:cs="Calibri"/>
          <w:b w:val="0"/>
          <w:caps w:val="0"/>
        </w:rPr>
        <w:fldChar w:fldCharType="begin"/>
      </w:r>
      <w:r w:rsidRPr="00AA38E8">
        <w:rPr>
          <w:rFonts w:ascii="Calibri" w:hAnsi="Calibri" w:cs="Calibri"/>
          <w:b w:val="0"/>
          <w:caps w:val="0"/>
        </w:rPr>
        <w:instrText xml:space="preserve"> TOC \o "1-2" \h \z \u </w:instrText>
      </w:r>
      <w:r w:rsidRPr="00AA38E8">
        <w:rPr>
          <w:rFonts w:ascii="Calibri" w:hAnsi="Calibri" w:cs="Calibri"/>
          <w:b w:val="0"/>
          <w:caps w:val="0"/>
        </w:rPr>
        <w:fldChar w:fldCharType="separate"/>
      </w:r>
      <w:ins w:id="55" w:author="Shawn Penning" w:date="2017-07-07T11:11:00Z">
        <w:r w:rsidR="000E1CE0" w:rsidRPr="00950746">
          <w:rPr>
            <w:rStyle w:val="Hyperlink"/>
            <w:noProof/>
          </w:rPr>
          <w:fldChar w:fldCharType="begin"/>
        </w:r>
        <w:r w:rsidR="000E1CE0" w:rsidRPr="00950746">
          <w:rPr>
            <w:rStyle w:val="Hyperlink"/>
            <w:noProof/>
          </w:rPr>
          <w:instrText xml:space="preserve"> </w:instrText>
        </w:r>
        <w:r w:rsidR="000E1CE0">
          <w:rPr>
            <w:noProof/>
          </w:rPr>
          <w:instrText>HYPERLINK \l "_Toc487189211"</w:instrText>
        </w:r>
        <w:r w:rsidR="000E1CE0" w:rsidRPr="00950746">
          <w:rPr>
            <w:rStyle w:val="Hyperlink"/>
            <w:noProof/>
          </w:rPr>
          <w:instrText xml:space="preserve"> </w:instrText>
        </w:r>
        <w:r w:rsidR="000E1CE0" w:rsidRPr="00950746">
          <w:rPr>
            <w:rStyle w:val="Hyperlink"/>
            <w:noProof/>
          </w:rPr>
          <w:fldChar w:fldCharType="separate"/>
        </w:r>
        <w:r w:rsidR="000E1CE0" w:rsidRPr="00950746">
          <w:rPr>
            <w:rStyle w:val="Hyperlink"/>
            <w:rFonts w:ascii="Calibri" w:hAnsi="Calibri" w:cs="Calibri"/>
            <w:noProof/>
          </w:rPr>
          <w:t>1</w:t>
        </w:r>
        <w:r w:rsidR="000E1CE0">
          <w:rPr>
            <w:rFonts w:asciiTheme="minorHAnsi" w:eastAsiaTheme="minorEastAsia" w:hAnsiTheme="minorHAnsi" w:cstheme="minorBidi"/>
            <w:b w:val="0"/>
            <w:caps w:val="0"/>
            <w:noProof/>
            <w:color w:val="auto"/>
            <w:sz w:val="22"/>
            <w:szCs w:val="22"/>
            <w:lang w:val="en-US"/>
          </w:rPr>
          <w:tab/>
        </w:r>
        <w:r w:rsidR="000E1CE0" w:rsidRPr="00950746">
          <w:rPr>
            <w:rStyle w:val="Hyperlink"/>
            <w:rFonts w:ascii="Calibri" w:hAnsi="Calibri" w:cs="Calibri"/>
            <w:noProof/>
          </w:rPr>
          <w:t>Polarity Configuration High-Level Description</w:t>
        </w:r>
        <w:r w:rsidR="000E1CE0">
          <w:rPr>
            <w:noProof/>
            <w:webHidden/>
          </w:rPr>
          <w:tab/>
        </w:r>
        <w:r w:rsidR="000E1CE0">
          <w:rPr>
            <w:noProof/>
            <w:webHidden/>
          </w:rPr>
          <w:fldChar w:fldCharType="begin"/>
        </w:r>
        <w:r w:rsidR="000E1CE0">
          <w:rPr>
            <w:noProof/>
            <w:webHidden/>
          </w:rPr>
          <w:instrText xml:space="preserve"> PAGEREF _Toc487189211 \h </w:instrText>
        </w:r>
      </w:ins>
      <w:r w:rsidR="000E1CE0">
        <w:rPr>
          <w:noProof/>
          <w:webHidden/>
        </w:rPr>
      </w:r>
      <w:r w:rsidR="000E1CE0">
        <w:rPr>
          <w:noProof/>
          <w:webHidden/>
        </w:rPr>
        <w:fldChar w:fldCharType="separate"/>
      </w:r>
      <w:ins w:id="56" w:author="Shawn Penning" w:date="2017-07-07T11:11:00Z">
        <w:r w:rsidR="000E1CE0">
          <w:rPr>
            <w:noProof/>
            <w:webHidden/>
          </w:rPr>
          <w:t>6</w:t>
        </w:r>
        <w:r w:rsidR="000E1CE0">
          <w:rPr>
            <w:noProof/>
            <w:webHidden/>
          </w:rPr>
          <w:fldChar w:fldCharType="end"/>
        </w:r>
        <w:r w:rsidR="000E1CE0" w:rsidRPr="00950746">
          <w:rPr>
            <w:rStyle w:val="Hyperlink"/>
            <w:noProof/>
          </w:rPr>
          <w:fldChar w:fldCharType="end"/>
        </w:r>
      </w:ins>
    </w:p>
    <w:p w:rsidR="000E1CE0" w:rsidRDefault="000E1CE0">
      <w:pPr>
        <w:pStyle w:val="TOC1"/>
        <w:rPr>
          <w:ins w:id="57" w:author="Shawn Penning" w:date="2017-07-07T11:11:00Z"/>
          <w:rFonts w:asciiTheme="minorHAnsi" w:eastAsiaTheme="minorEastAsia" w:hAnsiTheme="minorHAnsi" w:cstheme="minorBidi"/>
          <w:b w:val="0"/>
          <w:caps w:val="0"/>
          <w:noProof/>
          <w:color w:val="auto"/>
          <w:sz w:val="22"/>
          <w:szCs w:val="22"/>
          <w:lang w:val="en-US"/>
        </w:rPr>
      </w:pPr>
      <w:ins w:id="58" w:author="Shawn Penning" w:date="2017-07-07T11:11:00Z">
        <w:r w:rsidRPr="00950746">
          <w:rPr>
            <w:rStyle w:val="Hyperlink"/>
            <w:noProof/>
          </w:rPr>
          <w:fldChar w:fldCharType="begin"/>
        </w:r>
        <w:r w:rsidRPr="00950746">
          <w:rPr>
            <w:rStyle w:val="Hyperlink"/>
            <w:noProof/>
          </w:rPr>
          <w:instrText xml:space="preserve"> </w:instrText>
        </w:r>
        <w:r>
          <w:rPr>
            <w:noProof/>
          </w:rPr>
          <w:instrText>HYPERLINK \l "_Toc487189212"</w:instrText>
        </w:r>
        <w:r w:rsidRPr="00950746">
          <w:rPr>
            <w:rStyle w:val="Hyperlink"/>
            <w:noProof/>
          </w:rPr>
          <w:instrText xml:space="preserve"> </w:instrText>
        </w:r>
        <w:r w:rsidRPr="00950746">
          <w:rPr>
            <w:rStyle w:val="Hyperlink"/>
            <w:noProof/>
          </w:rPr>
          <w:fldChar w:fldCharType="separate"/>
        </w:r>
        <w:r w:rsidRPr="00950746">
          <w:rPr>
            <w:rStyle w:val="Hyperlink"/>
            <w:rFonts w:ascii="Calibri" w:hAnsi="Calibri" w:cs="Calibri"/>
            <w:noProof/>
          </w:rPr>
          <w:t>2</w:t>
        </w:r>
        <w:r>
          <w:rPr>
            <w:rFonts w:asciiTheme="minorHAnsi" w:eastAsiaTheme="minorEastAsia" w:hAnsiTheme="minorHAnsi" w:cstheme="minorBidi"/>
            <w:b w:val="0"/>
            <w:caps w:val="0"/>
            <w:noProof/>
            <w:color w:val="auto"/>
            <w:sz w:val="22"/>
            <w:szCs w:val="22"/>
            <w:lang w:val="en-US"/>
          </w:rPr>
          <w:tab/>
        </w:r>
        <w:r w:rsidRPr="00950746">
          <w:rPr>
            <w:rStyle w:val="Hyperlink"/>
            <w:rFonts w:ascii="Calibri" w:hAnsi="Calibri" w:cs="Calibri"/>
            <w:noProof/>
          </w:rPr>
          <w:t>Design details of software module</w:t>
        </w:r>
        <w:r>
          <w:rPr>
            <w:noProof/>
            <w:webHidden/>
          </w:rPr>
          <w:tab/>
        </w:r>
        <w:r>
          <w:rPr>
            <w:noProof/>
            <w:webHidden/>
          </w:rPr>
          <w:fldChar w:fldCharType="begin"/>
        </w:r>
        <w:r>
          <w:rPr>
            <w:noProof/>
            <w:webHidden/>
          </w:rPr>
          <w:instrText xml:space="preserve"> PAGEREF _Toc487189212 \h </w:instrText>
        </w:r>
      </w:ins>
      <w:r>
        <w:rPr>
          <w:noProof/>
          <w:webHidden/>
        </w:rPr>
      </w:r>
      <w:r>
        <w:rPr>
          <w:noProof/>
          <w:webHidden/>
        </w:rPr>
        <w:fldChar w:fldCharType="separate"/>
      </w:r>
      <w:ins w:id="59" w:author="Shawn Penning" w:date="2017-07-07T11:11:00Z">
        <w:r>
          <w:rPr>
            <w:noProof/>
            <w:webHidden/>
          </w:rPr>
          <w:t>7</w:t>
        </w:r>
        <w:r>
          <w:rPr>
            <w:noProof/>
            <w:webHidden/>
          </w:rPr>
          <w:fldChar w:fldCharType="end"/>
        </w:r>
        <w:r w:rsidRPr="00950746">
          <w:rPr>
            <w:rStyle w:val="Hyperlink"/>
            <w:noProof/>
          </w:rPr>
          <w:fldChar w:fldCharType="end"/>
        </w:r>
      </w:ins>
    </w:p>
    <w:p w:rsidR="000E1CE0" w:rsidRDefault="000E1CE0">
      <w:pPr>
        <w:pStyle w:val="TOC2"/>
        <w:rPr>
          <w:ins w:id="60" w:author="Shawn Penning" w:date="2017-07-07T11:11:00Z"/>
          <w:rFonts w:asciiTheme="minorHAnsi" w:eastAsiaTheme="minorEastAsia" w:hAnsiTheme="minorHAnsi" w:cstheme="minorBidi"/>
          <w:b w:val="0"/>
          <w:caps w:val="0"/>
          <w:sz w:val="22"/>
          <w:szCs w:val="22"/>
        </w:rPr>
      </w:pPr>
      <w:ins w:id="61" w:author="Shawn Penning" w:date="2017-07-07T11:11:00Z">
        <w:r w:rsidRPr="00950746">
          <w:rPr>
            <w:rStyle w:val="Hyperlink"/>
          </w:rPr>
          <w:fldChar w:fldCharType="begin"/>
        </w:r>
        <w:r w:rsidRPr="00950746">
          <w:rPr>
            <w:rStyle w:val="Hyperlink"/>
          </w:rPr>
          <w:instrText xml:space="preserve"> </w:instrText>
        </w:r>
        <w:r>
          <w:instrText>HYPERLINK \l "_Toc487189213"</w:instrText>
        </w:r>
        <w:r w:rsidRPr="00950746">
          <w:rPr>
            <w:rStyle w:val="Hyperlink"/>
          </w:rPr>
          <w:instrText xml:space="preserve"> </w:instrText>
        </w:r>
        <w:r w:rsidRPr="00950746">
          <w:rPr>
            <w:rStyle w:val="Hyperlink"/>
          </w:rPr>
          <w:fldChar w:fldCharType="separate"/>
        </w:r>
        <w:r w:rsidRPr="00950746">
          <w:rPr>
            <w:rStyle w:val="Hyperlink"/>
            <w:rFonts w:ascii="Calibri" w:hAnsi="Calibri" w:cs="Calibri"/>
          </w:rPr>
          <w:t>2.1</w:t>
        </w:r>
        <w:r>
          <w:rPr>
            <w:rFonts w:asciiTheme="minorHAnsi" w:eastAsiaTheme="minorEastAsia" w:hAnsiTheme="minorHAnsi" w:cstheme="minorBidi"/>
            <w:b w:val="0"/>
            <w:caps w:val="0"/>
            <w:sz w:val="22"/>
            <w:szCs w:val="22"/>
          </w:rPr>
          <w:tab/>
        </w:r>
        <w:r w:rsidRPr="00950746">
          <w:rPr>
            <w:rStyle w:val="Hyperlink"/>
            <w:rFonts w:ascii="Calibri" w:hAnsi="Calibri" w:cs="Calibri"/>
          </w:rPr>
          <w:t>Graphical representation of Polarity Configuration</w:t>
        </w:r>
        <w:r>
          <w:rPr>
            <w:webHidden/>
          </w:rPr>
          <w:tab/>
        </w:r>
        <w:r>
          <w:rPr>
            <w:webHidden/>
          </w:rPr>
          <w:fldChar w:fldCharType="begin"/>
        </w:r>
        <w:r>
          <w:rPr>
            <w:webHidden/>
          </w:rPr>
          <w:instrText xml:space="preserve"> PAGEREF _Toc487189213 \h </w:instrText>
        </w:r>
      </w:ins>
      <w:r>
        <w:rPr>
          <w:webHidden/>
        </w:rPr>
      </w:r>
      <w:r>
        <w:rPr>
          <w:webHidden/>
        </w:rPr>
        <w:fldChar w:fldCharType="separate"/>
      </w:r>
      <w:ins w:id="62" w:author="Shawn Penning" w:date="2017-07-07T11:11:00Z">
        <w:r>
          <w:rPr>
            <w:webHidden/>
          </w:rPr>
          <w:t>7</w:t>
        </w:r>
        <w:r>
          <w:rPr>
            <w:webHidden/>
          </w:rPr>
          <w:fldChar w:fldCharType="end"/>
        </w:r>
        <w:r w:rsidRPr="00950746">
          <w:rPr>
            <w:rStyle w:val="Hyperlink"/>
          </w:rPr>
          <w:fldChar w:fldCharType="end"/>
        </w:r>
      </w:ins>
    </w:p>
    <w:p w:rsidR="000E1CE0" w:rsidRDefault="000E1CE0">
      <w:pPr>
        <w:pStyle w:val="TOC2"/>
        <w:rPr>
          <w:ins w:id="63" w:author="Shawn Penning" w:date="2017-07-07T11:11:00Z"/>
          <w:rFonts w:asciiTheme="minorHAnsi" w:eastAsiaTheme="minorEastAsia" w:hAnsiTheme="minorHAnsi" w:cstheme="minorBidi"/>
          <w:b w:val="0"/>
          <w:caps w:val="0"/>
          <w:sz w:val="22"/>
          <w:szCs w:val="22"/>
        </w:rPr>
      </w:pPr>
      <w:ins w:id="64" w:author="Shawn Penning" w:date="2017-07-07T11:11:00Z">
        <w:r w:rsidRPr="00950746">
          <w:rPr>
            <w:rStyle w:val="Hyperlink"/>
          </w:rPr>
          <w:fldChar w:fldCharType="begin"/>
        </w:r>
        <w:r w:rsidRPr="00950746">
          <w:rPr>
            <w:rStyle w:val="Hyperlink"/>
          </w:rPr>
          <w:instrText xml:space="preserve"> </w:instrText>
        </w:r>
        <w:r>
          <w:instrText>HYPERLINK \l "_Toc487189214"</w:instrText>
        </w:r>
        <w:r w:rsidRPr="00950746">
          <w:rPr>
            <w:rStyle w:val="Hyperlink"/>
          </w:rPr>
          <w:instrText xml:space="preserve"> </w:instrText>
        </w:r>
        <w:r w:rsidRPr="00950746">
          <w:rPr>
            <w:rStyle w:val="Hyperlink"/>
          </w:rPr>
          <w:fldChar w:fldCharType="separate"/>
        </w:r>
        <w:r w:rsidRPr="00950746">
          <w:rPr>
            <w:rStyle w:val="Hyperlink"/>
            <w:rFonts w:ascii="Calibri" w:hAnsi="Calibri" w:cs="Calibri"/>
          </w:rPr>
          <w:t>2.2</w:t>
        </w:r>
        <w:r>
          <w:rPr>
            <w:rFonts w:asciiTheme="minorHAnsi" w:eastAsiaTheme="minorEastAsia" w:hAnsiTheme="minorHAnsi" w:cstheme="minorBidi"/>
            <w:b w:val="0"/>
            <w:caps w:val="0"/>
            <w:sz w:val="22"/>
            <w:szCs w:val="22"/>
          </w:rPr>
          <w:tab/>
        </w:r>
        <w:r w:rsidRPr="00950746">
          <w:rPr>
            <w:rStyle w:val="Hyperlink"/>
            <w:rFonts w:ascii="Calibri" w:hAnsi="Calibri" w:cs="Calibri"/>
          </w:rPr>
          <w:t>Data Flow Diagram</w:t>
        </w:r>
        <w:r>
          <w:rPr>
            <w:webHidden/>
          </w:rPr>
          <w:tab/>
        </w:r>
        <w:r>
          <w:rPr>
            <w:webHidden/>
          </w:rPr>
          <w:fldChar w:fldCharType="begin"/>
        </w:r>
        <w:r>
          <w:rPr>
            <w:webHidden/>
          </w:rPr>
          <w:instrText xml:space="preserve"> PAGEREF _Toc487189214 \h </w:instrText>
        </w:r>
      </w:ins>
      <w:r>
        <w:rPr>
          <w:webHidden/>
        </w:rPr>
      </w:r>
      <w:r>
        <w:rPr>
          <w:webHidden/>
        </w:rPr>
        <w:fldChar w:fldCharType="separate"/>
      </w:r>
      <w:ins w:id="65" w:author="Shawn Penning" w:date="2017-07-07T11:11:00Z">
        <w:r>
          <w:rPr>
            <w:webHidden/>
          </w:rPr>
          <w:t>7</w:t>
        </w:r>
        <w:r>
          <w:rPr>
            <w:webHidden/>
          </w:rPr>
          <w:fldChar w:fldCharType="end"/>
        </w:r>
        <w:r w:rsidRPr="00950746">
          <w:rPr>
            <w:rStyle w:val="Hyperlink"/>
          </w:rPr>
          <w:fldChar w:fldCharType="end"/>
        </w:r>
      </w:ins>
    </w:p>
    <w:p w:rsidR="000E1CE0" w:rsidRDefault="000E1CE0">
      <w:pPr>
        <w:pStyle w:val="TOC2"/>
        <w:rPr>
          <w:ins w:id="66" w:author="Shawn Penning" w:date="2017-07-07T11:11:00Z"/>
          <w:rFonts w:asciiTheme="minorHAnsi" w:eastAsiaTheme="minorEastAsia" w:hAnsiTheme="minorHAnsi" w:cstheme="minorBidi"/>
          <w:b w:val="0"/>
          <w:caps w:val="0"/>
          <w:sz w:val="22"/>
          <w:szCs w:val="22"/>
        </w:rPr>
      </w:pPr>
      <w:ins w:id="67" w:author="Shawn Penning" w:date="2017-07-07T11:11:00Z">
        <w:r w:rsidRPr="00950746">
          <w:rPr>
            <w:rStyle w:val="Hyperlink"/>
          </w:rPr>
          <w:fldChar w:fldCharType="begin"/>
        </w:r>
        <w:r w:rsidRPr="00950746">
          <w:rPr>
            <w:rStyle w:val="Hyperlink"/>
          </w:rPr>
          <w:instrText xml:space="preserve"> </w:instrText>
        </w:r>
        <w:r>
          <w:instrText>HYPERLINK \l "_Toc487189215"</w:instrText>
        </w:r>
        <w:r w:rsidRPr="00950746">
          <w:rPr>
            <w:rStyle w:val="Hyperlink"/>
          </w:rPr>
          <w:instrText xml:space="preserve"> </w:instrText>
        </w:r>
        <w:r w:rsidRPr="00950746">
          <w:rPr>
            <w:rStyle w:val="Hyperlink"/>
          </w:rPr>
          <w:fldChar w:fldCharType="separate"/>
        </w:r>
        <w:r w:rsidRPr="00950746">
          <w:rPr>
            <w:rStyle w:val="Hyperlink"/>
            <w:rFonts w:ascii="Calibri" w:hAnsi="Calibri" w:cs="Calibri"/>
          </w:rPr>
          <w:t>2.2.1</w:t>
        </w:r>
        <w:r>
          <w:rPr>
            <w:rFonts w:asciiTheme="minorHAnsi" w:eastAsiaTheme="minorEastAsia" w:hAnsiTheme="minorHAnsi" w:cstheme="minorBidi"/>
            <w:b w:val="0"/>
            <w:caps w:val="0"/>
            <w:sz w:val="22"/>
            <w:szCs w:val="22"/>
          </w:rPr>
          <w:tab/>
        </w:r>
        <w:r w:rsidRPr="00950746">
          <w:rPr>
            <w:rStyle w:val="Hyperlink"/>
            <w:rFonts w:ascii="Calibri" w:hAnsi="Calibri" w:cs="Calibri"/>
          </w:rPr>
          <w:t>Module level DFD</w:t>
        </w:r>
        <w:r>
          <w:rPr>
            <w:webHidden/>
          </w:rPr>
          <w:tab/>
        </w:r>
        <w:r>
          <w:rPr>
            <w:webHidden/>
          </w:rPr>
          <w:fldChar w:fldCharType="begin"/>
        </w:r>
        <w:r>
          <w:rPr>
            <w:webHidden/>
          </w:rPr>
          <w:instrText xml:space="preserve"> PAGEREF _Toc487189215 \h </w:instrText>
        </w:r>
      </w:ins>
      <w:r>
        <w:rPr>
          <w:webHidden/>
        </w:rPr>
      </w:r>
      <w:r>
        <w:rPr>
          <w:webHidden/>
        </w:rPr>
        <w:fldChar w:fldCharType="separate"/>
      </w:r>
      <w:ins w:id="68" w:author="Shawn Penning" w:date="2017-07-07T11:11:00Z">
        <w:r>
          <w:rPr>
            <w:webHidden/>
          </w:rPr>
          <w:t>7</w:t>
        </w:r>
        <w:r>
          <w:rPr>
            <w:webHidden/>
          </w:rPr>
          <w:fldChar w:fldCharType="end"/>
        </w:r>
        <w:r w:rsidRPr="00950746">
          <w:rPr>
            <w:rStyle w:val="Hyperlink"/>
          </w:rPr>
          <w:fldChar w:fldCharType="end"/>
        </w:r>
      </w:ins>
    </w:p>
    <w:p w:rsidR="000E1CE0" w:rsidRDefault="000E1CE0">
      <w:pPr>
        <w:pStyle w:val="TOC2"/>
        <w:rPr>
          <w:ins w:id="69" w:author="Shawn Penning" w:date="2017-07-07T11:11:00Z"/>
          <w:rFonts w:asciiTheme="minorHAnsi" w:eastAsiaTheme="minorEastAsia" w:hAnsiTheme="minorHAnsi" w:cstheme="minorBidi"/>
          <w:b w:val="0"/>
          <w:caps w:val="0"/>
          <w:sz w:val="22"/>
          <w:szCs w:val="22"/>
        </w:rPr>
      </w:pPr>
      <w:ins w:id="70" w:author="Shawn Penning" w:date="2017-07-07T11:11:00Z">
        <w:r w:rsidRPr="00950746">
          <w:rPr>
            <w:rStyle w:val="Hyperlink"/>
          </w:rPr>
          <w:fldChar w:fldCharType="begin"/>
        </w:r>
        <w:r w:rsidRPr="00950746">
          <w:rPr>
            <w:rStyle w:val="Hyperlink"/>
          </w:rPr>
          <w:instrText xml:space="preserve"> </w:instrText>
        </w:r>
        <w:r>
          <w:instrText>HYPERLINK \l "_Toc487189216"</w:instrText>
        </w:r>
        <w:r w:rsidRPr="00950746">
          <w:rPr>
            <w:rStyle w:val="Hyperlink"/>
          </w:rPr>
          <w:instrText xml:space="preserve"> </w:instrText>
        </w:r>
        <w:r w:rsidRPr="00950746">
          <w:rPr>
            <w:rStyle w:val="Hyperlink"/>
          </w:rPr>
          <w:fldChar w:fldCharType="separate"/>
        </w:r>
        <w:r w:rsidRPr="00950746">
          <w:rPr>
            <w:rStyle w:val="Hyperlink"/>
            <w:rFonts w:ascii="Calibri" w:hAnsi="Calibri" w:cs="Calibri"/>
          </w:rPr>
          <w:t>2.2.2</w:t>
        </w:r>
        <w:r>
          <w:rPr>
            <w:rFonts w:asciiTheme="minorHAnsi" w:eastAsiaTheme="minorEastAsia" w:hAnsiTheme="minorHAnsi" w:cstheme="minorBidi"/>
            <w:b w:val="0"/>
            <w:caps w:val="0"/>
            <w:sz w:val="22"/>
            <w:szCs w:val="22"/>
          </w:rPr>
          <w:tab/>
        </w:r>
        <w:r w:rsidRPr="00950746">
          <w:rPr>
            <w:rStyle w:val="Hyperlink"/>
            <w:rFonts w:ascii="Calibri" w:hAnsi="Calibri" w:cs="Calibri"/>
          </w:rPr>
          <w:t>Sub-Module level DFD</w:t>
        </w:r>
        <w:r>
          <w:rPr>
            <w:webHidden/>
          </w:rPr>
          <w:tab/>
        </w:r>
        <w:r>
          <w:rPr>
            <w:webHidden/>
          </w:rPr>
          <w:fldChar w:fldCharType="begin"/>
        </w:r>
        <w:r>
          <w:rPr>
            <w:webHidden/>
          </w:rPr>
          <w:instrText xml:space="preserve"> PAGEREF _Toc487189216 \h </w:instrText>
        </w:r>
      </w:ins>
      <w:r>
        <w:rPr>
          <w:webHidden/>
        </w:rPr>
      </w:r>
      <w:r>
        <w:rPr>
          <w:webHidden/>
        </w:rPr>
        <w:fldChar w:fldCharType="separate"/>
      </w:r>
      <w:ins w:id="71" w:author="Shawn Penning" w:date="2017-07-07T11:11:00Z">
        <w:r>
          <w:rPr>
            <w:webHidden/>
          </w:rPr>
          <w:t>7</w:t>
        </w:r>
        <w:r>
          <w:rPr>
            <w:webHidden/>
          </w:rPr>
          <w:fldChar w:fldCharType="end"/>
        </w:r>
        <w:r w:rsidRPr="00950746">
          <w:rPr>
            <w:rStyle w:val="Hyperlink"/>
          </w:rPr>
          <w:fldChar w:fldCharType="end"/>
        </w:r>
      </w:ins>
    </w:p>
    <w:p w:rsidR="000E1CE0" w:rsidRDefault="000E1CE0">
      <w:pPr>
        <w:pStyle w:val="TOC2"/>
        <w:rPr>
          <w:ins w:id="72" w:author="Shawn Penning" w:date="2017-07-07T11:11:00Z"/>
          <w:rFonts w:asciiTheme="minorHAnsi" w:eastAsiaTheme="minorEastAsia" w:hAnsiTheme="minorHAnsi" w:cstheme="minorBidi"/>
          <w:b w:val="0"/>
          <w:caps w:val="0"/>
          <w:sz w:val="22"/>
          <w:szCs w:val="22"/>
        </w:rPr>
      </w:pPr>
      <w:ins w:id="73" w:author="Shawn Penning" w:date="2017-07-07T11:11:00Z">
        <w:r w:rsidRPr="00950746">
          <w:rPr>
            <w:rStyle w:val="Hyperlink"/>
          </w:rPr>
          <w:fldChar w:fldCharType="begin"/>
        </w:r>
        <w:r w:rsidRPr="00950746">
          <w:rPr>
            <w:rStyle w:val="Hyperlink"/>
          </w:rPr>
          <w:instrText xml:space="preserve"> </w:instrText>
        </w:r>
        <w:r>
          <w:instrText>HYPERLINK \l "_Toc487189217"</w:instrText>
        </w:r>
        <w:r w:rsidRPr="00950746">
          <w:rPr>
            <w:rStyle w:val="Hyperlink"/>
          </w:rPr>
          <w:instrText xml:space="preserve"> </w:instrText>
        </w:r>
        <w:r w:rsidRPr="00950746">
          <w:rPr>
            <w:rStyle w:val="Hyperlink"/>
          </w:rPr>
          <w:fldChar w:fldCharType="separate"/>
        </w:r>
        <w:r w:rsidRPr="00950746">
          <w:rPr>
            <w:rStyle w:val="Hyperlink"/>
            <w:rFonts w:ascii="Calibri" w:hAnsi="Calibri" w:cs="Calibri"/>
          </w:rPr>
          <w:t>2.3</w:t>
        </w:r>
        <w:r>
          <w:rPr>
            <w:rFonts w:asciiTheme="minorHAnsi" w:eastAsiaTheme="minorEastAsia" w:hAnsiTheme="minorHAnsi" w:cstheme="minorBidi"/>
            <w:b w:val="0"/>
            <w:caps w:val="0"/>
            <w:sz w:val="22"/>
            <w:szCs w:val="22"/>
          </w:rPr>
          <w:tab/>
        </w:r>
        <w:r w:rsidRPr="00950746">
          <w:rPr>
            <w:rStyle w:val="Hyperlink"/>
            <w:rFonts w:ascii="Calibri" w:hAnsi="Calibri" w:cs="Calibri"/>
          </w:rPr>
          <w:t>COMPONENT FLOW DIAGRAM</w:t>
        </w:r>
        <w:r>
          <w:rPr>
            <w:webHidden/>
          </w:rPr>
          <w:tab/>
        </w:r>
        <w:r>
          <w:rPr>
            <w:webHidden/>
          </w:rPr>
          <w:fldChar w:fldCharType="begin"/>
        </w:r>
        <w:r>
          <w:rPr>
            <w:webHidden/>
          </w:rPr>
          <w:instrText xml:space="preserve"> PAGEREF _Toc487189217 \h </w:instrText>
        </w:r>
      </w:ins>
      <w:r>
        <w:rPr>
          <w:webHidden/>
        </w:rPr>
      </w:r>
      <w:r>
        <w:rPr>
          <w:webHidden/>
        </w:rPr>
        <w:fldChar w:fldCharType="separate"/>
      </w:r>
      <w:ins w:id="74" w:author="Shawn Penning" w:date="2017-07-07T11:11:00Z">
        <w:r>
          <w:rPr>
            <w:webHidden/>
          </w:rPr>
          <w:t>8</w:t>
        </w:r>
        <w:r>
          <w:rPr>
            <w:webHidden/>
          </w:rPr>
          <w:fldChar w:fldCharType="end"/>
        </w:r>
        <w:r w:rsidRPr="00950746">
          <w:rPr>
            <w:rStyle w:val="Hyperlink"/>
          </w:rPr>
          <w:fldChar w:fldCharType="end"/>
        </w:r>
      </w:ins>
    </w:p>
    <w:p w:rsidR="000E1CE0" w:rsidRDefault="000E1CE0">
      <w:pPr>
        <w:pStyle w:val="TOC1"/>
        <w:rPr>
          <w:ins w:id="75" w:author="Shawn Penning" w:date="2017-07-07T11:11:00Z"/>
          <w:rFonts w:asciiTheme="minorHAnsi" w:eastAsiaTheme="minorEastAsia" w:hAnsiTheme="minorHAnsi" w:cstheme="minorBidi"/>
          <w:b w:val="0"/>
          <w:caps w:val="0"/>
          <w:noProof/>
          <w:color w:val="auto"/>
          <w:sz w:val="22"/>
          <w:szCs w:val="22"/>
          <w:lang w:val="en-US"/>
        </w:rPr>
      </w:pPr>
      <w:ins w:id="76" w:author="Shawn Penning" w:date="2017-07-07T11:11:00Z">
        <w:r w:rsidRPr="00950746">
          <w:rPr>
            <w:rStyle w:val="Hyperlink"/>
            <w:noProof/>
          </w:rPr>
          <w:fldChar w:fldCharType="begin"/>
        </w:r>
        <w:r w:rsidRPr="00950746">
          <w:rPr>
            <w:rStyle w:val="Hyperlink"/>
            <w:noProof/>
          </w:rPr>
          <w:instrText xml:space="preserve"> </w:instrText>
        </w:r>
        <w:r>
          <w:rPr>
            <w:noProof/>
          </w:rPr>
          <w:instrText>HYPERLINK \l "_Toc487189218"</w:instrText>
        </w:r>
        <w:r w:rsidRPr="00950746">
          <w:rPr>
            <w:rStyle w:val="Hyperlink"/>
            <w:noProof/>
          </w:rPr>
          <w:instrText xml:space="preserve"> </w:instrText>
        </w:r>
        <w:r w:rsidRPr="00950746">
          <w:rPr>
            <w:rStyle w:val="Hyperlink"/>
            <w:noProof/>
          </w:rPr>
          <w:fldChar w:fldCharType="separate"/>
        </w:r>
        <w:r w:rsidRPr="00950746">
          <w:rPr>
            <w:rStyle w:val="Hyperlink"/>
            <w:rFonts w:ascii="Calibri" w:hAnsi="Calibri" w:cs="Calibri"/>
            <w:noProof/>
          </w:rPr>
          <w:t>3</w:t>
        </w:r>
        <w:r>
          <w:rPr>
            <w:rFonts w:asciiTheme="minorHAnsi" w:eastAsiaTheme="minorEastAsia" w:hAnsiTheme="minorHAnsi" w:cstheme="minorBidi"/>
            <w:b w:val="0"/>
            <w:caps w:val="0"/>
            <w:noProof/>
            <w:color w:val="auto"/>
            <w:sz w:val="22"/>
            <w:szCs w:val="22"/>
            <w:lang w:val="en-US"/>
          </w:rPr>
          <w:tab/>
        </w:r>
        <w:r w:rsidRPr="00950746">
          <w:rPr>
            <w:rStyle w:val="Hyperlink"/>
            <w:rFonts w:ascii="Calibri" w:hAnsi="Calibri" w:cs="Calibri"/>
            <w:noProof/>
          </w:rPr>
          <w:t>Variable Data Dictionary</w:t>
        </w:r>
        <w:r>
          <w:rPr>
            <w:noProof/>
            <w:webHidden/>
          </w:rPr>
          <w:tab/>
        </w:r>
        <w:r>
          <w:rPr>
            <w:noProof/>
            <w:webHidden/>
          </w:rPr>
          <w:fldChar w:fldCharType="begin"/>
        </w:r>
        <w:r>
          <w:rPr>
            <w:noProof/>
            <w:webHidden/>
          </w:rPr>
          <w:instrText xml:space="preserve"> PAGEREF _Toc487189218 \h </w:instrText>
        </w:r>
      </w:ins>
      <w:r>
        <w:rPr>
          <w:noProof/>
          <w:webHidden/>
        </w:rPr>
      </w:r>
      <w:r>
        <w:rPr>
          <w:noProof/>
          <w:webHidden/>
        </w:rPr>
        <w:fldChar w:fldCharType="separate"/>
      </w:r>
      <w:ins w:id="77" w:author="Shawn Penning" w:date="2017-07-07T11:11:00Z">
        <w:r>
          <w:rPr>
            <w:noProof/>
            <w:webHidden/>
          </w:rPr>
          <w:t>9</w:t>
        </w:r>
        <w:r>
          <w:rPr>
            <w:noProof/>
            <w:webHidden/>
          </w:rPr>
          <w:fldChar w:fldCharType="end"/>
        </w:r>
        <w:r w:rsidRPr="00950746">
          <w:rPr>
            <w:rStyle w:val="Hyperlink"/>
            <w:noProof/>
          </w:rPr>
          <w:fldChar w:fldCharType="end"/>
        </w:r>
      </w:ins>
    </w:p>
    <w:p w:rsidR="000E1CE0" w:rsidRDefault="000E1CE0">
      <w:pPr>
        <w:pStyle w:val="TOC2"/>
        <w:rPr>
          <w:ins w:id="78" w:author="Shawn Penning" w:date="2017-07-07T11:11:00Z"/>
          <w:rFonts w:asciiTheme="minorHAnsi" w:eastAsiaTheme="minorEastAsia" w:hAnsiTheme="minorHAnsi" w:cstheme="minorBidi"/>
          <w:b w:val="0"/>
          <w:caps w:val="0"/>
          <w:sz w:val="22"/>
          <w:szCs w:val="22"/>
        </w:rPr>
      </w:pPr>
      <w:ins w:id="79" w:author="Shawn Penning" w:date="2017-07-07T11:11:00Z">
        <w:r w:rsidRPr="00950746">
          <w:rPr>
            <w:rStyle w:val="Hyperlink"/>
          </w:rPr>
          <w:fldChar w:fldCharType="begin"/>
        </w:r>
        <w:r w:rsidRPr="00950746">
          <w:rPr>
            <w:rStyle w:val="Hyperlink"/>
          </w:rPr>
          <w:instrText xml:space="preserve"> </w:instrText>
        </w:r>
        <w:r>
          <w:instrText>HYPERLINK \l "_Toc487189219"</w:instrText>
        </w:r>
        <w:r w:rsidRPr="00950746">
          <w:rPr>
            <w:rStyle w:val="Hyperlink"/>
          </w:rPr>
          <w:instrText xml:space="preserve"> </w:instrText>
        </w:r>
        <w:r w:rsidRPr="00950746">
          <w:rPr>
            <w:rStyle w:val="Hyperlink"/>
          </w:rPr>
          <w:fldChar w:fldCharType="separate"/>
        </w:r>
        <w:r w:rsidRPr="00950746">
          <w:rPr>
            <w:rStyle w:val="Hyperlink"/>
            <w:rFonts w:ascii="Calibri" w:hAnsi="Calibri" w:cs="Calibri"/>
          </w:rPr>
          <w:t>3.1</w:t>
        </w:r>
        <w:r>
          <w:rPr>
            <w:rFonts w:asciiTheme="minorHAnsi" w:eastAsiaTheme="minorEastAsia" w:hAnsiTheme="minorHAnsi" w:cstheme="minorBidi"/>
            <w:b w:val="0"/>
            <w:caps w:val="0"/>
            <w:sz w:val="22"/>
            <w:szCs w:val="22"/>
          </w:rPr>
          <w:tab/>
        </w:r>
        <w:r w:rsidRPr="00950746">
          <w:rPr>
            <w:rStyle w:val="Hyperlink"/>
            <w:rFonts w:ascii="Calibri" w:hAnsi="Calibri" w:cs="Calibri"/>
          </w:rPr>
          <w:t>User defined typedef definition/declaration</w:t>
        </w:r>
        <w:r>
          <w:rPr>
            <w:webHidden/>
          </w:rPr>
          <w:tab/>
        </w:r>
        <w:r>
          <w:rPr>
            <w:webHidden/>
          </w:rPr>
          <w:fldChar w:fldCharType="begin"/>
        </w:r>
        <w:r>
          <w:rPr>
            <w:webHidden/>
          </w:rPr>
          <w:instrText xml:space="preserve"> PAGEREF _Toc487189219 \h </w:instrText>
        </w:r>
      </w:ins>
      <w:r>
        <w:rPr>
          <w:webHidden/>
        </w:rPr>
      </w:r>
      <w:r>
        <w:rPr>
          <w:webHidden/>
        </w:rPr>
        <w:fldChar w:fldCharType="separate"/>
      </w:r>
      <w:ins w:id="80" w:author="Shawn Penning" w:date="2017-07-07T11:11:00Z">
        <w:r>
          <w:rPr>
            <w:webHidden/>
          </w:rPr>
          <w:t>9</w:t>
        </w:r>
        <w:r>
          <w:rPr>
            <w:webHidden/>
          </w:rPr>
          <w:fldChar w:fldCharType="end"/>
        </w:r>
        <w:r w:rsidRPr="00950746">
          <w:rPr>
            <w:rStyle w:val="Hyperlink"/>
          </w:rPr>
          <w:fldChar w:fldCharType="end"/>
        </w:r>
      </w:ins>
    </w:p>
    <w:p w:rsidR="000E1CE0" w:rsidRDefault="000E1CE0">
      <w:pPr>
        <w:pStyle w:val="TOC2"/>
        <w:rPr>
          <w:ins w:id="81" w:author="Shawn Penning" w:date="2017-07-07T11:11:00Z"/>
          <w:rFonts w:asciiTheme="minorHAnsi" w:eastAsiaTheme="minorEastAsia" w:hAnsiTheme="minorHAnsi" w:cstheme="minorBidi"/>
          <w:b w:val="0"/>
          <w:caps w:val="0"/>
          <w:sz w:val="22"/>
          <w:szCs w:val="22"/>
        </w:rPr>
      </w:pPr>
      <w:ins w:id="82" w:author="Shawn Penning" w:date="2017-07-07T11:11:00Z">
        <w:r w:rsidRPr="00950746">
          <w:rPr>
            <w:rStyle w:val="Hyperlink"/>
          </w:rPr>
          <w:fldChar w:fldCharType="begin"/>
        </w:r>
        <w:r w:rsidRPr="00950746">
          <w:rPr>
            <w:rStyle w:val="Hyperlink"/>
          </w:rPr>
          <w:instrText xml:space="preserve"> </w:instrText>
        </w:r>
        <w:r>
          <w:instrText>HYPERLINK \l "_Toc487189220"</w:instrText>
        </w:r>
        <w:r w:rsidRPr="00950746">
          <w:rPr>
            <w:rStyle w:val="Hyperlink"/>
          </w:rPr>
          <w:instrText xml:space="preserve"> </w:instrText>
        </w:r>
        <w:r w:rsidRPr="00950746">
          <w:rPr>
            <w:rStyle w:val="Hyperlink"/>
          </w:rPr>
          <w:fldChar w:fldCharType="separate"/>
        </w:r>
        <w:r w:rsidRPr="00950746">
          <w:rPr>
            <w:rStyle w:val="Hyperlink"/>
            <w:rFonts w:ascii="Calibri" w:hAnsi="Calibri" w:cs="Calibri"/>
          </w:rPr>
          <w:t>3.2</w:t>
        </w:r>
        <w:r>
          <w:rPr>
            <w:rFonts w:asciiTheme="minorHAnsi" w:eastAsiaTheme="minorEastAsia" w:hAnsiTheme="minorHAnsi" w:cstheme="minorBidi"/>
            <w:b w:val="0"/>
            <w:caps w:val="0"/>
            <w:sz w:val="22"/>
            <w:szCs w:val="22"/>
          </w:rPr>
          <w:tab/>
        </w:r>
        <w:r w:rsidRPr="00950746">
          <w:rPr>
            <w:rStyle w:val="Hyperlink"/>
            <w:rFonts w:ascii="Calibri" w:hAnsi="Calibri" w:cs="Calibri"/>
          </w:rPr>
          <w:t>Variable definition for enumerated types</w:t>
        </w:r>
        <w:r>
          <w:rPr>
            <w:webHidden/>
          </w:rPr>
          <w:tab/>
        </w:r>
        <w:r>
          <w:rPr>
            <w:webHidden/>
          </w:rPr>
          <w:fldChar w:fldCharType="begin"/>
        </w:r>
        <w:r>
          <w:rPr>
            <w:webHidden/>
          </w:rPr>
          <w:instrText xml:space="preserve"> PAGEREF _Toc487189220 \h </w:instrText>
        </w:r>
      </w:ins>
      <w:r>
        <w:rPr>
          <w:webHidden/>
        </w:rPr>
      </w:r>
      <w:r>
        <w:rPr>
          <w:webHidden/>
        </w:rPr>
        <w:fldChar w:fldCharType="separate"/>
      </w:r>
      <w:ins w:id="83" w:author="Shawn Penning" w:date="2017-07-07T11:11:00Z">
        <w:r>
          <w:rPr>
            <w:webHidden/>
          </w:rPr>
          <w:t>9</w:t>
        </w:r>
        <w:r>
          <w:rPr>
            <w:webHidden/>
          </w:rPr>
          <w:fldChar w:fldCharType="end"/>
        </w:r>
        <w:r w:rsidRPr="00950746">
          <w:rPr>
            <w:rStyle w:val="Hyperlink"/>
          </w:rPr>
          <w:fldChar w:fldCharType="end"/>
        </w:r>
      </w:ins>
    </w:p>
    <w:p w:rsidR="000E1CE0" w:rsidRDefault="000E1CE0">
      <w:pPr>
        <w:pStyle w:val="TOC1"/>
        <w:rPr>
          <w:ins w:id="84" w:author="Shawn Penning" w:date="2017-07-07T11:11:00Z"/>
          <w:rFonts w:asciiTheme="minorHAnsi" w:eastAsiaTheme="minorEastAsia" w:hAnsiTheme="minorHAnsi" w:cstheme="minorBidi"/>
          <w:b w:val="0"/>
          <w:caps w:val="0"/>
          <w:noProof/>
          <w:color w:val="auto"/>
          <w:sz w:val="22"/>
          <w:szCs w:val="22"/>
          <w:lang w:val="en-US"/>
        </w:rPr>
      </w:pPr>
      <w:ins w:id="85" w:author="Shawn Penning" w:date="2017-07-07T11:11:00Z">
        <w:r w:rsidRPr="00950746">
          <w:rPr>
            <w:rStyle w:val="Hyperlink"/>
            <w:noProof/>
          </w:rPr>
          <w:fldChar w:fldCharType="begin"/>
        </w:r>
        <w:r w:rsidRPr="00950746">
          <w:rPr>
            <w:rStyle w:val="Hyperlink"/>
            <w:noProof/>
          </w:rPr>
          <w:instrText xml:space="preserve"> </w:instrText>
        </w:r>
        <w:r>
          <w:rPr>
            <w:noProof/>
          </w:rPr>
          <w:instrText>HYPERLINK \l "_Toc487189221"</w:instrText>
        </w:r>
        <w:r w:rsidRPr="00950746">
          <w:rPr>
            <w:rStyle w:val="Hyperlink"/>
            <w:noProof/>
          </w:rPr>
          <w:instrText xml:space="preserve"> </w:instrText>
        </w:r>
        <w:r w:rsidRPr="00950746">
          <w:rPr>
            <w:rStyle w:val="Hyperlink"/>
            <w:noProof/>
          </w:rPr>
          <w:fldChar w:fldCharType="separate"/>
        </w:r>
        <w:r w:rsidRPr="00950746">
          <w:rPr>
            <w:rStyle w:val="Hyperlink"/>
            <w:rFonts w:ascii="Calibri" w:hAnsi="Calibri" w:cs="Calibri"/>
            <w:noProof/>
          </w:rPr>
          <w:t>4</w:t>
        </w:r>
        <w:r>
          <w:rPr>
            <w:rFonts w:asciiTheme="minorHAnsi" w:eastAsiaTheme="minorEastAsia" w:hAnsiTheme="minorHAnsi" w:cstheme="minorBidi"/>
            <w:b w:val="0"/>
            <w:caps w:val="0"/>
            <w:noProof/>
            <w:color w:val="auto"/>
            <w:sz w:val="22"/>
            <w:szCs w:val="22"/>
            <w:lang w:val="en-US"/>
          </w:rPr>
          <w:tab/>
        </w:r>
        <w:r w:rsidRPr="00950746">
          <w:rPr>
            <w:rStyle w:val="Hyperlink"/>
            <w:rFonts w:ascii="Calibri" w:hAnsi="Calibri" w:cs="Calibri"/>
            <w:noProof/>
          </w:rPr>
          <w:t>Constant Data Dictionary</w:t>
        </w:r>
        <w:r>
          <w:rPr>
            <w:noProof/>
            <w:webHidden/>
          </w:rPr>
          <w:tab/>
        </w:r>
        <w:r>
          <w:rPr>
            <w:noProof/>
            <w:webHidden/>
          </w:rPr>
          <w:fldChar w:fldCharType="begin"/>
        </w:r>
        <w:r>
          <w:rPr>
            <w:noProof/>
            <w:webHidden/>
          </w:rPr>
          <w:instrText xml:space="preserve"> PAGEREF _Toc487189221 \h </w:instrText>
        </w:r>
      </w:ins>
      <w:r>
        <w:rPr>
          <w:noProof/>
          <w:webHidden/>
        </w:rPr>
      </w:r>
      <w:r>
        <w:rPr>
          <w:noProof/>
          <w:webHidden/>
        </w:rPr>
        <w:fldChar w:fldCharType="separate"/>
      </w:r>
      <w:ins w:id="86" w:author="Shawn Penning" w:date="2017-07-07T11:11:00Z">
        <w:r>
          <w:rPr>
            <w:noProof/>
            <w:webHidden/>
          </w:rPr>
          <w:t>10</w:t>
        </w:r>
        <w:r>
          <w:rPr>
            <w:noProof/>
            <w:webHidden/>
          </w:rPr>
          <w:fldChar w:fldCharType="end"/>
        </w:r>
        <w:r w:rsidRPr="00950746">
          <w:rPr>
            <w:rStyle w:val="Hyperlink"/>
            <w:noProof/>
          </w:rPr>
          <w:fldChar w:fldCharType="end"/>
        </w:r>
      </w:ins>
    </w:p>
    <w:p w:rsidR="000E1CE0" w:rsidRDefault="000E1CE0">
      <w:pPr>
        <w:pStyle w:val="TOC2"/>
        <w:rPr>
          <w:ins w:id="87" w:author="Shawn Penning" w:date="2017-07-07T11:11:00Z"/>
          <w:rFonts w:asciiTheme="minorHAnsi" w:eastAsiaTheme="minorEastAsia" w:hAnsiTheme="minorHAnsi" w:cstheme="minorBidi"/>
          <w:b w:val="0"/>
          <w:caps w:val="0"/>
          <w:sz w:val="22"/>
          <w:szCs w:val="22"/>
        </w:rPr>
      </w:pPr>
      <w:ins w:id="88" w:author="Shawn Penning" w:date="2017-07-07T11:11:00Z">
        <w:r w:rsidRPr="00950746">
          <w:rPr>
            <w:rStyle w:val="Hyperlink"/>
          </w:rPr>
          <w:fldChar w:fldCharType="begin"/>
        </w:r>
        <w:r w:rsidRPr="00950746">
          <w:rPr>
            <w:rStyle w:val="Hyperlink"/>
          </w:rPr>
          <w:instrText xml:space="preserve"> </w:instrText>
        </w:r>
        <w:r>
          <w:instrText>HYPERLINK \l "_Toc487189222"</w:instrText>
        </w:r>
        <w:r w:rsidRPr="00950746">
          <w:rPr>
            <w:rStyle w:val="Hyperlink"/>
          </w:rPr>
          <w:instrText xml:space="preserve"> </w:instrText>
        </w:r>
        <w:r w:rsidRPr="00950746">
          <w:rPr>
            <w:rStyle w:val="Hyperlink"/>
          </w:rPr>
          <w:fldChar w:fldCharType="separate"/>
        </w:r>
        <w:r w:rsidRPr="00950746">
          <w:rPr>
            <w:rStyle w:val="Hyperlink"/>
            <w:rFonts w:ascii="Calibri" w:hAnsi="Calibri" w:cs="Calibri"/>
          </w:rPr>
          <w:t>4.1</w:t>
        </w:r>
        <w:r>
          <w:rPr>
            <w:rFonts w:asciiTheme="minorHAnsi" w:eastAsiaTheme="minorEastAsia" w:hAnsiTheme="minorHAnsi" w:cstheme="minorBidi"/>
            <w:b w:val="0"/>
            <w:caps w:val="0"/>
            <w:sz w:val="22"/>
            <w:szCs w:val="22"/>
          </w:rPr>
          <w:tab/>
        </w:r>
        <w:r w:rsidRPr="00950746">
          <w:rPr>
            <w:rStyle w:val="Hyperlink"/>
            <w:rFonts w:ascii="Calibri" w:hAnsi="Calibri" w:cs="Calibri"/>
          </w:rPr>
          <w:t>Program(fixed) Constants</w:t>
        </w:r>
        <w:r>
          <w:rPr>
            <w:webHidden/>
          </w:rPr>
          <w:tab/>
        </w:r>
        <w:r>
          <w:rPr>
            <w:webHidden/>
          </w:rPr>
          <w:fldChar w:fldCharType="begin"/>
        </w:r>
        <w:r>
          <w:rPr>
            <w:webHidden/>
          </w:rPr>
          <w:instrText xml:space="preserve"> PAGEREF _Toc487189222 \h </w:instrText>
        </w:r>
      </w:ins>
      <w:r>
        <w:rPr>
          <w:webHidden/>
        </w:rPr>
      </w:r>
      <w:r>
        <w:rPr>
          <w:webHidden/>
        </w:rPr>
        <w:fldChar w:fldCharType="separate"/>
      </w:r>
      <w:ins w:id="89" w:author="Shawn Penning" w:date="2017-07-07T11:11:00Z">
        <w:r>
          <w:rPr>
            <w:webHidden/>
          </w:rPr>
          <w:t>10</w:t>
        </w:r>
        <w:r>
          <w:rPr>
            <w:webHidden/>
          </w:rPr>
          <w:fldChar w:fldCharType="end"/>
        </w:r>
        <w:r w:rsidRPr="00950746">
          <w:rPr>
            <w:rStyle w:val="Hyperlink"/>
          </w:rPr>
          <w:fldChar w:fldCharType="end"/>
        </w:r>
      </w:ins>
    </w:p>
    <w:p w:rsidR="000E1CE0" w:rsidRDefault="000E1CE0">
      <w:pPr>
        <w:pStyle w:val="TOC2"/>
        <w:rPr>
          <w:ins w:id="90" w:author="Shawn Penning" w:date="2017-07-07T11:11:00Z"/>
          <w:rFonts w:asciiTheme="minorHAnsi" w:eastAsiaTheme="minorEastAsia" w:hAnsiTheme="minorHAnsi" w:cstheme="minorBidi"/>
          <w:b w:val="0"/>
          <w:caps w:val="0"/>
          <w:sz w:val="22"/>
          <w:szCs w:val="22"/>
        </w:rPr>
      </w:pPr>
      <w:ins w:id="91" w:author="Shawn Penning" w:date="2017-07-07T11:11:00Z">
        <w:r w:rsidRPr="00950746">
          <w:rPr>
            <w:rStyle w:val="Hyperlink"/>
          </w:rPr>
          <w:fldChar w:fldCharType="begin"/>
        </w:r>
        <w:r w:rsidRPr="00950746">
          <w:rPr>
            <w:rStyle w:val="Hyperlink"/>
          </w:rPr>
          <w:instrText xml:space="preserve"> </w:instrText>
        </w:r>
        <w:r>
          <w:instrText>HYPERLINK \l "_Toc487189223"</w:instrText>
        </w:r>
        <w:r w:rsidRPr="00950746">
          <w:rPr>
            <w:rStyle w:val="Hyperlink"/>
          </w:rPr>
          <w:instrText xml:space="preserve"> </w:instrText>
        </w:r>
        <w:r w:rsidRPr="00950746">
          <w:rPr>
            <w:rStyle w:val="Hyperlink"/>
          </w:rPr>
          <w:fldChar w:fldCharType="separate"/>
        </w:r>
        <w:r w:rsidRPr="00950746">
          <w:rPr>
            <w:rStyle w:val="Hyperlink"/>
            <w:rFonts w:ascii="Calibri" w:hAnsi="Calibri" w:cs="Calibri"/>
          </w:rPr>
          <w:t>4.1.1</w:t>
        </w:r>
        <w:r>
          <w:rPr>
            <w:rFonts w:asciiTheme="minorHAnsi" w:eastAsiaTheme="minorEastAsia" w:hAnsiTheme="minorHAnsi" w:cstheme="minorBidi"/>
            <w:b w:val="0"/>
            <w:caps w:val="0"/>
            <w:sz w:val="22"/>
            <w:szCs w:val="22"/>
          </w:rPr>
          <w:tab/>
        </w:r>
        <w:r w:rsidRPr="00950746">
          <w:rPr>
            <w:rStyle w:val="Hyperlink"/>
            <w:rFonts w:ascii="Calibri" w:hAnsi="Calibri" w:cs="Calibri"/>
          </w:rPr>
          <w:t>Embedded Constants</w:t>
        </w:r>
        <w:r>
          <w:rPr>
            <w:webHidden/>
          </w:rPr>
          <w:tab/>
        </w:r>
        <w:r>
          <w:rPr>
            <w:webHidden/>
          </w:rPr>
          <w:fldChar w:fldCharType="begin"/>
        </w:r>
        <w:r>
          <w:rPr>
            <w:webHidden/>
          </w:rPr>
          <w:instrText xml:space="preserve"> PAGEREF _Toc487189223 \h </w:instrText>
        </w:r>
      </w:ins>
      <w:r>
        <w:rPr>
          <w:webHidden/>
        </w:rPr>
      </w:r>
      <w:r>
        <w:rPr>
          <w:webHidden/>
        </w:rPr>
        <w:fldChar w:fldCharType="separate"/>
      </w:r>
      <w:ins w:id="92" w:author="Shawn Penning" w:date="2017-07-07T11:11:00Z">
        <w:r>
          <w:rPr>
            <w:webHidden/>
          </w:rPr>
          <w:t>10</w:t>
        </w:r>
        <w:r>
          <w:rPr>
            <w:webHidden/>
          </w:rPr>
          <w:fldChar w:fldCharType="end"/>
        </w:r>
        <w:r w:rsidRPr="00950746">
          <w:rPr>
            <w:rStyle w:val="Hyperlink"/>
          </w:rPr>
          <w:fldChar w:fldCharType="end"/>
        </w:r>
      </w:ins>
    </w:p>
    <w:p w:rsidR="000E1CE0" w:rsidRDefault="000E1CE0">
      <w:pPr>
        <w:pStyle w:val="TOC2"/>
        <w:rPr>
          <w:ins w:id="93" w:author="Shawn Penning" w:date="2017-07-07T11:11:00Z"/>
          <w:rFonts w:asciiTheme="minorHAnsi" w:eastAsiaTheme="minorEastAsia" w:hAnsiTheme="minorHAnsi" w:cstheme="minorBidi"/>
          <w:b w:val="0"/>
          <w:caps w:val="0"/>
          <w:sz w:val="22"/>
          <w:szCs w:val="22"/>
        </w:rPr>
      </w:pPr>
      <w:ins w:id="94" w:author="Shawn Penning" w:date="2017-07-07T11:11:00Z">
        <w:r w:rsidRPr="00950746">
          <w:rPr>
            <w:rStyle w:val="Hyperlink"/>
          </w:rPr>
          <w:fldChar w:fldCharType="begin"/>
        </w:r>
        <w:r w:rsidRPr="00950746">
          <w:rPr>
            <w:rStyle w:val="Hyperlink"/>
          </w:rPr>
          <w:instrText xml:space="preserve"> </w:instrText>
        </w:r>
        <w:r>
          <w:instrText>HYPERLINK \l "_Toc487189224"</w:instrText>
        </w:r>
        <w:r w:rsidRPr="00950746">
          <w:rPr>
            <w:rStyle w:val="Hyperlink"/>
          </w:rPr>
          <w:instrText xml:space="preserve"> </w:instrText>
        </w:r>
        <w:r w:rsidRPr="00950746">
          <w:rPr>
            <w:rStyle w:val="Hyperlink"/>
          </w:rPr>
          <w:fldChar w:fldCharType="separate"/>
        </w:r>
        <w:r w:rsidRPr="00950746">
          <w:rPr>
            <w:rStyle w:val="Hyperlink"/>
            <w:rFonts w:ascii="Calibri" w:hAnsi="Calibri" w:cs="Calibri"/>
          </w:rPr>
          <w:t>4.1.1.1</w:t>
        </w:r>
        <w:r>
          <w:rPr>
            <w:rFonts w:asciiTheme="minorHAnsi" w:eastAsiaTheme="minorEastAsia" w:hAnsiTheme="minorHAnsi" w:cstheme="minorBidi"/>
            <w:b w:val="0"/>
            <w:caps w:val="0"/>
            <w:sz w:val="22"/>
            <w:szCs w:val="22"/>
          </w:rPr>
          <w:tab/>
        </w:r>
        <w:r w:rsidRPr="00950746">
          <w:rPr>
            <w:rStyle w:val="Hyperlink"/>
            <w:rFonts w:ascii="Calibri" w:hAnsi="Calibri" w:cs="Calibri"/>
          </w:rPr>
          <w:t>Local</w:t>
        </w:r>
        <w:r>
          <w:rPr>
            <w:webHidden/>
          </w:rPr>
          <w:tab/>
        </w:r>
        <w:r>
          <w:rPr>
            <w:webHidden/>
          </w:rPr>
          <w:fldChar w:fldCharType="begin"/>
        </w:r>
        <w:r>
          <w:rPr>
            <w:webHidden/>
          </w:rPr>
          <w:instrText xml:space="preserve"> PAGEREF _Toc487189224 \h </w:instrText>
        </w:r>
      </w:ins>
      <w:r>
        <w:rPr>
          <w:webHidden/>
        </w:rPr>
      </w:r>
      <w:r>
        <w:rPr>
          <w:webHidden/>
        </w:rPr>
        <w:fldChar w:fldCharType="separate"/>
      </w:r>
      <w:ins w:id="95" w:author="Shawn Penning" w:date="2017-07-07T11:11:00Z">
        <w:r>
          <w:rPr>
            <w:webHidden/>
          </w:rPr>
          <w:t>10</w:t>
        </w:r>
        <w:r>
          <w:rPr>
            <w:webHidden/>
          </w:rPr>
          <w:fldChar w:fldCharType="end"/>
        </w:r>
        <w:r w:rsidRPr="00950746">
          <w:rPr>
            <w:rStyle w:val="Hyperlink"/>
          </w:rPr>
          <w:fldChar w:fldCharType="end"/>
        </w:r>
      </w:ins>
    </w:p>
    <w:p w:rsidR="000E1CE0" w:rsidRDefault="000E1CE0">
      <w:pPr>
        <w:pStyle w:val="TOC2"/>
        <w:rPr>
          <w:ins w:id="96" w:author="Shawn Penning" w:date="2017-07-07T11:11:00Z"/>
          <w:rFonts w:asciiTheme="minorHAnsi" w:eastAsiaTheme="minorEastAsia" w:hAnsiTheme="minorHAnsi" w:cstheme="minorBidi"/>
          <w:b w:val="0"/>
          <w:caps w:val="0"/>
          <w:sz w:val="22"/>
          <w:szCs w:val="22"/>
        </w:rPr>
      </w:pPr>
      <w:ins w:id="97" w:author="Shawn Penning" w:date="2017-07-07T11:11:00Z">
        <w:r w:rsidRPr="00950746">
          <w:rPr>
            <w:rStyle w:val="Hyperlink"/>
          </w:rPr>
          <w:fldChar w:fldCharType="begin"/>
        </w:r>
        <w:r w:rsidRPr="00950746">
          <w:rPr>
            <w:rStyle w:val="Hyperlink"/>
          </w:rPr>
          <w:instrText xml:space="preserve"> </w:instrText>
        </w:r>
        <w:r>
          <w:instrText>HYPERLINK \l "_Toc487189225"</w:instrText>
        </w:r>
        <w:r w:rsidRPr="00950746">
          <w:rPr>
            <w:rStyle w:val="Hyperlink"/>
          </w:rPr>
          <w:instrText xml:space="preserve"> </w:instrText>
        </w:r>
        <w:r w:rsidRPr="00950746">
          <w:rPr>
            <w:rStyle w:val="Hyperlink"/>
          </w:rPr>
          <w:fldChar w:fldCharType="separate"/>
        </w:r>
        <w:r w:rsidRPr="00950746">
          <w:rPr>
            <w:rStyle w:val="Hyperlink"/>
            <w:rFonts w:ascii="Calibri" w:hAnsi="Calibri" w:cs="Calibri"/>
          </w:rPr>
          <w:t>4.1.1.2</w:t>
        </w:r>
        <w:r>
          <w:rPr>
            <w:rFonts w:asciiTheme="minorHAnsi" w:eastAsiaTheme="minorEastAsia" w:hAnsiTheme="minorHAnsi" w:cstheme="minorBidi"/>
            <w:b w:val="0"/>
            <w:caps w:val="0"/>
            <w:sz w:val="22"/>
            <w:szCs w:val="22"/>
          </w:rPr>
          <w:tab/>
        </w:r>
        <w:r w:rsidRPr="00950746">
          <w:rPr>
            <w:rStyle w:val="Hyperlink"/>
            <w:rFonts w:ascii="Calibri" w:hAnsi="Calibri" w:cs="Calibri"/>
          </w:rPr>
          <w:t>Global</w:t>
        </w:r>
        <w:r>
          <w:rPr>
            <w:webHidden/>
          </w:rPr>
          <w:tab/>
        </w:r>
        <w:r>
          <w:rPr>
            <w:webHidden/>
          </w:rPr>
          <w:fldChar w:fldCharType="begin"/>
        </w:r>
        <w:r>
          <w:rPr>
            <w:webHidden/>
          </w:rPr>
          <w:instrText xml:space="preserve"> PAGEREF _Toc487189225 \h </w:instrText>
        </w:r>
      </w:ins>
      <w:r>
        <w:rPr>
          <w:webHidden/>
        </w:rPr>
      </w:r>
      <w:r>
        <w:rPr>
          <w:webHidden/>
        </w:rPr>
        <w:fldChar w:fldCharType="separate"/>
      </w:r>
      <w:ins w:id="98" w:author="Shawn Penning" w:date="2017-07-07T11:11:00Z">
        <w:r>
          <w:rPr>
            <w:webHidden/>
          </w:rPr>
          <w:t>10</w:t>
        </w:r>
        <w:r>
          <w:rPr>
            <w:webHidden/>
          </w:rPr>
          <w:fldChar w:fldCharType="end"/>
        </w:r>
        <w:r w:rsidRPr="00950746">
          <w:rPr>
            <w:rStyle w:val="Hyperlink"/>
          </w:rPr>
          <w:fldChar w:fldCharType="end"/>
        </w:r>
      </w:ins>
    </w:p>
    <w:p w:rsidR="000E1CE0" w:rsidRDefault="000E1CE0">
      <w:pPr>
        <w:pStyle w:val="TOC2"/>
        <w:rPr>
          <w:ins w:id="99" w:author="Shawn Penning" w:date="2017-07-07T11:11:00Z"/>
          <w:rFonts w:asciiTheme="minorHAnsi" w:eastAsiaTheme="minorEastAsia" w:hAnsiTheme="minorHAnsi" w:cstheme="minorBidi"/>
          <w:b w:val="0"/>
          <w:caps w:val="0"/>
          <w:sz w:val="22"/>
          <w:szCs w:val="22"/>
        </w:rPr>
      </w:pPr>
      <w:ins w:id="100" w:author="Shawn Penning" w:date="2017-07-07T11:11:00Z">
        <w:r w:rsidRPr="00950746">
          <w:rPr>
            <w:rStyle w:val="Hyperlink"/>
          </w:rPr>
          <w:fldChar w:fldCharType="begin"/>
        </w:r>
        <w:r w:rsidRPr="00950746">
          <w:rPr>
            <w:rStyle w:val="Hyperlink"/>
          </w:rPr>
          <w:instrText xml:space="preserve"> </w:instrText>
        </w:r>
        <w:r>
          <w:instrText>HYPERLINK \l "_Toc487189226"</w:instrText>
        </w:r>
        <w:r w:rsidRPr="00950746">
          <w:rPr>
            <w:rStyle w:val="Hyperlink"/>
          </w:rPr>
          <w:instrText xml:space="preserve"> </w:instrText>
        </w:r>
        <w:r w:rsidRPr="00950746">
          <w:rPr>
            <w:rStyle w:val="Hyperlink"/>
          </w:rPr>
          <w:fldChar w:fldCharType="separate"/>
        </w:r>
        <w:r w:rsidRPr="00950746">
          <w:rPr>
            <w:rStyle w:val="Hyperlink"/>
            <w:rFonts w:ascii="Calibri" w:hAnsi="Calibri" w:cs="Calibri"/>
          </w:rPr>
          <w:t>4.1.2</w:t>
        </w:r>
        <w:r>
          <w:rPr>
            <w:rFonts w:asciiTheme="minorHAnsi" w:eastAsiaTheme="minorEastAsia" w:hAnsiTheme="minorHAnsi" w:cstheme="minorBidi"/>
            <w:b w:val="0"/>
            <w:caps w:val="0"/>
            <w:sz w:val="22"/>
            <w:szCs w:val="22"/>
          </w:rPr>
          <w:tab/>
        </w:r>
        <w:r w:rsidRPr="00950746">
          <w:rPr>
            <w:rStyle w:val="Hyperlink"/>
            <w:rFonts w:ascii="Calibri" w:hAnsi="Calibri" w:cs="Calibri"/>
          </w:rPr>
          <w:t>Module specific Lookup Tables Constants</w:t>
        </w:r>
        <w:r>
          <w:rPr>
            <w:webHidden/>
          </w:rPr>
          <w:tab/>
        </w:r>
        <w:r>
          <w:rPr>
            <w:webHidden/>
          </w:rPr>
          <w:fldChar w:fldCharType="begin"/>
        </w:r>
        <w:r>
          <w:rPr>
            <w:webHidden/>
          </w:rPr>
          <w:instrText xml:space="preserve"> PAGEREF _Toc487189226 \h </w:instrText>
        </w:r>
      </w:ins>
      <w:r>
        <w:rPr>
          <w:webHidden/>
        </w:rPr>
      </w:r>
      <w:r>
        <w:rPr>
          <w:webHidden/>
        </w:rPr>
        <w:fldChar w:fldCharType="separate"/>
      </w:r>
      <w:ins w:id="101" w:author="Shawn Penning" w:date="2017-07-07T11:11:00Z">
        <w:r>
          <w:rPr>
            <w:webHidden/>
          </w:rPr>
          <w:t>10</w:t>
        </w:r>
        <w:r>
          <w:rPr>
            <w:webHidden/>
          </w:rPr>
          <w:fldChar w:fldCharType="end"/>
        </w:r>
        <w:r w:rsidRPr="00950746">
          <w:rPr>
            <w:rStyle w:val="Hyperlink"/>
          </w:rPr>
          <w:fldChar w:fldCharType="end"/>
        </w:r>
      </w:ins>
    </w:p>
    <w:p w:rsidR="000E1CE0" w:rsidRDefault="000E1CE0">
      <w:pPr>
        <w:pStyle w:val="TOC1"/>
        <w:rPr>
          <w:ins w:id="102" w:author="Shawn Penning" w:date="2017-07-07T11:11:00Z"/>
          <w:rFonts w:asciiTheme="minorHAnsi" w:eastAsiaTheme="minorEastAsia" w:hAnsiTheme="minorHAnsi" w:cstheme="minorBidi"/>
          <w:b w:val="0"/>
          <w:caps w:val="0"/>
          <w:noProof/>
          <w:color w:val="auto"/>
          <w:sz w:val="22"/>
          <w:szCs w:val="22"/>
          <w:lang w:val="en-US"/>
        </w:rPr>
      </w:pPr>
      <w:ins w:id="103" w:author="Shawn Penning" w:date="2017-07-07T11:11:00Z">
        <w:r w:rsidRPr="00950746">
          <w:rPr>
            <w:rStyle w:val="Hyperlink"/>
            <w:noProof/>
          </w:rPr>
          <w:fldChar w:fldCharType="begin"/>
        </w:r>
        <w:r w:rsidRPr="00950746">
          <w:rPr>
            <w:rStyle w:val="Hyperlink"/>
            <w:noProof/>
          </w:rPr>
          <w:instrText xml:space="preserve"> </w:instrText>
        </w:r>
        <w:r>
          <w:rPr>
            <w:noProof/>
          </w:rPr>
          <w:instrText>HYPERLINK \l "_Toc487189227"</w:instrText>
        </w:r>
        <w:r w:rsidRPr="00950746">
          <w:rPr>
            <w:rStyle w:val="Hyperlink"/>
            <w:noProof/>
          </w:rPr>
          <w:instrText xml:space="preserve"> </w:instrText>
        </w:r>
        <w:r w:rsidRPr="00950746">
          <w:rPr>
            <w:rStyle w:val="Hyperlink"/>
            <w:noProof/>
          </w:rPr>
          <w:fldChar w:fldCharType="separate"/>
        </w:r>
        <w:r w:rsidRPr="00950746">
          <w:rPr>
            <w:rStyle w:val="Hyperlink"/>
            <w:rFonts w:ascii="Calibri" w:hAnsi="Calibri" w:cs="Calibri"/>
            <w:noProof/>
          </w:rPr>
          <w:t>5</w:t>
        </w:r>
        <w:r>
          <w:rPr>
            <w:rFonts w:asciiTheme="minorHAnsi" w:eastAsiaTheme="minorEastAsia" w:hAnsiTheme="minorHAnsi" w:cstheme="minorBidi"/>
            <w:b w:val="0"/>
            <w:caps w:val="0"/>
            <w:noProof/>
            <w:color w:val="auto"/>
            <w:sz w:val="22"/>
            <w:szCs w:val="22"/>
            <w:lang w:val="en-US"/>
          </w:rPr>
          <w:tab/>
        </w:r>
        <w:r w:rsidRPr="00950746">
          <w:rPr>
            <w:rStyle w:val="Hyperlink"/>
            <w:rFonts w:ascii="Calibri" w:hAnsi="Calibri" w:cs="Calibri"/>
            <w:noProof/>
          </w:rPr>
          <w:t>Software Module Implementation</w:t>
        </w:r>
        <w:r>
          <w:rPr>
            <w:noProof/>
            <w:webHidden/>
          </w:rPr>
          <w:tab/>
        </w:r>
        <w:r>
          <w:rPr>
            <w:noProof/>
            <w:webHidden/>
          </w:rPr>
          <w:fldChar w:fldCharType="begin"/>
        </w:r>
        <w:r>
          <w:rPr>
            <w:noProof/>
            <w:webHidden/>
          </w:rPr>
          <w:instrText xml:space="preserve"> PAGEREF _Toc487189227 \h </w:instrText>
        </w:r>
      </w:ins>
      <w:r>
        <w:rPr>
          <w:noProof/>
          <w:webHidden/>
        </w:rPr>
      </w:r>
      <w:r>
        <w:rPr>
          <w:noProof/>
          <w:webHidden/>
        </w:rPr>
        <w:fldChar w:fldCharType="separate"/>
      </w:r>
      <w:ins w:id="104" w:author="Shawn Penning" w:date="2017-07-07T11:11:00Z">
        <w:r>
          <w:rPr>
            <w:noProof/>
            <w:webHidden/>
          </w:rPr>
          <w:t>11</w:t>
        </w:r>
        <w:r>
          <w:rPr>
            <w:noProof/>
            <w:webHidden/>
          </w:rPr>
          <w:fldChar w:fldCharType="end"/>
        </w:r>
        <w:r w:rsidRPr="00950746">
          <w:rPr>
            <w:rStyle w:val="Hyperlink"/>
            <w:noProof/>
          </w:rPr>
          <w:fldChar w:fldCharType="end"/>
        </w:r>
      </w:ins>
    </w:p>
    <w:p w:rsidR="000E1CE0" w:rsidRDefault="000E1CE0">
      <w:pPr>
        <w:pStyle w:val="TOC2"/>
        <w:rPr>
          <w:ins w:id="105" w:author="Shawn Penning" w:date="2017-07-07T11:11:00Z"/>
          <w:rFonts w:asciiTheme="minorHAnsi" w:eastAsiaTheme="minorEastAsia" w:hAnsiTheme="minorHAnsi" w:cstheme="minorBidi"/>
          <w:b w:val="0"/>
          <w:caps w:val="0"/>
          <w:sz w:val="22"/>
          <w:szCs w:val="22"/>
        </w:rPr>
      </w:pPr>
      <w:ins w:id="106" w:author="Shawn Penning" w:date="2017-07-07T11:11:00Z">
        <w:r w:rsidRPr="00950746">
          <w:rPr>
            <w:rStyle w:val="Hyperlink"/>
          </w:rPr>
          <w:fldChar w:fldCharType="begin"/>
        </w:r>
        <w:r w:rsidRPr="00950746">
          <w:rPr>
            <w:rStyle w:val="Hyperlink"/>
          </w:rPr>
          <w:instrText xml:space="preserve"> </w:instrText>
        </w:r>
        <w:r>
          <w:instrText>HYPERLINK \l "_Toc487189228"</w:instrText>
        </w:r>
        <w:r w:rsidRPr="00950746">
          <w:rPr>
            <w:rStyle w:val="Hyperlink"/>
          </w:rPr>
          <w:instrText xml:space="preserve"> </w:instrText>
        </w:r>
        <w:r w:rsidRPr="00950746">
          <w:rPr>
            <w:rStyle w:val="Hyperlink"/>
          </w:rPr>
          <w:fldChar w:fldCharType="separate"/>
        </w:r>
        <w:r w:rsidRPr="00950746">
          <w:rPr>
            <w:rStyle w:val="Hyperlink"/>
            <w:rFonts w:ascii="Calibri" w:hAnsi="Calibri" w:cs="Calibri"/>
          </w:rPr>
          <w:t>5.1</w:t>
        </w:r>
        <w:r>
          <w:rPr>
            <w:rFonts w:asciiTheme="minorHAnsi" w:eastAsiaTheme="minorEastAsia" w:hAnsiTheme="minorHAnsi" w:cstheme="minorBidi"/>
            <w:b w:val="0"/>
            <w:caps w:val="0"/>
            <w:sz w:val="22"/>
            <w:szCs w:val="22"/>
          </w:rPr>
          <w:tab/>
        </w:r>
        <w:r w:rsidRPr="00950746">
          <w:rPr>
            <w:rStyle w:val="Hyperlink"/>
            <w:rFonts w:ascii="Calibri" w:hAnsi="Calibri" w:cs="Calibri"/>
          </w:rPr>
          <w:t>Sub-Module Functions</w:t>
        </w:r>
        <w:r>
          <w:rPr>
            <w:webHidden/>
          </w:rPr>
          <w:tab/>
        </w:r>
        <w:r>
          <w:rPr>
            <w:webHidden/>
          </w:rPr>
          <w:fldChar w:fldCharType="begin"/>
        </w:r>
        <w:r>
          <w:rPr>
            <w:webHidden/>
          </w:rPr>
          <w:instrText xml:space="preserve"> PAGEREF _Toc487189228 \h </w:instrText>
        </w:r>
      </w:ins>
      <w:r>
        <w:rPr>
          <w:webHidden/>
        </w:rPr>
      </w:r>
      <w:r>
        <w:rPr>
          <w:webHidden/>
        </w:rPr>
        <w:fldChar w:fldCharType="separate"/>
      </w:r>
      <w:ins w:id="107" w:author="Shawn Penning" w:date="2017-07-07T11:11:00Z">
        <w:r>
          <w:rPr>
            <w:webHidden/>
          </w:rPr>
          <w:t>11</w:t>
        </w:r>
        <w:r>
          <w:rPr>
            <w:webHidden/>
          </w:rPr>
          <w:fldChar w:fldCharType="end"/>
        </w:r>
        <w:r w:rsidRPr="00950746">
          <w:rPr>
            <w:rStyle w:val="Hyperlink"/>
          </w:rPr>
          <w:fldChar w:fldCharType="end"/>
        </w:r>
      </w:ins>
    </w:p>
    <w:p w:rsidR="000E1CE0" w:rsidRDefault="000E1CE0">
      <w:pPr>
        <w:pStyle w:val="TOC2"/>
        <w:rPr>
          <w:ins w:id="108" w:author="Shawn Penning" w:date="2017-07-07T11:11:00Z"/>
          <w:rFonts w:asciiTheme="minorHAnsi" w:eastAsiaTheme="minorEastAsia" w:hAnsiTheme="minorHAnsi" w:cstheme="minorBidi"/>
          <w:b w:val="0"/>
          <w:caps w:val="0"/>
          <w:sz w:val="22"/>
          <w:szCs w:val="22"/>
        </w:rPr>
      </w:pPr>
      <w:ins w:id="109" w:author="Shawn Penning" w:date="2017-07-07T11:11:00Z">
        <w:r w:rsidRPr="00950746">
          <w:rPr>
            <w:rStyle w:val="Hyperlink"/>
          </w:rPr>
          <w:fldChar w:fldCharType="begin"/>
        </w:r>
        <w:r w:rsidRPr="00950746">
          <w:rPr>
            <w:rStyle w:val="Hyperlink"/>
          </w:rPr>
          <w:instrText xml:space="preserve"> </w:instrText>
        </w:r>
        <w:r>
          <w:instrText>HYPERLINK \l "_Toc487189229"</w:instrText>
        </w:r>
        <w:r w:rsidRPr="00950746">
          <w:rPr>
            <w:rStyle w:val="Hyperlink"/>
          </w:rPr>
          <w:instrText xml:space="preserve"> </w:instrText>
        </w:r>
        <w:r w:rsidRPr="00950746">
          <w:rPr>
            <w:rStyle w:val="Hyperlink"/>
          </w:rPr>
          <w:fldChar w:fldCharType="separate"/>
        </w:r>
        <w:r w:rsidRPr="00950746">
          <w:rPr>
            <w:rStyle w:val="Hyperlink"/>
            <w:rFonts w:ascii="Calibri" w:hAnsi="Calibri" w:cs="Calibri"/>
          </w:rPr>
          <w:t>5.1.1</w:t>
        </w:r>
        <w:r>
          <w:rPr>
            <w:rFonts w:asciiTheme="minorHAnsi" w:eastAsiaTheme="minorEastAsia" w:hAnsiTheme="minorHAnsi" w:cstheme="minorBidi"/>
            <w:b w:val="0"/>
            <w:caps w:val="0"/>
            <w:sz w:val="22"/>
            <w:szCs w:val="22"/>
          </w:rPr>
          <w:tab/>
        </w:r>
        <w:r w:rsidRPr="00950746">
          <w:rPr>
            <w:rStyle w:val="Hyperlink"/>
            <w:rFonts w:ascii="Calibri" w:hAnsi="Calibri" w:cs="Calibri"/>
          </w:rPr>
          <w:t>Initialization Functions</w:t>
        </w:r>
        <w:r>
          <w:rPr>
            <w:webHidden/>
          </w:rPr>
          <w:tab/>
        </w:r>
        <w:r>
          <w:rPr>
            <w:webHidden/>
          </w:rPr>
          <w:fldChar w:fldCharType="begin"/>
        </w:r>
        <w:r>
          <w:rPr>
            <w:webHidden/>
          </w:rPr>
          <w:instrText xml:space="preserve"> PAGEREF _Toc487189229 \h </w:instrText>
        </w:r>
      </w:ins>
      <w:r>
        <w:rPr>
          <w:webHidden/>
        </w:rPr>
      </w:r>
      <w:r>
        <w:rPr>
          <w:webHidden/>
        </w:rPr>
        <w:fldChar w:fldCharType="separate"/>
      </w:r>
      <w:ins w:id="110" w:author="Shawn Penning" w:date="2017-07-07T11:11:00Z">
        <w:r>
          <w:rPr>
            <w:webHidden/>
          </w:rPr>
          <w:t>11</w:t>
        </w:r>
        <w:r>
          <w:rPr>
            <w:webHidden/>
          </w:rPr>
          <w:fldChar w:fldCharType="end"/>
        </w:r>
        <w:r w:rsidRPr="00950746">
          <w:rPr>
            <w:rStyle w:val="Hyperlink"/>
          </w:rPr>
          <w:fldChar w:fldCharType="end"/>
        </w:r>
      </w:ins>
    </w:p>
    <w:p w:rsidR="000E1CE0" w:rsidRDefault="000E1CE0">
      <w:pPr>
        <w:pStyle w:val="TOC2"/>
        <w:rPr>
          <w:ins w:id="111" w:author="Shawn Penning" w:date="2017-07-07T11:11:00Z"/>
          <w:rFonts w:asciiTheme="minorHAnsi" w:eastAsiaTheme="minorEastAsia" w:hAnsiTheme="minorHAnsi" w:cstheme="minorBidi"/>
          <w:b w:val="0"/>
          <w:caps w:val="0"/>
          <w:sz w:val="22"/>
          <w:szCs w:val="22"/>
        </w:rPr>
      </w:pPr>
      <w:ins w:id="112" w:author="Shawn Penning" w:date="2017-07-07T11:11:00Z">
        <w:r w:rsidRPr="00950746">
          <w:rPr>
            <w:rStyle w:val="Hyperlink"/>
          </w:rPr>
          <w:fldChar w:fldCharType="begin"/>
        </w:r>
        <w:r w:rsidRPr="00950746">
          <w:rPr>
            <w:rStyle w:val="Hyperlink"/>
          </w:rPr>
          <w:instrText xml:space="preserve"> </w:instrText>
        </w:r>
        <w:r>
          <w:instrText>HYPERLINK \l "_Toc487189230"</w:instrText>
        </w:r>
        <w:r w:rsidRPr="00950746">
          <w:rPr>
            <w:rStyle w:val="Hyperlink"/>
          </w:rPr>
          <w:instrText xml:space="preserve"> </w:instrText>
        </w:r>
        <w:r w:rsidRPr="00950746">
          <w:rPr>
            <w:rStyle w:val="Hyperlink"/>
          </w:rPr>
          <w:fldChar w:fldCharType="separate"/>
        </w:r>
        <w:r w:rsidRPr="00950746">
          <w:rPr>
            <w:rStyle w:val="Hyperlink"/>
            <w:rFonts w:ascii="Calibri" w:hAnsi="Calibri" w:cs="Calibri"/>
          </w:rPr>
          <w:t>5.1.1.1</w:t>
        </w:r>
        <w:r>
          <w:rPr>
            <w:rFonts w:asciiTheme="minorHAnsi" w:eastAsiaTheme="minorEastAsia" w:hAnsiTheme="minorHAnsi" w:cstheme="minorBidi"/>
            <w:b w:val="0"/>
            <w:caps w:val="0"/>
            <w:sz w:val="22"/>
            <w:szCs w:val="22"/>
          </w:rPr>
          <w:tab/>
        </w:r>
        <w:r w:rsidRPr="00950746">
          <w:rPr>
            <w:rStyle w:val="Hyperlink"/>
            <w:rFonts w:ascii="Calibri" w:hAnsi="Calibri" w:cs="Calibri"/>
          </w:rPr>
          <w:t>INIT: PolarityCfgInit</w:t>
        </w:r>
        <w:r>
          <w:rPr>
            <w:webHidden/>
          </w:rPr>
          <w:tab/>
        </w:r>
        <w:r>
          <w:rPr>
            <w:webHidden/>
          </w:rPr>
          <w:fldChar w:fldCharType="begin"/>
        </w:r>
        <w:r>
          <w:rPr>
            <w:webHidden/>
          </w:rPr>
          <w:instrText xml:space="preserve"> PAGEREF _Toc487189230 \h </w:instrText>
        </w:r>
      </w:ins>
      <w:r>
        <w:rPr>
          <w:webHidden/>
        </w:rPr>
      </w:r>
      <w:r>
        <w:rPr>
          <w:webHidden/>
        </w:rPr>
        <w:fldChar w:fldCharType="separate"/>
      </w:r>
      <w:ins w:id="113" w:author="Shawn Penning" w:date="2017-07-07T11:11:00Z">
        <w:r>
          <w:rPr>
            <w:webHidden/>
          </w:rPr>
          <w:t>11</w:t>
        </w:r>
        <w:r>
          <w:rPr>
            <w:webHidden/>
          </w:rPr>
          <w:fldChar w:fldCharType="end"/>
        </w:r>
        <w:r w:rsidRPr="00950746">
          <w:rPr>
            <w:rStyle w:val="Hyperlink"/>
          </w:rPr>
          <w:fldChar w:fldCharType="end"/>
        </w:r>
      </w:ins>
    </w:p>
    <w:p w:rsidR="000E1CE0" w:rsidRDefault="000E1CE0">
      <w:pPr>
        <w:pStyle w:val="TOC2"/>
        <w:rPr>
          <w:ins w:id="114" w:author="Shawn Penning" w:date="2017-07-07T11:11:00Z"/>
          <w:rFonts w:asciiTheme="minorHAnsi" w:eastAsiaTheme="minorEastAsia" w:hAnsiTheme="minorHAnsi" w:cstheme="minorBidi"/>
          <w:b w:val="0"/>
          <w:caps w:val="0"/>
          <w:sz w:val="22"/>
          <w:szCs w:val="22"/>
        </w:rPr>
      </w:pPr>
      <w:ins w:id="115" w:author="Shawn Penning" w:date="2017-07-07T11:11:00Z">
        <w:r w:rsidRPr="00950746">
          <w:rPr>
            <w:rStyle w:val="Hyperlink"/>
          </w:rPr>
          <w:fldChar w:fldCharType="begin"/>
        </w:r>
        <w:r w:rsidRPr="00950746">
          <w:rPr>
            <w:rStyle w:val="Hyperlink"/>
          </w:rPr>
          <w:instrText xml:space="preserve"> </w:instrText>
        </w:r>
        <w:r>
          <w:instrText>HYPERLINK \l "_Toc487189231"</w:instrText>
        </w:r>
        <w:r w:rsidRPr="00950746">
          <w:rPr>
            <w:rStyle w:val="Hyperlink"/>
          </w:rPr>
          <w:instrText xml:space="preserve"> </w:instrText>
        </w:r>
        <w:r w:rsidRPr="00950746">
          <w:rPr>
            <w:rStyle w:val="Hyperlink"/>
          </w:rPr>
          <w:fldChar w:fldCharType="separate"/>
        </w:r>
        <w:r w:rsidRPr="00950746">
          <w:rPr>
            <w:rStyle w:val="Hyperlink"/>
            <w:rFonts w:ascii="Calibri" w:hAnsi="Calibri" w:cs="Calibri"/>
          </w:rPr>
          <w:t>5.1.1.1.1</w:t>
        </w:r>
        <w:r>
          <w:rPr>
            <w:rFonts w:asciiTheme="minorHAnsi" w:eastAsiaTheme="minorEastAsia" w:hAnsiTheme="minorHAnsi" w:cstheme="minorBidi"/>
            <w:b w:val="0"/>
            <w:caps w:val="0"/>
            <w:sz w:val="22"/>
            <w:szCs w:val="22"/>
          </w:rPr>
          <w:tab/>
        </w:r>
        <w:r w:rsidRPr="00950746">
          <w:rPr>
            <w:rStyle w:val="Hyperlink"/>
            <w:rFonts w:ascii="Calibri" w:hAnsi="Calibri" w:cs="Calibri"/>
          </w:rPr>
          <w:t>Design Rationale</w:t>
        </w:r>
        <w:r>
          <w:rPr>
            <w:webHidden/>
          </w:rPr>
          <w:tab/>
        </w:r>
        <w:r>
          <w:rPr>
            <w:webHidden/>
          </w:rPr>
          <w:fldChar w:fldCharType="begin"/>
        </w:r>
        <w:r>
          <w:rPr>
            <w:webHidden/>
          </w:rPr>
          <w:instrText xml:space="preserve"> PAGEREF _Toc487189231 \h </w:instrText>
        </w:r>
      </w:ins>
      <w:r>
        <w:rPr>
          <w:webHidden/>
        </w:rPr>
      </w:r>
      <w:r>
        <w:rPr>
          <w:webHidden/>
        </w:rPr>
        <w:fldChar w:fldCharType="separate"/>
      </w:r>
      <w:ins w:id="116" w:author="Shawn Penning" w:date="2017-07-07T11:11:00Z">
        <w:r>
          <w:rPr>
            <w:webHidden/>
          </w:rPr>
          <w:t>11</w:t>
        </w:r>
        <w:r>
          <w:rPr>
            <w:webHidden/>
          </w:rPr>
          <w:fldChar w:fldCharType="end"/>
        </w:r>
        <w:r w:rsidRPr="00950746">
          <w:rPr>
            <w:rStyle w:val="Hyperlink"/>
          </w:rPr>
          <w:fldChar w:fldCharType="end"/>
        </w:r>
      </w:ins>
    </w:p>
    <w:p w:rsidR="000E1CE0" w:rsidRDefault="000E1CE0">
      <w:pPr>
        <w:pStyle w:val="TOC2"/>
        <w:rPr>
          <w:ins w:id="117" w:author="Shawn Penning" w:date="2017-07-07T11:11:00Z"/>
          <w:rFonts w:asciiTheme="minorHAnsi" w:eastAsiaTheme="minorEastAsia" w:hAnsiTheme="minorHAnsi" w:cstheme="minorBidi"/>
          <w:b w:val="0"/>
          <w:caps w:val="0"/>
          <w:sz w:val="22"/>
          <w:szCs w:val="22"/>
        </w:rPr>
      </w:pPr>
      <w:ins w:id="118" w:author="Shawn Penning" w:date="2017-07-07T11:11:00Z">
        <w:r w:rsidRPr="00950746">
          <w:rPr>
            <w:rStyle w:val="Hyperlink"/>
          </w:rPr>
          <w:fldChar w:fldCharType="begin"/>
        </w:r>
        <w:r w:rsidRPr="00950746">
          <w:rPr>
            <w:rStyle w:val="Hyperlink"/>
          </w:rPr>
          <w:instrText xml:space="preserve"> </w:instrText>
        </w:r>
        <w:r>
          <w:instrText>HYPERLINK \l "_Toc487189232"</w:instrText>
        </w:r>
        <w:r w:rsidRPr="00950746">
          <w:rPr>
            <w:rStyle w:val="Hyperlink"/>
          </w:rPr>
          <w:instrText xml:space="preserve"> </w:instrText>
        </w:r>
        <w:r w:rsidRPr="00950746">
          <w:rPr>
            <w:rStyle w:val="Hyperlink"/>
          </w:rPr>
          <w:fldChar w:fldCharType="separate"/>
        </w:r>
        <w:r w:rsidRPr="00950746">
          <w:rPr>
            <w:rStyle w:val="Hyperlink"/>
            <w:rFonts w:ascii="Calibri" w:hAnsi="Calibri" w:cs="Calibri"/>
          </w:rPr>
          <w:t>5.1.1.1.2</w:t>
        </w:r>
        <w:r>
          <w:rPr>
            <w:rFonts w:asciiTheme="minorHAnsi" w:eastAsiaTheme="minorEastAsia" w:hAnsiTheme="minorHAnsi" w:cstheme="minorBidi"/>
            <w:b w:val="0"/>
            <w:caps w:val="0"/>
            <w:sz w:val="22"/>
            <w:szCs w:val="22"/>
          </w:rPr>
          <w:tab/>
        </w:r>
        <w:r w:rsidRPr="00950746">
          <w:rPr>
            <w:rStyle w:val="Hyperlink"/>
            <w:rFonts w:ascii="Calibri" w:hAnsi="Calibri" w:cs="Calibri"/>
          </w:rPr>
          <w:t>Module Outputs</w:t>
        </w:r>
        <w:r>
          <w:rPr>
            <w:webHidden/>
          </w:rPr>
          <w:tab/>
        </w:r>
        <w:r>
          <w:rPr>
            <w:webHidden/>
          </w:rPr>
          <w:fldChar w:fldCharType="begin"/>
        </w:r>
        <w:r>
          <w:rPr>
            <w:webHidden/>
          </w:rPr>
          <w:instrText xml:space="preserve"> PAGEREF _Toc487189232 \h </w:instrText>
        </w:r>
      </w:ins>
      <w:r>
        <w:rPr>
          <w:webHidden/>
        </w:rPr>
      </w:r>
      <w:r>
        <w:rPr>
          <w:webHidden/>
        </w:rPr>
        <w:fldChar w:fldCharType="separate"/>
      </w:r>
      <w:ins w:id="119" w:author="Shawn Penning" w:date="2017-07-07T11:11:00Z">
        <w:r>
          <w:rPr>
            <w:webHidden/>
          </w:rPr>
          <w:t>11</w:t>
        </w:r>
        <w:r>
          <w:rPr>
            <w:webHidden/>
          </w:rPr>
          <w:fldChar w:fldCharType="end"/>
        </w:r>
        <w:r w:rsidRPr="00950746">
          <w:rPr>
            <w:rStyle w:val="Hyperlink"/>
          </w:rPr>
          <w:fldChar w:fldCharType="end"/>
        </w:r>
      </w:ins>
    </w:p>
    <w:p w:rsidR="000E1CE0" w:rsidRDefault="000E1CE0">
      <w:pPr>
        <w:pStyle w:val="TOC2"/>
        <w:rPr>
          <w:ins w:id="120" w:author="Shawn Penning" w:date="2017-07-07T11:11:00Z"/>
          <w:rFonts w:asciiTheme="minorHAnsi" w:eastAsiaTheme="minorEastAsia" w:hAnsiTheme="minorHAnsi" w:cstheme="minorBidi"/>
          <w:b w:val="0"/>
          <w:caps w:val="0"/>
          <w:sz w:val="22"/>
          <w:szCs w:val="22"/>
        </w:rPr>
      </w:pPr>
      <w:ins w:id="121" w:author="Shawn Penning" w:date="2017-07-07T11:11:00Z">
        <w:r w:rsidRPr="00950746">
          <w:rPr>
            <w:rStyle w:val="Hyperlink"/>
          </w:rPr>
          <w:fldChar w:fldCharType="begin"/>
        </w:r>
        <w:r w:rsidRPr="00950746">
          <w:rPr>
            <w:rStyle w:val="Hyperlink"/>
          </w:rPr>
          <w:instrText xml:space="preserve"> </w:instrText>
        </w:r>
        <w:r>
          <w:instrText>HYPERLINK \l "_Toc487189233"</w:instrText>
        </w:r>
        <w:r w:rsidRPr="00950746">
          <w:rPr>
            <w:rStyle w:val="Hyperlink"/>
          </w:rPr>
          <w:instrText xml:space="preserve"> </w:instrText>
        </w:r>
        <w:r w:rsidRPr="00950746">
          <w:rPr>
            <w:rStyle w:val="Hyperlink"/>
          </w:rPr>
          <w:fldChar w:fldCharType="separate"/>
        </w:r>
        <w:r w:rsidRPr="00950746">
          <w:rPr>
            <w:rStyle w:val="Hyperlink"/>
            <w:rFonts w:ascii="Calibri" w:hAnsi="Calibri" w:cs="Calibri"/>
          </w:rPr>
          <w:t>5.1.1.1.3</w:t>
        </w:r>
        <w:r>
          <w:rPr>
            <w:rFonts w:asciiTheme="minorHAnsi" w:eastAsiaTheme="minorEastAsia" w:hAnsiTheme="minorHAnsi" w:cstheme="minorBidi"/>
            <w:b w:val="0"/>
            <w:caps w:val="0"/>
            <w:sz w:val="22"/>
            <w:szCs w:val="22"/>
          </w:rPr>
          <w:tab/>
        </w:r>
        <w:r w:rsidRPr="00950746">
          <w:rPr>
            <w:rStyle w:val="Hyperlink"/>
            <w:rFonts w:ascii="Calibri" w:hAnsi="Calibri" w:cs="Calibri"/>
          </w:rPr>
          <w:t>Module Internal</w:t>
        </w:r>
        <w:r>
          <w:rPr>
            <w:webHidden/>
          </w:rPr>
          <w:tab/>
        </w:r>
        <w:r>
          <w:rPr>
            <w:webHidden/>
          </w:rPr>
          <w:fldChar w:fldCharType="begin"/>
        </w:r>
        <w:r>
          <w:rPr>
            <w:webHidden/>
          </w:rPr>
          <w:instrText xml:space="preserve"> PAGEREF _Toc487189233 \h </w:instrText>
        </w:r>
      </w:ins>
      <w:r>
        <w:rPr>
          <w:webHidden/>
        </w:rPr>
      </w:r>
      <w:r>
        <w:rPr>
          <w:webHidden/>
        </w:rPr>
        <w:fldChar w:fldCharType="separate"/>
      </w:r>
      <w:ins w:id="122" w:author="Shawn Penning" w:date="2017-07-07T11:11:00Z">
        <w:r>
          <w:rPr>
            <w:webHidden/>
          </w:rPr>
          <w:t>11</w:t>
        </w:r>
        <w:r>
          <w:rPr>
            <w:webHidden/>
          </w:rPr>
          <w:fldChar w:fldCharType="end"/>
        </w:r>
        <w:r w:rsidRPr="00950746">
          <w:rPr>
            <w:rStyle w:val="Hyperlink"/>
          </w:rPr>
          <w:fldChar w:fldCharType="end"/>
        </w:r>
      </w:ins>
    </w:p>
    <w:p w:rsidR="000E1CE0" w:rsidRDefault="000E1CE0">
      <w:pPr>
        <w:pStyle w:val="TOC2"/>
        <w:rPr>
          <w:ins w:id="123" w:author="Shawn Penning" w:date="2017-07-07T11:11:00Z"/>
          <w:rFonts w:asciiTheme="minorHAnsi" w:eastAsiaTheme="minorEastAsia" w:hAnsiTheme="minorHAnsi" w:cstheme="minorBidi"/>
          <w:b w:val="0"/>
          <w:caps w:val="0"/>
          <w:sz w:val="22"/>
          <w:szCs w:val="22"/>
        </w:rPr>
      </w:pPr>
      <w:ins w:id="124" w:author="Shawn Penning" w:date="2017-07-07T11:11:00Z">
        <w:r w:rsidRPr="00950746">
          <w:rPr>
            <w:rStyle w:val="Hyperlink"/>
          </w:rPr>
          <w:fldChar w:fldCharType="begin"/>
        </w:r>
        <w:r w:rsidRPr="00950746">
          <w:rPr>
            <w:rStyle w:val="Hyperlink"/>
          </w:rPr>
          <w:instrText xml:space="preserve"> </w:instrText>
        </w:r>
        <w:r>
          <w:instrText>HYPERLINK \l "_Toc487189234"</w:instrText>
        </w:r>
        <w:r w:rsidRPr="00950746">
          <w:rPr>
            <w:rStyle w:val="Hyperlink"/>
          </w:rPr>
          <w:instrText xml:space="preserve"> </w:instrText>
        </w:r>
        <w:r w:rsidRPr="00950746">
          <w:rPr>
            <w:rStyle w:val="Hyperlink"/>
          </w:rPr>
          <w:fldChar w:fldCharType="separate"/>
        </w:r>
        <w:r w:rsidRPr="00950746">
          <w:rPr>
            <w:rStyle w:val="Hyperlink"/>
            <w:rFonts w:ascii="Calibri" w:hAnsi="Calibri" w:cs="Calibri"/>
          </w:rPr>
          <w:t>5.1.2</w:t>
        </w:r>
        <w:r>
          <w:rPr>
            <w:rFonts w:asciiTheme="minorHAnsi" w:eastAsiaTheme="minorEastAsia" w:hAnsiTheme="minorHAnsi" w:cstheme="minorBidi"/>
            <w:b w:val="0"/>
            <w:caps w:val="0"/>
            <w:sz w:val="22"/>
            <w:szCs w:val="22"/>
          </w:rPr>
          <w:tab/>
        </w:r>
        <w:r w:rsidRPr="00950746">
          <w:rPr>
            <w:rStyle w:val="Hyperlink"/>
            <w:rFonts w:ascii="Calibri" w:hAnsi="Calibri" w:cs="Calibri"/>
          </w:rPr>
          <w:t>PERIODIC FUNCTIONS</w:t>
        </w:r>
        <w:r>
          <w:rPr>
            <w:webHidden/>
          </w:rPr>
          <w:tab/>
        </w:r>
        <w:r>
          <w:rPr>
            <w:webHidden/>
          </w:rPr>
          <w:fldChar w:fldCharType="begin"/>
        </w:r>
        <w:r>
          <w:rPr>
            <w:webHidden/>
          </w:rPr>
          <w:instrText xml:space="preserve"> PAGEREF _Toc487189234 \h </w:instrText>
        </w:r>
      </w:ins>
      <w:r>
        <w:rPr>
          <w:webHidden/>
        </w:rPr>
      </w:r>
      <w:r>
        <w:rPr>
          <w:webHidden/>
        </w:rPr>
        <w:fldChar w:fldCharType="separate"/>
      </w:r>
      <w:ins w:id="125" w:author="Shawn Penning" w:date="2017-07-07T11:11:00Z">
        <w:r>
          <w:rPr>
            <w:webHidden/>
          </w:rPr>
          <w:t>11</w:t>
        </w:r>
        <w:r>
          <w:rPr>
            <w:webHidden/>
          </w:rPr>
          <w:fldChar w:fldCharType="end"/>
        </w:r>
        <w:r w:rsidRPr="00950746">
          <w:rPr>
            <w:rStyle w:val="Hyperlink"/>
          </w:rPr>
          <w:fldChar w:fldCharType="end"/>
        </w:r>
      </w:ins>
    </w:p>
    <w:p w:rsidR="000E1CE0" w:rsidRDefault="000E1CE0">
      <w:pPr>
        <w:pStyle w:val="TOC2"/>
        <w:rPr>
          <w:ins w:id="126" w:author="Shawn Penning" w:date="2017-07-07T11:11:00Z"/>
          <w:rFonts w:asciiTheme="minorHAnsi" w:eastAsiaTheme="minorEastAsia" w:hAnsiTheme="minorHAnsi" w:cstheme="minorBidi"/>
          <w:b w:val="0"/>
          <w:caps w:val="0"/>
          <w:sz w:val="22"/>
          <w:szCs w:val="22"/>
        </w:rPr>
      </w:pPr>
      <w:ins w:id="127" w:author="Shawn Penning" w:date="2017-07-07T11:11:00Z">
        <w:r w:rsidRPr="00950746">
          <w:rPr>
            <w:rStyle w:val="Hyperlink"/>
          </w:rPr>
          <w:fldChar w:fldCharType="begin"/>
        </w:r>
        <w:r w:rsidRPr="00950746">
          <w:rPr>
            <w:rStyle w:val="Hyperlink"/>
          </w:rPr>
          <w:instrText xml:space="preserve"> </w:instrText>
        </w:r>
        <w:r>
          <w:instrText>HYPERLINK \l "_Toc487189235"</w:instrText>
        </w:r>
        <w:r w:rsidRPr="00950746">
          <w:rPr>
            <w:rStyle w:val="Hyperlink"/>
          </w:rPr>
          <w:instrText xml:space="preserve"> </w:instrText>
        </w:r>
        <w:r w:rsidRPr="00950746">
          <w:rPr>
            <w:rStyle w:val="Hyperlink"/>
          </w:rPr>
          <w:fldChar w:fldCharType="separate"/>
        </w:r>
        <w:r w:rsidRPr="00950746">
          <w:rPr>
            <w:rStyle w:val="Hyperlink"/>
            <w:rFonts w:ascii="Calibri" w:hAnsi="Calibri" w:cs="Calibri"/>
          </w:rPr>
          <w:t>5.1.3</w:t>
        </w:r>
        <w:r>
          <w:rPr>
            <w:rFonts w:asciiTheme="minorHAnsi" w:eastAsiaTheme="minorEastAsia" w:hAnsiTheme="minorHAnsi" w:cstheme="minorBidi"/>
            <w:b w:val="0"/>
            <w:caps w:val="0"/>
            <w:sz w:val="22"/>
            <w:szCs w:val="22"/>
          </w:rPr>
          <w:tab/>
        </w:r>
        <w:r w:rsidRPr="00950746">
          <w:rPr>
            <w:rStyle w:val="Hyperlink"/>
            <w:rFonts w:ascii="Calibri" w:hAnsi="Calibri" w:cs="Calibri"/>
          </w:rPr>
          <w:t>Interrupt Functions</w:t>
        </w:r>
        <w:r>
          <w:rPr>
            <w:webHidden/>
          </w:rPr>
          <w:tab/>
        </w:r>
        <w:r>
          <w:rPr>
            <w:webHidden/>
          </w:rPr>
          <w:fldChar w:fldCharType="begin"/>
        </w:r>
        <w:r>
          <w:rPr>
            <w:webHidden/>
          </w:rPr>
          <w:instrText xml:space="preserve"> PAGEREF _Toc487189235 \h </w:instrText>
        </w:r>
      </w:ins>
      <w:r>
        <w:rPr>
          <w:webHidden/>
        </w:rPr>
      </w:r>
      <w:r>
        <w:rPr>
          <w:webHidden/>
        </w:rPr>
        <w:fldChar w:fldCharType="separate"/>
      </w:r>
      <w:ins w:id="128" w:author="Shawn Penning" w:date="2017-07-07T11:11:00Z">
        <w:r>
          <w:rPr>
            <w:webHidden/>
          </w:rPr>
          <w:t>11</w:t>
        </w:r>
        <w:r>
          <w:rPr>
            <w:webHidden/>
          </w:rPr>
          <w:fldChar w:fldCharType="end"/>
        </w:r>
        <w:r w:rsidRPr="00950746">
          <w:rPr>
            <w:rStyle w:val="Hyperlink"/>
          </w:rPr>
          <w:fldChar w:fldCharType="end"/>
        </w:r>
      </w:ins>
    </w:p>
    <w:p w:rsidR="000E1CE0" w:rsidRDefault="000E1CE0">
      <w:pPr>
        <w:pStyle w:val="TOC2"/>
        <w:rPr>
          <w:ins w:id="129" w:author="Shawn Penning" w:date="2017-07-07T11:11:00Z"/>
          <w:rFonts w:asciiTheme="minorHAnsi" w:eastAsiaTheme="minorEastAsia" w:hAnsiTheme="minorHAnsi" w:cstheme="minorBidi"/>
          <w:b w:val="0"/>
          <w:caps w:val="0"/>
          <w:sz w:val="22"/>
          <w:szCs w:val="22"/>
        </w:rPr>
      </w:pPr>
      <w:ins w:id="130" w:author="Shawn Penning" w:date="2017-07-07T11:11:00Z">
        <w:r w:rsidRPr="00950746">
          <w:rPr>
            <w:rStyle w:val="Hyperlink"/>
          </w:rPr>
          <w:fldChar w:fldCharType="begin"/>
        </w:r>
        <w:r w:rsidRPr="00950746">
          <w:rPr>
            <w:rStyle w:val="Hyperlink"/>
          </w:rPr>
          <w:instrText xml:space="preserve"> </w:instrText>
        </w:r>
        <w:r>
          <w:instrText>HYPERLINK \l "_Toc487189236"</w:instrText>
        </w:r>
        <w:r w:rsidRPr="00950746">
          <w:rPr>
            <w:rStyle w:val="Hyperlink"/>
          </w:rPr>
          <w:instrText xml:space="preserve"> </w:instrText>
        </w:r>
        <w:r w:rsidRPr="00950746">
          <w:rPr>
            <w:rStyle w:val="Hyperlink"/>
          </w:rPr>
          <w:fldChar w:fldCharType="separate"/>
        </w:r>
        <w:r w:rsidRPr="00950746">
          <w:rPr>
            <w:rStyle w:val="Hyperlink"/>
            <w:rFonts w:ascii="Calibri" w:hAnsi="Calibri" w:cs="Calibri"/>
          </w:rPr>
          <w:t>5.1.4</w:t>
        </w:r>
        <w:r>
          <w:rPr>
            <w:rFonts w:asciiTheme="minorHAnsi" w:eastAsiaTheme="minorEastAsia" w:hAnsiTheme="minorHAnsi" w:cstheme="minorBidi"/>
            <w:b w:val="0"/>
            <w:caps w:val="0"/>
            <w:sz w:val="22"/>
            <w:szCs w:val="22"/>
          </w:rPr>
          <w:tab/>
        </w:r>
        <w:r w:rsidRPr="00950746">
          <w:rPr>
            <w:rStyle w:val="Hyperlink"/>
            <w:rFonts w:ascii="Calibri" w:hAnsi="Calibri" w:cs="Calibri"/>
          </w:rPr>
          <w:t>Server runnables</w:t>
        </w:r>
        <w:r>
          <w:rPr>
            <w:webHidden/>
          </w:rPr>
          <w:tab/>
        </w:r>
        <w:r>
          <w:rPr>
            <w:webHidden/>
          </w:rPr>
          <w:fldChar w:fldCharType="begin"/>
        </w:r>
        <w:r>
          <w:rPr>
            <w:webHidden/>
          </w:rPr>
          <w:instrText xml:space="preserve"> PAGEREF _Toc487189236 \h </w:instrText>
        </w:r>
      </w:ins>
      <w:r>
        <w:rPr>
          <w:webHidden/>
        </w:rPr>
      </w:r>
      <w:r>
        <w:rPr>
          <w:webHidden/>
        </w:rPr>
        <w:fldChar w:fldCharType="separate"/>
      </w:r>
      <w:ins w:id="131" w:author="Shawn Penning" w:date="2017-07-07T11:11:00Z">
        <w:r>
          <w:rPr>
            <w:webHidden/>
          </w:rPr>
          <w:t>12</w:t>
        </w:r>
        <w:r>
          <w:rPr>
            <w:webHidden/>
          </w:rPr>
          <w:fldChar w:fldCharType="end"/>
        </w:r>
        <w:r w:rsidRPr="00950746">
          <w:rPr>
            <w:rStyle w:val="Hyperlink"/>
          </w:rPr>
          <w:fldChar w:fldCharType="end"/>
        </w:r>
      </w:ins>
    </w:p>
    <w:p w:rsidR="000E1CE0" w:rsidRDefault="000E1CE0">
      <w:pPr>
        <w:pStyle w:val="TOC2"/>
        <w:rPr>
          <w:ins w:id="132" w:author="Shawn Penning" w:date="2017-07-07T11:11:00Z"/>
          <w:rFonts w:asciiTheme="minorHAnsi" w:eastAsiaTheme="minorEastAsia" w:hAnsiTheme="minorHAnsi" w:cstheme="minorBidi"/>
          <w:b w:val="0"/>
          <w:caps w:val="0"/>
          <w:sz w:val="22"/>
          <w:szCs w:val="22"/>
        </w:rPr>
      </w:pPr>
      <w:ins w:id="133" w:author="Shawn Penning" w:date="2017-07-07T11:11:00Z">
        <w:r w:rsidRPr="00950746">
          <w:rPr>
            <w:rStyle w:val="Hyperlink"/>
          </w:rPr>
          <w:fldChar w:fldCharType="begin"/>
        </w:r>
        <w:r w:rsidRPr="00950746">
          <w:rPr>
            <w:rStyle w:val="Hyperlink"/>
          </w:rPr>
          <w:instrText xml:space="preserve"> </w:instrText>
        </w:r>
        <w:r>
          <w:instrText>HYPERLINK \l "_Toc487189237"</w:instrText>
        </w:r>
        <w:r w:rsidRPr="00950746">
          <w:rPr>
            <w:rStyle w:val="Hyperlink"/>
          </w:rPr>
          <w:instrText xml:space="preserve"> </w:instrText>
        </w:r>
        <w:r w:rsidRPr="00950746">
          <w:rPr>
            <w:rStyle w:val="Hyperlink"/>
          </w:rPr>
          <w:fldChar w:fldCharType="separate"/>
        </w:r>
        <w:r w:rsidRPr="00950746">
          <w:rPr>
            <w:rStyle w:val="Hyperlink"/>
            <w:rFonts w:ascii="Calibri" w:hAnsi="Calibri" w:cs="Calibri"/>
          </w:rPr>
          <w:t>5.1.4.1</w:t>
        </w:r>
        <w:r>
          <w:rPr>
            <w:rFonts w:asciiTheme="minorHAnsi" w:eastAsiaTheme="minorEastAsia" w:hAnsiTheme="minorHAnsi" w:cstheme="minorBidi"/>
            <w:b w:val="0"/>
            <w:caps w:val="0"/>
            <w:sz w:val="22"/>
            <w:szCs w:val="22"/>
          </w:rPr>
          <w:tab/>
        </w:r>
        <w:r w:rsidRPr="00950746">
          <w:rPr>
            <w:rStyle w:val="Hyperlink"/>
            <w:rFonts w:ascii="Calibri" w:hAnsi="Calibri" w:cs="Calibri"/>
          </w:rPr>
          <w:t>PolarityCfgRead</w:t>
        </w:r>
        <w:r>
          <w:rPr>
            <w:webHidden/>
          </w:rPr>
          <w:tab/>
        </w:r>
        <w:r>
          <w:rPr>
            <w:webHidden/>
          </w:rPr>
          <w:fldChar w:fldCharType="begin"/>
        </w:r>
        <w:r>
          <w:rPr>
            <w:webHidden/>
          </w:rPr>
          <w:instrText xml:space="preserve"> PAGEREF _Toc487189237 \h </w:instrText>
        </w:r>
      </w:ins>
      <w:r>
        <w:rPr>
          <w:webHidden/>
        </w:rPr>
      </w:r>
      <w:r>
        <w:rPr>
          <w:webHidden/>
        </w:rPr>
        <w:fldChar w:fldCharType="separate"/>
      </w:r>
      <w:ins w:id="134" w:author="Shawn Penning" w:date="2017-07-07T11:11:00Z">
        <w:r>
          <w:rPr>
            <w:webHidden/>
          </w:rPr>
          <w:t>12</w:t>
        </w:r>
        <w:r>
          <w:rPr>
            <w:webHidden/>
          </w:rPr>
          <w:fldChar w:fldCharType="end"/>
        </w:r>
        <w:r w:rsidRPr="00950746">
          <w:rPr>
            <w:rStyle w:val="Hyperlink"/>
          </w:rPr>
          <w:fldChar w:fldCharType="end"/>
        </w:r>
      </w:ins>
    </w:p>
    <w:p w:rsidR="000E1CE0" w:rsidRDefault="000E1CE0">
      <w:pPr>
        <w:pStyle w:val="TOC2"/>
        <w:rPr>
          <w:ins w:id="135" w:author="Shawn Penning" w:date="2017-07-07T11:11:00Z"/>
          <w:rFonts w:asciiTheme="minorHAnsi" w:eastAsiaTheme="minorEastAsia" w:hAnsiTheme="minorHAnsi" w:cstheme="minorBidi"/>
          <w:b w:val="0"/>
          <w:caps w:val="0"/>
          <w:sz w:val="22"/>
          <w:szCs w:val="22"/>
        </w:rPr>
      </w:pPr>
      <w:ins w:id="136" w:author="Shawn Penning" w:date="2017-07-07T11:11:00Z">
        <w:r w:rsidRPr="00950746">
          <w:rPr>
            <w:rStyle w:val="Hyperlink"/>
          </w:rPr>
          <w:fldChar w:fldCharType="begin"/>
        </w:r>
        <w:r w:rsidRPr="00950746">
          <w:rPr>
            <w:rStyle w:val="Hyperlink"/>
          </w:rPr>
          <w:instrText xml:space="preserve"> </w:instrText>
        </w:r>
        <w:r>
          <w:instrText>HYPERLINK \l "_Toc487189238"</w:instrText>
        </w:r>
        <w:r w:rsidRPr="00950746">
          <w:rPr>
            <w:rStyle w:val="Hyperlink"/>
          </w:rPr>
          <w:instrText xml:space="preserve"> </w:instrText>
        </w:r>
        <w:r w:rsidRPr="00950746">
          <w:rPr>
            <w:rStyle w:val="Hyperlink"/>
          </w:rPr>
          <w:fldChar w:fldCharType="separate"/>
        </w:r>
        <w:r w:rsidRPr="00950746">
          <w:rPr>
            <w:rStyle w:val="Hyperlink"/>
            <w:rFonts w:ascii="Calibri" w:hAnsi="Calibri" w:cs="Calibri"/>
          </w:rPr>
          <w:t>5.1.4.1.1</w:t>
        </w:r>
        <w:r>
          <w:rPr>
            <w:rFonts w:asciiTheme="minorHAnsi" w:eastAsiaTheme="minorEastAsia" w:hAnsiTheme="minorHAnsi" w:cstheme="minorBidi"/>
            <w:b w:val="0"/>
            <w:caps w:val="0"/>
            <w:sz w:val="22"/>
            <w:szCs w:val="22"/>
          </w:rPr>
          <w:tab/>
        </w:r>
        <w:r w:rsidRPr="00950746">
          <w:rPr>
            <w:rStyle w:val="Hyperlink"/>
            <w:rFonts w:ascii="Calibri" w:hAnsi="Calibri" w:cs="Calibri"/>
          </w:rPr>
          <w:t>Design Rationale</w:t>
        </w:r>
        <w:r>
          <w:rPr>
            <w:webHidden/>
          </w:rPr>
          <w:tab/>
        </w:r>
        <w:r>
          <w:rPr>
            <w:webHidden/>
          </w:rPr>
          <w:fldChar w:fldCharType="begin"/>
        </w:r>
        <w:r>
          <w:rPr>
            <w:webHidden/>
          </w:rPr>
          <w:instrText xml:space="preserve"> PAGEREF _Toc487189238 \h </w:instrText>
        </w:r>
      </w:ins>
      <w:r>
        <w:rPr>
          <w:webHidden/>
        </w:rPr>
      </w:r>
      <w:r>
        <w:rPr>
          <w:webHidden/>
        </w:rPr>
        <w:fldChar w:fldCharType="separate"/>
      </w:r>
      <w:ins w:id="137" w:author="Shawn Penning" w:date="2017-07-07T11:11:00Z">
        <w:r>
          <w:rPr>
            <w:webHidden/>
          </w:rPr>
          <w:t>12</w:t>
        </w:r>
        <w:r>
          <w:rPr>
            <w:webHidden/>
          </w:rPr>
          <w:fldChar w:fldCharType="end"/>
        </w:r>
        <w:r w:rsidRPr="00950746">
          <w:rPr>
            <w:rStyle w:val="Hyperlink"/>
          </w:rPr>
          <w:fldChar w:fldCharType="end"/>
        </w:r>
      </w:ins>
    </w:p>
    <w:p w:rsidR="000E1CE0" w:rsidRDefault="000E1CE0">
      <w:pPr>
        <w:pStyle w:val="TOC2"/>
        <w:rPr>
          <w:ins w:id="138" w:author="Shawn Penning" w:date="2017-07-07T11:11:00Z"/>
          <w:rFonts w:asciiTheme="minorHAnsi" w:eastAsiaTheme="minorEastAsia" w:hAnsiTheme="minorHAnsi" w:cstheme="minorBidi"/>
          <w:b w:val="0"/>
          <w:caps w:val="0"/>
          <w:sz w:val="22"/>
          <w:szCs w:val="22"/>
        </w:rPr>
      </w:pPr>
      <w:ins w:id="139" w:author="Shawn Penning" w:date="2017-07-07T11:11:00Z">
        <w:r w:rsidRPr="00950746">
          <w:rPr>
            <w:rStyle w:val="Hyperlink"/>
          </w:rPr>
          <w:fldChar w:fldCharType="begin"/>
        </w:r>
        <w:r w:rsidRPr="00950746">
          <w:rPr>
            <w:rStyle w:val="Hyperlink"/>
          </w:rPr>
          <w:instrText xml:space="preserve"> </w:instrText>
        </w:r>
        <w:r>
          <w:instrText>HYPERLINK \l "_Toc487189239"</w:instrText>
        </w:r>
        <w:r w:rsidRPr="00950746">
          <w:rPr>
            <w:rStyle w:val="Hyperlink"/>
          </w:rPr>
          <w:instrText xml:space="preserve"> </w:instrText>
        </w:r>
        <w:r w:rsidRPr="00950746">
          <w:rPr>
            <w:rStyle w:val="Hyperlink"/>
          </w:rPr>
          <w:fldChar w:fldCharType="separate"/>
        </w:r>
        <w:r w:rsidRPr="00950746">
          <w:rPr>
            <w:rStyle w:val="Hyperlink"/>
            <w:rFonts w:ascii="Calibri" w:hAnsi="Calibri" w:cs="Calibri"/>
          </w:rPr>
          <w:t>5.1.4.1.2</w:t>
        </w:r>
        <w:r>
          <w:rPr>
            <w:rFonts w:asciiTheme="minorHAnsi" w:eastAsiaTheme="minorEastAsia" w:hAnsiTheme="minorHAnsi" w:cstheme="minorBidi"/>
            <w:b w:val="0"/>
            <w:caps w:val="0"/>
            <w:sz w:val="22"/>
            <w:szCs w:val="22"/>
          </w:rPr>
          <w:tab/>
        </w:r>
        <w:r w:rsidRPr="00950746">
          <w:rPr>
            <w:rStyle w:val="Hyperlink"/>
            <w:rFonts w:ascii="Calibri" w:hAnsi="Calibri" w:cs="Calibri"/>
          </w:rPr>
          <w:t>Store Module Inputs to Local copies</w:t>
        </w:r>
        <w:r>
          <w:rPr>
            <w:webHidden/>
          </w:rPr>
          <w:tab/>
        </w:r>
        <w:r>
          <w:rPr>
            <w:webHidden/>
          </w:rPr>
          <w:fldChar w:fldCharType="begin"/>
        </w:r>
        <w:r>
          <w:rPr>
            <w:webHidden/>
          </w:rPr>
          <w:instrText xml:space="preserve"> PAGEREF _Toc487189239 \h </w:instrText>
        </w:r>
      </w:ins>
      <w:r>
        <w:rPr>
          <w:webHidden/>
        </w:rPr>
      </w:r>
      <w:r>
        <w:rPr>
          <w:webHidden/>
        </w:rPr>
        <w:fldChar w:fldCharType="separate"/>
      </w:r>
      <w:ins w:id="140" w:author="Shawn Penning" w:date="2017-07-07T11:11:00Z">
        <w:r>
          <w:rPr>
            <w:webHidden/>
          </w:rPr>
          <w:t>12</w:t>
        </w:r>
        <w:r>
          <w:rPr>
            <w:webHidden/>
          </w:rPr>
          <w:fldChar w:fldCharType="end"/>
        </w:r>
        <w:r w:rsidRPr="00950746">
          <w:rPr>
            <w:rStyle w:val="Hyperlink"/>
          </w:rPr>
          <w:fldChar w:fldCharType="end"/>
        </w:r>
      </w:ins>
    </w:p>
    <w:p w:rsidR="000E1CE0" w:rsidRDefault="000E1CE0">
      <w:pPr>
        <w:pStyle w:val="TOC2"/>
        <w:rPr>
          <w:ins w:id="141" w:author="Shawn Penning" w:date="2017-07-07T11:11:00Z"/>
          <w:rFonts w:asciiTheme="minorHAnsi" w:eastAsiaTheme="minorEastAsia" w:hAnsiTheme="minorHAnsi" w:cstheme="minorBidi"/>
          <w:b w:val="0"/>
          <w:caps w:val="0"/>
          <w:sz w:val="22"/>
          <w:szCs w:val="22"/>
        </w:rPr>
      </w:pPr>
      <w:ins w:id="142" w:author="Shawn Penning" w:date="2017-07-07T11:11:00Z">
        <w:r w:rsidRPr="00950746">
          <w:rPr>
            <w:rStyle w:val="Hyperlink"/>
          </w:rPr>
          <w:fldChar w:fldCharType="begin"/>
        </w:r>
        <w:r w:rsidRPr="00950746">
          <w:rPr>
            <w:rStyle w:val="Hyperlink"/>
          </w:rPr>
          <w:instrText xml:space="preserve"> </w:instrText>
        </w:r>
        <w:r>
          <w:instrText>HYPERLINK \l "_Toc487189240"</w:instrText>
        </w:r>
        <w:r w:rsidRPr="00950746">
          <w:rPr>
            <w:rStyle w:val="Hyperlink"/>
          </w:rPr>
          <w:instrText xml:space="preserve"> </w:instrText>
        </w:r>
        <w:r w:rsidRPr="00950746">
          <w:rPr>
            <w:rStyle w:val="Hyperlink"/>
          </w:rPr>
          <w:fldChar w:fldCharType="separate"/>
        </w:r>
        <w:r w:rsidRPr="00950746">
          <w:rPr>
            <w:rStyle w:val="Hyperlink"/>
            <w:rFonts w:ascii="Calibri" w:hAnsi="Calibri" w:cs="Calibri"/>
          </w:rPr>
          <w:t>5.1.4.1.3</w:t>
        </w:r>
        <w:r>
          <w:rPr>
            <w:rFonts w:asciiTheme="minorHAnsi" w:eastAsiaTheme="minorEastAsia" w:hAnsiTheme="minorHAnsi" w:cstheme="minorBidi"/>
            <w:b w:val="0"/>
            <w:caps w:val="0"/>
            <w:sz w:val="22"/>
            <w:szCs w:val="22"/>
          </w:rPr>
          <w:tab/>
        </w:r>
        <w:r w:rsidRPr="00950746">
          <w:rPr>
            <w:rStyle w:val="Hyperlink"/>
            <w:rFonts w:ascii="Calibri" w:hAnsi="Calibri" w:cs="Calibri"/>
          </w:rPr>
          <w:t>(Processing of function)………</w:t>
        </w:r>
        <w:r>
          <w:rPr>
            <w:webHidden/>
          </w:rPr>
          <w:tab/>
        </w:r>
        <w:r>
          <w:rPr>
            <w:webHidden/>
          </w:rPr>
          <w:fldChar w:fldCharType="begin"/>
        </w:r>
        <w:r>
          <w:rPr>
            <w:webHidden/>
          </w:rPr>
          <w:instrText xml:space="preserve"> PAGEREF _Toc487189240 \h </w:instrText>
        </w:r>
      </w:ins>
      <w:r>
        <w:rPr>
          <w:webHidden/>
        </w:rPr>
      </w:r>
      <w:r>
        <w:rPr>
          <w:webHidden/>
        </w:rPr>
        <w:fldChar w:fldCharType="separate"/>
      </w:r>
      <w:ins w:id="143" w:author="Shawn Penning" w:date="2017-07-07T11:11:00Z">
        <w:r>
          <w:rPr>
            <w:webHidden/>
          </w:rPr>
          <w:t>12</w:t>
        </w:r>
        <w:r>
          <w:rPr>
            <w:webHidden/>
          </w:rPr>
          <w:fldChar w:fldCharType="end"/>
        </w:r>
        <w:r w:rsidRPr="00950746">
          <w:rPr>
            <w:rStyle w:val="Hyperlink"/>
          </w:rPr>
          <w:fldChar w:fldCharType="end"/>
        </w:r>
      </w:ins>
    </w:p>
    <w:p w:rsidR="000E1CE0" w:rsidRDefault="000E1CE0">
      <w:pPr>
        <w:pStyle w:val="TOC2"/>
        <w:rPr>
          <w:ins w:id="144" w:author="Shawn Penning" w:date="2017-07-07T11:11:00Z"/>
          <w:rFonts w:asciiTheme="minorHAnsi" w:eastAsiaTheme="minorEastAsia" w:hAnsiTheme="minorHAnsi" w:cstheme="minorBidi"/>
          <w:b w:val="0"/>
          <w:caps w:val="0"/>
          <w:sz w:val="22"/>
          <w:szCs w:val="22"/>
        </w:rPr>
      </w:pPr>
      <w:ins w:id="145" w:author="Shawn Penning" w:date="2017-07-07T11:11:00Z">
        <w:r w:rsidRPr="00950746">
          <w:rPr>
            <w:rStyle w:val="Hyperlink"/>
          </w:rPr>
          <w:fldChar w:fldCharType="begin"/>
        </w:r>
        <w:r w:rsidRPr="00950746">
          <w:rPr>
            <w:rStyle w:val="Hyperlink"/>
          </w:rPr>
          <w:instrText xml:space="preserve"> </w:instrText>
        </w:r>
        <w:r>
          <w:instrText>HYPERLINK \l "_Toc487189241"</w:instrText>
        </w:r>
        <w:r w:rsidRPr="00950746">
          <w:rPr>
            <w:rStyle w:val="Hyperlink"/>
          </w:rPr>
          <w:instrText xml:space="preserve"> </w:instrText>
        </w:r>
        <w:r w:rsidRPr="00950746">
          <w:rPr>
            <w:rStyle w:val="Hyperlink"/>
          </w:rPr>
          <w:fldChar w:fldCharType="separate"/>
        </w:r>
        <w:r w:rsidRPr="00950746">
          <w:rPr>
            <w:rStyle w:val="Hyperlink"/>
            <w:rFonts w:ascii="Calibri" w:hAnsi="Calibri" w:cs="Calibri"/>
          </w:rPr>
          <w:t>5.1.4.1.4</w:t>
        </w:r>
        <w:r>
          <w:rPr>
            <w:rFonts w:asciiTheme="minorHAnsi" w:eastAsiaTheme="minorEastAsia" w:hAnsiTheme="minorHAnsi" w:cstheme="minorBidi"/>
            <w:b w:val="0"/>
            <w:caps w:val="0"/>
            <w:sz w:val="22"/>
            <w:szCs w:val="22"/>
          </w:rPr>
          <w:tab/>
        </w:r>
        <w:r w:rsidRPr="00950746">
          <w:rPr>
            <w:rStyle w:val="Hyperlink"/>
            <w:rFonts w:ascii="Calibri" w:hAnsi="Calibri" w:cs="Calibri"/>
          </w:rPr>
          <w:t>Store Local copy of outputs into Module Outputs</w:t>
        </w:r>
        <w:r>
          <w:rPr>
            <w:webHidden/>
          </w:rPr>
          <w:tab/>
        </w:r>
        <w:r>
          <w:rPr>
            <w:webHidden/>
          </w:rPr>
          <w:fldChar w:fldCharType="begin"/>
        </w:r>
        <w:r>
          <w:rPr>
            <w:webHidden/>
          </w:rPr>
          <w:instrText xml:space="preserve"> PAGEREF _Toc487189241 \h </w:instrText>
        </w:r>
      </w:ins>
      <w:r>
        <w:rPr>
          <w:webHidden/>
        </w:rPr>
      </w:r>
      <w:r>
        <w:rPr>
          <w:webHidden/>
        </w:rPr>
        <w:fldChar w:fldCharType="separate"/>
      </w:r>
      <w:ins w:id="146" w:author="Shawn Penning" w:date="2017-07-07T11:11:00Z">
        <w:r>
          <w:rPr>
            <w:webHidden/>
          </w:rPr>
          <w:t>12</w:t>
        </w:r>
        <w:r>
          <w:rPr>
            <w:webHidden/>
          </w:rPr>
          <w:fldChar w:fldCharType="end"/>
        </w:r>
        <w:r w:rsidRPr="00950746">
          <w:rPr>
            <w:rStyle w:val="Hyperlink"/>
          </w:rPr>
          <w:fldChar w:fldCharType="end"/>
        </w:r>
      </w:ins>
    </w:p>
    <w:p w:rsidR="000E1CE0" w:rsidRDefault="000E1CE0">
      <w:pPr>
        <w:pStyle w:val="TOC2"/>
        <w:rPr>
          <w:ins w:id="147" w:author="Shawn Penning" w:date="2017-07-07T11:11:00Z"/>
          <w:rFonts w:asciiTheme="minorHAnsi" w:eastAsiaTheme="minorEastAsia" w:hAnsiTheme="minorHAnsi" w:cstheme="minorBidi"/>
          <w:b w:val="0"/>
          <w:caps w:val="0"/>
          <w:sz w:val="22"/>
          <w:szCs w:val="22"/>
        </w:rPr>
      </w:pPr>
      <w:ins w:id="148" w:author="Shawn Penning" w:date="2017-07-07T11:11:00Z">
        <w:r w:rsidRPr="00950746">
          <w:rPr>
            <w:rStyle w:val="Hyperlink"/>
          </w:rPr>
          <w:fldChar w:fldCharType="begin"/>
        </w:r>
        <w:r w:rsidRPr="00950746">
          <w:rPr>
            <w:rStyle w:val="Hyperlink"/>
          </w:rPr>
          <w:instrText xml:space="preserve"> </w:instrText>
        </w:r>
        <w:r>
          <w:instrText>HYPERLINK \l "_Toc487189242"</w:instrText>
        </w:r>
        <w:r w:rsidRPr="00950746">
          <w:rPr>
            <w:rStyle w:val="Hyperlink"/>
          </w:rPr>
          <w:instrText xml:space="preserve"> </w:instrText>
        </w:r>
        <w:r w:rsidRPr="00950746">
          <w:rPr>
            <w:rStyle w:val="Hyperlink"/>
          </w:rPr>
          <w:fldChar w:fldCharType="separate"/>
        </w:r>
        <w:r w:rsidRPr="00950746">
          <w:rPr>
            <w:rStyle w:val="Hyperlink"/>
            <w:rFonts w:ascii="Calibri" w:hAnsi="Calibri" w:cs="Calibri"/>
          </w:rPr>
          <w:t>5.1.4.2</w:t>
        </w:r>
        <w:r>
          <w:rPr>
            <w:rFonts w:asciiTheme="minorHAnsi" w:eastAsiaTheme="minorEastAsia" w:hAnsiTheme="minorHAnsi" w:cstheme="minorBidi"/>
            <w:b w:val="0"/>
            <w:caps w:val="0"/>
            <w:sz w:val="22"/>
            <w:szCs w:val="22"/>
          </w:rPr>
          <w:tab/>
        </w:r>
        <w:r w:rsidRPr="00950746">
          <w:rPr>
            <w:rStyle w:val="Hyperlink"/>
            <w:rFonts w:ascii="Calibri" w:hAnsi="Calibri" w:cs="Calibri"/>
          </w:rPr>
          <w:t>PolarityCfgWr</w:t>
        </w:r>
        <w:r>
          <w:rPr>
            <w:webHidden/>
          </w:rPr>
          <w:tab/>
        </w:r>
        <w:r>
          <w:rPr>
            <w:webHidden/>
          </w:rPr>
          <w:fldChar w:fldCharType="begin"/>
        </w:r>
        <w:r>
          <w:rPr>
            <w:webHidden/>
          </w:rPr>
          <w:instrText xml:space="preserve"> PAGEREF _Toc487189242 \h </w:instrText>
        </w:r>
      </w:ins>
      <w:r>
        <w:rPr>
          <w:webHidden/>
        </w:rPr>
      </w:r>
      <w:r>
        <w:rPr>
          <w:webHidden/>
        </w:rPr>
        <w:fldChar w:fldCharType="separate"/>
      </w:r>
      <w:ins w:id="149" w:author="Shawn Penning" w:date="2017-07-07T11:11:00Z">
        <w:r>
          <w:rPr>
            <w:webHidden/>
          </w:rPr>
          <w:t>12</w:t>
        </w:r>
        <w:r>
          <w:rPr>
            <w:webHidden/>
          </w:rPr>
          <w:fldChar w:fldCharType="end"/>
        </w:r>
        <w:r w:rsidRPr="00950746">
          <w:rPr>
            <w:rStyle w:val="Hyperlink"/>
          </w:rPr>
          <w:fldChar w:fldCharType="end"/>
        </w:r>
      </w:ins>
    </w:p>
    <w:p w:rsidR="000E1CE0" w:rsidRDefault="000E1CE0">
      <w:pPr>
        <w:pStyle w:val="TOC2"/>
        <w:rPr>
          <w:ins w:id="150" w:author="Shawn Penning" w:date="2017-07-07T11:11:00Z"/>
          <w:rFonts w:asciiTheme="minorHAnsi" w:eastAsiaTheme="minorEastAsia" w:hAnsiTheme="minorHAnsi" w:cstheme="minorBidi"/>
          <w:b w:val="0"/>
          <w:caps w:val="0"/>
          <w:sz w:val="22"/>
          <w:szCs w:val="22"/>
        </w:rPr>
      </w:pPr>
      <w:ins w:id="151" w:author="Shawn Penning" w:date="2017-07-07T11:11:00Z">
        <w:r w:rsidRPr="00950746">
          <w:rPr>
            <w:rStyle w:val="Hyperlink"/>
          </w:rPr>
          <w:fldChar w:fldCharType="begin"/>
        </w:r>
        <w:r w:rsidRPr="00950746">
          <w:rPr>
            <w:rStyle w:val="Hyperlink"/>
          </w:rPr>
          <w:instrText xml:space="preserve"> </w:instrText>
        </w:r>
        <w:r>
          <w:instrText>HYPERLINK \l "_Toc487189243"</w:instrText>
        </w:r>
        <w:r w:rsidRPr="00950746">
          <w:rPr>
            <w:rStyle w:val="Hyperlink"/>
          </w:rPr>
          <w:instrText xml:space="preserve"> </w:instrText>
        </w:r>
        <w:r w:rsidRPr="00950746">
          <w:rPr>
            <w:rStyle w:val="Hyperlink"/>
          </w:rPr>
          <w:fldChar w:fldCharType="separate"/>
        </w:r>
        <w:r w:rsidRPr="00950746">
          <w:rPr>
            <w:rStyle w:val="Hyperlink"/>
            <w:rFonts w:ascii="Calibri" w:hAnsi="Calibri" w:cs="Calibri"/>
          </w:rPr>
          <w:t>5.1.4.2.1</w:t>
        </w:r>
        <w:r>
          <w:rPr>
            <w:rFonts w:asciiTheme="minorHAnsi" w:eastAsiaTheme="minorEastAsia" w:hAnsiTheme="minorHAnsi" w:cstheme="minorBidi"/>
            <w:b w:val="0"/>
            <w:caps w:val="0"/>
            <w:sz w:val="22"/>
            <w:szCs w:val="22"/>
          </w:rPr>
          <w:tab/>
        </w:r>
        <w:r w:rsidRPr="00950746">
          <w:rPr>
            <w:rStyle w:val="Hyperlink"/>
            <w:rFonts w:ascii="Calibri" w:hAnsi="Calibri" w:cs="Calibri"/>
          </w:rPr>
          <w:t>Design Rationale</w:t>
        </w:r>
        <w:r>
          <w:rPr>
            <w:webHidden/>
          </w:rPr>
          <w:tab/>
        </w:r>
        <w:r>
          <w:rPr>
            <w:webHidden/>
          </w:rPr>
          <w:fldChar w:fldCharType="begin"/>
        </w:r>
        <w:r>
          <w:rPr>
            <w:webHidden/>
          </w:rPr>
          <w:instrText xml:space="preserve"> PAGEREF _Toc487189243 \h </w:instrText>
        </w:r>
      </w:ins>
      <w:r>
        <w:rPr>
          <w:webHidden/>
        </w:rPr>
      </w:r>
      <w:r>
        <w:rPr>
          <w:webHidden/>
        </w:rPr>
        <w:fldChar w:fldCharType="separate"/>
      </w:r>
      <w:ins w:id="152" w:author="Shawn Penning" w:date="2017-07-07T11:11:00Z">
        <w:r>
          <w:rPr>
            <w:webHidden/>
          </w:rPr>
          <w:t>12</w:t>
        </w:r>
        <w:r>
          <w:rPr>
            <w:webHidden/>
          </w:rPr>
          <w:fldChar w:fldCharType="end"/>
        </w:r>
        <w:r w:rsidRPr="00950746">
          <w:rPr>
            <w:rStyle w:val="Hyperlink"/>
          </w:rPr>
          <w:fldChar w:fldCharType="end"/>
        </w:r>
      </w:ins>
    </w:p>
    <w:p w:rsidR="000E1CE0" w:rsidRDefault="000E1CE0">
      <w:pPr>
        <w:pStyle w:val="TOC2"/>
        <w:rPr>
          <w:ins w:id="153" w:author="Shawn Penning" w:date="2017-07-07T11:11:00Z"/>
          <w:rFonts w:asciiTheme="minorHAnsi" w:eastAsiaTheme="minorEastAsia" w:hAnsiTheme="minorHAnsi" w:cstheme="minorBidi"/>
          <w:b w:val="0"/>
          <w:caps w:val="0"/>
          <w:sz w:val="22"/>
          <w:szCs w:val="22"/>
        </w:rPr>
      </w:pPr>
      <w:ins w:id="154" w:author="Shawn Penning" w:date="2017-07-07T11:11:00Z">
        <w:r w:rsidRPr="00950746">
          <w:rPr>
            <w:rStyle w:val="Hyperlink"/>
          </w:rPr>
          <w:fldChar w:fldCharType="begin"/>
        </w:r>
        <w:r w:rsidRPr="00950746">
          <w:rPr>
            <w:rStyle w:val="Hyperlink"/>
          </w:rPr>
          <w:instrText xml:space="preserve"> </w:instrText>
        </w:r>
        <w:r>
          <w:instrText>HYPERLINK \l "_Toc487189244"</w:instrText>
        </w:r>
        <w:r w:rsidRPr="00950746">
          <w:rPr>
            <w:rStyle w:val="Hyperlink"/>
          </w:rPr>
          <w:instrText xml:space="preserve"> </w:instrText>
        </w:r>
        <w:r w:rsidRPr="00950746">
          <w:rPr>
            <w:rStyle w:val="Hyperlink"/>
          </w:rPr>
          <w:fldChar w:fldCharType="separate"/>
        </w:r>
        <w:r w:rsidRPr="00950746">
          <w:rPr>
            <w:rStyle w:val="Hyperlink"/>
            <w:rFonts w:ascii="Calibri" w:hAnsi="Calibri" w:cs="Calibri"/>
          </w:rPr>
          <w:t>5.1.4.2.2</w:t>
        </w:r>
        <w:r>
          <w:rPr>
            <w:rFonts w:asciiTheme="minorHAnsi" w:eastAsiaTheme="minorEastAsia" w:hAnsiTheme="minorHAnsi" w:cstheme="minorBidi"/>
            <w:b w:val="0"/>
            <w:caps w:val="0"/>
            <w:sz w:val="22"/>
            <w:szCs w:val="22"/>
          </w:rPr>
          <w:tab/>
        </w:r>
        <w:r w:rsidRPr="00950746">
          <w:rPr>
            <w:rStyle w:val="Hyperlink"/>
            <w:rFonts w:ascii="Calibri" w:hAnsi="Calibri" w:cs="Calibri"/>
          </w:rPr>
          <w:t>Store Module Inputs to Local copies</w:t>
        </w:r>
        <w:r>
          <w:rPr>
            <w:webHidden/>
          </w:rPr>
          <w:tab/>
        </w:r>
        <w:r>
          <w:rPr>
            <w:webHidden/>
          </w:rPr>
          <w:fldChar w:fldCharType="begin"/>
        </w:r>
        <w:r>
          <w:rPr>
            <w:webHidden/>
          </w:rPr>
          <w:instrText xml:space="preserve"> PAGEREF _Toc487189244 \h </w:instrText>
        </w:r>
      </w:ins>
      <w:r>
        <w:rPr>
          <w:webHidden/>
        </w:rPr>
      </w:r>
      <w:r>
        <w:rPr>
          <w:webHidden/>
        </w:rPr>
        <w:fldChar w:fldCharType="separate"/>
      </w:r>
      <w:ins w:id="155" w:author="Shawn Penning" w:date="2017-07-07T11:11:00Z">
        <w:r>
          <w:rPr>
            <w:webHidden/>
          </w:rPr>
          <w:t>12</w:t>
        </w:r>
        <w:r>
          <w:rPr>
            <w:webHidden/>
          </w:rPr>
          <w:fldChar w:fldCharType="end"/>
        </w:r>
        <w:r w:rsidRPr="00950746">
          <w:rPr>
            <w:rStyle w:val="Hyperlink"/>
          </w:rPr>
          <w:fldChar w:fldCharType="end"/>
        </w:r>
      </w:ins>
    </w:p>
    <w:p w:rsidR="000E1CE0" w:rsidRDefault="000E1CE0">
      <w:pPr>
        <w:pStyle w:val="TOC2"/>
        <w:rPr>
          <w:ins w:id="156" w:author="Shawn Penning" w:date="2017-07-07T11:11:00Z"/>
          <w:rFonts w:asciiTheme="minorHAnsi" w:eastAsiaTheme="minorEastAsia" w:hAnsiTheme="minorHAnsi" w:cstheme="minorBidi"/>
          <w:b w:val="0"/>
          <w:caps w:val="0"/>
          <w:sz w:val="22"/>
          <w:szCs w:val="22"/>
        </w:rPr>
      </w:pPr>
      <w:ins w:id="157" w:author="Shawn Penning" w:date="2017-07-07T11:11:00Z">
        <w:r w:rsidRPr="00950746">
          <w:rPr>
            <w:rStyle w:val="Hyperlink"/>
          </w:rPr>
          <w:fldChar w:fldCharType="begin"/>
        </w:r>
        <w:r w:rsidRPr="00950746">
          <w:rPr>
            <w:rStyle w:val="Hyperlink"/>
          </w:rPr>
          <w:instrText xml:space="preserve"> </w:instrText>
        </w:r>
        <w:r>
          <w:instrText>HYPERLINK \l "_Toc487189245"</w:instrText>
        </w:r>
        <w:r w:rsidRPr="00950746">
          <w:rPr>
            <w:rStyle w:val="Hyperlink"/>
          </w:rPr>
          <w:instrText xml:space="preserve"> </w:instrText>
        </w:r>
        <w:r w:rsidRPr="00950746">
          <w:rPr>
            <w:rStyle w:val="Hyperlink"/>
          </w:rPr>
          <w:fldChar w:fldCharType="separate"/>
        </w:r>
        <w:r w:rsidRPr="00950746">
          <w:rPr>
            <w:rStyle w:val="Hyperlink"/>
            <w:rFonts w:ascii="Calibri" w:hAnsi="Calibri" w:cs="Calibri"/>
          </w:rPr>
          <w:t>5.1.4.2.3</w:t>
        </w:r>
        <w:r>
          <w:rPr>
            <w:rFonts w:asciiTheme="minorHAnsi" w:eastAsiaTheme="minorEastAsia" w:hAnsiTheme="minorHAnsi" w:cstheme="minorBidi"/>
            <w:b w:val="0"/>
            <w:caps w:val="0"/>
            <w:sz w:val="22"/>
            <w:szCs w:val="22"/>
          </w:rPr>
          <w:tab/>
        </w:r>
        <w:r w:rsidRPr="00950746">
          <w:rPr>
            <w:rStyle w:val="Hyperlink"/>
            <w:rFonts w:ascii="Calibri" w:hAnsi="Calibri" w:cs="Calibri"/>
          </w:rPr>
          <w:t>(Processing of function)………</w:t>
        </w:r>
        <w:r>
          <w:rPr>
            <w:webHidden/>
          </w:rPr>
          <w:tab/>
        </w:r>
        <w:r>
          <w:rPr>
            <w:webHidden/>
          </w:rPr>
          <w:fldChar w:fldCharType="begin"/>
        </w:r>
        <w:r>
          <w:rPr>
            <w:webHidden/>
          </w:rPr>
          <w:instrText xml:space="preserve"> PAGEREF _Toc487189245 \h </w:instrText>
        </w:r>
      </w:ins>
      <w:r>
        <w:rPr>
          <w:webHidden/>
        </w:rPr>
      </w:r>
      <w:r>
        <w:rPr>
          <w:webHidden/>
        </w:rPr>
        <w:fldChar w:fldCharType="separate"/>
      </w:r>
      <w:ins w:id="158" w:author="Shawn Penning" w:date="2017-07-07T11:11:00Z">
        <w:r>
          <w:rPr>
            <w:webHidden/>
          </w:rPr>
          <w:t>12</w:t>
        </w:r>
        <w:r>
          <w:rPr>
            <w:webHidden/>
          </w:rPr>
          <w:fldChar w:fldCharType="end"/>
        </w:r>
        <w:r w:rsidRPr="00950746">
          <w:rPr>
            <w:rStyle w:val="Hyperlink"/>
          </w:rPr>
          <w:fldChar w:fldCharType="end"/>
        </w:r>
      </w:ins>
    </w:p>
    <w:p w:rsidR="000E1CE0" w:rsidRDefault="000E1CE0">
      <w:pPr>
        <w:pStyle w:val="TOC2"/>
        <w:rPr>
          <w:ins w:id="159" w:author="Shawn Penning" w:date="2017-07-07T11:11:00Z"/>
          <w:rFonts w:asciiTheme="minorHAnsi" w:eastAsiaTheme="minorEastAsia" w:hAnsiTheme="minorHAnsi" w:cstheme="minorBidi"/>
          <w:b w:val="0"/>
          <w:caps w:val="0"/>
          <w:sz w:val="22"/>
          <w:szCs w:val="22"/>
        </w:rPr>
      </w:pPr>
      <w:ins w:id="160" w:author="Shawn Penning" w:date="2017-07-07T11:11:00Z">
        <w:r w:rsidRPr="00950746">
          <w:rPr>
            <w:rStyle w:val="Hyperlink"/>
          </w:rPr>
          <w:fldChar w:fldCharType="begin"/>
        </w:r>
        <w:r w:rsidRPr="00950746">
          <w:rPr>
            <w:rStyle w:val="Hyperlink"/>
          </w:rPr>
          <w:instrText xml:space="preserve"> </w:instrText>
        </w:r>
        <w:r>
          <w:instrText>HYPERLINK \l "_Toc487189246"</w:instrText>
        </w:r>
        <w:r w:rsidRPr="00950746">
          <w:rPr>
            <w:rStyle w:val="Hyperlink"/>
          </w:rPr>
          <w:instrText xml:space="preserve"> </w:instrText>
        </w:r>
        <w:r w:rsidRPr="00950746">
          <w:rPr>
            <w:rStyle w:val="Hyperlink"/>
          </w:rPr>
          <w:fldChar w:fldCharType="separate"/>
        </w:r>
        <w:r w:rsidRPr="00950746">
          <w:rPr>
            <w:rStyle w:val="Hyperlink"/>
            <w:rFonts w:ascii="Calibri" w:hAnsi="Calibri" w:cs="Calibri"/>
          </w:rPr>
          <w:t>5.1.4.2.4</w:t>
        </w:r>
        <w:r>
          <w:rPr>
            <w:rFonts w:asciiTheme="minorHAnsi" w:eastAsiaTheme="minorEastAsia" w:hAnsiTheme="minorHAnsi" w:cstheme="minorBidi"/>
            <w:b w:val="0"/>
            <w:caps w:val="0"/>
            <w:sz w:val="22"/>
            <w:szCs w:val="22"/>
          </w:rPr>
          <w:tab/>
        </w:r>
        <w:r w:rsidRPr="00950746">
          <w:rPr>
            <w:rStyle w:val="Hyperlink"/>
            <w:rFonts w:ascii="Calibri" w:hAnsi="Calibri" w:cs="Calibri"/>
          </w:rPr>
          <w:t>Store Local copy of outputs into Module Outputs</w:t>
        </w:r>
        <w:r>
          <w:rPr>
            <w:webHidden/>
          </w:rPr>
          <w:tab/>
        </w:r>
        <w:r>
          <w:rPr>
            <w:webHidden/>
          </w:rPr>
          <w:fldChar w:fldCharType="begin"/>
        </w:r>
        <w:r>
          <w:rPr>
            <w:webHidden/>
          </w:rPr>
          <w:instrText xml:space="preserve"> PAGEREF _Toc487189246 \h </w:instrText>
        </w:r>
      </w:ins>
      <w:r>
        <w:rPr>
          <w:webHidden/>
        </w:rPr>
      </w:r>
      <w:r>
        <w:rPr>
          <w:webHidden/>
        </w:rPr>
        <w:fldChar w:fldCharType="separate"/>
      </w:r>
      <w:ins w:id="161" w:author="Shawn Penning" w:date="2017-07-07T11:11:00Z">
        <w:r>
          <w:rPr>
            <w:webHidden/>
          </w:rPr>
          <w:t>12</w:t>
        </w:r>
        <w:r>
          <w:rPr>
            <w:webHidden/>
          </w:rPr>
          <w:fldChar w:fldCharType="end"/>
        </w:r>
        <w:r w:rsidRPr="00950746">
          <w:rPr>
            <w:rStyle w:val="Hyperlink"/>
          </w:rPr>
          <w:fldChar w:fldCharType="end"/>
        </w:r>
      </w:ins>
    </w:p>
    <w:p w:rsidR="000E1CE0" w:rsidRDefault="000E1CE0">
      <w:pPr>
        <w:pStyle w:val="TOC2"/>
        <w:rPr>
          <w:ins w:id="162" w:author="Shawn Penning" w:date="2017-07-07T11:11:00Z"/>
          <w:rFonts w:asciiTheme="minorHAnsi" w:eastAsiaTheme="minorEastAsia" w:hAnsiTheme="minorHAnsi" w:cstheme="minorBidi"/>
          <w:b w:val="0"/>
          <w:caps w:val="0"/>
          <w:sz w:val="22"/>
          <w:szCs w:val="22"/>
        </w:rPr>
      </w:pPr>
      <w:ins w:id="163" w:author="Shawn Penning" w:date="2017-07-07T11:11:00Z">
        <w:r w:rsidRPr="00950746">
          <w:rPr>
            <w:rStyle w:val="Hyperlink"/>
          </w:rPr>
          <w:fldChar w:fldCharType="begin"/>
        </w:r>
        <w:r w:rsidRPr="00950746">
          <w:rPr>
            <w:rStyle w:val="Hyperlink"/>
          </w:rPr>
          <w:instrText xml:space="preserve"> </w:instrText>
        </w:r>
        <w:r>
          <w:instrText>HYPERLINK \l "_Toc487189247"</w:instrText>
        </w:r>
        <w:r w:rsidRPr="00950746">
          <w:rPr>
            <w:rStyle w:val="Hyperlink"/>
          </w:rPr>
          <w:instrText xml:space="preserve"> </w:instrText>
        </w:r>
        <w:r w:rsidRPr="00950746">
          <w:rPr>
            <w:rStyle w:val="Hyperlink"/>
          </w:rPr>
          <w:fldChar w:fldCharType="separate"/>
        </w:r>
        <w:r w:rsidRPr="00950746">
          <w:rPr>
            <w:rStyle w:val="Hyperlink"/>
            <w:rFonts w:ascii="Calibri" w:hAnsi="Calibri" w:cs="Calibri"/>
          </w:rPr>
          <w:t>5.1.5</w:t>
        </w:r>
        <w:r>
          <w:rPr>
            <w:rFonts w:asciiTheme="minorHAnsi" w:eastAsiaTheme="minorEastAsia" w:hAnsiTheme="minorHAnsi" w:cstheme="minorBidi"/>
            <w:b w:val="0"/>
            <w:caps w:val="0"/>
            <w:sz w:val="22"/>
            <w:szCs w:val="22"/>
          </w:rPr>
          <w:tab/>
        </w:r>
        <w:r w:rsidRPr="00950746">
          <w:rPr>
            <w:rStyle w:val="Hyperlink"/>
            <w:rFonts w:ascii="Calibri" w:hAnsi="Calibri" w:cs="Calibri"/>
          </w:rPr>
          <w:t>Local Function/Macro Definitions</w:t>
        </w:r>
        <w:r>
          <w:rPr>
            <w:webHidden/>
          </w:rPr>
          <w:tab/>
        </w:r>
        <w:r>
          <w:rPr>
            <w:webHidden/>
          </w:rPr>
          <w:fldChar w:fldCharType="begin"/>
        </w:r>
        <w:r>
          <w:rPr>
            <w:webHidden/>
          </w:rPr>
          <w:instrText xml:space="preserve"> PAGEREF _Toc487189247 \h </w:instrText>
        </w:r>
      </w:ins>
      <w:r>
        <w:rPr>
          <w:webHidden/>
        </w:rPr>
      </w:r>
      <w:r>
        <w:rPr>
          <w:webHidden/>
        </w:rPr>
        <w:fldChar w:fldCharType="separate"/>
      </w:r>
      <w:ins w:id="164" w:author="Shawn Penning" w:date="2017-07-07T11:11:00Z">
        <w:r>
          <w:rPr>
            <w:webHidden/>
          </w:rPr>
          <w:t>12</w:t>
        </w:r>
        <w:r>
          <w:rPr>
            <w:webHidden/>
          </w:rPr>
          <w:fldChar w:fldCharType="end"/>
        </w:r>
        <w:r w:rsidRPr="00950746">
          <w:rPr>
            <w:rStyle w:val="Hyperlink"/>
          </w:rPr>
          <w:fldChar w:fldCharType="end"/>
        </w:r>
      </w:ins>
    </w:p>
    <w:p w:rsidR="000E1CE0" w:rsidRDefault="000E1CE0">
      <w:pPr>
        <w:pStyle w:val="TOC2"/>
        <w:rPr>
          <w:ins w:id="165" w:author="Shawn Penning" w:date="2017-07-07T11:11:00Z"/>
          <w:rFonts w:asciiTheme="minorHAnsi" w:eastAsiaTheme="minorEastAsia" w:hAnsiTheme="minorHAnsi" w:cstheme="minorBidi"/>
          <w:b w:val="0"/>
          <w:caps w:val="0"/>
          <w:sz w:val="22"/>
          <w:szCs w:val="22"/>
        </w:rPr>
      </w:pPr>
      <w:ins w:id="166" w:author="Shawn Penning" w:date="2017-07-07T11:11:00Z">
        <w:r w:rsidRPr="00950746">
          <w:rPr>
            <w:rStyle w:val="Hyperlink"/>
          </w:rPr>
          <w:fldChar w:fldCharType="begin"/>
        </w:r>
        <w:r w:rsidRPr="00950746">
          <w:rPr>
            <w:rStyle w:val="Hyperlink"/>
          </w:rPr>
          <w:instrText xml:space="preserve"> </w:instrText>
        </w:r>
        <w:r>
          <w:instrText>HYPERLINK \l "_Toc487189248"</w:instrText>
        </w:r>
        <w:r w:rsidRPr="00950746">
          <w:rPr>
            <w:rStyle w:val="Hyperlink"/>
          </w:rPr>
          <w:instrText xml:space="preserve"> </w:instrText>
        </w:r>
        <w:r w:rsidRPr="00950746">
          <w:rPr>
            <w:rStyle w:val="Hyperlink"/>
          </w:rPr>
          <w:fldChar w:fldCharType="separate"/>
        </w:r>
        <w:r w:rsidRPr="00950746">
          <w:rPr>
            <w:rStyle w:val="Hyperlink"/>
            <w:rFonts w:ascii="Calibri" w:hAnsi="Calibri" w:cs="Calibri"/>
          </w:rPr>
          <w:t>5.1.5.1</w:t>
        </w:r>
        <w:r>
          <w:rPr>
            <w:rFonts w:asciiTheme="minorHAnsi" w:eastAsiaTheme="minorEastAsia" w:hAnsiTheme="minorHAnsi" w:cstheme="minorBidi"/>
            <w:b w:val="0"/>
            <w:caps w:val="0"/>
            <w:sz w:val="22"/>
            <w:szCs w:val="22"/>
          </w:rPr>
          <w:tab/>
        </w:r>
        <w:r w:rsidRPr="00950746">
          <w:rPr>
            <w:rStyle w:val="Hyperlink"/>
            <w:rFonts w:ascii="Calibri" w:hAnsi="Calibri" w:cs="Calibri"/>
          </w:rPr>
          <w:t>Local Function #1</w:t>
        </w:r>
        <w:r>
          <w:rPr>
            <w:webHidden/>
          </w:rPr>
          <w:tab/>
        </w:r>
        <w:r>
          <w:rPr>
            <w:webHidden/>
          </w:rPr>
          <w:fldChar w:fldCharType="begin"/>
        </w:r>
        <w:r>
          <w:rPr>
            <w:webHidden/>
          </w:rPr>
          <w:instrText xml:space="preserve"> PAGEREF _Toc487189248 \h </w:instrText>
        </w:r>
      </w:ins>
      <w:r>
        <w:rPr>
          <w:webHidden/>
        </w:rPr>
      </w:r>
      <w:r>
        <w:rPr>
          <w:webHidden/>
        </w:rPr>
        <w:fldChar w:fldCharType="separate"/>
      </w:r>
      <w:ins w:id="167" w:author="Shawn Penning" w:date="2017-07-07T11:11:00Z">
        <w:r>
          <w:rPr>
            <w:webHidden/>
          </w:rPr>
          <w:t>12</w:t>
        </w:r>
        <w:r>
          <w:rPr>
            <w:webHidden/>
          </w:rPr>
          <w:fldChar w:fldCharType="end"/>
        </w:r>
        <w:r w:rsidRPr="00950746">
          <w:rPr>
            <w:rStyle w:val="Hyperlink"/>
          </w:rPr>
          <w:fldChar w:fldCharType="end"/>
        </w:r>
      </w:ins>
    </w:p>
    <w:p w:rsidR="000E1CE0" w:rsidRDefault="000E1CE0">
      <w:pPr>
        <w:pStyle w:val="TOC2"/>
        <w:rPr>
          <w:ins w:id="168" w:author="Shawn Penning" w:date="2017-07-07T11:11:00Z"/>
          <w:rFonts w:asciiTheme="minorHAnsi" w:eastAsiaTheme="minorEastAsia" w:hAnsiTheme="minorHAnsi" w:cstheme="minorBidi"/>
          <w:b w:val="0"/>
          <w:caps w:val="0"/>
          <w:sz w:val="22"/>
          <w:szCs w:val="22"/>
        </w:rPr>
      </w:pPr>
      <w:ins w:id="169" w:author="Shawn Penning" w:date="2017-07-07T11:11:00Z">
        <w:r w:rsidRPr="00950746">
          <w:rPr>
            <w:rStyle w:val="Hyperlink"/>
          </w:rPr>
          <w:fldChar w:fldCharType="begin"/>
        </w:r>
        <w:r w:rsidRPr="00950746">
          <w:rPr>
            <w:rStyle w:val="Hyperlink"/>
          </w:rPr>
          <w:instrText xml:space="preserve"> </w:instrText>
        </w:r>
        <w:r>
          <w:instrText>HYPERLINK \l "_Toc487189249"</w:instrText>
        </w:r>
        <w:r w:rsidRPr="00950746">
          <w:rPr>
            <w:rStyle w:val="Hyperlink"/>
          </w:rPr>
          <w:instrText xml:space="preserve"> </w:instrText>
        </w:r>
        <w:r w:rsidRPr="00950746">
          <w:rPr>
            <w:rStyle w:val="Hyperlink"/>
          </w:rPr>
          <w:fldChar w:fldCharType="separate"/>
        </w:r>
        <w:r w:rsidRPr="00950746">
          <w:rPr>
            <w:rStyle w:val="Hyperlink"/>
            <w:rFonts w:ascii="Calibri" w:hAnsi="Calibri" w:cs="Calibri"/>
          </w:rPr>
          <w:t>5.1.5.2</w:t>
        </w:r>
        <w:r>
          <w:rPr>
            <w:rFonts w:asciiTheme="minorHAnsi" w:eastAsiaTheme="minorEastAsia" w:hAnsiTheme="minorHAnsi" w:cstheme="minorBidi"/>
            <w:b w:val="0"/>
            <w:caps w:val="0"/>
            <w:sz w:val="22"/>
            <w:szCs w:val="22"/>
          </w:rPr>
          <w:tab/>
        </w:r>
        <w:r w:rsidRPr="00950746">
          <w:rPr>
            <w:rStyle w:val="Hyperlink"/>
            <w:rFonts w:ascii="Calibri" w:hAnsi="Calibri" w:cs="Calibri"/>
          </w:rPr>
          <w:t>Description</w:t>
        </w:r>
        <w:r>
          <w:rPr>
            <w:webHidden/>
          </w:rPr>
          <w:tab/>
        </w:r>
        <w:r>
          <w:rPr>
            <w:webHidden/>
          </w:rPr>
          <w:fldChar w:fldCharType="begin"/>
        </w:r>
        <w:r>
          <w:rPr>
            <w:webHidden/>
          </w:rPr>
          <w:instrText xml:space="preserve"> PAGEREF _Toc487189249 \h </w:instrText>
        </w:r>
      </w:ins>
      <w:r>
        <w:rPr>
          <w:webHidden/>
        </w:rPr>
      </w:r>
      <w:r>
        <w:rPr>
          <w:webHidden/>
        </w:rPr>
        <w:fldChar w:fldCharType="separate"/>
      </w:r>
      <w:ins w:id="170" w:author="Shawn Penning" w:date="2017-07-07T11:11:00Z">
        <w:r>
          <w:rPr>
            <w:webHidden/>
          </w:rPr>
          <w:t>12</w:t>
        </w:r>
        <w:r>
          <w:rPr>
            <w:webHidden/>
          </w:rPr>
          <w:fldChar w:fldCharType="end"/>
        </w:r>
        <w:r w:rsidRPr="00950746">
          <w:rPr>
            <w:rStyle w:val="Hyperlink"/>
          </w:rPr>
          <w:fldChar w:fldCharType="end"/>
        </w:r>
      </w:ins>
    </w:p>
    <w:p w:rsidR="000E1CE0" w:rsidRDefault="000E1CE0">
      <w:pPr>
        <w:pStyle w:val="TOC2"/>
        <w:rPr>
          <w:ins w:id="171" w:author="Shawn Penning" w:date="2017-07-07T11:11:00Z"/>
          <w:rFonts w:asciiTheme="minorHAnsi" w:eastAsiaTheme="minorEastAsia" w:hAnsiTheme="minorHAnsi" w:cstheme="minorBidi"/>
          <w:b w:val="0"/>
          <w:caps w:val="0"/>
          <w:sz w:val="22"/>
          <w:szCs w:val="22"/>
        </w:rPr>
      </w:pPr>
      <w:ins w:id="172" w:author="Shawn Penning" w:date="2017-07-07T11:11:00Z">
        <w:r w:rsidRPr="00950746">
          <w:rPr>
            <w:rStyle w:val="Hyperlink"/>
          </w:rPr>
          <w:fldChar w:fldCharType="begin"/>
        </w:r>
        <w:r w:rsidRPr="00950746">
          <w:rPr>
            <w:rStyle w:val="Hyperlink"/>
          </w:rPr>
          <w:instrText xml:space="preserve"> </w:instrText>
        </w:r>
        <w:r>
          <w:instrText>HYPERLINK \l "_Toc487189250"</w:instrText>
        </w:r>
        <w:r w:rsidRPr="00950746">
          <w:rPr>
            <w:rStyle w:val="Hyperlink"/>
          </w:rPr>
          <w:instrText xml:space="preserve"> </w:instrText>
        </w:r>
        <w:r w:rsidRPr="00950746">
          <w:rPr>
            <w:rStyle w:val="Hyperlink"/>
          </w:rPr>
          <w:fldChar w:fldCharType="separate"/>
        </w:r>
        <w:r w:rsidRPr="00950746">
          <w:rPr>
            <w:rStyle w:val="Hyperlink"/>
            <w:rFonts w:ascii="Calibri" w:hAnsi="Calibri" w:cs="Calibri"/>
          </w:rPr>
          <w:t>5.1.6</w:t>
        </w:r>
        <w:r>
          <w:rPr>
            <w:rFonts w:asciiTheme="minorHAnsi" w:eastAsiaTheme="minorEastAsia" w:hAnsiTheme="minorHAnsi" w:cstheme="minorBidi"/>
            <w:b w:val="0"/>
            <w:caps w:val="0"/>
            <w:sz w:val="22"/>
            <w:szCs w:val="22"/>
          </w:rPr>
          <w:tab/>
        </w:r>
        <w:r w:rsidRPr="00950746">
          <w:rPr>
            <w:rStyle w:val="Hyperlink"/>
            <w:rFonts w:ascii="Calibri" w:hAnsi="Calibri" w:cs="Calibri"/>
          </w:rPr>
          <w:t>GLObAL Function/Macro Definitions</w:t>
        </w:r>
        <w:r>
          <w:rPr>
            <w:webHidden/>
          </w:rPr>
          <w:tab/>
        </w:r>
        <w:r>
          <w:rPr>
            <w:webHidden/>
          </w:rPr>
          <w:fldChar w:fldCharType="begin"/>
        </w:r>
        <w:r>
          <w:rPr>
            <w:webHidden/>
          </w:rPr>
          <w:instrText xml:space="preserve"> PAGEREF _Toc487189250 \h </w:instrText>
        </w:r>
      </w:ins>
      <w:r>
        <w:rPr>
          <w:webHidden/>
        </w:rPr>
      </w:r>
      <w:r>
        <w:rPr>
          <w:webHidden/>
        </w:rPr>
        <w:fldChar w:fldCharType="separate"/>
      </w:r>
      <w:ins w:id="173" w:author="Shawn Penning" w:date="2017-07-07T11:11:00Z">
        <w:r>
          <w:rPr>
            <w:webHidden/>
          </w:rPr>
          <w:t>13</w:t>
        </w:r>
        <w:r>
          <w:rPr>
            <w:webHidden/>
          </w:rPr>
          <w:fldChar w:fldCharType="end"/>
        </w:r>
        <w:r w:rsidRPr="00950746">
          <w:rPr>
            <w:rStyle w:val="Hyperlink"/>
          </w:rPr>
          <w:fldChar w:fldCharType="end"/>
        </w:r>
      </w:ins>
    </w:p>
    <w:p w:rsidR="000E1CE0" w:rsidRDefault="000E1CE0">
      <w:pPr>
        <w:pStyle w:val="TOC2"/>
        <w:rPr>
          <w:ins w:id="174" w:author="Shawn Penning" w:date="2017-07-07T11:11:00Z"/>
          <w:rFonts w:asciiTheme="minorHAnsi" w:eastAsiaTheme="minorEastAsia" w:hAnsiTheme="minorHAnsi" w:cstheme="minorBidi"/>
          <w:b w:val="0"/>
          <w:caps w:val="0"/>
          <w:sz w:val="22"/>
          <w:szCs w:val="22"/>
        </w:rPr>
      </w:pPr>
      <w:ins w:id="175" w:author="Shawn Penning" w:date="2017-07-07T11:11:00Z">
        <w:r w:rsidRPr="00950746">
          <w:rPr>
            <w:rStyle w:val="Hyperlink"/>
          </w:rPr>
          <w:lastRenderedPageBreak/>
          <w:fldChar w:fldCharType="begin"/>
        </w:r>
        <w:r w:rsidRPr="00950746">
          <w:rPr>
            <w:rStyle w:val="Hyperlink"/>
          </w:rPr>
          <w:instrText xml:space="preserve"> </w:instrText>
        </w:r>
        <w:r>
          <w:instrText>HYPERLINK \l "_Toc487189251"</w:instrText>
        </w:r>
        <w:r w:rsidRPr="00950746">
          <w:rPr>
            <w:rStyle w:val="Hyperlink"/>
          </w:rPr>
          <w:instrText xml:space="preserve"> </w:instrText>
        </w:r>
        <w:r w:rsidRPr="00950746">
          <w:rPr>
            <w:rStyle w:val="Hyperlink"/>
          </w:rPr>
          <w:fldChar w:fldCharType="separate"/>
        </w:r>
        <w:r w:rsidRPr="00950746">
          <w:rPr>
            <w:rStyle w:val="Hyperlink"/>
            <w:rFonts w:ascii="Calibri" w:hAnsi="Calibri" w:cs="Calibri"/>
          </w:rPr>
          <w:t>5.1.7</w:t>
        </w:r>
        <w:r>
          <w:rPr>
            <w:rFonts w:asciiTheme="minorHAnsi" w:eastAsiaTheme="minorEastAsia" w:hAnsiTheme="minorHAnsi" w:cstheme="minorBidi"/>
            <w:b w:val="0"/>
            <w:caps w:val="0"/>
            <w:sz w:val="22"/>
            <w:szCs w:val="22"/>
          </w:rPr>
          <w:tab/>
        </w:r>
        <w:r w:rsidRPr="00950746">
          <w:rPr>
            <w:rStyle w:val="Hyperlink"/>
            <w:rFonts w:ascii="Calibri" w:hAnsi="Calibri"/>
          </w:rPr>
          <w:t>Transition</w:t>
        </w:r>
        <w:r w:rsidRPr="00950746">
          <w:rPr>
            <w:rStyle w:val="Hyperlink"/>
            <w:rFonts w:ascii="Calibri" w:hAnsi="Calibri" w:cs="Calibri"/>
          </w:rPr>
          <w:t xml:space="preserve"> FUNCTIONS</w:t>
        </w:r>
        <w:r>
          <w:rPr>
            <w:webHidden/>
          </w:rPr>
          <w:tab/>
        </w:r>
        <w:r>
          <w:rPr>
            <w:webHidden/>
          </w:rPr>
          <w:fldChar w:fldCharType="begin"/>
        </w:r>
        <w:r>
          <w:rPr>
            <w:webHidden/>
          </w:rPr>
          <w:instrText xml:space="preserve"> PAGEREF _Toc487189251 \h </w:instrText>
        </w:r>
      </w:ins>
      <w:r>
        <w:rPr>
          <w:webHidden/>
        </w:rPr>
      </w:r>
      <w:r>
        <w:rPr>
          <w:webHidden/>
        </w:rPr>
        <w:fldChar w:fldCharType="separate"/>
      </w:r>
      <w:ins w:id="176" w:author="Shawn Penning" w:date="2017-07-07T11:11:00Z">
        <w:r>
          <w:rPr>
            <w:webHidden/>
          </w:rPr>
          <w:t>13</w:t>
        </w:r>
        <w:r>
          <w:rPr>
            <w:webHidden/>
          </w:rPr>
          <w:fldChar w:fldCharType="end"/>
        </w:r>
        <w:r w:rsidRPr="00950746">
          <w:rPr>
            <w:rStyle w:val="Hyperlink"/>
          </w:rPr>
          <w:fldChar w:fldCharType="end"/>
        </w:r>
      </w:ins>
    </w:p>
    <w:p w:rsidR="000E1CE0" w:rsidRDefault="000E1CE0">
      <w:pPr>
        <w:pStyle w:val="TOC1"/>
        <w:rPr>
          <w:ins w:id="177" w:author="Shawn Penning" w:date="2017-07-07T11:11:00Z"/>
          <w:rFonts w:asciiTheme="minorHAnsi" w:eastAsiaTheme="minorEastAsia" w:hAnsiTheme="minorHAnsi" w:cstheme="minorBidi"/>
          <w:b w:val="0"/>
          <w:caps w:val="0"/>
          <w:noProof/>
          <w:color w:val="auto"/>
          <w:sz w:val="22"/>
          <w:szCs w:val="22"/>
          <w:lang w:val="en-US"/>
        </w:rPr>
      </w:pPr>
      <w:ins w:id="178" w:author="Shawn Penning" w:date="2017-07-07T11:11:00Z">
        <w:r w:rsidRPr="00950746">
          <w:rPr>
            <w:rStyle w:val="Hyperlink"/>
            <w:noProof/>
          </w:rPr>
          <w:fldChar w:fldCharType="begin"/>
        </w:r>
        <w:r w:rsidRPr="00950746">
          <w:rPr>
            <w:rStyle w:val="Hyperlink"/>
            <w:noProof/>
          </w:rPr>
          <w:instrText xml:space="preserve"> </w:instrText>
        </w:r>
        <w:r>
          <w:rPr>
            <w:noProof/>
          </w:rPr>
          <w:instrText>HYPERLINK \l "_Toc487189252"</w:instrText>
        </w:r>
        <w:r w:rsidRPr="00950746">
          <w:rPr>
            <w:rStyle w:val="Hyperlink"/>
            <w:noProof/>
          </w:rPr>
          <w:instrText xml:space="preserve"> </w:instrText>
        </w:r>
        <w:r w:rsidRPr="00950746">
          <w:rPr>
            <w:rStyle w:val="Hyperlink"/>
            <w:noProof/>
          </w:rPr>
          <w:fldChar w:fldCharType="separate"/>
        </w:r>
        <w:r w:rsidRPr="00950746">
          <w:rPr>
            <w:rStyle w:val="Hyperlink"/>
            <w:rFonts w:ascii="Calibri" w:hAnsi="Calibri" w:cs="Calibri"/>
            <w:noProof/>
          </w:rPr>
          <w:t>6</w:t>
        </w:r>
        <w:r>
          <w:rPr>
            <w:rFonts w:asciiTheme="minorHAnsi" w:eastAsiaTheme="minorEastAsia" w:hAnsiTheme="minorHAnsi" w:cstheme="minorBidi"/>
            <w:b w:val="0"/>
            <w:caps w:val="0"/>
            <w:noProof/>
            <w:color w:val="auto"/>
            <w:sz w:val="22"/>
            <w:szCs w:val="22"/>
            <w:lang w:val="en-US"/>
          </w:rPr>
          <w:tab/>
        </w:r>
        <w:r w:rsidRPr="00950746">
          <w:rPr>
            <w:rStyle w:val="Hyperlink"/>
            <w:rFonts w:ascii="Calibri" w:hAnsi="Calibri" w:cs="Calibri"/>
            <w:noProof/>
          </w:rPr>
          <w:t>Known Limitations With Design</w:t>
        </w:r>
        <w:r>
          <w:rPr>
            <w:noProof/>
            <w:webHidden/>
          </w:rPr>
          <w:tab/>
        </w:r>
        <w:r>
          <w:rPr>
            <w:noProof/>
            <w:webHidden/>
          </w:rPr>
          <w:fldChar w:fldCharType="begin"/>
        </w:r>
        <w:r>
          <w:rPr>
            <w:noProof/>
            <w:webHidden/>
          </w:rPr>
          <w:instrText xml:space="preserve"> PAGEREF _Toc487189252 \h </w:instrText>
        </w:r>
      </w:ins>
      <w:r>
        <w:rPr>
          <w:noProof/>
          <w:webHidden/>
        </w:rPr>
      </w:r>
      <w:r>
        <w:rPr>
          <w:noProof/>
          <w:webHidden/>
        </w:rPr>
        <w:fldChar w:fldCharType="separate"/>
      </w:r>
      <w:ins w:id="179" w:author="Shawn Penning" w:date="2017-07-07T11:11:00Z">
        <w:r>
          <w:rPr>
            <w:noProof/>
            <w:webHidden/>
          </w:rPr>
          <w:t>14</w:t>
        </w:r>
        <w:r>
          <w:rPr>
            <w:noProof/>
            <w:webHidden/>
          </w:rPr>
          <w:fldChar w:fldCharType="end"/>
        </w:r>
        <w:r w:rsidRPr="00950746">
          <w:rPr>
            <w:rStyle w:val="Hyperlink"/>
            <w:noProof/>
          </w:rPr>
          <w:fldChar w:fldCharType="end"/>
        </w:r>
      </w:ins>
    </w:p>
    <w:p w:rsidR="000E1CE0" w:rsidRDefault="000E1CE0">
      <w:pPr>
        <w:pStyle w:val="TOC1"/>
        <w:rPr>
          <w:ins w:id="180" w:author="Shawn Penning" w:date="2017-07-07T11:11:00Z"/>
          <w:rFonts w:asciiTheme="minorHAnsi" w:eastAsiaTheme="minorEastAsia" w:hAnsiTheme="minorHAnsi" w:cstheme="minorBidi"/>
          <w:b w:val="0"/>
          <w:caps w:val="0"/>
          <w:noProof/>
          <w:color w:val="auto"/>
          <w:sz w:val="22"/>
          <w:szCs w:val="22"/>
          <w:lang w:val="en-US"/>
        </w:rPr>
      </w:pPr>
      <w:ins w:id="181" w:author="Shawn Penning" w:date="2017-07-07T11:11:00Z">
        <w:r w:rsidRPr="00950746">
          <w:rPr>
            <w:rStyle w:val="Hyperlink"/>
            <w:noProof/>
          </w:rPr>
          <w:fldChar w:fldCharType="begin"/>
        </w:r>
        <w:r w:rsidRPr="00950746">
          <w:rPr>
            <w:rStyle w:val="Hyperlink"/>
            <w:noProof/>
          </w:rPr>
          <w:instrText xml:space="preserve"> </w:instrText>
        </w:r>
        <w:r>
          <w:rPr>
            <w:noProof/>
          </w:rPr>
          <w:instrText>HYPERLINK \l "_Toc487189253"</w:instrText>
        </w:r>
        <w:r w:rsidRPr="00950746">
          <w:rPr>
            <w:rStyle w:val="Hyperlink"/>
            <w:noProof/>
          </w:rPr>
          <w:instrText xml:space="preserve"> </w:instrText>
        </w:r>
        <w:r w:rsidRPr="00950746">
          <w:rPr>
            <w:rStyle w:val="Hyperlink"/>
            <w:noProof/>
          </w:rPr>
          <w:fldChar w:fldCharType="separate"/>
        </w:r>
        <w:r w:rsidRPr="00950746">
          <w:rPr>
            <w:rStyle w:val="Hyperlink"/>
            <w:rFonts w:ascii="Calibri" w:hAnsi="Calibri" w:cs="Calibri"/>
            <w:noProof/>
          </w:rPr>
          <w:t>7</w:t>
        </w:r>
        <w:r>
          <w:rPr>
            <w:rFonts w:asciiTheme="minorHAnsi" w:eastAsiaTheme="minorEastAsia" w:hAnsiTheme="minorHAnsi" w:cstheme="minorBidi"/>
            <w:b w:val="0"/>
            <w:caps w:val="0"/>
            <w:noProof/>
            <w:color w:val="auto"/>
            <w:sz w:val="22"/>
            <w:szCs w:val="22"/>
            <w:lang w:val="en-US"/>
          </w:rPr>
          <w:tab/>
        </w:r>
        <w:r w:rsidRPr="00950746">
          <w:rPr>
            <w:rStyle w:val="Hyperlink"/>
            <w:rFonts w:ascii="Calibri" w:hAnsi="Calibri" w:cs="Calibri"/>
            <w:noProof/>
          </w:rPr>
          <w:t>UNIT TEST CONSIDERATION</w:t>
        </w:r>
        <w:r>
          <w:rPr>
            <w:noProof/>
            <w:webHidden/>
          </w:rPr>
          <w:tab/>
        </w:r>
        <w:r>
          <w:rPr>
            <w:noProof/>
            <w:webHidden/>
          </w:rPr>
          <w:fldChar w:fldCharType="begin"/>
        </w:r>
        <w:r>
          <w:rPr>
            <w:noProof/>
            <w:webHidden/>
          </w:rPr>
          <w:instrText xml:space="preserve"> PAGEREF _Toc487189253 \h </w:instrText>
        </w:r>
      </w:ins>
      <w:r>
        <w:rPr>
          <w:noProof/>
          <w:webHidden/>
        </w:rPr>
      </w:r>
      <w:r>
        <w:rPr>
          <w:noProof/>
          <w:webHidden/>
        </w:rPr>
        <w:fldChar w:fldCharType="separate"/>
      </w:r>
      <w:ins w:id="182" w:author="Shawn Penning" w:date="2017-07-07T11:11:00Z">
        <w:r>
          <w:rPr>
            <w:noProof/>
            <w:webHidden/>
          </w:rPr>
          <w:t>15</w:t>
        </w:r>
        <w:r>
          <w:rPr>
            <w:noProof/>
            <w:webHidden/>
          </w:rPr>
          <w:fldChar w:fldCharType="end"/>
        </w:r>
        <w:r w:rsidRPr="00950746">
          <w:rPr>
            <w:rStyle w:val="Hyperlink"/>
            <w:noProof/>
          </w:rPr>
          <w:fldChar w:fldCharType="end"/>
        </w:r>
      </w:ins>
    </w:p>
    <w:p w:rsidR="000E1CE0" w:rsidRDefault="000E1CE0">
      <w:pPr>
        <w:pStyle w:val="TOC1"/>
        <w:rPr>
          <w:ins w:id="183" w:author="Shawn Penning" w:date="2017-07-07T11:11:00Z"/>
          <w:rFonts w:asciiTheme="minorHAnsi" w:eastAsiaTheme="minorEastAsia" w:hAnsiTheme="minorHAnsi" w:cstheme="minorBidi"/>
          <w:b w:val="0"/>
          <w:caps w:val="0"/>
          <w:noProof/>
          <w:color w:val="auto"/>
          <w:sz w:val="22"/>
          <w:szCs w:val="22"/>
          <w:lang w:val="en-US"/>
        </w:rPr>
      </w:pPr>
      <w:ins w:id="184" w:author="Shawn Penning" w:date="2017-07-07T11:11:00Z">
        <w:r w:rsidRPr="00950746">
          <w:rPr>
            <w:rStyle w:val="Hyperlink"/>
            <w:noProof/>
          </w:rPr>
          <w:fldChar w:fldCharType="begin"/>
        </w:r>
        <w:r w:rsidRPr="00950746">
          <w:rPr>
            <w:rStyle w:val="Hyperlink"/>
            <w:noProof/>
          </w:rPr>
          <w:instrText xml:space="preserve"> </w:instrText>
        </w:r>
        <w:r>
          <w:rPr>
            <w:noProof/>
          </w:rPr>
          <w:instrText>HYPERLINK \l "_Toc487189254"</w:instrText>
        </w:r>
        <w:r w:rsidRPr="00950746">
          <w:rPr>
            <w:rStyle w:val="Hyperlink"/>
            <w:noProof/>
          </w:rPr>
          <w:instrText xml:space="preserve"> </w:instrText>
        </w:r>
        <w:r w:rsidRPr="00950746">
          <w:rPr>
            <w:rStyle w:val="Hyperlink"/>
            <w:noProof/>
          </w:rPr>
          <w:fldChar w:fldCharType="separate"/>
        </w:r>
        <w:r w:rsidRPr="00950746">
          <w:rPr>
            <w:rStyle w:val="Hyperlink"/>
            <w:noProof/>
          </w:rPr>
          <w:t>Appendix A  Abbreviations and Acronyms</w:t>
        </w:r>
        <w:r>
          <w:rPr>
            <w:noProof/>
            <w:webHidden/>
          </w:rPr>
          <w:tab/>
        </w:r>
        <w:r>
          <w:rPr>
            <w:noProof/>
            <w:webHidden/>
          </w:rPr>
          <w:fldChar w:fldCharType="begin"/>
        </w:r>
        <w:r>
          <w:rPr>
            <w:noProof/>
            <w:webHidden/>
          </w:rPr>
          <w:instrText xml:space="preserve"> PAGEREF _Toc487189254 \h </w:instrText>
        </w:r>
      </w:ins>
      <w:r>
        <w:rPr>
          <w:noProof/>
          <w:webHidden/>
        </w:rPr>
      </w:r>
      <w:r>
        <w:rPr>
          <w:noProof/>
          <w:webHidden/>
        </w:rPr>
        <w:fldChar w:fldCharType="separate"/>
      </w:r>
      <w:ins w:id="185" w:author="Shawn Penning" w:date="2017-07-07T11:11:00Z">
        <w:r>
          <w:rPr>
            <w:noProof/>
            <w:webHidden/>
          </w:rPr>
          <w:t>16</w:t>
        </w:r>
        <w:r>
          <w:rPr>
            <w:noProof/>
            <w:webHidden/>
          </w:rPr>
          <w:fldChar w:fldCharType="end"/>
        </w:r>
        <w:r w:rsidRPr="00950746">
          <w:rPr>
            <w:rStyle w:val="Hyperlink"/>
            <w:noProof/>
          </w:rPr>
          <w:fldChar w:fldCharType="end"/>
        </w:r>
      </w:ins>
    </w:p>
    <w:p w:rsidR="000E1CE0" w:rsidRDefault="000E1CE0">
      <w:pPr>
        <w:pStyle w:val="TOC1"/>
        <w:rPr>
          <w:ins w:id="186" w:author="Shawn Penning" w:date="2017-07-07T11:11:00Z"/>
          <w:rFonts w:asciiTheme="minorHAnsi" w:eastAsiaTheme="minorEastAsia" w:hAnsiTheme="minorHAnsi" w:cstheme="minorBidi"/>
          <w:b w:val="0"/>
          <w:caps w:val="0"/>
          <w:noProof/>
          <w:color w:val="auto"/>
          <w:sz w:val="22"/>
          <w:szCs w:val="22"/>
          <w:lang w:val="en-US"/>
        </w:rPr>
      </w:pPr>
      <w:ins w:id="187" w:author="Shawn Penning" w:date="2017-07-07T11:11:00Z">
        <w:r w:rsidRPr="00950746">
          <w:rPr>
            <w:rStyle w:val="Hyperlink"/>
            <w:noProof/>
          </w:rPr>
          <w:fldChar w:fldCharType="begin"/>
        </w:r>
        <w:r w:rsidRPr="00950746">
          <w:rPr>
            <w:rStyle w:val="Hyperlink"/>
            <w:noProof/>
          </w:rPr>
          <w:instrText xml:space="preserve"> </w:instrText>
        </w:r>
        <w:r>
          <w:rPr>
            <w:noProof/>
          </w:rPr>
          <w:instrText>HYPERLINK \l "_Toc487189255"</w:instrText>
        </w:r>
        <w:r w:rsidRPr="00950746">
          <w:rPr>
            <w:rStyle w:val="Hyperlink"/>
            <w:noProof/>
          </w:rPr>
          <w:instrText xml:space="preserve"> </w:instrText>
        </w:r>
        <w:r w:rsidRPr="00950746">
          <w:rPr>
            <w:rStyle w:val="Hyperlink"/>
            <w:noProof/>
          </w:rPr>
          <w:fldChar w:fldCharType="separate"/>
        </w:r>
        <w:r w:rsidRPr="00950746">
          <w:rPr>
            <w:rStyle w:val="Hyperlink"/>
            <w:noProof/>
          </w:rPr>
          <w:t>Appendix B  Glossary</w:t>
        </w:r>
        <w:r>
          <w:rPr>
            <w:noProof/>
            <w:webHidden/>
          </w:rPr>
          <w:tab/>
        </w:r>
        <w:r>
          <w:rPr>
            <w:noProof/>
            <w:webHidden/>
          </w:rPr>
          <w:fldChar w:fldCharType="begin"/>
        </w:r>
        <w:r>
          <w:rPr>
            <w:noProof/>
            <w:webHidden/>
          </w:rPr>
          <w:instrText xml:space="preserve"> PAGEREF _Toc487189255 \h </w:instrText>
        </w:r>
      </w:ins>
      <w:r>
        <w:rPr>
          <w:noProof/>
          <w:webHidden/>
        </w:rPr>
      </w:r>
      <w:r>
        <w:rPr>
          <w:noProof/>
          <w:webHidden/>
        </w:rPr>
        <w:fldChar w:fldCharType="separate"/>
      </w:r>
      <w:ins w:id="188" w:author="Shawn Penning" w:date="2017-07-07T11:11:00Z">
        <w:r>
          <w:rPr>
            <w:noProof/>
            <w:webHidden/>
          </w:rPr>
          <w:t>17</w:t>
        </w:r>
        <w:r>
          <w:rPr>
            <w:noProof/>
            <w:webHidden/>
          </w:rPr>
          <w:fldChar w:fldCharType="end"/>
        </w:r>
        <w:r w:rsidRPr="00950746">
          <w:rPr>
            <w:rStyle w:val="Hyperlink"/>
            <w:noProof/>
          </w:rPr>
          <w:fldChar w:fldCharType="end"/>
        </w:r>
      </w:ins>
    </w:p>
    <w:p w:rsidR="000E1CE0" w:rsidRDefault="000E1CE0">
      <w:pPr>
        <w:pStyle w:val="TOC1"/>
        <w:rPr>
          <w:ins w:id="189" w:author="Shawn Penning" w:date="2017-07-07T11:11:00Z"/>
          <w:rFonts w:asciiTheme="minorHAnsi" w:eastAsiaTheme="minorEastAsia" w:hAnsiTheme="minorHAnsi" w:cstheme="minorBidi"/>
          <w:b w:val="0"/>
          <w:caps w:val="0"/>
          <w:noProof/>
          <w:color w:val="auto"/>
          <w:sz w:val="22"/>
          <w:szCs w:val="22"/>
          <w:lang w:val="en-US"/>
        </w:rPr>
      </w:pPr>
      <w:ins w:id="190" w:author="Shawn Penning" w:date="2017-07-07T11:11:00Z">
        <w:r w:rsidRPr="00950746">
          <w:rPr>
            <w:rStyle w:val="Hyperlink"/>
            <w:noProof/>
          </w:rPr>
          <w:fldChar w:fldCharType="begin"/>
        </w:r>
        <w:r w:rsidRPr="00950746">
          <w:rPr>
            <w:rStyle w:val="Hyperlink"/>
            <w:noProof/>
          </w:rPr>
          <w:instrText xml:space="preserve"> </w:instrText>
        </w:r>
        <w:r>
          <w:rPr>
            <w:noProof/>
          </w:rPr>
          <w:instrText>HYPERLINK \l "_Toc487189256"</w:instrText>
        </w:r>
        <w:r w:rsidRPr="00950746">
          <w:rPr>
            <w:rStyle w:val="Hyperlink"/>
            <w:noProof/>
          </w:rPr>
          <w:instrText xml:space="preserve"> </w:instrText>
        </w:r>
        <w:r w:rsidRPr="00950746">
          <w:rPr>
            <w:rStyle w:val="Hyperlink"/>
            <w:noProof/>
          </w:rPr>
          <w:fldChar w:fldCharType="separate"/>
        </w:r>
        <w:r w:rsidRPr="00950746">
          <w:rPr>
            <w:rStyle w:val="Hyperlink"/>
            <w:noProof/>
          </w:rPr>
          <w:t>Appendix C  References</w:t>
        </w:r>
        <w:r>
          <w:rPr>
            <w:noProof/>
            <w:webHidden/>
          </w:rPr>
          <w:tab/>
        </w:r>
        <w:r>
          <w:rPr>
            <w:noProof/>
            <w:webHidden/>
          </w:rPr>
          <w:fldChar w:fldCharType="begin"/>
        </w:r>
        <w:r>
          <w:rPr>
            <w:noProof/>
            <w:webHidden/>
          </w:rPr>
          <w:instrText xml:space="preserve"> PAGEREF _Toc487189256 \h </w:instrText>
        </w:r>
      </w:ins>
      <w:r>
        <w:rPr>
          <w:noProof/>
          <w:webHidden/>
        </w:rPr>
      </w:r>
      <w:r>
        <w:rPr>
          <w:noProof/>
          <w:webHidden/>
        </w:rPr>
        <w:fldChar w:fldCharType="separate"/>
      </w:r>
      <w:ins w:id="191" w:author="Shawn Penning" w:date="2017-07-07T11:11:00Z">
        <w:r>
          <w:rPr>
            <w:noProof/>
            <w:webHidden/>
          </w:rPr>
          <w:t>18</w:t>
        </w:r>
        <w:r>
          <w:rPr>
            <w:noProof/>
            <w:webHidden/>
          </w:rPr>
          <w:fldChar w:fldCharType="end"/>
        </w:r>
        <w:r w:rsidRPr="00950746">
          <w:rPr>
            <w:rStyle w:val="Hyperlink"/>
            <w:noProof/>
          </w:rPr>
          <w:fldChar w:fldCharType="end"/>
        </w:r>
      </w:ins>
    </w:p>
    <w:p w:rsidR="008005DE" w:rsidDel="00CA780E" w:rsidRDefault="008005DE">
      <w:pPr>
        <w:pStyle w:val="TOC1"/>
        <w:rPr>
          <w:del w:id="192" w:author="Shawn Penning" w:date="2017-07-07T10:16:00Z"/>
          <w:rFonts w:asciiTheme="minorHAnsi" w:eastAsiaTheme="minorEastAsia" w:hAnsiTheme="minorHAnsi" w:cstheme="minorBidi"/>
          <w:b w:val="0"/>
          <w:caps w:val="0"/>
          <w:noProof/>
          <w:color w:val="auto"/>
          <w:sz w:val="22"/>
          <w:szCs w:val="22"/>
          <w:lang w:val="en-US"/>
        </w:rPr>
      </w:pPr>
      <w:del w:id="193" w:author="Shawn Penning" w:date="2017-07-07T10:16:00Z">
        <w:r w:rsidRPr="00CA780E" w:rsidDel="00CA780E">
          <w:rPr>
            <w:rPrChange w:id="194" w:author="Shawn Penning" w:date="2017-07-07T10:16:00Z">
              <w:rPr>
                <w:rStyle w:val="Hyperlink"/>
                <w:rFonts w:cs="Calibri"/>
                <w:noProof/>
              </w:rPr>
            </w:rPrChange>
          </w:rPr>
          <w:delText>1</w:delText>
        </w:r>
        <w:r w:rsidDel="00CA780E">
          <w:rPr>
            <w:rFonts w:asciiTheme="minorHAnsi" w:eastAsiaTheme="minorEastAsia" w:hAnsiTheme="minorHAnsi" w:cstheme="minorBidi"/>
            <w:b w:val="0"/>
            <w:caps w:val="0"/>
            <w:noProof/>
            <w:color w:val="auto"/>
            <w:sz w:val="22"/>
            <w:szCs w:val="22"/>
            <w:lang w:val="en-US"/>
          </w:rPr>
          <w:tab/>
        </w:r>
        <w:r w:rsidRPr="00CA780E" w:rsidDel="00CA780E">
          <w:rPr>
            <w:rPrChange w:id="195" w:author="Shawn Penning" w:date="2017-07-07T10:16:00Z">
              <w:rPr>
                <w:rStyle w:val="Hyperlink"/>
                <w:rFonts w:cs="Calibri"/>
                <w:noProof/>
              </w:rPr>
            </w:rPrChange>
          </w:rPr>
          <w:delText>Abbrevations And Acronyms</w:delText>
        </w:r>
        <w:r w:rsidDel="00CA780E">
          <w:rPr>
            <w:noProof/>
            <w:webHidden/>
          </w:rPr>
          <w:tab/>
          <w:delText>5</w:delText>
        </w:r>
      </w:del>
    </w:p>
    <w:p w:rsidR="008005DE" w:rsidDel="00CA780E" w:rsidRDefault="008005DE">
      <w:pPr>
        <w:pStyle w:val="TOC1"/>
        <w:rPr>
          <w:del w:id="196" w:author="Shawn Penning" w:date="2017-07-07T10:16:00Z"/>
          <w:rFonts w:asciiTheme="minorHAnsi" w:eastAsiaTheme="minorEastAsia" w:hAnsiTheme="minorHAnsi" w:cstheme="minorBidi"/>
          <w:b w:val="0"/>
          <w:caps w:val="0"/>
          <w:noProof/>
          <w:color w:val="auto"/>
          <w:sz w:val="22"/>
          <w:szCs w:val="22"/>
          <w:lang w:val="en-US"/>
        </w:rPr>
      </w:pPr>
      <w:del w:id="197" w:author="Shawn Penning" w:date="2017-07-07T10:16:00Z">
        <w:r w:rsidRPr="00CA780E" w:rsidDel="00CA780E">
          <w:rPr>
            <w:rPrChange w:id="198" w:author="Shawn Penning" w:date="2017-07-07T10:16:00Z">
              <w:rPr>
                <w:rStyle w:val="Hyperlink"/>
                <w:rFonts w:cs="Calibri"/>
                <w:noProof/>
              </w:rPr>
            </w:rPrChange>
          </w:rPr>
          <w:delText>2</w:delText>
        </w:r>
        <w:r w:rsidDel="00CA780E">
          <w:rPr>
            <w:rFonts w:asciiTheme="minorHAnsi" w:eastAsiaTheme="minorEastAsia" w:hAnsiTheme="minorHAnsi" w:cstheme="minorBidi"/>
            <w:b w:val="0"/>
            <w:caps w:val="0"/>
            <w:noProof/>
            <w:color w:val="auto"/>
            <w:sz w:val="22"/>
            <w:szCs w:val="22"/>
            <w:lang w:val="en-US"/>
          </w:rPr>
          <w:tab/>
        </w:r>
        <w:r w:rsidRPr="00CA780E" w:rsidDel="00CA780E">
          <w:rPr>
            <w:rPrChange w:id="199" w:author="Shawn Penning" w:date="2017-07-07T10:16:00Z">
              <w:rPr>
                <w:rStyle w:val="Hyperlink"/>
                <w:rFonts w:cs="Calibri"/>
                <w:noProof/>
              </w:rPr>
            </w:rPrChange>
          </w:rPr>
          <w:delText>References</w:delText>
        </w:r>
        <w:r w:rsidDel="00CA780E">
          <w:rPr>
            <w:noProof/>
            <w:webHidden/>
          </w:rPr>
          <w:tab/>
          <w:delText>6</w:delText>
        </w:r>
      </w:del>
    </w:p>
    <w:p w:rsidR="008005DE" w:rsidDel="00CA780E" w:rsidRDefault="008005DE">
      <w:pPr>
        <w:pStyle w:val="TOC1"/>
        <w:rPr>
          <w:del w:id="200" w:author="Shawn Penning" w:date="2017-07-07T10:16:00Z"/>
          <w:rFonts w:asciiTheme="minorHAnsi" w:eastAsiaTheme="minorEastAsia" w:hAnsiTheme="minorHAnsi" w:cstheme="minorBidi"/>
          <w:b w:val="0"/>
          <w:caps w:val="0"/>
          <w:noProof/>
          <w:color w:val="auto"/>
          <w:sz w:val="22"/>
          <w:szCs w:val="22"/>
          <w:lang w:val="en-US"/>
        </w:rPr>
      </w:pPr>
      <w:del w:id="201" w:author="Shawn Penning" w:date="2017-07-07T10:16:00Z">
        <w:r w:rsidRPr="00CA780E" w:rsidDel="00CA780E">
          <w:rPr>
            <w:rPrChange w:id="202" w:author="Shawn Penning" w:date="2017-07-07T10:16:00Z">
              <w:rPr>
                <w:rStyle w:val="Hyperlink"/>
                <w:rFonts w:cs="Calibri"/>
                <w:noProof/>
              </w:rPr>
            </w:rPrChange>
          </w:rPr>
          <w:delText>3</w:delText>
        </w:r>
        <w:r w:rsidDel="00CA780E">
          <w:rPr>
            <w:rFonts w:asciiTheme="minorHAnsi" w:eastAsiaTheme="minorEastAsia" w:hAnsiTheme="minorHAnsi" w:cstheme="minorBidi"/>
            <w:b w:val="0"/>
            <w:caps w:val="0"/>
            <w:noProof/>
            <w:color w:val="auto"/>
            <w:sz w:val="22"/>
            <w:szCs w:val="22"/>
            <w:lang w:val="en-US"/>
          </w:rPr>
          <w:tab/>
        </w:r>
        <w:r w:rsidRPr="00CA780E" w:rsidDel="00CA780E">
          <w:rPr>
            <w:rPrChange w:id="203" w:author="Shawn Penning" w:date="2017-07-07T10:16:00Z">
              <w:rPr>
                <w:rStyle w:val="Hyperlink"/>
                <w:rFonts w:cs="Calibri"/>
                <w:noProof/>
              </w:rPr>
            </w:rPrChange>
          </w:rPr>
          <w:delText>Power Disconnect High-Level Description</w:delText>
        </w:r>
        <w:r w:rsidDel="00CA780E">
          <w:rPr>
            <w:noProof/>
            <w:webHidden/>
          </w:rPr>
          <w:tab/>
          <w:delText>7</w:delText>
        </w:r>
      </w:del>
    </w:p>
    <w:p w:rsidR="008005DE" w:rsidDel="00CA780E" w:rsidRDefault="008005DE">
      <w:pPr>
        <w:pStyle w:val="TOC1"/>
        <w:rPr>
          <w:del w:id="204" w:author="Shawn Penning" w:date="2017-07-07T10:16:00Z"/>
          <w:rFonts w:asciiTheme="minorHAnsi" w:eastAsiaTheme="minorEastAsia" w:hAnsiTheme="minorHAnsi" w:cstheme="minorBidi"/>
          <w:b w:val="0"/>
          <w:caps w:val="0"/>
          <w:noProof/>
          <w:color w:val="auto"/>
          <w:sz w:val="22"/>
          <w:szCs w:val="22"/>
          <w:lang w:val="en-US"/>
        </w:rPr>
      </w:pPr>
      <w:del w:id="205" w:author="Shawn Penning" w:date="2017-07-07T10:16:00Z">
        <w:r w:rsidRPr="00CA780E" w:rsidDel="00CA780E">
          <w:rPr>
            <w:rPrChange w:id="206" w:author="Shawn Penning" w:date="2017-07-07T10:16:00Z">
              <w:rPr>
                <w:rStyle w:val="Hyperlink"/>
                <w:rFonts w:cs="Calibri"/>
                <w:noProof/>
              </w:rPr>
            </w:rPrChange>
          </w:rPr>
          <w:delText>4</w:delText>
        </w:r>
        <w:r w:rsidDel="00CA780E">
          <w:rPr>
            <w:rFonts w:asciiTheme="minorHAnsi" w:eastAsiaTheme="minorEastAsia" w:hAnsiTheme="minorHAnsi" w:cstheme="minorBidi"/>
            <w:b w:val="0"/>
            <w:caps w:val="0"/>
            <w:noProof/>
            <w:color w:val="auto"/>
            <w:sz w:val="22"/>
            <w:szCs w:val="22"/>
            <w:lang w:val="en-US"/>
          </w:rPr>
          <w:tab/>
        </w:r>
        <w:r w:rsidRPr="00CA780E" w:rsidDel="00CA780E">
          <w:rPr>
            <w:rPrChange w:id="207" w:author="Shawn Penning" w:date="2017-07-07T10:16:00Z">
              <w:rPr>
                <w:rStyle w:val="Hyperlink"/>
                <w:rFonts w:cs="Calibri"/>
                <w:noProof/>
              </w:rPr>
            </w:rPrChange>
          </w:rPr>
          <w:delText>Design details of software module</w:delText>
        </w:r>
        <w:r w:rsidDel="00CA780E">
          <w:rPr>
            <w:noProof/>
            <w:webHidden/>
          </w:rPr>
          <w:tab/>
          <w:delText>8</w:delText>
        </w:r>
      </w:del>
    </w:p>
    <w:p w:rsidR="008005DE" w:rsidDel="00CA780E" w:rsidRDefault="008005DE">
      <w:pPr>
        <w:pStyle w:val="TOC2"/>
        <w:rPr>
          <w:del w:id="208" w:author="Shawn Penning" w:date="2017-07-07T10:16:00Z"/>
          <w:rFonts w:asciiTheme="minorHAnsi" w:eastAsiaTheme="minorEastAsia" w:hAnsiTheme="minorHAnsi" w:cstheme="minorBidi"/>
          <w:b w:val="0"/>
          <w:caps w:val="0"/>
          <w:sz w:val="22"/>
          <w:szCs w:val="22"/>
        </w:rPr>
      </w:pPr>
      <w:del w:id="209" w:author="Shawn Penning" w:date="2017-07-07T10:16:00Z">
        <w:r w:rsidRPr="00CA780E" w:rsidDel="00CA780E">
          <w:rPr>
            <w:rPrChange w:id="210" w:author="Shawn Penning" w:date="2017-07-07T10:16:00Z">
              <w:rPr>
                <w:rStyle w:val="Hyperlink"/>
                <w:rFonts w:cs="Calibri"/>
              </w:rPr>
            </w:rPrChange>
          </w:rPr>
          <w:delText>4.1</w:delText>
        </w:r>
        <w:r w:rsidDel="00CA780E">
          <w:rPr>
            <w:rFonts w:asciiTheme="minorHAnsi" w:eastAsiaTheme="minorEastAsia" w:hAnsiTheme="minorHAnsi" w:cstheme="minorBidi"/>
            <w:b w:val="0"/>
            <w:caps w:val="0"/>
            <w:sz w:val="22"/>
            <w:szCs w:val="22"/>
          </w:rPr>
          <w:tab/>
        </w:r>
        <w:r w:rsidRPr="00CA780E" w:rsidDel="00CA780E">
          <w:rPr>
            <w:rPrChange w:id="211" w:author="Shawn Penning" w:date="2017-07-07T10:16:00Z">
              <w:rPr>
                <w:rStyle w:val="Hyperlink"/>
                <w:rFonts w:cs="Calibri"/>
              </w:rPr>
            </w:rPrChange>
          </w:rPr>
          <w:delText>Graphical representation of POWER DISCONNECT</w:delText>
        </w:r>
        <w:r w:rsidDel="00CA780E">
          <w:rPr>
            <w:webHidden/>
          </w:rPr>
          <w:tab/>
          <w:delText>8</w:delText>
        </w:r>
      </w:del>
    </w:p>
    <w:p w:rsidR="008005DE" w:rsidDel="00CA780E" w:rsidRDefault="008005DE">
      <w:pPr>
        <w:pStyle w:val="TOC2"/>
        <w:rPr>
          <w:del w:id="212" w:author="Shawn Penning" w:date="2017-07-07T10:16:00Z"/>
          <w:rFonts w:asciiTheme="minorHAnsi" w:eastAsiaTheme="minorEastAsia" w:hAnsiTheme="minorHAnsi" w:cstheme="minorBidi"/>
          <w:b w:val="0"/>
          <w:caps w:val="0"/>
          <w:sz w:val="22"/>
          <w:szCs w:val="22"/>
        </w:rPr>
      </w:pPr>
      <w:del w:id="213" w:author="Shawn Penning" w:date="2017-07-07T10:16:00Z">
        <w:r w:rsidRPr="00CA780E" w:rsidDel="00CA780E">
          <w:rPr>
            <w:rPrChange w:id="214" w:author="Shawn Penning" w:date="2017-07-07T10:16:00Z">
              <w:rPr>
                <w:rStyle w:val="Hyperlink"/>
                <w:rFonts w:cs="Calibri"/>
              </w:rPr>
            </w:rPrChange>
          </w:rPr>
          <w:delText>4.2</w:delText>
        </w:r>
        <w:r w:rsidDel="00CA780E">
          <w:rPr>
            <w:rFonts w:asciiTheme="minorHAnsi" w:eastAsiaTheme="minorEastAsia" w:hAnsiTheme="minorHAnsi" w:cstheme="minorBidi"/>
            <w:b w:val="0"/>
            <w:caps w:val="0"/>
            <w:sz w:val="22"/>
            <w:szCs w:val="22"/>
          </w:rPr>
          <w:tab/>
        </w:r>
        <w:r w:rsidRPr="00CA780E" w:rsidDel="00CA780E">
          <w:rPr>
            <w:rPrChange w:id="215" w:author="Shawn Penning" w:date="2017-07-07T10:16:00Z">
              <w:rPr>
                <w:rStyle w:val="Hyperlink"/>
                <w:rFonts w:cs="Calibri"/>
              </w:rPr>
            </w:rPrChange>
          </w:rPr>
          <w:delText>Data Flow Diagram</w:delText>
        </w:r>
        <w:r w:rsidDel="00CA780E">
          <w:rPr>
            <w:webHidden/>
          </w:rPr>
          <w:tab/>
          <w:delText>8</w:delText>
        </w:r>
      </w:del>
    </w:p>
    <w:p w:rsidR="008005DE" w:rsidDel="00CA780E" w:rsidRDefault="008005DE">
      <w:pPr>
        <w:pStyle w:val="TOC2"/>
        <w:rPr>
          <w:del w:id="216" w:author="Shawn Penning" w:date="2017-07-07T10:16:00Z"/>
          <w:rFonts w:asciiTheme="minorHAnsi" w:eastAsiaTheme="minorEastAsia" w:hAnsiTheme="minorHAnsi" w:cstheme="minorBidi"/>
          <w:b w:val="0"/>
          <w:caps w:val="0"/>
          <w:sz w:val="22"/>
          <w:szCs w:val="22"/>
        </w:rPr>
      </w:pPr>
      <w:del w:id="217" w:author="Shawn Penning" w:date="2017-07-07T10:16:00Z">
        <w:r w:rsidRPr="00CA780E" w:rsidDel="00CA780E">
          <w:rPr>
            <w:rPrChange w:id="218" w:author="Shawn Penning" w:date="2017-07-07T10:16:00Z">
              <w:rPr>
                <w:rStyle w:val="Hyperlink"/>
                <w:rFonts w:cs="Calibri"/>
              </w:rPr>
            </w:rPrChange>
          </w:rPr>
          <w:delText>4.2.1</w:delText>
        </w:r>
        <w:r w:rsidDel="00CA780E">
          <w:rPr>
            <w:rFonts w:asciiTheme="minorHAnsi" w:eastAsiaTheme="minorEastAsia" w:hAnsiTheme="minorHAnsi" w:cstheme="minorBidi"/>
            <w:b w:val="0"/>
            <w:caps w:val="0"/>
            <w:sz w:val="22"/>
            <w:szCs w:val="22"/>
          </w:rPr>
          <w:tab/>
        </w:r>
        <w:r w:rsidRPr="00CA780E" w:rsidDel="00CA780E">
          <w:rPr>
            <w:rPrChange w:id="219" w:author="Shawn Penning" w:date="2017-07-07T10:16:00Z">
              <w:rPr>
                <w:rStyle w:val="Hyperlink"/>
                <w:rFonts w:cs="Calibri"/>
              </w:rPr>
            </w:rPrChange>
          </w:rPr>
          <w:delText>Module level DFD</w:delText>
        </w:r>
        <w:r w:rsidDel="00CA780E">
          <w:rPr>
            <w:webHidden/>
          </w:rPr>
          <w:tab/>
          <w:delText>8</w:delText>
        </w:r>
      </w:del>
    </w:p>
    <w:p w:rsidR="008005DE" w:rsidDel="00CA780E" w:rsidRDefault="008005DE">
      <w:pPr>
        <w:pStyle w:val="TOC2"/>
        <w:rPr>
          <w:del w:id="220" w:author="Shawn Penning" w:date="2017-07-07T10:16:00Z"/>
          <w:rFonts w:asciiTheme="minorHAnsi" w:eastAsiaTheme="minorEastAsia" w:hAnsiTheme="minorHAnsi" w:cstheme="minorBidi"/>
          <w:b w:val="0"/>
          <w:caps w:val="0"/>
          <w:sz w:val="22"/>
          <w:szCs w:val="22"/>
        </w:rPr>
      </w:pPr>
      <w:del w:id="221" w:author="Shawn Penning" w:date="2017-07-07T10:16:00Z">
        <w:r w:rsidRPr="00CA780E" w:rsidDel="00CA780E">
          <w:rPr>
            <w:rPrChange w:id="222" w:author="Shawn Penning" w:date="2017-07-07T10:16:00Z">
              <w:rPr>
                <w:rStyle w:val="Hyperlink"/>
                <w:rFonts w:cs="Calibri"/>
              </w:rPr>
            </w:rPrChange>
          </w:rPr>
          <w:delText>4.2.2</w:delText>
        </w:r>
        <w:r w:rsidDel="00CA780E">
          <w:rPr>
            <w:rFonts w:asciiTheme="minorHAnsi" w:eastAsiaTheme="minorEastAsia" w:hAnsiTheme="minorHAnsi" w:cstheme="minorBidi"/>
            <w:b w:val="0"/>
            <w:caps w:val="0"/>
            <w:sz w:val="22"/>
            <w:szCs w:val="22"/>
          </w:rPr>
          <w:tab/>
        </w:r>
        <w:r w:rsidRPr="00CA780E" w:rsidDel="00CA780E">
          <w:rPr>
            <w:rPrChange w:id="223" w:author="Shawn Penning" w:date="2017-07-07T10:16:00Z">
              <w:rPr>
                <w:rStyle w:val="Hyperlink"/>
                <w:rFonts w:cs="Calibri"/>
              </w:rPr>
            </w:rPrChange>
          </w:rPr>
          <w:delText>Sub-Module level DFD</w:delText>
        </w:r>
        <w:r w:rsidDel="00CA780E">
          <w:rPr>
            <w:webHidden/>
          </w:rPr>
          <w:tab/>
          <w:delText>8</w:delText>
        </w:r>
      </w:del>
    </w:p>
    <w:p w:rsidR="008005DE" w:rsidDel="00CA780E" w:rsidRDefault="008005DE">
      <w:pPr>
        <w:pStyle w:val="TOC2"/>
        <w:rPr>
          <w:del w:id="224" w:author="Shawn Penning" w:date="2017-07-07T10:16:00Z"/>
          <w:rFonts w:asciiTheme="minorHAnsi" w:eastAsiaTheme="minorEastAsia" w:hAnsiTheme="minorHAnsi" w:cstheme="minorBidi"/>
          <w:b w:val="0"/>
          <w:caps w:val="0"/>
          <w:sz w:val="22"/>
          <w:szCs w:val="22"/>
        </w:rPr>
      </w:pPr>
      <w:del w:id="225" w:author="Shawn Penning" w:date="2017-07-07T10:16:00Z">
        <w:r w:rsidRPr="00CA780E" w:rsidDel="00CA780E">
          <w:rPr>
            <w:rPrChange w:id="226" w:author="Shawn Penning" w:date="2017-07-07T10:16:00Z">
              <w:rPr>
                <w:rStyle w:val="Hyperlink"/>
                <w:rFonts w:cs="Calibri"/>
              </w:rPr>
            </w:rPrChange>
          </w:rPr>
          <w:delText>4.3</w:delText>
        </w:r>
        <w:r w:rsidDel="00CA780E">
          <w:rPr>
            <w:rFonts w:asciiTheme="minorHAnsi" w:eastAsiaTheme="minorEastAsia" w:hAnsiTheme="minorHAnsi" w:cstheme="minorBidi"/>
            <w:b w:val="0"/>
            <w:caps w:val="0"/>
            <w:sz w:val="22"/>
            <w:szCs w:val="22"/>
          </w:rPr>
          <w:tab/>
        </w:r>
        <w:r w:rsidRPr="00CA780E" w:rsidDel="00CA780E">
          <w:rPr>
            <w:rPrChange w:id="227" w:author="Shawn Penning" w:date="2017-07-07T10:16:00Z">
              <w:rPr>
                <w:rStyle w:val="Hyperlink"/>
                <w:rFonts w:cs="Calibri"/>
              </w:rPr>
            </w:rPrChange>
          </w:rPr>
          <w:delText>COMPONENT FLOW DIAGRAM</w:delText>
        </w:r>
        <w:r w:rsidDel="00CA780E">
          <w:rPr>
            <w:webHidden/>
          </w:rPr>
          <w:tab/>
          <w:delText>8</w:delText>
        </w:r>
      </w:del>
    </w:p>
    <w:p w:rsidR="008005DE" w:rsidDel="00CA780E" w:rsidRDefault="008005DE">
      <w:pPr>
        <w:pStyle w:val="TOC1"/>
        <w:rPr>
          <w:del w:id="228" w:author="Shawn Penning" w:date="2017-07-07T10:16:00Z"/>
          <w:rFonts w:asciiTheme="minorHAnsi" w:eastAsiaTheme="minorEastAsia" w:hAnsiTheme="minorHAnsi" w:cstheme="minorBidi"/>
          <w:b w:val="0"/>
          <w:caps w:val="0"/>
          <w:noProof/>
          <w:color w:val="auto"/>
          <w:sz w:val="22"/>
          <w:szCs w:val="22"/>
          <w:lang w:val="en-US"/>
        </w:rPr>
      </w:pPr>
      <w:del w:id="229" w:author="Shawn Penning" w:date="2017-07-07T10:16:00Z">
        <w:r w:rsidRPr="00CA780E" w:rsidDel="00CA780E">
          <w:rPr>
            <w:rPrChange w:id="230" w:author="Shawn Penning" w:date="2017-07-07T10:16:00Z">
              <w:rPr>
                <w:rStyle w:val="Hyperlink"/>
                <w:rFonts w:cs="Calibri"/>
                <w:noProof/>
              </w:rPr>
            </w:rPrChange>
          </w:rPr>
          <w:delText>5</w:delText>
        </w:r>
        <w:r w:rsidDel="00CA780E">
          <w:rPr>
            <w:rFonts w:asciiTheme="minorHAnsi" w:eastAsiaTheme="minorEastAsia" w:hAnsiTheme="minorHAnsi" w:cstheme="minorBidi"/>
            <w:b w:val="0"/>
            <w:caps w:val="0"/>
            <w:noProof/>
            <w:color w:val="auto"/>
            <w:sz w:val="22"/>
            <w:szCs w:val="22"/>
            <w:lang w:val="en-US"/>
          </w:rPr>
          <w:tab/>
        </w:r>
        <w:r w:rsidRPr="00CA780E" w:rsidDel="00CA780E">
          <w:rPr>
            <w:rPrChange w:id="231" w:author="Shawn Penning" w:date="2017-07-07T10:16:00Z">
              <w:rPr>
                <w:rStyle w:val="Hyperlink"/>
                <w:rFonts w:cs="Calibri"/>
                <w:noProof/>
              </w:rPr>
            </w:rPrChange>
          </w:rPr>
          <w:delText>Variable Data Dictionary</w:delText>
        </w:r>
        <w:r w:rsidDel="00CA780E">
          <w:rPr>
            <w:noProof/>
            <w:webHidden/>
          </w:rPr>
          <w:tab/>
          <w:delText>9</w:delText>
        </w:r>
      </w:del>
    </w:p>
    <w:p w:rsidR="008005DE" w:rsidDel="00CA780E" w:rsidRDefault="008005DE">
      <w:pPr>
        <w:pStyle w:val="TOC2"/>
        <w:rPr>
          <w:del w:id="232" w:author="Shawn Penning" w:date="2017-07-07T10:16:00Z"/>
          <w:rFonts w:asciiTheme="minorHAnsi" w:eastAsiaTheme="minorEastAsia" w:hAnsiTheme="minorHAnsi" w:cstheme="minorBidi"/>
          <w:b w:val="0"/>
          <w:caps w:val="0"/>
          <w:sz w:val="22"/>
          <w:szCs w:val="22"/>
        </w:rPr>
      </w:pPr>
      <w:del w:id="233" w:author="Shawn Penning" w:date="2017-07-07T10:16:00Z">
        <w:r w:rsidRPr="00CA780E" w:rsidDel="00CA780E">
          <w:rPr>
            <w:rPrChange w:id="234" w:author="Shawn Penning" w:date="2017-07-07T10:16:00Z">
              <w:rPr>
                <w:rStyle w:val="Hyperlink"/>
                <w:rFonts w:cs="Calibri"/>
              </w:rPr>
            </w:rPrChange>
          </w:rPr>
          <w:delText>5.1</w:delText>
        </w:r>
        <w:r w:rsidDel="00CA780E">
          <w:rPr>
            <w:rFonts w:asciiTheme="minorHAnsi" w:eastAsiaTheme="minorEastAsia" w:hAnsiTheme="minorHAnsi" w:cstheme="minorBidi"/>
            <w:b w:val="0"/>
            <w:caps w:val="0"/>
            <w:sz w:val="22"/>
            <w:szCs w:val="22"/>
          </w:rPr>
          <w:tab/>
        </w:r>
        <w:r w:rsidRPr="00CA780E" w:rsidDel="00CA780E">
          <w:rPr>
            <w:rPrChange w:id="235" w:author="Shawn Penning" w:date="2017-07-07T10:16:00Z">
              <w:rPr>
                <w:rStyle w:val="Hyperlink"/>
                <w:rFonts w:cs="Calibri"/>
              </w:rPr>
            </w:rPrChange>
          </w:rPr>
          <w:delText>User defined typedef definition/declaration</w:delText>
        </w:r>
        <w:r w:rsidDel="00CA780E">
          <w:rPr>
            <w:webHidden/>
          </w:rPr>
          <w:tab/>
          <w:delText>9</w:delText>
        </w:r>
      </w:del>
    </w:p>
    <w:p w:rsidR="008005DE" w:rsidDel="00CA780E" w:rsidRDefault="008005DE">
      <w:pPr>
        <w:pStyle w:val="TOC2"/>
        <w:rPr>
          <w:del w:id="236" w:author="Shawn Penning" w:date="2017-07-07T10:16:00Z"/>
          <w:rFonts w:asciiTheme="minorHAnsi" w:eastAsiaTheme="minorEastAsia" w:hAnsiTheme="minorHAnsi" w:cstheme="minorBidi"/>
          <w:b w:val="0"/>
          <w:caps w:val="0"/>
          <w:sz w:val="22"/>
          <w:szCs w:val="22"/>
        </w:rPr>
      </w:pPr>
      <w:del w:id="237" w:author="Shawn Penning" w:date="2017-07-07T10:16:00Z">
        <w:r w:rsidRPr="00CA780E" w:rsidDel="00CA780E">
          <w:rPr>
            <w:rPrChange w:id="238" w:author="Shawn Penning" w:date="2017-07-07T10:16:00Z">
              <w:rPr>
                <w:rStyle w:val="Hyperlink"/>
                <w:rFonts w:cs="Calibri"/>
              </w:rPr>
            </w:rPrChange>
          </w:rPr>
          <w:delText>5.2</w:delText>
        </w:r>
        <w:r w:rsidDel="00CA780E">
          <w:rPr>
            <w:rFonts w:asciiTheme="minorHAnsi" w:eastAsiaTheme="minorEastAsia" w:hAnsiTheme="minorHAnsi" w:cstheme="minorBidi"/>
            <w:b w:val="0"/>
            <w:caps w:val="0"/>
            <w:sz w:val="22"/>
            <w:szCs w:val="22"/>
          </w:rPr>
          <w:tab/>
        </w:r>
        <w:r w:rsidRPr="00CA780E" w:rsidDel="00CA780E">
          <w:rPr>
            <w:rPrChange w:id="239" w:author="Shawn Penning" w:date="2017-07-07T10:16:00Z">
              <w:rPr>
                <w:rStyle w:val="Hyperlink"/>
                <w:rFonts w:cs="Calibri"/>
              </w:rPr>
            </w:rPrChange>
          </w:rPr>
          <w:delText>Variable definition for enumerated types</w:delText>
        </w:r>
        <w:r w:rsidDel="00CA780E">
          <w:rPr>
            <w:webHidden/>
          </w:rPr>
          <w:tab/>
          <w:delText>9</w:delText>
        </w:r>
      </w:del>
    </w:p>
    <w:p w:rsidR="008005DE" w:rsidDel="00CA780E" w:rsidRDefault="008005DE">
      <w:pPr>
        <w:pStyle w:val="TOC1"/>
        <w:rPr>
          <w:del w:id="240" w:author="Shawn Penning" w:date="2017-07-07T10:16:00Z"/>
          <w:rFonts w:asciiTheme="minorHAnsi" w:eastAsiaTheme="minorEastAsia" w:hAnsiTheme="minorHAnsi" w:cstheme="minorBidi"/>
          <w:b w:val="0"/>
          <w:caps w:val="0"/>
          <w:noProof/>
          <w:color w:val="auto"/>
          <w:sz w:val="22"/>
          <w:szCs w:val="22"/>
          <w:lang w:val="en-US"/>
        </w:rPr>
      </w:pPr>
      <w:del w:id="241" w:author="Shawn Penning" w:date="2017-07-07T10:16:00Z">
        <w:r w:rsidRPr="00CA780E" w:rsidDel="00CA780E">
          <w:rPr>
            <w:rPrChange w:id="242" w:author="Shawn Penning" w:date="2017-07-07T10:16:00Z">
              <w:rPr>
                <w:rStyle w:val="Hyperlink"/>
                <w:rFonts w:cs="Calibri"/>
                <w:noProof/>
              </w:rPr>
            </w:rPrChange>
          </w:rPr>
          <w:delText>6</w:delText>
        </w:r>
        <w:r w:rsidDel="00CA780E">
          <w:rPr>
            <w:rFonts w:asciiTheme="minorHAnsi" w:eastAsiaTheme="minorEastAsia" w:hAnsiTheme="minorHAnsi" w:cstheme="minorBidi"/>
            <w:b w:val="0"/>
            <w:caps w:val="0"/>
            <w:noProof/>
            <w:color w:val="auto"/>
            <w:sz w:val="22"/>
            <w:szCs w:val="22"/>
            <w:lang w:val="en-US"/>
          </w:rPr>
          <w:tab/>
        </w:r>
        <w:r w:rsidRPr="00CA780E" w:rsidDel="00CA780E">
          <w:rPr>
            <w:rPrChange w:id="243" w:author="Shawn Penning" w:date="2017-07-07T10:16:00Z">
              <w:rPr>
                <w:rStyle w:val="Hyperlink"/>
                <w:rFonts w:cs="Calibri"/>
                <w:noProof/>
              </w:rPr>
            </w:rPrChange>
          </w:rPr>
          <w:delText>Constant Data Dictionary</w:delText>
        </w:r>
        <w:r w:rsidDel="00CA780E">
          <w:rPr>
            <w:noProof/>
            <w:webHidden/>
          </w:rPr>
          <w:tab/>
          <w:delText>10</w:delText>
        </w:r>
      </w:del>
    </w:p>
    <w:p w:rsidR="008005DE" w:rsidDel="00CA780E" w:rsidRDefault="008005DE">
      <w:pPr>
        <w:pStyle w:val="TOC2"/>
        <w:rPr>
          <w:del w:id="244" w:author="Shawn Penning" w:date="2017-07-07T10:16:00Z"/>
          <w:rFonts w:asciiTheme="minorHAnsi" w:eastAsiaTheme="minorEastAsia" w:hAnsiTheme="minorHAnsi" w:cstheme="minorBidi"/>
          <w:b w:val="0"/>
          <w:caps w:val="0"/>
          <w:sz w:val="22"/>
          <w:szCs w:val="22"/>
        </w:rPr>
      </w:pPr>
      <w:del w:id="245" w:author="Shawn Penning" w:date="2017-07-07T10:16:00Z">
        <w:r w:rsidRPr="00CA780E" w:rsidDel="00CA780E">
          <w:rPr>
            <w:rPrChange w:id="246" w:author="Shawn Penning" w:date="2017-07-07T10:16:00Z">
              <w:rPr>
                <w:rStyle w:val="Hyperlink"/>
                <w:rFonts w:cs="Calibri"/>
              </w:rPr>
            </w:rPrChange>
          </w:rPr>
          <w:delText>6.1</w:delText>
        </w:r>
        <w:r w:rsidDel="00CA780E">
          <w:rPr>
            <w:rFonts w:asciiTheme="minorHAnsi" w:eastAsiaTheme="minorEastAsia" w:hAnsiTheme="minorHAnsi" w:cstheme="minorBidi"/>
            <w:b w:val="0"/>
            <w:caps w:val="0"/>
            <w:sz w:val="22"/>
            <w:szCs w:val="22"/>
          </w:rPr>
          <w:tab/>
        </w:r>
        <w:r w:rsidRPr="00CA780E" w:rsidDel="00CA780E">
          <w:rPr>
            <w:rPrChange w:id="247" w:author="Shawn Penning" w:date="2017-07-07T10:16:00Z">
              <w:rPr>
                <w:rStyle w:val="Hyperlink"/>
                <w:rFonts w:cs="Calibri"/>
              </w:rPr>
            </w:rPrChange>
          </w:rPr>
          <w:delText>Program(fixed) Constants</w:delText>
        </w:r>
        <w:r w:rsidDel="00CA780E">
          <w:rPr>
            <w:webHidden/>
          </w:rPr>
          <w:tab/>
          <w:delText>10</w:delText>
        </w:r>
      </w:del>
    </w:p>
    <w:p w:rsidR="008005DE" w:rsidDel="00CA780E" w:rsidRDefault="008005DE">
      <w:pPr>
        <w:pStyle w:val="TOC2"/>
        <w:rPr>
          <w:del w:id="248" w:author="Shawn Penning" w:date="2017-07-07T10:16:00Z"/>
          <w:rFonts w:asciiTheme="minorHAnsi" w:eastAsiaTheme="minorEastAsia" w:hAnsiTheme="minorHAnsi" w:cstheme="minorBidi"/>
          <w:b w:val="0"/>
          <w:caps w:val="0"/>
          <w:sz w:val="22"/>
          <w:szCs w:val="22"/>
        </w:rPr>
      </w:pPr>
      <w:del w:id="249" w:author="Shawn Penning" w:date="2017-07-07T10:16:00Z">
        <w:r w:rsidRPr="00CA780E" w:rsidDel="00CA780E">
          <w:rPr>
            <w:rPrChange w:id="250" w:author="Shawn Penning" w:date="2017-07-07T10:16:00Z">
              <w:rPr>
                <w:rStyle w:val="Hyperlink"/>
                <w:rFonts w:cs="Calibri"/>
              </w:rPr>
            </w:rPrChange>
          </w:rPr>
          <w:delText>6.1.1</w:delText>
        </w:r>
        <w:r w:rsidDel="00CA780E">
          <w:rPr>
            <w:rFonts w:asciiTheme="minorHAnsi" w:eastAsiaTheme="minorEastAsia" w:hAnsiTheme="minorHAnsi" w:cstheme="minorBidi"/>
            <w:b w:val="0"/>
            <w:caps w:val="0"/>
            <w:sz w:val="22"/>
            <w:szCs w:val="22"/>
          </w:rPr>
          <w:tab/>
        </w:r>
        <w:r w:rsidRPr="00CA780E" w:rsidDel="00CA780E">
          <w:rPr>
            <w:rPrChange w:id="251" w:author="Shawn Penning" w:date="2017-07-07T10:16:00Z">
              <w:rPr>
                <w:rStyle w:val="Hyperlink"/>
                <w:rFonts w:cs="Calibri"/>
              </w:rPr>
            </w:rPrChange>
          </w:rPr>
          <w:delText>Embedded Constants</w:delText>
        </w:r>
        <w:r w:rsidDel="00CA780E">
          <w:rPr>
            <w:webHidden/>
          </w:rPr>
          <w:tab/>
          <w:delText>10</w:delText>
        </w:r>
      </w:del>
    </w:p>
    <w:p w:rsidR="008005DE" w:rsidDel="00CA780E" w:rsidRDefault="008005DE">
      <w:pPr>
        <w:pStyle w:val="TOC2"/>
        <w:rPr>
          <w:del w:id="252" w:author="Shawn Penning" w:date="2017-07-07T10:16:00Z"/>
          <w:rFonts w:asciiTheme="minorHAnsi" w:eastAsiaTheme="minorEastAsia" w:hAnsiTheme="minorHAnsi" w:cstheme="minorBidi"/>
          <w:b w:val="0"/>
          <w:caps w:val="0"/>
          <w:sz w:val="22"/>
          <w:szCs w:val="22"/>
        </w:rPr>
      </w:pPr>
      <w:del w:id="253" w:author="Shawn Penning" w:date="2017-07-07T10:16:00Z">
        <w:r w:rsidRPr="00CA780E" w:rsidDel="00CA780E">
          <w:rPr>
            <w:rPrChange w:id="254" w:author="Shawn Penning" w:date="2017-07-07T10:16:00Z">
              <w:rPr>
                <w:rStyle w:val="Hyperlink"/>
                <w:rFonts w:cs="Calibri"/>
              </w:rPr>
            </w:rPrChange>
          </w:rPr>
          <w:delText>6.1.1.1</w:delText>
        </w:r>
        <w:r w:rsidDel="00CA780E">
          <w:rPr>
            <w:rFonts w:asciiTheme="minorHAnsi" w:eastAsiaTheme="minorEastAsia" w:hAnsiTheme="minorHAnsi" w:cstheme="minorBidi"/>
            <w:b w:val="0"/>
            <w:caps w:val="0"/>
            <w:sz w:val="22"/>
            <w:szCs w:val="22"/>
          </w:rPr>
          <w:tab/>
        </w:r>
        <w:r w:rsidRPr="00CA780E" w:rsidDel="00CA780E">
          <w:rPr>
            <w:rPrChange w:id="255" w:author="Shawn Penning" w:date="2017-07-07T10:16:00Z">
              <w:rPr>
                <w:rStyle w:val="Hyperlink"/>
                <w:rFonts w:cs="Calibri"/>
              </w:rPr>
            </w:rPrChange>
          </w:rPr>
          <w:delText>Local</w:delText>
        </w:r>
        <w:r w:rsidDel="00CA780E">
          <w:rPr>
            <w:webHidden/>
          </w:rPr>
          <w:tab/>
          <w:delText>10</w:delText>
        </w:r>
      </w:del>
    </w:p>
    <w:p w:rsidR="008005DE" w:rsidDel="00CA780E" w:rsidRDefault="008005DE">
      <w:pPr>
        <w:pStyle w:val="TOC2"/>
        <w:rPr>
          <w:del w:id="256" w:author="Shawn Penning" w:date="2017-07-07T10:16:00Z"/>
          <w:rFonts w:asciiTheme="minorHAnsi" w:eastAsiaTheme="minorEastAsia" w:hAnsiTheme="minorHAnsi" w:cstheme="minorBidi"/>
          <w:b w:val="0"/>
          <w:caps w:val="0"/>
          <w:sz w:val="22"/>
          <w:szCs w:val="22"/>
        </w:rPr>
      </w:pPr>
      <w:del w:id="257" w:author="Shawn Penning" w:date="2017-07-07T10:16:00Z">
        <w:r w:rsidRPr="00CA780E" w:rsidDel="00CA780E">
          <w:rPr>
            <w:rPrChange w:id="258" w:author="Shawn Penning" w:date="2017-07-07T10:16:00Z">
              <w:rPr>
                <w:rStyle w:val="Hyperlink"/>
                <w:rFonts w:cs="Calibri"/>
              </w:rPr>
            </w:rPrChange>
          </w:rPr>
          <w:delText>6.1.1.2</w:delText>
        </w:r>
        <w:r w:rsidDel="00CA780E">
          <w:rPr>
            <w:rFonts w:asciiTheme="minorHAnsi" w:eastAsiaTheme="minorEastAsia" w:hAnsiTheme="minorHAnsi" w:cstheme="minorBidi"/>
            <w:b w:val="0"/>
            <w:caps w:val="0"/>
            <w:sz w:val="22"/>
            <w:szCs w:val="22"/>
          </w:rPr>
          <w:tab/>
        </w:r>
        <w:r w:rsidRPr="00CA780E" w:rsidDel="00CA780E">
          <w:rPr>
            <w:rPrChange w:id="259" w:author="Shawn Penning" w:date="2017-07-07T10:16:00Z">
              <w:rPr>
                <w:rStyle w:val="Hyperlink"/>
                <w:rFonts w:cs="Calibri"/>
              </w:rPr>
            </w:rPrChange>
          </w:rPr>
          <w:delText>Global</w:delText>
        </w:r>
        <w:r w:rsidDel="00CA780E">
          <w:rPr>
            <w:webHidden/>
          </w:rPr>
          <w:tab/>
          <w:delText>10</w:delText>
        </w:r>
      </w:del>
    </w:p>
    <w:p w:rsidR="008005DE" w:rsidDel="00CA780E" w:rsidRDefault="008005DE">
      <w:pPr>
        <w:pStyle w:val="TOC2"/>
        <w:rPr>
          <w:del w:id="260" w:author="Shawn Penning" w:date="2017-07-07T10:16:00Z"/>
          <w:rFonts w:asciiTheme="minorHAnsi" w:eastAsiaTheme="minorEastAsia" w:hAnsiTheme="minorHAnsi" w:cstheme="minorBidi"/>
          <w:b w:val="0"/>
          <w:caps w:val="0"/>
          <w:sz w:val="22"/>
          <w:szCs w:val="22"/>
        </w:rPr>
      </w:pPr>
      <w:del w:id="261" w:author="Shawn Penning" w:date="2017-07-07T10:16:00Z">
        <w:r w:rsidRPr="00CA780E" w:rsidDel="00CA780E">
          <w:rPr>
            <w:rPrChange w:id="262" w:author="Shawn Penning" w:date="2017-07-07T10:16:00Z">
              <w:rPr>
                <w:rStyle w:val="Hyperlink"/>
                <w:rFonts w:cs="Calibri"/>
              </w:rPr>
            </w:rPrChange>
          </w:rPr>
          <w:delText>6.1.2</w:delText>
        </w:r>
        <w:r w:rsidDel="00CA780E">
          <w:rPr>
            <w:rFonts w:asciiTheme="minorHAnsi" w:eastAsiaTheme="minorEastAsia" w:hAnsiTheme="minorHAnsi" w:cstheme="minorBidi"/>
            <w:b w:val="0"/>
            <w:caps w:val="0"/>
            <w:sz w:val="22"/>
            <w:szCs w:val="22"/>
          </w:rPr>
          <w:tab/>
        </w:r>
        <w:r w:rsidRPr="00CA780E" w:rsidDel="00CA780E">
          <w:rPr>
            <w:rPrChange w:id="263" w:author="Shawn Penning" w:date="2017-07-07T10:16:00Z">
              <w:rPr>
                <w:rStyle w:val="Hyperlink"/>
                <w:rFonts w:cs="Calibri"/>
              </w:rPr>
            </w:rPrChange>
          </w:rPr>
          <w:delText>Module specific Lookup Tables Constants</w:delText>
        </w:r>
        <w:r w:rsidDel="00CA780E">
          <w:rPr>
            <w:webHidden/>
          </w:rPr>
          <w:tab/>
          <w:delText>10</w:delText>
        </w:r>
      </w:del>
    </w:p>
    <w:p w:rsidR="008005DE" w:rsidDel="00CA780E" w:rsidRDefault="008005DE">
      <w:pPr>
        <w:pStyle w:val="TOC1"/>
        <w:rPr>
          <w:del w:id="264" w:author="Shawn Penning" w:date="2017-07-07T10:16:00Z"/>
          <w:rFonts w:asciiTheme="minorHAnsi" w:eastAsiaTheme="minorEastAsia" w:hAnsiTheme="minorHAnsi" w:cstheme="minorBidi"/>
          <w:b w:val="0"/>
          <w:caps w:val="0"/>
          <w:noProof/>
          <w:color w:val="auto"/>
          <w:sz w:val="22"/>
          <w:szCs w:val="22"/>
          <w:lang w:val="en-US"/>
        </w:rPr>
      </w:pPr>
      <w:del w:id="265" w:author="Shawn Penning" w:date="2017-07-07T10:16:00Z">
        <w:r w:rsidRPr="00CA780E" w:rsidDel="00CA780E">
          <w:rPr>
            <w:rPrChange w:id="266" w:author="Shawn Penning" w:date="2017-07-07T10:16:00Z">
              <w:rPr>
                <w:rStyle w:val="Hyperlink"/>
                <w:rFonts w:cs="Calibri"/>
                <w:noProof/>
              </w:rPr>
            </w:rPrChange>
          </w:rPr>
          <w:delText>7</w:delText>
        </w:r>
        <w:r w:rsidDel="00CA780E">
          <w:rPr>
            <w:rFonts w:asciiTheme="minorHAnsi" w:eastAsiaTheme="minorEastAsia" w:hAnsiTheme="minorHAnsi" w:cstheme="minorBidi"/>
            <w:b w:val="0"/>
            <w:caps w:val="0"/>
            <w:noProof/>
            <w:color w:val="auto"/>
            <w:sz w:val="22"/>
            <w:szCs w:val="22"/>
            <w:lang w:val="en-US"/>
          </w:rPr>
          <w:tab/>
        </w:r>
        <w:r w:rsidRPr="00CA780E" w:rsidDel="00CA780E">
          <w:rPr>
            <w:rPrChange w:id="267" w:author="Shawn Penning" w:date="2017-07-07T10:16:00Z">
              <w:rPr>
                <w:rStyle w:val="Hyperlink"/>
                <w:rFonts w:cs="Calibri"/>
                <w:noProof/>
              </w:rPr>
            </w:rPrChange>
          </w:rPr>
          <w:delText>Software Module Implementation</w:delText>
        </w:r>
        <w:r w:rsidDel="00CA780E">
          <w:rPr>
            <w:noProof/>
            <w:webHidden/>
          </w:rPr>
          <w:tab/>
          <w:delText>12</w:delText>
        </w:r>
      </w:del>
    </w:p>
    <w:p w:rsidR="008005DE" w:rsidDel="00CA780E" w:rsidRDefault="008005DE">
      <w:pPr>
        <w:pStyle w:val="TOC2"/>
        <w:rPr>
          <w:del w:id="268" w:author="Shawn Penning" w:date="2017-07-07T10:16:00Z"/>
          <w:rFonts w:asciiTheme="minorHAnsi" w:eastAsiaTheme="minorEastAsia" w:hAnsiTheme="minorHAnsi" w:cstheme="minorBidi"/>
          <w:b w:val="0"/>
          <w:caps w:val="0"/>
          <w:sz w:val="22"/>
          <w:szCs w:val="22"/>
        </w:rPr>
      </w:pPr>
      <w:del w:id="269" w:author="Shawn Penning" w:date="2017-07-07T10:16:00Z">
        <w:r w:rsidRPr="00CA780E" w:rsidDel="00CA780E">
          <w:rPr>
            <w:rPrChange w:id="270" w:author="Shawn Penning" w:date="2017-07-07T10:16:00Z">
              <w:rPr>
                <w:rStyle w:val="Hyperlink"/>
                <w:rFonts w:cs="Calibri"/>
              </w:rPr>
            </w:rPrChange>
          </w:rPr>
          <w:delText>7.1</w:delText>
        </w:r>
        <w:r w:rsidDel="00CA780E">
          <w:rPr>
            <w:rFonts w:asciiTheme="minorHAnsi" w:eastAsiaTheme="minorEastAsia" w:hAnsiTheme="minorHAnsi" w:cstheme="minorBidi"/>
            <w:b w:val="0"/>
            <w:caps w:val="0"/>
            <w:sz w:val="22"/>
            <w:szCs w:val="22"/>
          </w:rPr>
          <w:tab/>
        </w:r>
        <w:r w:rsidRPr="00CA780E" w:rsidDel="00CA780E">
          <w:rPr>
            <w:rPrChange w:id="271" w:author="Shawn Penning" w:date="2017-07-07T10:16:00Z">
              <w:rPr>
                <w:rStyle w:val="Hyperlink"/>
                <w:rFonts w:cs="Calibri"/>
              </w:rPr>
            </w:rPrChange>
          </w:rPr>
          <w:delText>Sub-Module Functions</w:delText>
        </w:r>
        <w:r w:rsidDel="00CA780E">
          <w:rPr>
            <w:webHidden/>
          </w:rPr>
          <w:tab/>
          <w:delText>12</w:delText>
        </w:r>
      </w:del>
    </w:p>
    <w:p w:rsidR="008005DE" w:rsidDel="00CA780E" w:rsidRDefault="008005DE">
      <w:pPr>
        <w:pStyle w:val="TOC2"/>
        <w:rPr>
          <w:del w:id="272" w:author="Shawn Penning" w:date="2017-07-07T10:16:00Z"/>
          <w:rFonts w:asciiTheme="minorHAnsi" w:eastAsiaTheme="minorEastAsia" w:hAnsiTheme="minorHAnsi" w:cstheme="minorBidi"/>
          <w:b w:val="0"/>
          <w:caps w:val="0"/>
          <w:sz w:val="22"/>
          <w:szCs w:val="22"/>
        </w:rPr>
      </w:pPr>
      <w:del w:id="273" w:author="Shawn Penning" w:date="2017-07-07T10:16:00Z">
        <w:r w:rsidRPr="00CA780E" w:rsidDel="00CA780E">
          <w:rPr>
            <w:rPrChange w:id="274" w:author="Shawn Penning" w:date="2017-07-07T10:16:00Z">
              <w:rPr>
                <w:rStyle w:val="Hyperlink"/>
                <w:rFonts w:cs="Calibri"/>
              </w:rPr>
            </w:rPrChange>
          </w:rPr>
          <w:delText>7.1.1</w:delText>
        </w:r>
        <w:r w:rsidDel="00CA780E">
          <w:rPr>
            <w:rFonts w:asciiTheme="minorHAnsi" w:eastAsiaTheme="minorEastAsia" w:hAnsiTheme="minorHAnsi" w:cstheme="minorBidi"/>
            <w:b w:val="0"/>
            <w:caps w:val="0"/>
            <w:sz w:val="22"/>
            <w:szCs w:val="22"/>
          </w:rPr>
          <w:tab/>
        </w:r>
        <w:r w:rsidRPr="00CA780E" w:rsidDel="00CA780E">
          <w:rPr>
            <w:rPrChange w:id="275" w:author="Shawn Penning" w:date="2017-07-07T10:16:00Z">
              <w:rPr>
                <w:rStyle w:val="Hyperlink"/>
                <w:rFonts w:cs="Calibri"/>
              </w:rPr>
            </w:rPrChange>
          </w:rPr>
          <w:delText>Initialization Functions</w:delText>
        </w:r>
        <w:r w:rsidDel="00CA780E">
          <w:rPr>
            <w:webHidden/>
          </w:rPr>
          <w:tab/>
          <w:delText>12</w:delText>
        </w:r>
      </w:del>
    </w:p>
    <w:p w:rsidR="008005DE" w:rsidDel="00CA780E" w:rsidRDefault="008005DE">
      <w:pPr>
        <w:pStyle w:val="TOC2"/>
        <w:rPr>
          <w:del w:id="276" w:author="Shawn Penning" w:date="2017-07-07T10:16:00Z"/>
          <w:rFonts w:asciiTheme="minorHAnsi" w:eastAsiaTheme="minorEastAsia" w:hAnsiTheme="minorHAnsi" w:cstheme="minorBidi"/>
          <w:b w:val="0"/>
          <w:caps w:val="0"/>
          <w:sz w:val="22"/>
          <w:szCs w:val="22"/>
        </w:rPr>
      </w:pPr>
      <w:del w:id="277" w:author="Shawn Penning" w:date="2017-07-07T10:16:00Z">
        <w:r w:rsidRPr="00CA780E" w:rsidDel="00CA780E">
          <w:rPr>
            <w:rPrChange w:id="278" w:author="Shawn Penning" w:date="2017-07-07T10:16:00Z">
              <w:rPr>
                <w:rStyle w:val="Hyperlink"/>
                <w:rFonts w:cs="Calibri"/>
              </w:rPr>
            </w:rPrChange>
          </w:rPr>
          <w:delText>7.1.1.1</w:delText>
        </w:r>
        <w:r w:rsidDel="00CA780E">
          <w:rPr>
            <w:rFonts w:asciiTheme="minorHAnsi" w:eastAsiaTheme="minorEastAsia" w:hAnsiTheme="minorHAnsi" w:cstheme="minorBidi"/>
            <w:b w:val="0"/>
            <w:caps w:val="0"/>
            <w:sz w:val="22"/>
            <w:szCs w:val="22"/>
          </w:rPr>
          <w:tab/>
        </w:r>
        <w:r w:rsidRPr="00CA780E" w:rsidDel="00CA780E">
          <w:rPr>
            <w:rPrChange w:id="279" w:author="Shawn Penning" w:date="2017-07-07T10:16:00Z">
              <w:rPr>
                <w:rStyle w:val="Hyperlink"/>
                <w:rFonts w:cs="Calibri"/>
              </w:rPr>
            </w:rPrChange>
          </w:rPr>
          <w:delText>INIT: PolarityCfgInit</w:delText>
        </w:r>
        <w:r w:rsidDel="00CA780E">
          <w:rPr>
            <w:webHidden/>
          </w:rPr>
          <w:tab/>
          <w:delText>12</w:delText>
        </w:r>
      </w:del>
    </w:p>
    <w:p w:rsidR="008005DE" w:rsidDel="00CA780E" w:rsidRDefault="008005DE">
      <w:pPr>
        <w:pStyle w:val="TOC2"/>
        <w:rPr>
          <w:del w:id="280" w:author="Shawn Penning" w:date="2017-07-07T10:16:00Z"/>
          <w:rFonts w:asciiTheme="minorHAnsi" w:eastAsiaTheme="minorEastAsia" w:hAnsiTheme="minorHAnsi" w:cstheme="minorBidi"/>
          <w:b w:val="0"/>
          <w:caps w:val="0"/>
          <w:sz w:val="22"/>
          <w:szCs w:val="22"/>
        </w:rPr>
      </w:pPr>
      <w:del w:id="281" w:author="Shawn Penning" w:date="2017-07-07T10:16:00Z">
        <w:r w:rsidRPr="00CA780E" w:rsidDel="00CA780E">
          <w:rPr>
            <w:rPrChange w:id="282" w:author="Shawn Penning" w:date="2017-07-07T10:16:00Z">
              <w:rPr>
                <w:rStyle w:val="Hyperlink"/>
                <w:rFonts w:cs="Calibri"/>
              </w:rPr>
            </w:rPrChange>
          </w:rPr>
          <w:delText>7.1.1.1.1</w:delText>
        </w:r>
        <w:r w:rsidDel="00CA780E">
          <w:rPr>
            <w:rFonts w:asciiTheme="minorHAnsi" w:eastAsiaTheme="minorEastAsia" w:hAnsiTheme="minorHAnsi" w:cstheme="minorBidi"/>
            <w:b w:val="0"/>
            <w:caps w:val="0"/>
            <w:sz w:val="22"/>
            <w:szCs w:val="22"/>
          </w:rPr>
          <w:tab/>
        </w:r>
        <w:r w:rsidRPr="00CA780E" w:rsidDel="00CA780E">
          <w:rPr>
            <w:rPrChange w:id="283" w:author="Shawn Penning" w:date="2017-07-07T10:16:00Z">
              <w:rPr>
                <w:rStyle w:val="Hyperlink"/>
                <w:rFonts w:cs="Calibri"/>
              </w:rPr>
            </w:rPrChange>
          </w:rPr>
          <w:delText>Design Rationale</w:delText>
        </w:r>
        <w:r w:rsidDel="00CA780E">
          <w:rPr>
            <w:webHidden/>
          </w:rPr>
          <w:tab/>
          <w:delText>12</w:delText>
        </w:r>
      </w:del>
    </w:p>
    <w:p w:rsidR="008005DE" w:rsidDel="00CA780E" w:rsidRDefault="008005DE">
      <w:pPr>
        <w:pStyle w:val="TOC2"/>
        <w:rPr>
          <w:del w:id="284" w:author="Shawn Penning" w:date="2017-07-07T10:16:00Z"/>
          <w:rFonts w:asciiTheme="minorHAnsi" w:eastAsiaTheme="minorEastAsia" w:hAnsiTheme="minorHAnsi" w:cstheme="minorBidi"/>
          <w:b w:val="0"/>
          <w:caps w:val="0"/>
          <w:sz w:val="22"/>
          <w:szCs w:val="22"/>
        </w:rPr>
      </w:pPr>
      <w:del w:id="285" w:author="Shawn Penning" w:date="2017-07-07T10:16:00Z">
        <w:r w:rsidRPr="00CA780E" w:rsidDel="00CA780E">
          <w:rPr>
            <w:rPrChange w:id="286" w:author="Shawn Penning" w:date="2017-07-07T10:16:00Z">
              <w:rPr>
                <w:rStyle w:val="Hyperlink"/>
                <w:rFonts w:cs="Calibri"/>
              </w:rPr>
            </w:rPrChange>
          </w:rPr>
          <w:delText>7.1.1.1.2</w:delText>
        </w:r>
        <w:r w:rsidDel="00CA780E">
          <w:rPr>
            <w:rFonts w:asciiTheme="minorHAnsi" w:eastAsiaTheme="minorEastAsia" w:hAnsiTheme="minorHAnsi" w:cstheme="minorBidi"/>
            <w:b w:val="0"/>
            <w:caps w:val="0"/>
            <w:sz w:val="22"/>
            <w:szCs w:val="22"/>
          </w:rPr>
          <w:tab/>
        </w:r>
        <w:r w:rsidRPr="00CA780E" w:rsidDel="00CA780E">
          <w:rPr>
            <w:rPrChange w:id="287" w:author="Shawn Penning" w:date="2017-07-07T10:16:00Z">
              <w:rPr>
                <w:rStyle w:val="Hyperlink"/>
                <w:rFonts w:cs="Calibri"/>
              </w:rPr>
            </w:rPrChange>
          </w:rPr>
          <w:delText>Module Outputs</w:delText>
        </w:r>
        <w:r w:rsidDel="00CA780E">
          <w:rPr>
            <w:webHidden/>
          </w:rPr>
          <w:tab/>
          <w:delText>12</w:delText>
        </w:r>
      </w:del>
    </w:p>
    <w:p w:rsidR="008005DE" w:rsidDel="00CA780E" w:rsidRDefault="008005DE">
      <w:pPr>
        <w:pStyle w:val="TOC2"/>
        <w:rPr>
          <w:del w:id="288" w:author="Shawn Penning" w:date="2017-07-07T10:16:00Z"/>
          <w:rFonts w:asciiTheme="minorHAnsi" w:eastAsiaTheme="minorEastAsia" w:hAnsiTheme="minorHAnsi" w:cstheme="minorBidi"/>
          <w:b w:val="0"/>
          <w:caps w:val="0"/>
          <w:sz w:val="22"/>
          <w:szCs w:val="22"/>
        </w:rPr>
      </w:pPr>
      <w:del w:id="289" w:author="Shawn Penning" w:date="2017-07-07T10:16:00Z">
        <w:r w:rsidRPr="00CA780E" w:rsidDel="00CA780E">
          <w:rPr>
            <w:rPrChange w:id="290" w:author="Shawn Penning" w:date="2017-07-07T10:16:00Z">
              <w:rPr>
                <w:rStyle w:val="Hyperlink"/>
                <w:rFonts w:cs="Calibri"/>
              </w:rPr>
            </w:rPrChange>
          </w:rPr>
          <w:delText>7.1.1.1.3</w:delText>
        </w:r>
        <w:r w:rsidDel="00CA780E">
          <w:rPr>
            <w:rFonts w:asciiTheme="minorHAnsi" w:eastAsiaTheme="minorEastAsia" w:hAnsiTheme="minorHAnsi" w:cstheme="minorBidi"/>
            <w:b w:val="0"/>
            <w:caps w:val="0"/>
            <w:sz w:val="22"/>
            <w:szCs w:val="22"/>
          </w:rPr>
          <w:tab/>
        </w:r>
        <w:r w:rsidRPr="00CA780E" w:rsidDel="00CA780E">
          <w:rPr>
            <w:rPrChange w:id="291" w:author="Shawn Penning" w:date="2017-07-07T10:16:00Z">
              <w:rPr>
                <w:rStyle w:val="Hyperlink"/>
                <w:rFonts w:cs="Calibri"/>
              </w:rPr>
            </w:rPrChange>
          </w:rPr>
          <w:delText>Module Internal</w:delText>
        </w:r>
        <w:r w:rsidDel="00CA780E">
          <w:rPr>
            <w:webHidden/>
          </w:rPr>
          <w:tab/>
          <w:delText>12</w:delText>
        </w:r>
      </w:del>
    </w:p>
    <w:p w:rsidR="008005DE" w:rsidDel="00CA780E" w:rsidRDefault="008005DE">
      <w:pPr>
        <w:pStyle w:val="TOC2"/>
        <w:rPr>
          <w:del w:id="292" w:author="Shawn Penning" w:date="2017-07-07T10:16:00Z"/>
          <w:rFonts w:asciiTheme="minorHAnsi" w:eastAsiaTheme="minorEastAsia" w:hAnsiTheme="minorHAnsi" w:cstheme="minorBidi"/>
          <w:b w:val="0"/>
          <w:caps w:val="0"/>
          <w:sz w:val="22"/>
          <w:szCs w:val="22"/>
        </w:rPr>
      </w:pPr>
      <w:del w:id="293" w:author="Shawn Penning" w:date="2017-07-07T10:16:00Z">
        <w:r w:rsidRPr="00CA780E" w:rsidDel="00CA780E">
          <w:rPr>
            <w:rPrChange w:id="294" w:author="Shawn Penning" w:date="2017-07-07T10:16:00Z">
              <w:rPr>
                <w:rStyle w:val="Hyperlink"/>
                <w:rFonts w:cs="Calibri"/>
              </w:rPr>
            </w:rPrChange>
          </w:rPr>
          <w:delText>7.1.2</w:delText>
        </w:r>
        <w:r w:rsidDel="00CA780E">
          <w:rPr>
            <w:rFonts w:asciiTheme="minorHAnsi" w:eastAsiaTheme="minorEastAsia" w:hAnsiTheme="minorHAnsi" w:cstheme="minorBidi"/>
            <w:b w:val="0"/>
            <w:caps w:val="0"/>
            <w:sz w:val="22"/>
            <w:szCs w:val="22"/>
          </w:rPr>
          <w:tab/>
        </w:r>
        <w:r w:rsidRPr="00CA780E" w:rsidDel="00CA780E">
          <w:rPr>
            <w:rPrChange w:id="295" w:author="Shawn Penning" w:date="2017-07-07T10:16:00Z">
              <w:rPr>
                <w:rStyle w:val="Hyperlink"/>
                <w:rFonts w:cs="Calibri"/>
              </w:rPr>
            </w:rPrChange>
          </w:rPr>
          <w:delText>PERIODIC FUNCTIONS</w:delText>
        </w:r>
        <w:r w:rsidDel="00CA780E">
          <w:rPr>
            <w:webHidden/>
          </w:rPr>
          <w:tab/>
          <w:delText>12</w:delText>
        </w:r>
      </w:del>
    </w:p>
    <w:p w:rsidR="008005DE" w:rsidDel="00CA780E" w:rsidRDefault="008005DE">
      <w:pPr>
        <w:pStyle w:val="TOC2"/>
        <w:rPr>
          <w:del w:id="296" w:author="Shawn Penning" w:date="2017-07-07T10:16:00Z"/>
          <w:rFonts w:asciiTheme="minorHAnsi" w:eastAsiaTheme="minorEastAsia" w:hAnsiTheme="minorHAnsi" w:cstheme="minorBidi"/>
          <w:b w:val="0"/>
          <w:caps w:val="0"/>
          <w:sz w:val="22"/>
          <w:szCs w:val="22"/>
        </w:rPr>
      </w:pPr>
      <w:del w:id="297" w:author="Shawn Penning" w:date="2017-07-07T10:16:00Z">
        <w:r w:rsidRPr="00CA780E" w:rsidDel="00CA780E">
          <w:rPr>
            <w:rPrChange w:id="298" w:author="Shawn Penning" w:date="2017-07-07T10:16:00Z">
              <w:rPr>
                <w:rStyle w:val="Hyperlink"/>
                <w:rFonts w:cs="Calibri"/>
              </w:rPr>
            </w:rPrChange>
          </w:rPr>
          <w:delText>7.1.3</w:delText>
        </w:r>
        <w:r w:rsidDel="00CA780E">
          <w:rPr>
            <w:rFonts w:asciiTheme="minorHAnsi" w:eastAsiaTheme="minorEastAsia" w:hAnsiTheme="minorHAnsi" w:cstheme="minorBidi"/>
            <w:b w:val="0"/>
            <w:caps w:val="0"/>
            <w:sz w:val="22"/>
            <w:szCs w:val="22"/>
          </w:rPr>
          <w:tab/>
        </w:r>
        <w:r w:rsidRPr="00CA780E" w:rsidDel="00CA780E">
          <w:rPr>
            <w:rPrChange w:id="299" w:author="Shawn Penning" w:date="2017-07-07T10:16:00Z">
              <w:rPr>
                <w:rStyle w:val="Hyperlink"/>
                <w:rFonts w:cs="Calibri"/>
              </w:rPr>
            </w:rPrChange>
          </w:rPr>
          <w:delText>Interrupt Functions</w:delText>
        </w:r>
        <w:r w:rsidDel="00CA780E">
          <w:rPr>
            <w:webHidden/>
          </w:rPr>
          <w:tab/>
          <w:delText>12</w:delText>
        </w:r>
      </w:del>
    </w:p>
    <w:p w:rsidR="008005DE" w:rsidDel="00CA780E" w:rsidRDefault="008005DE">
      <w:pPr>
        <w:pStyle w:val="TOC2"/>
        <w:rPr>
          <w:del w:id="300" w:author="Shawn Penning" w:date="2017-07-07T10:16:00Z"/>
          <w:rFonts w:asciiTheme="minorHAnsi" w:eastAsiaTheme="minorEastAsia" w:hAnsiTheme="minorHAnsi" w:cstheme="minorBidi"/>
          <w:b w:val="0"/>
          <w:caps w:val="0"/>
          <w:sz w:val="22"/>
          <w:szCs w:val="22"/>
        </w:rPr>
      </w:pPr>
      <w:del w:id="301" w:author="Shawn Penning" w:date="2017-07-07T10:16:00Z">
        <w:r w:rsidRPr="00CA780E" w:rsidDel="00CA780E">
          <w:rPr>
            <w:rPrChange w:id="302" w:author="Shawn Penning" w:date="2017-07-07T10:16:00Z">
              <w:rPr>
                <w:rStyle w:val="Hyperlink"/>
                <w:rFonts w:cs="Calibri"/>
              </w:rPr>
            </w:rPrChange>
          </w:rPr>
          <w:delText>7.1.4</w:delText>
        </w:r>
        <w:r w:rsidDel="00CA780E">
          <w:rPr>
            <w:rFonts w:asciiTheme="minorHAnsi" w:eastAsiaTheme="minorEastAsia" w:hAnsiTheme="minorHAnsi" w:cstheme="minorBidi"/>
            <w:b w:val="0"/>
            <w:caps w:val="0"/>
            <w:sz w:val="22"/>
            <w:szCs w:val="22"/>
          </w:rPr>
          <w:tab/>
        </w:r>
        <w:r w:rsidRPr="00CA780E" w:rsidDel="00CA780E">
          <w:rPr>
            <w:rPrChange w:id="303" w:author="Shawn Penning" w:date="2017-07-07T10:16:00Z">
              <w:rPr>
                <w:rStyle w:val="Hyperlink"/>
                <w:rFonts w:cs="Calibri"/>
              </w:rPr>
            </w:rPrChange>
          </w:rPr>
          <w:delText>Server runnables</w:delText>
        </w:r>
        <w:r w:rsidDel="00CA780E">
          <w:rPr>
            <w:webHidden/>
          </w:rPr>
          <w:tab/>
          <w:delText>13</w:delText>
        </w:r>
      </w:del>
    </w:p>
    <w:p w:rsidR="008005DE" w:rsidDel="00CA780E" w:rsidRDefault="008005DE">
      <w:pPr>
        <w:pStyle w:val="TOC2"/>
        <w:rPr>
          <w:del w:id="304" w:author="Shawn Penning" w:date="2017-07-07T10:16:00Z"/>
          <w:rFonts w:asciiTheme="minorHAnsi" w:eastAsiaTheme="minorEastAsia" w:hAnsiTheme="minorHAnsi" w:cstheme="minorBidi"/>
          <w:b w:val="0"/>
          <w:caps w:val="0"/>
          <w:sz w:val="22"/>
          <w:szCs w:val="22"/>
        </w:rPr>
      </w:pPr>
      <w:del w:id="305" w:author="Shawn Penning" w:date="2017-07-07T10:16:00Z">
        <w:r w:rsidRPr="00CA780E" w:rsidDel="00CA780E">
          <w:rPr>
            <w:rPrChange w:id="306" w:author="Shawn Penning" w:date="2017-07-07T10:16:00Z">
              <w:rPr>
                <w:rStyle w:val="Hyperlink"/>
                <w:rFonts w:cs="Calibri"/>
              </w:rPr>
            </w:rPrChange>
          </w:rPr>
          <w:delText>7.1.4.1</w:delText>
        </w:r>
        <w:r w:rsidDel="00CA780E">
          <w:rPr>
            <w:rFonts w:asciiTheme="minorHAnsi" w:eastAsiaTheme="minorEastAsia" w:hAnsiTheme="minorHAnsi" w:cstheme="minorBidi"/>
            <w:b w:val="0"/>
            <w:caps w:val="0"/>
            <w:sz w:val="22"/>
            <w:szCs w:val="22"/>
          </w:rPr>
          <w:tab/>
        </w:r>
        <w:r w:rsidRPr="00CA780E" w:rsidDel="00CA780E">
          <w:rPr>
            <w:rPrChange w:id="307" w:author="Shawn Penning" w:date="2017-07-07T10:16:00Z">
              <w:rPr>
                <w:rStyle w:val="Hyperlink"/>
                <w:rFonts w:cs="Calibri"/>
              </w:rPr>
            </w:rPrChange>
          </w:rPr>
          <w:delText>PolarityCfgRead</w:delText>
        </w:r>
        <w:r w:rsidDel="00CA780E">
          <w:rPr>
            <w:webHidden/>
          </w:rPr>
          <w:tab/>
          <w:delText>13</w:delText>
        </w:r>
      </w:del>
    </w:p>
    <w:p w:rsidR="008005DE" w:rsidDel="00CA780E" w:rsidRDefault="008005DE">
      <w:pPr>
        <w:pStyle w:val="TOC2"/>
        <w:rPr>
          <w:del w:id="308" w:author="Shawn Penning" w:date="2017-07-07T10:16:00Z"/>
          <w:rFonts w:asciiTheme="minorHAnsi" w:eastAsiaTheme="minorEastAsia" w:hAnsiTheme="minorHAnsi" w:cstheme="minorBidi"/>
          <w:b w:val="0"/>
          <w:caps w:val="0"/>
          <w:sz w:val="22"/>
          <w:szCs w:val="22"/>
        </w:rPr>
      </w:pPr>
      <w:del w:id="309" w:author="Shawn Penning" w:date="2017-07-07T10:16:00Z">
        <w:r w:rsidRPr="00CA780E" w:rsidDel="00CA780E">
          <w:rPr>
            <w:rPrChange w:id="310" w:author="Shawn Penning" w:date="2017-07-07T10:16:00Z">
              <w:rPr>
                <w:rStyle w:val="Hyperlink"/>
                <w:rFonts w:cs="Calibri"/>
              </w:rPr>
            </w:rPrChange>
          </w:rPr>
          <w:delText>7.1.4.1.1</w:delText>
        </w:r>
        <w:r w:rsidDel="00CA780E">
          <w:rPr>
            <w:rFonts w:asciiTheme="minorHAnsi" w:eastAsiaTheme="minorEastAsia" w:hAnsiTheme="minorHAnsi" w:cstheme="minorBidi"/>
            <w:b w:val="0"/>
            <w:caps w:val="0"/>
            <w:sz w:val="22"/>
            <w:szCs w:val="22"/>
          </w:rPr>
          <w:tab/>
        </w:r>
        <w:r w:rsidRPr="00CA780E" w:rsidDel="00CA780E">
          <w:rPr>
            <w:rPrChange w:id="311" w:author="Shawn Penning" w:date="2017-07-07T10:16:00Z">
              <w:rPr>
                <w:rStyle w:val="Hyperlink"/>
                <w:rFonts w:cs="Calibri"/>
              </w:rPr>
            </w:rPrChange>
          </w:rPr>
          <w:delText>Design Rationale</w:delText>
        </w:r>
        <w:r w:rsidDel="00CA780E">
          <w:rPr>
            <w:webHidden/>
          </w:rPr>
          <w:tab/>
          <w:delText>13</w:delText>
        </w:r>
      </w:del>
    </w:p>
    <w:p w:rsidR="008005DE" w:rsidDel="00CA780E" w:rsidRDefault="008005DE">
      <w:pPr>
        <w:pStyle w:val="TOC2"/>
        <w:rPr>
          <w:del w:id="312" w:author="Shawn Penning" w:date="2017-07-07T10:16:00Z"/>
          <w:rFonts w:asciiTheme="minorHAnsi" w:eastAsiaTheme="minorEastAsia" w:hAnsiTheme="minorHAnsi" w:cstheme="minorBidi"/>
          <w:b w:val="0"/>
          <w:caps w:val="0"/>
          <w:sz w:val="22"/>
          <w:szCs w:val="22"/>
        </w:rPr>
      </w:pPr>
      <w:del w:id="313" w:author="Shawn Penning" w:date="2017-07-07T10:16:00Z">
        <w:r w:rsidRPr="00CA780E" w:rsidDel="00CA780E">
          <w:rPr>
            <w:rPrChange w:id="314" w:author="Shawn Penning" w:date="2017-07-07T10:16:00Z">
              <w:rPr>
                <w:rStyle w:val="Hyperlink"/>
                <w:rFonts w:cs="Calibri"/>
              </w:rPr>
            </w:rPrChange>
          </w:rPr>
          <w:delText>7.1.4.1.2</w:delText>
        </w:r>
        <w:r w:rsidDel="00CA780E">
          <w:rPr>
            <w:rFonts w:asciiTheme="minorHAnsi" w:eastAsiaTheme="minorEastAsia" w:hAnsiTheme="minorHAnsi" w:cstheme="minorBidi"/>
            <w:b w:val="0"/>
            <w:caps w:val="0"/>
            <w:sz w:val="22"/>
            <w:szCs w:val="22"/>
          </w:rPr>
          <w:tab/>
        </w:r>
        <w:r w:rsidRPr="00CA780E" w:rsidDel="00CA780E">
          <w:rPr>
            <w:rPrChange w:id="315" w:author="Shawn Penning" w:date="2017-07-07T10:16:00Z">
              <w:rPr>
                <w:rStyle w:val="Hyperlink"/>
                <w:rFonts w:cs="Calibri"/>
              </w:rPr>
            </w:rPrChange>
          </w:rPr>
          <w:delText>Store Module Inputs to Local copies</w:delText>
        </w:r>
        <w:r w:rsidDel="00CA780E">
          <w:rPr>
            <w:webHidden/>
          </w:rPr>
          <w:tab/>
          <w:delText>13</w:delText>
        </w:r>
      </w:del>
    </w:p>
    <w:p w:rsidR="008005DE" w:rsidDel="00CA780E" w:rsidRDefault="008005DE">
      <w:pPr>
        <w:pStyle w:val="TOC2"/>
        <w:rPr>
          <w:del w:id="316" w:author="Shawn Penning" w:date="2017-07-07T10:16:00Z"/>
          <w:rFonts w:asciiTheme="minorHAnsi" w:eastAsiaTheme="minorEastAsia" w:hAnsiTheme="minorHAnsi" w:cstheme="minorBidi"/>
          <w:b w:val="0"/>
          <w:caps w:val="0"/>
          <w:sz w:val="22"/>
          <w:szCs w:val="22"/>
        </w:rPr>
      </w:pPr>
      <w:del w:id="317" w:author="Shawn Penning" w:date="2017-07-07T10:16:00Z">
        <w:r w:rsidRPr="00CA780E" w:rsidDel="00CA780E">
          <w:rPr>
            <w:rPrChange w:id="318" w:author="Shawn Penning" w:date="2017-07-07T10:16:00Z">
              <w:rPr>
                <w:rStyle w:val="Hyperlink"/>
                <w:rFonts w:cs="Calibri"/>
              </w:rPr>
            </w:rPrChange>
          </w:rPr>
          <w:lastRenderedPageBreak/>
          <w:delText>7.1.4.1.3</w:delText>
        </w:r>
        <w:r w:rsidDel="00CA780E">
          <w:rPr>
            <w:rFonts w:asciiTheme="minorHAnsi" w:eastAsiaTheme="minorEastAsia" w:hAnsiTheme="minorHAnsi" w:cstheme="minorBidi"/>
            <w:b w:val="0"/>
            <w:caps w:val="0"/>
            <w:sz w:val="22"/>
            <w:szCs w:val="22"/>
          </w:rPr>
          <w:tab/>
        </w:r>
        <w:r w:rsidRPr="00CA780E" w:rsidDel="00CA780E">
          <w:rPr>
            <w:rPrChange w:id="319" w:author="Shawn Penning" w:date="2017-07-07T10:16:00Z">
              <w:rPr>
                <w:rStyle w:val="Hyperlink"/>
                <w:rFonts w:cs="Calibri"/>
              </w:rPr>
            </w:rPrChange>
          </w:rPr>
          <w:delText>(Processing of function)………</w:delText>
        </w:r>
        <w:r w:rsidDel="00CA780E">
          <w:rPr>
            <w:webHidden/>
          </w:rPr>
          <w:tab/>
          <w:delText>13</w:delText>
        </w:r>
      </w:del>
    </w:p>
    <w:p w:rsidR="008005DE" w:rsidDel="00CA780E" w:rsidRDefault="008005DE">
      <w:pPr>
        <w:pStyle w:val="TOC2"/>
        <w:rPr>
          <w:del w:id="320" w:author="Shawn Penning" w:date="2017-07-07T10:16:00Z"/>
          <w:rFonts w:asciiTheme="minorHAnsi" w:eastAsiaTheme="minorEastAsia" w:hAnsiTheme="minorHAnsi" w:cstheme="minorBidi"/>
          <w:b w:val="0"/>
          <w:caps w:val="0"/>
          <w:sz w:val="22"/>
          <w:szCs w:val="22"/>
        </w:rPr>
      </w:pPr>
      <w:del w:id="321" w:author="Shawn Penning" w:date="2017-07-07T10:16:00Z">
        <w:r w:rsidRPr="00CA780E" w:rsidDel="00CA780E">
          <w:rPr>
            <w:rPrChange w:id="322" w:author="Shawn Penning" w:date="2017-07-07T10:16:00Z">
              <w:rPr>
                <w:rStyle w:val="Hyperlink"/>
                <w:rFonts w:cs="Calibri"/>
              </w:rPr>
            </w:rPrChange>
          </w:rPr>
          <w:delText>7.1.4.1.4</w:delText>
        </w:r>
        <w:r w:rsidDel="00CA780E">
          <w:rPr>
            <w:rFonts w:asciiTheme="minorHAnsi" w:eastAsiaTheme="minorEastAsia" w:hAnsiTheme="minorHAnsi" w:cstheme="minorBidi"/>
            <w:b w:val="0"/>
            <w:caps w:val="0"/>
            <w:sz w:val="22"/>
            <w:szCs w:val="22"/>
          </w:rPr>
          <w:tab/>
        </w:r>
        <w:r w:rsidRPr="00CA780E" w:rsidDel="00CA780E">
          <w:rPr>
            <w:rPrChange w:id="323" w:author="Shawn Penning" w:date="2017-07-07T10:16:00Z">
              <w:rPr>
                <w:rStyle w:val="Hyperlink"/>
                <w:rFonts w:cs="Calibri"/>
              </w:rPr>
            </w:rPrChange>
          </w:rPr>
          <w:delText>Store Local copy of outputs into Module Outputs</w:delText>
        </w:r>
        <w:r w:rsidDel="00CA780E">
          <w:rPr>
            <w:webHidden/>
          </w:rPr>
          <w:tab/>
          <w:delText>13</w:delText>
        </w:r>
      </w:del>
    </w:p>
    <w:p w:rsidR="008005DE" w:rsidDel="00CA780E" w:rsidRDefault="008005DE">
      <w:pPr>
        <w:pStyle w:val="TOC2"/>
        <w:rPr>
          <w:del w:id="324" w:author="Shawn Penning" w:date="2017-07-07T10:16:00Z"/>
          <w:rFonts w:asciiTheme="minorHAnsi" w:eastAsiaTheme="minorEastAsia" w:hAnsiTheme="minorHAnsi" w:cstheme="minorBidi"/>
          <w:b w:val="0"/>
          <w:caps w:val="0"/>
          <w:sz w:val="22"/>
          <w:szCs w:val="22"/>
        </w:rPr>
      </w:pPr>
      <w:del w:id="325" w:author="Shawn Penning" w:date="2017-07-07T10:16:00Z">
        <w:r w:rsidRPr="00CA780E" w:rsidDel="00CA780E">
          <w:rPr>
            <w:rPrChange w:id="326" w:author="Shawn Penning" w:date="2017-07-07T10:16:00Z">
              <w:rPr>
                <w:rStyle w:val="Hyperlink"/>
                <w:rFonts w:cs="Calibri"/>
              </w:rPr>
            </w:rPrChange>
          </w:rPr>
          <w:delText>7.1.4.2</w:delText>
        </w:r>
        <w:r w:rsidDel="00CA780E">
          <w:rPr>
            <w:rFonts w:asciiTheme="minorHAnsi" w:eastAsiaTheme="minorEastAsia" w:hAnsiTheme="minorHAnsi" w:cstheme="minorBidi"/>
            <w:b w:val="0"/>
            <w:caps w:val="0"/>
            <w:sz w:val="22"/>
            <w:szCs w:val="22"/>
          </w:rPr>
          <w:tab/>
        </w:r>
        <w:r w:rsidRPr="00CA780E" w:rsidDel="00CA780E">
          <w:rPr>
            <w:rPrChange w:id="327" w:author="Shawn Penning" w:date="2017-07-07T10:16:00Z">
              <w:rPr>
                <w:rStyle w:val="Hyperlink"/>
                <w:rFonts w:cs="Calibri"/>
              </w:rPr>
            </w:rPrChange>
          </w:rPr>
          <w:delText>PolarityCfgWr</w:delText>
        </w:r>
        <w:r w:rsidDel="00CA780E">
          <w:rPr>
            <w:webHidden/>
          </w:rPr>
          <w:tab/>
          <w:delText>13</w:delText>
        </w:r>
      </w:del>
    </w:p>
    <w:p w:rsidR="008005DE" w:rsidDel="00CA780E" w:rsidRDefault="008005DE">
      <w:pPr>
        <w:pStyle w:val="TOC2"/>
        <w:rPr>
          <w:del w:id="328" w:author="Shawn Penning" w:date="2017-07-07T10:16:00Z"/>
          <w:rFonts w:asciiTheme="minorHAnsi" w:eastAsiaTheme="minorEastAsia" w:hAnsiTheme="minorHAnsi" w:cstheme="minorBidi"/>
          <w:b w:val="0"/>
          <w:caps w:val="0"/>
          <w:sz w:val="22"/>
          <w:szCs w:val="22"/>
        </w:rPr>
      </w:pPr>
      <w:del w:id="329" w:author="Shawn Penning" w:date="2017-07-07T10:16:00Z">
        <w:r w:rsidRPr="00CA780E" w:rsidDel="00CA780E">
          <w:rPr>
            <w:rPrChange w:id="330" w:author="Shawn Penning" w:date="2017-07-07T10:16:00Z">
              <w:rPr>
                <w:rStyle w:val="Hyperlink"/>
                <w:rFonts w:cs="Calibri"/>
              </w:rPr>
            </w:rPrChange>
          </w:rPr>
          <w:delText>7.1.4.2.1</w:delText>
        </w:r>
        <w:r w:rsidDel="00CA780E">
          <w:rPr>
            <w:rFonts w:asciiTheme="minorHAnsi" w:eastAsiaTheme="minorEastAsia" w:hAnsiTheme="minorHAnsi" w:cstheme="minorBidi"/>
            <w:b w:val="0"/>
            <w:caps w:val="0"/>
            <w:sz w:val="22"/>
            <w:szCs w:val="22"/>
          </w:rPr>
          <w:tab/>
        </w:r>
        <w:r w:rsidRPr="00CA780E" w:rsidDel="00CA780E">
          <w:rPr>
            <w:rPrChange w:id="331" w:author="Shawn Penning" w:date="2017-07-07T10:16:00Z">
              <w:rPr>
                <w:rStyle w:val="Hyperlink"/>
                <w:rFonts w:cs="Calibri"/>
              </w:rPr>
            </w:rPrChange>
          </w:rPr>
          <w:delText>Design Rationale</w:delText>
        </w:r>
        <w:r w:rsidDel="00CA780E">
          <w:rPr>
            <w:webHidden/>
          </w:rPr>
          <w:tab/>
          <w:delText>13</w:delText>
        </w:r>
      </w:del>
    </w:p>
    <w:p w:rsidR="008005DE" w:rsidDel="00CA780E" w:rsidRDefault="008005DE">
      <w:pPr>
        <w:pStyle w:val="TOC2"/>
        <w:rPr>
          <w:del w:id="332" w:author="Shawn Penning" w:date="2017-07-07T10:16:00Z"/>
          <w:rFonts w:asciiTheme="minorHAnsi" w:eastAsiaTheme="minorEastAsia" w:hAnsiTheme="minorHAnsi" w:cstheme="minorBidi"/>
          <w:b w:val="0"/>
          <w:caps w:val="0"/>
          <w:sz w:val="22"/>
          <w:szCs w:val="22"/>
        </w:rPr>
      </w:pPr>
      <w:del w:id="333" w:author="Shawn Penning" w:date="2017-07-07T10:16:00Z">
        <w:r w:rsidRPr="00CA780E" w:rsidDel="00CA780E">
          <w:rPr>
            <w:rPrChange w:id="334" w:author="Shawn Penning" w:date="2017-07-07T10:16:00Z">
              <w:rPr>
                <w:rStyle w:val="Hyperlink"/>
                <w:rFonts w:cs="Calibri"/>
              </w:rPr>
            </w:rPrChange>
          </w:rPr>
          <w:delText>7.1.4.2.2</w:delText>
        </w:r>
        <w:r w:rsidDel="00CA780E">
          <w:rPr>
            <w:rFonts w:asciiTheme="minorHAnsi" w:eastAsiaTheme="minorEastAsia" w:hAnsiTheme="minorHAnsi" w:cstheme="minorBidi"/>
            <w:b w:val="0"/>
            <w:caps w:val="0"/>
            <w:sz w:val="22"/>
            <w:szCs w:val="22"/>
          </w:rPr>
          <w:tab/>
        </w:r>
        <w:r w:rsidRPr="00CA780E" w:rsidDel="00CA780E">
          <w:rPr>
            <w:rPrChange w:id="335" w:author="Shawn Penning" w:date="2017-07-07T10:16:00Z">
              <w:rPr>
                <w:rStyle w:val="Hyperlink"/>
                <w:rFonts w:cs="Calibri"/>
              </w:rPr>
            </w:rPrChange>
          </w:rPr>
          <w:delText>Store Module Inputs to Local copies</w:delText>
        </w:r>
        <w:r w:rsidDel="00CA780E">
          <w:rPr>
            <w:webHidden/>
          </w:rPr>
          <w:tab/>
          <w:delText>13</w:delText>
        </w:r>
      </w:del>
    </w:p>
    <w:p w:rsidR="008005DE" w:rsidDel="00CA780E" w:rsidRDefault="008005DE">
      <w:pPr>
        <w:pStyle w:val="TOC2"/>
        <w:rPr>
          <w:del w:id="336" w:author="Shawn Penning" w:date="2017-07-07T10:16:00Z"/>
          <w:rFonts w:asciiTheme="minorHAnsi" w:eastAsiaTheme="minorEastAsia" w:hAnsiTheme="minorHAnsi" w:cstheme="minorBidi"/>
          <w:b w:val="0"/>
          <w:caps w:val="0"/>
          <w:sz w:val="22"/>
          <w:szCs w:val="22"/>
        </w:rPr>
      </w:pPr>
      <w:del w:id="337" w:author="Shawn Penning" w:date="2017-07-07T10:16:00Z">
        <w:r w:rsidRPr="00CA780E" w:rsidDel="00CA780E">
          <w:rPr>
            <w:rPrChange w:id="338" w:author="Shawn Penning" w:date="2017-07-07T10:16:00Z">
              <w:rPr>
                <w:rStyle w:val="Hyperlink"/>
                <w:rFonts w:cs="Calibri"/>
              </w:rPr>
            </w:rPrChange>
          </w:rPr>
          <w:delText>7.1.4.2.3</w:delText>
        </w:r>
        <w:r w:rsidDel="00CA780E">
          <w:rPr>
            <w:rFonts w:asciiTheme="minorHAnsi" w:eastAsiaTheme="minorEastAsia" w:hAnsiTheme="minorHAnsi" w:cstheme="minorBidi"/>
            <w:b w:val="0"/>
            <w:caps w:val="0"/>
            <w:sz w:val="22"/>
            <w:szCs w:val="22"/>
          </w:rPr>
          <w:tab/>
        </w:r>
        <w:r w:rsidRPr="00CA780E" w:rsidDel="00CA780E">
          <w:rPr>
            <w:rPrChange w:id="339" w:author="Shawn Penning" w:date="2017-07-07T10:16:00Z">
              <w:rPr>
                <w:rStyle w:val="Hyperlink"/>
                <w:rFonts w:cs="Calibri"/>
              </w:rPr>
            </w:rPrChange>
          </w:rPr>
          <w:delText>(Processing of function)………</w:delText>
        </w:r>
        <w:r w:rsidDel="00CA780E">
          <w:rPr>
            <w:webHidden/>
          </w:rPr>
          <w:tab/>
          <w:delText>13</w:delText>
        </w:r>
      </w:del>
    </w:p>
    <w:p w:rsidR="008005DE" w:rsidDel="00CA780E" w:rsidRDefault="008005DE">
      <w:pPr>
        <w:pStyle w:val="TOC2"/>
        <w:rPr>
          <w:del w:id="340" w:author="Shawn Penning" w:date="2017-07-07T10:16:00Z"/>
          <w:rFonts w:asciiTheme="minorHAnsi" w:eastAsiaTheme="minorEastAsia" w:hAnsiTheme="minorHAnsi" w:cstheme="minorBidi"/>
          <w:b w:val="0"/>
          <w:caps w:val="0"/>
          <w:sz w:val="22"/>
          <w:szCs w:val="22"/>
        </w:rPr>
      </w:pPr>
      <w:del w:id="341" w:author="Shawn Penning" w:date="2017-07-07T10:16:00Z">
        <w:r w:rsidRPr="00CA780E" w:rsidDel="00CA780E">
          <w:rPr>
            <w:rPrChange w:id="342" w:author="Shawn Penning" w:date="2017-07-07T10:16:00Z">
              <w:rPr>
                <w:rStyle w:val="Hyperlink"/>
                <w:rFonts w:cs="Calibri"/>
              </w:rPr>
            </w:rPrChange>
          </w:rPr>
          <w:delText>7.1.4.2.4</w:delText>
        </w:r>
        <w:r w:rsidDel="00CA780E">
          <w:rPr>
            <w:rFonts w:asciiTheme="minorHAnsi" w:eastAsiaTheme="minorEastAsia" w:hAnsiTheme="minorHAnsi" w:cstheme="minorBidi"/>
            <w:b w:val="0"/>
            <w:caps w:val="0"/>
            <w:sz w:val="22"/>
            <w:szCs w:val="22"/>
          </w:rPr>
          <w:tab/>
        </w:r>
        <w:r w:rsidRPr="00CA780E" w:rsidDel="00CA780E">
          <w:rPr>
            <w:rPrChange w:id="343" w:author="Shawn Penning" w:date="2017-07-07T10:16:00Z">
              <w:rPr>
                <w:rStyle w:val="Hyperlink"/>
                <w:rFonts w:cs="Calibri"/>
              </w:rPr>
            </w:rPrChange>
          </w:rPr>
          <w:delText>Store Local copy of outputs into Module Outputs</w:delText>
        </w:r>
        <w:r w:rsidDel="00CA780E">
          <w:rPr>
            <w:webHidden/>
          </w:rPr>
          <w:tab/>
          <w:delText>13</w:delText>
        </w:r>
      </w:del>
    </w:p>
    <w:p w:rsidR="008005DE" w:rsidDel="00CA780E" w:rsidRDefault="008005DE">
      <w:pPr>
        <w:pStyle w:val="TOC2"/>
        <w:rPr>
          <w:del w:id="344" w:author="Shawn Penning" w:date="2017-07-07T10:16:00Z"/>
          <w:rFonts w:asciiTheme="minorHAnsi" w:eastAsiaTheme="minorEastAsia" w:hAnsiTheme="minorHAnsi" w:cstheme="minorBidi"/>
          <w:b w:val="0"/>
          <w:caps w:val="0"/>
          <w:sz w:val="22"/>
          <w:szCs w:val="22"/>
        </w:rPr>
      </w:pPr>
      <w:del w:id="345" w:author="Shawn Penning" w:date="2017-07-07T10:16:00Z">
        <w:r w:rsidRPr="00CA780E" w:rsidDel="00CA780E">
          <w:rPr>
            <w:rPrChange w:id="346" w:author="Shawn Penning" w:date="2017-07-07T10:16:00Z">
              <w:rPr>
                <w:rStyle w:val="Hyperlink"/>
                <w:rFonts w:cs="Calibri"/>
              </w:rPr>
            </w:rPrChange>
          </w:rPr>
          <w:delText>7.1.5</w:delText>
        </w:r>
        <w:r w:rsidDel="00CA780E">
          <w:rPr>
            <w:rFonts w:asciiTheme="minorHAnsi" w:eastAsiaTheme="minorEastAsia" w:hAnsiTheme="minorHAnsi" w:cstheme="minorBidi"/>
            <w:b w:val="0"/>
            <w:caps w:val="0"/>
            <w:sz w:val="22"/>
            <w:szCs w:val="22"/>
          </w:rPr>
          <w:tab/>
        </w:r>
        <w:r w:rsidRPr="00CA780E" w:rsidDel="00CA780E">
          <w:rPr>
            <w:rPrChange w:id="347" w:author="Shawn Penning" w:date="2017-07-07T10:16:00Z">
              <w:rPr>
                <w:rStyle w:val="Hyperlink"/>
                <w:rFonts w:cs="Calibri"/>
              </w:rPr>
            </w:rPrChange>
          </w:rPr>
          <w:delText>Local Function/Macro Definitions</w:delText>
        </w:r>
        <w:r w:rsidDel="00CA780E">
          <w:rPr>
            <w:webHidden/>
          </w:rPr>
          <w:tab/>
          <w:delText>13</w:delText>
        </w:r>
      </w:del>
    </w:p>
    <w:p w:rsidR="008005DE" w:rsidDel="00CA780E" w:rsidRDefault="008005DE">
      <w:pPr>
        <w:pStyle w:val="TOC2"/>
        <w:rPr>
          <w:del w:id="348" w:author="Shawn Penning" w:date="2017-07-07T10:16:00Z"/>
          <w:rFonts w:asciiTheme="minorHAnsi" w:eastAsiaTheme="minorEastAsia" w:hAnsiTheme="minorHAnsi" w:cstheme="minorBidi"/>
          <w:b w:val="0"/>
          <w:caps w:val="0"/>
          <w:sz w:val="22"/>
          <w:szCs w:val="22"/>
        </w:rPr>
      </w:pPr>
      <w:del w:id="349" w:author="Shawn Penning" w:date="2017-07-07T10:16:00Z">
        <w:r w:rsidRPr="00CA780E" w:rsidDel="00CA780E">
          <w:rPr>
            <w:rPrChange w:id="350" w:author="Shawn Penning" w:date="2017-07-07T10:16:00Z">
              <w:rPr>
                <w:rStyle w:val="Hyperlink"/>
                <w:rFonts w:cs="Calibri"/>
              </w:rPr>
            </w:rPrChange>
          </w:rPr>
          <w:delText>7.1.5.1</w:delText>
        </w:r>
        <w:r w:rsidDel="00CA780E">
          <w:rPr>
            <w:rFonts w:asciiTheme="minorHAnsi" w:eastAsiaTheme="minorEastAsia" w:hAnsiTheme="minorHAnsi" w:cstheme="minorBidi"/>
            <w:b w:val="0"/>
            <w:caps w:val="0"/>
            <w:sz w:val="22"/>
            <w:szCs w:val="22"/>
          </w:rPr>
          <w:tab/>
        </w:r>
        <w:r w:rsidRPr="00CA780E" w:rsidDel="00CA780E">
          <w:rPr>
            <w:rPrChange w:id="351" w:author="Shawn Penning" w:date="2017-07-07T10:16:00Z">
              <w:rPr>
                <w:rStyle w:val="Hyperlink"/>
                <w:rFonts w:cs="Calibri"/>
              </w:rPr>
            </w:rPrChange>
          </w:rPr>
          <w:delText>Local Function #1</w:delText>
        </w:r>
        <w:r w:rsidDel="00CA780E">
          <w:rPr>
            <w:webHidden/>
          </w:rPr>
          <w:tab/>
          <w:delText>13</w:delText>
        </w:r>
      </w:del>
    </w:p>
    <w:p w:rsidR="008005DE" w:rsidDel="00CA780E" w:rsidRDefault="008005DE">
      <w:pPr>
        <w:pStyle w:val="TOC2"/>
        <w:rPr>
          <w:del w:id="352" w:author="Shawn Penning" w:date="2017-07-07T10:16:00Z"/>
          <w:rFonts w:asciiTheme="minorHAnsi" w:eastAsiaTheme="minorEastAsia" w:hAnsiTheme="minorHAnsi" w:cstheme="minorBidi"/>
          <w:b w:val="0"/>
          <w:caps w:val="0"/>
          <w:sz w:val="22"/>
          <w:szCs w:val="22"/>
        </w:rPr>
      </w:pPr>
      <w:del w:id="353" w:author="Shawn Penning" w:date="2017-07-07T10:16:00Z">
        <w:r w:rsidRPr="00CA780E" w:rsidDel="00CA780E">
          <w:rPr>
            <w:rPrChange w:id="354" w:author="Shawn Penning" w:date="2017-07-07T10:16:00Z">
              <w:rPr>
                <w:rStyle w:val="Hyperlink"/>
                <w:rFonts w:cs="Calibri"/>
              </w:rPr>
            </w:rPrChange>
          </w:rPr>
          <w:delText>7.1.5.2</w:delText>
        </w:r>
        <w:r w:rsidDel="00CA780E">
          <w:rPr>
            <w:rFonts w:asciiTheme="minorHAnsi" w:eastAsiaTheme="minorEastAsia" w:hAnsiTheme="minorHAnsi" w:cstheme="minorBidi"/>
            <w:b w:val="0"/>
            <w:caps w:val="0"/>
            <w:sz w:val="22"/>
            <w:szCs w:val="22"/>
          </w:rPr>
          <w:tab/>
        </w:r>
        <w:r w:rsidRPr="00CA780E" w:rsidDel="00CA780E">
          <w:rPr>
            <w:rPrChange w:id="355" w:author="Shawn Penning" w:date="2017-07-07T10:16:00Z">
              <w:rPr>
                <w:rStyle w:val="Hyperlink"/>
                <w:rFonts w:cs="Calibri"/>
              </w:rPr>
            </w:rPrChange>
          </w:rPr>
          <w:delText>Description</w:delText>
        </w:r>
        <w:r w:rsidDel="00CA780E">
          <w:rPr>
            <w:webHidden/>
          </w:rPr>
          <w:tab/>
          <w:delText>13</w:delText>
        </w:r>
      </w:del>
    </w:p>
    <w:p w:rsidR="008005DE" w:rsidDel="00CA780E" w:rsidRDefault="008005DE">
      <w:pPr>
        <w:pStyle w:val="TOC2"/>
        <w:rPr>
          <w:del w:id="356" w:author="Shawn Penning" w:date="2017-07-07T10:16:00Z"/>
          <w:rFonts w:asciiTheme="minorHAnsi" w:eastAsiaTheme="minorEastAsia" w:hAnsiTheme="minorHAnsi" w:cstheme="minorBidi"/>
          <w:b w:val="0"/>
          <w:caps w:val="0"/>
          <w:sz w:val="22"/>
          <w:szCs w:val="22"/>
        </w:rPr>
      </w:pPr>
      <w:del w:id="357" w:author="Shawn Penning" w:date="2017-07-07T10:16:00Z">
        <w:r w:rsidRPr="00CA780E" w:rsidDel="00CA780E">
          <w:rPr>
            <w:rPrChange w:id="358" w:author="Shawn Penning" w:date="2017-07-07T10:16:00Z">
              <w:rPr>
                <w:rStyle w:val="Hyperlink"/>
                <w:rFonts w:cs="Calibri"/>
              </w:rPr>
            </w:rPrChange>
          </w:rPr>
          <w:delText>7.1.6</w:delText>
        </w:r>
        <w:r w:rsidDel="00CA780E">
          <w:rPr>
            <w:rFonts w:asciiTheme="minorHAnsi" w:eastAsiaTheme="minorEastAsia" w:hAnsiTheme="minorHAnsi" w:cstheme="minorBidi"/>
            <w:b w:val="0"/>
            <w:caps w:val="0"/>
            <w:sz w:val="22"/>
            <w:szCs w:val="22"/>
          </w:rPr>
          <w:tab/>
        </w:r>
        <w:r w:rsidRPr="00CA780E" w:rsidDel="00CA780E">
          <w:rPr>
            <w:rPrChange w:id="359" w:author="Shawn Penning" w:date="2017-07-07T10:16:00Z">
              <w:rPr>
                <w:rStyle w:val="Hyperlink"/>
                <w:rFonts w:cs="Calibri"/>
              </w:rPr>
            </w:rPrChange>
          </w:rPr>
          <w:delText>GLObAL Function/Macro Definitions</w:delText>
        </w:r>
        <w:r w:rsidDel="00CA780E">
          <w:rPr>
            <w:webHidden/>
          </w:rPr>
          <w:tab/>
          <w:delText>13</w:delText>
        </w:r>
      </w:del>
    </w:p>
    <w:p w:rsidR="008005DE" w:rsidDel="00CA780E" w:rsidRDefault="008005DE">
      <w:pPr>
        <w:pStyle w:val="TOC2"/>
        <w:rPr>
          <w:del w:id="360" w:author="Shawn Penning" w:date="2017-07-07T10:16:00Z"/>
          <w:rFonts w:asciiTheme="minorHAnsi" w:eastAsiaTheme="minorEastAsia" w:hAnsiTheme="minorHAnsi" w:cstheme="minorBidi"/>
          <w:b w:val="0"/>
          <w:caps w:val="0"/>
          <w:sz w:val="22"/>
          <w:szCs w:val="22"/>
        </w:rPr>
      </w:pPr>
      <w:del w:id="361" w:author="Shawn Penning" w:date="2017-07-07T10:16:00Z">
        <w:r w:rsidRPr="00CA780E" w:rsidDel="00CA780E">
          <w:rPr>
            <w:rPrChange w:id="362" w:author="Shawn Penning" w:date="2017-07-07T10:16:00Z">
              <w:rPr>
                <w:rStyle w:val="Hyperlink"/>
                <w:rFonts w:cs="Calibri"/>
              </w:rPr>
            </w:rPrChange>
          </w:rPr>
          <w:delText>7.1.7</w:delText>
        </w:r>
        <w:r w:rsidDel="00CA780E">
          <w:rPr>
            <w:rFonts w:asciiTheme="minorHAnsi" w:eastAsiaTheme="minorEastAsia" w:hAnsiTheme="minorHAnsi" w:cstheme="minorBidi"/>
            <w:b w:val="0"/>
            <w:caps w:val="0"/>
            <w:sz w:val="22"/>
            <w:szCs w:val="22"/>
          </w:rPr>
          <w:tab/>
        </w:r>
        <w:r w:rsidRPr="00CA780E" w:rsidDel="00CA780E">
          <w:rPr>
            <w:rPrChange w:id="363" w:author="Shawn Penning" w:date="2017-07-07T10:16:00Z">
              <w:rPr>
                <w:rStyle w:val="Hyperlink"/>
              </w:rPr>
            </w:rPrChange>
          </w:rPr>
          <w:delText>Tranisition</w:delText>
        </w:r>
        <w:r w:rsidRPr="00CA780E" w:rsidDel="00CA780E">
          <w:rPr>
            <w:rPrChange w:id="364" w:author="Shawn Penning" w:date="2017-07-07T10:16:00Z">
              <w:rPr>
                <w:rStyle w:val="Hyperlink"/>
                <w:rFonts w:cs="Calibri"/>
              </w:rPr>
            </w:rPrChange>
          </w:rPr>
          <w:delText xml:space="preserve"> FUNCTIONS</w:delText>
        </w:r>
        <w:r w:rsidDel="00CA780E">
          <w:rPr>
            <w:webHidden/>
          </w:rPr>
          <w:tab/>
          <w:delText>14</w:delText>
        </w:r>
      </w:del>
    </w:p>
    <w:p w:rsidR="008005DE" w:rsidDel="00CA780E" w:rsidRDefault="008005DE">
      <w:pPr>
        <w:pStyle w:val="TOC1"/>
        <w:rPr>
          <w:del w:id="365" w:author="Shawn Penning" w:date="2017-07-07T10:16:00Z"/>
          <w:rFonts w:asciiTheme="minorHAnsi" w:eastAsiaTheme="minorEastAsia" w:hAnsiTheme="minorHAnsi" w:cstheme="minorBidi"/>
          <w:b w:val="0"/>
          <w:caps w:val="0"/>
          <w:noProof/>
          <w:color w:val="auto"/>
          <w:sz w:val="22"/>
          <w:szCs w:val="22"/>
          <w:lang w:val="en-US"/>
        </w:rPr>
      </w:pPr>
      <w:del w:id="366" w:author="Shawn Penning" w:date="2017-07-07T10:16:00Z">
        <w:r w:rsidRPr="00CA780E" w:rsidDel="00CA780E">
          <w:rPr>
            <w:rPrChange w:id="367" w:author="Shawn Penning" w:date="2017-07-07T10:16:00Z">
              <w:rPr>
                <w:rStyle w:val="Hyperlink"/>
                <w:rFonts w:cs="Calibri"/>
                <w:noProof/>
              </w:rPr>
            </w:rPrChange>
          </w:rPr>
          <w:delText>8</w:delText>
        </w:r>
        <w:r w:rsidDel="00CA780E">
          <w:rPr>
            <w:rFonts w:asciiTheme="minorHAnsi" w:eastAsiaTheme="minorEastAsia" w:hAnsiTheme="minorHAnsi" w:cstheme="minorBidi"/>
            <w:b w:val="0"/>
            <w:caps w:val="0"/>
            <w:noProof/>
            <w:color w:val="auto"/>
            <w:sz w:val="22"/>
            <w:szCs w:val="22"/>
            <w:lang w:val="en-US"/>
          </w:rPr>
          <w:tab/>
        </w:r>
        <w:r w:rsidRPr="00CA780E" w:rsidDel="00CA780E">
          <w:rPr>
            <w:rPrChange w:id="368" w:author="Shawn Penning" w:date="2017-07-07T10:16:00Z">
              <w:rPr>
                <w:rStyle w:val="Hyperlink"/>
                <w:rFonts w:cs="Calibri"/>
                <w:noProof/>
              </w:rPr>
            </w:rPrChange>
          </w:rPr>
          <w:delText>Known Limitations With Design</w:delText>
        </w:r>
        <w:r w:rsidDel="00CA780E">
          <w:rPr>
            <w:noProof/>
            <w:webHidden/>
          </w:rPr>
          <w:tab/>
          <w:delText>15</w:delText>
        </w:r>
      </w:del>
    </w:p>
    <w:p w:rsidR="008005DE" w:rsidDel="00CA780E" w:rsidRDefault="008005DE">
      <w:pPr>
        <w:pStyle w:val="TOC1"/>
        <w:rPr>
          <w:del w:id="369" w:author="Shawn Penning" w:date="2017-07-07T10:16:00Z"/>
          <w:rFonts w:asciiTheme="minorHAnsi" w:eastAsiaTheme="minorEastAsia" w:hAnsiTheme="minorHAnsi" w:cstheme="minorBidi"/>
          <w:b w:val="0"/>
          <w:caps w:val="0"/>
          <w:noProof/>
          <w:color w:val="auto"/>
          <w:sz w:val="22"/>
          <w:szCs w:val="22"/>
          <w:lang w:val="en-US"/>
        </w:rPr>
      </w:pPr>
      <w:del w:id="370" w:author="Shawn Penning" w:date="2017-07-07T10:16:00Z">
        <w:r w:rsidRPr="00CA780E" w:rsidDel="00CA780E">
          <w:rPr>
            <w:rPrChange w:id="371" w:author="Shawn Penning" w:date="2017-07-07T10:16:00Z">
              <w:rPr>
                <w:rStyle w:val="Hyperlink"/>
                <w:rFonts w:cs="Calibri"/>
                <w:noProof/>
              </w:rPr>
            </w:rPrChange>
          </w:rPr>
          <w:delText>9</w:delText>
        </w:r>
        <w:r w:rsidDel="00CA780E">
          <w:rPr>
            <w:rFonts w:asciiTheme="minorHAnsi" w:eastAsiaTheme="minorEastAsia" w:hAnsiTheme="minorHAnsi" w:cstheme="minorBidi"/>
            <w:b w:val="0"/>
            <w:caps w:val="0"/>
            <w:noProof/>
            <w:color w:val="auto"/>
            <w:sz w:val="22"/>
            <w:szCs w:val="22"/>
            <w:lang w:val="en-US"/>
          </w:rPr>
          <w:tab/>
        </w:r>
        <w:r w:rsidRPr="00CA780E" w:rsidDel="00CA780E">
          <w:rPr>
            <w:rPrChange w:id="372" w:author="Shawn Penning" w:date="2017-07-07T10:16:00Z">
              <w:rPr>
                <w:rStyle w:val="Hyperlink"/>
                <w:rFonts w:cs="Calibri"/>
                <w:noProof/>
              </w:rPr>
            </w:rPrChange>
          </w:rPr>
          <w:delText>UNIT TEST CONSIDERATION</w:delText>
        </w:r>
        <w:r w:rsidDel="00CA780E">
          <w:rPr>
            <w:noProof/>
            <w:webHidden/>
          </w:rPr>
          <w:tab/>
          <w:delText>16</w:delText>
        </w:r>
      </w:del>
    </w:p>
    <w:p w:rsidR="008005DE" w:rsidDel="00CA780E" w:rsidRDefault="008005DE">
      <w:pPr>
        <w:pStyle w:val="TOC1"/>
        <w:rPr>
          <w:del w:id="373" w:author="Shawn Penning" w:date="2017-07-07T10:16:00Z"/>
          <w:rFonts w:asciiTheme="minorHAnsi" w:eastAsiaTheme="minorEastAsia" w:hAnsiTheme="minorHAnsi" w:cstheme="minorBidi"/>
          <w:b w:val="0"/>
          <w:caps w:val="0"/>
          <w:noProof/>
          <w:color w:val="auto"/>
          <w:sz w:val="22"/>
          <w:szCs w:val="22"/>
          <w:lang w:val="en-US"/>
        </w:rPr>
      </w:pPr>
      <w:del w:id="374" w:author="Shawn Penning" w:date="2017-07-07T10:16:00Z">
        <w:r w:rsidRPr="00CA780E" w:rsidDel="00CA780E">
          <w:rPr>
            <w:rPrChange w:id="375" w:author="Shawn Penning" w:date="2017-07-07T10:16:00Z">
              <w:rPr>
                <w:rStyle w:val="Hyperlink"/>
                <w:rFonts w:cs="Calibri"/>
                <w:noProof/>
              </w:rPr>
            </w:rPrChange>
          </w:rPr>
          <w:delText>10</w:delText>
        </w:r>
        <w:r w:rsidDel="00CA780E">
          <w:rPr>
            <w:rFonts w:asciiTheme="minorHAnsi" w:eastAsiaTheme="minorEastAsia" w:hAnsiTheme="minorHAnsi" w:cstheme="minorBidi"/>
            <w:b w:val="0"/>
            <w:caps w:val="0"/>
            <w:noProof/>
            <w:color w:val="auto"/>
            <w:sz w:val="22"/>
            <w:szCs w:val="22"/>
            <w:lang w:val="en-US"/>
          </w:rPr>
          <w:tab/>
        </w:r>
        <w:r w:rsidRPr="00CA780E" w:rsidDel="00CA780E">
          <w:rPr>
            <w:rPrChange w:id="376" w:author="Shawn Penning" w:date="2017-07-07T10:16:00Z">
              <w:rPr>
                <w:rStyle w:val="Hyperlink"/>
                <w:rFonts w:cs="Calibri"/>
                <w:noProof/>
              </w:rPr>
            </w:rPrChange>
          </w:rPr>
          <w:delText>Appendix</w:delText>
        </w:r>
        <w:r w:rsidDel="00CA780E">
          <w:rPr>
            <w:noProof/>
            <w:webHidden/>
          </w:rPr>
          <w:tab/>
          <w:delText>17</w:delText>
        </w:r>
      </w:del>
    </w:p>
    <w:p w:rsidR="00891F29" w:rsidRPr="00AA38E8" w:rsidRDefault="009C5629">
      <w:pPr>
        <w:rPr>
          <w:rFonts w:cs="Calibri"/>
        </w:rPr>
      </w:pPr>
      <w:r w:rsidRPr="00AA38E8">
        <w:rPr>
          <w:rFonts w:cs="Calibri"/>
          <w:b/>
          <w:caps/>
          <w:color w:val="000000"/>
          <w:sz w:val="24"/>
          <w:szCs w:val="20"/>
          <w:lang w:val="en-GB" w:bidi="ar-SA"/>
        </w:rPr>
        <w:fldChar w:fldCharType="end"/>
      </w:r>
    </w:p>
    <w:p w:rsidR="00B81C1B" w:rsidRPr="00AA38E8" w:rsidRDefault="00B81C1B">
      <w:pPr>
        <w:rPr>
          <w:rFonts w:cs="Calibri"/>
        </w:rPr>
      </w:pPr>
    </w:p>
    <w:p w:rsidR="00707BA6" w:rsidRPr="00AA38E8" w:rsidRDefault="00707BA6" w:rsidP="00707BA6">
      <w:pPr>
        <w:pStyle w:val="TOC3"/>
        <w:numPr>
          <w:ilvl w:val="0"/>
          <w:numId w:val="0"/>
        </w:numPr>
        <w:ind w:left="567"/>
        <w:rPr>
          <w:rFonts w:cs="Calibri"/>
        </w:rPr>
      </w:pPr>
    </w:p>
    <w:p w:rsidR="00063A7A" w:rsidRPr="00AA38E8" w:rsidRDefault="00B81C1B">
      <w:pPr>
        <w:pStyle w:val="Heading1"/>
        <w:ind w:left="567"/>
        <w:rPr>
          <w:rFonts w:ascii="Calibri" w:hAnsi="Calibri" w:cs="Calibri"/>
        </w:rPr>
        <w:pPrChange w:id="377" w:author="Shawn Penning" w:date="2017-07-07T11:07:00Z">
          <w:pPr>
            <w:pStyle w:val="Heading1"/>
            <w:numPr>
              <w:numId w:val="1"/>
            </w:numPr>
            <w:tabs>
              <w:tab w:val="num" w:pos="567"/>
            </w:tabs>
            <w:ind w:left="567" w:hanging="567"/>
          </w:pPr>
        </w:pPrChange>
      </w:pPr>
      <w:bookmarkStart w:id="378" w:name="_Toc367436496"/>
      <w:del w:id="379" w:author="Shawn Penning" w:date="2017-07-07T11:04:00Z">
        <w:r w:rsidRPr="00AA38E8" w:rsidDel="000E1CE0">
          <w:rPr>
            <w:rFonts w:ascii="Calibri" w:hAnsi="Calibri" w:cs="Calibri"/>
          </w:rPr>
          <w:lastRenderedPageBreak/>
          <w:delText>A</w:delText>
        </w:r>
        <w:bookmarkEnd w:id="378"/>
        <w:r w:rsidR="001161D2" w:rsidRPr="00AA38E8" w:rsidDel="000E1CE0">
          <w:rPr>
            <w:rFonts w:ascii="Calibri" w:hAnsi="Calibri" w:cs="Calibri"/>
          </w:rPr>
          <w:delText xml:space="preserve">bbrevations And </w:delText>
        </w:r>
        <w:r w:rsidR="00063A7A" w:rsidRPr="00AA38E8" w:rsidDel="000E1CE0">
          <w:rPr>
            <w:rFonts w:ascii="Calibri" w:hAnsi="Calibri" w:cs="Calibri"/>
          </w:rPr>
          <w:delText>Acronyms</w:delText>
        </w:r>
      </w:del>
    </w:p>
    <w:tbl>
      <w:tblPr>
        <w:tblW w:w="0" w:type="auto"/>
        <w:tblInd w:w="648" w:type="dxa"/>
        <w:tblBorders>
          <w:top w:val="single" w:sz="6" w:space="0" w:color="000000"/>
          <w:left w:val="single" w:sz="12" w:space="0" w:color="000000"/>
          <w:bottom w:val="single" w:sz="6" w:space="0" w:color="000000"/>
          <w:right w:val="single" w:sz="12" w:space="0" w:color="000000"/>
          <w:insideV w:val="single" w:sz="6" w:space="0" w:color="000000"/>
        </w:tblBorders>
        <w:tblLook w:val="04A0" w:firstRow="1" w:lastRow="0" w:firstColumn="1" w:lastColumn="0" w:noHBand="0" w:noVBand="1"/>
      </w:tblPr>
      <w:tblGrid>
        <w:gridCol w:w="2389"/>
        <w:gridCol w:w="6004"/>
      </w:tblGrid>
      <w:tr w:rsidR="001161D2" w:rsidRPr="00AA38E8" w:rsidDel="000E1CE0" w:rsidTr="00B915BD">
        <w:trPr>
          <w:del w:id="380" w:author="Shawn Penning" w:date="2017-07-07T11:03:00Z"/>
        </w:trPr>
        <w:tc>
          <w:tcPr>
            <w:tcW w:w="2437" w:type="dxa"/>
            <w:tcBorders>
              <w:bottom w:val="single" w:sz="6" w:space="0" w:color="000000"/>
            </w:tcBorders>
            <w:shd w:val="clear" w:color="auto" w:fill="F2F2F2"/>
          </w:tcPr>
          <w:p w:rsidR="001161D2" w:rsidRPr="00AA38E8" w:rsidDel="000E1CE0" w:rsidRDefault="007B1EDB" w:rsidP="00962170">
            <w:pPr>
              <w:jc w:val="center"/>
              <w:rPr>
                <w:del w:id="381" w:author="Shawn Penning" w:date="2017-07-07T11:03:00Z"/>
                <w:rFonts w:cs="Calibri"/>
                <w:sz w:val="19"/>
              </w:rPr>
            </w:pPr>
            <w:del w:id="382" w:author="Shawn Penning" w:date="2017-07-07T11:03:00Z">
              <w:r w:rsidRPr="00AA38E8" w:rsidDel="000E1CE0">
                <w:rPr>
                  <w:rFonts w:cs="Calibri"/>
                  <w:sz w:val="19"/>
                </w:rPr>
                <w:delText>Abbreviation</w:delText>
              </w:r>
            </w:del>
          </w:p>
        </w:tc>
        <w:tc>
          <w:tcPr>
            <w:tcW w:w="6202" w:type="dxa"/>
            <w:tcBorders>
              <w:bottom w:val="single" w:sz="6" w:space="0" w:color="000000"/>
            </w:tcBorders>
            <w:shd w:val="clear" w:color="auto" w:fill="F2F2F2"/>
          </w:tcPr>
          <w:p w:rsidR="001161D2" w:rsidRPr="00AA38E8" w:rsidDel="000E1CE0" w:rsidRDefault="00727610" w:rsidP="00962170">
            <w:pPr>
              <w:jc w:val="center"/>
              <w:rPr>
                <w:del w:id="383" w:author="Shawn Penning" w:date="2017-07-07T11:03:00Z"/>
                <w:rFonts w:cs="Calibri"/>
                <w:sz w:val="19"/>
              </w:rPr>
            </w:pPr>
            <w:del w:id="384" w:author="Shawn Penning" w:date="2017-07-07T11:03:00Z">
              <w:r w:rsidRPr="00AA38E8" w:rsidDel="000E1CE0">
                <w:rPr>
                  <w:rFonts w:cs="Calibri"/>
                  <w:sz w:val="19"/>
                </w:rPr>
                <w:delText>Description</w:delText>
              </w:r>
            </w:del>
          </w:p>
        </w:tc>
      </w:tr>
      <w:tr w:rsidR="001161D2" w:rsidRPr="00AA38E8" w:rsidDel="000E1CE0" w:rsidTr="00D52276">
        <w:trPr>
          <w:del w:id="385" w:author="Shawn Penning" w:date="2017-07-07T11:03:00Z"/>
        </w:trPr>
        <w:tc>
          <w:tcPr>
            <w:tcW w:w="2437" w:type="dxa"/>
            <w:tcBorders>
              <w:bottom w:val="single" w:sz="4" w:space="0" w:color="auto"/>
            </w:tcBorders>
            <w:shd w:val="clear" w:color="auto" w:fill="auto"/>
          </w:tcPr>
          <w:p w:rsidR="001161D2" w:rsidRPr="00AA38E8" w:rsidDel="000E1CE0" w:rsidRDefault="00136080">
            <w:pPr>
              <w:rPr>
                <w:del w:id="386" w:author="Shawn Penning" w:date="2017-07-07T11:03:00Z"/>
                <w:rFonts w:cs="Calibri"/>
                <w:sz w:val="19"/>
              </w:rPr>
            </w:pPr>
            <w:del w:id="387" w:author="Shawn Penning" w:date="2017-07-07T11:03:00Z">
              <w:r w:rsidDel="000E1CE0">
                <w:rPr>
                  <w:rFonts w:cs="Calibri"/>
                  <w:sz w:val="19"/>
                </w:rPr>
                <w:delText>DFD</w:delText>
              </w:r>
            </w:del>
          </w:p>
        </w:tc>
        <w:tc>
          <w:tcPr>
            <w:tcW w:w="6202" w:type="dxa"/>
            <w:tcBorders>
              <w:bottom w:val="single" w:sz="4" w:space="0" w:color="auto"/>
            </w:tcBorders>
            <w:shd w:val="clear" w:color="auto" w:fill="auto"/>
          </w:tcPr>
          <w:p w:rsidR="001161D2" w:rsidRPr="00AA38E8" w:rsidDel="000E1CE0" w:rsidRDefault="00E53BF0">
            <w:pPr>
              <w:rPr>
                <w:del w:id="388" w:author="Shawn Penning" w:date="2017-07-07T11:03:00Z"/>
                <w:rFonts w:cs="Calibri"/>
                <w:sz w:val="19"/>
              </w:rPr>
            </w:pPr>
            <w:del w:id="389" w:author="Shawn Penning" w:date="2017-07-07T11:03:00Z">
              <w:r w:rsidDel="000E1CE0">
                <w:rPr>
                  <w:rFonts w:cs="Calibri"/>
                  <w:sz w:val="19"/>
                </w:rPr>
                <w:delText>Design functional diagram</w:delText>
              </w:r>
            </w:del>
          </w:p>
        </w:tc>
      </w:tr>
      <w:tr w:rsidR="00D52276" w:rsidRPr="00AA38E8" w:rsidDel="000E1CE0" w:rsidTr="00D52276">
        <w:trPr>
          <w:del w:id="390" w:author="Shawn Penning" w:date="2017-07-07T11:03:00Z"/>
        </w:trPr>
        <w:tc>
          <w:tcPr>
            <w:tcW w:w="2437" w:type="dxa"/>
            <w:tcBorders>
              <w:bottom w:val="single" w:sz="4" w:space="0" w:color="auto"/>
            </w:tcBorders>
            <w:shd w:val="clear" w:color="auto" w:fill="auto"/>
          </w:tcPr>
          <w:p w:rsidR="00D52276" w:rsidDel="000E1CE0" w:rsidRDefault="00D52276">
            <w:pPr>
              <w:rPr>
                <w:del w:id="391" w:author="Shawn Penning" w:date="2017-07-07T11:03:00Z"/>
                <w:rFonts w:cs="Calibri"/>
                <w:sz w:val="19"/>
              </w:rPr>
            </w:pPr>
            <w:del w:id="392" w:author="Shawn Penning" w:date="2017-07-07T11:03:00Z">
              <w:r w:rsidDel="000E1CE0">
                <w:rPr>
                  <w:rFonts w:cs="Calibri"/>
                  <w:sz w:val="19"/>
                </w:rPr>
                <w:delText>MDD</w:delText>
              </w:r>
            </w:del>
          </w:p>
        </w:tc>
        <w:tc>
          <w:tcPr>
            <w:tcW w:w="6202" w:type="dxa"/>
            <w:tcBorders>
              <w:bottom w:val="single" w:sz="4" w:space="0" w:color="auto"/>
            </w:tcBorders>
            <w:shd w:val="clear" w:color="auto" w:fill="auto"/>
          </w:tcPr>
          <w:p w:rsidR="00D52276" w:rsidDel="000E1CE0" w:rsidRDefault="00D52276">
            <w:pPr>
              <w:rPr>
                <w:del w:id="393" w:author="Shawn Penning" w:date="2017-07-07T11:03:00Z"/>
                <w:rFonts w:cs="Calibri"/>
                <w:sz w:val="19"/>
              </w:rPr>
            </w:pPr>
            <w:del w:id="394" w:author="Shawn Penning" w:date="2017-07-07T11:03:00Z">
              <w:r w:rsidDel="000E1CE0">
                <w:rPr>
                  <w:rFonts w:cs="Calibri"/>
                  <w:sz w:val="19"/>
                </w:rPr>
                <w:delText>Module design Document</w:delText>
              </w:r>
            </w:del>
          </w:p>
        </w:tc>
      </w:tr>
      <w:tr w:rsidR="00D52276" w:rsidRPr="00AA38E8" w:rsidDel="000E1CE0" w:rsidTr="00D52276">
        <w:trPr>
          <w:del w:id="395" w:author="Shawn Penning" w:date="2017-07-07T11:03:00Z"/>
        </w:trPr>
        <w:tc>
          <w:tcPr>
            <w:tcW w:w="2437" w:type="dxa"/>
            <w:tcBorders>
              <w:top w:val="single" w:sz="4" w:space="0" w:color="auto"/>
              <w:bottom w:val="single" w:sz="4" w:space="0" w:color="auto"/>
            </w:tcBorders>
            <w:shd w:val="clear" w:color="auto" w:fill="auto"/>
          </w:tcPr>
          <w:p w:rsidR="00D52276" w:rsidDel="000E1CE0" w:rsidRDefault="006B21B0">
            <w:pPr>
              <w:rPr>
                <w:del w:id="396" w:author="Shawn Penning" w:date="2017-07-07T11:03:00Z"/>
                <w:rFonts w:cs="Calibri"/>
                <w:sz w:val="19"/>
              </w:rPr>
            </w:pPr>
            <w:del w:id="397" w:author="Shawn Penning" w:date="2017-07-07T11:03:00Z">
              <w:r w:rsidDel="000E1CE0">
                <w:rPr>
                  <w:rFonts w:cs="Calibri"/>
                  <w:sz w:val="19"/>
                </w:rPr>
                <w:delText>FDD</w:delText>
              </w:r>
            </w:del>
          </w:p>
        </w:tc>
        <w:tc>
          <w:tcPr>
            <w:tcW w:w="6202" w:type="dxa"/>
            <w:tcBorders>
              <w:top w:val="single" w:sz="4" w:space="0" w:color="auto"/>
              <w:bottom w:val="single" w:sz="4" w:space="0" w:color="auto"/>
            </w:tcBorders>
            <w:shd w:val="clear" w:color="auto" w:fill="auto"/>
          </w:tcPr>
          <w:p w:rsidR="00D52276" w:rsidRPr="00AA38E8" w:rsidDel="000E1CE0" w:rsidRDefault="006B21B0">
            <w:pPr>
              <w:rPr>
                <w:del w:id="398" w:author="Shawn Penning" w:date="2017-07-07T11:03:00Z"/>
                <w:rFonts w:cs="Calibri"/>
                <w:sz w:val="19"/>
              </w:rPr>
            </w:pPr>
            <w:del w:id="399" w:author="Shawn Penning" w:date="2017-07-07T11:03:00Z">
              <w:r w:rsidDel="000E1CE0">
                <w:rPr>
                  <w:rFonts w:cs="Calibri"/>
                  <w:sz w:val="19"/>
                </w:rPr>
                <w:delText>Functional Design Document</w:delText>
              </w:r>
            </w:del>
          </w:p>
        </w:tc>
      </w:tr>
    </w:tbl>
    <w:p w:rsidR="00B81C1B" w:rsidRPr="00AA38E8" w:rsidRDefault="00B81C1B">
      <w:pPr>
        <w:rPr>
          <w:rFonts w:cs="Calibri"/>
          <w:sz w:val="19"/>
        </w:rPr>
      </w:pPr>
    </w:p>
    <w:p w:rsidR="00063A7A" w:rsidRPr="00AA38E8" w:rsidDel="000E1CE0" w:rsidRDefault="00063A7A">
      <w:pPr>
        <w:pStyle w:val="Heading1"/>
        <w:ind w:left="567"/>
        <w:rPr>
          <w:del w:id="400" w:author="Shawn Penning" w:date="2017-07-07T11:08:00Z"/>
          <w:rFonts w:ascii="Calibri" w:hAnsi="Calibri" w:cs="Calibri"/>
        </w:rPr>
        <w:pPrChange w:id="401" w:author="Shawn Penning" w:date="2017-07-07T11:08:00Z">
          <w:pPr>
            <w:pStyle w:val="Heading1"/>
            <w:numPr>
              <w:numId w:val="1"/>
            </w:numPr>
            <w:tabs>
              <w:tab w:val="num" w:pos="567"/>
            </w:tabs>
            <w:ind w:left="567" w:hanging="567"/>
          </w:pPr>
        </w:pPrChange>
      </w:pPr>
      <w:del w:id="402" w:author="Shawn Penning" w:date="2017-07-07T11:08:00Z">
        <w:r w:rsidRPr="00AA38E8" w:rsidDel="000E1CE0">
          <w:rPr>
            <w:rFonts w:ascii="Calibri" w:hAnsi="Calibri" w:cs="Calibri"/>
          </w:rPr>
          <w:lastRenderedPageBreak/>
          <w:delText>References</w:delText>
        </w:r>
      </w:del>
    </w:p>
    <w:p w:rsidR="00063A7A" w:rsidRPr="00AA38E8" w:rsidRDefault="00063A7A" w:rsidP="00063A7A">
      <w:pPr>
        <w:rPr>
          <w:rFonts w:cs="Calibri"/>
          <w:lang w:bidi="ar-SA"/>
        </w:rPr>
      </w:pPr>
      <w:r w:rsidRPr="00AA38E8">
        <w:rPr>
          <w:rFonts w:cs="Calibri"/>
          <w:lang w:bidi="ar-SA"/>
        </w:rPr>
        <w:t xml:space="preserve">This section </w:t>
      </w:r>
      <w:r w:rsidR="00C71993" w:rsidRPr="00AA38E8">
        <w:rPr>
          <w:rFonts w:cs="Calibri"/>
          <w:lang w:bidi="ar-SA"/>
        </w:rPr>
        <w:t>lists</w:t>
      </w:r>
      <w:r w:rsidRPr="00AA38E8">
        <w:rPr>
          <w:rFonts w:cs="Calibri"/>
          <w:lang w:bidi="ar-SA"/>
        </w:rPr>
        <w:t xml:space="preserve"> the title &amp; version of all the documents that are referred for development of this document</w:t>
      </w:r>
    </w:p>
    <w:tbl>
      <w:tblPr>
        <w:tblW w:w="0" w:type="auto"/>
        <w:tblBorders>
          <w:top w:val="single" w:sz="6" w:space="0" w:color="000000"/>
          <w:left w:val="single" w:sz="12" w:space="0" w:color="000000"/>
          <w:bottom w:val="single" w:sz="6" w:space="0" w:color="000000"/>
          <w:right w:val="single" w:sz="12" w:space="0" w:color="000000"/>
          <w:insideV w:val="single" w:sz="6" w:space="0" w:color="000000"/>
        </w:tblBorders>
        <w:tblLook w:val="04A0" w:firstRow="1" w:lastRow="0" w:firstColumn="1" w:lastColumn="0" w:noHBand="0" w:noVBand="1"/>
      </w:tblPr>
      <w:tblGrid>
        <w:gridCol w:w="1074"/>
        <w:gridCol w:w="5931"/>
        <w:gridCol w:w="2036"/>
      </w:tblGrid>
      <w:tr w:rsidR="00063A7A" w:rsidRPr="00AA38E8" w:rsidDel="000E1CE0" w:rsidTr="00151B09">
        <w:trPr>
          <w:del w:id="403" w:author="Shawn Penning" w:date="2017-07-07T11:08:00Z"/>
        </w:trPr>
        <w:tc>
          <w:tcPr>
            <w:tcW w:w="1101" w:type="dxa"/>
            <w:tcBorders>
              <w:bottom w:val="single" w:sz="4" w:space="0" w:color="auto"/>
            </w:tcBorders>
            <w:shd w:val="clear" w:color="auto" w:fill="F2F2F2"/>
          </w:tcPr>
          <w:p w:rsidR="00063A7A" w:rsidRPr="00AA38E8" w:rsidDel="000E1CE0" w:rsidRDefault="00063A7A" w:rsidP="00063A7A">
            <w:pPr>
              <w:rPr>
                <w:del w:id="404" w:author="Shawn Penning" w:date="2017-07-07T11:08:00Z"/>
                <w:rFonts w:cs="Calibri"/>
                <w:lang w:bidi="ar-SA"/>
              </w:rPr>
            </w:pPr>
            <w:del w:id="405" w:author="Shawn Penning" w:date="2017-07-07T11:08:00Z">
              <w:r w:rsidRPr="00AA38E8" w:rsidDel="000E1CE0">
                <w:rPr>
                  <w:rFonts w:cs="Calibri"/>
                  <w:lang w:bidi="ar-SA"/>
                </w:rPr>
                <w:delText>Sr. No.</w:delText>
              </w:r>
            </w:del>
          </w:p>
        </w:tc>
        <w:tc>
          <w:tcPr>
            <w:tcW w:w="6095" w:type="dxa"/>
            <w:tcBorders>
              <w:bottom w:val="single" w:sz="4" w:space="0" w:color="auto"/>
            </w:tcBorders>
            <w:shd w:val="clear" w:color="auto" w:fill="F2F2F2"/>
          </w:tcPr>
          <w:p w:rsidR="00063A7A" w:rsidRPr="00AA38E8" w:rsidDel="000E1CE0" w:rsidRDefault="00063A7A" w:rsidP="00063A7A">
            <w:pPr>
              <w:rPr>
                <w:del w:id="406" w:author="Shawn Penning" w:date="2017-07-07T11:08:00Z"/>
                <w:rFonts w:cs="Calibri"/>
                <w:lang w:bidi="ar-SA"/>
              </w:rPr>
            </w:pPr>
            <w:del w:id="407" w:author="Shawn Penning" w:date="2017-07-07T11:08:00Z">
              <w:r w:rsidRPr="00AA38E8" w:rsidDel="000E1CE0">
                <w:rPr>
                  <w:rFonts w:cs="Calibri"/>
                  <w:lang w:bidi="ar-SA"/>
                </w:rPr>
                <w:delText>Title</w:delText>
              </w:r>
            </w:del>
          </w:p>
        </w:tc>
        <w:tc>
          <w:tcPr>
            <w:tcW w:w="2091" w:type="dxa"/>
            <w:tcBorders>
              <w:bottom w:val="single" w:sz="4" w:space="0" w:color="auto"/>
            </w:tcBorders>
            <w:shd w:val="clear" w:color="auto" w:fill="F2F2F2"/>
          </w:tcPr>
          <w:p w:rsidR="00063A7A" w:rsidRPr="00AA38E8" w:rsidDel="000E1CE0" w:rsidRDefault="00063A7A" w:rsidP="00063A7A">
            <w:pPr>
              <w:rPr>
                <w:del w:id="408" w:author="Shawn Penning" w:date="2017-07-07T11:08:00Z"/>
                <w:rFonts w:cs="Calibri"/>
                <w:lang w:bidi="ar-SA"/>
              </w:rPr>
            </w:pPr>
            <w:del w:id="409" w:author="Shawn Penning" w:date="2017-07-07T11:08:00Z">
              <w:r w:rsidRPr="00AA38E8" w:rsidDel="000E1CE0">
                <w:rPr>
                  <w:rFonts w:cs="Calibri"/>
                  <w:lang w:bidi="ar-SA"/>
                </w:rPr>
                <w:delText>Version</w:delText>
              </w:r>
            </w:del>
          </w:p>
        </w:tc>
      </w:tr>
      <w:tr w:rsidR="00063A7A" w:rsidRPr="00AA38E8" w:rsidDel="000E1CE0" w:rsidTr="00151B09">
        <w:trPr>
          <w:del w:id="410" w:author="Shawn Penning" w:date="2017-07-07T11:08:00Z"/>
        </w:trPr>
        <w:tc>
          <w:tcPr>
            <w:tcW w:w="1101" w:type="dxa"/>
            <w:tcBorders>
              <w:top w:val="single" w:sz="4" w:space="0" w:color="auto"/>
              <w:left w:val="single" w:sz="4" w:space="0" w:color="auto"/>
              <w:bottom w:val="single" w:sz="4" w:space="0" w:color="auto"/>
            </w:tcBorders>
            <w:shd w:val="clear" w:color="auto" w:fill="auto"/>
          </w:tcPr>
          <w:p w:rsidR="00063A7A" w:rsidRPr="00AA38E8" w:rsidDel="000E1CE0" w:rsidRDefault="002D6391" w:rsidP="00063A7A">
            <w:pPr>
              <w:rPr>
                <w:del w:id="411" w:author="Shawn Penning" w:date="2017-07-07T11:08:00Z"/>
                <w:rFonts w:cs="Calibri"/>
                <w:lang w:bidi="ar-SA"/>
              </w:rPr>
            </w:pPr>
            <w:del w:id="412" w:author="Shawn Penning" w:date="2017-07-07T11:08:00Z">
              <w:r w:rsidDel="000E1CE0">
                <w:rPr>
                  <w:rFonts w:cs="Calibri"/>
                  <w:lang w:bidi="ar-SA"/>
                </w:rPr>
                <w:delText>1</w:delText>
              </w:r>
            </w:del>
          </w:p>
        </w:tc>
        <w:tc>
          <w:tcPr>
            <w:tcW w:w="6095" w:type="dxa"/>
            <w:tcBorders>
              <w:top w:val="single" w:sz="4" w:space="0" w:color="auto"/>
              <w:bottom w:val="single" w:sz="4" w:space="0" w:color="auto"/>
            </w:tcBorders>
            <w:shd w:val="clear" w:color="auto" w:fill="auto"/>
          </w:tcPr>
          <w:p w:rsidR="00063A7A" w:rsidRPr="00AA38E8" w:rsidDel="000E1CE0" w:rsidRDefault="00B915BD" w:rsidP="00063A7A">
            <w:pPr>
              <w:rPr>
                <w:del w:id="413" w:author="Shawn Penning" w:date="2017-07-07T11:08:00Z"/>
                <w:rFonts w:cs="Calibri"/>
                <w:lang w:bidi="ar-SA"/>
              </w:rPr>
            </w:pPr>
            <w:del w:id="414" w:author="Shawn Penning" w:date="2017-07-07T11:08:00Z">
              <w:r w:rsidDel="000E1CE0">
                <w:rPr>
                  <w:rFonts w:cs="Calibri"/>
                  <w:lang w:bidi="ar-SA"/>
                </w:rPr>
                <w:delText>MDD Guidelines</w:delText>
              </w:r>
            </w:del>
          </w:p>
        </w:tc>
        <w:tc>
          <w:tcPr>
            <w:tcW w:w="2091" w:type="dxa"/>
            <w:tcBorders>
              <w:top w:val="single" w:sz="4" w:space="0" w:color="auto"/>
              <w:bottom w:val="single" w:sz="4" w:space="0" w:color="auto"/>
              <w:right w:val="single" w:sz="4" w:space="0" w:color="auto"/>
            </w:tcBorders>
            <w:shd w:val="clear" w:color="auto" w:fill="auto"/>
          </w:tcPr>
          <w:p w:rsidR="00063A7A" w:rsidRPr="00AA38E8" w:rsidDel="000E1CE0" w:rsidRDefault="00B37A0F">
            <w:pPr>
              <w:rPr>
                <w:del w:id="415" w:author="Shawn Penning" w:date="2017-07-07T11:08:00Z"/>
                <w:rFonts w:cs="Calibri"/>
                <w:lang w:bidi="ar-SA"/>
              </w:rPr>
            </w:pPr>
            <w:del w:id="416" w:author="Shawn Penning" w:date="2017-07-07T11:08:00Z">
              <w:r w:rsidDel="000E1CE0">
                <w:rPr>
                  <w:rFonts w:cs="Calibri"/>
                  <w:lang w:bidi="ar-SA"/>
                </w:rPr>
                <w:delText>Process 3.06.00</w:delText>
              </w:r>
            </w:del>
          </w:p>
        </w:tc>
      </w:tr>
      <w:tr w:rsidR="003B600F" w:rsidRPr="00AA38E8" w:rsidDel="000E1CE0" w:rsidTr="00151B09">
        <w:trPr>
          <w:del w:id="417" w:author="Shawn Penning" w:date="2017-07-07T11:08:00Z"/>
        </w:trPr>
        <w:tc>
          <w:tcPr>
            <w:tcW w:w="1101" w:type="dxa"/>
            <w:tcBorders>
              <w:top w:val="single" w:sz="4" w:space="0" w:color="auto"/>
              <w:left w:val="single" w:sz="4" w:space="0" w:color="auto"/>
              <w:bottom w:val="single" w:sz="4" w:space="0" w:color="auto"/>
            </w:tcBorders>
            <w:shd w:val="clear" w:color="auto" w:fill="auto"/>
          </w:tcPr>
          <w:p w:rsidR="003B600F" w:rsidDel="000E1CE0" w:rsidRDefault="003B600F" w:rsidP="00063A7A">
            <w:pPr>
              <w:rPr>
                <w:del w:id="418" w:author="Shawn Penning" w:date="2017-07-07T11:08:00Z"/>
                <w:rFonts w:cs="Calibri"/>
                <w:lang w:bidi="ar-SA"/>
              </w:rPr>
            </w:pPr>
            <w:del w:id="419" w:author="Shawn Penning" w:date="2017-07-07T11:08:00Z">
              <w:r w:rsidDel="000E1CE0">
                <w:rPr>
                  <w:rFonts w:cs="Calibri"/>
                  <w:lang w:bidi="ar-SA"/>
                </w:rPr>
                <w:delText>2</w:delText>
              </w:r>
            </w:del>
          </w:p>
        </w:tc>
        <w:tc>
          <w:tcPr>
            <w:tcW w:w="6095" w:type="dxa"/>
            <w:tcBorders>
              <w:top w:val="single" w:sz="4" w:space="0" w:color="auto"/>
              <w:bottom w:val="single" w:sz="4" w:space="0" w:color="auto"/>
            </w:tcBorders>
            <w:shd w:val="clear" w:color="auto" w:fill="auto"/>
          </w:tcPr>
          <w:p w:rsidR="003B600F" w:rsidDel="000E1CE0" w:rsidRDefault="003B600F" w:rsidP="00B262EB">
            <w:pPr>
              <w:rPr>
                <w:del w:id="420" w:author="Shawn Penning" w:date="2017-07-07T11:08:00Z"/>
                <w:rFonts w:cs="Calibri"/>
                <w:lang w:bidi="ar-SA"/>
              </w:rPr>
            </w:pPr>
            <w:del w:id="421" w:author="Shawn Penning" w:date="2017-07-07T11:08:00Z">
              <w:r w:rsidRPr="008C412D" w:rsidDel="000E1CE0">
                <w:rPr>
                  <w:rFonts w:cs="Calibri"/>
                  <w:szCs w:val="19"/>
                </w:rPr>
                <w:delText>Software Naming Conventions</w:delText>
              </w:r>
            </w:del>
          </w:p>
        </w:tc>
        <w:tc>
          <w:tcPr>
            <w:tcW w:w="2091" w:type="dxa"/>
            <w:tcBorders>
              <w:top w:val="single" w:sz="4" w:space="0" w:color="auto"/>
              <w:bottom w:val="single" w:sz="4" w:space="0" w:color="auto"/>
              <w:right w:val="single" w:sz="4" w:space="0" w:color="auto"/>
            </w:tcBorders>
            <w:shd w:val="clear" w:color="auto" w:fill="auto"/>
          </w:tcPr>
          <w:p w:rsidR="003B600F" w:rsidDel="000E1CE0" w:rsidRDefault="003B600F">
            <w:pPr>
              <w:rPr>
                <w:del w:id="422" w:author="Shawn Penning" w:date="2017-07-07T11:08:00Z"/>
                <w:rFonts w:cs="Calibri"/>
                <w:lang w:bidi="ar-SA"/>
              </w:rPr>
            </w:pPr>
            <w:del w:id="423" w:author="Shawn Penning" w:date="2017-07-07T11:08:00Z">
              <w:r w:rsidDel="000E1CE0">
                <w:rPr>
                  <w:rFonts w:cs="Calibri"/>
                  <w:lang w:bidi="ar-SA"/>
                </w:rPr>
                <w:delText>Process 3.06.00</w:delText>
              </w:r>
            </w:del>
          </w:p>
        </w:tc>
      </w:tr>
      <w:tr w:rsidR="003B600F" w:rsidRPr="00AA38E8" w:rsidDel="000E1CE0" w:rsidTr="00151B09">
        <w:trPr>
          <w:del w:id="424" w:author="Shawn Penning" w:date="2017-07-07T11:08:00Z"/>
        </w:trPr>
        <w:tc>
          <w:tcPr>
            <w:tcW w:w="1101" w:type="dxa"/>
            <w:tcBorders>
              <w:top w:val="single" w:sz="4" w:space="0" w:color="auto"/>
              <w:left w:val="single" w:sz="4" w:space="0" w:color="auto"/>
              <w:bottom w:val="single" w:sz="4" w:space="0" w:color="auto"/>
            </w:tcBorders>
            <w:shd w:val="clear" w:color="auto" w:fill="auto"/>
          </w:tcPr>
          <w:p w:rsidR="003B600F" w:rsidDel="000E1CE0" w:rsidRDefault="003B600F" w:rsidP="00063A7A">
            <w:pPr>
              <w:rPr>
                <w:del w:id="425" w:author="Shawn Penning" w:date="2017-07-07T11:08:00Z"/>
                <w:rFonts w:cs="Calibri"/>
                <w:lang w:bidi="ar-SA"/>
              </w:rPr>
            </w:pPr>
            <w:del w:id="426" w:author="Shawn Penning" w:date="2017-07-07T11:08:00Z">
              <w:r w:rsidDel="000E1CE0">
                <w:rPr>
                  <w:rFonts w:cs="Calibri"/>
                  <w:lang w:bidi="ar-SA"/>
                </w:rPr>
                <w:delText>3</w:delText>
              </w:r>
            </w:del>
          </w:p>
        </w:tc>
        <w:tc>
          <w:tcPr>
            <w:tcW w:w="6095" w:type="dxa"/>
            <w:tcBorders>
              <w:top w:val="single" w:sz="4" w:space="0" w:color="auto"/>
              <w:bottom w:val="single" w:sz="4" w:space="0" w:color="auto"/>
            </w:tcBorders>
            <w:shd w:val="clear" w:color="auto" w:fill="auto"/>
          </w:tcPr>
          <w:p w:rsidR="003B600F" w:rsidDel="000E1CE0" w:rsidRDefault="003B600F" w:rsidP="00B262EB">
            <w:pPr>
              <w:rPr>
                <w:del w:id="427" w:author="Shawn Penning" w:date="2017-07-07T11:08:00Z"/>
                <w:rFonts w:cs="Calibri"/>
                <w:szCs w:val="19"/>
              </w:rPr>
            </w:pPr>
            <w:del w:id="428" w:author="Shawn Penning" w:date="2017-07-07T11:08:00Z">
              <w:r w:rsidDel="000E1CE0">
                <w:rPr>
                  <w:rFonts w:cs="Calibri"/>
                  <w:szCs w:val="19"/>
                </w:rPr>
                <w:delText>Software Design and Coding standards</w:delText>
              </w:r>
            </w:del>
          </w:p>
        </w:tc>
        <w:tc>
          <w:tcPr>
            <w:tcW w:w="2091" w:type="dxa"/>
            <w:tcBorders>
              <w:top w:val="single" w:sz="4" w:space="0" w:color="auto"/>
              <w:bottom w:val="single" w:sz="4" w:space="0" w:color="auto"/>
              <w:right w:val="single" w:sz="4" w:space="0" w:color="auto"/>
            </w:tcBorders>
            <w:shd w:val="clear" w:color="auto" w:fill="auto"/>
          </w:tcPr>
          <w:p w:rsidR="003B600F" w:rsidDel="000E1CE0" w:rsidRDefault="003B600F">
            <w:pPr>
              <w:rPr>
                <w:del w:id="429" w:author="Shawn Penning" w:date="2017-07-07T11:08:00Z"/>
                <w:rFonts w:cs="Calibri"/>
                <w:lang w:bidi="ar-SA"/>
              </w:rPr>
            </w:pPr>
            <w:del w:id="430" w:author="Shawn Penning" w:date="2017-07-07T11:08:00Z">
              <w:r w:rsidDel="000E1CE0">
                <w:rPr>
                  <w:rFonts w:cs="Calibri"/>
                  <w:lang w:bidi="ar-SA"/>
                </w:rPr>
                <w:delText>Process 3.06.00</w:delText>
              </w:r>
            </w:del>
          </w:p>
        </w:tc>
      </w:tr>
      <w:tr w:rsidR="003B600F" w:rsidRPr="00AA38E8" w:rsidDel="000E1CE0" w:rsidTr="00D31601">
        <w:trPr>
          <w:del w:id="431" w:author="Shawn Penning" w:date="2017-07-07T11:08:00Z"/>
        </w:trPr>
        <w:tc>
          <w:tcPr>
            <w:tcW w:w="1101" w:type="dxa"/>
            <w:tcBorders>
              <w:top w:val="single" w:sz="4" w:space="0" w:color="auto"/>
              <w:bottom w:val="single" w:sz="4" w:space="0" w:color="auto"/>
            </w:tcBorders>
            <w:shd w:val="clear" w:color="auto" w:fill="auto"/>
          </w:tcPr>
          <w:p w:rsidR="003B600F" w:rsidDel="000E1CE0" w:rsidRDefault="003B600F">
            <w:pPr>
              <w:rPr>
                <w:del w:id="432" w:author="Shawn Penning" w:date="2017-07-07T11:08:00Z"/>
                <w:rFonts w:cs="Calibri"/>
                <w:lang w:bidi="ar-SA"/>
              </w:rPr>
            </w:pPr>
            <w:del w:id="433" w:author="Shawn Penning" w:date="2017-07-07T11:08:00Z">
              <w:r w:rsidDel="000E1CE0">
                <w:rPr>
                  <w:rFonts w:cs="Calibri"/>
                  <w:lang w:bidi="ar-SA"/>
                </w:rPr>
                <w:delText>4</w:delText>
              </w:r>
            </w:del>
          </w:p>
        </w:tc>
        <w:tc>
          <w:tcPr>
            <w:tcW w:w="6095" w:type="dxa"/>
            <w:tcBorders>
              <w:top w:val="single" w:sz="4" w:space="0" w:color="auto"/>
              <w:bottom w:val="single" w:sz="4" w:space="0" w:color="auto"/>
            </w:tcBorders>
            <w:shd w:val="clear" w:color="auto" w:fill="auto"/>
          </w:tcPr>
          <w:p w:rsidR="003B600F" w:rsidDel="000E1CE0" w:rsidRDefault="003B600F" w:rsidP="000945E7">
            <w:pPr>
              <w:rPr>
                <w:del w:id="434" w:author="Shawn Penning" w:date="2017-07-07T11:08:00Z"/>
                <w:rFonts w:cs="Calibri"/>
                <w:szCs w:val="19"/>
              </w:rPr>
            </w:pPr>
            <w:del w:id="435" w:author="Shawn Penning" w:date="2017-07-07T11:08:00Z">
              <w:r w:rsidDel="000E1CE0">
                <w:rPr>
                  <w:rFonts w:cs="Calibri"/>
                  <w:lang w:bidi="ar-SA"/>
                </w:rPr>
                <w:delText xml:space="preserve">FDD </w:delText>
              </w:r>
              <w:r w:rsidR="000945E7" w:rsidDel="000E1CE0">
                <w:rPr>
                  <w:rFonts w:cs="Calibri"/>
                  <w:lang w:bidi="ar-SA"/>
                </w:rPr>
                <w:delText>–</w:delText>
              </w:r>
              <w:r w:rsidDel="000E1CE0">
                <w:rPr>
                  <w:rFonts w:cs="Calibri"/>
                  <w:lang w:bidi="ar-SA"/>
                </w:rPr>
                <w:delText xml:space="preserve"> </w:delText>
              </w:r>
              <w:r w:rsidRPr="00091CB1" w:rsidDel="000E1CE0">
                <w:rPr>
                  <w:rFonts w:cs="Calibri"/>
                  <w:lang w:bidi="ar-SA"/>
                </w:rPr>
                <w:delText>ES</w:delText>
              </w:r>
              <w:r w:rsidR="000945E7" w:rsidDel="000E1CE0">
                <w:rPr>
                  <w:rFonts w:cs="Calibri"/>
                  <w:lang w:bidi="ar-SA"/>
                </w:rPr>
                <w:delText>102</w:delText>
              </w:r>
              <w:r w:rsidRPr="00091CB1" w:rsidDel="000E1CE0">
                <w:rPr>
                  <w:rFonts w:cs="Calibri"/>
                  <w:lang w:bidi="ar-SA"/>
                </w:rPr>
                <w:delText>A_</w:delText>
              </w:r>
              <w:r w:rsidR="000945E7" w:rsidRPr="000945E7" w:rsidDel="000E1CE0">
                <w:rPr>
                  <w:rFonts w:cs="Calibri"/>
                  <w:lang w:bidi="ar-SA"/>
                </w:rPr>
                <w:delText>PolarityCfg</w:delText>
              </w:r>
              <w:r w:rsidRPr="00091CB1" w:rsidDel="000E1CE0">
                <w:rPr>
                  <w:rFonts w:cs="Calibri"/>
                  <w:lang w:bidi="ar-SA"/>
                </w:rPr>
                <w:delText>_Design</w:delText>
              </w:r>
            </w:del>
          </w:p>
        </w:tc>
        <w:tc>
          <w:tcPr>
            <w:tcW w:w="2091" w:type="dxa"/>
            <w:tcBorders>
              <w:top w:val="single" w:sz="4" w:space="0" w:color="auto"/>
              <w:bottom w:val="single" w:sz="4" w:space="0" w:color="auto"/>
            </w:tcBorders>
            <w:shd w:val="clear" w:color="auto" w:fill="auto"/>
          </w:tcPr>
          <w:p w:rsidR="003B600F" w:rsidDel="000E1CE0" w:rsidRDefault="003B600F" w:rsidP="00D40C62">
            <w:pPr>
              <w:rPr>
                <w:del w:id="436" w:author="Shawn Penning" w:date="2017-07-07T11:08:00Z"/>
                <w:rFonts w:cs="Calibri"/>
                <w:lang w:bidi="ar-SA"/>
              </w:rPr>
            </w:pPr>
            <w:del w:id="437" w:author="Shawn Penning" w:date="2017-07-07T11:08:00Z">
              <w:r w:rsidDel="000E1CE0">
                <w:rPr>
                  <w:rFonts w:cs="Calibri"/>
                  <w:lang w:bidi="ar-SA"/>
                </w:rPr>
                <w:delText xml:space="preserve">See Synergy </w:delText>
              </w:r>
              <w:r w:rsidR="00D40C62" w:rsidDel="000E1CE0">
                <w:rPr>
                  <w:rFonts w:cs="Calibri"/>
                  <w:lang w:bidi="ar-SA"/>
                </w:rPr>
                <w:delText xml:space="preserve">sub </w:delText>
              </w:r>
              <w:r w:rsidDel="000E1CE0">
                <w:rPr>
                  <w:rFonts w:cs="Calibri"/>
                  <w:lang w:bidi="ar-SA"/>
                </w:rPr>
                <w:delText>project version</w:delText>
              </w:r>
            </w:del>
          </w:p>
        </w:tc>
      </w:tr>
      <w:tr w:rsidR="003B600F" w:rsidRPr="00AA38E8" w:rsidDel="000E1CE0" w:rsidTr="00D52276">
        <w:trPr>
          <w:del w:id="438" w:author="Shawn Penning" w:date="2017-07-07T11:08:00Z"/>
        </w:trPr>
        <w:tc>
          <w:tcPr>
            <w:tcW w:w="1101" w:type="dxa"/>
            <w:tcBorders>
              <w:top w:val="single" w:sz="4" w:space="0" w:color="auto"/>
            </w:tcBorders>
            <w:shd w:val="clear" w:color="auto" w:fill="auto"/>
          </w:tcPr>
          <w:p w:rsidR="003B600F" w:rsidDel="000E1CE0" w:rsidRDefault="003B600F" w:rsidP="00063A7A">
            <w:pPr>
              <w:rPr>
                <w:del w:id="439" w:author="Shawn Penning" w:date="2017-07-07T11:08:00Z"/>
                <w:rFonts w:cs="Calibri"/>
                <w:lang w:bidi="ar-SA"/>
              </w:rPr>
            </w:pPr>
          </w:p>
        </w:tc>
        <w:tc>
          <w:tcPr>
            <w:tcW w:w="6095" w:type="dxa"/>
            <w:tcBorders>
              <w:top w:val="single" w:sz="4" w:space="0" w:color="auto"/>
            </w:tcBorders>
            <w:shd w:val="clear" w:color="auto" w:fill="auto"/>
          </w:tcPr>
          <w:p w:rsidR="003B600F" w:rsidDel="000E1CE0" w:rsidRDefault="003B600F" w:rsidP="00063A7A">
            <w:pPr>
              <w:rPr>
                <w:del w:id="440" w:author="Shawn Penning" w:date="2017-07-07T11:08:00Z"/>
                <w:rFonts w:cs="Calibri"/>
                <w:szCs w:val="19"/>
              </w:rPr>
            </w:pPr>
          </w:p>
        </w:tc>
        <w:tc>
          <w:tcPr>
            <w:tcW w:w="2091" w:type="dxa"/>
            <w:tcBorders>
              <w:top w:val="single" w:sz="4" w:space="0" w:color="auto"/>
            </w:tcBorders>
            <w:shd w:val="clear" w:color="auto" w:fill="auto"/>
          </w:tcPr>
          <w:p w:rsidR="003B600F" w:rsidDel="000E1CE0" w:rsidRDefault="003B600F" w:rsidP="00063A7A">
            <w:pPr>
              <w:rPr>
                <w:del w:id="441" w:author="Shawn Penning" w:date="2017-07-07T11:08:00Z"/>
                <w:rFonts w:cs="Calibri"/>
                <w:lang w:bidi="ar-SA"/>
              </w:rPr>
            </w:pPr>
          </w:p>
        </w:tc>
      </w:tr>
    </w:tbl>
    <w:p w:rsidR="00120D8E" w:rsidRPr="00AA38E8" w:rsidRDefault="00CA780E" w:rsidP="00CA780E">
      <w:pPr>
        <w:pStyle w:val="Heading1"/>
        <w:numPr>
          <w:ilvl w:val="0"/>
          <w:numId w:val="1"/>
        </w:numPr>
        <w:rPr>
          <w:rFonts w:ascii="Calibri" w:hAnsi="Calibri" w:cs="Calibri"/>
        </w:rPr>
      </w:pPr>
      <w:bookmarkStart w:id="442" w:name="_Toc487189211"/>
      <w:bookmarkEnd w:id="49"/>
      <w:bookmarkEnd w:id="50"/>
      <w:bookmarkEnd w:id="51"/>
      <w:bookmarkEnd w:id="52"/>
      <w:bookmarkEnd w:id="53"/>
      <w:ins w:id="443" w:author="Shawn Penning" w:date="2017-07-07T10:14:00Z">
        <w:r w:rsidRPr="00CA780E">
          <w:rPr>
            <w:rFonts w:ascii="Calibri" w:hAnsi="Calibri" w:cs="Calibri"/>
          </w:rPr>
          <w:lastRenderedPageBreak/>
          <w:t>Polarity Configuration</w:t>
        </w:r>
      </w:ins>
      <w:ins w:id="444" w:author="Shawn Penning" w:date="2017-07-07T10:15:00Z">
        <w:r>
          <w:rPr>
            <w:rFonts w:ascii="Calibri" w:hAnsi="Calibri" w:cs="Calibri"/>
          </w:rPr>
          <w:t xml:space="preserve"> </w:t>
        </w:r>
      </w:ins>
      <w:del w:id="445" w:author="Shawn Penning" w:date="2017-07-07T10:14:00Z">
        <w:r w:rsidR="002D040B" w:rsidRPr="002D040B" w:rsidDel="00CA780E">
          <w:rPr>
            <w:rFonts w:ascii="Calibri" w:hAnsi="Calibri" w:cs="Calibri"/>
          </w:rPr>
          <w:delText>Power Disconnect</w:delText>
        </w:r>
        <w:r w:rsidR="002D040B" w:rsidRPr="00AA38E8" w:rsidDel="00CA780E">
          <w:rPr>
            <w:rFonts w:ascii="Calibri" w:hAnsi="Calibri" w:cs="Calibri"/>
          </w:rPr>
          <w:delText xml:space="preserve"> </w:delText>
        </w:r>
      </w:del>
      <w:r w:rsidR="00120D8E" w:rsidRPr="00AA38E8">
        <w:rPr>
          <w:rFonts w:ascii="Calibri" w:hAnsi="Calibri" w:cs="Calibri"/>
        </w:rPr>
        <w:t>High-Level Description</w:t>
      </w:r>
      <w:bookmarkEnd w:id="442"/>
    </w:p>
    <w:p w:rsidR="000945E7" w:rsidRDefault="002D040B" w:rsidP="000945E7">
      <w:pPr>
        <w:autoSpaceDE w:val="0"/>
        <w:autoSpaceDN w:val="0"/>
        <w:adjustRightInd w:val="0"/>
        <w:rPr>
          <w:rFonts w:ascii="Courier New" w:hAnsi="Courier New" w:cs="Courier New"/>
          <w:sz w:val="24"/>
          <w:lang w:bidi="ar-SA"/>
        </w:rPr>
      </w:pPr>
      <w:r w:rsidRPr="002D040B">
        <w:rPr>
          <w:rFonts w:cs="Calibri"/>
          <w:i/>
        </w:rPr>
        <w:t xml:space="preserve">This function will </w:t>
      </w:r>
      <w:r w:rsidR="000945E7">
        <w:rPr>
          <w:rFonts w:cs="Calibri"/>
          <w:i/>
        </w:rPr>
        <w:t>identify</w:t>
      </w:r>
      <w:r w:rsidR="000945E7" w:rsidRPr="000945E7">
        <w:rPr>
          <w:rFonts w:cs="Calibri"/>
          <w:i/>
        </w:rPr>
        <w:t xml:space="preserve"> polarity control settings for certain points in the design</w:t>
      </w:r>
      <w:r w:rsidR="000945E7">
        <w:rPr>
          <w:rFonts w:cs="Calibri"/>
          <w:i/>
        </w:rPr>
        <w:t>.</w:t>
      </w:r>
    </w:p>
    <w:p w:rsidR="002D040B" w:rsidRPr="002D040B" w:rsidRDefault="002D040B" w:rsidP="002D040B">
      <w:pPr>
        <w:autoSpaceDE w:val="0"/>
        <w:autoSpaceDN w:val="0"/>
        <w:adjustRightInd w:val="0"/>
        <w:rPr>
          <w:rFonts w:cs="Calibri"/>
          <w:i/>
        </w:rPr>
      </w:pPr>
    </w:p>
    <w:p w:rsidR="002D040B" w:rsidRPr="00233DA6" w:rsidRDefault="002D040B" w:rsidP="00EE6919">
      <w:pPr>
        <w:jc w:val="both"/>
        <w:rPr>
          <w:rFonts w:cs="Calibri"/>
          <w:i/>
        </w:rPr>
      </w:pPr>
    </w:p>
    <w:p w:rsidR="00120D8E" w:rsidRPr="002D6391" w:rsidRDefault="00120D8E" w:rsidP="00233DA6">
      <w:pPr>
        <w:rPr>
          <w:rFonts w:cs="Calibri"/>
          <w:i/>
        </w:rPr>
      </w:pPr>
    </w:p>
    <w:p w:rsidR="00120D8E" w:rsidRPr="00AA38E8" w:rsidRDefault="00656B0A" w:rsidP="00DE24CB">
      <w:pPr>
        <w:pStyle w:val="Heading1"/>
        <w:numPr>
          <w:ilvl w:val="0"/>
          <w:numId w:val="1"/>
        </w:numPr>
        <w:tabs>
          <w:tab w:val="clear" w:pos="567"/>
          <w:tab w:val="num" w:pos="432"/>
        </w:tabs>
        <w:rPr>
          <w:rFonts w:ascii="Calibri" w:hAnsi="Calibri" w:cs="Calibri"/>
        </w:rPr>
      </w:pPr>
      <w:bookmarkStart w:id="446" w:name="_Toc487189212"/>
      <w:r w:rsidRPr="00AA38E8">
        <w:rPr>
          <w:rFonts w:ascii="Calibri" w:hAnsi="Calibri" w:cs="Calibri"/>
        </w:rPr>
        <w:lastRenderedPageBreak/>
        <w:t>Design details of software module</w:t>
      </w:r>
      <w:bookmarkEnd w:id="446"/>
    </w:p>
    <w:p w:rsidR="00D953C4" w:rsidRPr="00D953C4" w:rsidRDefault="00D953C4" w:rsidP="00D953C4">
      <w:pPr>
        <w:rPr>
          <w:rFonts w:cs="Calibri"/>
          <w:i/>
        </w:rPr>
      </w:pPr>
    </w:p>
    <w:p w:rsidR="00DE24CB" w:rsidRPr="00AA38E8" w:rsidRDefault="00BA0018" w:rsidP="00CA780E">
      <w:pPr>
        <w:pStyle w:val="Heading2"/>
        <w:numPr>
          <w:ilvl w:val="1"/>
          <w:numId w:val="1"/>
        </w:numPr>
        <w:rPr>
          <w:rFonts w:ascii="Calibri" w:hAnsi="Calibri" w:cs="Calibri"/>
        </w:rPr>
      </w:pPr>
      <w:bookmarkStart w:id="447" w:name="_Toc487189213"/>
      <w:r>
        <w:rPr>
          <w:rFonts w:ascii="Calibri" w:hAnsi="Calibri" w:cs="Calibri"/>
        </w:rPr>
        <w:t>G</w:t>
      </w:r>
      <w:r w:rsidR="002D6391">
        <w:rPr>
          <w:rFonts w:ascii="Calibri" w:hAnsi="Calibri" w:cs="Calibri"/>
        </w:rPr>
        <w:t xml:space="preserve">raphical representation of </w:t>
      </w:r>
      <w:ins w:id="448" w:author="Shawn Penning" w:date="2017-07-07T10:15:00Z">
        <w:r w:rsidR="00CA780E" w:rsidRPr="00CA780E">
          <w:rPr>
            <w:rFonts w:ascii="Calibri" w:hAnsi="Calibri" w:cs="Calibri"/>
          </w:rPr>
          <w:t>Polarity Configuration</w:t>
        </w:r>
      </w:ins>
      <w:del w:id="449" w:author="Shawn Penning" w:date="2017-07-07T10:15:00Z">
        <w:r w:rsidR="004C186C" w:rsidDel="00CA780E">
          <w:rPr>
            <w:rFonts w:ascii="Calibri" w:hAnsi="Calibri" w:cs="Calibri"/>
          </w:rPr>
          <w:delText>POWER DISCONNECT</w:delText>
        </w:r>
      </w:del>
      <w:bookmarkEnd w:id="447"/>
    </w:p>
    <w:p w:rsidR="00656B0A" w:rsidRDefault="00CA780E" w:rsidP="00656B0A">
      <w:pPr>
        <w:rPr>
          <w:rFonts w:cs="Calibri"/>
          <w:i/>
        </w:rPr>
      </w:pPr>
      <w:ins w:id="450" w:author="Shawn Penning" w:date="2017-07-07T10:11:00Z">
        <w:r>
          <w:rPr>
            <w:noProof/>
          </w:rPr>
          <w:drawing>
            <wp:inline distT="0" distB="0" distL="0" distR="0" wp14:anchorId="387BBCAC" wp14:editId="57285DA8">
              <wp:extent cx="2543175" cy="57531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43175" cy="5753100"/>
                      </a:xfrm>
                      <a:prstGeom prst="rect">
                        <a:avLst/>
                      </a:prstGeom>
                    </pic:spPr>
                  </pic:pic>
                </a:graphicData>
              </a:graphic>
            </wp:inline>
          </w:drawing>
        </w:r>
      </w:ins>
      <w:r w:rsidR="00135F4E">
        <w:rPr>
          <w:noProof/>
          <w:lang w:bidi="ar-SA"/>
        </w:rPr>
        <w:drawing>
          <wp:inline distT="0" distB="0" distL="0" distR="0" wp14:anchorId="0BCCDB93" wp14:editId="039BDDAD">
            <wp:extent cx="2186940" cy="450342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186940" cy="4503420"/>
                    </a:xfrm>
                    <a:prstGeom prst="rect">
                      <a:avLst/>
                    </a:prstGeom>
                  </pic:spPr>
                </pic:pic>
              </a:graphicData>
            </a:graphic>
          </wp:inline>
        </w:drawing>
      </w:r>
      <w:r w:rsidR="00D52276">
        <w:rPr>
          <w:rFonts w:cs="Calibri"/>
          <w:i/>
        </w:rPr>
        <w:t xml:space="preserve"> </w:t>
      </w:r>
    </w:p>
    <w:p w:rsidR="002D6391" w:rsidRPr="002D6391" w:rsidRDefault="002D6391" w:rsidP="002D6391">
      <w:pPr>
        <w:pStyle w:val="Heading2"/>
        <w:numPr>
          <w:ilvl w:val="1"/>
          <w:numId w:val="1"/>
        </w:numPr>
        <w:rPr>
          <w:rFonts w:ascii="Calibri" w:hAnsi="Calibri" w:cs="Calibri"/>
        </w:rPr>
      </w:pPr>
      <w:bookmarkStart w:id="451" w:name="_Toc487189214"/>
      <w:r w:rsidRPr="002D6391">
        <w:rPr>
          <w:rFonts w:ascii="Calibri" w:hAnsi="Calibri" w:cs="Calibri"/>
        </w:rPr>
        <w:t>Data Flow Diagram</w:t>
      </w:r>
      <w:bookmarkEnd w:id="451"/>
    </w:p>
    <w:p w:rsidR="002D6391" w:rsidRPr="002D6391" w:rsidRDefault="005107C7" w:rsidP="002D6391">
      <w:pPr>
        <w:rPr>
          <w:rFonts w:cs="Calibri"/>
          <w:i/>
        </w:rPr>
      </w:pPr>
      <w:r w:rsidRPr="005107C7">
        <w:rPr>
          <w:rFonts w:cs="Calibri"/>
          <w:i/>
        </w:rPr>
        <w:t xml:space="preserve"> </w:t>
      </w:r>
      <w:r>
        <w:rPr>
          <w:rFonts w:cs="Calibri"/>
          <w:i/>
        </w:rPr>
        <w:t>Refer FDD</w:t>
      </w:r>
    </w:p>
    <w:p w:rsidR="002D6391" w:rsidRPr="002D6391" w:rsidRDefault="002D6391" w:rsidP="00A32585">
      <w:pPr>
        <w:pStyle w:val="Heading2"/>
        <w:numPr>
          <w:ilvl w:val="2"/>
          <w:numId w:val="1"/>
        </w:numPr>
        <w:rPr>
          <w:rFonts w:ascii="Calibri" w:hAnsi="Calibri" w:cs="Calibri"/>
        </w:rPr>
      </w:pPr>
      <w:bookmarkStart w:id="452" w:name="_Toc375924736"/>
      <w:bookmarkStart w:id="453" w:name="_Toc487189215"/>
      <w:r w:rsidRPr="002D6391">
        <w:rPr>
          <w:rFonts w:ascii="Calibri" w:hAnsi="Calibri" w:cs="Calibri"/>
        </w:rPr>
        <w:t>Module level DFD</w:t>
      </w:r>
      <w:bookmarkEnd w:id="452"/>
      <w:bookmarkEnd w:id="453"/>
    </w:p>
    <w:p w:rsidR="00722EA8" w:rsidRDefault="005107C7" w:rsidP="00722EA8">
      <w:pPr>
        <w:rPr>
          <w:i/>
          <w:lang w:bidi="ar-SA"/>
        </w:rPr>
      </w:pPr>
      <w:r>
        <w:rPr>
          <w:rFonts w:cs="Calibri"/>
          <w:i/>
        </w:rPr>
        <w:t>Refer FDD</w:t>
      </w:r>
    </w:p>
    <w:p w:rsidR="00A32585" w:rsidRPr="00A32585" w:rsidRDefault="00A32585" w:rsidP="00A32585">
      <w:pPr>
        <w:pStyle w:val="Heading2"/>
        <w:numPr>
          <w:ilvl w:val="2"/>
          <w:numId w:val="1"/>
        </w:numPr>
        <w:rPr>
          <w:rFonts w:ascii="Calibri" w:hAnsi="Calibri" w:cs="Calibri"/>
        </w:rPr>
      </w:pPr>
      <w:bookmarkStart w:id="454" w:name="_Toc375924737"/>
      <w:bookmarkStart w:id="455" w:name="_Toc487189216"/>
      <w:r w:rsidRPr="00A32585">
        <w:rPr>
          <w:rFonts w:ascii="Calibri" w:hAnsi="Calibri" w:cs="Calibri"/>
        </w:rPr>
        <w:t>Sub-Module level DFD</w:t>
      </w:r>
      <w:bookmarkEnd w:id="454"/>
      <w:bookmarkEnd w:id="455"/>
    </w:p>
    <w:p w:rsidR="00C576BF" w:rsidRPr="002748BA" w:rsidRDefault="005107C7" w:rsidP="002748BA">
      <w:pPr>
        <w:rPr>
          <w:i/>
          <w:lang w:bidi="ar-SA"/>
        </w:rPr>
      </w:pPr>
      <w:r>
        <w:rPr>
          <w:rFonts w:cs="Calibri"/>
          <w:i/>
        </w:rPr>
        <w:t>Refer FDD</w:t>
      </w:r>
    </w:p>
    <w:p w:rsidR="00C576BF" w:rsidRPr="00151B09" w:rsidRDefault="00B85E5D" w:rsidP="00151B09">
      <w:pPr>
        <w:pStyle w:val="Heading2"/>
        <w:numPr>
          <w:ilvl w:val="1"/>
          <w:numId w:val="1"/>
        </w:numPr>
        <w:rPr>
          <w:rFonts w:ascii="Calibri" w:hAnsi="Calibri" w:cs="Calibri"/>
        </w:rPr>
      </w:pPr>
      <w:bookmarkStart w:id="456" w:name="_Toc487189217"/>
      <w:r w:rsidRPr="00151B09">
        <w:rPr>
          <w:rFonts w:ascii="Calibri" w:hAnsi="Calibri" w:cs="Calibri"/>
        </w:rPr>
        <w:lastRenderedPageBreak/>
        <w:t>COMPONENT FLOW DIAGRAM</w:t>
      </w:r>
      <w:bookmarkEnd w:id="456"/>
    </w:p>
    <w:p w:rsidR="00A32585" w:rsidRPr="002D6391" w:rsidRDefault="005107C7" w:rsidP="00722EA8">
      <w:pPr>
        <w:rPr>
          <w:i/>
          <w:lang w:bidi="ar-SA"/>
        </w:rPr>
      </w:pPr>
      <w:r>
        <w:rPr>
          <w:rFonts w:cs="Calibri"/>
          <w:i/>
        </w:rPr>
        <w:t>Refer FDD</w:t>
      </w:r>
    </w:p>
    <w:p w:rsidR="00656B0A" w:rsidRPr="00AA38E8" w:rsidRDefault="00656B0A" w:rsidP="00656B0A">
      <w:pPr>
        <w:rPr>
          <w:rFonts w:cs="Calibri"/>
        </w:rPr>
      </w:pPr>
    </w:p>
    <w:p w:rsidR="00656B0A" w:rsidRDefault="00656B0A" w:rsidP="00DE24CB">
      <w:pPr>
        <w:pStyle w:val="Heading1"/>
        <w:numPr>
          <w:ilvl w:val="0"/>
          <w:numId w:val="1"/>
        </w:numPr>
        <w:tabs>
          <w:tab w:val="clear" w:pos="567"/>
          <w:tab w:val="num" w:pos="432"/>
        </w:tabs>
        <w:rPr>
          <w:rFonts w:ascii="Calibri" w:hAnsi="Calibri" w:cs="Calibri"/>
        </w:rPr>
      </w:pPr>
      <w:bookmarkStart w:id="457" w:name="_Toc487189218"/>
      <w:r w:rsidRPr="00AA38E8">
        <w:rPr>
          <w:rFonts w:ascii="Calibri" w:hAnsi="Calibri" w:cs="Calibri"/>
        </w:rPr>
        <w:lastRenderedPageBreak/>
        <w:t>Variable Data Dictionary</w:t>
      </w:r>
      <w:bookmarkEnd w:id="457"/>
    </w:p>
    <w:p w:rsidR="00656B0A" w:rsidRPr="00AA38E8" w:rsidRDefault="00656B0A" w:rsidP="00B263A8">
      <w:pPr>
        <w:pStyle w:val="Heading2"/>
        <w:numPr>
          <w:ilvl w:val="1"/>
          <w:numId w:val="1"/>
        </w:numPr>
        <w:rPr>
          <w:rFonts w:ascii="Calibri" w:hAnsi="Calibri" w:cs="Calibri"/>
        </w:rPr>
      </w:pPr>
      <w:bookmarkStart w:id="458" w:name="_Toc382295838"/>
      <w:bookmarkStart w:id="459" w:name="_Toc382297291"/>
      <w:bookmarkStart w:id="460" w:name="_Toc383611455"/>
      <w:bookmarkStart w:id="461" w:name="_Toc389212942"/>
      <w:bookmarkStart w:id="462" w:name="_Toc382295839"/>
      <w:bookmarkStart w:id="463" w:name="_Toc382297292"/>
      <w:bookmarkStart w:id="464" w:name="_Toc383611456"/>
      <w:bookmarkStart w:id="465" w:name="_Toc389212943"/>
      <w:bookmarkStart w:id="466" w:name="_Toc382295842"/>
      <w:bookmarkStart w:id="467" w:name="_Toc382297295"/>
      <w:bookmarkStart w:id="468" w:name="_Toc383611459"/>
      <w:bookmarkStart w:id="469" w:name="_Toc389212946"/>
      <w:bookmarkStart w:id="470" w:name="_Toc382295843"/>
      <w:bookmarkStart w:id="471" w:name="_Toc382297296"/>
      <w:bookmarkStart w:id="472" w:name="_Toc383611460"/>
      <w:bookmarkStart w:id="473" w:name="_Toc389212947"/>
      <w:bookmarkStart w:id="474" w:name="_Toc382295850"/>
      <w:bookmarkStart w:id="475" w:name="_Toc382297303"/>
      <w:bookmarkStart w:id="476" w:name="_Toc383611467"/>
      <w:bookmarkStart w:id="477" w:name="_Toc389212954"/>
      <w:bookmarkStart w:id="478" w:name="_Toc382295853"/>
      <w:bookmarkStart w:id="479" w:name="_Toc382297306"/>
      <w:bookmarkStart w:id="480" w:name="_Toc383611470"/>
      <w:bookmarkStart w:id="481" w:name="_Toc389212957"/>
      <w:bookmarkStart w:id="482" w:name="_Toc382295856"/>
      <w:bookmarkStart w:id="483" w:name="_Toc382297309"/>
      <w:bookmarkStart w:id="484" w:name="_Toc383611473"/>
      <w:bookmarkStart w:id="485" w:name="_Toc389212960"/>
      <w:bookmarkStart w:id="486" w:name="_Toc382295858"/>
      <w:bookmarkStart w:id="487" w:name="_Toc382297311"/>
      <w:bookmarkStart w:id="488" w:name="_Toc383611475"/>
      <w:bookmarkStart w:id="489" w:name="_Toc389212962"/>
      <w:bookmarkStart w:id="490" w:name="_Toc382295859"/>
      <w:bookmarkStart w:id="491" w:name="_Toc382297312"/>
      <w:bookmarkStart w:id="492" w:name="_Toc383611476"/>
      <w:bookmarkStart w:id="493" w:name="_Toc389212963"/>
      <w:bookmarkStart w:id="494" w:name="_Toc382295876"/>
      <w:bookmarkStart w:id="495" w:name="_Toc382297329"/>
      <w:bookmarkStart w:id="496" w:name="_Toc383611493"/>
      <w:bookmarkStart w:id="497" w:name="_Toc389212980"/>
      <w:bookmarkStart w:id="498" w:name="_Toc487189219"/>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r w:rsidRPr="00AA38E8">
        <w:rPr>
          <w:rFonts w:ascii="Calibri" w:hAnsi="Calibri" w:cs="Calibri"/>
        </w:rPr>
        <w:t>User defined typedef definition/declaration</w:t>
      </w:r>
      <w:bookmarkEnd w:id="498"/>
      <w:r w:rsidRPr="00AA38E8">
        <w:rPr>
          <w:rFonts w:ascii="Calibri" w:hAnsi="Calibri" w:cs="Calibri"/>
        </w:rPr>
        <w:t xml:space="preserve"> </w:t>
      </w:r>
    </w:p>
    <w:p w:rsidR="00656B0A" w:rsidRPr="000863AA" w:rsidRDefault="000863AA" w:rsidP="00656B0A">
      <w:pPr>
        <w:rPr>
          <w:rFonts w:cs="Calibri"/>
          <w:i/>
        </w:rPr>
      </w:pPr>
      <w:r w:rsidRPr="000863AA">
        <w:rPr>
          <w:rFonts w:cs="Calibri"/>
          <w:i/>
        </w:rPr>
        <w:t>&lt;</w:t>
      </w:r>
      <w:r w:rsidR="00656B0A" w:rsidRPr="000863AA">
        <w:rPr>
          <w:rFonts w:cs="Calibri"/>
          <w:i/>
        </w:rPr>
        <w:t>This section documents any user types uniquely used for the module.</w:t>
      </w:r>
      <w:r w:rsidRPr="000863AA">
        <w:rPr>
          <w:rFonts w:cs="Calibri"/>
          <w:i/>
        </w:rPr>
        <w:t>&gt;</w:t>
      </w:r>
    </w:p>
    <w:p w:rsidR="002E2ADA" w:rsidRPr="00AA38E8" w:rsidRDefault="002E2ADA" w:rsidP="00656B0A">
      <w:pPr>
        <w:rPr>
          <w:rFonts w:cs="Calibri"/>
        </w:rPr>
      </w:pPr>
    </w:p>
    <w:tbl>
      <w:tblPr>
        <w:tblW w:w="982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A0" w:firstRow="1" w:lastRow="0" w:firstColumn="1" w:lastColumn="0" w:noHBand="0" w:noVBand="0"/>
      </w:tblPr>
      <w:tblGrid>
        <w:gridCol w:w="3348"/>
        <w:gridCol w:w="3097"/>
        <w:gridCol w:w="1126"/>
        <w:gridCol w:w="1126"/>
        <w:gridCol w:w="1126"/>
      </w:tblGrid>
      <w:tr w:rsidR="00656B0A" w:rsidRPr="00AA38E8" w:rsidTr="00F25926">
        <w:tc>
          <w:tcPr>
            <w:tcW w:w="3348" w:type="dxa"/>
            <w:shd w:val="pct30" w:color="FFFF00" w:fill="FFFFFF"/>
          </w:tcPr>
          <w:p w:rsidR="00656B0A" w:rsidRPr="00AA38E8" w:rsidRDefault="00656B0A" w:rsidP="00F25926">
            <w:pPr>
              <w:spacing w:before="60"/>
              <w:jc w:val="center"/>
              <w:rPr>
                <w:rFonts w:cs="Calibri"/>
                <w:sz w:val="16"/>
              </w:rPr>
            </w:pPr>
            <w:r w:rsidRPr="00AA38E8">
              <w:rPr>
                <w:rFonts w:cs="Calibri"/>
                <w:sz w:val="16"/>
              </w:rPr>
              <w:t>Typedef Name</w:t>
            </w:r>
          </w:p>
        </w:tc>
        <w:tc>
          <w:tcPr>
            <w:tcW w:w="3097" w:type="dxa"/>
            <w:shd w:val="pct30" w:color="FFFF00" w:fill="FFFFFF"/>
          </w:tcPr>
          <w:p w:rsidR="00656B0A" w:rsidRPr="00AA38E8" w:rsidRDefault="00656B0A" w:rsidP="00F25926">
            <w:pPr>
              <w:spacing w:before="60"/>
              <w:jc w:val="center"/>
              <w:rPr>
                <w:rFonts w:cs="Calibri"/>
                <w:sz w:val="16"/>
              </w:rPr>
            </w:pPr>
            <w:r w:rsidRPr="00AA38E8">
              <w:rPr>
                <w:rFonts w:cs="Calibri"/>
                <w:sz w:val="16"/>
              </w:rPr>
              <w:t>Element Name</w:t>
            </w:r>
          </w:p>
        </w:tc>
        <w:tc>
          <w:tcPr>
            <w:tcW w:w="1126" w:type="dxa"/>
            <w:shd w:val="pct30" w:color="FFFF00" w:fill="FFFFFF"/>
          </w:tcPr>
          <w:p w:rsidR="00656B0A" w:rsidRPr="00AA38E8" w:rsidRDefault="00656B0A" w:rsidP="00F25926">
            <w:pPr>
              <w:spacing w:before="60"/>
              <w:jc w:val="center"/>
              <w:rPr>
                <w:rFonts w:cs="Calibri"/>
                <w:sz w:val="16"/>
              </w:rPr>
            </w:pPr>
            <w:r w:rsidRPr="00AA38E8">
              <w:rPr>
                <w:rFonts w:cs="Calibri"/>
                <w:sz w:val="16"/>
              </w:rPr>
              <w:t>User Defined Type</w:t>
            </w:r>
          </w:p>
        </w:tc>
        <w:tc>
          <w:tcPr>
            <w:tcW w:w="1126" w:type="dxa"/>
            <w:shd w:val="pct30" w:color="FFFF00" w:fill="FFFFFF"/>
          </w:tcPr>
          <w:p w:rsidR="00656B0A" w:rsidRPr="00AA38E8" w:rsidRDefault="00656B0A" w:rsidP="00F25926">
            <w:pPr>
              <w:spacing w:before="60"/>
              <w:jc w:val="center"/>
              <w:rPr>
                <w:rFonts w:cs="Calibri"/>
                <w:sz w:val="16"/>
              </w:rPr>
            </w:pPr>
            <w:r w:rsidRPr="00AA38E8">
              <w:rPr>
                <w:rFonts w:cs="Calibri"/>
                <w:sz w:val="16"/>
              </w:rPr>
              <w:t>Legal Range</w:t>
            </w:r>
          </w:p>
          <w:p w:rsidR="00656B0A" w:rsidRPr="00AA38E8" w:rsidRDefault="00656B0A" w:rsidP="00F25926">
            <w:pPr>
              <w:spacing w:before="60"/>
              <w:jc w:val="center"/>
              <w:rPr>
                <w:rFonts w:cs="Calibri"/>
                <w:sz w:val="16"/>
              </w:rPr>
            </w:pPr>
            <w:r w:rsidRPr="00AA38E8">
              <w:rPr>
                <w:rFonts w:cs="Calibri"/>
                <w:sz w:val="16"/>
              </w:rPr>
              <w:t>(min)</w:t>
            </w:r>
          </w:p>
        </w:tc>
        <w:tc>
          <w:tcPr>
            <w:tcW w:w="1126" w:type="dxa"/>
            <w:shd w:val="pct30" w:color="FFFF00" w:fill="FFFFFF"/>
          </w:tcPr>
          <w:p w:rsidR="00656B0A" w:rsidRPr="00AA38E8" w:rsidRDefault="00656B0A" w:rsidP="00F25926">
            <w:pPr>
              <w:spacing w:before="60"/>
              <w:jc w:val="center"/>
              <w:rPr>
                <w:rFonts w:cs="Calibri"/>
                <w:sz w:val="16"/>
              </w:rPr>
            </w:pPr>
            <w:r w:rsidRPr="00AA38E8">
              <w:rPr>
                <w:rFonts w:cs="Calibri"/>
                <w:sz w:val="16"/>
              </w:rPr>
              <w:t>Legal Range</w:t>
            </w:r>
          </w:p>
          <w:p w:rsidR="00656B0A" w:rsidRPr="00AA38E8" w:rsidRDefault="00656B0A" w:rsidP="00F25926">
            <w:pPr>
              <w:spacing w:before="60"/>
              <w:jc w:val="center"/>
              <w:rPr>
                <w:rFonts w:cs="Calibri"/>
                <w:sz w:val="16"/>
              </w:rPr>
            </w:pPr>
            <w:r w:rsidRPr="00AA38E8">
              <w:rPr>
                <w:rFonts w:cs="Calibri"/>
                <w:sz w:val="16"/>
              </w:rPr>
              <w:t>(max)</w:t>
            </w:r>
          </w:p>
        </w:tc>
      </w:tr>
      <w:tr w:rsidR="00656B0A" w:rsidRPr="00AA38E8" w:rsidTr="00F25926">
        <w:tc>
          <w:tcPr>
            <w:tcW w:w="3348" w:type="dxa"/>
          </w:tcPr>
          <w:p w:rsidR="00656B0A" w:rsidRPr="00AA38E8" w:rsidRDefault="005107C7" w:rsidP="002748BA">
            <w:pPr>
              <w:spacing w:before="60"/>
              <w:rPr>
                <w:rFonts w:cs="Calibri"/>
                <w:sz w:val="16"/>
              </w:rPr>
            </w:pPr>
            <w:r>
              <w:rPr>
                <w:rFonts w:cs="Calibri"/>
                <w:sz w:val="16"/>
              </w:rPr>
              <w:t>None</w:t>
            </w:r>
          </w:p>
        </w:tc>
        <w:tc>
          <w:tcPr>
            <w:tcW w:w="3097" w:type="dxa"/>
          </w:tcPr>
          <w:p w:rsidR="00656B0A" w:rsidRPr="00AA38E8" w:rsidRDefault="00656B0A" w:rsidP="00D52276">
            <w:pPr>
              <w:spacing w:before="60"/>
              <w:rPr>
                <w:rFonts w:cs="Calibri"/>
                <w:sz w:val="16"/>
              </w:rPr>
            </w:pPr>
          </w:p>
        </w:tc>
        <w:tc>
          <w:tcPr>
            <w:tcW w:w="1126" w:type="dxa"/>
          </w:tcPr>
          <w:p w:rsidR="00656B0A" w:rsidRPr="00AA38E8" w:rsidRDefault="00656B0A" w:rsidP="006B5804">
            <w:pPr>
              <w:spacing w:before="60"/>
              <w:rPr>
                <w:rFonts w:cs="Calibri"/>
                <w:sz w:val="16"/>
              </w:rPr>
            </w:pPr>
          </w:p>
        </w:tc>
        <w:tc>
          <w:tcPr>
            <w:tcW w:w="1126" w:type="dxa"/>
          </w:tcPr>
          <w:p w:rsidR="00656B0A" w:rsidRPr="00AA38E8" w:rsidRDefault="00656B0A" w:rsidP="00F25926">
            <w:pPr>
              <w:spacing w:before="60"/>
              <w:rPr>
                <w:rFonts w:cs="Calibri"/>
                <w:sz w:val="16"/>
              </w:rPr>
            </w:pPr>
          </w:p>
        </w:tc>
        <w:tc>
          <w:tcPr>
            <w:tcW w:w="1126" w:type="dxa"/>
          </w:tcPr>
          <w:p w:rsidR="00656B0A" w:rsidRPr="00AA38E8" w:rsidRDefault="00656B0A" w:rsidP="00F25926">
            <w:pPr>
              <w:spacing w:before="60"/>
              <w:rPr>
                <w:rFonts w:cs="Calibri"/>
                <w:sz w:val="16"/>
              </w:rPr>
            </w:pPr>
          </w:p>
        </w:tc>
      </w:tr>
      <w:tr w:rsidR="006B5804" w:rsidRPr="00AA38E8" w:rsidTr="00F25926">
        <w:tc>
          <w:tcPr>
            <w:tcW w:w="3348" w:type="dxa"/>
          </w:tcPr>
          <w:p w:rsidR="006B5804" w:rsidRPr="00AA38E8" w:rsidRDefault="006B5804" w:rsidP="00F25926">
            <w:pPr>
              <w:spacing w:before="60"/>
              <w:rPr>
                <w:rFonts w:cs="Calibri"/>
                <w:sz w:val="16"/>
              </w:rPr>
            </w:pPr>
          </w:p>
        </w:tc>
        <w:tc>
          <w:tcPr>
            <w:tcW w:w="3097" w:type="dxa"/>
          </w:tcPr>
          <w:p w:rsidR="006B5804" w:rsidRPr="00AA38E8" w:rsidRDefault="006B5804" w:rsidP="00F25926">
            <w:pPr>
              <w:spacing w:before="60"/>
              <w:rPr>
                <w:rFonts w:cs="Calibri"/>
                <w:sz w:val="16"/>
              </w:rPr>
            </w:pPr>
          </w:p>
        </w:tc>
        <w:tc>
          <w:tcPr>
            <w:tcW w:w="1126" w:type="dxa"/>
          </w:tcPr>
          <w:p w:rsidR="006B5804" w:rsidRPr="00AA38E8" w:rsidRDefault="006B5804" w:rsidP="00F25926">
            <w:pPr>
              <w:spacing w:before="60"/>
              <w:rPr>
                <w:rFonts w:cs="Calibri"/>
                <w:sz w:val="16"/>
              </w:rPr>
            </w:pPr>
          </w:p>
        </w:tc>
        <w:tc>
          <w:tcPr>
            <w:tcW w:w="1126" w:type="dxa"/>
          </w:tcPr>
          <w:p w:rsidR="006B5804" w:rsidRPr="00AA38E8" w:rsidRDefault="006B5804" w:rsidP="00F25926">
            <w:pPr>
              <w:spacing w:before="60"/>
              <w:rPr>
                <w:rFonts w:cs="Calibri"/>
                <w:sz w:val="16"/>
              </w:rPr>
            </w:pPr>
          </w:p>
        </w:tc>
        <w:tc>
          <w:tcPr>
            <w:tcW w:w="1126" w:type="dxa"/>
          </w:tcPr>
          <w:p w:rsidR="006B5804" w:rsidRPr="00AA38E8" w:rsidRDefault="006B5804" w:rsidP="00F25926">
            <w:pPr>
              <w:spacing w:before="60"/>
              <w:rPr>
                <w:rFonts w:cs="Calibri"/>
                <w:sz w:val="16"/>
              </w:rPr>
            </w:pPr>
          </w:p>
        </w:tc>
      </w:tr>
    </w:tbl>
    <w:p w:rsidR="0049479C" w:rsidRPr="0048012A" w:rsidRDefault="0049479C" w:rsidP="00B263A8">
      <w:pPr>
        <w:pStyle w:val="Heading2"/>
        <w:numPr>
          <w:ilvl w:val="1"/>
          <w:numId w:val="1"/>
        </w:numPr>
        <w:rPr>
          <w:rFonts w:ascii="Calibri" w:hAnsi="Calibri" w:cs="Calibri"/>
        </w:rPr>
      </w:pPr>
      <w:bookmarkStart w:id="499" w:name="_Toc338170478"/>
      <w:bookmarkStart w:id="500" w:name="_Toc375924743"/>
      <w:bookmarkStart w:id="501" w:name="_Toc487189220"/>
      <w:r w:rsidRPr="0048012A">
        <w:rPr>
          <w:rFonts w:ascii="Calibri" w:hAnsi="Calibri" w:cs="Calibri"/>
        </w:rPr>
        <w:t>Variable definition for enumerated types</w:t>
      </w:r>
      <w:bookmarkEnd w:id="499"/>
      <w:bookmarkEnd w:id="500"/>
      <w:bookmarkEnd w:id="501"/>
    </w:p>
    <w:tbl>
      <w:tblPr>
        <w:tblW w:w="757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A0" w:firstRow="1" w:lastRow="0" w:firstColumn="1" w:lastColumn="0" w:noHBand="0" w:noVBand="0"/>
      </w:tblPr>
      <w:tblGrid>
        <w:gridCol w:w="3348"/>
        <w:gridCol w:w="3097"/>
        <w:gridCol w:w="1126"/>
      </w:tblGrid>
      <w:tr w:rsidR="007E1D79" w:rsidRPr="00AA38E8" w:rsidTr="00151B09">
        <w:tc>
          <w:tcPr>
            <w:tcW w:w="3348" w:type="dxa"/>
            <w:shd w:val="pct30" w:color="FFFF00" w:fill="FFFFFF"/>
          </w:tcPr>
          <w:p w:rsidR="007E1D79" w:rsidRPr="00AA38E8" w:rsidRDefault="007E1D79" w:rsidP="00236557">
            <w:pPr>
              <w:spacing w:before="60"/>
              <w:jc w:val="center"/>
              <w:rPr>
                <w:rFonts w:cs="Calibri"/>
                <w:sz w:val="16"/>
              </w:rPr>
            </w:pPr>
            <w:proofErr w:type="spellStart"/>
            <w:proofErr w:type="gramStart"/>
            <w:r>
              <w:rPr>
                <w:rFonts w:cs="Calibri"/>
                <w:sz w:val="16"/>
              </w:rPr>
              <w:t>Enum</w:t>
            </w:r>
            <w:proofErr w:type="spellEnd"/>
            <w:r>
              <w:rPr>
                <w:rFonts w:cs="Calibri"/>
                <w:sz w:val="16"/>
              </w:rPr>
              <w:t xml:space="preserve"> </w:t>
            </w:r>
            <w:r w:rsidRPr="00AA38E8">
              <w:rPr>
                <w:rFonts w:cs="Calibri"/>
                <w:sz w:val="16"/>
              </w:rPr>
              <w:t xml:space="preserve"> Name</w:t>
            </w:r>
            <w:proofErr w:type="gramEnd"/>
          </w:p>
        </w:tc>
        <w:tc>
          <w:tcPr>
            <w:tcW w:w="3097" w:type="dxa"/>
            <w:shd w:val="pct30" w:color="FFFF00" w:fill="FFFFFF"/>
          </w:tcPr>
          <w:p w:rsidR="007E1D79" w:rsidRPr="00AA38E8" w:rsidRDefault="007E1D79" w:rsidP="00236557">
            <w:pPr>
              <w:spacing w:before="60"/>
              <w:jc w:val="center"/>
              <w:rPr>
                <w:rFonts w:cs="Calibri"/>
                <w:sz w:val="16"/>
              </w:rPr>
            </w:pPr>
            <w:r w:rsidRPr="00AA38E8">
              <w:rPr>
                <w:rFonts w:cs="Calibri"/>
                <w:sz w:val="16"/>
              </w:rPr>
              <w:t>Element Name</w:t>
            </w:r>
          </w:p>
        </w:tc>
        <w:tc>
          <w:tcPr>
            <w:tcW w:w="1126" w:type="dxa"/>
            <w:shd w:val="pct30" w:color="FFFF00" w:fill="FFFFFF"/>
          </w:tcPr>
          <w:p w:rsidR="007E1D79" w:rsidRPr="00AA38E8" w:rsidRDefault="007E1D79" w:rsidP="00236557">
            <w:pPr>
              <w:spacing w:before="60"/>
              <w:jc w:val="center"/>
              <w:rPr>
                <w:rFonts w:cs="Calibri"/>
                <w:sz w:val="16"/>
              </w:rPr>
            </w:pPr>
            <w:r>
              <w:rPr>
                <w:rFonts w:cs="Calibri"/>
                <w:sz w:val="16"/>
              </w:rPr>
              <w:t>Value</w:t>
            </w:r>
          </w:p>
        </w:tc>
      </w:tr>
      <w:tr w:rsidR="007E1D79" w:rsidRPr="00AA38E8" w:rsidTr="00151B09">
        <w:tc>
          <w:tcPr>
            <w:tcW w:w="3348" w:type="dxa"/>
          </w:tcPr>
          <w:p w:rsidR="007E1D79" w:rsidRPr="00AA38E8" w:rsidRDefault="005107C7" w:rsidP="001D631F">
            <w:pPr>
              <w:spacing w:before="60"/>
              <w:rPr>
                <w:rFonts w:cs="Calibri"/>
                <w:sz w:val="16"/>
              </w:rPr>
            </w:pPr>
            <w:r>
              <w:rPr>
                <w:rFonts w:cs="Calibri"/>
                <w:sz w:val="16"/>
              </w:rPr>
              <w:t>None</w:t>
            </w:r>
          </w:p>
        </w:tc>
        <w:tc>
          <w:tcPr>
            <w:tcW w:w="3097" w:type="dxa"/>
          </w:tcPr>
          <w:p w:rsidR="007E1D79" w:rsidRPr="00AA38E8" w:rsidRDefault="007E1D79" w:rsidP="00236557">
            <w:pPr>
              <w:spacing w:before="60"/>
              <w:rPr>
                <w:rFonts w:cs="Calibri"/>
                <w:sz w:val="16"/>
              </w:rPr>
            </w:pPr>
          </w:p>
        </w:tc>
        <w:tc>
          <w:tcPr>
            <w:tcW w:w="1126" w:type="dxa"/>
          </w:tcPr>
          <w:p w:rsidR="007E1D79" w:rsidRPr="00AA38E8" w:rsidRDefault="007E1D79" w:rsidP="00236557">
            <w:pPr>
              <w:spacing w:before="60"/>
              <w:rPr>
                <w:rFonts w:cs="Calibri"/>
                <w:sz w:val="16"/>
              </w:rPr>
            </w:pPr>
          </w:p>
        </w:tc>
      </w:tr>
    </w:tbl>
    <w:p w:rsidR="00F64A35" w:rsidRDefault="00F64A35" w:rsidP="00656B0A">
      <w:pPr>
        <w:rPr>
          <w:i/>
          <w:lang w:bidi="ar-SA"/>
        </w:rPr>
      </w:pPr>
    </w:p>
    <w:p w:rsidR="00F64A35" w:rsidRDefault="00F64A35" w:rsidP="00656B0A">
      <w:pPr>
        <w:rPr>
          <w:i/>
          <w:lang w:bidi="ar-SA"/>
        </w:rPr>
      </w:pPr>
    </w:p>
    <w:p w:rsidR="00F64A35" w:rsidRDefault="00F64A35" w:rsidP="00656B0A">
      <w:pPr>
        <w:rPr>
          <w:i/>
          <w:lang w:bidi="ar-SA"/>
        </w:rPr>
      </w:pPr>
    </w:p>
    <w:p w:rsidR="00F64A35" w:rsidRDefault="00F64A35" w:rsidP="00656B0A">
      <w:pPr>
        <w:rPr>
          <w:i/>
          <w:lang w:bidi="ar-SA"/>
        </w:rPr>
      </w:pPr>
    </w:p>
    <w:p w:rsidR="00F64A35" w:rsidRDefault="00F64A35" w:rsidP="00F64A35">
      <w:pPr>
        <w:rPr>
          <w:lang w:bidi="ar-SA"/>
        </w:rPr>
      </w:pPr>
    </w:p>
    <w:p w:rsidR="00656B0A" w:rsidRPr="00AA38E8" w:rsidRDefault="00656B0A" w:rsidP="002E2ADA">
      <w:pPr>
        <w:pStyle w:val="Heading1"/>
        <w:numPr>
          <w:ilvl w:val="0"/>
          <w:numId w:val="1"/>
        </w:numPr>
        <w:tabs>
          <w:tab w:val="clear" w:pos="567"/>
          <w:tab w:val="num" w:pos="432"/>
        </w:tabs>
        <w:rPr>
          <w:rFonts w:ascii="Calibri" w:hAnsi="Calibri" w:cs="Calibri"/>
        </w:rPr>
      </w:pPr>
      <w:bookmarkStart w:id="502" w:name="_Toc487189221"/>
      <w:r w:rsidRPr="00AA38E8">
        <w:rPr>
          <w:rFonts w:ascii="Calibri" w:hAnsi="Calibri" w:cs="Calibri"/>
        </w:rPr>
        <w:lastRenderedPageBreak/>
        <w:t>Constant Data Dictionary</w:t>
      </w:r>
      <w:bookmarkEnd w:id="502"/>
    </w:p>
    <w:p w:rsidR="00656B0A" w:rsidRPr="00AA38E8" w:rsidRDefault="00656B0A" w:rsidP="002E2ADA">
      <w:pPr>
        <w:pStyle w:val="Heading2"/>
        <w:numPr>
          <w:ilvl w:val="1"/>
          <w:numId w:val="1"/>
        </w:numPr>
        <w:rPr>
          <w:rFonts w:ascii="Calibri" w:hAnsi="Calibri" w:cs="Calibri"/>
        </w:rPr>
      </w:pPr>
      <w:bookmarkStart w:id="503" w:name="_Toc382297340"/>
      <w:bookmarkStart w:id="504" w:name="_Toc383611504"/>
      <w:bookmarkStart w:id="505" w:name="_Toc389212991"/>
      <w:bookmarkStart w:id="506" w:name="_Toc382297341"/>
      <w:bookmarkStart w:id="507" w:name="_Toc383611505"/>
      <w:bookmarkStart w:id="508" w:name="_Toc389212992"/>
      <w:bookmarkStart w:id="509" w:name="_Toc382297346"/>
      <w:bookmarkStart w:id="510" w:name="_Toc383611510"/>
      <w:bookmarkStart w:id="511" w:name="_Toc389212997"/>
      <w:bookmarkStart w:id="512" w:name="_Toc382297348"/>
      <w:bookmarkStart w:id="513" w:name="_Toc383611512"/>
      <w:bookmarkStart w:id="514" w:name="_Toc389212999"/>
      <w:bookmarkStart w:id="515" w:name="_Toc487189222"/>
      <w:bookmarkEnd w:id="503"/>
      <w:bookmarkEnd w:id="504"/>
      <w:bookmarkEnd w:id="505"/>
      <w:bookmarkEnd w:id="506"/>
      <w:bookmarkEnd w:id="507"/>
      <w:bookmarkEnd w:id="508"/>
      <w:bookmarkEnd w:id="509"/>
      <w:bookmarkEnd w:id="510"/>
      <w:bookmarkEnd w:id="511"/>
      <w:bookmarkEnd w:id="512"/>
      <w:bookmarkEnd w:id="513"/>
      <w:bookmarkEnd w:id="514"/>
      <w:r w:rsidRPr="00AA38E8">
        <w:rPr>
          <w:rFonts w:ascii="Calibri" w:hAnsi="Calibri" w:cs="Calibri"/>
        </w:rPr>
        <w:t>Program(fixed) Constants</w:t>
      </w:r>
      <w:bookmarkEnd w:id="515"/>
    </w:p>
    <w:p w:rsidR="00656B0A" w:rsidRPr="00AA38E8" w:rsidRDefault="00656B0A" w:rsidP="002E2ADA">
      <w:pPr>
        <w:pStyle w:val="Heading2"/>
        <w:numPr>
          <w:ilvl w:val="2"/>
          <w:numId w:val="1"/>
        </w:numPr>
        <w:rPr>
          <w:rFonts w:ascii="Calibri" w:hAnsi="Calibri" w:cs="Calibri"/>
        </w:rPr>
      </w:pPr>
      <w:bookmarkStart w:id="516" w:name="_Toc487189223"/>
      <w:r w:rsidRPr="00AA38E8">
        <w:rPr>
          <w:rFonts w:ascii="Calibri" w:hAnsi="Calibri" w:cs="Calibri"/>
        </w:rPr>
        <w:t>Embedded Constants</w:t>
      </w:r>
      <w:bookmarkEnd w:id="516"/>
    </w:p>
    <w:p w:rsidR="00656B0A" w:rsidRPr="00AA38E8" w:rsidRDefault="00656B0A" w:rsidP="002E2ADA">
      <w:pPr>
        <w:pStyle w:val="Heading2"/>
        <w:numPr>
          <w:ilvl w:val="3"/>
          <w:numId w:val="1"/>
        </w:numPr>
        <w:rPr>
          <w:rFonts w:ascii="Calibri" w:hAnsi="Calibri" w:cs="Calibri"/>
        </w:rPr>
      </w:pPr>
      <w:bookmarkStart w:id="517" w:name="_Toc413076073"/>
      <w:bookmarkStart w:id="518" w:name="_Toc413076915"/>
      <w:bookmarkStart w:id="519" w:name="_Toc487189224"/>
      <w:bookmarkEnd w:id="517"/>
      <w:bookmarkEnd w:id="518"/>
      <w:r w:rsidRPr="00AA38E8">
        <w:rPr>
          <w:rFonts w:ascii="Calibri" w:hAnsi="Calibri" w:cs="Calibri"/>
        </w:rPr>
        <w:t>Local</w:t>
      </w:r>
      <w:bookmarkEnd w:id="519"/>
      <w:r w:rsidR="00914A69">
        <w:rPr>
          <w:rFonts w:ascii="Calibri" w:hAnsi="Calibri" w:cs="Calibri"/>
        </w:rPr>
        <w:t xml:space="preserve">         </w:t>
      </w:r>
    </w:p>
    <w:tbl>
      <w:tblPr>
        <w:tblW w:w="78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A0" w:firstRow="1" w:lastRow="0" w:firstColumn="1" w:lastColumn="0" w:noHBand="0" w:noVBand="0"/>
      </w:tblPr>
      <w:tblGrid>
        <w:gridCol w:w="3348"/>
        <w:gridCol w:w="1710"/>
        <w:gridCol w:w="1260"/>
        <w:gridCol w:w="1530"/>
      </w:tblGrid>
      <w:tr w:rsidR="00656B0A" w:rsidRPr="00AA38E8" w:rsidTr="004C0DF6">
        <w:tc>
          <w:tcPr>
            <w:tcW w:w="3348" w:type="dxa"/>
            <w:shd w:val="pct30" w:color="FFFF00" w:fill="FFFFFF"/>
          </w:tcPr>
          <w:p w:rsidR="00656B0A" w:rsidRPr="00AA38E8" w:rsidRDefault="00656B0A" w:rsidP="00F25926">
            <w:pPr>
              <w:spacing w:before="60"/>
              <w:jc w:val="center"/>
              <w:rPr>
                <w:rFonts w:cs="Calibri"/>
                <w:sz w:val="16"/>
                <w:szCs w:val="16"/>
              </w:rPr>
            </w:pPr>
            <w:r w:rsidRPr="00AA38E8">
              <w:rPr>
                <w:rFonts w:cs="Calibri"/>
                <w:sz w:val="16"/>
                <w:szCs w:val="16"/>
              </w:rPr>
              <w:t>Constant Name</w:t>
            </w:r>
          </w:p>
        </w:tc>
        <w:tc>
          <w:tcPr>
            <w:tcW w:w="1710" w:type="dxa"/>
            <w:shd w:val="pct30" w:color="FFFF00" w:fill="FFFFFF"/>
          </w:tcPr>
          <w:p w:rsidR="00656B0A" w:rsidRPr="00AA38E8" w:rsidRDefault="00656B0A" w:rsidP="00F25926">
            <w:pPr>
              <w:spacing w:before="60"/>
              <w:jc w:val="center"/>
              <w:rPr>
                <w:rFonts w:cs="Calibri"/>
                <w:sz w:val="16"/>
                <w:szCs w:val="16"/>
              </w:rPr>
            </w:pPr>
            <w:r w:rsidRPr="00AA38E8">
              <w:rPr>
                <w:rFonts w:cs="Calibri"/>
                <w:sz w:val="16"/>
                <w:szCs w:val="16"/>
              </w:rPr>
              <w:t>Resolution</w:t>
            </w:r>
          </w:p>
        </w:tc>
        <w:tc>
          <w:tcPr>
            <w:tcW w:w="1260" w:type="dxa"/>
            <w:shd w:val="pct30" w:color="FFFF00" w:fill="FFFFFF"/>
          </w:tcPr>
          <w:p w:rsidR="00656B0A" w:rsidRPr="00AA38E8" w:rsidRDefault="00656B0A" w:rsidP="00F25926">
            <w:pPr>
              <w:spacing w:before="60"/>
              <w:jc w:val="center"/>
              <w:rPr>
                <w:rFonts w:cs="Calibri"/>
                <w:sz w:val="16"/>
                <w:szCs w:val="16"/>
              </w:rPr>
            </w:pPr>
            <w:r w:rsidRPr="00AA38E8">
              <w:rPr>
                <w:rFonts w:cs="Calibri"/>
                <w:sz w:val="16"/>
                <w:szCs w:val="16"/>
              </w:rPr>
              <w:t>Units</w:t>
            </w:r>
          </w:p>
        </w:tc>
        <w:tc>
          <w:tcPr>
            <w:tcW w:w="1530" w:type="dxa"/>
            <w:shd w:val="pct30" w:color="FFFF00" w:fill="FFFFFF"/>
          </w:tcPr>
          <w:p w:rsidR="00656B0A" w:rsidRPr="00AA38E8" w:rsidRDefault="00656B0A" w:rsidP="00F25926">
            <w:pPr>
              <w:spacing w:before="60"/>
              <w:jc w:val="center"/>
              <w:rPr>
                <w:rFonts w:cs="Calibri"/>
                <w:sz w:val="16"/>
                <w:szCs w:val="16"/>
              </w:rPr>
            </w:pPr>
            <w:r w:rsidRPr="00AA38E8">
              <w:rPr>
                <w:rFonts w:cs="Calibri"/>
                <w:sz w:val="16"/>
                <w:szCs w:val="16"/>
              </w:rPr>
              <w:t>Value</w:t>
            </w:r>
          </w:p>
        </w:tc>
      </w:tr>
      <w:tr w:rsidR="000945E7" w:rsidRPr="00AA38E8" w:rsidTr="004C0DF6">
        <w:tc>
          <w:tcPr>
            <w:tcW w:w="3348" w:type="dxa"/>
          </w:tcPr>
          <w:p w:rsidR="000945E7" w:rsidRPr="006508AB" w:rsidRDefault="000945E7" w:rsidP="00B262EB">
            <w:r w:rsidRPr="006508AB">
              <w:t>HWAG0POL_CNT_U32</w:t>
            </w:r>
          </w:p>
        </w:tc>
        <w:tc>
          <w:tcPr>
            <w:tcW w:w="1710" w:type="dxa"/>
          </w:tcPr>
          <w:p w:rsidR="000945E7" w:rsidDel="003162BA" w:rsidRDefault="000945E7" w:rsidP="002E2ADA">
            <w:pPr>
              <w:spacing w:before="60"/>
              <w:jc w:val="center"/>
              <w:rPr>
                <w:rFonts w:cs="Calibri"/>
                <w:sz w:val="16"/>
                <w:szCs w:val="16"/>
              </w:rPr>
            </w:pPr>
            <w:r>
              <w:rPr>
                <w:rFonts w:cs="Calibri"/>
                <w:sz w:val="16"/>
                <w:szCs w:val="16"/>
              </w:rPr>
              <w:t>Bitfield Mask</w:t>
            </w:r>
          </w:p>
        </w:tc>
        <w:tc>
          <w:tcPr>
            <w:tcW w:w="1260" w:type="dxa"/>
          </w:tcPr>
          <w:p w:rsidR="000945E7" w:rsidDel="003162BA" w:rsidRDefault="000945E7" w:rsidP="002E2ADA">
            <w:pPr>
              <w:spacing w:before="60"/>
              <w:jc w:val="center"/>
              <w:rPr>
                <w:rFonts w:cs="Calibri"/>
                <w:sz w:val="16"/>
                <w:szCs w:val="16"/>
              </w:rPr>
            </w:pPr>
            <w:r>
              <w:rPr>
                <w:rFonts w:cs="Calibri"/>
                <w:sz w:val="16"/>
                <w:szCs w:val="16"/>
              </w:rPr>
              <w:t>NA</w:t>
            </w:r>
          </w:p>
        </w:tc>
        <w:tc>
          <w:tcPr>
            <w:tcW w:w="1530" w:type="dxa"/>
          </w:tcPr>
          <w:p w:rsidR="000945E7" w:rsidRPr="00AC5590" w:rsidRDefault="000945E7" w:rsidP="00B262EB">
            <w:r w:rsidRPr="00AC5590">
              <w:t>0x00000001U</w:t>
            </w:r>
          </w:p>
        </w:tc>
      </w:tr>
      <w:tr w:rsidR="000945E7" w:rsidRPr="00AA38E8" w:rsidTr="004C0DF6">
        <w:tc>
          <w:tcPr>
            <w:tcW w:w="3348" w:type="dxa"/>
          </w:tcPr>
          <w:p w:rsidR="000945E7" w:rsidRPr="006508AB" w:rsidRDefault="000945E7" w:rsidP="00B262EB">
            <w:r w:rsidRPr="006508AB">
              <w:t>HWAG1POL_CNT_U32</w:t>
            </w:r>
          </w:p>
        </w:tc>
        <w:tc>
          <w:tcPr>
            <w:tcW w:w="1710" w:type="dxa"/>
          </w:tcPr>
          <w:p w:rsidR="000945E7" w:rsidDel="003162BA" w:rsidRDefault="000945E7" w:rsidP="00B262EB">
            <w:pPr>
              <w:spacing w:before="60"/>
              <w:jc w:val="center"/>
              <w:rPr>
                <w:rFonts w:cs="Calibri"/>
                <w:sz w:val="16"/>
                <w:szCs w:val="16"/>
              </w:rPr>
            </w:pPr>
            <w:r>
              <w:rPr>
                <w:rFonts w:cs="Calibri"/>
                <w:sz w:val="16"/>
                <w:szCs w:val="16"/>
              </w:rPr>
              <w:t>Bitfield Mask</w:t>
            </w:r>
          </w:p>
        </w:tc>
        <w:tc>
          <w:tcPr>
            <w:tcW w:w="1260" w:type="dxa"/>
          </w:tcPr>
          <w:p w:rsidR="000945E7" w:rsidDel="003162BA" w:rsidRDefault="000945E7" w:rsidP="00B262EB">
            <w:pPr>
              <w:spacing w:before="60"/>
              <w:jc w:val="center"/>
              <w:rPr>
                <w:rFonts w:cs="Calibri"/>
                <w:sz w:val="16"/>
                <w:szCs w:val="16"/>
              </w:rPr>
            </w:pPr>
            <w:r>
              <w:rPr>
                <w:rFonts w:cs="Calibri"/>
                <w:sz w:val="16"/>
                <w:szCs w:val="16"/>
              </w:rPr>
              <w:t>NA</w:t>
            </w:r>
          </w:p>
        </w:tc>
        <w:tc>
          <w:tcPr>
            <w:tcW w:w="1530" w:type="dxa"/>
          </w:tcPr>
          <w:p w:rsidR="000945E7" w:rsidRPr="00AC5590" w:rsidRDefault="000945E7" w:rsidP="00B262EB">
            <w:r w:rsidRPr="00AC5590">
              <w:t>0x00000002U</w:t>
            </w:r>
          </w:p>
        </w:tc>
      </w:tr>
      <w:tr w:rsidR="000945E7" w:rsidRPr="00AA38E8" w:rsidTr="004C0DF6">
        <w:tc>
          <w:tcPr>
            <w:tcW w:w="3348" w:type="dxa"/>
          </w:tcPr>
          <w:p w:rsidR="000945E7" w:rsidRPr="006508AB" w:rsidRDefault="000945E7" w:rsidP="00B262EB">
            <w:r w:rsidRPr="006508AB">
              <w:t>HWAG2POL_CNT_U32</w:t>
            </w:r>
          </w:p>
        </w:tc>
        <w:tc>
          <w:tcPr>
            <w:tcW w:w="1710" w:type="dxa"/>
          </w:tcPr>
          <w:p w:rsidR="000945E7" w:rsidDel="003162BA" w:rsidRDefault="000945E7" w:rsidP="00B262EB">
            <w:pPr>
              <w:spacing w:before="60"/>
              <w:jc w:val="center"/>
              <w:rPr>
                <w:rFonts w:cs="Calibri"/>
                <w:sz w:val="16"/>
                <w:szCs w:val="16"/>
              </w:rPr>
            </w:pPr>
            <w:r>
              <w:rPr>
                <w:rFonts w:cs="Calibri"/>
                <w:sz w:val="16"/>
                <w:szCs w:val="16"/>
              </w:rPr>
              <w:t>Bitfield Mask</w:t>
            </w:r>
          </w:p>
        </w:tc>
        <w:tc>
          <w:tcPr>
            <w:tcW w:w="1260" w:type="dxa"/>
          </w:tcPr>
          <w:p w:rsidR="000945E7" w:rsidDel="003162BA" w:rsidRDefault="000945E7" w:rsidP="00B262EB">
            <w:pPr>
              <w:spacing w:before="60"/>
              <w:jc w:val="center"/>
              <w:rPr>
                <w:rFonts w:cs="Calibri"/>
                <w:sz w:val="16"/>
                <w:szCs w:val="16"/>
              </w:rPr>
            </w:pPr>
            <w:r>
              <w:rPr>
                <w:rFonts w:cs="Calibri"/>
                <w:sz w:val="16"/>
                <w:szCs w:val="16"/>
              </w:rPr>
              <w:t>NA</w:t>
            </w:r>
          </w:p>
        </w:tc>
        <w:tc>
          <w:tcPr>
            <w:tcW w:w="1530" w:type="dxa"/>
          </w:tcPr>
          <w:p w:rsidR="000945E7" w:rsidRPr="00AC5590" w:rsidRDefault="000945E7" w:rsidP="00B262EB">
            <w:r w:rsidRPr="00AC5590">
              <w:t>0x00000004U</w:t>
            </w:r>
          </w:p>
        </w:tc>
      </w:tr>
      <w:tr w:rsidR="000945E7" w:rsidRPr="00AA38E8" w:rsidTr="004C0DF6">
        <w:tc>
          <w:tcPr>
            <w:tcW w:w="3348" w:type="dxa"/>
          </w:tcPr>
          <w:p w:rsidR="000945E7" w:rsidRPr="006508AB" w:rsidRDefault="000945E7" w:rsidP="00B262EB">
            <w:r w:rsidRPr="006508AB">
              <w:t>HWAG3POL_CNT_U32</w:t>
            </w:r>
          </w:p>
        </w:tc>
        <w:tc>
          <w:tcPr>
            <w:tcW w:w="1710" w:type="dxa"/>
          </w:tcPr>
          <w:p w:rsidR="000945E7" w:rsidDel="003162BA" w:rsidRDefault="000945E7" w:rsidP="00B262EB">
            <w:pPr>
              <w:spacing w:before="60"/>
              <w:jc w:val="center"/>
              <w:rPr>
                <w:rFonts w:cs="Calibri"/>
                <w:sz w:val="16"/>
                <w:szCs w:val="16"/>
              </w:rPr>
            </w:pPr>
            <w:r>
              <w:rPr>
                <w:rFonts w:cs="Calibri"/>
                <w:sz w:val="16"/>
                <w:szCs w:val="16"/>
              </w:rPr>
              <w:t>Bitfield Mask</w:t>
            </w:r>
          </w:p>
        </w:tc>
        <w:tc>
          <w:tcPr>
            <w:tcW w:w="1260" w:type="dxa"/>
          </w:tcPr>
          <w:p w:rsidR="000945E7" w:rsidDel="003162BA" w:rsidRDefault="000945E7" w:rsidP="00B262EB">
            <w:pPr>
              <w:spacing w:before="60"/>
              <w:jc w:val="center"/>
              <w:rPr>
                <w:rFonts w:cs="Calibri"/>
                <w:sz w:val="16"/>
                <w:szCs w:val="16"/>
              </w:rPr>
            </w:pPr>
            <w:r>
              <w:rPr>
                <w:rFonts w:cs="Calibri"/>
                <w:sz w:val="16"/>
                <w:szCs w:val="16"/>
              </w:rPr>
              <w:t>NA</w:t>
            </w:r>
          </w:p>
        </w:tc>
        <w:tc>
          <w:tcPr>
            <w:tcW w:w="1530" w:type="dxa"/>
          </w:tcPr>
          <w:p w:rsidR="000945E7" w:rsidRPr="00AC5590" w:rsidRDefault="000945E7" w:rsidP="00B262EB">
            <w:r w:rsidRPr="00AC5590">
              <w:t>0x00000008U</w:t>
            </w:r>
          </w:p>
        </w:tc>
      </w:tr>
      <w:tr w:rsidR="000945E7" w:rsidRPr="00AA38E8" w:rsidTr="004C0DF6">
        <w:tc>
          <w:tcPr>
            <w:tcW w:w="3348" w:type="dxa"/>
          </w:tcPr>
          <w:p w:rsidR="000945E7" w:rsidRPr="006508AB" w:rsidRDefault="000945E7" w:rsidP="00B262EB">
            <w:r w:rsidRPr="006508AB">
              <w:t>HWAG4POL_CNT_U32</w:t>
            </w:r>
          </w:p>
        </w:tc>
        <w:tc>
          <w:tcPr>
            <w:tcW w:w="1710" w:type="dxa"/>
          </w:tcPr>
          <w:p w:rsidR="000945E7" w:rsidDel="003162BA" w:rsidRDefault="000945E7" w:rsidP="00B262EB">
            <w:pPr>
              <w:spacing w:before="60"/>
              <w:jc w:val="center"/>
              <w:rPr>
                <w:rFonts w:cs="Calibri"/>
                <w:sz w:val="16"/>
                <w:szCs w:val="16"/>
              </w:rPr>
            </w:pPr>
            <w:r>
              <w:rPr>
                <w:rFonts w:cs="Calibri"/>
                <w:sz w:val="16"/>
                <w:szCs w:val="16"/>
              </w:rPr>
              <w:t>Bitfield Mask</w:t>
            </w:r>
          </w:p>
        </w:tc>
        <w:tc>
          <w:tcPr>
            <w:tcW w:w="1260" w:type="dxa"/>
          </w:tcPr>
          <w:p w:rsidR="000945E7" w:rsidDel="003162BA" w:rsidRDefault="000945E7" w:rsidP="00B262EB">
            <w:pPr>
              <w:spacing w:before="60"/>
              <w:jc w:val="center"/>
              <w:rPr>
                <w:rFonts w:cs="Calibri"/>
                <w:sz w:val="16"/>
                <w:szCs w:val="16"/>
              </w:rPr>
            </w:pPr>
            <w:r>
              <w:rPr>
                <w:rFonts w:cs="Calibri"/>
                <w:sz w:val="16"/>
                <w:szCs w:val="16"/>
              </w:rPr>
              <w:t>NA</w:t>
            </w:r>
          </w:p>
        </w:tc>
        <w:tc>
          <w:tcPr>
            <w:tcW w:w="1530" w:type="dxa"/>
          </w:tcPr>
          <w:p w:rsidR="000945E7" w:rsidRPr="00AC5590" w:rsidRDefault="000945E7" w:rsidP="00B262EB">
            <w:r w:rsidRPr="00AC5590">
              <w:t>0x00000010U</w:t>
            </w:r>
          </w:p>
        </w:tc>
      </w:tr>
      <w:tr w:rsidR="000945E7" w:rsidRPr="00AA38E8" w:rsidTr="004C0DF6">
        <w:tc>
          <w:tcPr>
            <w:tcW w:w="3348" w:type="dxa"/>
          </w:tcPr>
          <w:p w:rsidR="000945E7" w:rsidRPr="006508AB" w:rsidRDefault="000945E7" w:rsidP="00B262EB">
            <w:r w:rsidRPr="006508AB">
              <w:t>HWAG5POL_CNT_U32</w:t>
            </w:r>
          </w:p>
        </w:tc>
        <w:tc>
          <w:tcPr>
            <w:tcW w:w="1710" w:type="dxa"/>
          </w:tcPr>
          <w:p w:rsidR="000945E7" w:rsidDel="003162BA" w:rsidRDefault="000945E7" w:rsidP="00B262EB">
            <w:pPr>
              <w:spacing w:before="60"/>
              <w:jc w:val="center"/>
              <w:rPr>
                <w:rFonts w:cs="Calibri"/>
                <w:sz w:val="16"/>
                <w:szCs w:val="16"/>
              </w:rPr>
            </w:pPr>
            <w:r>
              <w:rPr>
                <w:rFonts w:cs="Calibri"/>
                <w:sz w:val="16"/>
                <w:szCs w:val="16"/>
              </w:rPr>
              <w:t>Bitfield Mask</w:t>
            </w:r>
          </w:p>
        </w:tc>
        <w:tc>
          <w:tcPr>
            <w:tcW w:w="1260" w:type="dxa"/>
          </w:tcPr>
          <w:p w:rsidR="000945E7" w:rsidDel="003162BA" w:rsidRDefault="000945E7" w:rsidP="00B262EB">
            <w:pPr>
              <w:spacing w:before="60"/>
              <w:jc w:val="center"/>
              <w:rPr>
                <w:rFonts w:cs="Calibri"/>
                <w:sz w:val="16"/>
                <w:szCs w:val="16"/>
              </w:rPr>
            </w:pPr>
            <w:r>
              <w:rPr>
                <w:rFonts w:cs="Calibri"/>
                <w:sz w:val="16"/>
                <w:szCs w:val="16"/>
              </w:rPr>
              <w:t>NA</w:t>
            </w:r>
          </w:p>
        </w:tc>
        <w:tc>
          <w:tcPr>
            <w:tcW w:w="1530" w:type="dxa"/>
          </w:tcPr>
          <w:p w:rsidR="000945E7" w:rsidRPr="00AC5590" w:rsidRDefault="000945E7" w:rsidP="00B262EB">
            <w:r w:rsidRPr="00AC5590">
              <w:t>0x00000020U</w:t>
            </w:r>
          </w:p>
        </w:tc>
      </w:tr>
      <w:tr w:rsidR="000945E7" w:rsidRPr="00AA38E8" w:rsidTr="004C0DF6">
        <w:tc>
          <w:tcPr>
            <w:tcW w:w="3348" w:type="dxa"/>
          </w:tcPr>
          <w:p w:rsidR="000945E7" w:rsidRPr="006508AB" w:rsidRDefault="000945E7" w:rsidP="00B262EB">
            <w:r w:rsidRPr="006508AB">
              <w:t>HWAG6POL_CNT_U32</w:t>
            </w:r>
          </w:p>
        </w:tc>
        <w:tc>
          <w:tcPr>
            <w:tcW w:w="1710" w:type="dxa"/>
          </w:tcPr>
          <w:p w:rsidR="000945E7" w:rsidDel="003162BA" w:rsidRDefault="000945E7" w:rsidP="00B262EB">
            <w:pPr>
              <w:spacing w:before="60"/>
              <w:jc w:val="center"/>
              <w:rPr>
                <w:rFonts w:cs="Calibri"/>
                <w:sz w:val="16"/>
                <w:szCs w:val="16"/>
              </w:rPr>
            </w:pPr>
            <w:r>
              <w:rPr>
                <w:rFonts w:cs="Calibri"/>
                <w:sz w:val="16"/>
                <w:szCs w:val="16"/>
              </w:rPr>
              <w:t>Bitfield Mask</w:t>
            </w:r>
          </w:p>
        </w:tc>
        <w:tc>
          <w:tcPr>
            <w:tcW w:w="1260" w:type="dxa"/>
          </w:tcPr>
          <w:p w:rsidR="000945E7" w:rsidDel="003162BA" w:rsidRDefault="000945E7" w:rsidP="00B262EB">
            <w:pPr>
              <w:spacing w:before="60"/>
              <w:jc w:val="center"/>
              <w:rPr>
                <w:rFonts w:cs="Calibri"/>
                <w:sz w:val="16"/>
                <w:szCs w:val="16"/>
              </w:rPr>
            </w:pPr>
            <w:r>
              <w:rPr>
                <w:rFonts w:cs="Calibri"/>
                <w:sz w:val="16"/>
                <w:szCs w:val="16"/>
              </w:rPr>
              <w:t>NA</w:t>
            </w:r>
          </w:p>
        </w:tc>
        <w:tc>
          <w:tcPr>
            <w:tcW w:w="1530" w:type="dxa"/>
          </w:tcPr>
          <w:p w:rsidR="000945E7" w:rsidRPr="00AC5590" w:rsidRDefault="000945E7" w:rsidP="00B262EB">
            <w:r w:rsidRPr="00AC5590">
              <w:t>0x00000040U</w:t>
            </w:r>
          </w:p>
        </w:tc>
      </w:tr>
      <w:tr w:rsidR="000945E7" w:rsidRPr="00AA38E8" w:rsidTr="004C0DF6">
        <w:tc>
          <w:tcPr>
            <w:tcW w:w="3348" w:type="dxa"/>
          </w:tcPr>
          <w:p w:rsidR="000945E7" w:rsidRDefault="000945E7" w:rsidP="00B262EB">
            <w:r w:rsidRPr="006508AB">
              <w:t>HWAG7POL_CNT_U32</w:t>
            </w:r>
          </w:p>
        </w:tc>
        <w:tc>
          <w:tcPr>
            <w:tcW w:w="1710" w:type="dxa"/>
          </w:tcPr>
          <w:p w:rsidR="000945E7" w:rsidDel="003162BA" w:rsidRDefault="000945E7" w:rsidP="00B262EB">
            <w:pPr>
              <w:spacing w:before="60"/>
              <w:jc w:val="center"/>
              <w:rPr>
                <w:rFonts w:cs="Calibri"/>
                <w:sz w:val="16"/>
                <w:szCs w:val="16"/>
              </w:rPr>
            </w:pPr>
            <w:r>
              <w:rPr>
                <w:rFonts w:cs="Calibri"/>
                <w:sz w:val="16"/>
                <w:szCs w:val="16"/>
              </w:rPr>
              <w:t>Bitfield Mask</w:t>
            </w:r>
          </w:p>
        </w:tc>
        <w:tc>
          <w:tcPr>
            <w:tcW w:w="1260" w:type="dxa"/>
          </w:tcPr>
          <w:p w:rsidR="000945E7" w:rsidDel="003162BA" w:rsidRDefault="000945E7" w:rsidP="00B262EB">
            <w:pPr>
              <w:spacing w:before="60"/>
              <w:jc w:val="center"/>
              <w:rPr>
                <w:rFonts w:cs="Calibri"/>
                <w:sz w:val="16"/>
                <w:szCs w:val="16"/>
              </w:rPr>
            </w:pPr>
            <w:r>
              <w:rPr>
                <w:rFonts w:cs="Calibri"/>
                <w:sz w:val="16"/>
                <w:szCs w:val="16"/>
              </w:rPr>
              <w:t>NA</w:t>
            </w:r>
          </w:p>
        </w:tc>
        <w:tc>
          <w:tcPr>
            <w:tcW w:w="1530" w:type="dxa"/>
          </w:tcPr>
          <w:p w:rsidR="000945E7" w:rsidRDefault="000945E7" w:rsidP="00B262EB">
            <w:r w:rsidRPr="00AC5590">
              <w:t>0x00000080U</w:t>
            </w:r>
          </w:p>
        </w:tc>
      </w:tr>
      <w:tr w:rsidR="00B73AB1" w:rsidRPr="00AA38E8" w:rsidTr="004C0DF6">
        <w:tc>
          <w:tcPr>
            <w:tcW w:w="3348" w:type="dxa"/>
          </w:tcPr>
          <w:p w:rsidR="00B73AB1" w:rsidRPr="0033634D" w:rsidRDefault="00B73AB1" w:rsidP="00B262EB">
            <w:r w:rsidRPr="0033634D">
              <w:t>HWTQ0POL_CNT_U32</w:t>
            </w:r>
          </w:p>
        </w:tc>
        <w:tc>
          <w:tcPr>
            <w:tcW w:w="1710" w:type="dxa"/>
          </w:tcPr>
          <w:p w:rsidR="00B73AB1" w:rsidDel="003162BA" w:rsidRDefault="00B73AB1" w:rsidP="00B262EB">
            <w:pPr>
              <w:spacing w:before="60"/>
              <w:jc w:val="center"/>
              <w:rPr>
                <w:rFonts w:cs="Calibri"/>
                <w:sz w:val="16"/>
                <w:szCs w:val="16"/>
              </w:rPr>
            </w:pPr>
            <w:r>
              <w:rPr>
                <w:rFonts w:cs="Calibri"/>
                <w:sz w:val="16"/>
                <w:szCs w:val="16"/>
              </w:rPr>
              <w:t>Bitfield Mask</w:t>
            </w:r>
          </w:p>
        </w:tc>
        <w:tc>
          <w:tcPr>
            <w:tcW w:w="1260" w:type="dxa"/>
          </w:tcPr>
          <w:p w:rsidR="00B73AB1" w:rsidDel="003162BA" w:rsidRDefault="00B73AB1" w:rsidP="00B262EB">
            <w:pPr>
              <w:spacing w:before="60"/>
              <w:jc w:val="center"/>
              <w:rPr>
                <w:rFonts w:cs="Calibri"/>
                <w:sz w:val="16"/>
                <w:szCs w:val="16"/>
              </w:rPr>
            </w:pPr>
            <w:r>
              <w:rPr>
                <w:rFonts w:cs="Calibri"/>
                <w:sz w:val="16"/>
                <w:szCs w:val="16"/>
              </w:rPr>
              <w:t>NA</w:t>
            </w:r>
          </w:p>
        </w:tc>
        <w:tc>
          <w:tcPr>
            <w:tcW w:w="1530" w:type="dxa"/>
          </w:tcPr>
          <w:p w:rsidR="00B73AB1" w:rsidRPr="00A25134" w:rsidRDefault="00B73AB1" w:rsidP="00B262EB">
            <w:r w:rsidRPr="00A25134">
              <w:t>0x00000100U</w:t>
            </w:r>
          </w:p>
        </w:tc>
      </w:tr>
      <w:tr w:rsidR="00B73AB1" w:rsidRPr="00AA38E8" w:rsidTr="004C0DF6">
        <w:tc>
          <w:tcPr>
            <w:tcW w:w="3348" w:type="dxa"/>
          </w:tcPr>
          <w:p w:rsidR="00B73AB1" w:rsidRPr="0033634D" w:rsidRDefault="00B73AB1" w:rsidP="00B262EB">
            <w:r w:rsidRPr="0033634D">
              <w:t>HWTQ1POL_CNT_U32</w:t>
            </w:r>
          </w:p>
        </w:tc>
        <w:tc>
          <w:tcPr>
            <w:tcW w:w="1710" w:type="dxa"/>
          </w:tcPr>
          <w:p w:rsidR="00B73AB1" w:rsidDel="003162BA" w:rsidRDefault="00B73AB1" w:rsidP="00B262EB">
            <w:pPr>
              <w:spacing w:before="60"/>
              <w:jc w:val="center"/>
              <w:rPr>
                <w:rFonts w:cs="Calibri"/>
                <w:sz w:val="16"/>
                <w:szCs w:val="16"/>
              </w:rPr>
            </w:pPr>
            <w:r>
              <w:rPr>
                <w:rFonts w:cs="Calibri"/>
                <w:sz w:val="16"/>
                <w:szCs w:val="16"/>
              </w:rPr>
              <w:t>Bitfield Mask</w:t>
            </w:r>
          </w:p>
        </w:tc>
        <w:tc>
          <w:tcPr>
            <w:tcW w:w="1260" w:type="dxa"/>
          </w:tcPr>
          <w:p w:rsidR="00B73AB1" w:rsidDel="003162BA" w:rsidRDefault="00B73AB1" w:rsidP="00B262EB">
            <w:pPr>
              <w:spacing w:before="60"/>
              <w:jc w:val="center"/>
              <w:rPr>
                <w:rFonts w:cs="Calibri"/>
                <w:sz w:val="16"/>
                <w:szCs w:val="16"/>
              </w:rPr>
            </w:pPr>
            <w:r>
              <w:rPr>
                <w:rFonts w:cs="Calibri"/>
                <w:sz w:val="16"/>
                <w:szCs w:val="16"/>
              </w:rPr>
              <w:t>NA</w:t>
            </w:r>
          </w:p>
        </w:tc>
        <w:tc>
          <w:tcPr>
            <w:tcW w:w="1530" w:type="dxa"/>
          </w:tcPr>
          <w:p w:rsidR="00B73AB1" w:rsidRPr="00A25134" w:rsidRDefault="00B73AB1" w:rsidP="00B262EB">
            <w:r w:rsidRPr="00A25134">
              <w:t>0x00000200U</w:t>
            </w:r>
          </w:p>
        </w:tc>
      </w:tr>
      <w:tr w:rsidR="00B73AB1" w:rsidRPr="00AA38E8" w:rsidTr="004C0DF6">
        <w:tc>
          <w:tcPr>
            <w:tcW w:w="3348" w:type="dxa"/>
          </w:tcPr>
          <w:p w:rsidR="00B73AB1" w:rsidRPr="0033634D" w:rsidRDefault="00B73AB1" w:rsidP="00B262EB">
            <w:r w:rsidRPr="0033634D">
              <w:t>HWTQ2POL_CNT_U32</w:t>
            </w:r>
          </w:p>
        </w:tc>
        <w:tc>
          <w:tcPr>
            <w:tcW w:w="1710" w:type="dxa"/>
          </w:tcPr>
          <w:p w:rsidR="00B73AB1" w:rsidDel="003162BA" w:rsidRDefault="00B73AB1" w:rsidP="00B262EB">
            <w:pPr>
              <w:spacing w:before="60"/>
              <w:jc w:val="center"/>
              <w:rPr>
                <w:rFonts w:cs="Calibri"/>
                <w:sz w:val="16"/>
                <w:szCs w:val="16"/>
              </w:rPr>
            </w:pPr>
            <w:r>
              <w:rPr>
                <w:rFonts w:cs="Calibri"/>
                <w:sz w:val="16"/>
                <w:szCs w:val="16"/>
              </w:rPr>
              <w:t>Bitfield Mask</w:t>
            </w:r>
          </w:p>
        </w:tc>
        <w:tc>
          <w:tcPr>
            <w:tcW w:w="1260" w:type="dxa"/>
          </w:tcPr>
          <w:p w:rsidR="00B73AB1" w:rsidDel="003162BA" w:rsidRDefault="00B73AB1" w:rsidP="00B262EB">
            <w:pPr>
              <w:spacing w:before="60"/>
              <w:jc w:val="center"/>
              <w:rPr>
                <w:rFonts w:cs="Calibri"/>
                <w:sz w:val="16"/>
                <w:szCs w:val="16"/>
              </w:rPr>
            </w:pPr>
            <w:r>
              <w:rPr>
                <w:rFonts w:cs="Calibri"/>
                <w:sz w:val="16"/>
                <w:szCs w:val="16"/>
              </w:rPr>
              <w:t>NA</w:t>
            </w:r>
          </w:p>
        </w:tc>
        <w:tc>
          <w:tcPr>
            <w:tcW w:w="1530" w:type="dxa"/>
          </w:tcPr>
          <w:p w:rsidR="00B73AB1" w:rsidRPr="00A25134" w:rsidRDefault="00B73AB1" w:rsidP="00B262EB">
            <w:r w:rsidRPr="00A25134">
              <w:t>0x00000400U</w:t>
            </w:r>
          </w:p>
        </w:tc>
      </w:tr>
      <w:tr w:rsidR="00B73AB1" w:rsidRPr="00AA38E8" w:rsidTr="004C0DF6">
        <w:tc>
          <w:tcPr>
            <w:tcW w:w="3348" w:type="dxa"/>
          </w:tcPr>
          <w:p w:rsidR="00B73AB1" w:rsidRPr="0033634D" w:rsidRDefault="00B73AB1" w:rsidP="00B262EB">
            <w:r w:rsidRPr="0033634D">
              <w:t>HWTQ3POL_CNT_U32</w:t>
            </w:r>
          </w:p>
        </w:tc>
        <w:tc>
          <w:tcPr>
            <w:tcW w:w="1710" w:type="dxa"/>
          </w:tcPr>
          <w:p w:rsidR="00B73AB1" w:rsidDel="003162BA" w:rsidRDefault="00B73AB1" w:rsidP="00B262EB">
            <w:pPr>
              <w:spacing w:before="60"/>
              <w:jc w:val="center"/>
              <w:rPr>
                <w:rFonts w:cs="Calibri"/>
                <w:sz w:val="16"/>
                <w:szCs w:val="16"/>
              </w:rPr>
            </w:pPr>
            <w:r>
              <w:rPr>
                <w:rFonts w:cs="Calibri"/>
                <w:sz w:val="16"/>
                <w:szCs w:val="16"/>
              </w:rPr>
              <w:t>Bitfield Mask</w:t>
            </w:r>
          </w:p>
        </w:tc>
        <w:tc>
          <w:tcPr>
            <w:tcW w:w="1260" w:type="dxa"/>
          </w:tcPr>
          <w:p w:rsidR="00B73AB1" w:rsidDel="003162BA" w:rsidRDefault="00B73AB1" w:rsidP="00B262EB">
            <w:pPr>
              <w:spacing w:before="60"/>
              <w:jc w:val="center"/>
              <w:rPr>
                <w:rFonts w:cs="Calibri"/>
                <w:sz w:val="16"/>
                <w:szCs w:val="16"/>
              </w:rPr>
            </w:pPr>
            <w:r>
              <w:rPr>
                <w:rFonts w:cs="Calibri"/>
                <w:sz w:val="16"/>
                <w:szCs w:val="16"/>
              </w:rPr>
              <w:t>NA</w:t>
            </w:r>
          </w:p>
        </w:tc>
        <w:tc>
          <w:tcPr>
            <w:tcW w:w="1530" w:type="dxa"/>
          </w:tcPr>
          <w:p w:rsidR="00B73AB1" w:rsidRPr="00A25134" w:rsidRDefault="00B73AB1" w:rsidP="00B262EB">
            <w:r w:rsidRPr="00A25134">
              <w:t>0x00000800U</w:t>
            </w:r>
          </w:p>
        </w:tc>
      </w:tr>
      <w:tr w:rsidR="00B73AB1" w:rsidRPr="00AA38E8" w:rsidTr="004C0DF6">
        <w:tc>
          <w:tcPr>
            <w:tcW w:w="3348" w:type="dxa"/>
          </w:tcPr>
          <w:p w:rsidR="00B73AB1" w:rsidRPr="0033634D" w:rsidRDefault="00B73AB1" w:rsidP="00B262EB">
            <w:r w:rsidRPr="0033634D">
              <w:t>HWTQ4POL_CNT_U32</w:t>
            </w:r>
          </w:p>
        </w:tc>
        <w:tc>
          <w:tcPr>
            <w:tcW w:w="1710" w:type="dxa"/>
          </w:tcPr>
          <w:p w:rsidR="00B73AB1" w:rsidDel="003162BA" w:rsidRDefault="00B73AB1" w:rsidP="00B262EB">
            <w:pPr>
              <w:spacing w:before="60"/>
              <w:jc w:val="center"/>
              <w:rPr>
                <w:rFonts w:cs="Calibri"/>
                <w:sz w:val="16"/>
                <w:szCs w:val="16"/>
              </w:rPr>
            </w:pPr>
            <w:r>
              <w:rPr>
                <w:rFonts w:cs="Calibri"/>
                <w:sz w:val="16"/>
                <w:szCs w:val="16"/>
              </w:rPr>
              <w:t>Bitfield Mask</w:t>
            </w:r>
          </w:p>
        </w:tc>
        <w:tc>
          <w:tcPr>
            <w:tcW w:w="1260" w:type="dxa"/>
          </w:tcPr>
          <w:p w:rsidR="00B73AB1" w:rsidDel="003162BA" w:rsidRDefault="00B73AB1" w:rsidP="00B262EB">
            <w:pPr>
              <w:spacing w:before="60"/>
              <w:jc w:val="center"/>
              <w:rPr>
                <w:rFonts w:cs="Calibri"/>
                <w:sz w:val="16"/>
                <w:szCs w:val="16"/>
              </w:rPr>
            </w:pPr>
            <w:r>
              <w:rPr>
                <w:rFonts w:cs="Calibri"/>
                <w:sz w:val="16"/>
                <w:szCs w:val="16"/>
              </w:rPr>
              <w:t>NA</w:t>
            </w:r>
          </w:p>
        </w:tc>
        <w:tc>
          <w:tcPr>
            <w:tcW w:w="1530" w:type="dxa"/>
          </w:tcPr>
          <w:p w:rsidR="00B73AB1" w:rsidRPr="00A25134" w:rsidRDefault="00B73AB1" w:rsidP="00B262EB">
            <w:r w:rsidRPr="00A25134">
              <w:t>0x00001000U</w:t>
            </w:r>
          </w:p>
        </w:tc>
      </w:tr>
      <w:tr w:rsidR="00B73AB1" w:rsidRPr="00AA38E8" w:rsidTr="004C0DF6">
        <w:tc>
          <w:tcPr>
            <w:tcW w:w="3348" w:type="dxa"/>
          </w:tcPr>
          <w:p w:rsidR="00B73AB1" w:rsidRPr="0033634D" w:rsidRDefault="00B73AB1" w:rsidP="00B262EB">
            <w:r w:rsidRPr="0033634D">
              <w:t>HWTQ5POL_CNT_U32</w:t>
            </w:r>
          </w:p>
        </w:tc>
        <w:tc>
          <w:tcPr>
            <w:tcW w:w="1710" w:type="dxa"/>
          </w:tcPr>
          <w:p w:rsidR="00B73AB1" w:rsidDel="003162BA" w:rsidRDefault="00B73AB1" w:rsidP="00B262EB">
            <w:pPr>
              <w:spacing w:before="60"/>
              <w:jc w:val="center"/>
              <w:rPr>
                <w:rFonts w:cs="Calibri"/>
                <w:sz w:val="16"/>
                <w:szCs w:val="16"/>
              </w:rPr>
            </w:pPr>
            <w:r>
              <w:rPr>
                <w:rFonts w:cs="Calibri"/>
                <w:sz w:val="16"/>
                <w:szCs w:val="16"/>
              </w:rPr>
              <w:t>Bitfield Mask</w:t>
            </w:r>
          </w:p>
        </w:tc>
        <w:tc>
          <w:tcPr>
            <w:tcW w:w="1260" w:type="dxa"/>
          </w:tcPr>
          <w:p w:rsidR="00B73AB1" w:rsidDel="003162BA" w:rsidRDefault="00B73AB1" w:rsidP="00B262EB">
            <w:pPr>
              <w:spacing w:before="60"/>
              <w:jc w:val="center"/>
              <w:rPr>
                <w:rFonts w:cs="Calibri"/>
                <w:sz w:val="16"/>
                <w:szCs w:val="16"/>
              </w:rPr>
            </w:pPr>
            <w:r>
              <w:rPr>
                <w:rFonts w:cs="Calibri"/>
                <w:sz w:val="16"/>
                <w:szCs w:val="16"/>
              </w:rPr>
              <w:t>NA</w:t>
            </w:r>
          </w:p>
        </w:tc>
        <w:tc>
          <w:tcPr>
            <w:tcW w:w="1530" w:type="dxa"/>
          </w:tcPr>
          <w:p w:rsidR="00B73AB1" w:rsidRPr="00A25134" w:rsidRDefault="00B73AB1" w:rsidP="00B262EB">
            <w:r w:rsidRPr="00A25134">
              <w:t>0x00002000U</w:t>
            </w:r>
          </w:p>
        </w:tc>
      </w:tr>
      <w:tr w:rsidR="00B73AB1" w:rsidRPr="00AA38E8" w:rsidTr="004C0DF6">
        <w:tc>
          <w:tcPr>
            <w:tcW w:w="3348" w:type="dxa"/>
          </w:tcPr>
          <w:p w:rsidR="00B73AB1" w:rsidRPr="0033634D" w:rsidRDefault="00B73AB1" w:rsidP="00B262EB">
            <w:r w:rsidRPr="0033634D">
              <w:t>HWTQ6POL_CNT_U32</w:t>
            </w:r>
          </w:p>
        </w:tc>
        <w:tc>
          <w:tcPr>
            <w:tcW w:w="1710" w:type="dxa"/>
          </w:tcPr>
          <w:p w:rsidR="00B73AB1" w:rsidDel="003162BA" w:rsidRDefault="00B73AB1" w:rsidP="00B262EB">
            <w:pPr>
              <w:spacing w:before="60"/>
              <w:jc w:val="center"/>
              <w:rPr>
                <w:rFonts w:cs="Calibri"/>
                <w:sz w:val="16"/>
                <w:szCs w:val="16"/>
              </w:rPr>
            </w:pPr>
            <w:r>
              <w:rPr>
                <w:rFonts w:cs="Calibri"/>
                <w:sz w:val="16"/>
                <w:szCs w:val="16"/>
              </w:rPr>
              <w:t>Bitfield Mask</w:t>
            </w:r>
          </w:p>
        </w:tc>
        <w:tc>
          <w:tcPr>
            <w:tcW w:w="1260" w:type="dxa"/>
          </w:tcPr>
          <w:p w:rsidR="00B73AB1" w:rsidDel="003162BA" w:rsidRDefault="00B73AB1" w:rsidP="00B262EB">
            <w:pPr>
              <w:spacing w:before="60"/>
              <w:jc w:val="center"/>
              <w:rPr>
                <w:rFonts w:cs="Calibri"/>
                <w:sz w:val="16"/>
                <w:szCs w:val="16"/>
              </w:rPr>
            </w:pPr>
            <w:r>
              <w:rPr>
                <w:rFonts w:cs="Calibri"/>
                <w:sz w:val="16"/>
                <w:szCs w:val="16"/>
              </w:rPr>
              <w:t>NA</w:t>
            </w:r>
          </w:p>
        </w:tc>
        <w:tc>
          <w:tcPr>
            <w:tcW w:w="1530" w:type="dxa"/>
          </w:tcPr>
          <w:p w:rsidR="00B73AB1" w:rsidRPr="00A25134" w:rsidRDefault="00B73AB1" w:rsidP="00B262EB">
            <w:r w:rsidRPr="00A25134">
              <w:t>0x00004000U</w:t>
            </w:r>
          </w:p>
        </w:tc>
      </w:tr>
      <w:tr w:rsidR="00B73AB1" w:rsidRPr="00AA38E8" w:rsidTr="004C0DF6">
        <w:tc>
          <w:tcPr>
            <w:tcW w:w="3348" w:type="dxa"/>
          </w:tcPr>
          <w:p w:rsidR="00B73AB1" w:rsidRDefault="00B73AB1" w:rsidP="00B262EB">
            <w:r w:rsidRPr="0033634D">
              <w:t>HWTQ7POL_CNT_U32</w:t>
            </w:r>
          </w:p>
        </w:tc>
        <w:tc>
          <w:tcPr>
            <w:tcW w:w="1710" w:type="dxa"/>
          </w:tcPr>
          <w:p w:rsidR="00B73AB1" w:rsidDel="003162BA" w:rsidRDefault="00B73AB1" w:rsidP="00B262EB">
            <w:pPr>
              <w:spacing w:before="60"/>
              <w:jc w:val="center"/>
              <w:rPr>
                <w:rFonts w:cs="Calibri"/>
                <w:sz w:val="16"/>
                <w:szCs w:val="16"/>
              </w:rPr>
            </w:pPr>
            <w:r>
              <w:rPr>
                <w:rFonts w:cs="Calibri"/>
                <w:sz w:val="16"/>
                <w:szCs w:val="16"/>
              </w:rPr>
              <w:t>Bitfield Mask</w:t>
            </w:r>
          </w:p>
        </w:tc>
        <w:tc>
          <w:tcPr>
            <w:tcW w:w="1260" w:type="dxa"/>
          </w:tcPr>
          <w:p w:rsidR="00B73AB1" w:rsidDel="003162BA" w:rsidRDefault="00B73AB1" w:rsidP="00B262EB">
            <w:pPr>
              <w:spacing w:before="60"/>
              <w:jc w:val="center"/>
              <w:rPr>
                <w:rFonts w:cs="Calibri"/>
                <w:sz w:val="16"/>
                <w:szCs w:val="16"/>
              </w:rPr>
            </w:pPr>
            <w:r>
              <w:rPr>
                <w:rFonts w:cs="Calibri"/>
                <w:sz w:val="16"/>
                <w:szCs w:val="16"/>
              </w:rPr>
              <w:t>NA</w:t>
            </w:r>
          </w:p>
        </w:tc>
        <w:tc>
          <w:tcPr>
            <w:tcW w:w="1530" w:type="dxa"/>
          </w:tcPr>
          <w:p w:rsidR="00B73AB1" w:rsidRDefault="00B73AB1" w:rsidP="00B262EB">
            <w:r w:rsidRPr="00A25134">
              <w:t>0x00008000U</w:t>
            </w:r>
          </w:p>
        </w:tc>
      </w:tr>
      <w:tr w:rsidR="00B73AB1" w:rsidRPr="00AA38E8" w:rsidTr="004C0DF6">
        <w:tc>
          <w:tcPr>
            <w:tcW w:w="3348" w:type="dxa"/>
          </w:tcPr>
          <w:p w:rsidR="00B73AB1" w:rsidRPr="002B5BE2" w:rsidRDefault="00B73AB1" w:rsidP="00B262EB">
            <w:r w:rsidRPr="002B5BE2">
              <w:t>MOTAGMECL0POL_CNT_U32</w:t>
            </w:r>
          </w:p>
        </w:tc>
        <w:tc>
          <w:tcPr>
            <w:tcW w:w="1710" w:type="dxa"/>
          </w:tcPr>
          <w:p w:rsidR="00B73AB1" w:rsidDel="003162BA" w:rsidRDefault="00B73AB1" w:rsidP="00B262EB">
            <w:pPr>
              <w:spacing w:before="60"/>
              <w:jc w:val="center"/>
              <w:rPr>
                <w:rFonts w:cs="Calibri"/>
                <w:sz w:val="16"/>
                <w:szCs w:val="16"/>
              </w:rPr>
            </w:pPr>
            <w:r>
              <w:rPr>
                <w:rFonts w:cs="Calibri"/>
                <w:sz w:val="16"/>
                <w:szCs w:val="16"/>
              </w:rPr>
              <w:t>Bitfield Mask</w:t>
            </w:r>
          </w:p>
        </w:tc>
        <w:tc>
          <w:tcPr>
            <w:tcW w:w="1260" w:type="dxa"/>
          </w:tcPr>
          <w:p w:rsidR="00B73AB1" w:rsidDel="003162BA" w:rsidRDefault="00B73AB1" w:rsidP="00B262EB">
            <w:pPr>
              <w:spacing w:before="60"/>
              <w:jc w:val="center"/>
              <w:rPr>
                <w:rFonts w:cs="Calibri"/>
                <w:sz w:val="16"/>
                <w:szCs w:val="16"/>
              </w:rPr>
            </w:pPr>
            <w:r>
              <w:rPr>
                <w:rFonts w:cs="Calibri"/>
                <w:sz w:val="16"/>
                <w:szCs w:val="16"/>
              </w:rPr>
              <w:t>NA</w:t>
            </w:r>
          </w:p>
        </w:tc>
        <w:tc>
          <w:tcPr>
            <w:tcW w:w="1530" w:type="dxa"/>
          </w:tcPr>
          <w:p w:rsidR="00B73AB1" w:rsidRPr="001A3E19" w:rsidRDefault="00B73AB1" w:rsidP="00B262EB">
            <w:r w:rsidRPr="001A3E19">
              <w:t>0x00010000U</w:t>
            </w:r>
          </w:p>
        </w:tc>
      </w:tr>
      <w:tr w:rsidR="00B73AB1" w:rsidRPr="00AA38E8" w:rsidTr="004C0DF6">
        <w:tc>
          <w:tcPr>
            <w:tcW w:w="3348" w:type="dxa"/>
          </w:tcPr>
          <w:p w:rsidR="00B73AB1" w:rsidRPr="002B5BE2" w:rsidRDefault="00B73AB1" w:rsidP="00B262EB">
            <w:r w:rsidRPr="002B5BE2">
              <w:t>MOTAGMECL1POL_CNT_U32</w:t>
            </w:r>
          </w:p>
        </w:tc>
        <w:tc>
          <w:tcPr>
            <w:tcW w:w="1710" w:type="dxa"/>
          </w:tcPr>
          <w:p w:rsidR="00B73AB1" w:rsidDel="003162BA" w:rsidRDefault="00B73AB1" w:rsidP="00B262EB">
            <w:pPr>
              <w:spacing w:before="60"/>
              <w:jc w:val="center"/>
              <w:rPr>
                <w:rFonts w:cs="Calibri"/>
                <w:sz w:val="16"/>
                <w:szCs w:val="16"/>
              </w:rPr>
            </w:pPr>
            <w:r>
              <w:rPr>
                <w:rFonts w:cs="Calibri"/>
                <w:sz w:val="16"/>
                <w:szCs w:val="16"/>
              </w:rPr>
              <w:t>Bitfield Mask</w:t>
            </w:r>
          </w:p>
        </w:tc>
        <w:tc>
          <w:tcPr>
            <w:tcW w:w="1260" w:type="dxa"/>
          </w:tcPr>
          <w:p w:rsidR="00B73AB1" w:rsidDel="003162BA" w:rsidRDefault="00B73AB1" w:rsidP="00B262EB">
            <w:pPr>
              <w:spacing w:before="60"/>
              <w:jc w:val="center"/>
              <w:rPr>
                <w:rFonts w:cs="Calibri"/>
                <w:sz w:val="16"/>
                <w:szCs w:val="16"/>
              </w:rPr>
            </w:pPr>
            <w:r>
              <w:rPr>
                <w:rFonts w:cs="Calibri"/>
                <w:sz w:val="16"/>
                <w:szCs w:val="16"/>
              </w:rPr>
              <w:t>NA</w:t>
            </w:r>
          </w:p>
        </w:tc>
        <w:tc>
          <w:tcPr>
            <w:tcW w:w="1530" w:type="dxa"/>
          </w:tcPr>
          <w:p w:rsidR="00B73AB1" w:rsidRPr="001A3E19" w:rsidRDefault="00B73AB1" w:rsidP="00B262EB">
            <w:r w:rsidRPr="001A3E19">
              <w:t>0x00020000U</w:t>
            </w:r>
          </w:p>
        </w:tc>
      </w:tr>
      <w:tr w:rsidR="00B73AB1" w:rsidRPr="00AA38E8" w:rsidTr="004C0DF6">
        <w:tc>
          <w:tcPr>
            <w:tcW w:w="3348" w:type="dxa"/>
          </w:tcPr>
          <w:p w:rsidR="00B73AB1" w:rsidRPr="002B5BE2" w:rsidRDefault="00B73AB1" w:rsidP="00B262EB">
            <w:r w:rsidRPr="002B5BE2">
              <w:t>MOTAGMECL2POL_CNT_U32</w:t>
            </w:r>
          </w:p>
        </w:tc>
        <w:tc>
          <w:tcPr>
            <w:tcW w:w="1710" w:type="dxa"/>
          </w:tcPr>
          <w:p w:rsidR="00B73AB1" w:rsidDel="003162BA" w:rsidRDefault="00B73AB1" w:rsidP="00B262EB">
            <w:pPr>
              <w:spacing w:before="60"/>
              <w:jc w:val="center"/>
              <w:rPr>
                <w:rFonts w:cs="Calibri"/>
                <w:sz w:val="16"/>
                <w:szCs w:val="16"/>
              </w:rPr>
            </w:pPr>
            <w:r>
              <w:rPr>
                <w:rFonts w:cs="Calibri"/>
                <w:sz w:val="16"/>
                <w:szCs w:val="16"/>
              </w:rPr>
              <w:t>Bitfield Mask</w:t>
            </w:r>
          </w:p>
        </w:tc>
        <w:tc>
          <w:tcPr>
            <w:tcW w:w="1260" w:type="dxa"/>
          </w:tcPr>
          <w:p w:rsidR="00B73AB1" w:rsidDel="003162BA" w:rsidRDefault="00B73AB1" w:rsidP="00B262EB">
            <w:pPr>
              <w:spacing w:before="60"/>
              <w:jc w:val="center"/>
              <w:rPr>
                <w:rFonts w:cs="Calibri"/>
                <w:sz w:val="16"/>
                <w:szCs w:val="16"/>
              </w:rPr>
            </w:pPr>
            <w:r>
              <w:rPr>
                <w:rFonts w:cs="Calibri"/>
                <w:sz w:val="16"/>
                <w:szCs w:val="16"/>
              </w:rPr>
              <w:t>NA</w:t>
            </w:r>
          </w:p>
        </w:tc>
        <w:tc>
          <w:tcPr>
            <w:tcW w:w="1530" w:type="dxa"/>
          </w:tcPr>
          <w:p w:rsidR="00B73AB1" w:rsidRPr="001A3E19" w:rsidRDefault="00B73AB1" w:rsidP="00B262EB">
            <w:r w:rsidRPr="001A3E19">
              <w:t>0x00040000U</w:t>
            </w:r>
          </w:p>
        </w:tc>
      </w:tr>
      <w:tr w:rsidR="00B73AB1" w:rsidRPr="00AA38E8" w:rsidTr="004C0DF6">
        <w:tc>
          <w:tcPr>
            <w:tcW w:w="3348" w:type="dxa"/>
          </w:tcPr>
          <w:p w:rsidR="00B73AB1" w:rsidRPr="002B5BE2" w:rsidRDefault="00B73AB1" w:rsidP="00B262EB">
            <w:r w:rsidRPr="002B5BE2">
              <w:t>MOTAGMECL3POL_CNT_U32</w:t>
            </w:r>
          </w:p>
        </w:tc>
        <w:tc>
          <w:tcPr>
            <w:tcW w:w="1710" w:type="dxa"/>
          </w:tcPr>
          <w:p w:rsidR="00B73AB1" w:rsidDel="003162BA" w:rsidRDefault="00B73AB1" w:rsidP="00B262EB">
            <w:pPr>
              <w:spacing w:before="60"/>
              <w:jc w:val="center"/>
              <w:rPr>
                <w:rFonts w:cs="Calibri"/>
                <w:sz w:val="16"/>
                <w:szCs w:val="16"/>
              </w:rPr>
            </w:pPr>
            <w:r>
              <w:rPr>
                <w:rFonts w:cs="Calibri"/>
                <w:sz w:val="16"/>
                <w:szCs w:val="16"/>
              </w:rPr>
              <w:t>Bitfield Mask</w:t>
            </w:r>
          </w:p>
        </w:tc>
        <w:tc>
          <w:tcPr>
            <w:tcW w:w="1260" w:type="dxa"/>
          </w:tcPr>
          <w:p w:rsidR="00B73AB1" w:rsidDel="003162BA" w:rsidRDefault="00B73AB1" w:rsidP="00B262EB">
            <w:pPr>
              <w:spacing w:before="60"/>
              <w:jc w:val="center"/>
              <w:rPr>
                <w:rFonts w:cs="Calibri"/>
                <w:sz w:val="16"/>
                <w:szCs w:val="16"/>
              </w:rPr>
            </w:pPr>
            <w:r>
              <w:rPr>
                <w:rFonts w:cs="Calibri"/>
                <w:sz w:val="16"/>
                <w:szCs w:val="16"/>
              </w:rPr>
              <w:t>NA</w:t>
            </w:r>
          </w:p>
        </w:tc>
        <w:tc>
          <w:tcPr>
            <w:tcW w:w="1530" w:type="dxa"/>
          </w:tcPr>
          <w:p w:rsidR="00B73AB1" w:rsidRPr="001A3E19" w:rsidRDefault="00B73AB1" w:rsidP="00B262EB">
            <w:r w:rsidRPr="001A3E19">
              <w:t>0x00080000U</w:t>
            </w:r>
          </w:p>
        </w:tc>
      </w:tr>
      <w:tr w:rsidR="00B73AB1" w:rsidRPr="00AA38E8" w:rsidTr="004C0DF6">
        <w:tc>
          <w:tcPr>
            <w:tcW w:w="3348" w:type="dxa"/>
          </w:tcPr>
          <w:p w:rsidR="00B73AB1" w:rsidRPr="002B5BE2" w:rsidRDefault="00B73AB1" w:rsidP="00B262EB">
            <w:r w:rsidRPr="002B5BE2">
              <w:t>MOTAGMECL4POL_CNT_U32</w:t>
            </w:r>
          </w:p>
        </w:tc>
        <w:tc>
          <w:tcPr>
            <w:tcW w:w="1710" w:type="dxa"/>
          </w:tcPr>
          <w:p w:rsidR="00B73AB1" w:rsidDel="003162BA" w:rsidRDefault="00B73AB1" w:rsidP="00B262EB">
            <w:pPr>
              <w:spacing w:before="60"/>
              <w:jc w:val="center"/>
              <w:rPr>
                <w:rFonts w:cs="Calibri"/>
                <w:sz w:val="16"/>
                <w:szCs w:val="16"/>
              </w:rPr>
            </w:pPr>
            <w:r>
              <w:rPr>
                <w:rFonts w:cs="Calibri"/>
                <w:sz w:val="16"/>
                <w:szCs w:val="16"/>
              </w:rPr>
              <w:t>Bitfield Mask</w:t>
            </w:r>
          </w:p>
        </w:tc>
        <w:tc>
          <w:tcPr>
            <w:tcW w:w="1260" w:type="dxa"/>
          </w:tcPr>
          <w:p w:rsidR="00B73AB1" w:rsidDel="003162BA" w:rsidRDefault="00B73AB1" w:rsidP="00B262EB">
            <w:pPr>
              <w:spacing w:before="60"/>
              <w:jc w:val="center"/>
              <w:rPr>
                <w:rFonts w:cs="Calibri"/>
                <w:sz w:val="16"/>
                <w:szCs w:val="16"/>
              </w:rPr>
            </w:pPr>
            <w:r>
              <w:rPr>
                <w:rFonts w:cs="Calibri"/>
                <w:sz w:val="16"/>
                <w:szCs w:val="16"/>
              </w:rPr>
              <w:t>NA</w:t>
            </w:r>
          </w:p>
        </w:tc>
        <w:tc>
          <w:tcPr>
            <w:tcW w:w="1530" w:type="dxa"/>
          </w:tcPr>
          <w:p w:rsidR="00B73AB1" w:rsidRPr="001A3E19" w:rsidRDefault="00B73AB1" w:rsidP="00B262EB">
            <w:r w:rsidRPr="001A3E19">
              <w:t>0x00100000U</w:t>
            </w:r>
          </w:p>
        </w:tc>
      </w:tr>
      <w:tr w:rsidR="00B73AB1" w:rsidRPr="00AA38E8" w:rsidTr="004C0DF6">
        <w:tc>
          <w:tcPr>
            <w:tcW w:w="3348" w:type="dxa"/>
          </w:tcPr>
          <w:p w:rsidR="00B73AB1" w:rsidRPr="002B5BE2" w:rsidRDefault="00B73AB1" w:rsidP="00B262EB">
            <w:r w:rsidRPr="002B5BE2">
              <w:t>MOTAGMECL5POL_CNT_U32</w:t>
            </w:r>
          </w:p>
        </w:tc>
        <w:tc>
          <w:tcPr>
            <w:tcW w:w="1710" w:type="dxa"/>
          </w:tcPr>
          <w:p w:rsidR="00B73AB1" w:rsidDel="003162BA" w:rsidRDefault="00B73AB1" w:rsidP="00B262EB">
            <w:pPr>
              <w:spacing w:before="60"/>
              <w:jc w:val="center"/>
              <w:rPr>
                <w:rFonts w:cs="Calibri"/>
                <w:sz w:val="16"/>
                <w:szCs w:val="16"/>
              </w:rPr>
            </w:pPr>
            <w:r>
              <w:rPr>
                <w:rFonts w:cs="Calibri"/>
                <w:sz w:val="16"/>
                <w:szCs w:val="16"/>
              </w:rPr>
              <w:t>Bitfield Mask</w:t>
            </w:r>
          </w:p>
        </w:tc>
        <w:tc>
          <w:tcPr>
            <w:tcW w:w="1260" w:type="dxa"/>
          </w:tcPr>
          <w:p w:rsidR="00B73AB1" w:rsidDel="003162BA" w:rsidRDefault="00B73AB1" w:rsidP="00B262EB">
            <w:pPr>
              <w:spacing w:before="60"/>
              <w:jc w:val="center"/>
              <w:rPr>
                <w:rFonts w:cs="Calibri"/>
                <w:sz w:val="16"/>
                <w:szCs w:val="16"/>
              </w:rPr>
            </w:pPr>
            <w:r>
              <w:rPr>
                <w:rFonts w:cs="Calibri"/>
                <w:sz w:val="16"/>
                <w:szCs w:val="16"/>
              </w:rPr>
              <w:t>NA</w:t>
            </w:r>
          </w:p>
        </w:tc>
        <w:tc>
          <w:tcPr>
            <w:tcW w:w="1530" w:type="dxa"/>
          </w:tcPr>
          <w:p w:rsidR="00B73AB1" w:rsidRPr="001A3E19" w:rsidRDefault="00B73AB1" w:rsidP="00B262EB">
            <w:r w:rsidRPr="001A3E19">
              <w:t>0x00200000U</w:t>
            </w:r>
          </w:p>
        </w:tc>
      </w:tr>
      <w:tr w:rsidR="00B73AB1" w:rsidRPr="00AA38E8" w:rsidTr="004C0DF6">
        <w:tc>
          <w:tcPr>
            <w:tcW w:w="3348" w:type="dxa"/>
          </w:tcPr>
          <w:p w:rsidR="00B73AB1" w:rsidRPr="002B5BE2" w:rsidRDefault="00B73AB1" w:rsidP="00B262EB">
            <w:r w:rsidRPr="002B5BE2">
              <w:t>MOTAGMECL6POL_CNT_U32</w:t>
            </w:r>
          </w:p>
        </w:tc>
        <w:tc>
          <w:tcPr>
            <w:tcW w:w="1710" w:type="dxa"/>
          </w:tcPr>
          <w:p w:rsidR="00B73AB1" w:rsidDel="003162BA" w:rsidRDefault="00B73AB1" w:rsidP="00B262EB">
            <w:pPr>
              <w:spacing w:before="60"/>
              <w:jc w:val="center"/>
              <w:rPr>
                <w:rFonts w:cs="Calibri"/>
                <w:sz w:val="16"/>
                <w:szCs w:val="16"/>
              </w:rPr>
            </w:pPr>
            <w:r>
              <w:rPr>
                <w:rFonts w:cs="Calibri"/>
                <w:sz w:val="16"/>
                <w:szCs w:val="16"/>
              </w:rPr>
              <w:t>Bitfield Mask</w:t>
            </w:r>
          </w:p>
        </w:tc>
        <w:tc>
          <w:tcPr>
            <w:tcW w:w="1260" w:type="dxa"/>
          </w:tcPr>
          <w:p w:rsidR="00B73AB1" w:rsidDel="003162BA" w:rsidRDefault="00B73AB1" w:rsidP="00B262EB">
            <w:pPr>
              <w:spacing w:before="60"/>
              <w:jc w:val="center"/>
              <w:rPr>
                <w:rFonts w:cs="Calibri"/>
                <w:sz w:val="16"/>
                <w:szCs w:val="16"/>
              </w:rPr>
            </w:pPr>
            <w:r>
              <w:rPr>
                <w:rFonts w:cs="Calibri"/>
                <w:sz w:val="16"/>
                <w:szCs w:val="16"/>
              </w:rPr>
              <w:t>NA</w:t>
            </w:r>
          </w:p>
        </w:tc>
        <w:tc>
          <w:tcPr>
            <w:tcW w:w="1530" w:type="dxa"/>
          </w:tcPr>
          <w:p w:rsidR="00B73AB1" w:rsidRPr="001A3E19" w:rsidRDefault="00B73AB1" w:rsidP="00B262EB">
            <w:r w:rsidRPr="001A3E19">
              <w:t>0x00400000U</w:t>
            </w:r>
          </w:p>
        </w:tc>
      </w:tr>
      <w:tr w:rsidR="00B73AB1" w:rsidRPr="00AA38E8" w:rsidTr="004C0DF6">
        <w:tc>
          <w:tcPr>
            <w:tcW w:w="3348" w:type="dxa"/>
          </w:tcPr>
          <w:p w:rsidR="00B73AB1" w:rsidRDefault="00B73AB1" w:rsidP="00B262EB">
            <w:r w:rsidRPr="002B5BE2">
              <w:t>MOTAGMECL7POL_CNT_U32</w:t>
            </w:r>
          </w:p>
        </w:tc>
        <w:tc>
          <w:tcPr>
            <w:tcW w:w="1710" w:type="dxa"/>
          </w:tcPr>
          <w:p w:rsidR="00B73AB1" w:rsidDel="003162BA" w:rsidRDefault="00B73AB1" w:rsidP="00B262EB">
            <w:pPr>
              <w:spacing w:before="60"/>
              <w:jc w:val="center"/>
              <w:rPr>
                <w:rFonts w:cs="Calibri"/>
                <w:sz w:val="16"/>
                <w:szCs w:val="16"/>
              </w:rPr>
            </w:pPr>
            <w:r>
              <w:rPr>
                <w:rFonts w:cs="Calibri"/>
                <w:sz w:val="16"/>
                <w:szCs w:val="16"/>
              </w:rPr>
              <w:t>Bitfield Mask</w:t>
            </w:r>
          </w:p>
        </w:tc>
        <w:tc>
          <w:tcPr>
            <w:tcW w:w="1260" w:type="dxa"/>
          </w:tcPr>
          <w:p w:rsidR="00B73AB1" w:rsidDel="003162BA" w:rsidRDefault="00B73AB1" w:rsidP="00B262EB">
            <w:pPr>
              <w:spacing w:before="60"/>
              <w:jc w:val="center"/>
              <w:rPr>
                <w:rFonts w:cs="Calibri"/>
                <w:sz w:val="16"/>
                <w:szCs w:val="16"/>
              </w:rPr>
            </w:pPr>
            <w:r>
              <w:rPr>
                <w:rFonts w:cs="Calibri"/>
                <w:sz w:val="16"/>
                <w:szCs w:val="16"/>
              </w:rPr>
              <w:t>NA</w:t>
            </w:r>
          </w:p>
        </w:tc>
        <w:tc>
          <w:tcPr>
            <w:tcW w:w="1530" w:type="dxa"/>
          </w:tcPr>
          <w:p w:rsidR="00B73AB1" w:rsidRDefault="00B73AB1" w:rsidP="00B262EB">
            <w:r w:rsidRPr="001A3E19">
              <w:t>0x00800000U</w:t>
            </w:r>
          </w:p>
        </w:tc>
      </w:tr>
      <w:tr w:rsidR="00B73AB1" w:rsidRPr="00AA38E8" w:rsidTr="004C0DF6">
        <w:tc>
          <w:tcPr>
            <w:tcW w:w="3348" w:type="dxa"/>
          </w:tcPr>
          <w:p w:rsidR="00B73AB1" w:rsidRPr="00EC66A2" w:rsidRDefault="00B73AB1" w:rsidP="00B262EB">
            <w:r w:rsidRPr="00EC66A2">
              <w:t>MOTELECMECLPOL_CNT_U32</w:t>
            </w:r>
          </w:p>
        </w:tc>
        <w:tc>
          <w:tcPr>
            <w:tcW w:w="1710" w:type="dxa"/>
          </w:tcPr>
          <w:p w:rsidR="00B73AB1" w:rsidDel="003162BA" w:rsidRDefault="00B73AB1" w:rsidP="00B262EB">
            <w:pPr>
              <w:spacing w:before="60"/>
              <w:jc w:val="center"/>
              <w:rPr>
                <w:rFonts w:cs="Calibri"/>
                <w:sz w:val="16"/>
                <w:szCs w:val="16"/>
              </w:rPr>
            </w:pPr>
            <w:r>
              <w:rPr>
                <w:rFonts w:cs="Calibri"/>
                <w:sz w:val="16"/>
                <w:szCs w:val="16"/>
              </w:rPr>
              <w:t>Bitfield Mask</w:t>
            </w:r>
          </w:p>
        </w:tc>
        <w:tc>
          <w:tcPr>
            <w:tcW w:w="1260" w:type="dxa"/>
          </w:tcPr>
          <w:p w:rsidR="00B73AB1" w:rsidDel="003162BA" w:rsidRDefault="00B73AB1" w:rsidP="00B262EB">
            <w:pPr>
              <w:spacing w:before="60"/>
              <w:jc w:val="center"/>
              <w:rPr>
                <w:rFonts w:cs="Calibri"/>
                <w:sz w:val="16"/>
                <w:szCs w:val="16"/>
              </w:rPr>
            </w:pPr>
            <w:r>
              <w:rPr>
                <w:rFonts w:cs="Calibri"/>
                <w:sz w:val="16"/>
                <w:szCs w:val="16"/>
              </w:rPr>
              <w:t>NA</w:t>
            </w:r>
          </w:p>
        </w:tc>
        <w:tc>
          <w:tcPr>
            <w:tcW w:w="1530" w:type="dxa"/>
          </w:tcPr>
          <w:p w:rsidR="00B73AB1" w:rsidRPr="00271912" w:rsidRDefault="00B73AB1" w:rsidP="00B262EB">
            <w:r w:rsidRPr="00271912">
              <w:t>0x01000000U</w:t>
            </w:r>
          </w:p>
        </w:tc>
      </w:tr>
      <w:tr w:rsidR="00B73AB1" w:rsidRPr="00AA38E8" w:rsidTr="004C0DF6">
        <w:tc>
          <w:tcPr>
            <w:tcW w:w="3348" w:type="dxa"/>
          </w:tcPr>
          <w:p w:rsidR="00B73AB1" w:rsidRPr="00EC66A2" w:rsidRDefault="00B73AB1" w:rsidP="00B262EB">
            <w:r w:rsidRPr="00EC66A2">
              <w:t>ASSIMECHPOL_CNT_U32</w:t>
            </w:r>
          </w:p>
        </w:tc>
        <w:tc>
          <w:tcPr>
            <w:tcW w:w="1710" w:type="dxa"/>
          </w:tcPr>
          <w:p w:rsidR="00B73AB1" w:rsidDel="003162BA" w:rsidRDefault="00B73AB1" w:rsidP="00B262EB">
            <w:pPr>
              <w:spacing w:before="60"/>
              <w:jc w:val="center"/>
              <w:rPr>
                <w:rFonts w:cs="Calibri"/>
                <w:sz w:val="16"/>
                <w:szCs w:val="16"/>
              </w:rPr>
            </w:pPr>
            <w:r>
              <w:rPr>
                <w:rFonts w:cs="Calibri"/>
                <w:sz w:val="16"/>
                <w:szCs w:val="16"/>
              </w:rPr>
              <w:t>Bitfield Mask</w:t>
            </w:r>
          </w:p>
        </w:tc>
        <w:tc>
          <w:tcPr>
            <w:tcW w:w="1260" w:type="dxa"/>
          </w:tcPr>
          <w:p w:rsidR="00B73AB1" w:rsidDel="003162BA" w:rsidRDefault="00B73AB1" w:rsidP="00B262EB">
            <w:pPr>
              <w:spacing w:before="60"/>
              <w:jc w:val="center"/>
              <w:rPr>
                <w:rFonts w:cs="Calibri"/>
                <w:sz w:val="16"/>
                <w:szCs w:val="16"/>
              </w:rPr>
            </w:pPr>
            <w:r>
              <w:rPr>
                <w:rFonts w:cs="Calibri"/>
                <w:sz w:val="16"/>
                <w:szCs w:val="16"/>
              </w:rPr>
              <w:t>NA</w:t>
            </w:r>
          </w:p>
        </w:tc>
        <w:tc>
          <w:tcPr>
            <w:tcW w:w="1530" w:type="dxa"/>
          </w:tcPr>
          <w:p w:rsidR="00B73AB1" w:rsidRPr="00271912" w:rsidRDefault="00B73AB1" w:rsidP="00B262EB">
            <w:r w:rsidRPr="00271912">
              <w:t>0x02000000U</w:t>
            </w:r>
          </w:p>
        </w:tc>
      </w:tr>
    </w:tbl>
    <w:p w:rsidR="00656B0A" w:rsidRPr="00B262EB" w:rsidRDefault="00656B0A" w:rsidP="002E2ADA">
      <w:pPr>
        <w:pStyle w:val="Heading2"/>
        <w:numPr>
          <w:ilvl w:val="3"/>
          <w:numId w:val="1"/>
        </w:numPr>
        <w:rPr>
          <w:rFonts w:ascii="Calibri" w:hAnsi="Calibri" w:cs="Calibri"/>
        </w:rPr>
      </w:pPr>
      <w:bookmarkStart w:id="520" w:name="_Toc487189225"/>
      <w:r w:rsidRPr="00B262EB">
        <w:rPr>
          <w:rFonts w:ascii="Calibri" w:hAnsi="Calibri" w:cs="Calibri"/>
        </w:rPr>
        <w:t>Global</w:t>
      </w:r>
      <w:bookmarkEnd w:id="520"/>
    </w:p>
    <w:p w:rsidR="00656B0A" w:rsidRPr="007129B5" w:rsidRDefault="00656B0A" w:rsidP="00656B0A">
      <w:pPr>
        <w:rPr>
          <w:rFonts w:cs="Calibri"/>
          <w:i/>
        </w:rPr>
      </w:pPr>
    </w:p>
    <w:tbl>
      <w:tblPr>
        <w:tblW w:w="460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608"/>
      </w:tblGrid>
      <w:tr w:rsidR="00656B0A" w:rsidRPr="00AA38E8" w:rsidTr="002F7809">
        <w:tc>
          <w:tcPr>
            <w:tcW w:w="4608" w:type="dxa"/>
            <w:tcBorders>
              <w:top w:val="single" w:sz="6" w:space="0" w:color="auto"/>
              <w:left w:val="single" w:sz="6" w:space="0" w:color="auto"/>
              <w:bottom w:val="single" w:sz="6" w:space="0" w:color="auto"/>
              <w:right w:val="single" w:sz="6" w:space="0" w:color="auto"/>
            </w:tcBorders>
            <w:shd w:val="pct30" w:color="FFFF00" w:fill="FFFFFF"/>
          </w:tcPr>
          <w:p w:rsidR="00656B0A" w:rsidRPr="00AA38E8" w:rsidRDefault="00656B0A" w:rsidP="00F25926">
            <w:pPr>
              <w:spacing w:before="60"/>
              <w:jc w:val="center"/>
              <w:rPr>
                <w:rFonts w:cs="Calibri"/>
                <w:sz w:val="16"/>
                <w:szCs w:val="16"/>
              </w:rPr>
            </w:pPr>
            <w:r w:rsidRPr="00AA38E8">
              <w:rPr>
                <w:rFonts w:cs="Calibri"/>
                <w:sz w:val="16"/>
                <w:szCs w:val="16"/>
              </w:rPr>
              <w:t>Constant Name</w:t>
            </w:r>
          </w:p>
        </w:tc>
      </w:tr>
      <w:tr w:rsidR="00542129" w:rsidRPr="00AA38E8" w:rsidTr="002F7809">
        <w:tc>
          <w:tcPr>
            <w:tcW w:w="4608" w:type="dxa"/>
            <w:tcBorders>
              <w:top w:val="single" w:sz="6" w:space="0" w:color="auto"/>
              <w:left w:val="single" w:sz="6" w:space="0" w:color="auto"/>
              <w:bottom w:val="single" w:sz="6" w:space="0" w:color="auto"/>
              <w:right w:val="single" w:sz="6" w:space="0" w:color="auto"/>
            </w:tcBorders>
          </w:tcPr>
          <w:p w:rsidR="00542129" w:rsidRPr="00336317" w:rsidRDefault="00542129" w:rsidP="002E2ADA">
            <w:pPr>
              <w:spacing w:before="60"/>
              <w:jc w:val="center"/>
              <w:rPr>
                <w:rFonts w:cs="Calibri"/>
                <w:sz w:val="16"/>
                <w:szCs w:val="16"/>
              </w:rPr>
            </w:pPr>
          </w:p>
        </w:tc>
      </w:tr>
    </w:tbl>
    <w:p w:rsidR="00656B0A" w:rsidRDefault="00656B0A" w:rsidP="00656B0A">
      <w:pPr>
        <w:rPr>
          <w:rFonts w:cs="Calibri"/>
        </w:rPr>
      </w:pPr>
    </w:p>
    <w:p w:rsidR="00656B0A" w:rsidRPr="00AA38E8" w:rsidRDefault="00656B0A" w:rsidP="002E2ADA">
      <w:pPr>
        <w:pStyle w:val="Heading2"/>
        <w:numPr>
          <w:ilvl w:val="2"/>
          <w:numId w:val="1"/>
        </w:numPr>
        <w:rPr>
          <w:rFonts w:ascii="Calibri" w:hAnsi="Calibri" w:cs="Calibri"/>
        </w:rPr>
      </w:pPr>
      <w:bookmarkStart w:id="521" w:name="_Toc487189226"/>
      <w:r w:rsidRPr="00AA38E8">
        <w:rPr>
          <w:rFonts w:ascii="Calibri" w:hAnsi="Calibri" w:cs="Calibri"/>
        </w:rPr>
        <w:t>Module specific Lookup Tables Constants</w:t>
      </w:r>
      <w:bookmarkEnd w:id="521"/>
    </w:p>
    <w:p w:rsidR="00656B0A" w:rsidRPr="007129B5" w:rsidRDefault="00656B0A" w:rsidP="00656B0A">
      <w:pPr>
        <w:rPr>
          <w:rFonts w:cs="Calibri"/>
          <w:i/>
        </w:rPr>
      </w:pPr>
    </w:p>
    <w:tbl>
      <w:tblPr>
        <w:tblW w:w="685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2898"/>
        <w:gridCol w:w="1440"/>
        <w:gridCol w:w="1260"/>
        <w:gridCol w:w="1260"/>
      </w:tblGrid>
      <w:tr w:rsidR="00656B0A" w:rsidRPr="00AA38E8" w:rsidTr="00F25926">
        <w:tc>
          <w:tcPr>
            <w:tcW w:w="2898" w:type="dxa"/>
            <w:tcBorders>
              <w:top w:val="single" w:sz="6" w:space="0" w:color="auto"/>
              <w:left w:val="single" w:sz="6" w:space="0" w:color="auto"/>
              <w:bottom w:val="single" w:sz="6" w:space="0" w:color="auto"/>
              <w:right w:val="single" w:sz="6" w:space="0" w:color="auto"/>
            </w:tcBorders>
            <w:shd w:val="pct30" w:color="FFFF00" w:fill="FFFFFF"/>
          </w:tcPr>
          <w:p w:rsidR="00656B0A" w:rsidRPr="00AA38E8" w:rsidRDefault="00656B0A" w:rsidP="00F25926">
            <w:pPr>
              <w:spacing w:before="60"/>
              <w:jc w:val="center"/>
              <w:rPr>
                <w:rFonts w:cs="Calibri"/>
                <w:sz w:val="16"/>
                <w:szCs w:val="16"/>
              </w:rPr>
            </w:pPr>
            <w:r w:rsidRPr="00AA38E8">
              <w:rPr>
                <w:rFonts w:cs="Calibri"/>
                <w:sz w:val="16"/>
                <w:szCs w:val="16"/>
              </w:rPr>
              <w:t>Constant Name</w:t>
            </w:r>
          </w:p>
        </w:tc>
        <w:tc>
          <w:tcPr>
            <w:tcW w:w="1440" w:type="dxa"/>
            <w:tcBorders>
              <w:top w:val="single" w:sz="6" w:space="0" w:color="auto"/>
              <w:left w:val="single" w:sz="6" w:space="0" w:color="auto"/>
              <w:bottom w:val="single" w:sz="6" w:space="0" w:color="auto"/>
              <w:right w:val="single" w:sz="6" w:space="0" w:color="auto"/>
            </w:tcBorders>
            <w:shd w:val="pct30" w:color="FFFF00" w:fill="FFFFFF"/>
          </w:tcPr>
          <w:p w:rsidR="00656B0A" w:rsidRPr="00AA38E8" w:rsidRDefault="00656B0A" w:rsidP="00F25926">
            <w:pPr>
              <w:spacing w:before="60"/>
              <w:jc w:val="center"/>
              <w:rPr>
                <w:rFonts w:cs="Calibri"/>
                <w:sz w:val="16"/>
                <w:szCs w:val="16"/>
              </w:rPr>
            </w:pPr>
            <w:r w:rsidRPr="00AA38E8">
              <w:rPr>
                <w:rFonts w:cs="Calibri"/>
                <w:sz w:val="16"/>
                <w:szCs w:val="16"/>
              </w:rPr>
              <w:t>Resolution</w:t>
            </w:r>
          </w:p>
        </w:tc>
        <w:tc>
          <w:tcPr>
            <w:tcW w:w="1260" w:type="dxa"/>
            <w:tcBorders>
              <w:top w:val="single" w:sz="6" w:space="0" w:color="auto"/>
              <w:left w:val="single" w:sz="6" w:space="0" w:color="auto"/>
              <w:bottom w:val="single" w:sz="6" w:space="0" w:color="auto"/>
              <w:right w:val="single" w:sz="6" w:space="0" w:color="auto"/>
            </w:tcBorders>
            <w:shd w:val="pct30" w:color="FFFF00" w:fill="FFFFFF"/>
          </w:tcPr>
          <w:p w:rsidR="00656B0A" w:rsidRPr="00AA38E8" w:rsidRDefault="00656B0A" w:rsidP="00F25926">
            <w:pPr>
              <w:spacing w:before="60"/>
              <w:jc w:val="center"/>
              <w:rPr>
                <w:rFonts w:cs="Calibri"/>
                <w:sz w:val="16"/>
                <w:szCs w:val="16"/>
              </w:rPr>
            </w:pPr>
            <w:r w:rsidRPr="00AA38E8">
              <w:rPr>
                <w:rFonts w:cs="Calibri"/>
                <w:sz w:val="16"/>
                <w:szCs w:val="16"/>
              </w:rPr>
              <w:t>Value</w:t>
            </w:r>
          </w:p>
        </w:tc>
        <w:tc>
          <w:tcPr>
            <w:tcW w:w="1260" w:type="dxa"/>
            <w:tcBorders>
              <w:top w:val="single" w:sz="6" w:space="0" w:color="auto"/>
              <w:left w:val="single" w:sz="6" w:space="0" w:color="auto"/>
              <w:bottom w:val="single" w:sz="6" w:space="0" w:color="auto"/>
              <w:right w:val="single" w:sz="6" w:space="0" w:color="auto"/>
            </w:tcBorders>
            <w:shd w:val="pct30" w:color="FFFF00" w:fill="FFFFFF"/>
          </w:tcPr>
          <w:p w:rsidR="00656B0A" w:rsidRPr="00AA38E8" w:rsidRDefault="00656B0A" w:rsidP="00F25926">
            <w:pPr>
              <w:spacing w:before="60"/>
              <w:jc w:val="center"/>
              <w:rPr>
                <w:rFonts w:cs="Calibri"/>
                <w:sz w:val="16"/>
                <w:szCs w:val="16"/>
              </w:rPr>
            </w:pPr>
            <w:r w:rsidRPr="00AA38E8">
              <w:rPr>
                <w:rFonts w:cs="Calibri"/>
                <w:sz w:val="16"/>
                <w:szCs w:val="16"/>
              </w:rPr>
              <w:t>Software Segment</w:t>
            </w:r>
          </w:p>
        </w:tc>
      </w:tr>
      <w:tr w:rsidR="009B6BDF" w:rsidRPr="00AA38E8" w:rsidTr="00151B09">
        <w:trPr>
          <w:trHeight w:val="372"/>
        </w:trPr>
        <w:tc>
          <w:tcPr>
            <w:tcW w:w="2898" w:type="dxa"/>
            <w:tcBorders>
              <w:top w:val="single" w:sz="6" w:space="0" w:color="auto"/>
              <w:left w:val="single" w:sz="6" w:space="0" w:color="auto"/>
              <w:bottom w:val="single" w:sz="6" w:space="0" w:color="auto"/>
              <w:right w:val="single" w:sz="6" w:space="0" w:color="auto"/>
            </w:tcBorders>
          </w:tcPr>
          <w:p w:rsidR="009B6BDF" w:rsidRPr="00AA38E8" w:rsidRDefault="003162BA" w:rsidP="002E2ADA">
            <w:pPr>
              <w:spacing w:before="60"/>
              <w:jc w:val="center"/>
              <w:rPr>
                <w:rFonts w:cs="Calibri"/>
                <w:sz w:val="16"/>
                <w:szCs w:val="16"/>
              </w:rPr>
            </w:pPr>
            <w:r>
              <w:rPr>
                <w:rFonts w:cs="Calibri"/>
                <w:sz w:val="16"/>
              </w:rPr>
              <w:t>None</w:t>
            </w:r>
          </w:p>
        </w:tc>
        <w:tc>
          <w:tcPr>
            <w:tcW w:w="1440" w:type="dxa"/>
            <w:tcBorders>
              <w:top w:val="single" w:sz="6" w:space="0" w:color="auto"/>
              <w:left w:val="single" w:sz="6" w:space="0" w:color="auto"/>
              <w:bottom w:val="single" w:sz="6" w:space="0" w:color="auto"/>
              <w:right w:val="single" w:sz="6" w:space="0" w:color="auto"/>
            </w:tcBorders>
          </w:tcPr>
          <w:p w:rsidR="009B6BDF" w:rsidRPr="00AA38E8" w:rsidRDefault="009B6BDF" w:rsidP="002E2ADA">
            <w:pPr>
              <w:spacing w:before="60"/>
              <w:jc w:val="center"/>
              <w:rPr>
                <w:rFonts w:cs="Calibri"/>
                <w:sz w:val="16"/>
                <w:szCs w:val="16"/>
              </w:rPr>
            </w:pPr>
          </w:p>
        </w:tc>
        <w:tc>
          <w:tcPr>
            <w:tcW w:w="1260" w:type="dxa"/>
            <w:tcBorders>
              <w:top w:val="single" w:sz="6" w:space="0" w:color="auto"/>
              <w:left w:val="single" w:sz="6" w:space="0" w:color="auto"/>
              <w:bottom w:val="single" w:sz="6" w:space="0" w:color="auto"/>
              <w:right w:val="single" w:sz="6" w:space="0" w:color="auto"/>
            </w:tcBorders>
          </w:tcPr>
          <w:p w:rsidR="009B6BDF" w:rsidRPr="00AA38E8" w:rsidRDefault="009B6BDF" w:rsidP="002E2ADA">
            <w:pPr>
              <w:spacing w:before="60"/>
              <w:jc w:val="center"/>
              <w:rPr>
                <w:rFonts w:cs="Calibri"/>
                <w:sz w:val="16"/>
                <w:szCs w:val="16"/>
              </w:rPr>
            </w:pPr>
          </w:p>
        </w:tc>
        <w:tc>
          <w:tcPr>
            <w:tcW w:w="1260" w:type="dxa"/>
            <w:tcBorders>
              <w:top w:val="single" w:sz="6" w:space="0" w:color="auto"/>
              <w:left w:val="single" w:sz="6" w:space="0" w:color="auto"/>
              <w:bottom w:val="single" w:sz="6" w:space="0" w:color="auto"/>
              <w:right w:val="single" w:sz="6" w:space="0" w:color="auto"/>
            </w:tcBorders>
          </w:tcPr>
          <w:p w:rsidR="009B6BDF" w:rsidRPr="00AA38E8" w:rsidRDefault="009B6BDF" w:rsidP="002E2ADA">
            <w:pPr>
              <w:spacing w:before="60"/>
              <w:jc w:val="center"/>
              <w:rPr>
                <w:rFonts w:cs="Calibri"/>
                <w:sz w:val="16"/>
                <w:szCs w:val="16"/>
              </w:rPr>
            </w:pPr>
          </w:p>
        </w:tc>
      </w:tr>
    </w:tbl>
    <w:p w:rsidR="00656B0A" w:rsidRPr="00AA38E8" w:rsidRDefault="00656B0A" w:rsidP="000A0ED7">
      <w:pPr>
        <w:pStyle w:val="Heading1"/>
        <w:numPr>
          <w:ilvl w:val="0"/>
          <w:numId w:val="1"/>
        </w:numPr>
        <w:tabs>
          <w:tab w:val="clear" w:pos="567"/>
          <w:tab w:val="num" w:pos="432"/>
        </w:tabs>
        <w:rPr>
          <w:rFonts w:ascii="Calibri" w:hAnsi="Calibri" w:cs="Calibri"/>
        </w:rPr>
      </w:pPr>
      <w:bookmarkStart w:id="522" w:name="_Toc487189227"/>
      <w:r w:rsidRPr="00AA38E8">
        <w:rPr>
          <w:rFonts w:ascii="Calibri" w:hAnsi="Calibri" w:cs="Calibri"/>
        </w:rPr>
        <w:lastRenderedPageBreak/>
        <w:t>Software Module Implementation</w:t>
      </w:r>
      <w:bookmarkEnd w:id="522"/>
    </w:p>
    <w:p w:rsidR="00D5295D" w:rsidRPr="00AE640F" w:rsidRDefault="00D5295D" w:rsidP="000A0ED7">
      <w:pPr>
        <w:pStyle w:val="Heading2"/>
        <w:numPr>
          <w:ilvl w:val="1"/>
          <w:numId w:val="1"/>
        </w:numPr>
        <w:rPr>
          <w:rFonts w:ascii="Calibri" w:hAnsi="Calibri" w:cs="Calibri"/>
        </w:rPr>
      </w:pPr>
      <w:bookmarkStart w:id="523" w:name="_Toc338170484"/>
      <w:bookmarkStart w:id="524" w:name="_Toc389214467"/>
      <w:bookmarkStart w:id="525" w:name="_Toc487189228"/>
      <w:r w:rsidRPr="00AE640F">
        <w:rPr>
          <w:rFonts w:ascii="Calibri" w:hAnsi="Calibri" w:cs="Calibri"/>
        </w:rPr>
        <w:t>Sub-Module Functions</w:t>
      </w:r>
      <w:bookmarkEnd w:id="523"/>
      <w:bookmarkEnd w:id="524"/>
      <w:bookmarkEnd w:id="525"/>
      <w:r w:rsidR="00914A69">
        <w:rPr>
          <w:rFonts w:ascii="Calibri" w:hAnsi="Calibri" w:cs="Calibri"/>
        </w:rPr>
        <w:t xml:space="preserve">    </w:t>
      </w:r>
    </w:p>
    <w:p w:rsidR="00656B0A" w:rsidRPr="00AA38E8" w:rsidRDefault="00656B0A" w:rsidP="0075257E">
      <w:pPr>
        <w:pStyle w:val="Heading2"/>
        <w:numPr>
          <w:ilvl w:val="2"/>
          <w:numId w:val="1"/>
        </w:numPr>
        <w:rPr>
          <w:rFonts w:ascii="Calibri" w:hAnsi="Calibri" w:cs="Calibri"/>
        </w:rPr>
      </w:pPr>
      <w:bookmarkStart w:id="526" w:name="_Toc413076079"/>
      <w:bookmarkStart w:id="527" w:name="_Toc413076921"/>
      <w:bookmarkStart w:id="528" w:name="_Toc487189229"/>
      <w:bookmarkEnd w:id="526"/>
      <w:bookmarkEnd w:id="527"/>
      <w:r w:rsidRPr="00AA38E8">
        <w:rPr>
          <w:rFonts w:ascii="Calibri" w:hAnsi="Calibri" w:cs="Calibri"/>
        </w:rPr>
        <w:t>Initialization Functions</w:t>
      </w:r>
      <w:bookmarkEnd w:id="528"/>
    </w:p>
    <w:p w:rsidR="00656B0A" w:rsidRDefault="00CC1793" w:rsidP="00656B0A">
      <w:pPr>
        <w:rPr>
          <w:rFonts w:cs="Calibri"/>
          <w:i/>
        </w:rPr>
      </w:pPr>
      <w:proofErr w:type="spellStart"/>
      <w:r w:rsidRPr="00CC1793">
        <w:rPr>
          <w:rFonts w:cs="Calibri"/>
          <w:i/>
        </w:rPr>
        <w:t>PolarityCfgInit</w:t>
      </w:r>
      <w:proofErr w:type="spellEnd"/>
    </w:p>
    <w:p w:rsidR="00C53103" w:rsidRDefault="00C53103" w:rsidP="00C53103">
      <w:pPr>
        <w:pStyle w:val="Heading2"/>
        <w:numPr>
          <w:ilvl w:val="3"/>
          <w:numId w:val="1"/>
        </w:numPr>
        <w:rPr>
          <w:rFonts w:ascii="Calibri" w:hAnsi="Calibri" w:cs="Calibri"/>
        </w:rPr>
      </w:pPr>
      <w:bookmarkStart w:id="529" w:name="_Toc487189230"/>
      <w:r>
        <w:rPr>
          <w:rFonts w:ascii="Calibri" w:hAnsi="Calibri" w:cs="Calibri"/>
        </w:rPr>
        <w:t>INIT</w:t>
      </w:r>
      <w:r w:rsidRPr="00AA38E8">
        <w:rPr>
          <w:rFonts w:ascii="Calibri" w:hAnsi="Calibri" w:cs="Calibri"/>
        </w:rPr>
        <w:t xml:space="preserve">: </w:t>
      </w:r>
      <w:r w:rsidRPr="00C53103">
        <w:rPr>
          <w:rFonts w:ascii="Calibri" w:hAnsi="Calibri" w:cs="Calibri"/>
        </w:rPr>
        <w:t>PolarityCfgInit</w:t>
      </w:r>
      <w:bookmarkEnd w:id="529"/>
    </w:p>
    <w:p w:rsidR="00C53103" w:rsidRPr="00AA38E8" w:rsidRDefault="00C53103" w:rsidP="00C53103">
      <w:pPr>
        <w:pStyle w:val="Heading2"/>
        <w:numPr>
          <w:ilvl w:val="4"/>
          <w:numId w:val="1"/>
        </w:numPr>
        <w:rPr>
          <w:rFonts w:ascii="Calibri" w:hAnsi="Calibri" w:cs="Calibri"/>
        </w:rPr>
      </w:pPr>
      <w:bookmarkStart w:id="530" w:name="_Toc406065248"/>
      <w:bookmarkStart w:id="531" w:name="_Toc487189231"/>
      <w:r w:rsidRPr="00AA38E8">
        <w:rPr>
          <w:rFonts w:ascii="Calibri" w:hAnsi="Calibri" w:cs="Calibri"/>
        </w:rPr>
        <w:t>Design Rationale</w:t>
      </w:r>
      <w:bookmarkEnd w:id="530"/>
      <w:bookmarkEnd w:id="531"/>
    </w:p>
    <w:p w:rsidR="00C53103" w:rsidRPr="00A26934" w:rsidRDefault="00C53103" w:rsidP="00C53103">
      <w:pPr>
        <w:rPr>
          <w:rFonts w:cs="Calibri"/>
          <w:i/>
        </w:rPr>
      </w:pPr>
      <w:r>
        <w:rPr>
          <w:rFonts w:cs="Calibri"/>
          <w:i/>
        </w:rPr>
        <w:t xml:space="preserve">Design follows </w:t>
      </w:r>
      <w:proofErr w:type="spellStart"/>
      <w:r>
        <w:rPr>
          <w:rFonts w:cs="Calibri"/>
          <w:i/>
        </w:rPr>
        <w:t>implemenetation</w:t>
      </w:r>
      <w:proofErr w:type="spellEnd"/>
      <w:r>
        <w:rPr>
          <w:rFonts w:cs="Calibri"/>
          <w:i/>
        </w:rPr>
        <w:t xml:space="preserve"> in FDD.</w:t>
      </w:r>
    </w:p>
    <w:p w:rsidR="00C53103" w:rsidRPr="00AA38E8" w:rsidRDefault="00C53103" w:rsidP="00C53103">
      <w:pPr>
        <w:pStyle w:val="Heading2"/>
        <w:numPr>
          <w:ilvl w:val="4"/>
          <w:numId w:val="1"/>
        </w:numPr>
        <w:rPr>
          <w:rFonts w:ascii="Calibri" w:hAnsi="Calibri" w:cs="Calibri"/>
        </w:rPr>
      </w:pPr>
      <w:bookmarkStart w:id="532" w:name="_Toc406065249"/>
      <w:bookmarkStart w:id="533" w:name="_Toc487189232"/>
      <w:r w:rsidRPr="00AA38E8">
        <w:rPr>
          <w:rFonts w:ascii="Calibri" w:hAnsi="Calibri" w:cs="Calibri"/>
        </w:rPr>
        <w:t>Module Outputs</w:t>
      </w:r>
      <w:bookmarkEnd w:id="532"/>
      <w:bookmarkEnd w:id="533"/>
    </w:p>
    <w:p w:rsidR="00C53103" w:rsidRPr="00A26934" w:rsidRDefault="00C53103" w:rsidP="00C53103">
      <w:pPr>
        <w:rPr>
          <w:rFonts w:cs="Calibri"/>
          <w:i/>
        </w:rPr>
      </w:pPr>
      <w:r>
        <w:rPr>
          <w:rFonts w:cs="Calibri"/>
          <w:i/>
        </w:rPr>
        <w:t>Refer ‘</w:t>
      </w:r>
      <w:proofErr w:type="spellStart"/>
      <w:r w:rsidRPr="00C53103">
        <w:rPr>
          <w:rFonts w:cs="Calibri"/>
          <w:i/>
        </w:rPr>
        <w:t>PolarityCfgInit</w:t>
      </w:r>
      <w:proofErr w:type="spellEnd"/>
      <w:r>
        <w:rPr>
          <w:rFonts w:cs="Calibri"/>
          <w:i/>
        </w:rPr>
        <w:t>’ block in FDD</w:t>
      </w:r>
    </w:p>
    <w:p w:rsidR="00C53103" w:rsidRPr="00AA38E8" w:rsidRDefault="00C53103" w:rsidP="00C53103">
      <w:pPr>
        <w:pStyle w:val="Heading2"/>
        <w:numPr>
          <w:ilvl w:val="4"/>
          <w:numId w:val="1"/>
        </w:numPr>
        <w:rPr>
          <w:rFonts w:ascii="Calibri" w:hAnsi="Calibri" w:cs="Calibri"/>
        </w:rPr>
      </w:pPr>
      <w:bookmarkStart w:id="534" w:name="_Toc406065250"/>
      <w:bookmarkStart w:id="535" w:name="_Toc487189233"/>
      <w:r w:rsidRPr="00AA38E8">
        <w:rPr>
          <w:rFonts w:ascii="Calibri" w:hAnsi="Calibri" w:cs="Calibri"/>
        </w:rPr>
        <w:t>Module Internal</w:t>
      </w:r>
      <w:bookmarkEnd w:id="534"/>
      <w:bookmarkEnd w:id="535"/>
      <w:r w:rsidRPr="00AA38E8">
        <w:rPr>
          <w:rFonts w:ascii="Calibri" w:hAnsi="Calibri" w:cs="Calibri"/>
        </w:rPr>
        <w:t xml:space="preserve">  </w:t>
      </w:r>
    </w:p>
    <w:p w:rsidR="00C53103" w:rsidRPr="00C53103" w:rsidRDefault="00C53103" w:rsidP="00C53103">
      <w:pPr>
        <w:rPr>
          <w:lang w:bidi="ar-SA"/>
        </w:rPr>
      </w:pPr>
      <w:r>
        <w:rPr>
          <w:lang w:bidi="ar-SA"/>
        </w:rPr>
        <w:t>None</w:t>
      </w:r>
    </w:p>
    <w:p w:rsidR="00656B0A" w:rsidRPr="001B1577" w:rsidRDefault="00E107A7" w:rsidP="00656B0A">
      <w:pPr>
        <w:pStyle w:val="Heading2"/>
        <w:numPr>
          <w:ilvl w:val="2"/>
          <w:numId w:val="1"/>
        </w:numPr>
        <w:rPr>
          <w:rFonts w:ascii="Calibri" w:hAnsi="Calibri" w:cs="Calibri"/>
        </w:rPr>
      </w:pPr>
      <w:bookmarkStart w:id="536" w:name="_Ref382299990"/>
      <w:bookmarkStart w:id="537" w:name="_Toc487189234"/>
      <w:r>
        <w:rPr>
          <w:rFonts w:ascii="Calibri" w:hAnsi="Calibri" w:cs="Calibri"/>
        </w:rPr>
        <w:t>PERIODIC FUNCTIONS</w:t>
      </w:r>
      <w:bookmarkEnd w:id="536"/>
      <w:bookmarkEnd w:id="537"/>
      <w:r>
        <w:rPr>
          <w:rFonts w:ascii="Calibri" w:hAnsi="Calibri" w:cs="Calibri"/>
        </w:rPr>
        <w:t xml:space="preserve">  </w:t>
      </w:r>
    </w:p>
    <w:p w:rsidR="008E1AB4" w:rsidRDefault="00C53103" w:rsidP="0075257E">
      <w:pPr>
        <w:autoSpaceDE w:val="0"/>
        <w:autoSpaceDN w:val="0"/>
        <w:adjustRightInd w:val="0"/>
        <w:rPr>
          <w:rFonts w:ascii="Consolas" w:hAnsi="Consolas" w:cs="Consolas"/>
          <w:color w:val="000000"/>
          <w:szCs w:val="20"/>
          <w:lang w:bidi="ar-SA"/>
        </w:rPr>
      </w:pPr>
      <w:r>
        <w:rPr>
          <w:rFonts w:ascii="Consolas" w:hAnsi="Consolas" w:cs="Consolas"/>
          <w:color w:val="000000"/>
          <w:szCs w:val="20"/>
          <w:lang w:bidi="ar-SA"/>
        </w:rPr>
        <w:t>None</w:t>
      </w:r>
    </w:p>
    <w:p w:rsidR="00656B0A" w:rsidRPr="00AA38E8" w:rsidRDefault="00656B0A" w:rsidP="0075257E">
      <w:pPr>
        <w:pStyle w:val="Heading2"/>
        <w:numPr>
          <w:ilvl w:val="2"/>
          <w:numId w:val="1"/>
        </w:numPr>
        <w:rPr>
          <w:rFonts w:ascii="Calibri" w:hAnsi="Calibri" w:cs="Calibri"/>
        </w:rPr>
      </w:pPr>
      <w:bookmarkStart w:id="538" w:name="_Toc382297371"/>
      <w:bookmarkStart w:id="539" w:name="_Toc383611535"/>
      <w:bookmarkStart w:id="540" w:name="_Toc389213022"/>
      <w:bookmarkStart w:id="541" w:name="_Toc382297372"/>
      <w:bookmarkStart w:id="542" w:name="_Toc383611536"/>
      <w:bookmarkStart w:id="543" w:name="_Toc389213023"/>
      <w:bookmarkStart w:id="544" w:name="_Toc382297373"/>
      <w:bookmarkStart w:id="545" w:name="_Toc383611537"/>
      <w:bookmarkStart w:id="546" w:name="_Toc389213024"/>
      <w:bookmarkStart w:id="547" w:name="_Toc382297374"/>
      <w:bookmarkStart w:id="548" w:name="_Toc383611538"/>
      <w:bookmarkStart w:id="549" w:name="_Toc389213025"/>
      <w:bookmarkStart w:id="550" w:name="_Toc382297375"/>
      <w:bookmarkStart w:id="551" w:name="_Toc383611539"/>
      <w:bookmarkStart w:id="552" w:name="_Toc389213026"/>
      <w:bookmarkStart w:id="553" w:name="_Toc382297376"/>
      <w:bookmarkStart w:id="554" w:name="_Toc383611540"/>
      <w:bookmarkStart w:id="555" w:name="_Toc389213027"/>
      <w:bookmarkStart w:id="556" w:name="_Toc382297377"/>
      <w:bookmarkStart w:id="557" w:name="_Toc383611541"/>
      <w:bookmarkStart w:id="558" w:name="_Toc389213028"/>
      <w:bookmarkStart w:id="559" w:name="_Toc382297378"/>
      <w:bookmarkStart w:id="560" w:name="_Toc383611542"/>
      <w:bookmarkStart w:id="561" w:name="_Toc389213029"/>
      <w:bookmarkStart w:id="562" w:name="_Toc382297379"/>
      <w:bookmarkStart w:id="563" w:name="_Toc383611543"/>
      <w:bookmarkStart w:id="564" w:name="_Toc389213030"/>
      <w:bookmarkStart w:id="565" w:name="_Toc382297380"/>
      <w:bookmarkStart w:id="566" w:name="_Toc383611544"/>
      <w:bookmarkStart w:id="567" w:name="_Toc389213031"/>
      <w:bookmarkStart w:id="568" w:name="_Toc382297381"/>
      <w:bookmarkStart w:id="569" w:name="_Toc383611545"/>
      <w:bookmarkStart w:id="570" w:name="_Toc389213032"/>
      <w:bookmarkStart w:id="571" w:name="_Toc382297382"/>
      <w:bookmarkStart w:id="572" w:name="_Toc383611546"/>
      <w:bookmarkStart w:id="573" w:name="_Toc389213033"/>
      <w:bookmarkStart w:id="574" w:name="_Toc382297383"/>
      <w:bookmarkStart w:id="575" w:name="_Toc383611547"/>
      <w:bookmarkStart w:id="576" w:name="_Toc389213034"/>
      <w:bookmarkStart w:id="577" w:name="_Toc382295908"/>
      <w:bookmarkStart w:id="578" w:name="_Toc382297384"/>
      <w:bookmarkStart w:id="579" w:name="_Toc383611548"/>
      <w:bookmarkStart w:id="580" w:name="_Toc389213035"/>
      <w:bookmarkStart w:id="581" w:name="_Toc382295909"/>
      <w:bookmarkStart w:id="582" w:name="_Toc382297385"/>
      <w:bookmarkStart w:id="583" w:name="_Toc383611549"/>
      <w:bookmarkStart w:id="584" w:name="_Toc389213036"/>
      <w:bookmarkStart w:id="585" w:name="_Toc382295910"/>
      <w:bookmarkStart w:id="586" w:name="_Toc382297386"/>
      <w:bookmarkStart w:id="587" w:name="_Toc383611550"/>
      <w:bookmarkStart w:id="588" w:name="_Toc389213037"/>
      <w:bookmarkStart w:id="589" w:name="_Toc382295911"/>
      <w:bookmarkStart w:id="590" w:name="_Toc382297387"/>
      <w:bookmarkStart w:id="591" w:name="_Toc383611551"/>
      <w:bookmarkStart w:id="592" w:name="_Toc389213038"/>
      <w:bookmarkStart w:id="593" w:name="_Toc382295912"/>
      <w:bookmarkStart w:id="594" w:name="_Toc382297388"/>
      <w:bookmarkStart w:id="595" w:name="_Toc383611552"/>
      <w:bookmarkStart w:id="596" w:name="_Toc389213039"/>
      <w:bookmarkStart w:id="597" w:name="_Toc382295913"/>
      <w:bookmarkStart w:id="598" w:name="_Toc382297389"/>
      <w:bookmarkStart w:id="599" w:name="_Toc383611553"/>
      <w:bookmarkStart w:id="600" w:name="_Toc389213040"/>
      <w:bookmarkStart w:id="601" w:name="_Toc382295914"/>
      <w:bookmarkStart w:id="602" w:name="_Toc382297390"/>
      <w:bookmarkStart w:id="603" w:name="_Toc383611554"/>
      <w:bookmarkStart w:id="604" w:name="_Toc389213041"/>
      <w:bookmarkStart w:id="605" w:name="_Toc382295915"/>
      <w:bookmarkStart w:id="606" w:name="_Toc382297391"/>
      <w:bookmarkStart w:id="607" w:name="_Toc383611555"/>
      <w:bookmarkStart w:id="608" w:name="_Toc389213042"/>
      <w:bookmarkStart w:id="609" w:name="_Ref382299966"/>
      <w:bookmarkStart w:id="610" w:name="_Toc487189235"/>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r w:rsidRPr="00AA38E8">
        <w:rPr>
          <w:rFonts w:ascii="Calibri" w:hAnsi="Calibri" w:cs="Calibri"/>
        </w:rPr>
        <w:t>Interrupt Functions</w:t>
      </w:r>
      <w:bookmarkEnd w:id="609"/>
      <w:bookmarkEnd w:id="610"/>
    </w:p>
    <w:p w:rsidR="00656B0A" w:rsidRPr="0033680E" w:rsidRDefault="00CB757E" w:rsidP="00656B0A">
      <w:pPr>
        <w:rPr>
          <w:rFonts w:cs="Calibri"/>
          <w:i/>
        </w:rPr>
      </w:pPr>
      <w:r>
        <w:rPr>
          <w:rFonts w:cs="Calibri"/>
          <w:i/>
        </w:rPr>
        <w:t>None</w:t>
      </w:r>
    </w:p>
    <w:p w:rsidR="00656B0A" w:rsidRDefault="00656B0A" w:rsidP="00656B0A">
      <w:pPr>
        <w:rPr>
          <w:rFonts w:cs="Calibri"/>
        </w:rPr>
      </w:pPr>
    </w:p>
    <w:p w:rsidR="00C27725" w:rsidRPr="00AA38E8" w:rsidRDefault="00C27725" w:rsidP="00656B0A">
      <w:pPr>
        <w:rPr>
          <w:rFonts w:cs="Calibri"/>
        </w:rPr>
      </w:pPr>
    </w:p>
    <w:p w:rsidR="00656B0A" w:rsidRDefault="00656B0A" w:rsidP="0075257E">
      <w:pPr>
        <w:pStyle w:val="Heading2"/>
        <w:numPr>
          <w:ilvl w:val="2"/>
          <w:numId w:val="1"/>
        </w:numPr>
        <w:rPr>
          <w:rFonts w:ascii="Calibri" w:hAnsi="Calibri" w:cs="Calibri"/>
        </w:rPr>
      </w:pPr>
      <w:r w:rsidRPr="00AA38E8">
        <w:rPr>
          <w:rFonts w:ascii="Calibri" w:hAnsi="Calibri" w:cs="Calibri"/>
        </w:rPr>
        <w:br w:type="page"/>
      </w:r>
      <w:bookmarkStart w:id="611" w:name="_Toc487189236"/>
      <w:r w:rsidR="00B262EB">
        <w:rPr>
          <w:rFonts w:ascii="Calibri" w:hAnsi="Calibri" w:cs="Calibri"/>
        </w:rPr>
        <w:lastRenderedPageBreak/>
        <w:t>Server runnables</w:t>
      </w:r>
      <w:bookmarkEnd w:id="611"/>
    </w:p>
    <w:p w:rsidR="0030758D" w:rsidRPr="00AA38E8" w:rsidRDefault="0030758D" w:rsidP="0030758D">
      <w:pPr>
        <w:pStyle w:val="Heading2"/>
        <w:numPr>
          <w:ilvl w:val="3"/>
          <w:numId w:val="1"/>
        </w:numPr>
        <w:rPr>
          <w:rFonts w:ascii="Calibri" w:hAnsi="Calibri" w:cs="Calibri"/>
        </w:rPr>
      </w:pPr>
      <w:bookmarkStart w:id="612" w:name="_Toc406065262"/>
      <w:r w:rsidRPr="00AA38E8">
        <w:rPr>
          <w:rFonts w:ascii="Calibri" w:hAnsi="Calibri" w:cs="Calibri"/>
        </w:rPr>
        <w:t xml:space="preserve"> </w:t>
      </w:r>
      <w:bookmarkStart w:id="613" w:name="_Toc487189237"/>
      <w:bookmarkEnd w:id="612"/>
      <w:r w:rsidRPr="0030758D">
        <w:rPr>
          <w:rFonts w:ascii="Calibri" w:hAnsi="Calibri" w:cs="Calibri"/>
        </w:rPr>
        <w:t>PolarityCfgRead</w:t>
      </w:r>
      <w:bookmarkEnd w:id="613"/>
    </w:p>
    <w:p w:rsidR="0030758D" w:rsidRPr="00AA38E8" w:rsidRDefault="0030758D" w:rsidP="0030758D">
      <w:pPr>
        <w:pStyle w:val="Heading2"/>
        <w:numPr>
          <w:ilvl w:val="4"/>
          <w:numId w:val="1"/>
        </w:numPr>
        <w:rPr>
          <w:rFonts w:ascii="Calibri" w:hAnsi="Calibri" w:cs="Calibri"/>
        </w:rPr>
      </w:pPr>
      <w:bookmarkStart w:id="614" w:name="_Toc406065263"/>
      <w:bookmarkStart w:id="615" w:name="_Toc487189238"/>
      <w:r w:rsidRPr="00AA38E8">
        <w:rPr>
          <w:rFonts w:ascii="Calibri" w:hAnsi="Calibri" w:cs="Calibri"/>
        </w:rPr>
        <w:t>Design Rationale</w:t>
      </w:r>
      <w:bookmarkEnd w:id="614"/>
      <w:bookmarkEnd w:id="615"/>
    </w:p>
    <w:p w:rsidR="0030758D" w:rsidRPr="00813DF4" w:rsidRDefault="00813DF4" w:rsidP="0030758D">
      <w:pPr>
        <w:rPr>
          <w:rFonts w:cs="Calibri"/>
          <w:i/>
        </w:rPr>
      </w:pPr>
      <w:r w:rsidRPr="00813DF4">
        <w:rPr>
          <w:rFonts w:cs="Calibri"/>
          <w:i/>
        </w:rPr>
        <w:t>None</w:t>
      </w:r>
    </w:p>
    <w:p w:rsidR="0030758D" w:rsidRPr="00AA38E8" w:rsidRDefault="0030758D" w:rsidP="0030758D">
      <w:pPr>
        <w:pStyle w:val="Heading2"/>
        <w:numPr>
          <w:ilvl w:val="4"/>
          <w:numId w:val="1"/>
        </w:numPr>
        <w:rPr>
          <w:rFonts w:ascii="Calibri" w:hAnsi="Calibri" w:cs="Calibri"/>
        </w:rPr>
      </w:pPr>
      <w:bookmarkStart w:id="616" w:name="_Toc406065264"/>
      <w:bookmarkStart w:id="617" w:name="_Toc487189239"/>
      <w:r w:rsidRPr="00AA38E8">
        <w:rPr>
          <w:rFonts w:ascii="Calibri" w:hAnsi="Calibri" w:cs="Calibri"/>
        </w:rPr>
        <w:t>Store Module Inputs to Local copies</w:t>
      </w:r>
      <w:bookmarkEnd w:id="616"/>
      <w:bookmarkEnd w:id="617"/>
    </w:p>
    <w:p w:rsidR="00813DF4" w:rsidRPr="00813DF4" w:rsidRDefault="00813DF4" w:rsidP="00813DF4">
      <w:pPr>
        <w:rPr>
          <w:rFonts w:cs="Calibri"/>
          <w:i/>
        </w:rPr>
      </w:pPr>
      <w:r w:rsidRPr="00813DF4">
        <w:rPr>
          <w:rFonts w:cs="Calibri"/>
          <w:i/>
        </w:rPr>
        <w:t>None</w:t>
      </w:r>
    </w:p>
    <w:p w:rsidR="0030758D" w:rsidRPr="00AA38E8" w:rsidRDefault="0030758D" w:rsidP="0030758D">
      <w:pPr>
        <w:pStyle w:val="Heading2"/>
        <w:numPr>
          <w:ilvl w:val="4"/>
          <w:numId w:val="1"/>
        </w:numPr>
        <w:rPr>
          <w:rFonts w:ascii="Calibri" w:hAnsi="Calibri" w:cs="Calibri"/>
        </w:rPr>
      </w:pPr>
      <w:bookmarkStart w:id="618" w:name="_Toc406065265"/>
      <w:bookmarkStart w:id="619" w:name="_Toc487189240"/>
      <w:r w:rsidRPr="00AA38E8">
        <w:rPr>
          <w:rFonts w:ascii="Calibri" w:hAnsi="Calibri" w:cs="Calibri"/>
        </w:rPr>
        <w:t xml:space="preserve">(Processing of </w:t>
      </w:r>
      <w:proofErr w:type="gramStart"/>
      <w:r w:rsidRPr="00AA38E8">
        <w:rPr>
          <w:rFonts w:ascii="Calibri" w:hAnsi="Calibri" w:cs="Calibri"/>
        </w:rPr>
        <w:t>function)…</w:t>
      </w:r>
      <w:proofErr w:type="gramEnd"/>
      <w:r w:rsidRPr="00AA38E8">
        <w:rPr>
          <w:rFonts w:ascii="Calibri" w:hAnsi="Calibri" w:cs="Calibri"/>
        </w:rPr>
        <w:t>……</w:t>
      </w:r>
      <w:bookmarkEnd w:id="618"/>
      <w:bookmarkEnd w:id="619"/>
    </w:p>
    <w:p w:rsidR="0030758D" w:rsidRPr="0002711E" w:rsidRDefault="00813DF4" w:rsidP="0030758D">
      <w:pPr>
        <w:rPr>
          <w:rFonts w:cs="Calibri"/>
          <w:i/>
        </w:rPr>
      </w:pPr>
      <w:r>
        <w:rPr>
          <w:rFonts w:cs="Calibri"/>
          <w:i/>
        </w:rPr>
        <w:t>Refer ‘</w:t>
      </w:r>
      <w:proofErr w:type="spellStart"/>
      <w:r w:rsidRPr="00813DF4">
        <w:rPr>
          <w:rFonts w:cs="Calibri"/>
          <w:i/>
        </w:rPr>
        <w:t>PolarityCfgRead</w:t>
      </w:r>
      <w:proofErr w:type="spellEnd"/>
      <w:r>
        <w:rPr>
          <w:rFonts w:cs="Calibri"/>
          <w:i/>
        </w:rPr>
        <w:t>’ block in FDD</w:t>
      </w:r>
    </w:p>
    <w:p w:rsidR="0030758D" w:rsidRPr="00AA38E8" w:rsidRDefault="0030758D" w:rsidP="0030758D">
      <w:pPr>
        <w:pStyle w:val="Heading2"/>
        <w:numPr>
          <w:ilvl w:val="4"/>
          <w:numId w:val="1"/>
        </w:numPr>
        <w:rPr>
          <w:rFonts w:ascii="Calibri" w:hAnsi="Calibri" w:cs="Calibri"/>
        </w:rPr>
      </w:pPr>
      <w:bookmarkStart w:id="620" w:name="_Toc406065266"/>
      <w:bookmarkStart w:id="621" w:name="_Toc487189241"/>
      <w:r w:rsidRPr="00AA38E8">
        <w:rPr>
          <w:rFonts w:ascii="Calibri" w:hAnsi="Calibri" w:cs="Calibri"/>
        </w:rPr>
        <w:t>Store Local copy of outputs into Module Outputs</w:t>
      </w:r>
      <w:bookmarkEnd w:id="620"/>
      <w:bookmarkEnd w:id="621"/>
    </w:p>
    <w:p w:rsidR="0030758D" w:rsidRDefault="00813DF4" w:rsidP="0030758D">
      <w:pPr>
        <w:rPr>
          <w:rFonts w:cs="Calibri"/>
          <w:i/>
        </w:rPr>
      </w:pPr>
      <w:r>
        <w:rPr>
          <w:rFonts w:cs="Calibri"/>
          <w:i/>
        </w:rPr>
        <w:t>None</w:t>
      </w:r>
    </w:p>
    <w:p w:rsidR="00813DF4" w:rsidRPr="00AA38E8" w:rsidRDefault="00813DF4" w:rsidP="00813DF4">
      <w:pPr>
        <w:pStyle w:val="Heading2"/>
        <w:numPr>
          <w:ilvl w:val="3"/>
          <w:numId w:val="1"/>
        </w:numPr>
        <w:rPr>
          <w:rFonts w:ascii="Calibri" w:hAnsi="Calibri" w:cs="Calibri"/>
        </w:rPr>
      </w:pPr>
      <w:bookmarkStart w:id="622" w:name="_Toc487189242"/>
      <w:r w:rsidRPr="00813DF4">
        <w:rPr>
          <w:rFonts w:ascii="Calibri" w:hAnsi="Calibri" w:cs="Calibri"/>
        </w:rPr>
        <w:t>PolarityCfgWr</w:t>
      </w:r>
      <w:bookmarkEnd w:id="622"/>
    </w:p>
    <w:p w:rsidR="00813DF4" w:rsidRPr="00AA38E8" w:rsidRDefault="00813DF4" w:rsidP="00813DF4">
      <w:pPr>
        <w:pStyle w:val="Heading2"/>
        <w:numPr>
          <w:ilvl w:val="4"/>
          <w:numId w:val="1"/>
        </w:numPr>
        <w:rPr>
          <w:rFonts w:ascii="Calibri" w:hAnsi="Calibri" w:cs="Calibri"/>
        </w:rPr>
      </w:pPr>
      <w:bookmarkStart w:id="623" w:name="_Toc487189243"/>
      <w:r w:rsidRPr="00AA38E8">
        <w:rPr>
          <w:rFonts w:ascii="Calibri" w:hAnsi="Calibri" w:cs="Calibri"/>
        </w:rPr>
        <w:t>Design Rationale</w:t>
      </w:r>
      <w:bookmarkEnd w:id="623"/>
    </w:p>
    <w:p w:rsidR="00813DF4" w:rsidRPr="00813DF4" w:rsidRDefault="00813DF4" w:rsidP="00813DF4">
      <w:pPr>
        <w:rPr>
          <w:rFonts w:cs="Calibri"/>
          <w:i/>
        </w:rPr>
      </w:pPr>
      <w:r w:rsidRPr="00813DF4">
        <w:rPr>
          <w:rFonts w:cs="Calibri"/>
          <w:i/>
        </w:rPr>
        <w:t>None</w:t>
      </w:r>
    </w:p>
    <w:p w:rsidR="00813DF4" w:rsidRPr="00AA38E8" w:rsidRDefault="00813DF4" w:rsidP="00813DF4">
      <w:pPr>
        <w:pStyle w:val="Heading2"/>
        <w:numPr>
          <w:ilvl w:val="4"/>
          <w:numId w:val="1"/>
        </w:numPr>
        <w:rPr>
          <w:rFonts w:ascii="Calibri" w:hAnsi="Calibri" w:cs="Calibri"/>
        </w:rPr>
      </w:pPr>
      <w:bookmarkStart w:id="624" w:name="_Toc487189244"/>
      <w:r w:rsidRPr="00AA38E8">
        <w:rPr>
          <w:rFonts w:ascii="Calibri" w:hAnsi="Calibri" w:cs="Calibri"/>
        </w:rPr>
        <w:t>Store Module Inputs to Local copies</w:t>
      </w:r>
      <w:bookmarkEnd w:id="624"/>
    </w:p>
    <w:p w:rsidR="00813DF4" w:rsidRPr="00813DF4" w:rsidRDefault="00813DF4" w:rsidP="00813DF4">
      <w:pPr>
        <w:rPr>
          <w:rFonts w:cs="Calibri"/>
          <w:i/>
        </w:rPr>
      </w:pPr>
      <w:r w:rsidRPr="00813DF4">
        <w:rPr>
          <w:rFonts w:cs="Calibri"/>
          <w:i/>
        </w:rPr>
        <w:t>None</w:t>
      </w:r>
    </w:p>
    <w:p w:rsidR="00813DF4" w:rsidRPr="00AA38E8" w:rsidRDefault="00813DF4" w:rsidP="00813DF4">
      <w:pPr>
        <w:pStyle w:val="Heading2"/>
        <w:numPr>
          <w:ilvl w:val="4"/>
          <w:numId w:val="1"/>
        </w:numPr>
        <w:rPr>
          <w:rFonts w:ascii="Calibri" w:hAnsi="Calibri" w:cs="Calibri"/>
        </w:rPr>
      </w:pPr>
      <w:bookmarkStart w:id="625" w:name="_Toc487189245"/>
      <w:r w:rsidRPr="00AA38E8">
        <w:rPr>
          <w:rFonts w:ascii="Calibri" w:hAnsi="Calibri" w:cs="Calibri"/>
        </w:rPr>
        <w:t xml:space="preserve">(Processing of </w:t>
      </w:r>
      <w:proofErr w:type="gramStart"/>
      <w:r w:rsidRPr="00AA38E8">
        <w:rPr>
          <w:rFonts w:ascii="Calibri" w:hAnsi="Calibri" w:cs="Calibri"/>
        </w:rPr>
        <w:t>function)…</w:t>
      </w:r>
      <w:proofErr w:type="gramEnd"/>
      <w:r w:rsidRPr="00AA38E8">
        <w:rPr>
          <w:rFonts w:ascii="Calibri" w:hAnsi="Calibri" w:cs="Calibri"/>
        </w:rPr>
        <w:t>……</w:t>
      </w:r>
      <w:bookmarkEnd w:id="625"/>
    </w:p>
    <w:p w:rsidR="00813DF4" w:rsidRPr="0002711E" w:rsidRDefault="00813DF4" w:rsidP="00813DF4">
      <w:pPr>
        <w:rPr>
          <w:rFonts w:cs="Calibri"/>
          <w:i/>
        </w:rPr>
      </w:pPr>
      <w:proofErr w:type="gramStart"/>
      <w:r>
        <w:rPr>
          <w:rFonts w:cs="Calibri"/>
          <w:i/>
        </w:rPr>
        <w:t xml:space="preserve">Refer </w:t>
      </w:r>
      <w:r w:rsidRPr="00813DF4">
        <w:t xml:space="preserve"> </w:t>
      </w:r>
      <w:r>
        <w:t>‘</w:t>
      </w:r>
      <w:proofErr w:type="spellStart"/>
      <w:proofErr w:type="gramEnd"/>
      <w:r w:rsidRPr="00813DF4">
        <w:rPr>
          <w:rFonts w:cs="Calibri"/>
          <w:i/>
        </w:rPr>
        <w:t>PolarityCfgWr</w:t>
      </w:r>
      <w:proofErr w:type="spellEnd"/>
      <w:r>
        <w:rPr>
          <w:rFonts w:cs="Calibri"/>
          <w:i/>
        </w:rPr>
        <w:t>’ block in FDD</w:t>
      </w:r>
    </w:p>
    <w:p w:rsidR="00813DF4" w:rsidRPr="00AA38E8" w:rsidRDefault="00813DF4" w:rsidP="00813DF4">
      <w:pPr>
        <w:pStyle w:val="Heading2"/>
        <w:numPr>
          <w:ilvl w:val="4"/>
          <w:numId w:val="1"/>
        </w:numPr>
        <w:rPr>
          <w:rFonts w:ascii="Calibri" w:hAnsi="Calibri" w:cs="Calibri"/>
        </w:rPr>
      </w:pPr>
      <w:bookmarkStart w:id="626" w:name="_Toc487189246"/>
      <w:r w:rsidRPr="00AA38E8">
        <w:rPr>
          <w:rFonts w:ascii="Calibri" w:hAnsi="Calibri" w:cs="Calibri"/>
        </w:rPr>
        <w:t>Store Local copy of outputs into Module Outputs</w:t>
      </w:r>
      <w:bookmarkEnd w:id="626"/>
    </w:p>
    <w:p w:rsidR="00813DF4" w:rsidRPr="0002711E" w:rsidRDefault="00813DF4" w:rsidP="00813DF4">
      <w:pPr>
        <w:rPr>
          <w:rFonts w:cs="Calibri"/>
          <w:i/>
        </w:rPr>
      </w:pPr>
      <w:r>
        <w:rPr>
          <w:rFonts w:cs="Calibri"/>
          <w:i/>
        </w:rPr>
        <w:t>None</w:t>
      </w:r>
    </w:p>
    <w:p w:rsidR="00656B0A" w:rsidRDefault="00656B0A" w:rsidP="0075257E">
      <w:pPr>
        <w:pStyle w:val="Heading2"/>
        <w:numPr>
          <w:ilvl w:val="2"/>
          <w:numId w:val="1"/>
        </w:numPr>
        <w:rPr>
          <w:rFonts w:ascii="Calibri" w:hAnsi="Calibri" w:cs="Calibri"/>
        </w:rPr>
      </w:pPr>
      <w:bookmarkStart w:id="627" w:name="_Toc413076094"/>
      <w:bookmarkStart w:id="628" w:name="_Toc413076936"/>
      <w:bookmarkStart w:id="629" w:name="_Toc413076095"/>
      <w:bookmarkStart w:id="630" w:name="_Toc413076937"/>
      <w:bookmarkStart w:id="631" w:name="_Toc413076096"/>
      <w:bookmarkStart w:id="632" w:name="_Toc413076938"/>
      <w:bookmarkStart w:id="633" w:name="_Toc413076097"/>
      <w:bookmarkStart w:id="634" w:name="_Toc413076939"/>
      <w:bookmarkStart w:id="635" w:name="_Toc413076098"/>
      <w:bookmarkStart w:id="636" w:name="_Toc413076940"/>
      <w:bookmarkStart w:id="637" w:name="_Toc413076099"/>
      <w:bookmarkStart w:id="638" w:name="_Toc413076941"/>
      <w:bookmarkStart w:id="639" w:name="_Toc413076100"/>
      <w:bookmarkStart w:id="640" w:name="_Toc413076942"/>
      <w:bookmarkStart w:id="641" w:name="_Toc413076101"/>
      <w:bookmarkStart w:id="642" w:name="_Toc413076943"/>
      <w:bookmarkStart w:id="643" w:name="_Toc413076102"/>
      <w:bookmarkStart w:id="644" w:name="_Toc413076944"/>
      <w:bookmarkStart w:id="645" w:name="_Toc413076103"/>
      <w:bookmarkStart w:id="646" w:name="_Toc413076945"/>
      <w:bookmarkStart w:id="647" w:name="_Toc382297405"/>
      <w:bookmarkStart w:id="648" w:name="_Toc383611575"/>
      <w:bookmarkStart w:id="649" w:name="_Toc389213062"/>
      <w:bookmarkStart w:id="650" w:name="_Toc487189247"/>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r w:rsidRPr="00AA38E8">
        <w:rPr>
          <w:rFonts w:ascii="Calibri" w:hAnsi="Calibri" w:cs="Calibri"/>
        </w:rPr>
        <w:t>Local Function/Macro Definitions</w:t>
      </w:r>
      <w:bookmarkEnd w:id="650"/>
    </w:p>
    <w:p w:rsidR="00231412" w:rsidRPr="00AA38E8" w:rsidRDefault="00231412" w:rsidP="00231412">
      <w:pPr>
        <w:pStyle w:val="Heading2"/>
        <w:numPr>
          <w:ilvl w:val="3"/>
          <w:numId w:val="1"/>
        </w:numPr>
        <w:rPr>
          <w:rFonts w:ascii="Calibri" w:hAnsi="Calibri" w:cs="Calibri"/>
        </w:rPr>
      </w:pPr>
      <w:bookmarkStart w:id="651" w:name="_Toc487189248"/>
      <w:r w:rsidRPr="00AA38E8">
        <w:rPr>
          <w:rFonts w:ascii="Calibri" w:hAnsi="Calibri" w:cs="Calibri"/>
        </w:rPr>
        <w:t>Local Function</w:t>
      </w:r>
      <w:r>
        <w:rPr>
          <w:rFonts w:ascii="Calibri" w:hAnsi="Calibri" w:cs="Calibri"/>
        </w:rPr>
        <w:t xml:space="preserve"> #1</w:t>
      </w:r>
      <w:bookmarkEnd w:id="651"/>
    </w:p>
    <w:p w:rsidR="00231412" w:rsidRPr="00231412" w:rsidRDefault="00231412" w:rsidP="00231412">
      <w:pPr>
        <w:rPr>
          <w:lang w:bidi="ar-SA"/>
        </w:rPr>
      </w:pP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66"/>
        <w:gridCol w:w="3202"/>
        <w:gridCol w:w="1170"/>
        <w:gridCol w:w="1774"/>
        <w:gridCol w:w="1016"/>
      </w:tblGrid>
      <w:tr w:rsidR="00231412" w:rsidRPr="00AA38E8" w:rsidTr="008A3ED2">
        <w:tc>
          <w:tcPr>
            <w:tcW w:w="1766" w:type="dxa"/>
          </w:tcPr>
          <w:p w:rsidR="00231412" w:rsidRPr="00AA38E8" w:rsidRDefault="00231412" w:rsidP="00B262EB">
            <w:pPr>
              <w:spacing w:before="60"/>
              <w:rPr>
                <w:rFonts w:cs="Calibri"/>
                <w:b/>
                <w:bCs/>
                <w:sz w:val="16"/>
              </w:rPr>
            </w:pPr>
            <w:bookmarkStart w:id="652" w:name="_Toc413076105"/>
            <w:bookmarkStart w:id="653" w:name="_Toc413076947"/>
            <w:bookmarkStart w:id="654" w:name="_Toc413076106"/>
            <w:bookmarkStart w:id="655" w:name="_Toc413076948"/>
            <w:bookmarkStart w:id="656" w:name="_Toc413076119"/>
            <w:bookmarkStart w:id="657" w:name="_Toc413076961"/>
            <w:bookmarkStart w:id="658" w:name="_Toc413076131"/>
            <w:bookmarkStart w:id="659" w:name="_Toc413076973"/>
            <w:bookmarkStart w:id="660" w:name="_Toc413076135"/>
            <w:bookmarkStart w:id="661" w:name="_Toc413076980"/>
            <w:bookmarkStart w:id="662" w:name="_Toc413076136"/>
            <w:bookmarkStart w:id="663" w:name="_Toc413076981"/>
            <w:bookmarkEnd w:id="652"/>
            <w:bookmarkEnd w:id="653"/>
            <w:bookmarkEnd w:id="654"/>
            <w:bookmarkEnd w:id="655"/>
            <w:bookmarkEnd w:id="656"/>
            <w:bookmarkEnd w:id="657"/>
            <w:bookmarkEnd w:id="658"/>
            <w:bookmarkEnd w:id="659"/>
            <w:bookmarkEnd w:id="660"/>
            <w:bookmarkEnd w:id="661"/>
            <w:bookmarkEnd w:id="662"/>
            <w:bookmarkEnd w:id="663"/>
            <w:r w:rsidRPr="00AA38E8">
              <w:rPr>
                <w:rFonts w:cs="Calibri"/>
                <w:b/>
                <w:bCs/>
                <w:sz w:val="16"/>
              </w:rPr>
              <w:t>Function Name</w:t>
            </w:r>
          </w:p>
        </w:tc>
        <w:tc>
          <w:tcPr>
            <w:tcW w:w="3202" w:type="dxa"/>
          </w:tcPr>
          <w:p w:rsidR="00231412" w:rsidRPr="00AA38E8" w:rsidRDefault="00231412" w:rsidP="00B262EB">
            <w:pPr>
              <w:spacing w:before="60"/>
              <w:rPr>
                <w:rFonts w:cs="Calibri"/>
                <w:sz w:val="16"/>
              </w:rPr>
            </w:pPr>
            <w:proofErr w:type="spellStart"/>
            <w:r w:rsidRPr="00231412">
              <w:rPr>
                <w:rFonts w:cs="Calibri"/>
                <w:sz w:val="16"/>
              </w:rPr>
              <w:t>GetPolarity</w:t>
            </w:r>
            <w:proofErr w:type="spellEnd"/>
          </w:p>
        </w:tc>
        <w:tc>
          <w:tcPr>
            <w:tcW w:w="1170" w:type="dxa"/>
            <w:shd w:val="pct30" w:color="FFFF00" w:fill="auto"/>
          </w:tcPr>
          <w:p w:rsidR="00231412" w:rsidRPr="00AA38E8" w:rsidRDefault="00231412" w:rsidP="00B262EB">
            <w:pPr>
              <w:spacing w:before="60"/>
              <w:jc w:val="center"/>
              <w:rPr>
                <w:rFonts w:cs="Calibri"/>
                <w:sz w:val="16"/>
              </w:rPr>
            </w:pPr>
            <w:r w:rsidRPr="00AA38E8">
              <w:rPr>
                <w:rFonts w:cs="Calibri"/>
                <w:sz w:val="16"/>
              </w:rPr>
              <w:t>Type</w:t>
            </w:r>
          </w:p>
        </w:tc>
        <w:tc>
          <w:tcPr>
            <w:tcW w:w="1774" w:type="dxa"/>
            <w:shd w:val="pct30" w:color="FFFF00" w:fill="auto"/>
          </w:tcPr>
          <w:p w:rsidR="00231412" w:rsidRPr="00AA38E8" w:rsidRDefault="00231412" w:rsidP="00B262EB">
            <w:pPr>
              <w:spacing w:before="60"/>
              <w:jc w:val="center"/>
              <w:rPr>
                <w:rFonts w:cs="Calibri"/>
                <w:sz w:val="16"/>
              </w:rPr>
            </w:pPr>
            <w:r w:rsidRPr="00AA38E8">
              <w:rPr>
                <w:rFonts w:cs="Calibri"/>
                <w:sz w:val="16"/>
              </w:rPr>
              <w:t>Min</w:t>
            </w:r>
          </w:p>
        </w:tc>
        <w:tc>
          <w:tcPr>
            <w:tcW w:w="1016" w:type="dxa"/>
            <w:shd w:val="pct30" w:color="FFFF00" w:fill="auto"/>
          </w:tcPr>
          <w:p w:rsidR="00231412" w:rsidRPr="00AA38E8" w:rsidRDefault="00231412" w:rsidP="00B262EB">
            <w:pPr>
              <w:spacing w:before="60"/>
              <w:jc w:val="center"/>
              <w:rPr>
                <w:rFonts w:cs="Calibri"/>
                <w:sz w:val="16"/>
              </w:rPr>
            </w:pPr>
            <w:r w:rsidRPr="00AA38E8">
              <w:rPr>
                <w:rFonts w:cs="Calibri"/>
                <w:sz w:val="16"/>
              </w:rPr>
              <w:t>Max</w:t>
            </w:r>
          </w:p>
        </w:tc>
      </w:tr>
      <w:tr w:rsidR="00231412" w:rsidRPr="00AA38E8" w:rsidTr="008A3ED2">
        <w:tc>
          <w:tcPr>
            <w:tcW w:w="1766" w:type="dxa"/>
          </w:tcPr>
          <w:p w:rsidR="00231412" w:rsidRPr="00AA38E8" w:rsidRDefault="00231412" w:rsidP="00B262EB">
            <w:pPr>
              <w:spacing w:before="60"/>
              <w:rPr>
                <w:rFonts w:cs="Calibri"/>
                <w:b/>
                <w:bCs/>
                <w:sz w:val="16"/>
              </w:rPr>
            </w:pPr>
            <w:r w:rsidRPr="00AA38E8">
              <w:rPr>
                <w:rFonts w:cs="Calibri"/>
                <w:b/>
                <w:bCs/>
                <w:sz w:val="16"/>
              </w:rPr>
              <w:t xml:space="preserve">Arguments Passed </w:t>
            </w:r>
          </w:p>
        </w:tc>
        <w:tc>
          <w:tcPr>
            <w:tcW w:w="3202" w:type="dxa"/>
          </w:tcPr>
          <w:p w:rsidR="00231412" w:rsidRPr="00AA38E8" w:rsidRDefault="00231412" w:rsidP="00B262EB">
            <w:pPr>
              <w:spacing w:before="60"/>
              <w:rPr>
                <w:rFonts w:cs="Calibri"/>
                <w:sz w:val="16"/>
              </w:rPr>
            </w:pPr>
            <w:r w:rsidRPr="00231412">
              <w:rPr>
                <w:rFonts w:cs="Calibri"/>
                <w:sz w:val="16"/>
              </w:rPr>
              <w:t>Polarity_Cnt_T_u32</w:t>
            </w:r>
          </w:p>
        </w:tc>
        <w:tc>
          <w:tcPr>
            <w:tcW w:w="1170" w:type="dxa"/>
          </w:tcPr>
          <w:p w:rsidR="00231412" w:rsidRPr="00AA38E8" w:rsidRDefault="002451E2" w:rsidP="002451E2">
            <w:pPr>
              <w:spacing w:before="60"/>
              <w:rPr>
                <w:rFonts w:cs="Calibri"/>
                <w:sz w:val="16"/>
              </w:rPr>
            </w:pPr>
            <w:r>
              <w:rPr>
                <w:rFonts w:cs="Calibri"/>
                <w:sz w:val="16"/>
              </w:rPr>
              <w:t xml:space="preserve">     uint32</w:t>
            </w:r>
          </w:p>
        </w:tc>
        <w:tc>
          <w:tcPr>
            <w:tcW w:w="1774" w:type="dxa"/>
          </w:tcPr>
          <w:p w:rsidR="00231412" w:rsidRPr="00AA38E8" w:rsidRDefault="002451E2" w:rsidP="00B262EB">
            <w:pPr>
              <w:spacing w:before="60"/>
              <w:rPr>
                <w:rFonts w:cs="Calibri"/>
                <w:sz w:val="16"/>
              </w:rPr>
            </w:pPr>
            <w:r>
              <w:rPr>
                <w:rFonts w:cs="Calibri"/>
                <w:sz w:val="16"/>
              </w:rPr>
              <w:t xml:space="preserve">      0</w:t>
            </w:r>
          </w:p>
        </w:tc>
        <w:tc>
          <w:tcPr>
            <w:tcW w:w="1016" w:type="dxa"/>
          </w:tcPr>
          <w:p w:rsidR="00231412" w:rsidRPr="00AA38E8" w:rsidRDefault="002451E2" w:rsidP="00B262EB">
            <w:pPr>
              <w:spacing w:before="60"/>
              <w:rPr>
                <w:rFonts w:cs="Calibri"/>
                <w:sz w:val="16"/>
              </w:rPr>
            </w:pPr>
            <w:r>
              <w:rPr>
                <w:rFonts w:cs="Calibri"/>
                <w:sz w:val="16"/>
              </w:rPr>
              <w:t>0xFFFFFFFF</w:t>
            </w:r>
          </w:p>
        </w:tc>
      </w:tr>
      <w:tr w:rsidR="002451E2" w:rsidRPr="00AA38E8" w:rsidTr="008A3ED2">
        <w:tc>
          <w:tcPr>
            <w:tcW w:w="1766" w:type="dxa"/>
          </w:tcPr>
          <w:p w:rsidR="002451E2" w:rsidRPr="00AA38E8" w:rsidRDefault="002451E2" w:rsidP="00B262EB">
            <w:pPr>
              <w:spacing w:before="60"/>
              <w:rPr>
                <w:rFonts w:cs="Calibri"/>
                <w:b/>
                <w:bCs/>
                <w:sz w:val="16"/>
              </w:rPr>
            </w:pPr>
          </w:p>
        </w:tc>
        <w:tc>
          <w:tcPr>
            <w:tcW w:w="3202" w:type="dxa"/>
          </w:tcPr>
          <w:p w:rsidR="002451E2" w:rsidRPr="00AA38E8" w:rsidRDefault="002451E2" w:rsidP="00B262EB">
            <w:pPr>
              <w:spacing w:before="60"/>
              <w:rPr>
                <w:rFonts w:cs="Calibri"/>
                <w:sz w:val="16"/>
              </w:rPr>
            </w:pPr>
            <w:r w:rsidRPr="00231412">
              <w:rPr>
                <w:rFonts w:cs="Calibri"/>
                <w:sz w:val="16"/>
              </w:rPr>
              <w:t>PolarityMask_Cnt_T_u32</w:t>
            </w:r>
          </w:p>
        </w:tc>
        <w:tc>
          <w:tcPr>
            <w:tcW w:w="1170" w:type="dxa"/>
          </w:tcPr>
          <w:p w:rsidR="002451E2" w:rsidRPr="00AA38E8" w:rsidRDefault="002451E2" w:rsidP="00B262EB">
            <w:pPr>
              <w:spacing w:before="60"/>
              <w:rPr>
                <w:rFonts w:cs="Calibri"/>
                <w:sz w:val="16"/>
              </w:rPr>
            </w:pPr>
            <w:r>
              <w:rPr>
                <w:rFonts w:cs="Calibri"/>
                <w:sz w:val="16"/>
              </w:rPr>
              <w:t xml:space="preserve">     uint32</w:t>
            </w:r>
          </w:p>
        </w:tc>
        <w:tc>
          <w:tcPr>
            <w:tcW w:w="1774" w:type="dxa"/>
          </w:tcPr>
          <w:p w:rsidR="002451E2" w:rsidRPr="00AA38E8" w:rsidRDefault="002451E2" w:rsidP="008A3ED2">
            <w:pPr>
              <w:spacing w:before="60"/>
              <w:rPr>
                <w:rFonts w:cs="Calibri"/>
                <w:sz w:val="16"/>
              </w:rPr>
            </w:pPr>
            <w:r>
              <w:rPr>
                <w:rFonts w:cs="Calibri"/>
                <w:sz w:val="16"/>
              </w:rPr>
              <w:t xml:space="preserve">     0</w:t>
            </w:r>
            <w:r w:rsidR="008A3ED2">
              <w:rPr>
                <w:rFonts w:cs="Calibri"/>
                <w:sz w:val="16"/>
              </w:rPr>
              <w:t>x00000001</w:t>
            </w:r>
          </w:p>
        </w:tc>
        <w:tc>
          <w:tcPr>
            <w:tcW w:w="1016" w:type="dxa"/>
          </w:tcPr>
          <w:p w:rsidR="002451E2" w:rsidRPr="00AA38E8" w:rsidRDefault="003F0B57" w:rsidP="008E228F">
            <w:pPr>
              <w:spacing w:before="60"/>
              <w:rPr>
                <w:rFonts w:cs="Calibri"/>
                <w:sz w:val="16"/>
              </w:rPr>
            </w:pPr>
            <w:r w:rsidRPr="003F0B57">
              <w:rPr>
                <w:rFonts w:cs="Calibri"/>
                <w:sz w:val="16"/>
                <w:szCs w:val="16"/>
              </w:rPr>
              <w:t>0x0</w:t>
            </w:r>
            <w:r w:rsidR="008E228F">
              <w:rPr>
                <w:rFonts w:cs="Calibri"/>
                <w:sz w:val="16"/>
                <w:szCs w:val="16"/>
              </w:rPr>
              <w:t>2</w:t>
            </w:r>
            <w:r w:rsidRPr="003F0B57">
              <w:rPr>
                <w:rFonts w:cs="Calibri"/>
                <w:sz w:val="16"/>
                <w:szCs w:val="16"/>
              </w:rPr>
              <w:t>000000</w:t>
            </w:r>
          </w:p>
        </w:tc>
      </w:tr>
      <w:tr w:rsidR="002451E2" w:rsidRPr="00AA38E8" w:rsidTr="008A3ED2">
        <w:tc>
          <w:tcPr>
            <w:tcW w:w="1766" w:type="dxa"/>
          </w:tcPr>
          <w:p w:rsidR="002451E2" w:rsidRPr="00AA38E8" w:rsidRDefault="002451E2" w:rsidP="00B262EB">
            <w:pPr>
              <w:spacing w:before="60"/>
              <w:rPr>
                <w:rFonts w:cs="Calibri"/>
                <w:b/>
                <w:bCs/>
                <w:sz w:val="16"/>
              </w:rPr>
            </w:pPr>
            <w:r w:rsidRPr="00AA38E8">
              <w:rPr>
                <w:rFonts w:cs="Calibri"/>
                <w:b/>
                <w:bCs/>
                <w:sz w:val="16"/>
              </w:rPr>
              <w:t>Return Value</w:t>
            </w:r>
          </w:p>
        </w:tc>
        <w:tc>
          <w:tcPr>
            <w:tcW w:w="3202" w:type="dxa"/>
          </w:tcPr>
          <w:p w:rsidR="002451E2" w:rsidRPr="00AA38E8" w:rsidRDefault="002451E2" w:rsidP="00B262EB">
            <w:pPr>
              <w:spacing w:before="60"/>
              <w:rPr>
                <w:rFonts w:cs="Calibri"/>
                <w:sz w:val="16"/>
              </w:rPr>
            </w:pPr>
            <w:r w:rsidRPr="00231412">
              <w:rPr>
                <w:rFonts w:cs="Calibri"/>
                <w:sz w:val="16"/>
              </w:rPr>
              <w:t>Polarity_Cnt_T_s08</w:t>
            </w:r>
          </w:p>
        </w:tc>
        <w:tc>
          <w:tcPr>
            <w:tcW w:w="1170" w:type="dxa"/>
          </w:tcPr>
          <w:p w:rsidR="002451E2" w:rsidRPr="00AA38E8" w:rsidRDefault="002451E2" w:rsidP="002451E2">
            <w:pPr>
              <w:spacing w:before="60"/>
              <w:rPr>
                <w:rFonts w:cs="Calibri"/>
                <w:sz w:val="16"/>
              </w:rPr>
            </w:pPr>
            <w:r>
              <w:rPr>
                <w:rFonts w:cs="Calibri"/>
                <w:sz w:val="16"/>
              </w:rPr>
              <w:t xml:space="preserve">     sint08</w:t>
            </w:r>
          </w:p>
        </w:tc>
        <w:tc>
          <w:tcPr>
            <w:tcW w:w="1774" w:type="dxa"/>
          </w:tcPr>
          <w:p w:rsidR="002451E2" w:rsidRPr="00AA38E8" w:rsidRDefault="002451E2" w:rsidP="00B262EB">
            <w:pPr>
              <w:spacing w:before="60"/>
              <w:rPr>
                <w:rFonts w:cs="Calibri"/>
                <w:sz w:val="16"/>
              </w:rPr>
            </w:pPr>
            <w:r>
              <w:rPr>
                <w:rFonts w:cs="Calibri"/>
                <w:sz w:val="16"/>
              </w:rPr>
              <w:t xml:space="preserve">     -1</w:t>
            </w:r>
          </w:p>
        </w:tc>
        <w:tc>
          <w:tcPr>
            <w:tcW w:w="1016" w:type="dxa"/>
          </w:tcPr>
          <w:p w:rsidR="002451E2" w:rsidRPr="00AA38E8" w:rsidRDefault="002451E2" w:rsidP="00B262EB">
            <w:pPr>
              <w:spacing w:before="60"/>
              <w:rPr>
                <w:rFonts w:cs="Calibri"/>
                <w:sz w:val="16"/>
              </w:rPr>
            </w:pPr>
            <w:r>
              <w:rPr>
                <w:rFonts w:cs="Calibri"/>
                <w:sz w:val="16"/>
              </w:rPr>
              <w:t>1</w:t>
            </w:r>
          </w:p>
        </w:tc>
      </w:tr>
    </w:tbl>
    <w:p w:rsidR="002451E2" w:rsidRDefault="002451E2" w:rsidP="002451E2">
      <w:pPr>
        <w:pStyle w:val="Heading2"/>
        <w:numPr>
          <w:ilvl w:val="3"/>
          <w:numId w:val="1"/>
        </w:numPr>
        <w:rPr>
          <w:rFonts w:ascii="Calibri" w:hAnsi="Calibri" w:cs="Calibri"/>
        </w:rPr>
      </w:pPr>
      <w:bookmarkStart w:id="664" w:name="_Toc406065269"/>
      <w:bookmarkStart w:id="665" w:name="_Toc487189249"/>
      <w:r w:rsidRPr="00AA38E8">
        <w:rPr>
          <w:rFonts w:ascii="Calibri" w:hAnsi="Calibri" w:cs="Calibri"/>
        </w:rPr>
        <w:t>Description</w:t>
      </w:r>
      <w:bookmarkEnd w:id="664"/>
      <w:bookmarkEnd w:id="665"/>
    </w:p>
    <w:p w:rsidR="008A6E12" w:rsidRPr="008A6E12" w:rsidRDefault="008A6E12" w:rsidP="003F0B57">
      <w:pPr>
        <w:pStyle w:val="ListParagraph"/>
        <w:numPr>
          <w:ilvl w:val="0"/>
          <w:numId w:val="45"/>
        </w:numPr>
        <w:rPr>
          <w:b/>
          <w:sz w:val="16"/>
          <w:szCs w:val="16"/>
          <w:lang w:bidi="ar-SA"/>
        </w:rPr>
      </w:pPr>
      <w:r w:rsidRPr="008A6E12">
        <w:rPr>
          <w:b/>
          <w:sz w:val="16"/>
          <w:szCs w:val="16"/>
          <w:lang w:bidi="ar-SA"/>
        </w:rPr>
        <w:t>Design:</w:t>
      </w:r>
    </w:p>
    <w:p w:rsidR="002451E2" w:rsidRPr="003F0B57" w:rsidRDefault="002451E2" w:rsidP="008A6E12">
      <w:pPr>
        <w:pStyle w:val="ListParagraph"/>
        <w:ind w:left="360"/>
        <w:rPr>
          <w:sz w:val="16"/>
          <w:szCs w:val="16"/>
          <w:lang w:bidi="ar-SA"/>
        </w:rPr>
      </w:pPr>
      <w:r w:rsidRPr="003F0B57">
        <w:rPr>
          <w:sz w:val="16"/>
          <w:szCs w:val="16"/>
          <w:lang w:bidi="ar-SA"/>
        </w:rPr>
        <w:t xml:space="preserve">if </w:t>
      </w:r>
      <w:proofErr w:type="gramStart"/>
      <w:r w:rsidRPr="003F0B57">
        <w:rPr>
          <w:sz w:val="16"/>
          <w:szCs w:val="16"/>
          <w:lang w:bidi="ar-SA"/>
        </w:rPr>
        <w:t>( (</w:t>
      </w:r>
      <w:proofErr w:type="gramEnd"/>
      <w:r w:rsidRPr="003F0B57">
        <w:rPr>
          <w:sz w:val="16"/>
          <w:szCs w:val="16"/>
          <w:lang w:bidi="ar-SA"/>
        </w:rPr>
        <w:t>Polarity_Cnt_T_u32 &amp; PolarityMask_Cnt_T_u32) == PolarityMask_Cnt_T_u32 )</w:t>
      </w:r>
    </w:p>
    <w:p w:rsidR="002451E2" w:rsidRPr="002451E2" w:rsidRDefault="002451E2" w:rsidP="002451E2">
      <w:pPr>
        <w:rPr>
          <w:rFonts w:cs="Calibri"/>
          <w:sz w:val="16"/>
          <w:szCs w:val="16"/>
        </w:rPr>
      </w:pPr>
      <w:r w:rsidRPr="002451E2">
        <w:rPr>
          <w:sz w:val="16"/>
          <w:szCs w:val="16"/>
          <w:lang w:bidi="ar-SA"/>
        </w:rPr>
        <w:t xml:space="preserve">       </w:t>
      </w:r>
      <w:r w:rsidR="003F0B57">
        <w:rPr>
          <w:sz w:val="16"/>
          <w:szCs w:val="16"/>
          <w:lang w:bidi="ar-SA"/>
        </w:rPr>
        <w:t xml:space="preserve">          </w:t>
      </w:r>
      <w:proofErr w:type="gramStart"/>
      <w:r w:rsidRPr="002451E2">
        <w:rPr>
          <w:sz w:val="16"/>
          <w:szCs w:val="16"/>
          <w:lang w:bidi="ar-SA"/>
        </w:rPr>
        <w:t>set  ‘</w:t>
      </w:r>
      <w:proofErr w:type="gramEnd"/>
      <w:r w:rsidRPr="002451E2">
        <w:rPr>
          <w:rFonts w:cs="Calibri"/>
          <w:sz w:val="16"/>
          <w:szCs w:val="16"/>
        </w:rPr>
        <w:t>Polarity_Cnt_T_s08’ to ‘1’</w:t>
      </w:r>
    </w:p>
    <w:p w:rsidR="002451E2" w:rsidRPr="002451E2" w:rsidRDefault="003F0B57" w:rsidP="002451E2">
      <w:pPr>
        <w:rPr>
          <w:rFonts w:cs="Calibri"/>
          <w:sz w:val="16"/>
          <w:szCs w:val="16"/>
        </w:rPr>
      </w:pPr>
      <w:r>
        <w:rPr>
          <w:rFonts w:cs="Calibri"/>
          <w:sz w:val="16"/>
          <w:szCs w:val="16"/>
        </w:rPr>
        <w:t xml:space="preserve">         </w:t>
      </w:r>
      <w:r w:rsidR="002451E2" w:rsidRPr="002451E2">
        <w:rPr>
          <w:rFonts w:cs="Calibri"/>
          <w:sz w:val="16"/>
          <w:szCs w:val="16"/>
        </w:rPr>
        <w:t>else</w:t>
      </w:r>
    </w:p>
    <w:p w:rsidR="002451E2" w:rsidRDefault="002451E2" w:rsidP="002451E2">
      <w:pPr>
        <w:rPr>
          <w:rFonts w:cs="Calibri"/>
          <w:sz w:val="16"/>
          <w:szCs w:val="16"/>
        </w:rPr>
      </w:pPr>
      <w:r w:rsidRPr="002451E2">
        <w:rPr>
          <w:sz w:val="16"/>
          <w:szCs w:val="16"/>
          <w:lang w:bidi="ar-SA"/>
        </w:rPr>
        <w:t xml:space="preserve">       </w:t>
      </w:r>
      <w:r w:rsidR="003F0B57">
        <w:rPr>
          <w:sz w:val="16"/>
          <w:szCs w:val="16"/>
          <w:lang w:bidi="ar-SA"/>
        </w:rPr>
        <w:t xml:space="preserve">          </w:t>
      </w:r>
      <w:proofErr w:type="gramStart"/>
      <w:r w:rsidRPr="002451E2">
        <w:rPr>
          <w:sz w:val="16"/>
          <w:szCs w:val="16"/>
          <w:lang w:bidi="ar-SA"/>
        </w:rPr>
        <w:t>set  ‘</w:t>
      </w:r>
      <w:proofErr w:type="gramEnd"/>
      <w:r w:rsidRPr="002451E2">
        <w:rPr>
          <w:rFonts w:cs="Calibri"/>
          <w:sz w:val="16"/>
          <w:szCs w:val="16"/>
        </w:rPr>
        <w:t>Polarity_Cnt_T_s08’ to ‘-1’</w:t>
      </w:r>
    </w:p>
    <w:p w:rsidR="008A6E12" w:rsidRPr="008A6E12" w:rsidRDefault="008A6E12" w:rsidP="008A6E12">
      <w:pPr>
        <w:pStyle w:val="ListParagraph"/>
        <w:ind w:left="360"/>
        <w:rPr>
          <w:rFonts w:cs="Calibri"/>
          <w:sz w:val="16"/>
          <w:szCs w:val="16"/>
        </w:rPr>
      </w:pPr>
    </w:p>
    <w:p w:rsidR="003F0B57" w:rsidRPr="003F0B57" w:rsidRDefault="008A6E12" w:rsidP="003F0B57">
      <w:pPr>
        <w:pStyle w:val="ListParagraph"/>
        <w:numPr>
          <w:ilvl w:val="0"/>
          <w:numId w:val="45"/>
        </w:numPr>
        <w:rPr>
          <w:rFonts w:cs="Calibri"/>
          <w:sz w:val="16"/>
          <w:szCs w:val="16"/>
        </w:rPr>
      </w:pPr>
      <w:r w:rsidRPr="008A6E12">
        <w:rPr>
          <w:b/>
          <w:sz w:val="16"/>
          <w:szCs w:val="16"/>
          <w:lang w:bidi="ar-SA"/>
        </w:rPr>
        <w:t>Note</w:t>
      </w:r>
      <w:proofErr w:type="gramStart"/>
      <w:r w:rsidRPr="008A6E12">
        <w:rPr>
          <w:b/>
          <w:sz w:val="16"/>
          <w:szCs w:val="16"/>
          <w:lang w:bidi="ar-SA"/>
        </w:rPr>
        <w:t xml:space="preserve">: </w:t>
      </w:r>
      <w:r w:rsidR="003F0B57">
        <w:rPr>
          <w:sz w:val="16"/>
          <w:szCs w:val="16"/>
          <w:lang w:bidi="ar-SA"/>
        </w:rPr>
        <w:t xml:space="preserve"> ‘</w:t>
      </w:r>
      <w:proofErr w:type="gramEnd"/>
      <w:r w:rsidR="003F0B57" w:rsidRPr="003F0B57">
        <w:rPr>
          <w:sz w:val="16"/>
          <w:szCs w:val="16"/>
          <w:lang w:bidi="ar-SA"/>
        </w:rPr>
        <w:t>PolarityMask_Cnt_T_u32</w:t>
      </w:r>
      <w:r w:rsidR="003F0B57">
        <w:rPr>
          <w:sz w:val="16"/>
          <w:szCs w:val="16"/>
          <w:lang w:bidi="ar-SA"/>
        </w:rPr>
        <w:t xml:space="preserve">’ is a bit </w:t>
      </w:r>
      <w:r w:rsidR="003E07F6">
        <w:rPr>
          <w:sz w:val="16"/>
          <w:szCs w:val="16"/>
          <w:lang w:bidi="ar-SA"/>
        </w:rPr>
        <w:t xml:space="preserve">field </w:t>
      </w:r>
      <w:r w:rsidR="003F0B57">
        <w:rPr>
          <w:sz w:val="16"/>
          <w:szCs w:val="16"/>
          <w:lang w:bidi="ar-SA"/>
        </w:rPr>
        <w:t xml:space="preserve">mask and takes </w:t>
      </w:r>
      <w:r w:rsidR="003E07F6">
        <w:rPr>
          <w:sz w:val="16"/>
          <w:szCs w:val="16"/>
          <w:lang w:bidi="ar-SA"/>
        </w:rPr>
        <w:t>values mentioned in table at sec 6.1.1.1</w:t>
      </w:r>
    </w:p>
    <w:p w:rsidR="008A6E12" w:rsidRPr="003F0B57" w:rsidRDefault="008A6E12" w:rsidP="003F0B57">
      <w:pPr>
        <w:pStyle w:val="ListParagraph"/>
        <w:ind w:left="360"/>
        <w:rPr>
          <w:rFonts w:cs="Calibri"/>
          <w:sz w:val="16"/>
          <w:szCs w:val="16"/>
        </w:rPr>
      </w:pPr>
    </w:p>
    <w:p w:rsidR="001E0633" w:rsidRPr="00AA38E8" w:rsidRDefault="001E0633" w:rsidP="0075257E">
      <w:pPr>
        <w:pStyle w:val="Heading2"/>
        <w:numPr>
          <w:ilvl w:val="2"/>
          <w:numId w:val="1"/>
        </w:numPr>
        <w:rPr>
          <w:rFonts w:ascii="Calibri" w:hAnsi="Calibri" w:cs="Calibri"/>
        </w:rPr>
      </w:pPr>
      <w:bookmarkStart w:id="666" w:name="_Toc487189250"/>
      <w:r>
        <w:rPr>
          <w:rFonts w:ascii="Calibri" w:hAnsi="Calibri" w:cs="Calibri"/>
        </w:rPr>
        <w:lastRenderedPageBreak/>
        <w:t>GLObAL</w:t>
      </w:r>
      <w:r w:rsidRPr="00AA38E8">
        <w:rPr>
          <w:rFonts w:ascii="Calibri" w:hAnsi="Calibri" w:cs="Calibri"/>
        </w:rPr>
        <w:t xml:space="preserve"> Function/Macro Definitions</w:t>
      </w:r>
      <w:bookmarkEnd w:id="666"/>
    </w:p>
    <w:p w:rsidR="00934EA5" w:rsidRDefault="00C44101" w:rsidP="00934EA5">
      <w:pPr>
        <w:rPr>
          <w:rFonts w:cs="Calibri"/>
        </w:rPr>
      </w:pPr>
      <w:r>
        <w:rPr>
          <w:rFonts w:cs="Calibri"/>
        </w:rPr>
        <w:t>None</w:t>
      </w:r>
    </w:p>
    <w:p w:rsidR="00934EA5" w:rsidRDefault="00C44101" w:rsidP="0075257E">
      <w:pPr>
        <w:pStyle w:val="Heading2"/>
        <w:numPr>
          <w:ilvl w:val="2"/>
          <w:numId w:val="1"/>
        </w:numPr>
        <w:rPr>
          <w:rFonts w:ascii="Calibri" w:hAnsi="Calibri" w:cs="Calibri"/>
        </w:rPr>
      </w:pPr>
      <w:bookmarkStart w:id="667" w:name="_Toc487189251"/>
      <w:r>
        <w:rPr>
          <w:rFonts w:ascii="Calibri" w:hAnsi="Calibri"/>
        </w:rPr>
        <w:t>Tran</w:t>
      </w:r>
      <w:del w:id="668" w:author="Shawn Penning" w:date="2017-07-07T10:52:00Z">
        <w:r w:rsidDel="0095232A">
          <w:rPr>
            <w:rFonts w:ascii="Calibri" w:hAnsi="Calibri"/>
          </w:rPr>
          <w:delText>i</w:delText>
        </w:r>
      </w:del>
      <w:r>
        <w:rPr>
          <w:rFonts w:ascii="Calibri" w:hAnsi="Calibri"/>
        </w:rPr>
        <w:t>sition</w:t>
      </w:r>
      <w:r w:rsidR="00934EA5">
        <w:rPr>
          <w:rFonts w:ascii="Calibri" w:hAnsi="Calibri" w:cs="Calibri"/>
        </w:rPr>
        <w:t xml:space="preserve"> FUNCTIONS</w:t>
      </w:r>
      <w:bookmarkEnd w:id="667"/>
      <w:r w:rsidR="00934EA5">
        <w:rPr>
          <w:rFonts w:ascii="Calibri" w:hAnsi="Calibri" w:cs="Calibri"/>
        </w:rPr>
        <w:t xml:space="preserve">  </w:t>
      </w:r>
      <w:r w:rsidR="00914A69">
        <w:rPr>
          <w:rFonts w:ascii="Calibri" w:hAnsi="Calibri" w:cs="Calibri"/>
        </w:rPr>
        <w:t xml:space="preserve">   </w:t>
      </w:r>
    </w:p>
    <w:p w:rsidR="00934EA5" w:rsidRDefault="00C44101" w:rsidP="00656B0A">
      <w:pPr>
        <w:rPr>
          <w:rFonts w:cs="Calibri"/>
        </w:rPr>
      </w:pPr>
      <w:r>
        <w:rPr>
          <w:rFonts w:cs="Calibri"/>
        </w:rPr>
        <w:t>None</w:t>
      </w:r>
    </w:p>
    <w:p w:rsidR="00656B0A" w:rsidRDefault="00656B0A" w:rsidP="00F25926">
      <w:pPr>
        <w:pStyle w:val="Heading1"/>
        <w:numPr>
          <w:ilvl w:val="0"/>
          <w:numId w:val="1"/>
        </w:numPr>
        <w:tabs>
          <w:tab w:val="clear" w:pos="567"/>
          <w:tab w:val="num" w:pos="432"/>
        </w:tabs>
        <w:rPr>
          <w:rFonts w:ascii="Calibri" w:hAnsi="Calibri" w:cs="Calibri"/>
        </w:rPr>
      </w:pPr>
      <w:bookmarkStart w:id="669" w:name="_Toc382295931"/>
      <w:bookmarkStart w:id="670" w:name="_Toc382297409"/>
      <w:bookmarkStart w:id="671" w:name="_Toc383611582"/>
      <w:bookmarkStart w:id="672" w:name="_Toc389213069"/>
      <w:bookmarkStart w:id="673" w:name="_Toc382295932"/>
      <w:bookmarkStart w:id="674" w:name="_Toc382297410"/>
      <w:bookmarkStart w:id="675" w:name="_Toc383611583"/>
      <w:bookmarkStart w:id="676" w:name="_Toc389213070"/>
      <w:bookmarkStart w:id="677" w:name="_Toc382295935"/>
      <w:bookmarkStart w:id="678" w:name="_Toc382297413"/>
      <w:bookmarkStart w:id="679" w:name="_Toc383611586"/>
      <w:bookmarkStart w:id="680" w:name="_Toc389213073"/>
      <w:bookmarkStart w:id="681" w:name="_Toc382295937"/>
      <w:bookmarkStart w:id="682" w:name="_Toc382297415"/>
      <w:bookmarkStart w:id="683" w:name="_Toc383611588"/>
      <w:bookmarkStart w:id="684" w:name="_Toc389213075"/>
      <w:bookmarkStart w:id="685" w:name="_Toc382295942"/>
      <w:bookmarkStart w:id="686" w:name="_Toc382297420"/>
      <w:bookmarkStart w:id="687" w:name="_Toc383611593"/>
      <w:bookmarkStart w:id="688" w:name="_Toc389213080"/>
      <w:bookmarkStart w:id="689" w:name="_Toc382295950"/>
      <w:bookmarkStart w:id="690" w:name="_Toc382297428"/>
      <w:bookmarkStart w:id="691" w:name="_Toc383611601"/>
      <w:bookmarkStart w:id="692" w:name="_Toc389213088"/>
      <w:bookmarkStart w:id="693" w:name="_Toc382295955"/>
      <w:bookmarkStart w:id="694" w:name="_Toc382297433"/>
      <w:bookmarkStart w:id="695" w:name="_Toc383611606"/>
      <w:bookmarkStart w:id="696" w:name="_Toc389213093"/>
      <w:bookmarkStart w:id="697" w:name="_Toc382295959"/>
      <w:bookmarkStart w:id="698" w:name="_Toc382297437"/>
      <w:bookmarkStart w:id="699" w:name="_Toc383611610"/>
      <w:bookmarkStart w:id="700" w:name="_Toc389213097"/>
      <w:bookmarkStart w:id="701" w:name="_Toc382295963"/>
      <w:bookmarkStart w:id="702" w:name="_Toc382297441"/>
      <w:bookmarkStart w:id="703" w:name="_Toc383611614"/>
      <w:bookmarkStart w:id="704" w:name="_Toc389213101"/>
      <w:bookmarkStart w:id="705" w:name="_Toc382295967"/>
      <w:bookmarkStart w:id="706" w:name="_Toc382297445"/>
      <w:bookmarkStart w:id="707" w:name="_Toc383611618"/>
      <w:bookmarkStart w:id="708" w:name="_Toc389213105"/>
      <w:bookmarkStart w:id="709" w:name="_Toc487189252"/>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r w:rsidRPr="00AA38E8">
        <w:rPr>
          <w:rFonts w:ascii="Calibri" w:hAnsi="Calibri" w:cs="Calibri"/>
        </w:rPr>
        <w:lastRenderedPageBreak/>
        <w:t>Known Limitations With Design</w:t>
      </w:r>
      <w:bookmarkEnd w:id="709"/>
    </w:p>
    <w:p w:rsidR="00C70A6C" w:rsidRPr="00C70A6C" w:rsidRDefault="00C70A6C" w:rsidP="00C70A6C">
      <w:pPr>
        <w:rPr>
          <w:lang w:bidi="ar-SA"/>
        </w:rPr>
      </w:pPr>
      <w:r>
        <w:rPr>
          <w:lang w:bidi="ar-SA"/>
        </w:rPr>
        <w:t>None</w:t>
      </w:r>
    </w:p>
    <w:p w:rsidR="00FA5768" w:rsidRDefault="00FA5768" w:rsidP="00FA5768">
      <w:pPr>
        <w:pStyle w:val="Heading1"/>
        <w:numPr>
          <w:ilvl w:val="0"/>
          <w:numId w:val="1"/>
        </w:numPr>
        <w:tabs>
          <w:tab w:val="clear" w:pos="567"/>
          <w:tab w:val="num" w:pos="432"/>
        </w:tabs>
        <w:rPr>
          <w:rFonts w:ascii="Calibri" w:hAnsi="Calibri" w:cs="Calibri"/>
        </w:rPr>
      </w:pPr>
      <w:bookmarkStart w:id="710" w:name="_Toc413076140"/>
      <w:bookmarkStart w:id="711" w:name="_Toc413076985"/>
      <w:bookmarkStart w:id="712" w:name="_Toc487189253"/>
      <w:bookmarkEnd w:id="710"/>
      <w:bookmarkEnd w:id="711"/>
      <w:r>
        <w:rPr>
          <w:rFonts w:ascii="Calibri" w:hAnsi="Calibri" w:cs="Calibri"/>
        </w:rPr>
        <w:lastRenderedPageBreak/>
        <w:t>UNIT TEST CONSIDERATION</w:t>
      </w:r>
      <w:bookmarkEnd w:id="712"/>
    </w:p>
    <w:p w:rsidR="00C05DA9" w:rsidRPr="00C05DA9" w:rsidRDefault="00C05DA9" w:rsidP="00C05DA9">
      <w:pPr>
        <w:rPr>
          <w:lang w:bidi="ar-SA"/>
        </w:rPr>
      </w:pPr>
      <w:r>
        <w:rPr>
          <w:lang w:bidi="ar-SA"/>
        </w:rPr>
        <w:t>None</w:t>
      </w:r>
    </w:p>
    <w:p w:rsidR="00FA5768" w:rsidRDefault="00C63F4D" w:rsidP="00151B09">
      <w:pPr>
        <w:spacing w:after="120"/>
        <w:ind w:left="720"/>
        <w:rPr>
          <w:rFonts w:cs="Calibri"/>
        </w:rPr>
      </w:pPr>
      <w:r>
        <w:rPr>
          <w:rFonts w:cs="Calibri"/>
        </w:rPr>
        <w:t xml:space="preserve"> </w:t>
      </w:r>
    </w:p>
    <w:p w:rsidR="00FA5768" w:rsidRPr="0002711E" w:rsidRDefault="00FA5768" w:rsidP="00FA5768">
      <w:pPr>
        <w:rPr>
          <w:rFonts w:cs="Calibri"/>
          <w:i/>
        </w:rPr>
      </w:pPr>
    </w:p>
    <w:p w:rsidR="00FA5768" w:rsidRPr="00AA38E8" w:rsidRDefault="00FA5768" w:rsidP="00151B09">
      <w:pPr>
        <w:spacing w:after="120"/>
        <w:ind w:left="720"/>
        <w:rPr>
          <w:rFonts w:cs="Calibri"/>
        </w:rPr>
      </w:pPr>
    </w:p>
    <w:p w:rsidR="00F4712F" w:rsidRPr="00AA38E8" w:rsidRDefault="00F4712F" w:rsidP="0027405F">
      <w:pPr>
        <w:rPr>
          <w:rFonts w:cs="Calibri"/>
        </w:rPr>
      </w:pPr>
    </w:p>
    <w:p w:rsidR="00722EA8" w:rsidRPr="00AA38E8" w:rsidRDefault="00722EA8" w:rsidP="00722EA8">
      <w:pPr>
        <w:rPr>
          <w:rFonts w:cs="Calibri"/>
          <w:lang w:bidi="ar-SA"/>
        </w:rPr>
      </w:pPr>
    </w:p>
    <w:p w:rsidR="00C656DD" w:rsidRDefault="00C656DD">
      <w:pPr>
        <w:pStyle w:val="Heading1"/>
        <w:rPr>
          <w:ins w:id="713" w:author="Shawn Penning" w:date="2017-07-07T11:03:00Z"/>
        </w:rPr>
        <w:pPrChange w:id="714" w:author="Shawn Penning" w:date="2017-07-07T11:09:00Z">
          <w:pPr>
            <w:pStyle w:val="Heading7"/>
            <w:pageBreakBefore/>
            <w:widowControl w:val="0"/>
            <w:numPr>
              <w:ilvl w:val="6"/>
            </w:numPr>
            <w:spacing w:after="240"/>
            <w:ind w:left="360" w:hanging="360"/>
            <w:jc w:val="both"/>
          </w:pPr>
        </w:pPrChange>
      </w:pPr>
      <w:bookmarkStart w:id="715" w:name="_Toc468274552"/>
      <w:bookmarkStart w:id="716" w:name="_Toc487189254"/>
      <w:ins w:id="717" w:author="Shawn Penning" w:date="2017-07-07T10:59:00Z">
        <w:r>
          <w:lastRenderedPageBreak/>
          <w:t xml:space="preserve">Appendix </w:t>
        </w:r>
        <w:proofErr w:type="gramStart"/>
        <w:r>
          <w:t xml:space="preserve">A </w:t>
        </w:r>
      </w:ins>
      <w:ins w:id="718" w:author="Shawn Penning" w:date="2017-07-07T11:01:00Z">
        <w:r>
          <w:t xml:space="preserve"> </w:t>
        </w:r>
      </w:ins>
      <w:ins w:id="719" w:author="Shawn Penning" w:date="2017-07-07T10:57:00Z">
        <w:r w:rsidRPr="00A158C7">
          <w:t>Abbreviations</w:t>
        </w:r>
        <w:proofErr w:type="gramEnd"/>
        <w:r w:rsidRPr="00A158C7">
          <w:t xml:space="preserve"> and Acronyms</w:t>
        </w:r>
      </w:ins>
      <w:bookmarkEnd w:id="715"/>
      <w:bookmarkEnd w:id="716"/>
    </w:p>
    <w:tbl>
      <w:tblPr>
        <w:tblW w:w="0" w:type="auto"/>
        <w:tblInd w:w="648" w:type="dxa"/>
        <w:tblBorders>
          <w:top w:val="single" w:sz="6" w:space="0" w:color="000000"/>
          <w:left w:val="single" w:sz="12" w:space="0" w:color="000000"/>
          <w:bottom w:val="single" w:sz="6" w:space="0" w:color="000000"/>
          <w:right w:val="single" w:sz="12" w:space="0" w:color="000000"/>
          <w:insideV w:val="single" w:sz="6" w:space="0" w:color="000000"/>
        </w:tblBorders>
        <w:tblLook w:val="04A0" w:firstRow="1" w:lastRow="0" w:firstColumn="1" w:lastColumn="0" w:noHBand="0" w:noVBand="1"/>
      </w:tblPr>
      <w:tblGrid>
        <w:gridCol w:w="2389"/>
        <w:gridCol w:w="6004"/>
      </w:tblGrid>
      <w:tr w:rsidR="000E1CE0" w:rsidRPr="00AA38E8" w:rsidTr="00A46875">
        <w:trPr>
          <w:ins w:id="720" w:author="Shawn Penning" w:date="2017-07-07T11:03:00Z"/>
        </w:trPr>
        <w:tc>
          <w:tcPr>
            <w:tcW w:w="2437" w:type="dxa"/>
            <w:tcBorders>
              <w:bottom w:val="single" w:sz="6" w:space="0" w:color="000000"/>
            </w:tcBorders>
            <w:shd w:val="clear" w:color="auto" w:fill="F2F2F2"/>
          </w:tcPr>
          <w:p w:rsidR="000E1CE0" w:rsidRPr="00AA38E8" w:rsidRDefault="000E1CE0" w:rsidP="00A46875">
            <w:pPr>
              <w:jc w:val="center"/>
              <w:rPr>
                <w:ins w:id="721" w:author="Shawn Penning" w:date="2017-07-07T11:03:00Z"/>
                <w:rFonts w:cs="Calibri"/>
                <w:sz w:val="19"/>
              </w:rPr>
            </w:pPr>
            <w:ins w:id="722" w:author="Shawn Penning" w:date="2017-07-07T11:03:00Z">
              <w:r w:rsidRPr="00AA38E8">
                <w:rPr>
                  <w:rFonts w:cs="Calibri"/>
                  <w:sz w:val="19"/>
                </w:rPr>
                <w:t>Abbreviation</w:t>
              </w:r>
            </w:ins>
          </w:p>
        </w:tc>
        <w:tc>
          <w:tcPr>
            <w:tcW w:w="6202" w:type="dxa"/>
            <w:tcBorders>
              <w:bottom w:val="single" w:sz="6" w:space="0" w:color="000000"/>
            </w:tcBorders>
            <w:shd w:val="clear" w:color="auto" w:fill="F2F2F2"/>
          </w:tcPr>
          <w:p w:rsidR="000E1CE0" w:rsidRPr="00AA38E8" w:rsidRDefault="000E1CE0" w:rsidP="00A46875">
            <w:pPr>
              <w:jc w:val="center"/>
              <w:rPr>
                <w:ins w:id="723" w:author="Shawn Penning" w:date="2017-07-07T11:03:00Z"/>
                <w:rFonts w:cs="Calibri"/>
                <w:sz w:val="19"/>
              </w:rPr>
            </w:pPr>
            <w:ins w:id="724" w:author="Shawn Penning" w:date="2017-07-07T11:03:00Z">
              <w:r w:rsidRPr="00AA38E8">
                <w:rPr>
                  <w:rFonts w:cs="Calibri"/>
                  <w:sz w:val="19"/>
                </w:rPr>
                <w:t>Description</w:t>
              </w:r>
            </w:ins>
          </w:p>
        </w:tc>
      </w:tr>
      <w:tr w:rsidR="000E1CE0" w:rsidRPr="00AA38E8" w:rsidTr="00A46875">
        <w:trPr>
          <w:ins w:id="725" w:author="Shawn Penning" w:date="2017-07-07T11:03:00Z"/>
        </w:trPr>
        <w:tc>
          <w:tcPr>
            <w:tcW w:w="2437" w:type="dxa"/>
            <w:tcBorders>
              <w:bottom w:val="single" w:sz="4" w:space="0" w:color="auto"/>
            </w:tcBorders>
            <w:shd w:val="clear" w:color="auto" w:fill="auto"/>
          </w:tcPr>
          <w:p w:rsidR="000E1CE0" w:rsidRPr="00AA38E8" w:rsidRDefault="000E1CE0" w:rsidP="00A46875">
            <w:pPr>
              <w:rPr>
                <w:ins w:id="726" w:author="Shawn Penning" w:date="2017-07-07T11:03:00Z"/>
                <w:rFonts w:cs="Calibri"/>
                <w:sz w:val="19"/>
              </w:rPr>
            </w:pPr>
            <w:ins w:id="727" w:author="Shawn Penning" w:date="2017-07-07T11:03:00Z">
              <w:r>
                <w:rPr>
                  <w:rFonts w:cs="Calibri"/>
                  <w:sz w:val="19"/>
                </w:rPr>
                <w:t>DFD</w:t>
              </w:r>
            </w:ins>
          </w:p>
        </w:tc>
        <w:tc>
          <w:tcPr>
            <w:tcW w:w="6202" w:type="dxa"/>
            <w:tcBorders>
              <w:bottom w:val="single" w:sz="4" w:space="0" w:color="auto"/>
            </w:tcBorders>
            <w:shd w:val="clear" w:color="auto" w:fill="auto"/>
          </w:tcPr>
          <w:p w:rsidR="000E1CE0" w:rsidRPr="00AA38E8" w:rsidRDefault="000E1CE0" w:rsidP="00A46875">
            <w:pPr>
              <w:rPr>
                <w:ins w:id="728" w:author="Shawn Penning" w:date="2017-07-07T11:03:00Z"/>
                <w:rFonts w:cs="Calibri"/>
                <w:sz w:val="19"/>
              </w:rPr>
            </w:pPr>
            <w:ins w:id="729" w:author="Shawn Penning" w:date="2017-07-07T11:03:00Z">
              <w:r>
                <w:rPr>
                  <w:rFonts w:cs="Calibri"/>
                  <w:sz w:val="19"/>
                </w:rPr>
                <w:t>Design functional diagram</w:t>
              </w:r>
            </w:ins>
          </w:p>
        </w:tc>
      </w:tr>
      <w:tr w:rsidR="000E1CE0" w:rsidRPr="00AA38E8" w:rsidTr="00A46875">
        <w:trPr>
          <w:ins w:id="730" w:author="Shawn Penning" w:date="2017-07-07T11:03:00Z"/>
        </w:trPr>
        <w:tc>
          <w:tcPr>
            <w:tcW w:w="2437" w:type="dxa"/>
            <w:tcBorders>
              <w:bottom w:val="single" w:sz="4" w:space="0" w:color="auto"/>
            </w:tcBorders>
            <w:shd w:val="clear" w:color="auto" w:fill="auto"/>
          </w:tcPr>
          <w:p w:rsidR="000E1CE0" w:rsidRDefault="000E1CE0" w:rsidP="00A46875">
            <w:pPr>
              <w:rPr>
                <w:ins w:id="731" w:author="Shawn Penning" w:date="2017-07-07T11:03:00Z"/>
                <w:rFonts w:cs="Calibri"/>
                <w:sz w:val="19"/>
              </w:rPr>
            </w:pPr>
            <w:ins w:id="732" w:author="Shawn Penning" w:date="2017-07-07T11:03:00Z">
              <w:r>
                <w:rPr>
                  <w:rFonts w:cs="Calibri"/>
                  <w:sz w:val="19"/>
                </w:rPr>
                <w:t>MDD</w:t>
              </w:r>
            </w:ins>
          </w:p>
        </w:tc>
        <w:tc>
          <w:tcPr>
            <w:tcW w:w="6202" w:type="dxa"/>
            <w:tcBorders>
              <w:bottom w:val="single" w:sz="4" w:space="0" w:color="auto"/>
            </w:tcBorders>
            <w:shd w:val="clear" w:color="auto" w:fill="auto"/>
          </w:tcPr>
          <w:p w:rsidR="000E1CE0" w:rsidRDefault="000E1CE0" w:rsidP="00A46875">
            <w:pPr>
              <w:rPr>
                <w:ins w:id="733" w:author="Shawn Penning" w:date="2017-07-07T11:03:00Z"/>
                <w:rFonts w:cs="Calibri"/>
                <w:sz w:val="19"/>
              </w:rPr>
            </w:pPr>
            <w:ins w:id="734" w:author="Shawn Penning" w:date="2017-07-07T11:03:00Z">
              <w:r>
                <w:rPr>
                  <w:rFonts w:cs="Calibri"/>
                  <w:sz w:val="19"/>
                </w:rPr>
                <w:t>Module design Document</w:t>
              </w:r>
            </w:ins>
          </w:p>
        </w:tc>
      </w:tr>
      <w:tr w:rsidR="000E1CE0" w:rsidRPr="00AA38E8" w:rsidTr="00A46875">
        <w:trPr>
          <w:ins w:id="735" w:author="Shawn Penning" w:date="2017-07-07T11:03:00Z"/>
        </w:trPr>
        <w:tc>
          <w:tcPr>
            <w:tcW w:w="2437" w:type="dxa"/>
            <w:tcBorders>
              <w:top w:val="single" w:sz="4" w:space="0" w:color="auto"/>
              <w:bottom w:val="single" w:sz="4" w:space="0" w:color="auto"/>
            </w:tcBorders>
            <w:shd w:val="clear" w:color="auto" w:fill="auto"/>
          </w:tcPr>
          <w:p w:rsidR="000E1CE0" w:rsidRDefault="000E1CE0" w:rsidP="00A46875">
            <w:pPr>
              <w:rPr>
                <w:ins w:id="736" w:author="Shawn Penning" w:date="2017-07-07T11:03:00Z"/>
                <w:rFonts w:cs="Calibri"/>
                <w:sz w:val="19"/>
              </w:rPr>
            </w:pPr>
            <w:ins w:id="737" w:author="Shawn Penning" w:date="2017-07-07T11:03:00Z">
              <w:r>
                <w:rPr>
                  <w:rFonts w:cs="Calibri"/>
                  <w:sz w:val="19"/>
                </w:rPr>
                <w:t>FDD</w:t>
              </w:r>
            </w:ins>
          </w:p>
        </w:tc>
        <w:tc>
          <w:tcPr>
            <w:tcW w:w="6202" w:type="dxa"/>
            <w:tcBorders>
              <w:top w:val="single" w:sz="4" w:space="0" w:color="auto"/>
              <w:bottom w:val="single" w:sz="4" w:space="0" w:color="auto"/>
            </w:tcBorders>
            <w:shd w:val="clear" w:color="auto" w:fill="auto"/>
          </w:tcPr>
          <w:p w:rsidR="000E1CE0" w:rsidRPr="00AA38E8" w:rsidRDefault="000E1CE0" w:rsidP="00A46875">
            <w:pPr>
              <w:rPr>
                <w:ins w:id="738" w:author="Shawn Penning" w:date="2017-07-07T11:03:00Z"/>
                <w:rFonts w:cs="Calibri"/>
                <w:sz w:val="19"/>
              </w:rPr>
            </w:pPr>
            <w:ins w:id="739" w:author="Shawn Penning" w:date="2017-07-07T11:03:00Z">
              <w:r>
                <w:rPr>
                  <w:rFonts w:cs="Calibri"/>
                  <w:sz w:val="19"/>
                </w:rPr>
                <w:t>Functional Design Document</w:t>
              </w:r>
            </w:ins>
          </w:p>
        </w:tc>
      </w:tr>
    </w:tbl>
    <w:p w:rsidR="000E1CE0" w:rsidRPr="000E1CE0" w:rsidRDefault="000E1CE0">
      <w:pPr>
        <w:rPr>
          <w:ins w:id="740" w:author="Shawn Penning" w:date="2017-07-07T10:57:00Z"/>
          <w:rPrChange w:id="741" w:author="Shawn Penning" w:date="2017-07-07T11:03:00Z">
            <w:rPr>
              <w:ins w:id="742" w:author="Shawn Penning" w:date="2017-07-07T10:57:00Z"/>
            </w:rPr>
          </w:rPrChange>
        </w:rPr>
        <w:pPrChange w:id="743" w:author="Shawn Penning" w:date="2017-07-07T11:03:00Z">
          <w:pPr>
            <w:pStyle w:val="Heading7"/>
            <w:pageBreakBefore/>
            <w:widowControl w:val="0"/>
            <w:numPr>
              <w:ilvl w:val="6"/>
            </w:numPr>
            <w:spacing w:after="240"/>
            <w:ind w:left="360" w:hanging="360"/>
            <w:jc w:val="both"/>
          </w:pPr>
        </w:pPrChange>
      </w:pPr>
    </w:p>
    <w:p w:rsidR="00C656DD" w:rsidRPr="00A158C7" w:rsidRDefault="00C656DD">
      <w:pPr>
        <w:pStyle w:val="Heading1"/>
        <w:rPr>
          <w:ins w:id="744" w:author="Shawn Penning" w:date="2017-07-07T10:57:00Z"/>
        </w:rPr>
        <w:pPrChange w:id="745" w:author="Shawn Penning" w:date="2017-07-07T11:10:00Z">
          <w:pPr>
            <w:pStyle w:val="Heading7"/>
            <w:pageBreakBefore/>
            <w:widowControl w:val="0"/>
            <w:numPr>
              <w:ilvl w:val="6"/>
            </w:numPr>
            <w:spacing w:after="240"/>
            <w:ind w:left="360" w:hanging="360"/>
            <w:jc w:val="both"/>
          </w:pPr>
        </w:pPrChange>
      </w:pPr>
      <w:bookmarkStart w:id="746" w:name="_Toc468274553"/>
      <w:bookmarkStart w:id="747" w:name="_Toc487189255"/>
      <w:ins w:id="748" w:author="Shawn Penning" w:date="2017-07-07T11:00:00Z">
        <w:r>
          <w:lastRenderedPageBreak/>
          <w:t xml:space="preserve">Appendix </w:t>
        </w:r>
        <w:proofErr w:type="gramStart"/>
        <w:r>
          <w:t xml:space="preserve">B  </w:t>
        </w:r>
      </w:ins>
      <w:ins w:id="749" w:author="Shawn Penning" w:date="2017-07-07T10:57:00Z">
        <w:r w:rsidRPr="00A158C7">
          <w:t>Glossary</w:t>
        </w:r>
        <w:bookmarkEnd w:id="746"/>
        <w:bookmarkEnd w:id="747"/>
        <w:proofErr w:type="gramEnd"/>
      </w:ins>
    </w:p>
    <w:p w:rsidR="00C656DD" w:rsidRPr="00A158C7" w:rsidRDefault="00C656DD" w:rsidP="00C656DD">
      <w:pPr>
        <w:jc w:val="both"/>
        <w:rPr>
          <w:ins w:id="750" w:author="Shawn Penning" w:date="2017-07-07T10:57:00Z"/>
          <w:lang w:bidi="ar-SA"/>
        </w:rPr>
      </w:pPr>
      <w:ins w:id="751" w:author="Shawn Penning" w:date="2017-07-07T10:57:00Z">
        <w:r w:rsidRPr="00A158C7">
          <w:rPr>
            <w:b/>
            <w:lang w:bidi="ar-SA"/>
          </w:rPr>
          <w:t>Note</w:t>
        </w:r>
        <w:r w:rsidRPr="00A158C7">
          <w:rPr>
            <w:lang w:bidi="ar-SA"/>
          </w:rPr>
          <w:t>: Terms and definitions from the source “Nexteer Automotive” take precedence over all other definitions of the same term.  Terms and definitions from the source “Nexteer Automotive” are formulated from multiple sources, including the following:</w:t>
        </w:r>
      </w:ins>
    </w:p>
    <w:p w:rsidR="00C656DD" w:rsidRPr="00A158C7" w:rsidRDefault="00C656DD" w:rsidP="00C656DD">
      <w:pPr>
        <w:pStyle w:val="ListParagraph"/>
        <w:numPr>
          <w:ilvl w:val="0"/>
          <w:numId w:val="46"/>
        </w:numPr>
        <w:spacing w:after="120"/>
        <w:rPr>
          <w:ins w:id="752" w:author="Shawn Penning" w:date="2017-07-07T10:57:00Z"/>
          <w:lang w:bidi="ar-SA"/>
        </w:rPr>
      </w:pPr>
      <w:ins w:id="753" w:author="Shawn Penning" w:date="2017-07-07T10:57:00Z">
        <w:r w:rsidRPr="00A158C7">
          <w:rPr>
            <w:lang w:bidi="ar-SA"/>
          </w:rPr>
          <w:t>ISO 9000</w:t>
        </w:r>
      </w:ins>
    </w:p>
    <w:p w:rsidR="00C656DD" w:rsidRPr="00A158C7" w:rsidRDefault="00C656DD" w:rsidP="00C656DD">
      <w:pPr>
        <w:pStyle w:val="ListParagraph"/>
        <w:numPr>
          <w:ilvl w:val="0"/>
          <w:numId w:val="46"/>
        </w:numPr>
        <w:spacing w:after="120"/>
        <w:rPr>
          <w:ins w:id="754" w:author="Shawn Penning" w:date="2017-07-07T10:57:00Z"/>
          <w:lang w:bidi="ar-SA"/>
        </w:rPr>
      </w:pPr>
      <w:ins w:id="755" w:author="Shawn Penning" w:date="2017-07-07T10:57:00Z">
        <w:r w:rsidRPr="00A158C7">
          <w:rPr>
            <w:lang w:bidi="ar-SA"/>
          </w:rPr>
          <w:t>ISO/IEC 12207</w:t>
        </w:r>
      </w:ins>
    </w:p>
    <w:p w:rsidR="00C656DD" w:rsidRPr="00A158C7" w:rsidRDefault="00C656DD" w:rsidP="00C656DD">
      <w:pPr>
        <w:pStyle w:val="ListParagraph"/>
        <w:numPr>
          <w:ilvl w:val="0"/>
          <w:numId w:val="46"/>
        </w:numPr>
        <w:spacing w:after="120"/>
        <w:rPr>
          <w:ins w:id="756" w:author="Shawn Penning" w:date="2017-07-07T10:57:00Z"/>
          <w:lang w:bidi="ar-SA"/>
        </w:rPr>
      </w:pPr>
      <w:ins w:id="757" w:author="Shawn Penning" w:date="2017-07-07T10:57:00Z">
        <w:r w:rsidRPr="00A158C7">
          <w:rPr>
            <w:lang w:bidi="ar-SA"/>
          </w:rPr>
          <w:t>ISO/IEC 15504</w:t>
        </w:r>
      </w:ins>
    </w:p>
    <w:p w:rsidR="00C656DD" w:rsidRPr="00A158C7" w:rsidRDefault="00C656DD" w:rsidP="00C656DD">
      <w:pPr>
        <w:pStyle w:val="ListParagraph"/>
        <w:numPr>
          <w:ilvl w:val="0"/>
          <w:numId w:val="46"/>
        </w:numPr>
        <w:spacing w:after="120"/>
        <w:rPr>
          <w:ins w:id="758" w:author="Shawn Penning" w:date="2017-07-07T10:57:00Z"/>
          <w:lang w:bidi="ar-SA"/>
        </w:rPr>
      </w:pPr>
      <w:ins w:id="759" w:author="Shawn Penning" w:date="2017-07-07T10:57:00Z">
        <w:r w:rsidRPr="00A158C7">
          <w:rPr>
            <w:lang w:bidi="ar-SA"/>
          </w:rPr>
          <w:t>Automotive SPICE® Process Reference Model (PRM)</w:t>
        </w:r>
      </w:ins>
    </w:p>
    <w:p w:rsidR="00C656DD" w:rsidRPr="00A158C7" w:rsidRDefault="00C656DD" w:rsidP="00C656DD">
      <w:pPr>
        <w:pStyle w:val="ListParagraph"/>
        <w:numPr>
          <w:ilvl w:val="0"/>
          <w:numId w:val="46"/>
        </w:numPr>
        <w:spacing w:after="120"/>
        <w:rPr>
          <w:ins w:id="760" w:author="Shawn Penning" w:date="2017-07-07T10:57:00Z"/>
          <w:lang w:bidi="ar-SA"/>
        </w:rPr>
      </w:pPr>
      <w:ins w:id="761" w:author="Shawn Penning" w:date="2017-07-07T10:57:00Z">
        <w:r w:rsidRPr="00A158C7">
          <w:rPr>
            <w:lang w:bidi="ar-SA"/>
          </w:rPr>
          <w:t>Automotive SPICE® Process Assessment Model (PAM)</w:t>
        </w:r>
      </w:ins>
    </w:p>
    <w:p w:rsidR="00C656DD" w:rsidRPr="00A158C7" w:rsidRDefault="00C656DD" w:rsidP="00C656DD">
      <w:pPr>
        <w:pStyle w:val="ListParagraph"/>
        <w:numPr>
          <w:ilvl w:val="0"/>
          <w:numId w:val="46"/>
        </w:numPr>
        <w:spacing w:after="120"/>
        <w:rPr>
          <w:ins w:id="762" w:author="Shawn Penning" w:date="2017-07-07T10:57:00Z"/>
          <w:lang w:bidi="ar-SA"/>
        </w:rPr>
      </w:pPr>
      <w:ins w:id="763" w:author="Shawn Penning" w:date="2017-07-07T10:57:00Z">
        <w:r w:rsidRPr="00A158C7">
          <w:rPr>
            <w:lang w:bidi="ar-SA"/>
          </w:rPr>
          <w:t>ISO/IEC 15288</w:t>
        </w:r>
      </w:ins>
    </w:p>
    <w:p w:rsidR="00C656DD" w:rsidRPr="00A158C7" w:rsidRDefault="00C656DD" w:rsidP="00C656DD">
      <w:pPr>
        <w:pStyle w:val="ListParagraph"/>
        <w:numPr>
          <w:ilvl w:val="0"/>
          <w:numId w:val="46"/>
        </w:numPr>
        <w:spacing w:after="120"/>
        <w:rPr>
          <w:ins w:id="764" w:author="Shawn Penning" w:date="2017-07-07T10:57:00Z"/>
          <w:lang w:bidi="ar-SA"/>
        </w:rPr>
      </w:pPr>
      <w:ins w:id="765" w:author="Shawn Penning" w:date="2017-07-07T10:57:00Z">
        <w:r w:rsidRPr="00A158C7">
          <w:rPr>
            <w:lang w:bidi="ar-SA"/>
          </w:rPr>
          <w:t>ISO 26262</w:t>
        </w:r>
      </w:ins>
    </w:p>
    <w:p w:rsidR="00C656DD" w:rsidRPr="00A158C7" w:rsidRDefault="00C656DD" w:rsidP="00C656DD">
      <w:pPr>
        <w:pStyle w:val="ListParagraph"/>
        <w:numPr>
          <w:ilvl w:val="0"/>
          <w:numId w:val="46"/>
        </w:numPr>
        <w:spacing w:after="120"/>
        <w:rPr>
          <w:ins w:id="766" w:author="Shawn Penning" w:date="2017-07-07T10:57:00Z"/>
          <w:lang w:bidi="ar-SA"/>
        </w:rPr>
      </w:pPr>
      <w:ins w:id="767" w:author="Shawn Penning" w:date="2017-07-07T10:57:00Z">
        <w:r w:rsidRPr="00A158C7">
          <w:rPr>
            <w:lang w:bidi="ar-SA"/>
          </w:rPr>
          <w:t>IEEE Standards</w:t>
        </w:r>
      </w:ins>
    </w:p>
    <w:p w:rsidR="00C656DD" w:rsidRPr="00A158C7" w:rsidRDefault="00C656DD" w:rsidP="00C656DD">
      <w:pPr>
        <w:pStyle w:val="ListParagraph"/>
        <w:numPr>
          <w:ilvl w:val="0"/>
          <w:numId w:val="46"/>
        </w:numPr>
        <w:spacing w:after="120"/>
        <w:rPr>
          <w:ins w:id="768" w:author="Shawn Penning" w:date="2017-07-07T10:57:00Z"/>
          <w:lang w:bidi="ar-SA"/>
        </w:rPr>
      </w:pPr>
      <w:ins w:id="769" w:author="Shawn Penning" w:date="2017-07-07T10:57:00Z">
        <w:r w:rsidRPr="00A158C7">
          <w:rPr>
            <w:lang w:bidi="ar-SA"/>
          </w:rPr>
          <w:t>SWEBOK</w:t>
        </w:r>
      </w:ins>
    </w:p>
    <w:p w:rsidR="00C656DD" w:rsidRPr="00A158C7" w:rsidRDefault="00C656DD" w:rsidP="00C656DD">
      <w:pPr>
        <w:pStyle w:val="ListParagraph"/>
        <w:numPr>
          <w:ilvl w:val="0"/>
          <w:numId w:val="46"/>
        </w:numPr>
        <w:spacing w:after="240"/>
        <w:rPr>
          <w:ins w:id="770" w:author="Shawn Penning" w:date="2017-07-07T10:57:00Z"/>
          <w:lang w:bidi="ar-SA"/>
        </w:rPr>
      </w:pPr>
      <w:ins w:id="771" w:author="Shawn Penning" w:date="2017-07-07T10:57:00Z">
        <w:r w:rsidRPr="00A158C7">
          <w:rPr>
            <w:lang w:bidi="ar-SA"/>
          </w:rPr>
          <w:t>PMBOK</w:t>
        </w:r>
      </w:ins>
    </w:p>
    <w:p w:rsidR="00C656DD" w:rsidRPr="00A158C7" w:rsidRDefault="00C656DD" w:rsidP="00C656DD">
      <w:pPr>
        <w:pStyle w:val="ListParagraph"/>
        <w:numPr>
          <w:ilvl w:val="0"/>
          <w:numId w:val="46"/>
        </w:numPr>
        <w:spacing w:after="240"/>
        <w:rPr>
          <w:ins w:id="772" w:author="Shawn Penning" w:date="2017-07-07T10:57:00Z"/>
          <w:lang w:bidi="ar-SA"/>
        </w:rPr>
      </w:pPr>
      <w:ins w:id="773" w:author="Shawn Penning" w:date="2017-07-07T10:57:00Z">
        <w:r w:rsidRPr="00A158C7">
          <w:rPr>
            <w:lang w:bidi="ar-SA"/>
          </w:rPr>
          <w:t>Existing Nexteer Automotive documentation</w:t>
        </w:r>
      </w:ins>
    </w:p>
    <w:tbl>
      <w:tblPr>
        <w:tblStyle w:val="TableGrid"/>
        <w:tblW w:w="0" w:type="auto"/>
        <w:tblLook w:val="04A0" w:firstRow="1" w:lastRow="0" w:firstColumn="1" w:lastColumn="0" w:noHBand="0" w:noVBand="1"/>
      </w:tblPr>
      <w:tblGrid>
        <w:gridCol w:w="2298"/>
        <w:gridCol w:w="4813"/>
        <w:gridCol w:w="1950"/>
      </w:tblGrid>
      <w:tr w:rsidR="00C656DD" w:rsidRPr="00A158C7" w:rsidTr="00A46875">
        <w:trPr>
          <w:tblHeader/>
          <w:ins w:id="774" w:author="Shawn Penning" w:date="2017-07-07T10:57:00Z"/>
        </w:trPr>
        <w:tc>
          <w:tcPr>
            <w:tcW w:w="2358" w:type="dxa"/>
            <w:shd w:val="clear" w:color="auto" w:fill="EEECE1" w:themeFill="background2"/>
            <w:vAlign w:val="center"/>
          </w:tcPr>
          <w:p w:rsidR="00C656DD" w:rsidRPr="00A158C7" w:rsidRDefault="00C656DD" w:rsidP="00A46875">
            <w:pPr>
              <w:spacing w:before="60" w:after="60"/>
              <w:rPr>
                <w:ins w:id="775" w:author="Shawn Penning" w:date="2017-07-07T10:57:00Z"/>
                <w:b/>
                <w:szCs w:val="20"/>
              </w:rPr>
            </w:pPr>
            <w:ins w:id="776" w:author="Shawn Penning" w:date="2017-07-07T10:57:00Z">
              <w:r w:rsidRPr="00A158C7">
                <w:rPr>
                  <w:b/>
                  <w:szCs w:val="20"/>
                </w:rPr>
                <w:t>Term</w:t>
              </w:r>
            </w:ins>
          </w:p>
        </w:tc>
        <w:tc>
          <w:tcPr>
            <w:tcW w:w="4950" w:type="dxa"/>
            <w:shd w:val="clear" w:color="auto" w:fill="EEECE1" w:themeFill="background2"/>
            <w:vAlign w:val="center"/>
          </w:tcPr>
          <w:p w:rsidR="00C656DD" w:rsidRPr="00A158C7" w:rsidRDefault="00C656DD" w:rsidP="00A46875">
            <w:pPr>
              <w:spacing w:before="60" w:after="60"/>
              <w:rPr>
                <w:ins w:id="777" w:author="Shawn Penning" w:date="2017-07-07T10:57:00Z"/>
                <w:b/>
                <w:szCs w:val="20"/>
              </w:rPr>
            </w:pPr>
            <w:ins w:id="778" w:author="Shawn Penning" w:date="2017-07-07T10:57:00Z">
              <w:r w:rsidRPr="00A158C7">
                <w:rPr>
                  <w:b/>
                  <w:szCs w:val="20"/>
                </w:rPr>
                <w:t>Definition</w:t>
              </w:r>
            </w:ins>
          </w:p>
        </w:tc>
        <w:tc>
          <w:tcPr>
            <w:tcW w:w="1993" w:type="dxa"/>
            <w:shd w:val="clear" w:color="auto" w:fill="EEECE1" w:themeFill="background2"/>
            <w:vAlign w:val="center"/>
          </w:tcPr>
          <w:p w:rsidR="00C656DD" w:rsidRPr="00A158C7" w:rsidRDefault="00C656DD" w:rsidP="00A46875">
            <w:pPr>
              <w:spacing w:before="60" w:after="60"/>
              <w:rPr>
                <w:ins w:id="779" w:author="Shawn Penning" w:date="2017-07-07T10:57:00Z"/>
                <w:b/>
                <w:szCs w:val="20"/>
              </w:rPr>
            </w:pPr>
            <w:ins w:id="780" w:author="Shawn Penning" w:date="2017-07-07T10:57:00Z">
              <w:r w:rsidRPr="00A158C7">
                <w:rPr>
                  <w:b/>
                  <w:szCs w:val="20"/>
                </w:rPr>
                <w:t>Source</w:t>
              </w:r>
            </w:ins>
          </w:p>
        </w:tc>
      </w:tr>
      <w:tr w:rsidR="00C656DD" w:rsidRPr="00A158C7" w:rsidTr="00A46875">
        <w:trPr>
          <w:ins w:id="781" w:author="Shawn Penning" w:date="2017-07-07T10:57:00Z"/>
        </w:trPr>
        <w:tc>
          <w:tcPr>
            <w:tcW w:w="2358" w:type="dxa"/>
          </w:tcPr>
          <w:p w:rsidR="00C656DD" w:rsidRPr="009643A3" w:rsidRDefault="00C656DD" w:rsidP="00A46875">
            <w:pPr>
              <w:rPr>
                <w:ins w:id="782" w:author="Shawn Penning" w:date="2017-07-07T10:57:00Z"/>
                <w:sz w:val="19"/>
              </w:rPr>
            </w:pPr>
            <w:ins w:id="783" w:author="Shawn Penning" w:date="2017-07-07T10:57:00Z">
              <w:r>
                <w:rPr>
                  <w:sz w:val="19"/>
                </w:rPr>
                <w:t>MDD</w:t>
              </w:r>
            </w:ins>
          </w:p>
        </w:tc>
        <w:tc>
          <w:tcPr>
            <w:tcW w:w="4950" w:type="dxa"/>
          </w:tcPr>
          <w:p w:rsidR="00C656DD" w:rsidRPr="009643A3" w:rsidRDefault="00C656DD" w:rsidP="00A46875">
            <w:pPr>
              <w:rPr>
                <w:ins w:id="784" w:author="Shawn Penning" w:date="2017-07-07T10:57:00Z"/>
                <w:sz w:val="19"/>
              </w:rPr>
            </w:pPr>
            <w:ins w:id="785" w:author="Shawn Penning" w:date="2017-07-07T10:57:00Z">
              <w:r>
                <w:rPr>
                  <w:sz w:val="19"/>
                </w:rPr>
                <w:t>Module Design Document</w:t>
              </w:r>
            </w:ins>
          </w:p>
        </w:tc>
        <w:tc>
          <w:tcPr>
            <w:tcW w:w="1993" w:type="dxa"/>
          </w:tcPr>
          <w:p w:rsidR="00C656DD" w:rsidRPr="00A158C7" w:rsidRDefault="00C656DD" w:rsidP="00A46875">
            <w:pPr>
              <w:pStyle w:val="BodyText"/>
              <w:spacing w:before="60" w:after="60"/>
              <w:rPr>
                <w:ins w:id="786" w:author="Shawn Penning" w:date="2017-07-07T10:57:00Z"/>
                <w:rFonts w:ascii="Calibri" w:hAnsi="Calibri" w:cs="Calibri"/>
                <w:sz w:val="20"/>
              </w:rPr>
            </w:pPr>
          </w:p>
        </w:tc>
      </w:tr>
      <w:tr w:rsidR="00C656DD" w:rsidRPr="00A158C7" w:rsidTr="00A46875">
        <w:trPr>
          <w:ins w:id="787" w:author="Shawn Penning" w:date="2017-07-07T10:57:00Z"/>
        </w:trPr>
        <w:tc>
          <w:tcPr>
            <w:tcW w:w="2358" w:type="dxa"/>
          </w:tcPr>
          <w:p w:rsidR="00C656DD" w:rsidRDefault="00C656DD" w:rsidP="00A46875">
            <w:pPr>
              <w:rPr>
                <w:ins w:id="788" w:author="Shawn Penning" w:date="2017-07-07T10:57:00Z"/>
                <w:sz w:val="19"/>
              </w:rPr>
            </w:pPr>
            <w:ins w:id="789" w:author="Shawn Penning" w:date="2017-07-07T10:57:00Z">
              <w:r>
                <w:rPr>
                  <w:sz w:val="19"/>
                </w:rPr>
                <w:t>DFD</w:t>
              </w:r>
            </w:ins>
          </w:p>
        </w:tc>
        <w:tc>
          <w:tcPr>
            <w:tcW w:w="4950" w:type="dxa"/>
          </w:tcPr>
          <w:p w:rsidR="00C656DD" w:rsidRDefault="00C656DD" w:rsidP="00A46875">
            <w:pPr>
              <w:rPr>
                <w:ins w:id="790" w:author="Shawn Penning" w:date="2017-07-07T10:57:00Z"/>
                <w:sz w:val="19"/>
              </w:rPr>
            </w:pPr>
            <w:ins w:id="791" w:author="Shawn Penning" w:date="2017-07-07T10:57:00Z">
              <w:r>
                <w:rPr>
                  <w:sz w:val="19"/>
                </w:rPr>
                <w:t>Data Flow Diagram</w:t>
              </w:r>
            </w:ins>
          </w:p>
        </w:tc>
        <w:tc>
          <w:tcPr>
            <w:tcW w:w="1993" w:type="dxa"/>
          </w:tcPr>
          <w:p w:rsidR="00C656DD" w:rsidRPr="00A158C7" w:rsidRDefault="00C656DD" w:rsidP="00A46875">
            <w:pPr>
              <w:pStyle w:val="BodyText"/>
              <w:spacing w:before="60" w:after="60"/>
              <w:rPr>
                <w:ins w:id="792" w:author="Shawn Penning" w:date="2017-07-07T10:57:00Z"/>
                <w:rFonts w:ascii="Calibri" w:hAnsi="Calibri" w:cs="Calibri"/>
                <w:sz w:val="20"/>
              </w:rPr>
            </w:pPr>
          </w:p>
        </w:tc>
      </w:tr>
    </w:tbl>
    <w:p w:rsidR="00C656DD" w:rsidRPr="00A158C7" w:rsidRDefault="00C656DD" w:rsidP="00C656DD">
      <w:pPr>
        <w:rPr>
          <w:ins w:id="793" w:author="Shawn Penning" w:date="2017-07-07T10:57:00Z"/>
          <w:rFonts w:ascii="Arial" w:hAnsi="Arial"/>
          <w:sz w:val="24"/>
          <w:szCs w:val="20"/>
          <w:lang w:bidi="ar-SA"/>
        </w:rPr>
      </w:pPr>
      <w:ins w:id="794" w:author="Shawn Penning" w:date="2017-07-07T10:57:00Z">
        <w:r w:rsidRPr="00A158C7">
          <w:br w:type="page"/>
        </w:r>
      </w:ins>
    </w:p>
    <w:p w:rsidR="00C656DD" w:rsidRPr="00A158C7" w:rsidRDefault="00C656DD">
      <w:pPr>
        <w:pStyle w:val="Heading1"/>
        <w:rPr>
          <w:ins w:id="795" w:author="Shawn Penning" w:date="2017-07-07T10:57:00Z"/>
        </w:rPr>
        <w:pPrChange w:id="796" w:author="Shawn Penning" w:date="2017-07-07T11:10:00Z">
          <w:pPr>
            <w:pStyle w:val="Heading7"/>
            <w:pageBreakBefore/>
            <w:widowControl w:val="0"/>
            <w:numPr>
              <w:ilvl w:val="6"/>
            </w:numPr>
            <w:spacing w:after="240"/>
            <w:ind w:left="360" w:hanging="360"/>
            <w:jc w:val="both"/>
          </w:pPr>
        </w:pPrChange>
      </w:pPr>
      <w:bookmarkStart w:id="797" w:name="_Toc468274554"/>
      <w:bookmarkStart w:id="798" w:name="_Toc487189256"/>
      <w:ins w:id="799" w:author="Shawn Penning" w:date="2017-07-07T11:00:00Z">
        <w:r>
          <w:lastRenderedPageBreak/>
          <w:t xml:space="preserve">Appendix </w:t>
        </w:r>
        <w:proofErr w:type="gramStart"/>
        <w:r>
          <w:t xml:space="preserve">C  </w:t>
        </w:r>
      </w:ins>
      <w:ins w:id="800" w:author="Shawn Penning" w:date="2017-07-07T10:57:00Z">
        <w:r w:rsidRPr="00A158C7">
          <w:t>References</w:t>
        </w:r>
        <w:bookmarkEnd w:id="797"/>
        <w:bookmarkEnd w:id="798"/>
        <w:proofErr w:type="gramEnd"/>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0"/>
        <w:gridCol w:w="6289"/>
        <w:gridCol w:w="2042"/>
      </w:tblGrid>
      <w:tr w:rsidR="00C656DD" w:rsidRPr="00A158C7" w:rsidTr="00A46875">
        <w:trPr>
          <w:tblHeader/>
          <w:ins w:id="801" w:author="Shawn Penning" w:date="2017-07-07T10:57:00Z"/>
        </w:trPr>
        <w:tc>
          <w:tcPr>
            <w:tcW w:w="738" w:type="dxa"/>
            <w:shd w:val="clear" w:color="auto" w:fill="EEECE1" w:themeFill="background2"/>
            <w:vAlign w:val="center"/>
          </w:tcPr>
          <w:p w:rsidR="00C656DD" w:rsidRPr="00A158C7" w:rsidRDefault="00C656DD" w:rsidP="00A46875">
            <w:pPr>
              <w:spacing w:before="60" w:after="60"/>
              <w:jc w:val="center"/>
              <w:rPr>
                <w:ins w:id="802" w:author="Shawn Penning" w:date="2017-07-07T10:57:00Z"/>
                <w:b/>
                <w:lang w:bidi="ar-SA"/>
              </w:rPr>
            </w:pPr>
            <w:ins w:id="803" w:author="Shawn Penning" w:date="2017-07-07T10:57:00Z">
              <w:r>
                <w:rPr>
                  <w:b/>
                  <w:lang w:bidi="ar-SA"/>
                </w:rPr>
                <w:t>Ref. #</w:t>
              </w:r>
            </w:ins>
          </w:p>
        </w:tc>
        <w:tc>
          <w:tcPr>
            <w:tcW w:w="6458" w:type="dxa"/>
            <w:shd w:val="clear" w:color="auto" w:fill="EEECE1" w:themeFill="background2"/>
            <w:vAlign w:val="center"/>
          </w:tcPr>
          <w:p w:rsidR="00C656DD" w:rsidRPr="00A158C7" w:rsidRDefault="00C656DD" w:rsidP="00A46875">
            <w:pPr>
              <w:spacing w:before="60" w:after="60"/>
              <w:rPr>
                <w:ins w:id="804" w:author="Shawn Penning" w:date="2017-07-07T10:57:00Z"/>
                <w:b/>
                <w:lang w:bidi="ar-SA"/>
              </w:rPr>
            </w:pPr>
            <w:ins w:id="805" w:author="Shawn Penning" w:date="2017-07-07T10:57:00Z">
              <w:r w:rsidRPr="00A158C7">
                <w:rPr>
                  <w:b/>
                  <w:lang w:bidi="ar-SA"/>
                </w:rPr>
                <w:t>Title</w:t>
              </w:r>
            </w:ins>
          </w:p>
        </w:tc>
        <w:tc>
          <w:tcPr>
            <w:tcW w:w="2091" w:type="dxa"/>
            <w:shd w:val="clear" w:color="auto" w:fill="EEECE1" w:themeFill="background2"/>
            <w:vAlign w:val="center"/>
          </w:tcPr>
          <w:p w:rsidR="00C656DD" w:rsidRPr="00A158C7" w:rsidRDefault="00C656DD" w:rsidP="00A46875">
            <w:pPr>
              <w:spacing w:before="60" w:after="60"/>
              <w:rPr>
                <w:ins w:id="806" w:author="Shawn Penning" w:date="2017-07-07T10:57:00Z"/>
                <w:b/>
                <w:lang w:bidi="ar-SA"/>
              </w:rPr>
            </w:pPr>
            <w:ins w:id="807" w:author="Shawn Penning" w:date="2017-07-07T10:57:00Z">
              <w:r w:rsidRPr="00A158C7">
                <w:rPr>
                  <w:b/>
                  <w:lang w:bidi="ar-SA"/>
                </w:rPr>
                <w:t>Version</w:t>
              </w:r>
            </w:ins>
          </w:p>
        </w:tc>
      </w:tr>
      <w:tr w:rsidR="00C656DD" w:rsidRPr="00A158C7" w:rsidTr="00A46875">
        <w:trPr>
          <w:ins w:id="808" w:author="Shawn Penning" w:date="2017-07-07T10:57:00Z"/>
        </w:trPr>
        <w:tc>
          <w:tcPr>
            <w:tcW w:w="738" w:type="dxa"/>
            <w:shd w:val="clear" w:color="auto" w:fill="auto"/>
          </w:tcPr>
          <w:p w:rsidR="00C656DD" w:rsidRDefault="00C656DD" w:rsidP="00A46875">
            <w:pPr>
              <w:jc w:val="center"/>
              <w:rPr>
                <w:ins w:id="809" w:author="Shawn Penning" w:date="2017-07-07T10:57:00Z"/>
                <w:lang w:bidi="ar-SA"/>
              </w:rPr>
            </w:pPr>
            <w:ins w:id="810" w:author="Shawn Penning" w:date="2017-07-07T10:57:00Z">
              <w:r>
                <w:rPr>
                  <w:lang w:bidi="ar-SA"/>
                </w:rPr>
                <w:t>1</w:t>
              </w:r>
            </w:ins>
          </w:p>
        </w:tc>
        <w:tc>
          <w:tcPr>
            <w:tcW w:w="6458" w:type="dxa"/>
            <w:shd w:val="clear" w:color="auto" w:fill="auto"/>
          </w:tcPr>
          <w:p w:rsidR="00C656DD" w:rsidRDefault="00C656DD" w:rsidP="00A46875">
            <w:pPr>
              <w:keepNext/>
              <w:rPr>
                <w:ins w:id="811" w:author="Shawn Penning" w:date="2017-07-07T10:57:00Z"/>
              </w:rPr>
            </w:pPr>
            <w:bookmarkStart w:id="812" w:name="_Ref313612389"/>
            <w:ins w:id="813" w:author="Shawn Penning" w:date="2017-07-07T10:57:00Z">
              <w:r>
                <w:t xml:space="preserve">AUTOSAR Specification of Memory Mapping </w:t>
              </w:r>
              <w:bookmarkEnd w:id="812"/>
            </w:ins>
          </w:p>
        </w:tc>
        <w:tc>
          <w:tcPr>
            <w:tcW w:w="2091" w:type="dxa"/>
            <w:shd w:val="clear" w:color="auto" w:fill="auto"/>
          </w:tcPr>
          <w:p w:rsidR="00C656DD" w:rsidRDefault="00C656DD" w:rsidP="00A46875">
            <w:pPr>
              <w:rPr>
                <w:ins w:id="814" w:author="Shawn Penning" w:date="2017-07-07T10:57:00Z"/>
                <w:lang w:bidi="ar-SA"/>
              </w:rPr>
            </w:pPr>
            <w:ins w:id="815" w:author="Shawn Penning" w:date="2017-07-07T10:57:00Z">
              <w:r>
                <w:t>v1.3.0 R4.0 Rev 2</w:t>
              </w:r>
            </w:ins>
          </w:p>
        </w:tc>
      </w:tr>
      <w:tr w:rsidR="00C656DD" w:rsidRPr="00A158C7" w:rsidTr="00A46875">
        <w:trPr>
          <w:ins w:id="816" w:author="Shawn Penning" w:date="2017-07-07T10:57:00Z"/>
        </w:trPr>
        <w:tc>
          <w:tcPr>
            <w:tcW w:w="738" w:type="dxa"/>
            <w:shd w:val="clear" w:color="auto" w:fill="auto"/>
          </w:tcPr>
          <w:p w:rsidR="00C656DD" w:rsidRDefault="00C656DD" w:rsidP="00A46875">
            <w:pPr>
              <w:jc w:val="center"/>
              <w:rPr>
                <w:ins w:id="817" w:author="Shawn Penning" w:date="2017-07-07T10:57:00Z"/>
                <w:lang w:bidi="ar-SA"/>
              </w:rPr>
            </w:pPr>
            <w:ins w:id="818" w:author="Shawn Penning" w:date="2017-07-07T10:57:00Z">
              <w:r>
                <w:rPr>
                  <w:lang w:bidi="ar-SA"/>
                </w:rPr>
                <w:t>2</w:t>
              </w:r>
            </w:ins>
          </w:p>
        </w:tc>
        <w:tc>
          <w:tcPr>
            <w:tcW w:w="6458" w:type="dxa"/>
            <w:shd w:val="clear" w:color="auto" w:fill="auto"/>
          </w:tcPr>
          <w:p w:rsidR="00C656DD" w:rsidRDefault="00C656DD" w:rsidP="00A46875">
            <w:pPr>
              <w:rPr>
                <w:ins w:id="819" w:author="Shawn Penning" w:date="2017-07-07T10:57:00Z"/>
                <w:lang w:bidi="ar-SA"/>
              </w:rPr>
            </w:pPr>
            <w:ins w:id="820" w:author="Shawn Penning" w:date="2017-07-07T10:57:00Z">
              <w:r>
                <w:t xml:space="preserve">MDD Guideline </w:t>
              </w:r>
            </w:ins>
          </w:p>
        </w:tc>
        <w:tc>
          <w:tcPr>
            <w:tcW w:w="2091" w:type="dxa"/>
            <w:shd w:val="clear" w:color="auto" w:fill="auto"/>
          </w:tcPr>
          <w:p w:rsidR="00C656DD" w:rsidRDefault="00C656DD" w:rsidP="00A46875">
            <w:pPr>
              <w:rPr>
                <w:ins w:id="821" w:author="Shawn Penning" w:date="2017-07-07T10:57:00Z"/>
                <w:lang w:bidi="ar-SA"/>
              </w:rPr>
            </w:pPr>
            <w:ins w:id="822" w:author="Shawn Penning" w:date="2017-07-07T10:57:00Z">
              <w:r>
                <w:rPr>
                  <w:lang w:bidi="ar-SA"/>
                </w:rPr>
                <w:t>EA4 01.00.01</w:t>
              </w:r>
            </w:ins>
          </w:p>
        </w:tc>
      </w:tr>
      <w:tr w:rsidR="00C656DD" w:rsidRPr="00A158C7" w:rsidTr="00A46875">
        <w:trPr>
          <w:ins w:id="823" w:author="Shawn Penning" w:date="2017-07-07T10:57:00Z"/>
        </w:trPr>
        <w:tc>
          <w:tcPr>
            <w:tcW w:w="738" w:type="dxa"/>
            <w:shd w:val="clear" w:color="auto" w:fill="auto"/>
          </w:tcPr>
          <w:p w:rsidR="00C656DD" w:rsidRDefault="00C656DD" w:rsidP="00A46875">
            <w:pPr>
              <w:jc w:val="center"/>
              <w:rPr>
                <w:ins w:id="824" w:author="Shawn Penning" w:date="2017-07-07T10:57:00Z"/>
              </w:rPr>
            </w:pPr>
            <w:ins w:id="825" w:author="Shawn Penning" w:date="2017-07-07T10:57:00Z">
              <w:r>
                <w:t>3</w:t>
              </w:r>
            </w:ins>
          </w:p>
        </w:tc>
        <w:tc>
          <w:tcPr>
            <w:tcW w:w="6458" w:type="dxa"/>
            <w:shd w:val="clear" w:color="auto" w:fill="auto"/>
          </w:tcPr>
          <w:p w:rsidR="00C656DD" w:rsidRDefault="00C656DD" w:rsidP="00A46875">
            <w:pPr>
              <w:keepNext/>
              <w:rPr>
                <w:ins w:id="826" w:author="Shawn Penning" w:date="2017-07-07T10:57:00Z"/>
              </w:rPr>
            </w:pPr>
            <w:ins w:id="827" w:author="Shawn Penning" w:date="2017-07-07T10:57:00Z">
              <w:r>
                <w:fldChar w:fldCharType="begin"/>
              </w:r>
              <w:r>
                <w:instrText xml:space="preserve"> HYPERLINK "http://misagweb01.nexteer.com/eRoomReq/Files/erooms8/NextGeneration/0_fc55f/Software%20Naming%20Conventions%2003x(In%20Work).doc" </w:instrText>
              </w:r>
              <w:r>
                <w:fldChar w:fldCharType="separate"/>
              </w:r>
              <w:bookmarkStart w:id="828" w:name="_Ref335300243"/>
              <w:r w:rsidRPr="00FC427F">
                <w:t>Software Naming Conventions.doc</w:t>
              </w:r>
              <w:bookmarkEnd w:id="828"/>
              <w:r>
                <w:fldChar w:fldCharType="end"/>
              </w:r>
            </w:ins>
          </w:p>
        </w:tc>
        <w:tc>
          <w:tcPr>
            <w:tcW w:w="2091" w:type="dxa"/>
            <w:shd w:val="clear" w:color="auto" w:fill="auto"/>
          </w:tcPr>
          <w:p w:rsidR="00C656DD" w:rsidRDefault="00C656DD" w:rsidP="00A46875">
            <w:pPr>
              <w:rPr>
                <w:ins w:id="829" w:author="Shawn Penning" w:date="2017-07-07T10:57:00Z"/>
                <w:lang w:bidi="ar-SA"/>
              </w:rPr>
            </w:pPr>
            <w:ins w:id="830" w:author="Shawn Penning" w:date="2017-07-07T10:57:00Z">
              <w:r>
                <w:rPr>
                  <w:lang w:bidi="ar-SA"/>
                </w:rPr>
                <w:t>EA4 01.00.00</w:t>
              </w:r>
            </w:ins>
          </w:p>
        </w:tc>
      </w:tr>
      <w:tr w:rsidR="00C656DD" w:rsidRPr="00A158C7" w:rsidTr="00A46875">
        <w:trPr>
          <w:ins w:id="831" w:author="Shawn Penning" w:date="2017-07-07T10:57:00Z"/>
        </w:trPr>
        <w:tc>
          <w:tcPr>
            <w:tcW w:w="738" w:type="dxa"/>
            <w:shd w:val="clear" w:color="auto" w:fill="auto"/>
          </w:tcPr>
          <w:p w:rsidR="00C656DD" w:rsidRDefault="00C656DD" w:rsidP="00A46875">
            <w:pPr>
              <w:jc w:val="center"/>
              <w:rPr>
                <w:ins w:id="832" w:author="Shawn Penning" w:date="2017-07-07T10:57:00Z"/>
              </w:rPr>
            </w:pPr>
            <w:ins w:id="833" w:author="Shawn Penning" w:date="2017-07-07T10:57:00Z">
              <w:r>
                <w:t>4</w:t>
              </w:r>
            </w:ins>
          </w:p>
        </w:tc>
        <w:tc>
          <w:tcPr>
            <w:tcW w:w="6458" w:type="dxa"/>
            <w:shd w:val="clear" w:color="auto" w:fill="auto"/>
          </w:tcPr>
          <w:p w:rsidR="00C656DD" w:rsidRDefault="00C656DD" w:rsidP="00A46875">
            <w:pPr>
              <w:keepNext/>
              <w:rPr>
                <w:ins w:id="834" w:author="Shawn Penning" w:date="2017-07-07T10:57:00Z"/>
              </w:rPr>
            </w:pPr>
            <w:ins w:id="835" w:author="Shawn Penning" w:date="2017-07-07T10:57:00Z">
              <w:r w:rsidRPr="00483AA0">
                <w:t>Software Design and Coding Standards.doc</w:t>
              </w:r>
            </w:ins>
          </w:p>
        </w:tc>
        <w:tc>
          <w:tcPr>
            <w:tcW w:w="2091" w:type="dxa"/>
            <w:shd w:val="clear" w:color="auto" w:fill="auto"/>
          </w:tcPr>
          <w:p w:rsidR="00C656DD" w:rsidRDefault="00C656DD" w:rsidP="00A46875">
            <w:pPr>
              <w:rPr>
                <w:ins w:id="836" w:author="Shawn Penning" w:date="2017-07-07T10:57:00Z"/>
                <w:lang w:bidi="ar-SA"/>
              </w:rPr>
            </w:pPr>
            <w:ins w:id="837" w:author="Shawn Penning" w:date="2017-07-07T10:57:00Z">
              <w:r>
                <w:rPr>
                  <w:lang w:bidi="ar-SA"/>
                </w:rPr>
                <w:t>2.1</w:t>
              </w:r>
            </w:ins>
          </w:p>
        </w:tc>
      </w:tr>
      <w:tr w:rsidR="00C656DD" w:rsidRPr="00A158C7" w:rsidTr="00A46875">
        <w:trPr>
          <w:ins w:id="838" w:author="Shawn Penning" w:date="2017-07-07T10:57:00Z"/>
        </w:trPr>
        <w:tc>
          <w:tcPr>
            <w:tcW w:w="738" w:type="dxa"/>
            <w:shd w:val="clear" w:color="auto" w:fill="auto"/>
          </w:tcPr>
          <w:p w:rsidR="00C656DD" w:rsidRDefault="00C656DD" w:rsidP="00A46875">
            <w:pPr>
              <w:jc w:val="center"/>
              <w:rPr>
                <w:ins w:id="839" w:author="Shawn Penning" w:date="2017-07-07T10:57:00Z"/>
              </w:rPr>
            </w:pPr>
            <w:ins w:id="840" w:author="Shawn Penning" w:date="2017-07-07T10:57:00Z">
              <w:r>
                <w:t>5</w:t>
              </w:r>
            </w:ins>
          </w:p>
        </w:tc>
        <w:tc>
          <w:tcPr>
            <w:tcW w:w="6458" w:type="dxa"/>
            <w:shd w:val="clear" w:color="auto" w:fill="auto"/>
          </w:tcPr>
          <w:p w:rsidR="00C656DD" w:rsidRDefault="00C656DD" w:rsidP="00A46875">
            <w:pPr>
              <w:keepNext/>
              <w:rPr>
                <w:ins w:id="841" w:author="Shawn Penning" w:date="2017-07-07T10:57:00Z"/>
              </w:rPr>
            </w:pPr>
            <w:proofErr w:type="gramStart"/>
            <w:ins w:id="842" w:author="Shawn Penning" w:date="2017-07-07T10:57:00Z">
              <w:r>
                <w:t>FDD :</w:t>
              </w:r>
              <w:proofErr w:type="gramEnd"/>
              <w:r>
                <w:t xml:space="preserve"> </w:t>
              </w:r>
            </w:ins>
            <w:ins w:id="843" w:author="Shawn Penning" w:date="2017-07-07T10:58:00Z">
              <w:r w:rsidRPr="00C656DD">
                <w:t>ES102A_PolarityCfg_Design</w:t>
              </w:r>
            </w:ins>
          </w:p>
        </w:tc>
        <w:tc>
          <w:tcPr>
            <w:tcW w:w="2091" w:type="dxa"/>
            <w:shd w:val="clear" w:color="auto" w:fill="auto"/>
          </w:tcPr>
          <w:p w:rsidR="00C656DD" w:rsidRDefault="00C656DD" w:rsidP="00A46875">
            <w:pPr>
              <w:rPr>
                <w:ins w:id="844" w:author="Shawn Penning" w:date="2017-07-07T10:57:00Z"/>
                <w:lang w:bidi="ar-SA"/>
              </w:rPr>
            </w:pPr>
            <w:ins w:id="845" w:author="Shawn Penning" w:date="2017-07-07T10:57:00Z">
              <w:r>
                <w:rPr>
                  <w:lang w:bidi="ar-SA"/>
                </w:rPr>
                <w:t>See Synergy sub project version</w:t>
              </w:r>
            </w:ins>
          </w:p>
        </w:tc>
      </w:tr>
    </w:tbl>
    <w:p w:rsidR="009F3119" w:rsidRPr="00AA38E8" w:rsidDel="00C656DD" w:rsidRDefault="00912AE0">
      <w:pPr>
        <w:pStyle w:val="Heading1"/>
        <w:ind w:left="567"/>
        <w:rPr>
          <w:del w:id="846" w:author="Shawn Penning" w:date="2017-07-07T10:57:00Z"/>
          <w:rFonts w:ascii="Calibri" w:hAnsi="Calibri" w:cs="Calibri"/>
        </w:rPr>
        <w:pPrChange w:id="847" w:author="Shawn Penning" w:date="2017-07-07T11:09:00Z">
          <w:pPr>
            <w:pStyle w:val="Heading1"/>
            <w:numPr>
              <w:numId w:val="1"/>
            </w:numPr>
            <w:tabs>
              <w:tab w:val="num" w:pos="432"/>
              <w:tab w:val="num" w:pos="567"/>
            </w:tabs>
            <w:ind w:left="567" w:hanging="567"/>
          </w:pPr>
        </w:pPrChange>
      </w:pPr>
      <w:bookmarkStart w:id="848" w:name="_Toc487189047"/>
      <w:bookmarkStart w:id="849" w:name="_Toc487189092"/>
      <w:del w:id="850" w:author="Shawn Penning" w:date="2017-07-07T10:57:00Z">
        <w:r w:rsidRPr="00AA38E8" w:rsidDel="00C656DD">
          <w:rPr>
            <w:rFonts w:ascii="Calibri" w:hAnsi="Calibri" w:cs="Calibri"/>
          </w:rPr>
          <w:lastRenderedPageBreak/>
          <w:delText>Appendix</w:delText>
        </w:r>
        <w:bookmarkEnd w:id="848"/>
        <w:bookmarkEnd w:id="849"/>
      </w:del>
    </w:p>
    <w:p w:rsidR="00912AE0" w:rsidRPr="00EF1337" w:rsidRDefault="00C70A6C">
      <w:pPr>
        <w:pStyle w:val="Heading1"/>
        <w:ind w:left="567"/>
        <w:rPr>
          <w:rFonts w:cs="Calibri"/>
          <w:i/>
        </w:rPr>
        <w:pPrChange w:id="851" w:author="Shawn Penning" w:date="2017-07-07T11:10:00Z">
          <w:pPr>
            <w:pStyle w:val="Heading1"/>
            <w:numPr>
              <w:numId w:val="1"/>
            </w:numPr>
            <w:tabs>
              <w:tab w:val="num" w:pos="432"/>
              <w:tab w:val="num" w:pos="567"/>
            </w:tabs>
            <w:ind w:left="567" w:hanging="567"/>
          </w:pPr>
        </w:pPrChange>
      </w:pPr>
      <w:del w:id="852" w:author="Shawn Penning" w:date="2017-07-07T10:57:00Z">
        <w:r w:rsidDel="00C656DD">
          <w:rPr>
            <w:rFonts w:cs="Calibri"/>
            <w:i/>
          </w:rPr>
          <w:lastRenderedPageBreak/>
          <w:delText>None</w:delText>
        </w:r>
      </w:del>
    </w:p>
    <w:sectPr w:rsidR="00912AE0" w:rsidRPr="00EF1337">
      <w:headerReference w:type="even" r:id="rId13"/>
      <w:headerReference w:type="default" r:id="rId14"/>
      <w:footerReference w:type="even" r:id="rId15"/>
      <w:footerReference w:type="default" r:id="rId16"/>
      <w:headerReference w:type="first" r:id="rId17"/>
      <w:footerReference w:type="first" r:id="rId18"/>
      <w:pgSz w:w="11907" w:h="16840" w:code="9"/>
      <w:pgMar w:top="1701" w:right="1418" w:bottom="1701" w:left="1418" w:header="851" w:footer="85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D7B03" w:rsidRDefault="008D7B03">
      <w:r>
        <w:separator/>
      </w:r>
    </w:p>
  </w:endnote>
  <w:endnote w:type="continuationSeparator" w:id="0">
    <w:p w:rsidR="008D7B03" w:rsidRDefault="008D7B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5B01" w:rsidRDefault="00F45B0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12" w:space="0" w:color="auto"/>
      </w:tblBorders>
      <w:tblLook w:val="04A0" w:firstRow="1" w:lastRow="0" w:firstColumn="1" w:lastColumn="0" w:noHBand="0" w:noVBand="1"/>
    </w:tblPr>
    <w:tblGrid>
      <w:gridCol w:w="3509"/>
      <w:gridCol w:w="2489"/>
      <w:gridCol w:w="3073"/>
    </w:tblGrid>
    <w:tr w:rsidR="00A46875" w:rsidRPr="008969C4" w:rsidTr="00722EA8">
      <w:tc>
        <w:tcPr>
          <w:tcW w:w="3618" w:type="dxa"/>
          <w:shd w:val="clear" w:color="auto" w:fill="auto"/>
        </w:tcPr>
        <w:p w:rsidR="00A46875" w:rsidRPr="00891F29" w:rsidRDefault="00A46875" w:rsidP="004F3C64">
          <w:pPr>
            <w:pStyle w:val="Footer"/>
            <w:rPr>
              <w:sz w:val="16"/>
            </w:rPr>
          </w:pPr>
          <w:proofErr w:type="spellStart"/>
          <w:r w:rsidRPr="000945E7">
            <w:rPr>
              <w:sz w:val="16"/>
            </w:rPr>
            <w:t>PolarityCfg</w:t>
          </w:r>
          <w:proofErr w:type="spellEnd"/>
          <w:r>
            <w:rPr>
              <w:sz w:val="16"/>
            </w:rPr>
            <w:t xml:space="preserve"> Module Design Document </w:t>
          </w:r>
        </w:p>
        <w:p w:rsidR="00A46875" w:rsidRPr="002C4E7D" w:rsidRDefault="00A46875" w:rsidP="005E0CBB">
          <w:pPr>
            <w:pStyle w:val="Footer"/>
            <w:rPr>
              <w:sz w:val="16"/>
            </w:rPr>
          </w:pPr>
          <w:r>
            <w:rPr>
              <w:sz w:val="16"/>
            </w:rPr>
            <w:t xml:space="preserve">Version: </w:t>
          </w:r>
          <w:ins w:id="853" w:author="Shawn Penning" w:date="2017-07-07T14:11:00Z">
            <w:r w:rsidR="00F45B01">
              <w:rPr>
                <w:sz w:val="16"/>
              </w:rPr>
              <w:t>3</w:t>
            </w:r>
          </w:ins>
          <w:ins w:id="854" w:author="Shawn Penning" w:date="2017-07-07T14:12:00Z">
            <w:r w:rsidR="00F45B01">
              <w:rPr>
                <w:sz w:val="16"/>
              </w:rPr>
              <w:t>.</w:t>
            </w:r>
          </w:ins>
          <w:bookmarkStart w:id="855" w:name="_GoBack"/>
          <w:bookmarkEnd w:id="855"/>
          <w:del w:id="856" w:author="Shawn Penning" w:date="2017-07-07T14:11:00Z">
            <w:r w:rsidDel="00F45B01">
              <w:rPr>
                <w:sz w:val="16"/>
              </w:rPr>
              <w:delText>1.</w:delText>
            </w:r>
          </w:del>
          <w:r>
            <w:rPr>
              <w:sz w:val="16"/>
            </w:rPr>
            <w:t xml:space="preserve">0, Date: </w:t>
          </w:r>
          <w:ins w:id="857" w:author="Shawn Penning" w:date="2017-07-07T10:13:00Z">
            <w:r>
              <w:rPr>
                <w:sz w:val="16"/>
              </w:rPr>
              <w:t>07-Jul</w:t>
            </w:r>
          </w:ins>
          <w:del w:id="858" w:author="Shawn Penning" w:date="2017-07-07T10:13:00Z">
            <w:r w:rsidDel="00CA780E">
              <w:rPr>
                <w:sz w:val="16"/>
              </w:rPr>
              <w:delText>26</w:delText>
            </w:r>
            <w:r w:rsidRPr="002E2C87" w:rsidDel="00CA780E">
              <w:rPr>
                <w:sz w:val="16"/>
              </w:rPr>
              <w:delText>-</w:delText>
            </w:r>
            <w:r w:rsidDel="00CA780E">
              <w:rPr>
                <w:sz w:val="16"/>
              </w:rPr>
              <w:delText>May</w:delText>
            </w:r>
          </w:del>
          <w:r w:rsidRPr="002E2C87">
            <w:rPr>
              <w:sz w:val="16"/>
            </w:rPr>
            <w:t>-201</w:t>
          </w:r>
          <w:ins w:id="859" w:author="Shawn Penning" w:date="2017-07-07T10:13:00Z">
            <w:r>
              <w:rPr>
                <w:sz w:val="16"/>
              </w:rPr>
              <w:t>7</w:t>
            </w:r>
          </w:ins>
          <w:del w:id="860" w:author="Shawn Penning" w:date="2017-07-07T10:13:00Z">
            <w:r w:rsidRPr="002E2C87" w:rsidDel="00CA780E">
              <w:rPr>
                <w:sz w:val="16"/>
              </w:rPr>
              <w:delText>5</w:delText>
            </w:r>
          </w:del>
        </w:p>
      </w:tc>
      <w:tc>
        <w:tcPr>
          <w:tcW w:w="2520" w:type="dxa"/>
          <w:shd w:val="clear" w:color="auto" w:fill="auto"/>
        </w:tcPr>
        <w:p w:rsidR="00A46875" w:rsidRPr="00891F29" w:rsidRDefault="00A46875" w:rsidP="00891F29">
          <w:pPr>
            <w:spacing w:before="100" w:beforeAutospacing="1" w:after="100" w:afterAutospacing="1" w:line="330" w:lineRule="atLeast"/>
            <w:ind w:left="720"/>
            <w:rPr>
              <w:rFonts w:ascii="Arial" w:hAnsi="Arial" w:cs="Arial"/>
              <w:color w:val="666666"/>
              <w:sz w:val="16"/>
              <w:szCs w:val="21"/>
              <w:lang w:bidi="ar-SA"/>
            </w:rPr>
          </w:pPr>
          <w:r w:rsidRPr="00891F29">
            <w:rPr>
              <w:rFonts w:ascii="Arial" w:hAnsi="Arial" w:cs="Arial"/>
              <w:color w:val="666666"/>
              <w:sz w:val="16"/>
              <w:szCs w:val="21"/>
              <w:lang w:bidi="ar-SA"/>
            </w:rPr>
            <w:t>© Nexteer Automotive</w:t>
          </w:r>
        </w:p>
        <w:p w:rsidR="00A46875" w:rsidRPr="00891F29" w:rsidRDefault="00A46875" w:rsidP="00891F29">
          <w:pPr>
            <w:pStyle w:val="Footer"/>
            <w:jc w:val="center"/>
            <w:rPr>
              <w:b/>
            </w:rPr>
          </w:pPr>
        </w:p>
      </w:tc>
      <w:tc>
        <w:tcPr>
          <w:tcW w:w="3149" w:type="dxa"/>
          <w:shd w:val="clear" w:color="auto" w:fill="auto"/>
        </w:tcPr>
        <w:p w:rsidR="00A46875" w:rsidRPr="00722EA8" w:rsidRDefault="00A46875" w:rsidP="00722EA8">
          <w:pPr>
            <w:spacing w:before="100" w:beforeAutospacing="1" w:after="100" w:afterAutospacing="1" w:line="330" w:lineRule="atLeast"/>
            <w:ind w:left="720"/>
            <w:jc w:val="right"/>
            <w:rPr>
              <w:sz w:val="16"/>
              <w:szCs w:val="16"/>
            </w:rPr>
          </w:pPr>
          <w:r w:rsidRPr="00722EA8">
            <w:rPr>
              <w:sz w:val="16"/>
              <w:szCs w:val="16"/>
            </w:rPr>
            <w:t xml:space="preserve">Page </w:t>
          </w:r>
          <w:r w:rsidRPr="00722EA8">
            <w:rPr>
              <w:sz w:val="16"/>
              <w:szCs w:val="16"/>
            </w:rPr>
            <w:fldChar w:fldCharType="begin"/>
          </w:r>
          <w:r w:rsidRPr="00722EA8">
            <w:rPr>
              <w:sz w:val="16"/>
              <w:szCs w:val="16"/>
            </w:rPr>
            <w:instrText xml:space="preserve"> PAGE  \* Arabic  \* MERGEFORMAT </w:instrText>
          </w:r>
          <w:r w:rsidRPr="00722EA8">
            <w:rPr>
              <w:sz w:val="16"/>
              <w:szCs w:val="16"/>
            </w:rPr>
            <w:fldChar w:fldCharType="separate"/>
          </w:r>
          <w:r w:rsidR="00F45B01">
            <w:rPr>
              <w:noProof/>
              <w:sz w:val="16"/>
              <w:szCs w:val="16"/>
            </w:rPr>
            <w:t>1</w:t>
          </w:r>
          <w:r w:rsidRPr="00722EA8">
            <w:rPr>
              <w:sz w:val="16"/>
              <w:szCs w:val="16"/>
            </w:rPr>
            <w:fldChar w:fldCharType="end"/>
          </w:r>
          <w:r w:rsidRPr="00722EA8">
            <w:rPr>
              <w:sz w:val="16"/>
              <w:szCs w:val="16"/>
            </w:rPr>
            <w:t xml:space="preserve"> of </w:t>
          </w:r>
          <w:r w:rsidRPr="00722EA8">
            <w:rPr>
              <w:sz w:val="16"/>
              <w:szCs w:val="16"/>
            </w:rPr>
            <w:fldChar w:fldCharType="begin"/>
          </w:r>
          <w:r w:rsidRPr="00722EA8">
            <w:rPr>
              <w:sz w:val="16"/>
              <w:szCs w:val="16"/>
            </w:rPr>
            <w:instrText xml:space="preserve"> NUMPAGES   \* MERGEFORMAT </w:instrText>
          </w:r>
          <w:r w:rsidRPr="00722EA8">
            <w:rPr>
              <w:sz w:val="16"/>
              <w:szCs w:val="16"/>
            </w:rPr>
            <w:fldChar w:fldCharType="separate"/>
          </w:r>
          <w:r w:rsidR="00F45B01">
            <w:rPr>
              <w:noProof/>
              <w:sz w:val="16"/>
              <w:szCs w:val="16"/>
            </w:rPr>
            <w:t>22</w:t>
          </w:r>
          <w:r w:rsidRPr="00722EA8">
            <w:rPr>
              <w:sz w:val="16"/>
              <w:szCs w:val="16"/>
            </w:rPr>
            <w:fldChar w:fldCharType="end"/>
          </w:r>
        </w:p>
      </w:tc>
    </w:tr>
  </w:tbl>
  <w:p w:rsidR="00A46875" w:rsidRPr="004F3C64" w:rsidRDefault="00A46875" w:rsidP="004F3C6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5B01" w:rsidRDefault="00F45B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D7B03" w:rsidRDefault="008D7B03">
      <w:r>
        <w:separator/>
      </w:r>
    </w:p>
  </w:footnote>
  <w:footnote w:type="continuationSeparator" w:id="0">
    <w:p w:rsidR="008D7B03" w:rsidRDefault="008D7B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5B01" w:rsidRDefault="00F45B0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520"/>
      <w:gridCol w:w="6659"/>
    </w:tblGrid>
    <w:tr w:rsidR="00A46875" w:rsidRPr="008969C4" w:rsidTr="001B11CC">
      <w:trPr>
        <w:trHeight w:val="710"/>
      </w:trPr>
      <w:tc>
        <w:tcPr>
          <w:tcW w:w="2520" w:type="dxa"/>
        </w:tcPr>
        <w:p w:rsidR="00A46875" w:rsidRPr="008969C4" w:rsidRDefault="00A46875">
          <w:pPr>
            <w:pStyle w:val="Header"/>
          </w:pPr>
          <w:r>
            <w:rPr>
              <w:noProof/>
              <w:lang w:bidi="ar-SA"/>
            </w:rPr>
            <w:drawing>
              <wp:inline distT="0" distB="0" distL="0" distR="0">
                <wp:extent cx="1066800" cy="435610"/>
                <wp:effectExtent l="0" t="0" r="0" b="0"/>
                <wp:docPr id="1"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6800" cy="435610"/>
                        </a:xfrm>
                        <a:prstGeom prst="rect">
                          <a:avLst/>
                        </a:prstGeom>
                        <a:noFill/>
                        <a:ln>
                          <a:noFill/>
                        </a:ln>
                      </pic:spPr>
                    </pic:pic>
                  </a:graphicData>
                </a:graphic>
              </wp:inline>
            </w:drawing>
          </w:r>
        </w:p>
      </w:tc>
      <w:tc>
        <w:tcPr>
          <w:tcW w:w="6659" w:type="dxa"/>
          <w:vAlign w:val="center"/>
        </w:tcPr>
        <w:p w:rsidR="00A46875" w:rsidRPr="00891F29" w:rsidRDefault="00A46875" w:rsidP="001B11CC">
          <w:pPr>
            <w:pStyle w:val="Header"/>
            <w:jc w:val="right"/>
            <w:rPr>
              <w:sz w:val="16"/>
              <w:szCs w:val="20"/>
            </w:rPr>
          </w:pPr>
          <w:r w:rsidRPr="00891F29">
            <w:rPr>
              <w:sz w:val="16"/>
              <w:szCs w:val="20"/>
            </w:rPr>
            <w:t>Nexteer Automotive Confidential Proprietary Information</w:t>
          </w:r>
        </w:p>
        <w:p w:rsidR="00A46875" w:rsidRPr="008969C4" w:rsidRDefault="00A46875" w:rsidP="001B11CC">
          <w:pPr>
            <w:pStyle w:val="Header"/>
            <w:jc w:val="right"/>
            <w:rPr>
              <w:szCs w:val="20"/>
            </w:rPr>
          </w:pPr>
          <w:r w:rsidRPr="00891F29">
            <w:rPr>
              <w:sz w:val="16"/>
              <w:szCs w:val="20"/>
            </w:rPr>
            <w:t>Do Not Copy/Distribute Without Prior Permission</w:t>
          </w:r>
        </w:p>
      </w:tc>
    </w:tr>
  </w:tbl>
  <w:p w:rsidR="00A46875" w:rsidRDefault="00A46875">
    <w:pPr>
      <w:pStyle w:val="Header"/>
      <w:jc w:val="both"/>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5B01" w:rsidRDefault="00F45B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F48388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DC6B5B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2E085D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D2AFEE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64AE62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4BE2AA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1E382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38C7C0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C02213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3AA617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7696C9FE"/>
    <w:lvl w:ilvl="0">
      <w:numFmt w:val="decimal"/>
      <w:lvlText w:val="*"/>
      <w:lvlJc w:val="left"/>
    </w:lvl>
  </w:abstractNum>
  <w:abstractNum w:abstractNumId="11" w15:restartNumberingAfterBreak="0">
    <w:nsid w:val="031F6FB5"/>
    <w:multiLevelType w:val="hybridMultilevel"/>
    <w:tmpl w:val="99BA2258"/>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2" w15:restartNumberingAfterBreak="0">
    <w:nsid w:val="0718410B"/>
    <w:multiLevelType w:val="multilevel"/>
    <w:tmpl w:val="7862C13E"/>
    <w:lvl w:ilvl="0">
      <w:start w:val="1"/>
      <w:numFmt w:val="decimal"/>
      <w:lvlText w:val="%1"/>
      <w:lvlJc w:val="left"/>
      <w:pPr>
        <w:ind w:left="1137" w:hanging="570"/>
      </w:pPr>
      <w:rPr>
        <w:rFonts w:hint="default"/>
      </w:rPr>
    </w:lvl>
    <w:lvl w:ilvl="1">
      <w:start w:val="1"/>
      <w:numFmt w:val="decimal"/>
      <w:isLgl/>
      <w:lvlText w:val="%1.%2"/>
      <w:lvlJc w:val="left"/>
      <w:pPr>
        <w:ind w:left="1107" w:hanging="540"/>
      </w:pPr>
      <w:rPr>
        <w:rFonts w:hint="default"/>
      </w:rPr>
    </w:lvl>
    <w:lvl w:ilvl="2">
      <w:start w:val="1"/>
      <w:numFmt w:val="decimal"/>
      <w:pStyle w:val="TOC3"/>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367" w:hanging="1800"/>
      </w:pPr>
      <w:rPr>
        <w:rFonts w:hint="default"/>
      </w:rPr>
    </w:lvl>
  </w:abstractNum>
  <w:abstractNum w:abstractNumId="13" w15:restartNumberingAfterBreak="0">
    <w:nsid w:val="08891948"/>
    <w:multiLevelType w:val="multilevel"/>
    <w:tmpl w:val="3A868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E60BB7"/>
    <w:multiLevelType w:val="hybridMultilevel"/>
    <w:tmpl w:val="623C1C48"/>
    <w:lvl w:ilvl="0" w:tplc="E6A856DE">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sz w:val="20"/>
        <w:szCs w:val="20"/>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18A40E88"/>
    <w:multiLevelType w:val="hybridMultilevel"/>
    <w:tmpl w:val="3E78DDBA"/>
    <w:lvl w:ilvl="0" w:tplc="AC3021B2">
      <w:numFmt w:val="bullet"/>
      <w:lvlText w:val="-"/>
      <w:lvlJc w:val="left"/>
      <w:pPr>
        <w:tabs>
          <w:tab w:val="num" w:pos="720"/>
        </w:tabs>
        <w:ind w:left="720" w:hanging="360"/>
      </w:pPr>
      <w:rPr>
        <w:rFonts w:ascii="Trebuchet MS" w:eastAsia="Times New Roman" w:hAnsi="Trebuchet M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B456ACB"/>
    <w:multiLevelType w:val="hybridMultilevel"/>
    <w:tmpl w:val="7F7637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28FD2F18"/>
    <w:multiLevelType w:val="multilevel"/>
    <w:tmpl w:val="8D8A81AA"/>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34A978CB"/>
    <w:multiLevelType w:val="hybridMultilevel"/>
    <w:tmpl w:val="9E886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F12239"/>
    <w:multiLevelType w:val="hybridMultilevel"/>
    <w:tmpl w:val="19B6B9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36BD2D92"/>
    <w:multiLevelType w:val="hybridMultilevel"/>
    <w:tmpl w:val="0A443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7D4433"/>
    <w:multiLevelType w:val="multilevel"/>
    <w:tmpl w:val="25C6A65E"/>
    <w:name w:val="heading"/>
    <w:lvl w:ilvl="0">
      <w:start w:val="1"/>
      <w:numFmt w:val="bullet"/>
      <w:lvlText w:val=""/>
      <w:lvlJc w:val="left"/>
      <w:pPr>
        <w:ind w:left="400" w:hanging="400"/>
      </w:pPr>
      <w:rPr>
        <w:rFonts w:ascii="Symbol" w:hAnsi="Symbol"/>
      </w:rPr>
    </w:lvl>
    <w:lvl w:ilvl="1">
      <w:start w:val="1"/>
      <w:numFmt w:val="bullet"/>
      <w:lvlText w:val=""/>
      <w:lvlJc w:val="left"/>
      <w:pPr>
        <w:ind w:left="800" w:hanging="400"/>
      </w:pPr>
      <w:rPr>
        <w:rFonts w:ascii="Symbol" w:hAnsi="Symbol"/>
      </w:rPr>
    </w:lvl>
    <w:lvl w:ilvl="2">
      <w:start w:val="1"/>
      <w:numFmt w:val="bullet"/>
      <w:lvlText w:val=""/>
      <w:lvlJc w:val="left"/>
      <w:pPr>
        <w:ind w:left="1200" w:hanging="400"/>
      </w:pPr>
      <w:rPr>
        <w:rFonts w:ascii="Symbol" w:hAnsi="Symbol"/>
      </w:rPr>
    </w:lvl>
    <w:lvl w:ilvl="3">
      <w:start w:val="1"/>
      <w:numFmt w:val="bullet"/>
      <w:lvlText w:val=""/>
      <w:lvlJc w:val="left"/>
      <w:pPr>
        <w:ind w:left="1600" w:hanging="400"/>
      </w:pPr>
      <w:rPr>
        <w:rFonts w:ascii="Symbol" w:hAnsi="Symbol"/>
      </w:rPr>
    </w:lvl>
    <w:lvl w:ilvl="4">
      <w:start w:val="1"/>
      <w:numFmt w:val="bullet"/>
      <w:lvlText w:val=" "/>
      <w:lvlJc w:val="left"/>
      <w:pPr>
        <w:ind w:left="0" w:firstLine="0"/>
      </w:pPr>
    </w:lvl>
    <w:lvl w:ilvl="5">
      <w:start w:val="1"/>
      <w:numFmt w:val="bullet"/>
      <w:lvlText w:val=" "/>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3FB42D7B"/>
    <w:multiLevelType w:val="hybridMultilevel"/>
    <w:tmpl w:val="D8C44F04"/>
    <w:lvl w:ilvl="0" w:tplc="CFB607EA">
      <w:start w:val="1"/>
      <w:numFmt w:val="bullet"/>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1FA5A12"/>
    <w:multiLevelType w:val="hybridMultilevel"/>
    <w:tmpl w:val="21AC1A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BDB489D"/>
    <w:multiLevelType w:val="hybridMultilevel"/>
    <w:tmpl w:val="E9305DDE"/>
    <w:lvl w:ilvl="0" w:tplc="FFFFFFF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FBF1080"/>
    <w:multiLevelType w:val="hybridMultilevel"/>
    <w:tmpl w:val="19B6B9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8BA7604"/>
    <w:multiLevelType w:val="multilevel"/>
    <w:tmpl w:val="3E78DDBA"/>
    <w:lvl w:ilvl="0">
      <w:numFmt w:val="bullet"/>
      <w:lvlText w:val="-"/>
      <w:lvlJc w:val="left"/>
      <w:pPr>
        <w:tabs>
          <w:tab w:val="num" w:pos="720"/>
        </w:tabs>
        <w:ind w:left="720" w:hanging="360"/>
      </w:pPr>
      <w:rPr>
        <w:rFonts w:ascii="Trebuchet MS" w:eastAsia="Times New Roman" w:hAnsi="Trebuchet MS"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6CC4051"/>
    <w:multiLevelType w:val="hybridMultilevel"/>
    <w:tmpl w:val="4B7A151E"/>
    <w:lvl w:ilvl="0" w:tplc="D5641EE2">
      <w:start w:val="1"/>
      <w:numFmt w:val="lowerLetter"/>
      <w:lvlText w:val="%1)"/>
      <w:lvlJc w:val="left"/>
      <w:pPr>
        <w:ind w:left="720" w:hanging="360"/>
      </w:pPr>
      <w:rPr>
        <w:rFonts w:ascii="Calibri" w:hAnsi="Calibri" w:cs="Calibri" w:hint="default"/>
        <w:i/>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B7A3CE8"/>
    <w:multiLevelType w:val="hybridMultilevel"/>
    <w:tmpl w:val="C3786C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D975107"/>
    <w:multiLevelType w:val="multilevel"/>
    <w:tmpl w:val="040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17"/>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7"/>
  </w:num>
  <w:num w:numId="13">
    <w:abstractNumId w:val="20"/>
  </w:num>
  <w:num w:numId="14">
    <w:abstractNumId w:val="28"/>
  </w:num>
  <w:num w:numId="15">
    <w:abstractNumId w:val="14"/>
  </w:num>
  <w:num w:numId="16">
    <w:abstractNumId w:val="11"/>
  </w:num>
  <w:num w:numId="17">
    <w:abstractNumId w:val="12"/>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7"/>
  </w:num>
  <w:num w:numId="20">
    <w:abstractNumId w:val="17"/>
  </w:num>
  <w:num w:numId="21">
    <w:abstractNumId w:val="15"/>
  </w:num>
  <w:num w:numId="22">
    <w:abstractNumId w:val="26"/>
  </w:num>
  <w:num w:numId="23">
    <w:abstractNumId w:val="22"/>
  </w:num>
  <w:num w:numId="24">
    <w:abstractNumId w:val="8"/>
  </w:num>
  <w:num w:numId="25">
    <w:abstractNumId w:val="8"/>
  </w:num>
  <w:num w:numId="26">
    <w:abstractNumId w:val="8"/>
  </w:num>
  <w:num w:numId="27">
    <w:abstractNumId w:val="8"/>
  </w:num>
  <w:num w:numId="28">
    <w:abstractNumId w:val="13"/>
  </w:num>
  <w:num w:numId="29">
    <w:abstractNumId w:val="17"/>
  </w:num>
  <w:num w:numId="30">
    <w:abstractNumId w:val="17"/>
  </w:num>
  <w:num w:numId="31">
    <w:abstractNumId w:val="17"/>
  </w:num>
  <w:num w:numId="32">
    <w:abstractNumId w:val="17"/>
  </w:num>
  <w:num w:numId="33">
    <w:abstractNumId w:val="17"/>
  </w:num>
  <w:num w:numId="34">
    <w:abstractNumId w:val="17"/>
  </w:num>
  <w:num w:numId="35">
    <w:abstractNumId w:val="17"/>
  </w:num>
  <w:num w:numId="36">
    <w:abstractNumId w:val="29"/>
  </w:num>
  <w:num w:numId="37">
    <w:abstractNumId w:val="17"/>
  </w:num>
  <w:num w:numId="38">
    <w:abstractNumId w:val="16"/>
  </w:num>
  <w:num w:numId="39">
    <w:abstractNumId w:val="17"/>
  </w:num>
  <w:num w:numId="40">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41">
    <w:abstractNumId w:val="24"/>
  </w:num>
  <w:num w:numId="42">
    <w:abstractNumId w:val="19"/>
  </w:num>
  <w:num w:numId="43">
    <w:abstractNumId w:val="25"/>
  </w:num>
  <w:num w:numId="44">
    <w:abstractNumId w:val="27"/>
  </w:num>
  <w:num w:numId="45">
    <w:abstractNumId w:val="23"/>
  </w:num>
  <w:num w:numId="46">
    <w:abstractNumId w:val="18"/>
  </w:num>
  <w:numIdMacAtCleanup w:val="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hawn Penning">
    <w15:presenceInfo w15:providerId="AD" w15:userId="S-1-5-21-1993528211-2586143117-3253031534-5672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864"/>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98E"/>
    <w:rsid w:val="00000E73"/>
    <w:rsid w:val="00002D6E"/>
    <w:rsid w:val="00005197"/>
    <w:rsid w:val="0002711E"/>
    <w:rsid w:val="00030567"/>
    <w:rsid w:val="00045875"/>
    <w:rsid w:val="000558D3"/>
    <w:rsid w:val="0005618E"/>
    <w:rsid w:val="000573ED"/>
    <w:rsid w:val="00057E0F"/>
    <w:rsid w:val="000635CA"/>
    <w:rsid w:val="00063A7A"/>
    <w:rsid w:val="00072E5E"/>
    <w:rsid w:val="000863AA"/>
    <w:rsid w:val="000900A0"/>
    <w:rsid w:val="00093766"/>
    <w:rsid w:val="000945E7"/>
    <w:rsid w:val="000A0AE7"/>
    <w:rsid w:val="000A0ED7"/>
    <w:rsid w:val="000B202E"/>
    <w:rsid w:val="000D43DF"/>
    <w:rsid w:val="000D5DB4"/>
    <w:rsid w:val="000E0B71"/>
    <w:rsid w:val="000E102A"/>
    <w:rsid w:val="000E1CE0"/>
    <w:rsid w:val="000E5665"/>
    <w:rsid w:val="000F13B1"/>
    <w:rsid w:val="000F2505"/>
    <w:rsid w:val="00101127"/>
    <w:rsid w:val="00103C4C"/>
    <w:rsid w:val="001123AD"/>
    <w:rsid w:val="00114319"/>
    <w:rsid w:val="001161D2"/>
    <w:rsid w:val="001208A2"/>
    <w:rsid w:val="00120D8E"/>
    <w:rsid w:val="00122A51"/>
    <w:rsid w:val="00124F38"/>
    <w:rsid w:val="00132EC3"/>
    <w:rsid w:val="00135F4E"/>
    <w:rsid w:val="00136080"/>
    <w:rsid w:val="00142E52"/>
    <w:rsid w:val="00151B09"/>
    <w:rsid w:val="00151B57"/>
    <w:rsid w:val="00152041"/>
    <w:rsid w:val="00167281"/>
    <w:rsid w:val="001678AE"/>
    <w:rsid w:val="0017276A"/>
    <w:rsid w:val="00174A55"/>
    <w:rsid w:val="001833C5"/>
    <w:rsid w:val="00186C07"/>
    <w:rsid w:val="00190C16"/>
    <w:rsid w:val="0019671A"/>
    <w:rsid w:val="001A315D"/>
    <w:rsid w:val="001B11CC"/>
    <w:rsid w:val="001B1516"/>
    <w:rsid w:val="001B1577"/>
    <w:rsid w:val="001B2D5D"/>
    <w:rsid w:val="001B7B1D"/>
    <w:rsid w:val="001D2F1D"/>
    <w:rsid w:val="001D631F"/>
    <w:rsid w:val="001E0633"/>
    <w:rsid w:val="0020611B"/>
    <w:rsid w:val="00213F47"/>
    <w:rsid w:val="00217F8F"/>
    <w:rsid w:val="0022551D"/>
    <w:rsid w:val="00231412"/>
    <w:rsid w:val="00233DA6"/>
    <w:rsid w:val="00236557"/>
    <w:rsid w:val="002451E2"/>
    <w:rsid w:val="00246432"/>
    <w:rsid w:val="00250CE0"/>
    <w:rsid w:val="0025182D"/>
    <w:rsid w:val="002540D9"/>
    <w:rsid w:val="00256982"/>
    <w:rsid w:val="00273C3C"/>
    <w:rsid w:val="0027405F"/>
    <w:rsid w:val="002748BA"/>
    <w:rsid w:val="00286F38"/>
    <w:rsid w:val="0028784B"/>
    <w:rsid w:val="002A087E"/>
    <w:rsid w:val="002A3DCD"/>
    <w:rsid w:val="002A6525"/>
    <w:rsid w:val="002B0737"/>
    <w:rsid w:val="002B2EB2"/>
    <w:rsid w:val="002B6BA8"/>
    <w:rsid w:val="002C4E7D"/>
    <w:rsid w:val="002C742E"/>
    <w:rsid w:val="002D040B"/>
    <w:rsid w:val="002D2079"/>
    <w:rsid w:val="002D6391"/>
    <w:rsid w:val="002E081C"/>
    <w:rsid w:val="002E08B6"/>
    <w:rsid w:val="002E0FEE"/>
    <w:rsid w:val="002E14D9"/>
    <w:rsid w:val="002E2ADA"/>
    <w:rsid w:val="002E2C87"/>
    <w:rsid w:val="002F7809"/>
    <w:rsid w:val="00302D3C"/>
    <w:rsid w:val="003058E8"/>
    <w:rsid w:val="0030758D"/>
    <w:rsid w:val="00314939"/>
    <w:rsid w:val="003162BA"/>
    <w:rsid w:val="00332C76"/>
    <w:rsid w:val="00333CDC"/>
    <w:rsid w:val="00336317"/>
    <w:rsid w:val="0033680E"/>
    <w:rsid w:val="00347663"/>
    <w:rsid w:val="00364F00"/>
    <w:rsid w:val="003B4A55"/>
    <w:rsid w:val="003B5604"/>
    <w:rsid w:val="003B600F"/>
    <w:rsid w:val="003C4980"/>
    <w:rsid w:val="003C6E59"/>
    <w:rsid w:val="003E07F6"/>
    <w:rsid w:val="003F0129"/>
    <w:rsid w:val="003F0B57"/>
    <w:rsid w:val="003F100A"/>
    <w:rsid w:val="0040296C"/>
    <w:rsid w:val="00410E30"/>
    <w:rsid w:val="00414A21"/>
    <w:rsid w:val="0042494B"/>
    <w:rsid w:val="0043354D"/>
    <w:rsid w:val="00436F3E"/>
    <w:rsid w:val="00443370"/>
    <w:rsid w:val="00444F99"/>
    <w:rsid w:val="004516C4"/>
    <w:rsid w:val="00454165"/>
    <w:rsid w:val="00467A4E"/>
    <w:rsid w:val="004746D7"/>
    <w:rsid w:val="004863BF"/>
    <w:rsid w:val="00493F83"/>
    <w:rsid w:val="0049479C"/>
    <w:rsid w:val="004B6AB8"/>
    <w:rsid w:val="004C0DF6"/>
    <w:rsid w:val="004C186C"/>
    <w:rsid w:val="004C3E01"/>
    <w:rsid w:val="004C54D7"/>
    <w:rsid w:val="004C7604"/>
    <w:rsid w:val="004D54E7"/>
    <w:rsid w:val="004D7CF1"/>
    <w:rsid w:val="004F3152"/>
    <w:rsid w:val="004F3C64"/>
    <w:rsid w:val="005026D8"/>
    <w:rsid w:val="005107C7"/>
    <w:rsid w:val="00510DB3"/>
    <w:rsid w:val="00511C23"/>
    <w:rsid w:val="005227D0"/>
    <w:rsid w:val="00523070"/>
    <w:rsid w:val="00524CC1"/>
    <w:rsid w:val="00542129"/>
    <w:rsid w:val="00560958"/>
    <w:rsid w:val="00561114"/>
    <w:rsid w:val="005639E8"/>
    <w:rsid w:val="00566BF1"/>
    <w:rsid w:val="00571A27"/>
    <w:rsid w:val="00585674"/>
    <w:rsid w:val="005878B7"/>
    <w:rsid w:val="005A1BE5"/>
    <w:rsid w:val="005A3EDE"/>
    <w:rsid w:val="005B6300"/>
    <w:rsid w:val="005C01FD"/>
    <w:rsid w:val="005C6E8D"/>
    <w:rsid w:val="005D4850"/>
    <w:rsid w:val="005D671A"/>
    <w:rsid w:val="005D7DFC"/>
    <w:rsid w:val="005E0CBB"/>
    <w:rsid w:val="005E1C36"/>
    <w:rsid w:val="005F0D6C"/>
    <w:rsid w:val="006106DD"/>
    <w:rsid w:val="0061262D"/>
    <w:rsid w:val="00615ADE"/>
    <w:rsid w:val="006171B3"/>
    <w:rsid w:val="00633FE1"/>
    <w:rsid w:val="006374FA"/>
    <w:rsid w:val="00645E1D"/>
    <w:rsid w:val="00646455"/>
    <w:rsid w:val="00651D19"/>
    <w:rsid w:val="0065533E"/>
    <w:rsid w:val="00656B0A"/>
    <w:rsid w:val="0067108E"/>
    <w:rsid w:val="006719D4"/>
    <w:rsid w:val="00680079"/>
    <w:rsid w:val="00681E5A"/>
    <w:rsid w:val="00687D14"/>
    <w:rsid w:val="006A61EA"/>
    <w:rsid w:val="006B21B0"/>
    <w:rsid w:val="006B2E05"/>
    <w:rsid w:val="006B5229"/>
    <w:rsid w:val="006B5804"/>
    <w:rsid w:val="006B5F56"/>
    <w:rsid w:val="006B61CE"/>
    <w:rsid w:val="006D1DB4"/>
    <w:rsid w:val="006D4B2E"/>
    <w:rsid w:val="006E359C"/>
    <w:rsid w:val="006F3CF4"/>
    <w:rsid w:val="00707BA6"/>
    <w:rsid w:val="007129B5"/>
    <w:rsid w:val="0071391C"/>
    <w:rsid w:val="0071423B"/>
    <w:rsid w:val="00722EA8"/>
    <w:rsid w:val="00727610"/>
    <w:rsid w:val="007461CD"/>
    <w:rsid w:val="0075257E"/>
    <w:rsid w:val="007560C5"/>
    <w:rsid w:val="0075721A"/>
    <w:rsid w:val="00760F71"/>
    <w:rsid w:val="00763456"/>
    <w:rsid w:val="00767585"/>
    <w:rsid w:val="007A2CEC"/>
    <w:rsid w:val="007B1EDB"/>
    <w:rsid w:val="007B499A"/>
    <w:rsid w:val="007B71B8"/>
    <w:rsid w:val="007C4BC5"/>
    <w:rsid w:val="007D4D9A"/>
    <w:rsid w:val="007E1D79"/>
    <w:rsid w:val="007E4EF4"/>
    <w:rsid w:val="008005DE"/>
    <w:rsid w:val="008114FF"/>
    <w:rsid w:val="008119C7"/>
    <w:rsid w:val="00813DF4"/>
    <w:rsid w:val="00823506"/>
    <w:rsid w:val="008275A2"/>
    <w:rsid w:val="008454CE"/>
    <w:rsid w:val="00862735"/>
    <w:rsid w:val="00867F58"/>
    <w:rsid w:val="008805EE"/>
    <w:rsid w:val="0088479F"/>
    <w:rsid w:val="00886972"/>
    <w:rsid w:val="00890FBA"/>
    <w:rsid w:val="00891F29"/>
    <w:rsid w:val="00893A8E"/>
    <w:rsid w:val="008943A3"/>
    <w:rsid w:val="008969C4"/>
    <w:rsid w:val="00897465"/>
    <w:rsid w:val="00897A7E"/>
    <w:rsid w:val="008A1CA9"/>
    <w:rsid w:val="008A3DEA"/>
    <w:rsid w:val="008A3ED2"/>
    <w:rsid w:val="008A6E12"/>
    <w:rsid w:val="008B1C10"/>
    <w:rsid w:val="008C4FBE"/>
    <w:rsid w:val="008D51DE"/>
    <w:rsid w:val="008D69B7"/>
    <w:rsid w:val="008D7B03"/>
    <w:rsid w:val="008E1AB4"/>
    <w:rsid w:val="008E228F"/>
    <w:rsid w:val="008E3583"/>
    <w:rsid w:val="008F11FD"/>
    <w:rsid w:val="008F2BEC"/>
    <w:rsid w:val="008F3FD4"/>
    <w:rsid w:val="008F4A9B"/>
    <w:rsid w:val="008F7506"/>
    <w:rsid w:val="00905BA7"/>
    <w:rsid w:val="00912AE0"/>
    <w:rsid w:val="0091463D"/>
    <w:rsid w:val="00914A69"/>
    <w:rsid w:val="00922D5A"/>
    <w:rsid w:val="009236B5"/>
    <w:rsid w:val="00926383"/>
    <w:rsid w:val="009329E0"/>
    <w:rsid w:val="00934EA5"/>
    <w:rsid w:val="00942D04"/>
    <w:rsid w:val="00946E5C"/>
    <w:rsid w:val="0095232A"/>
    <w:rsid w:val="0095572C"/>
    <w:rsid w:val="00957855"/>
    <w:rsid w:val="0096157B"/>
    <w:rsid w:val="009618C9"/>
    <w:rsid w:val="0096191C"/>
    <w:rsid w:val="00962170"/>
    <w:rsid w:val="00970DBB"/>
    <w:rsid w:val="0097381A"/>
    <w:rsid w:val="009852C4"/>
    <w:rsid w:val="009A2205"/>
    <w:rsid w:val="009A5FE8"/>
    <w:rsid w:val="009B6BDF"/>
    <w:rsid w:val="009B754B"/>
    <w:rsid w:val="009C2C9A"/>
    <w:rsid w:val="009C5629"/>
    <w:rsid w:val="009C694E"/>
    <w:rsid w:val="009D0EF9"/>
    <w:rsid w:val="009D56A4"/>
    <w:rsid w:val="009F3119"/>
    <w:rsid w:val="009F3E68"/>
    <w:rsid w:val="00A16196"/>
    <w:rsid w:val="00A2583B"/>
    <w:rsid w:val="00A25B61"/>
    <w:rsid w:val="00A26934"/>
    <w:rsid w:val="00A32585"/>
    <w:rsid w:val="00A365F0"/>
    <w:rsid w:val="00A37676"/>
    <w:rsid w:val="00A46875"/>
    <w:rsid w:val="00A5749E"/>
    <w:rsid w:val="00A718BD"/>
    <w:rsid w:val="00A72277"/>
    <w:rsid w:val="00A751F3"/>
    <w:rsid w:val="00A92EE5"/>
    <w:rsid w:val="00AA3334"/>
    <w:rsid w:val="00AA38E8"/>
    <w:rsid w:val="00AB200C"/>
    <w:rsid w:val="00AB2785"/>
    <w:rsid w:val="00AB634B"/>
    <w:rsid w:val="00AC3886"/>
    <w:rsid w:val="00AC4A93"/>
    <w:rsid w:val="00AE0435"/>
    <w:rsid w:val="00AE5C76"/>
    <w:rsid w:val="00AE640F"/>
    <w:rsid w:val="00AE684E"/>
    <w:rsid w:val="00AF082D"/>
    <w:rsid w:val="00AF21A5"/>
    <w:rsid w:val="00B11BE8"/>
    <w:rsid w:val="00B1299B"/>
    <w:rsid w:val="00B134AE"/>
    <w:rsid w:val="00B2597C"/>
    <w:rsid w:val="00B262EB"/>
    <w:rsid w:val="00B263A8"/>
    <w:rsid w:val="00B35242"/>
    <w:rsid w:val="00B352F7"/>
    <w:rsid w:val="00B37A0F"/>
    <w:rsid w:val="00B50849"/>
    <w:rsid w:val="00B52CC2"/>
    <w:rsid w:val="00B53D2A"/>
    <w:rsid w:val="00B57ACB"/>
    <w:rsid w:val="00B7065B"/>
    <w:rsid w:val="00B73AB1"/>
    <w:rsid w:val="00B81B39"/>
    <w:rsid w:val="00B81C1B"/>
    <w:rsid w:val="00B85E5D"/>
    <w:rsid w:val="00B871EB"/>
    <w:rsid w:val="00B915BD"/>
    <w:rsid w:val="00B96B57"/>
    <w:rsid w:val="00BA0018"/>
    <w:rsid w:val="00BC4BCB"/>
    <w:rsid w:val="00BC6B0F"/>
    <w:rsid w:val="00BD6557"/>
    <w:rsid w:val="00BF1475"/>
    <w:rsid w:val="00BF5242"/>
    <w:rsid w:val="00C0276C"/>
    <w:rsid w:val="00C05DA9"/>
    <w:rsid w:val="00C12E5F"/>
    <w:rsid w:val="00C145F2"/>
    <w:rsid w:val="00C24FF5"/>
    <w:rsid w:val="00C27725"/>
    <w:rsid w:val="00C312CE"/>
    <w:rsid w:val="00C3267C"/>
    <w:rsid w:val="00C375E8"/>
    <w:rsid w:val="00C4044F"/>
    <w:rsid w:val="00C44101"/>
    <w:rsid w:val="00C53103"/>
    <w:rsid w:val="00C576BF"/>
    <w:rsid w:val="00C60657"/>
    <w:rsid w:val="00C63F4D"/>
    <w:rsid w:val="00C656DD"/>
    <w:rsid w:val="00C70A6C"/>
    <w:rsid w:val="00C71993"/>
    <w:rsid w:val="00C71EF8"/>
    <w:rsid w:val="00C807CB"/>
    <w:rsid w:val="00CA1263"/>
    <w:rsid w:val="00CA5BBE"/>
    <w:rsid w:val="00CA780E"/>
    <w:rsid w:val="00CB724F"/>
    <w:rsid w:val="00CB757E"/>
    <w:rsid w:val="00CC1793"/>
    <w:rsid w:val="00CC5FFD"/>
    <w:rsid w:val="00CE6C5F"/>
    <w:rsid w:val="00CF01A3"/>
    <w:rsid w:val="00CF7C4B"/>
    <w:rsid w:val="00D07EB6"/>
    <w:rsid w:val="00D102D8"/>
    <w:rsid w:val="00D10FBF"/>
    <w:rsid w:val="00D16229"/>
    <w:rsid w:val="00D20F0A"/>
    <w:rsid w:val="00D24D6D"/>
    <w:rsid w:val="00D31601"/>
    <w:rsid w:val="00D4065B"/>
    <w:rsid w:val="00D40C62"/>
    <w:rsid w:val="00D51275"/>
    <w:rsid w:val="00D52276"/>
    <w:rsid w:val="00D5295D"/>
    <w:rsid w:val="00D57397"/>
    <w:rsid w:val="00D6547D"/>
    <w:rsid w:val="00D66AB8"/>
    <w:rsid w:val="00D75A88"/>
    <w:rsid w:val="00D77952"/>
    <w:rsid w:val="00D8298E"/>
    <w:rsid w:val="00D8779F"/>
    <w:rsid w:val="00D953C4"/>
    <w:rsid w:val="00DB0456"/>
    <w:rsid w:val="00DB213C"/>
    <w:rsid w:val="00DB3B40"/>
    <w:rsid w:val="00DC5D59"/>
    <w:rsid w:val="00DD3B65"/>
    <w:rsid w:val="00DE24CB"/>
    <w:rsid w:val="00DE2FDE"/>
    <w:rsid w:val="00DE4273"/>
    <w:rsid w:val="00E01806"/>
    <w:rsid w:val="00E107A7"/>
    <w:rsid w:val="00E172D2"/>
    <w:rsid w:val="00E17992"/>
    <w:rsid w:val="00E202D5"/>
    <w:rsid w:val="00E30B9A"/>
    <w:rsid w:val="00E35A9F"/>
    <w:rsid w:val="00E36420"/>
    <w:rsid w:val="00E53BF0"/>
    <w:rsid w:val="00E61FD9"/>
    <w:rsid w:val="00E70D2A"/>
    <w:rsid w:val="00E7626C"/>
    <w:rsid w:val="00E77432"/>
    <w:rsid w:val="00E94A04"/>
    <w:rsid w:val="00EA128E"/>
    <w:rsid w:val="00EA26C7"/>
    <w:rsid w:val="00EC0CCD"/>
    <w:rsid w:val="00ED7CA4"/>
    <w:rsid w:val="00EE26AB"/>
    <w:rsid w:val="00EE6919"/>
    <w:rsid w:val="00EF1337"/>
    <w:rsid w:val="00F01B8C"/>
    <w:rsid w:val="00F01D8E"/>
    <w:rsid w:val="00F25926"/>
    <w:rsid w:val="00F31A9D"/>
    <w:rsid w:val="00F355AC"/>
    <w:rsid w:val="00F36729"/>
    <w:rsid w:val="00F36CC2"/>
    <w:rsid w:val="00F41E6C"/>
    <w:rsid w:val="00F4330C"/>
    <w:rsid w:val="00F45B01"/>
    <w:rsid w:val="00F4712F"/>
    <w:rsid w:val="00F51513"/>
    <w:rsid w:val="00F56AA9"/>
    <w:rsid w:val="00F56F9A"/>
    <w:rsid w:val="00F575E2"/>
    <w:rsid w:val="00F602B0"/>
    <w:rsid w:val="00F61EB8"/>
    <w:rsid w:val="00F62C08"/>
    <w:rsid w:val="00F64A35"/>
    <w:rsid w:val="00F737FE"/>
    <w:rsid w:val="00F82802"/>
    <w:rsid w:val="00F90151"/>
    <w:rsid w:val="00F91518"/>
    <w:rsid w:val="00FA227D"/>
    <w:rsid w:val="00FA5768"/>
    <w:rsid w:val="00FB39DC"/>
    <w:rsid w:val="00FC02CC"/>
    <w:rsid w:val="00FD04B9"/>
    <w:rsid w:val="00FF01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AC6FABF"/>
  <w15:docId w15:val="{694C11CF-5BC8-4891-9343-9FB7C4431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22EA8"/>
    <w:rPr>
      <w:rFonts w:ascii="Calibri" w:hAnsi="Calibri"/>
      <w:szCs w:val="24"/>
      <w:lang w:bidi="ur-PK"/>
    </w:rPr>
  </w:style>
  <w:style w:type="paragraph" w:styleId="Heading1">
    <w:name w:val="heading 1"/>
    <w:next w:val="Normal"/>
    <w:qFormat/>
    <w:pPr>
      <w:pageBreakBefore/>
      <w:widowControl w:val="0"/>
      <w:spacing w:before="240" w:after="60"/>
      <w:outlineLvl w:val="0"/>
    </w:pPr>
    <w:rPr>
      <w:rFonts w:ascii="Arial" w:hAnsi="Arial"/>
      <w:b/>
      <w:caps/>
      <w:kern w:val="28"/>
      <w:sz w:val="24"/>
    </w:rPr>
  </w:style>
  <w:style w:type="paragraph" w:styleId="Heading2">
    <w:name w:val="heading 2"/>
    <w:next w:val="Normal"/>
    <w:qFormat/>
    <w:pPr>
      <w:keepNext/>
      <w:widowControl w:val="0"/>
      <w:spacing w:before="240" w:after="60"/>
      <w:outlineLvl w:val="1"/>
    </w:pPr>
    <w:rPr>
      <w:rFonts w:ascii="Arial" w:hAnsi="Arial"/>
      <w:b/>
      <w:caps/>
    </w:rPr>
  </w:style>
  <w:style w:type="paragraph" w:styleId="Heading3">
    <w:name w:val="heading 3"/>
    <w:next w:val="Normal"/>
    <w:qFormat/>
    <w:rsid w:val="009C5629"/>
    <w:pPr>
      <w:widowControl w:val="0"/>
      <w:spacing w:before="240" w:after="60"/>
      <w:outlineLvl w:val="2"/>
    </w:pPr>
    <w:rPr>
      <w:rFonts w:ascii="Calibri Light" w:hAnsi="Calibri Light"/>
      <w:b/>
      <w:caps/>
    </w:rPr>
  </w:style>
  <w:style w:type="paragraph" w:styleId="Heading4">
    <w:name w:val="heading 4"/>
    <w:next w:val="Normal"/>
    <w:qFormat/>
    <w:pPr>
      <w:keepNext/>
      <w:spacing w:before="240" w:after="60"/>
      <w:outlineLvl w:val="3"/>
    </w:pPr>
    <w:rPr>
      <w:rFonts w:ascii="Arial" w:hAnsi="Arial"/>
      <w:b/>
      <w:caps/>
    </w:rPr>
  </w:style>
  <w:style w:type="paragraph" w:styleId="Heading5">
    <w:name w:val="heading 5"/>
    <w:next w:val="Normal"/>
    <w:qFormat/>
    <w:pPr>
      <w:keepNext/>
      <w:tabs>
        <w:tab w:val="left" w:pos="900"/>
      </w:tabs>
      <w:spacing w:after="60"/>
      <w:outlineLvl w:val="4"/>
    </w:pPr>
    <w:rPr>
      <w:rFonts w:ascii="Arial" w:hAnsi="Arial"/>
    </w:rPr>
  </w:style>
  <w:style w:type="paragraph" w:styleId="Heading6">
    <w:name w:val="heading 6"/>
    <w:next w:val="Normal"/>
    <w:qFormat/>
    <w:pPr>
      <w:keepNext/>
      <w:tabs>
        <w:tab w:val="left" w:pos="4320"/>
        <w:tab w:val="left" w:pos="8640"/>
      </w:tabs>
      <w:spacing w:after="60"/>
      <w:outlineLvl w:val="5"/>
    </w:pPr>
    <w:rPr>
      <w:rFonts w:ascii="Arial" w:hAnsi="Arial"/>
    </w:rPr>
  </w:style>
  <w:style w:type="paragraph" w:styleId="Heading7">
    <w:name w:val="heading 7"/>
    <w:next w:val="Normal"/>
    <w:qFormat/>
    <w:pPr>
      <w:tabs>
        <w:tab w:val="left" w:pos="864"/>
      </w:tabs>
      <w:spacing w:after="60"/>
      <w:outlineLvl w:val="6"/>
    </w:pPr>
    <w:rPr>
      <w:rFonts w:ascii="Arial" w:hAnsi="Arial"/>
    </w:rPr>
  </w:style>
  <w:style w:type="paragraph" w:styleId="Heading8">
    <w:name w:val="heading 8"/>
    <w:next w:val="Normal"/>
    <w:qFormat/>
    <w:pPr>
      <w:spacing w:after="60"/>
      <w:outlineLvl w:val="7"/>
    </w:pPr>
    <w:rPr>
      <w:rFonts w:ascii="Arial" w:hAnsi="Arial"/>
    </w:rPr>
  </w:style>
  <w:style w:type="paragraph" w:styleId="Heading9">
    <w:name w:val="heading 9"/>
    <w:next w:val="Normal"/>
    <w:qFormat/>
    <w:pPr>
      <w:spacing w:after="60"/>
      <w:outlineLvl w:val="8"/>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next w:val="Normal"/>
    <w:autoRedefine/>
    <w:uiPriority w:val="39"/>
    <w:rsid w:val="00585674"/>
    <w:pPr>
      <w:widowControl w:val="0"/>
      <w:tabs>
        <w:tab w:val="left" w:pos="600"/>
        <w:tab w:val="right" w:leader="dot" w:pos="9072"/>
      </w:tabs>
      <w:overflowPunct w:val="0"/>
      <w:autoSpaceDE w:val="0"/>
      <w:autoSpaceDN w:val="0"/>
      <w:adjustRightInd w:val="0"/>
      <w:spacing w:before="60" w:after="60"/>
      <w:textAlignment w:val="baseline"/>
    </w:pPr>
    <w:rPr>
      <w:rFonts w:ascii="Trebuchet MS" w:hAnsi="Trebuchet MS"/>
      <w:b/>
      <w:caps/>
      <w:color w:val="000000"/>
      <w:sz w:val="24"/>
      <w:lang w:val="en-GB"/>
    </w:rPr>
  </w:style>
  <w:style w:type="paragraph" w:styleId="TOC2">
    <w:name w:val="toc 2"/>
    <w:next w:val="Normal"/>
    <w:autoRedefine/>
    <w:uiPriority w:val="39"/>
    <w:rsid w:val="00585674"/>
    <w:pPr>
      <w:widowControl w:val="0"/>
      <w:tabs>
        <w:tab w:val="left" w:pos="600"/>
        <w:tab w:val="left" w:pos="800"/>
        <w:tab w:val="right" w:leader="dot" w:pos="9072"/>
      </w:tabs>
      <w:spacing w:before="60" w:after="60"/>
    </w:pPr>
    <w:rPr>
      <w:rFonts w:ascii="Trebuchet MS" w:hAnsi="Trebuchet MS"/>
      <w:b/>
      <w:caps/>
      <w:noProof/>
    </w:rPr>
  </w:style>
  <w:style w:type="paragraph" w:styleId="Index1">
    <w:name w:val="index 1"/>
    <w:basedOn w:val="Normal"/>
    <w:next w:val="Normal"/>
    <w:autoRedefine/>
    <w:semiHidden/>
    <w:pPr>
      <w:spacing w:after="120"/>
      <w:ind w:left="200" w:hanging="200"/>
    </w:pPr>
  </w:style>
  <w:style w:type="paragraph" w:styleId="Index2">
    <w:name w:val="index 2"/>
    <w:basedOn w:val="Normal"/>
    <w:next w:val="Normal"/>
    <w:autoRedefine/>
    <w:semiHidden/>
    <w:pPr>
      <w:spacing w:after="120"/>
      <w:ind w:left="400" w:hanging="200"/>
    </w:pPr>
  </w:style>
  <w:style w:type="paragraph" w:styleId="Index3">
    <w:name w:val="index 3"/>
    <w:basedOn w:val="Normal"/>
    <w:next w:val="Normal"/>
    <w:autoRedefine/>
    <w:semiHidden/>
    <w:pPr>
      <w:spacing w:after="120"/>
      <w:ind w:left="600" w:hanging="200"/>
    </w:pPr>
  </w:style>
  <w:style w:type="paragraph" w:styleId="Index4">
    <w:name w:val="index 4"/>
    <w:basedOn w:val="Normal"/>
    <w:next w:val="Normal"/>
    <w:autoRedefine/>
    <w:semiHidden/>
    <w:pPr>
      <w:spacing w:after="120"/>
      <w:ind w:left="800" w:hanging="200"/>
    </w:pPr>
  </w:style>
  <w:style w:type="paragraph" w:styleId="Index5">
    <w:name w:val="index 5"/>
    <w:basedOn w:val="Normal"/>
    <w:next w:val="Normal"/>
    <w:autoRedefine/>
    <w:semiHidden/>
    <w:pPr>
      <w:spacing w:after="120"/>
      <w:ind w:left="1000" w:hanging="200"/>
    </w:pPr>
  </w:style>
  <w:style w:type="paragraph" w:styleId="Index6">
    <w:name w:val="index 6"/>
    <w:basedOn w:val="Normal"/>
    <w:next w:val="Normal"/>
    <w:autoRedefine/>
    <w:semiHidden/>
    <w:pPr>
      <w:spacing w:after="120"/>
      <w:ind w:left="1200" w:hanging="200"/>
    </w:pPr>
  </w:style>
  <w:style w:type="paragraph" w:styleId="Index7">
    <w:name w:val="index 7"/>
    <w:basedOn w:val="Normal"/>
    <w:next w:val="Normal"/>
    <w:autoRedefine/>
    <w:semiHidden/>
    <w:pPr>
      <w:spacing w:after="120"/>
      <w:ind w:left="1400" w:hanging="200"/>
    </w:pPr>
  </w:style>
  <w:style w:type="paragraph" w:styleId="Index8">
    <w:name w:val="index 8"/>
    <w:basedOn w:val="Normal"/>
    <w:next w:val="Normal"/>
    <w:autoRedefine/>
    <w:semiHidden/>
    <w:pPr>
      <w:spacing w:after="120"/>
      <w:ind w:left="1600" w:hanging="200"/>
    </w:pPr>
  </w:style>
  <w:style w:type="paragraph" w:styleId="Index9">
    <w:name w:val="index 9"/>
    <w:basedOn w:val="Normal"/>
    <w:next w:val="Normal"/>
    <w:autoRedefine/>
    <w:semiHidden/>
    <w:pPr>
      <w:spacing w:after="120"/>
      <w:ind w:left="1800" w:hanging="200"/>
    </w:pPr>
  </w:style>
  <w:style w:type="paragraph" w:styleId="TOC3">
    <w:name w:val="toc 3"/>
    <w:basedOn w:val="Normal"/>
    <w:next w:val="Normal"/>
    <w:autoRedefine/>
    <w:uiPriority w:val="39"/>
    <w:rsid w:val="008943A3"/>
    <w:pPr>
      <w:numPr>
        <w:ilvl w:val="2"/>
        <w:numId w:val="17"/>
      </w:numPr>
      <w:tabs>
        <w:tab w:val="left" w:pos="800"/>
        <w:tab w:val="left" w:pos="1080"/>
        <w:tab w:val="right" w:leader="dot" w:pos="8280"/>
      </w:tabs>
    </w:pPr>
    <w:rPr>
      <w:caps/>
      <w:noProof/>
    </w:r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Hyperlink">
    <w:name w:val="Hyperlink"/>
    <w:uiPriority w:val="99"/>
    <w:rPr>
      <w:dstrike w:val="0"/>
      <w:color w:val="0000FF"/>
      <w:u w:val="single"/>
      <w:vertAlign w:val="baseli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styleId="ListBullet">
    <w:name w:val="List Bullet"/>
    <w:basedOn w:val="Normal"/>
    <w:pPr>
      <w:numPr>
        <w:numId w:val="2"/>
      </w:numPr>
      <w:spacing w:before="20" w:after="20"/>
      <w:ind w:left="357" w:hanging="357"/>
    </w:pPr>
    <w:rPr>
      <w:lang w:val="en-GB"/>
    </w:rPr>
  </w:style>
  <w:style w:type="paragraph" w:styleId="ListBullet2">
    <w:name w:val="List Bullet 2"/>
    <w:basedOn w:val="Normal"/>
    <w:pPr>
      <w:numPr>
        <w:numId w:val="3"/>
      </w:numPr>
      <w:spacing w:before="20" w:after="20"/>
      <w:ind w:left="714" w:hanging="357"/>
    </w:pPr>
    <w:rPr>
      <w:lang w:val="en-GB"/>
    </w:rPr>
  </w:style>
  <w:style w:type="paragraph" w:styleId="ListBullet3">
    <w:name w:val="List Bullet 3"/>
    <w:basedOn w:val="Normal"/>
    <w:pPr>
      <w:numPr>
        <w:numId w:val="4"/>
      </w:numPr>
      <w:spacing w:before="20" w:after="20"/>
      <w:ind w:left="1077" w:hanging="357"/>
    </w:pPr>
    <w:rPr>
      <w:lang w:val="en-GB"/>
    </w:rPr>
  </w:style>
  <w:style w:type="paragraph" w:styleId="ListBullet4">
    <w:name w:val="List Bullet 4"/>
    <w:basedOn w:val="Normal"/>
    <w:pPr>
      <w:numPr>
        <w:numId w:val="5"/>
      </w:numPr>
      <w:spacing w:before="20" w:after="20"/>
      <w:ind w:left="1434" w:hanging="357"/>
    </w:pPr>
    <w:rPr>
      <w:lang w:val="en-GB"/>
    </w:rPr>
  </w:style>
  <w:style w:type="paragraph" w:styleId="ListBullet5">
    <w:name w:val="List Bullet 5"/>
    <w:basedOn w:val="Normal"/>
    <w:pPr>
      <w:numPr>
        <w:numId w:val="6"/>
      </w:numPr>
    </w:pPr>
    <w:rPr>
      <w:lang w:val="en-GB"/>
    </w:rPr>
  </w:style>
  <w:style w:type="paragraph" w:styleId="ListNumber">
    <w:name w:val="List Number"/>
    <w:basedOn w:val="Normal"/>
    <w:pPr>
      <w:numPr>
        <w:numId w:val="7"/>
      </w:numPr>
      <w:spacing w:before="20" w:after="20"/>
    </w:pPr>
    <w:rPr>
      <w:lang w:val="en-GB"/>
    </w:rPr>
  </w:style>
  <w:style w:type="paragraph" w:styleId="ListNumber2">
    <w:name w:val="List Number 2"/>
    <w:basedOn w:val="Normal"/>
    <w:pPr>
      <w:numPr>
        <w:numId w:val="8"/>
      </w:numPr>
      <w:spacing w:before="20" w:after="20"/>
      <w:ind w:left="714" w:hanging="357"/>
    </w:pPr>
    <w:rPr>
      <w:lang w:val="en-GB"/>
    </w:rPr>
  </w:style>
  <w:style w:type="paragraph" w:styleId="ListNumber3">
    <w:name w:val="List Number 3"/>
    <w:basedOn w:val="Normal"/>
    <w:pPr>
      <w:numPr>
        <w:numId w:val="9"/>
      </w:numPr>
      <w:spacing w:before="20" w:after="20"/>
      <w:ind w:left="1077" w:hanging="357"/>
    </w:pPr>
    <w:rPr>
      <w:lang w:val="en-GB"/>
    </w:rPr>
  </w:style>
  <w:style w:type="paragraph" w:styleId="ListNumber4">
    <w:name w:val="List Number 4"/>
    <w:basedOn w:val="Normal"/>
    <w:pPr>
      <w:numPr>
        <w:numId w:val="10"/>
      </w:numPr>
      <w:spacing w:before="20" w:after="20"/>
      <w:ind w:left="1434" w:hanging="357"/>
    </w:pPr>
    <w:rPr>
      <w:lang w:val="en-GB"/>
    </w:rPr>
  </w:style>
  <w:style w:type="paragraph" w:styleId="ListNumber5">
    <w:name w:val="List Number 5"/>
    <w:basedOn w:val="Normal"/>
    <w:pPr>
      <w:numPr>
        <w:numId w:val="11"/>
      </w:numPr>
    </w:pPr>
    <w:rPr>
      <w:lang w:val="en-GB"/>
    </w:rPr>
  </w:style>
  <w:style w:type="paragraph" w:styleId="Caption">
    <w:name w:val="caption"/>
    <w:basedOn w:val="Normal"/>
    <w:next w:val="Normal"/>
    <w:qFormat/>
    <w:pPr>
      <w:spacing w:before="120" w:after="120"/>
      <w:jc w:val="center"/>
    </w:pPr>
    <w:rPr>
      <w:b/>
    </w:rPr>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rsid w:val="00D8298E"/>
    <w:pPr>
      <w:shd w:val="clear" w:color="auto" w:fill="000080"/>
    </w:pPr>
    <w:rPr>
      <w:rFonts w:ascii="Tahoma" w:hAnsi="Tahoma" w:cs="Tahoma"/>
      <w:szCs w:val="20"/>
    </w:rPr>
  </w:style>
  <w:style w:type="character" w:styleId="Strong">
    <w:name w:val="Strong"/>
    <w:qFormat/>
    <w:rsid w:val="00707BA6"/>
    <w:rPr>
      <w:b/>
      <w:bCs/>
    </w:rPr>
  </w:style>
  <w:style w:type="table" w:styleId="TableGrid">
    <w:name w:val="Table Grid"/>
    <w:basedOn w:val="TableNormal"/>
    <w:rsid w:val="002E08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91F29"/>
    <w:pPr>
      <w:keepNext/>
      <w:keepLines/>
      <w:pageBreakBefore w:val="0"/>
      <w:widowControl/>
      <w:spacing w:after="0" w:line="259" w:lineRule="auto"/>
      <w:outlineLvl w:val="9"/>
    </w:pPr>
    <w:rPr>
      <w:rFonts w:ascii="Calibri Light" w:hAnsi="Calibri Light"/>
      <w:b w:val="0"/>
      <w:caps w:val="0"/>
      <w:color w:val="2E74B5"/>
      <w:kern w:val="0"/>
      <w:sz w:val="32"/>
      <w:szCs w:val="32"/>
    </w:rPr>
  </w:style>
  <w:style w:type="table" w:styleId="TableGrid3">
    <w:name w:val="Table Grid 3"/>
    <w:basedOn w:val="TableNormal"/>
    <w:rsid w:val="001161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BodyText">
    <w:name w:val="Body Text"/>
    <w:basedOn w:val="Normal"/>
    <w:link w:val="BodyTextChar"/>
    <w:rsid w:val="00CC5FFD"/>
    <w:pPr>
      <w:spacing w:after="120"/>
    </w:pPr>
    <w:rPr>
      <w:rFonts w:ascii="Times New Roman" w:hAnsi="Times New Roman"/>
      <w:sz w:val="24"/>
      <w:szCs w:val="20"/>
      <w:lang w:bidi="ar-SA"/>
    </w:rPr>
  </w:style>
  <w:style w:type="character" w:customStyle="1" w:styleId="BodyTextChar">
    <w:name w:val="Body Text Char"/>
    <w:link w:val="BodyText"/>
    <w:rsid w:val="00CC5FFD"/>
    <w:rPr>
      <w:sz w:val="24"/>
    </w:rPr>
  </w:style>
  <w:style w:type="character" w:styleId="CommentReference">
    <w:name w:val="annotation reference"/>
    <w:rsid w:val="00136080"/>
    <w:rPr>
      <w:sz w:val="16"/>
      <w:szCs w:val="16"/>
    </w:rPr>
  </w:style>
  <w:style w:type="paragraph" w:styleId="CommentText">
    <w:name w:val="annotation text"/>
    <w:basedOn w:val="Normal"/>
    <w:link w:val="CommentTextChar"/>
    <w:rsid w:val="00136080"/>
    <w:rPr>
      <w:szCs w:val="20"/>
    </w:rPr>
  </w:style>
  <w:style w:type="character" w:customStyle="1" w:styleId="CommentTextChar">
    <w:name w:val="Comment Text Char"/>
    <w:link w:val="CommentText"/>
    <w:rsid w:val="00136080"/>
    <w:rPr>
      <w:rFonts w:ascii="Calibri" w:hAnsi="Calibri"/>
      <w:lang w:bidi="ur-PK"/>
    </w:rPr>
  </w:style>
  <w:style w:type="paragraph" w:styleId="CommentSubject">
    <w:name w:val="annotation subject"/>
    <w:basedOn w:val="CommentText"/>
    <w:next w:val="CommentText"/>
    <w:link w:val="CommentSubjectChar"/>
    <w:rsid w:val="00136080"/>
    <w:rPr>
      <w:b/>
      <w:bCs/>
    </w:rPr>
  </w:style>
  <w:style w:type="character" w:customStyle="1" w:styleId="CommentSubjectChar">
    <w:name w:val="Comment Subject Char"/>
    <w:link w:val="CommentSubject"/>
    <w:rsid w:val="00136080"/>
    <w:rPr>
      <w:rFonts w:ascii="Calibri" w:hAnsi="Calibri"/>
      <w:b/>
      <w:bCs/>
      <w:lang w:bidi="ur-PK"/>
    </w:rPr>
  </w:style>
  <w:style w:type="paragraph" w:styleId="Revision">
    <w:name w:val="Revision"/>
    <w:hidden/>
    <w:uiPriority w:val="99"/>
    <w:semiHidden/>
    <w:rsid w:val="00914A69"/>
    <w:rPr>
      <w:rFonts w:ascii="Calibri" w:hAnsi="Calibri"/>
      <w:szCs w:val="24"/>
      <w:lang w:bidi="ur-PK"/>
    </w:rPr>
  </w:style>
  <w:style w:type="paragraph" w:styleId="ListParagraph">
    <w:name w:val="List Paragraph"/>
    <w:basedOn w:val="Normal"/>
    <w:uiPriority w:val="34"/>
    <w:qFormat/>
    <w:rsid w:val="009618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1376580">
      <w:bodyDiv w:val="1"/>
      <w:marLeft w:val="0"/>
      <w:marRight w:val="0"/>
      <w:marTop w:val="0"/>
      <w:marBottom w:val="0"/>
      <w:divBdr>
        <w:top w:val="none" w:sz="0" w:space="0" w:color="auto"/>
        <w:left w:val="none" w:sz="0" w:space="0" w:color="auto"/>
        <w:bottom w:val="none" w:sz="0" w:space="0" w:color="auto"/>
        <w:right w:val="none" w:sz="0" w:space="0" w:color="auto"/>
      </w:divBdr>
    </w:div>
    <w:div w:id="1588690434">
      <w:bodyDiv w:val="1"/>
      <w:marLeft w:val="0"/>
      <w:marRight w:val="0"/>
      <w:marTop w:val="0"/>
      <w:marBottom w:val="0"/>
      <w:divBdr>
        <w:top w:val="none" w:sz="0" w:space="0" w:color="auto"/>
        <w:left w:val="none" w:sz="0" w:space="0" w:color="auto"/>
        <w:bottom w:val="none" w:sz="0" w:space="0" w:color="auto"/>
        <w:right w:val="none" w:sz="0" w:space="0" w:color="auto"/>
      </w:divBdr>
    </w:div>
    <w:div w:id="1661274751">
      <w:bodyDiv w:val="1"/>
      <w:marLeft w:val="0"/>
      <w:marRight w:val="0"/>
      <w:marTop w:val="0"/>
      <w:marBottom w:val="0"/>
      <w:divBdr>
        <w:top w:val="none" w:sz="0" w:space="0" w:color="auto"/>
        <w:left w:val="none" w:sz="0" w:space="0" w:color="auto"/>
        <w:bottom w:val="none" w:sz="0" w:space="0" w:color="auto"/>
        <w:right w:val="none" w:sz="0" w:space="0" w:color="auto"/>
      </w:divBdr>
      <w:divsChild>
        <w:div w:id="1621759217">
          <w:marLeft w:val="0"/>
          <w:marRight w:val="0"/>
          <w:marTop w:val="0"/>
          <w:marBottom w:val="0"/>
          <w:divBdr>
            <w:top w:val="none" w:sz="0" w:space="0" w:color="auto"/>
            <w:left w:val="none" w:sz="0" w:space="0" w:color="auto"/>
            <w:bottom w:val="none" w:sz="0" w:space="0" w:color="auto"/>
            <w:right w:val="none" w:sz="0" w:space="0" w:color="auto"/>
          </w:divBdr>
        </w:div>
      </w:divsChild>
    </w:div>
    <w:div w:id="1702434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B76503A751F2B49816500A1D4503F72" ma:contentTypeVersion="0" ma:contentTypeDescription="Create a new document." ma:contentTypeScope="" ma:versionID="37deb97729d9ab30c43ca4bdca505e3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8C4DF7-68FD-4C7E-8603-3F625307BCF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D6805E4-E5A8-49B5-BAB9-043760DDE5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C8D0DF3F-2905-4B02-9975-638FCA073F64}">
  <ds:schemaRefs>
    <ds:schemaRef ds:uri="http://schemas.microsoft.com/sharepoint/v3/contenttype/forms"/>
  </ds:schemaRefs>
</ds:datastoreItem>
</file>

<file path=customXml/itemProps4.xml><?xml version="1.0" encoding="utf-8"?>
<ds:datastoreItem xmlns:ds="http://schemas.openxmlformats.org/officeDocument/2006/customXml" ds:itemID="{1854A82F-9582-41A0-97EA-0573D7A39D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22</Pages>
  <Words>1786</Words>
  <Characters>10185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MDD Design Template V1.0</vt:lpstr>
    </vt:vector>
  </TitlesOfParts>
  <Company>Nexteer Automotive</Company>
  <LinksUpToDate>false</LinksUpToDate>
  <CharactersWithSpaces>11948</CharactersWithSpaces>
  <SharedDoc>false</SharedDoc>
  <HLinks>
    <vt:vector size="336" baseType="variant">
      <vt:variant>
        <vt:i4>1703990</vt:i4>
      </vt:variant>
      <vt:variant>
        <vt:i4>332</vt:i4>
      </vt:variant>
      <vt:variant>
        <vt:i4>0</vt:i4>
      </vt:variant>
      <vt:variant>
        <vt:i4>5</vt:i4>
      </vt:variant>
      <vt:variant>
        <vt:lpwstr/>
      </vt:variant>
      <vt:variant>
        <vt:lpwstr>_Toc406065281</vt:lpwstr>
      </vt:variant>
      <vt:variant>
        <vt:i4>1703990</vt:i4>
      </vt:variant>
      <vt:variant>
        <vt:i4>326</vt:i4>
      </vt:variant>
      <vt:variant>
        <vt:i4>0</vt:i4>
      </vt:variant>
      <vt:variant>
        <vt:i4>5</vt:i4>
      </vt:variant>
      <vt:variant>
        <vt:lpwstr/>
      </vt:variant>
      <vt:variant>
        <vt:lpwstr>_Toc406065280</vt:lpwstr>
      </vt:variant>
      <vt:variant>
        <vt:i4>1376310</vt:i4>
      </vt:variant>
      <vt:variant>
        <vt:i4>320</vt:i4>
      </vt:variant>
      <vt:variant>
        <vt:i4>0</vt:i4>
      </vt:variant>
      <vt:variant>
        <vt:i4>5</vt:i4>
      </vt:variant>
      <vt:variant>
        <vt:lpwstr/>
      </vt:variant>
      <vt:variant>
        <vt:lpwstr>_Toc406065279</vt:lpwstr>
      </vt:variant>
      <vt:variant>
        <vt:i4>1376310</vt:i4>
      </vt:variant>
      <vt:variant>
        <vt:i4>314</vt:i4>
      </vt:variant>
      <vt:variant>
        <vt:i4>0</vt:i4>
      </vt:variant>
      <vt:variant>
        <vt:i4>5</vt:i4>
      </vt:variant>
      <vt:variant>
        <vt:lpwstr/>
      </vt:variant>
      <vt:variant>
        <vt:lpwstr>_Toc406065278</vt:lpwstr>
      </vt:variant>
      <vt:variant>
        <vt:i4>1376310</vt:i4>
      </vt:variant>
      <vt:variant>
        <vt:i4>308</vt:i4>
      </vt:variant>
      <vt:variant>
        <vt:i4>0</vt:i4>
      </vt:variant>
      <vt:variant>
        <vt:i4>5</vt:i4>
      </vt:variant>
      <vt:variant>
        <vt:lpwstr/>
      </vt:variant>
      <vt:variant>
        <vt:lpwstr>_Toc406065277</vt:lpwstr>
      </vt:variant>
      <vt:variant>
        <vt:i4>1376310</vt:i4>
      </vt:variant>
      <vt:variant>
        <vt:i4>302</vt:i4>
      </vt:variant>
      <vt:variant>
        <vt:i4>0</vt:i4>
      </vt:variant>
      <vt:variant>
        <vt:i4>5</vt:i4>
      </vt:variant>
      <vt:variant>
        <vt:lpwstr/>
      </vt:variant>
      <vt:variant>
        <vt:lpwstr>_Toc406065276</vt:lpwstr>
      </vt:variant>
      <vt:variant>
        <vt:i4>1376310</vt:i4>
      </vt:variant>
      <vt:variant>
        <vt:i4>296</vt:i4>
      </vt:variant>
      <vt:variant>
        <vt:i4>0</vt:i4>
      </vt:variant>
      <vt:variant>
        <vt:i4>5</vt:i4>
      </vt:variant>
      <vt:variant>
        <vt:lpwstr/>
      </vt:variant>
      <vt:variant>
        <vt:lpwstr>_Toc406065275</vt:lpwstr>
      </vt:variant>
      <vt:variant>
        <vt:i4>1376310</vt:i4>
      </vt:variant>
      <vt:variant>
        <vt:i4>290</vt:i4>
      </vt:variant>
      <vt:variant>
        <vt:i4>0</vt:i4>
      </vt:variant>
      <vt:variant>
        <vt:i4>5</vt:i4>
      </vt:variant>
      <vt:variant>
        <vt:lpwstr/>
      </vt:variant>
      <vt:variant>
        <vt:lpwstr>_Toc406065274</vt:lpwstr>
      </vt:variant>
      <vt:variant>
        <vt:i4>1376310</vt:i4>
      </vt:variant>
      <vt:variant>
        <vt:i4>284</vt:i4>
      </vt:variant>
      <vt:variant>
        <vt:i4>0</vt:i4>
      </vt:variant>
      <vt:variant>
        <vt:i4>5</vt:i4>
      </vt:variant>
      <vt:variant>
        <vt:lpwstr/>
      </vt:variant>
      <vt:variant>
        <vt:lpwstr>_Toc406065273</vt:lpwstr>
      </vt:variant>
      <vt:variant>
        <vt:i4>1376310</vt:i4>
      </vt:variant>
      <vt:variant>
        <vt:i4>278</vt:i4>
      </vt:variant>
      <vt:variant>
        <vt:i4>0</vt:i4>
      </vt:variant>
      <vt:variant>
        <vt:i4>5</vt:i4>
      </vt:variant>
      <vt:variant>
        <vt:lpwstr/>
      </vt:variant>
      <vt:variant>
        <vt:lpwstr>_Toc406065272</vt:lpwstr>
      </vt:variant>
      <vt:variant>
        <vt:i4>1376310</vt:i4>
      </vt:variant>
      <vt:variant>
        <vt:i4>272</vt:i4>
      </vt:variant>
      <vt:variant>
        <vt:i4>0</vt:i4>
      </vt:variant>
      <vt:variant>
        <vt:i4>5</vt:i4>
      </vt:variant>
      <vt:variant>
        <vt:lpwstr/>
      </vt:variant>
      <vt:variant>
        <vt:lpwstr>_Toc406065271</vt:lpwstr>
      </vt:variant>
      <vt:variant>
        <vt:i4>1376310</vt:i4>
      </vt:variant>
      <vt:variant>
        <vt:i4>266</vt:i4>
      </vt:variant>
      <vt:variant>
        <vt:i4>0</vt:i4>
      </vt:variant>
      <vt:variant>
        <vt:i4>5</vt:i4>
      </vt:variant>
      <vt:variant>
        <vt:lpwstr/>
      </vt:variant>
      <vt:variant>
        <vt:lpwstr>_Toc406065270</vt:lpwstr>
      </vt:variant>
      <vt:variant>
        <vt:i4>1310774</vt:i4>
      </vt:variant>
      <vt:variant>
        <vt:i4>260</vt:i4>
      </vt:variant>
      <vt:variant>
        <vt:i4>0</vt:i4>
      </vt:variant>
      <vt:variant>
        <vt:i4>5</vt:i4>
      </vt:variant>
      <vt:variant>
        <vt:lpwstr/>
      </vt:variant>
      <vt:variant>
        <vt:lpwstr>_Toc406065269</vt:lpwstr>
      </vt:variant>
      <vt:variant>
        <vt:i4>1310774</vt:i4>
      </vt:variant>
      <vt:variant>
        <vt:i4>254</vt:i4>
      </vt:variant>
      <vt:variant>
        <vt:i4>0</vt:i4>
      </vt:variant>
      <vt:variant>
        <vt:i4>5</vt:i4>
      </vt:variant>
      <vt:variant>
        <vt:lpwstr/>
      </vt:variant>
      <vt:variant>
        <vt:lpwstr>_Toc406065268</vt:lpwstr>
      </vt:variant>
      <vt:variant>
        <vt:i4>1310774</vt:i4>
      </vt:variant>
      <vt:variant>
        <vt:i4>248</vt:i4>
      </vt:variant>
      <vt:variant>
        <vt:i4>0</vt:i4>
      </vt:variant>
      <vt:variant>
        <vt:i4>5</vt:i4>
      </vt:variant>
      <vt:variant>
        <vt:lpwstr/>
      </vt:variant>
      <vt:variant>
        <vt:lpwstr>_Toc406065267</vt:lpwstr>
      </vt:variant>
      <vt:variant>
        <vt:i4>1310774</vt:i4>
      </vt:variant>
      <vt:variant>
        <vt:i4>242</vt:i4>
      </vt:variant>
      <vt:variant>
        <vt:i4>0</vt:i4>
      </vt:variant>
      <vt:variant>
        <vt:i4>5</vt:i4>
      </vt:variant>
      <vt:variant>
        <vt:lpwstr/>
      </vt:variant>
      <vt:variant>
        <vt:lpwstr>_Toc406065266</vt:lpwstr>
      </vt:variant>
      <vt:variant>
        <vt:i4>1310774</vt:i4>
      </vt:variant>
      <vt:variant>
        <vt:i4>236</vt:i4>
      </vt:variant>
      <vt:variant>
        <vt:i4>0</vt:i4>
      </vt:variant>
      <vt:variant>
        <vt:i4>5</vt:i4>
      </vt:variant>
      <vt:variant>
        <vt:lpwstr/>
      </vt:variant>
      <vt:variant>
        <vt:lpwstr>_Toc406065265</vt:lpwstr>
      </vt:variant>
      <vt:variant>
        <vt:i4>1310774</vt:i4>
      </vt:variant>
      <vt:variant>
        <vt:i4>230</vt:i4>
      </vt:variant>
      <vt:variant>
        <vt:i4>0</vt:i4>
      </vt:variant>
      <vt:variant>
        <vt:i4>5</vt:i4>
      </vt:variant>
      <vt:variant>
        <vt:lpwstr/>
      </vt:variant>
      <vt:variant>
        <vt:lpwstr>_Toc406065264</vt:lpwstr>
      </vt:variant>
      <vt:variant>
        <vt:i4>1310774</vt:i4>
      </vt:variant>
      <vt:variant>
        <vt:i4>224</vt:i4>
      </vt:variant>
      <vt:variant>
        <vt:i4>0</vt:i4>
      </vt:variant>
      <vt:variant>
        <vt:i4>5</vt:i4>
      </vt:variant>
      <vt:variant>
        <vt:lpwstr/>
      </vt:variant>
      <vt:variant>
        <vt:lpwstr>_Toc406065263</vt:lpwstr>
      </vt:variant>
      <vt:variant>
        <vt:i4>1310774</vt:i4>
      </vt:variant>
      <vt:variant>
        <vt:i4>218</vt:i4>
      </vt:variant>
      <vt:variant>
        <vt:i4>0</vt:i4>
      </vt:variant>
      <vt:variant>
        <vt:i4>5</vt:i4>
      </vt:variant>
      <vt:variant>
        <vt:lpwstr/>
      </vt:variant>
      <vt:variant>
        <vt:lpwstr>_Toc406065262</vt:lpwstr>
      </vt:variant>
      <vt:variant>
        <vt:i4>1310774</vt:i4>
      </vt:variant>
      <vt:variant>
        <vt:i4>212</vt:i4>
      </vt:variant>
      <vt:variant>
        <vt:i4>0</vt:i4>
      </vt:variant>
      <vt:variant>
        <vt:i4>5</vt:i4>
      </vt:variant>
      <vt:variant>
        <vt:lpwstr/>
      </vt:variant>
      <vt:variant>
        <vt:lpwstr>_Toc406065261</vt:lpwstr>
      </vt:variant>
      <vt:variant>
        <vt:i4>1310774</vt:i4>
      </vt:variant>
      <vt:variant>
        <vt:i4>206</vt:i4>
      </vt:variant>
      <vt:variant>
        <vt:i4>0</vt:i4>
      </vt:variant>
      <vt:variant>
        <vt:i4>5</vt:i4>
      </vt:variant>
      <vt:variant>
        <vt:lpwstr/>
      </vt:variant>
      <vt:variant>
        <vt:lpwstr>_Toc406065260</vt:lpwstr>
      </vt:variant>
      <vt:variant>
        <vt:i4>1507382</vt:i4>
      </vt:variant>
      <vt:variant>
        <vt:i4>200</vt:i4>
      </vt:variant>
      <vt:variant>
        <vt:i4>0</vt:i4>
      </vt:variant>
      <vt:variant>
        <vt:i4>5</vt:i4>
      </vt:variant>
      <vt:variant>
        <vt:lpwstr/>
      </vt:variant>
      <vt:variant>
        <vt:lpwstr>_Toc406065259</vt:lpwstr>
      </vt:variant>
      <vt:variant>
        <vt:i4>1507382</vt:i4>
      </vt:variant>
      <vt:variant>
        <vt:i4>194</vt:i4>
      </vt:variant>
      <vt:variant>
        <vt:i4>0</vt:i4>
      </vt:variant>
      <vt:variant>
        <vt:i4>5</vt:i4>
      </vt:variant>
      <vt:variant>
        <vt:lpwstr/>
      </vt:variant>
      <vt:variant>
        <vt:lpwstr>_Toc406065258</vt:lpwstr>
      </vt:variant>
      <vt:variant>
        <vt:i4>1507382</vt:i4>
      </vt:variant>
      <vt:variant>
        <vt:i4>188</vt:i4>
      </vt:variant>
      <vt:variant>
        <vt:i4>0</vt:i4>
      </vt:variant>
      <vt:variant>
        <vt:i4>5</vt:i4>
      </vt:variant>
      <vt:variant>
        <vt:lpwstr/>
      </vt:variant>
      <vt:variant>
        <vt:lpwstr>_Toc406065257</vt:lpwstr>
      </vt:variant>
      <vt:variant>
        <vt:i4>1507382</vt:i4>
      </vt:variant>
      <vt:variant>
        <vt:i4>182</vt:i4>
      </vt:variant>
      <vt:variant>
        <vt:i4>0</vt:i4>
      </vt:variant>
      <vt:variant>
        <vt:i4>5</vt:i4>
      </vt:variant>
      <vt:variant>
        <vt:lpwstr/>
      </vt:variant>
      <vt:variant>
        <vt:lpwstr>_Toc406065256</vt:lpwstr>
      </vt:variant>
      <vt:variant>
        <vt:i4>1507382</vt:i4>
      </vt:variant>
      <vt:variant>
        <vt:i4>176</vt:i4>
      </vt:variant>
      <vt:variant>
        <vt:i4>0</vt:i4>
      </vt:variant>
      <vt:variant>
        <vt:i4>5</vt:i4>
      </vt:variant>
      <vt:variant>
        <vt:lpwstr/>
      </vt:variant>
      <vt:variant>
        <vt:lpwstr>_Toc406065255</vt:lpwstr>
      </vt:variant>
      <vt:variant>
        <vt:i4>1507382</vt:i4>
      </vt:variant>
      <vt:variant>
        <vt:i4>170</vt:i4>
      </vt:variant>
      <vt:variant>
        <vt:i4>0</vt:i4>
      </vt:variant>
      <vt:variant>
        <vt:i4>5</vt:i4>
      </vt:variant>
      <vt:variant>
        <vt:lpwstr/>
      </vt:variant>
      <vt:variant>
        <vt:lpwstr>_Toc406065254</vt:lpwstr>
      </vt:variant>
      <vt:variant>
        <vt:i4>1507382</vt:i4>
      </vt:variant>
      <vt:variant>
        <vt:i4>164</vt:i4>
      </vt:variant>
      <vt:variant>
        <vt:i4>0</vt:i4>
      </vt:variant>
      <vt:variant>
        <vt:i4>5</vt:i4>
      </vt:variant>
      <vt:variant>
        <vt:lpwstr/>
      </vt:variant>
      <vt:variant>
        <vt:lpwstr>_Toc406065253</vt:lpwstr>
      </vt:variant>
      <vt:variant>
        <vt:i4>1507382</vt:i4>
      </vt:variant>
      <vt:variant>
        <vt:i4>158</vt:i4>
      </vt:variant>
      <vt:variant>
        <vt:i4>0</vt:i4>
      </vt:variant>
      <vt:variant>
        <vt:i4>5</vt:i4>
      </vt:variant>
      <vt:variant>
        <vt:lpwstr/>
      </vt:variant>
      <vt:variant>
        <vt:lpwstr>_Toc406065252</vt:lpwstr>
      </vt:variant>
      <vt:variant>
        <vt:i4>1507382</vt:i4>
      </vt:variant>
      <vt:variant>
        <vt:i4>152</vt:i4>
      </vt:variant>
      <vt:variant>
        <vt:i4>0</vt:i4>
      </vt:variant>
      <vt:variant>
        <vt:i4>5</vt:i4>
      </vt:variant>
      <vt:variant>
        <vt:lpwstr/>
      </vt:variant>
      <vt:variant>
        <vt:lpwstr>_Toc406065251</vt:lpwstr>
      </vt:variant>
      <vt:variant>
        <vt:i4>1507382</vt:i4>
      </vt:variant>
      <vt:variant>
        <vt:i4>146</vt:i4>
      </vt:variant>
      <vt:variant>
        <vt:i4>0</vt:i4>
      </vt:variant>
      <vt:variant>
        <vt:i4>5</vt:i4>
      </vt:variant>
      <vt:variant>
        <vt:lpwstr/>
      </vt:variant>
      <vt:variant>
        <vt:lpwstr>_Toc406065250</vt:lpwstr>
      </vt:variant>
      <vt:variant>
        <vt:i4>1441846</vt:i4>
      </vt:variant>
      <vt:variant>
        <vt:i4>140</vt:i4>
      </vt:variant>
      <vt:variant>
        <vt:i4>0</vt:i4>
      </vt:variant>
      <vt:variant>
        <vt:i4>5</vt:i4>
      </vt:variant>
      <vt:variant>
        <vt:lpwstr/>
      </vt:variant>
      <vt:variant>
        <vt:lpwstr>_Toc406065249</vt:lpwstr>
      </vt:variant>
      <vt:variant>
        <vt:i4>1441846</vt:i4>
      </vt:variant>
      <vt:variant>
        <vt:i4>134</vt:i4>
      </vt:variant>
      <vt:variant>
        <vt:i4>0</vt:i4>
      </vt:variant>
      <vt:variant>
        <vt:i4>5</vt:i4>
      </vt:variant>
      <vt:variant>
        <vt:lpwstr/>
      </vt:variant>
      <vt:variant>
        <vt:lpwstr>_Toc406065248</vt:lpwstr>
      </vt:variant>
      <vt:variant>
        <vt:i4>1441846</vt:i4>
      </vt:variant>
      <vt:variant>
        <vt:i4>128</vt:i4>
      </vt:variant>
      <vt:variant>
        <vt:i4>0</vt:i4>
      </vt:variant>
      <vt:variant>
        <vt:i4>5</vt:i4>
      </vt:variant>
      <vt:variant>
        <vt:lpwstr/>
      </vt:variant>
      <vt:variant>
        <vt:lpwstr>_Toc406065247</vt:lpwstr>
      </vt:variant>
      <vt:variant>
        <vt:i4>1441846</vt:i4>
      </vt:variant>
      <vt:variant>
        <vt:i4>122</vt:i4>
      </vt:variant>
      <vt:variant>
        <vt:i4>0</vt:i4>
      </vt:variant>
      <vt:variant>
        <vt:i4>5</vt:i4>
      </vt:variant>
      <vt:variant>
        <vt:lpwstr/>
      </vt:variant>
      <vt:variant>
        <vt:lpwstr>_Toc406065246</vt:lpwstr>
      </vt:variant>
      <vt:variant>
        <vt:i4>1441846</vt:i4>
      </vt:variant>
      <vt:variant>
        <vt:i4>116</vt:i4>
      </vt:variant>
      <vt:variant>
        <vt:i4>0</vt:i4>
      </vt:variant>
      <vt:variant>
        <vt:i4>5</vt:i4>
      </vt:variant>
      <vt:variant>
        <vt:lpwstr/>
      </vt:variant>
      <vt:variant>
        <vt:lpwstr>_Toc406065245</vt:lpwstr>
      </vt:variant>
      <vt:variant>
        <vt:i4>1441846</vt:i4>
      </vt:variant>
      <vt:variant>
        <vt:i4>110</vt:i4>
      </vt:variant>
      <vt:variant>
        <vt:i4>0</vt:i4>
      </vt:variant>
      <vt:variant>
        <vt:i4>5</vt:i4>
      </vt:variant>
      <vt:variant>
        <vt:lpwstr/>
      </vt:variant>
      <vt:variant>
        <vt:lpwstr>_Toc406065244</vt:lpwstr>
      </vt:variant>
      <vt:variant>
        <vt:i4>1441846</vt:i4>
      </vt:variant>
      <vt:variant>
        <vt:i4>104</vt:i4>
      </vt:variant>
      <vt:variant>
        <vt:i4>0</vt:i4>
      </vt:variant>
      <vt:variant>
        <vt:i4>5</vt:i4>
      </vt:variant>
      <vt:variant>
        <vt:lpwstr/>
      </vt:variant>
      <vt:variant>
        <vt:lpwstr>_Toc406065243</vt:lpwstr>
      </vt:variant>
      <vt:variant>
        <vt:i4>1441846</vt:i4>
      </vt:variant>
      <vt:variant>
        <vt:i4>98</vt:i4>
      </vt:variant>
      <vt:variant>
        <vt:i4>0</vt:i4>
      </vt:variant>
      <vt:variant>
        <vt:i4>5</vt:i4>
      </vt:variant>
      <vt:variant>
        <vt:lpwstr/>
      </vt:variant>
      <vt:variant>
        <vt:lpwstr>_Toc406065242</vt:lpwstr>
      </vt:variant>
      <vt:variant>
        <vt:i4>1441846</vt:i4>
      </vt:variant>
      <vt:variant>
        <vt:i4>92</vt:i4>
      </vt:variant>
      <vt:variant>
        <vt:i4>0</vt:i4>
      </vt:variant>
      <vt:variant>
        <vt:i4>5</vt:i4>
      </vt:variant>
      <vt:variant>
        <vt:lpwstr/>
      </vt:variant>
      <vt:variant>
        <vt:lpwstr>_Toc406065241</vt:lpwstr>
      </vt:variant>
      <vt:variant>
        <vt:i4>1441846</vt:i4>
      </vt:variant>
      <vt:variant>
        <vt:i4>86</vt:i4>
      </vt:variant>
      <vt:variant>
        <vt:i4>0</vt:i4>
      </vt:variant>
      <vt:variant>
        <vt:i4>5</vt:i4>
      </vt:variant>
      <vt:variant>
        <vt:lpwstr/>
      </vt:variant>
      <vt:variant>
        <vt:lpwstr>_Toc406065240</vt:lpwstr>
      </vt:variant>
      <vt:variant>
        <vt:i4>1114166</vt:i4>
      </vt:variant>
      <vt:variant>
        <vt:i4>80</vt:i4>
      </vt:variant>
      <vt:variant>
        <vt:i4>0</vt:i4>
      </vt:variant>
      <vt:variant>
        <vt:i4>5</vt:i4>
      </vt:variant>
      <vt:variant>
        <vt:lpwstr/>
      </vt:variant>
      <vt:variant>
        <vt:lpwstr>_Toc406065239</vt:lpwstr>
      </vt:variant>
      <vt:variant>
        <vt:i4>1114166</vt:i4>
      </vt:variant>
      <vt:variant>
        <vt:i4>74</vt:i4>
      </vt:variant>
      <vt:variant>
        <vt:i4>0</vt:i4>
      </vt:variant>
      <vt:variant>
        <vt:i4>5</vt:i4>
      </vt:variant>
      <vt:variant>
        <vt:lpwstr/>
      </vt:variant>
      <vt:variant>
        <vt:lpwstr>_Toc406065238</vt:lpwstr>
      </vt:variant>
      <vt:variant>
        <vt:i4>1114166</vt:i4>
      </vt:variant>
      <vt:variant>
        <vt:i4>68</vt:i4>
      </vt:variant>
      <vt:variant>
        <vt:i4>0</vt:i4>
      </vt:variant>
      <vt:variant>
        <vt:i4>5</vt:i4>
      </vt:variant>
      <vt:variant>
        <vt:lpwstr/>
      </vt:variant>
      <vt:variant>
        <vt:lpwstr>_Toc406065237</vt:lpwstr>
      </vt:variant>
      <vt:variant>
        <vt:i4>1114166</vt:i4>
      </vt:variant>
      <vt:variant>
        <vt:i4>62</vt:i4>
      </vt:variant>
      <vt:variant>
        <vt:i4>0</vt:i4>
      </vt:variant>
      <vt:variant>
        <vt:i4>5</vt:i4>
      </vt:variant>
      <vt:variant>
        <vt:lpwstr/>
      </vt:variant>
      <vt:variant>
        <vt:lpwstr>_Toc406065236</vt:lpwstr>
      </vt:variant>
      <vt:variant>
        <vt:i4>1114166</vt:i4>
      </vt:variant>
      <vt:variant>
        <vt:i4>56</vt:i4>
      </vt:variant>
      <vt:variant>
        <vt:i4>0</vt:i4>
      </vt:variant>
      <vt:variant>
        <vt:i4>5</vt:i4>
      </vt:variant>
      <vt:variant>
        <vt:lpwstr/>
      </vt:variant>
      <vt:variant>
        <vt:lpwstr>_Toc406065235</vt:lpwstr>
      </vt:variant>
      <vt:variant>
        <vt:i4>1114166</vt:i4>
      </vt:variant>
      <vt:variant>
        <vt:i4>50</vt:i4>
      </vt:variant>
      <vt:variant>
        <vt:i4>0</vt:i4>
      </vt:variant>
      <vt:variant>
        <vt:i4>5</vt:i4>
      </vt:variant>
      <vt:variant>
        <vt:lpwstr/>
      </vt:variant>
      <vt:variant>
        <vt:lpwstr>_Toc406065234</vt:lpwstr>
      </vt:variant>
      <vt:variant>
        <vt:i4>1114166</vt:i4>
      </vt:variant>
      <vt:variant>
        <vt:i4>44</vt:i4>
      </vt:variant>
      <vt:variant>
        <vt:i4>0</vt:i4>
      </vt:variant>
      <vt:variant>
        <vt:i4>5</vt:i4>
      </vt:variant>
      <vt:variant>
        <vt:lpwstr/>
      </vt:variant>
      <vt:variant>
        <vt:lpwstr>_Toc406065233</vt:lpwstr>
      </vt:variant>
      <vt:variant>
        <vt:i4>1114166</vt:i4>
      </vt:variant>
      <vt:variant>
        <vt:i4>38</vt:i4>
      </vt:variant>
      <vt:variant>
        <vt:i4>0</vt:i4>
      </vt:variant>
      <vt:variant>
        <vt:i4>5</vt:i4>
      </vt:variant>
      <vt:variant>
        <vt:lpwstr/>
      </vt:variant>
      <vt:variant>
        <vt:lpwstr>_Toc406065232</vt:lpwstr>
      </vt:variant>
      <vt:variant>
        <vt:i4>1114166</vt:i4>
      </vt:variant>
      <vt:variant>
        <vt:i4>32</vt:i4>
      </vt:variant>
      <vt:variant>
        <vt:i4>0</vt:i4>
      </vt:variant>
      <vt:variant>
        <vt:i4>5</vt:i4>
      </vt:variant>
      <vt:variant>
        <vt:lpwstr/>
      </vt:variant>
      <vt:variant>
        <vt:lpwstr>_Toc406065231</vt:lpwstr>
      </vt:variant>
      <vt:variant>
        <vt:i4>1114166</vt:i4>
      </vt:variant>
      <vt:variant>
        <vt:i4>26</vt:i4>
      </vt:variant>
      <vt:variant>
        <vt:i4>0</vt:i4>
      </vt:variant>
      <vt:variant>
        <vt:i4>5</vt:i4>
      </vt:variant>
      <vt:variant>
        <vt:lpwstr/>
      </vt:variant>
      <vt:variant>
        <vt:lpwstr>_Toc406065230</vt:lpwstr>
      </vt:variant>
      <vt:variant>
        <vt:i4>1048630</vt:i4>
      </vt:variant>
      <vt:variant>
        <vt:i4>20</vt:i4>
      </vt:variant>
      <vt:variant>
        <vt:i4>0</vt:i4>
      </vt:variant>
      <vt:variant>
        <vt:i4>5</vt:i4>
      </vt:variant>
      <vt:variant>
        <vt:lpwstr/>
      </vt:variant>
      <vt:variant>
        <vt:lpwstr>_Toc406065229</vt:lpwstr>
      </vt:variant>
      <vt:variant>
        <vt:i4>1048630</vt:i4>
      </vt:variant>
      <vt:variant>
        <vt:i4>14</vt:i4>
      </vt:variant>
      <vt:variant>
        <vt:i4>0</vt:i4>
      </vt:variant>
      <vt:variant>
        <vt:i4>5</vt:i4>
      </vt:variant>
      <vt:variant>
        <vt:lpwstr/>
      </vt:variant>
      <vt:variant>
        <vt:lpwstr>_Toc406065228</vt:lpwstr>
      </vt:variant>
      <vt:variant>
        <vt:i4>1048630</vt:i4>
      </vt:variant>
      <vt:variant>
        <vt:i4>8</vt:i4>
      </vt:variant>
      <vt:variant>
        <vt:i4>0</vt:i4>
      </vt:variant>
      <vt:variant>
        <vt:i4>5</vt:i4>
      </vt:variant>
      <vt:variant>
        <vt:lpwstr/>
      </vt:variant>
      <vt:variant>
        <vt:lpwstr>_Toc406065227</vt:lpwstr>
      </vt:variant>
      <vt:variant>
        <vt:i4>1048630</vt:i4>
      </vt:variant>
      <vt:variant>
        <vt:i4>2</vt:i4>
      </vt:variant>
      <vt:variant>
        <vt:i4>0</vt:i4>
      </vt:variant>
      <vt:variant>
        <vt:i4>5</vt:i4>
      </vt:variant>
      <vt:variant>
        <vt:lpwstr/>
      </vt:variant>
      <vt:variant>
        <vt:lpwstr>_Toc406065226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MDD Design Template V1.0</dc:title>
  <dc:creator>Nexteer</dc:creator>
  <dc:description>version 1.0 dated 24-Dec-2013</dc:description>
  <cp:lastModifiedBy>Shawn Penning</cp:lastModifiedBy>
  <cp:revision>7</cp:revision>
  <cp:lastPrinted>2015-02-27T19:09:00Z</cp:lastPrinted>
  <dcterms:created xsi:type="dcterms:W3CDTF">2017-07-07T14:24:00Z</dcterms:created>
  <dcterms:modified xsi:type="dcterms:W3CDTF">2017-07-07T18:12:00Z</dcterms:modified>
</cp:coreProperties>
</file>