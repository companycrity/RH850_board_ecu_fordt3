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sz w:val="48"/>
          <w:szCs w:val="48"/>
        </w:rPr>
        <w:alias w:val="Title"/>
        <w:tag w:val=""/>
        <w:id w:val="-74908585"/>
        <w:placeholder>
          <w:docPart w:val="9474279F09064D2B884ACE85C63B95AD"/>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7A381E" w:rsidP="007E0373">
      <w:pPr>
        <w:tabs>
          <w:tab w:val="left" w:pos="4320"/>
          <w:tab w:val="left" w:pos="8640"/>
        </w:tabs>
        <w:spacing w:before="120" w:after="360"/>
        <w:jc w:val="center"/>
        <w:rPr>
          <w:b/>
          <w:sz w:val="36"/>
        </w:rPr>
      </w:pPr>
      <w:r>
        <w:rPr>
          <w:rFonts w:cs="Calibri"/>
          <w:b/>
          <w:sz w:val="48"/>
          <w:szCs w:val="48"/>
        </w:rPr>
        <w:t>FordMsg167BusHiSpd</w:t>
      </w:r>
    </w:p>
    <w:p w:rsidR="005E61CD" w:rsidRPr="007E0373" w:rsidRDefault="005E61CD" w:rsidP="007E0373">
      <w:pPr>
        <w:tabs>
          <w:tab w:val="left" w:pos="4320"/>
          <w:tab w:val="left" w:pos="8640"/>
        </w:tabs>
        <w:spacing w:before="120" w:after="360"/>
        <w:jc w:val="center"/>
        <w:rPr>
          <w:b/>
          <w:sz w:val="36"/>
        </w:rPr>
      </w:pPr>
    </w:p>
    <w:p w:rsidR="005E61CD" w:rsidRPr="007E0373" w:rsidRDefault="007A381E" w:rsidP="007E0373">
      <w:pPr>
        <w:tabs>
          <w:tab w:val="left" w:pos="4320"/>
          <w:tab w:val="left" w:pos="8640"/>
        </w:tabs>
        <w:spacing w:before="120" w:after="360"/>
        <w:jc w:val="center"/>
        <w:rPr>
          <w:b/>
          <w:sz w:val="36"/>
        </w:rPr>
      </w:pPr>
      <w:del w:id="0" w:author="Kathirkamu Annakamu" w:date="2018-01-10T12:22:00Z">
        <w:r w:rsidDel="004F23BC">
          <w:rPr>
            <w:b/>
            <w:sz w:val="36"/>
          </w:rPr>
          <w:delText xml:space="preserve">Nov </w:delText>
        </w:r>
        <w:r w:rsidR="005C1E30" w:rsidDel="004F23BC">
          <w:rPr>
            <w:b/>
            <w:sz w:val="36"/>
          </w:rPr>
          <w:delText>1</w:delText>
        </w:r>
        <w:r w:rsidDel="004F23BC">
          <w:rPr>
            <w:b/>
            <w:sz w:val="36"/>
          </w:rPr>
          <w:delText>6</w:delText>
        </w:r>
      </w:del>
      <w:ins w:id="1" w:author="Kathirkamu Annakamu" w:date="2018-01-10T12:22:00Z">
        <w:r w:rsidR="004F23BC">
          <w:rPr>
            <w:b/>
            <w:sz w:val="36"/>
          </w:rPr>
          <w:t xml:space="preserve"> Jan 10</w:t>
        </w:r>
      </w:ins>
      <w:r w:rsidR="009B248D">
        <w:rPr>
          <w:b/>
          <w:sz w:val="36"/>
        </w:rPr>
        <w:t>, 201</w:t>
      </w:r>
      <w:ins w:id="2" w:author="Kathirkamu Annakamu" w:date="2018-01-10T12:24:00Z">
        <w:r w:rsidR="00CD0C6B">
          <w:rPr>
            <w:b/>
            <w:sz w:val="36"/>
          </w:rPr>
          <w:t>8</w:t>
        </w:r>
      </w:ins>
      <w:del w:id="3" w:author="Kathirkamu Annakamu" w:date="2018-01-10T12:24:00Z">
        <w:r w:rsidR="009B248D" w:rsidDel="00CD0C6B">
          <w:rPr>
            <w:b/>
            <w:sz w:val="36"/>
          </w:rPr>
          <w:delText>7</w:delText>
        </w:r>
      </w:del>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597086">
        <w:rPr>
          <w:b/>
          <w:sz w:val="24"/>
        </w:rPr>
        <w:t>Software Engineering</w:t>
      </w:r>
      <w:r>
        <w:rPr>
          <w:b/>
          <w:sz w:val="24"/>
        </w:rPr>
        <w:fldChar w:fldCharType="end"/>
      </w:r>
    </w:p>
    <w:p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597086">
        <w:rPr>
          <w:b/>
          <w:sz w:val="24"/>
        </w:rPr>
        <w:t>Nexteer Automotive</w:t>
      </w:r>
      <w:r>
        <w:rPr>
          <w:b/>
          <w:sz w:val="24"/>
        </w:rPr>
        <w:fldChar w:fldCharType="end"/>
      </w:r>
      <w:r>
        <w:rPr>
          <w:b/>
          <w:sz w:val="24"/>
        </w:rPr>
        <w:t>,</w:t>
      </w:r>
    </w:p>
    <w:p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597086">
        <w:rPr>
          <w:b/>
          <w:sz w:val="24"/>
        </w:rPr>
        <w:t>Saginaw, MI, USA</w:t>
      </w:r>
      <w:r>
        <w:rPr>
          <w:b/>
          <w:sz w:val="24"/>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891F29" w:rsidRPr="00A158C7" w:rsidRDefault="00613214" w:rsidP="00891F29">
      <w:pPr>
        <w:tabs>
          <w:tab w:val="left" w:pos="4320"/>
          <w:tab w:val="left" w:pos="8640"/>
        </w:tabs>
        <w:jc w:val="center"/>
        <w:rPr>
          <w:b/>
          <w:sz w:val="24"/>
        </w:rPr>
      </w:pPr>
      <w:r>
        <w:rPr>
          <w:b/>
          <w:sz w:val="24"/>
        </w:rPr>
        <w:t>Krishna Anne</w:t>
      </w:r>
      <w:r w:rsidR="00891F29" w:rsidRPr="00A158C7">
        <w:rPr>
          <w:b/>
          <w:sz w:val="24"/>
        </w:rPr>
        <w:t>,</w:t>
      </w:r>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597086">
        <w:rPr>
          <w:b/>
          <w:sz w:val="24"/>
        </w:rPr>
        <w:t>Nexteer Automotive</w:t>
      </w:r>
      <w:r>
        <w:rPr>
          <w:b/>
          <w:sz w:val="24"/>
        </w:rPr>
        <w:fldChar w:fldCharType="end"/>
      </w:r>
      <w:r w:rsidR="00A365F0" w:rsidRPr="00A158C7">
        <w:rPr>
          <w:b/>
          <w:sz w:val="24"/>
        </w:rPr>
        <w:t>,</w:t>
      </w:r>
    </w:p>
    <w:p w:rsidR="00B81C1B" w:rsidRPr="006C2D7D" w:rsidRDefault="007E0373" w:rsidP="00480A9D">
      <w:pPr>
        <w:tabs>
          <w:tab w:val="left" w:pos="4320"/>
          <w:tab w:val="left" w:pos="8640"/>
        </w:tabs>
        <w:jc w:val="center"/>
        <w:rPr>
          <w:b/>
          <w:sz w:val="28"/>
          <w:szCs w:val="28"/>
          <w:u w:val="single"/>
        </w:rPr>
      </w:pPr>
      <w:r>
        <w:rPr>
          <w:b/>
          <w:sz w:val="24"/>
        </w:rPr>
        <w:fldChar w:fldCharType="begin"/>
      </w:r>
      <w:r>
        <w:rPr>
          <w:b/>
          <w:sz w:val="24"/>
        </w:rPr>
        <w:instrText xml:space="preserve"> DOCPROPERTY  Location  \* MERGEFORMAT </w:instrText>
      </w:r>
      <w:r>
        <w:rPr>
          <w:b/>
          <w:sz w:val="24"/>
        </w:rPr>
        <w:fldChar w:fldCharType="separate"/>
      </w:r>
      <w:r w:rsidR="00597086">
        <w:rPr>
          <w:b/>
          <w:sz w:val="24"/>
        </w:rPr>
        <w:t>Saginaw, MI, USA</w:t>
      </w:r>
      <w:r>
        <w:rPr>
          <w:b/>
          <w:sz w:val="24"/>
        </w:rPr>
        <w:fldChar w:fldCharType="end"/>
      </w:r>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11"/>
        <w:gridCol w:w="1754"/>
        <w:gridCol w:w="1169"/>
        <w:gridCol w:w="1676"/>
      </w:tblGrid>
      <w:tr w:rsidR="00EC65AC" w:rsidRPr="00AA38E8" w:rsidTr="007A381E">
        <w:trPr>
          <w:trHeight w:val="484"/>
          <w:jc w:val="center"/>
        </w:trPr>
        <w:tc>
          <w:tcPr>
            <w:tcW w:w="5211" w:type="dxa"/>
            <w:vAlign w:val="center"/>
          </w:tcPr>
          <w:p w:rsidR="00EC65AC" w:rsidRPr="00AA38E8" w:rsidRDefault="00EC65AC" w:rsidP="00E57306">
            <w:pPr>
              <w:jc w:val="center"/>
              <w:rPr>
                <w:rFonts w:cs="Calibri"/>
                <w:b/>
              </w:rPr>
            </w:pPr>
            <w:bookmarkStart w:id="4" w:name="_Toc348792978"/>
            <w:bookmarkStart w:id="5" w:name="_Toc348793074"/>
            <w:bookmarkStart w:id="6" w:name="_Toc348793965"/>
            <w:bookmarkStart w:id="7" w:name="_Toc349459173"/>
            <w:bookmarkStart w:id="8" w:name="_Toc349621609"/>
            <w:r w:rsidRPr="00AA38E8">
              <w:rPr>
                <w:rFonts w:cs="Calibri"/>
                <w:b/>
              </w:rPr>
              <w:t>Description</w:t>
            </w:r>
          </w:p>
        </w:tc>
        <w:tc>
          <w:tcPr>
            <w:tcW w:w="1754" w:type="dxa"/>
            <w:vAlign w:val="center"/>
          </w:tcPr>
          <w:p w:rsidR="00EC65AC" w:rsidRPr="00AA38E8" w:rsidRDefault="00EC65AC" w:rsidP="00E57306">
            <w:pPr>
              <w:jc w:val="center"/>
              <w:rPr>
                <w:rFonts w:cs="Calibri"/>
                <w:b/>
              </w:rPr>
            </w:pPr>
            <w:r w:rsidRPr="00AA38E8">
              <w:rPr>
                <w:rFonts w:cs="Calibri"/>
                <w:b/>
              </w:rPr>
              <w:t>Author</w:t>
            </w:r>
          </w:p>
        </w:tc>
        <w:tc>
          <w:tcPr>
            <w:tcW w:w="1169" w:type="dxa"/>
            <w:vAlign w:val="center"/>
          </w:tcPr>
          <w:p w:rsidR="00EC65AC" w:rsidRPr="00AA38E8" w:rsidRDefault="00EC65AC" w:rsidP="00E57306">
            <w:pPr>
              <w:jc w:val="center"/>
              <w:rPr>
                <w:rFonts w:cs="Calibri"/>
                <w:b/>
              </w:rPr>
            </w:pPr>
            <w:r w:rsidRPr="00AA38E8">
              <w:rPr>
                <w:rFonts w:cs="Calibri"/>
                <w:b/>
              </w:rPr>
              <w:t>Version</w:t>
            </w:r>
          </w:p>
        </w:tc>
        <w:tc>
          <w:tcPr>
            <w:tcW w:w="1676" w:type="dxa"/>
            <w:vAlign w:val="center"/>
          </w:tcPr>
          <w:p w:rsidR="00EC65AC" w:rsidRPr="00AA38E8" w:rsidRDefault="00EC65AC" w:rsidP="00E57306">
            <w:pPr>
              <w:jc w:val="center"/>
              <w:rPr>
                <w:rFonts w:cs="Calibri"/>
                <w:b/>
              </w:rPr>
            </w:pPr>
            <w:r w:rsidRPr="00AA38E8">
              <w:rPr>
                <w:rFonts w:cs="Calibri"/>
                <w:b/>
              </w:rPr>
              <w:t>Date</w:t>
            </w:r>
          </w:p>
        </w:tc>
      </w:tr>
      <w:tr w:rsidR="00EC65AC" w:rsidRPr="00AA38E8" w:rsidTr="007A381E">
        <w:trPr>
          <w:trHeight w:val="242"/>
          <w:jc w:val="center"/>
        </w:trPr>
        <w:tc>
          <w:tcPr>
            <w:tcW w:w="5211" w:type="dxa"/>
          </w:tcPr>
          <w:p w:rsidR="00F4613B" w:rsidRPr="007A381E" w:rsidRDefault="00EC65AC" w:rsidP="007A381E">
            <w:pPr>
              <w:jc w:val="center"/>
              <w:rPr>
                <w:rFonts w:cs="Calibri"/>
              </w:rPr>
            </w:pPr>
            <w:r>
              <w:rPr>
                <w:rFonts w:cs="Calibri"/>
              </w:rPr>
              <w:t>Initial version</w:t>
            </w:r>
          </w:p>
        </w:tc>
        <w:tc>
          <w:tcPr>
            <w:tcW w:w="1754" w:type="dxa"/>
          </w:tcPr>
          <w:p w:rsidR="00EC65AC" w:rsidRPr="00AA38E8" w:rsidRDefault="00EC65AC" w:rsidP="00E57306">
            <w:pPr>
              <w:jc w:val="center"/>
              <w:rPr>
                <w:rFonts w:cs="Calibri"/>
              </w:rPr>
            </w:pPr>
            <w:r>
              <w:rPr>
                <w:rFonts w:cs="Calibri"/>
              </w:rPr>
              <w:t>Krishna Anne</w:t>
            </w:r>
          </w:p>
        </w:tc>
        <w:tc>
          <w:tcPr>
            <w:tcW w:w="1169" w:type="dxa"/>
          </w:tcPr>
          <w:p w:rsidR="00EC65AC" w:rsidRPr="00AA38E8" w:rsidRDefault="00EC65AC" w:rsidP="00E57306">
            <w:pPr>
              <w:jc w:val="center"/>
              <w:rPr>
                <w:rFonts w:cs="Calibri"/>
              </w:rPr>
            </w:pPr>
            <w:r>
              <w:rPr>
                <w:rFonts w:cs="Calibri"/>
              </w:rPr>
              <w:t>1.0</w:t>
            </w:r>
          </w:p>
        </w:tc>
        <w:tc>
          <w:tcPr>
            <w:tcW w:w="1676" w:type="dxa"/>
          </w:tcPr>
          <w:p w:rsidR="00EC65AC" w:rsidRPr="00AA38E8" w:rsidRDefault="005C1E30" w:rsidP="00E57306">
            <w:pPr>
              <w:jc w:val="center"/>
              <w:rPr>
                <w:rFonts w:cs="Calibri"/>
              </w:rPr>
            </w:pPr>
            <w:r>
              <w:rPr>
                <w:rFonts w:cs="Calibri"/>
              </w:rPr>
              <w:t>1</w:t>
            </w:r>
            <w:r w:rsidR="007A381E">
              <w:rPr>
                <w:rFonts w:cs="Calibri"/>
              </w:rPr>
              <w:t>6</w:t>
            </w:r>
            <w:r w:rsidR="00EC65AC">
              <w:rPr>
                <w:rFonts w:cs="Calibri"/>
              </w:rPr>
              <w:t>-</w:t>
            </w:r>
            <w:r w:rsidR="007A381E">
              <w:rPr>
                <w:rFonts w:cs="Calibri"/>
              </w:rPr>
              <w:t>Nov</w:t>
            </w:r>
            <w:r w:rsidR="00EC65AC">
              <w:rPr>
                <w:rFonts w:cs="Calibri"/>
              </w:rPr>
              <w:t>-2017</w:t>
            </w:r>
          </w:p>
        </w:tc>
      </w:tr>
      <w:tr w:rsidR="004F23BC" w:rsidRPr="00AA38E8" w:rsidTr="007A381E">
        <w:trPr>
          <w:trHeight w:val="242"/>
          <w:jc w:val="center"/>
          <w:ins w:id="9" w:author="Kathirkamu Annakamu" w:date="2018-01-10T12:22:00Z"/>
        </w:trPr>
        <w:tc>
          <w:tcPr>
            <w:tcW w:w="5211" w:type="dxa"/>
          </w:tcPr>
          <w:p w:rsidR="004F23BC" w:rsidRDefault="00CD0C6B" w:rsidP="007A381E">
            <w:pPr>
              <w:jc w:val="center"/>
              <w:rPr>
                <w:ins w:id="10" w:author="Kathirkamu Annakamu" w:date="2018-01-10T12:22:00Z"/>
                <w:rFonts w:cs="Calibri"/>
              </w:rPr>
            </w:pPr>
            <w:ins w:id="11" w:author="Kathirkamu Annakamu" w:date="2018-01-10T12:24:00Z">
              <w:r>
                <w:rPr>
                  <w:rFonts w:cs="Calibri"/>
                </w:rPr>
                <w:t xml:space="preserve">Section 5 has been updated </w:t>
              </w:r>
            </w:ins>
          </w:p>
        </w:tc>
        <w:tc>
          <w:tcPr>
            <w:tcW w:w="1754" w:type="dxa"/>
          </w:tcPr>
          <w:p w:rsidR="004F23BC" w:rsidRDefault="00CD0C6B" w:rsidP="00E57306">
            <w:pPr>
              <w:jc w:val="center"/>
              <w:rPr>
                <w:ins w:id="12" w:author="Kathirkamu Annakamu" w:date="2018-01-10T12:22:00Z"/>
                <w:rFonts w:cs="Calibri"/>
              </w:rPr>
            </w:pPr>
            <w:ins w:id="13" w:author="Kathirkamu Annakamu" w:date="2018-01-10T12:24:00Z">
              <w:r>
                <w:rPr>
                  <w:rFonts w:cs="Calibri"/>
                </w:rPr>
                <w:t>Team</w:t>
              </w:r>
            </w:ins>
          </w:p>
        </w:tc>
        <w:tc>
          <w:tcPr>
            <w:tcW w:w="1169" w:type="dxa"/>
          </w:tcPr>
          <w:p w:rsidR="004F23BC" w:rsidRDefault="00CD0C6B" w:rsidP="00E57306">
            <w:pPr>
              <w:jc w:val="center"/>
              <w:rPr>
                <w:ins w:id="14" w:author="Kathirkamu Annakamu" w:date="2018-01-10T12:22:00Z"/>
                <w:rFonts w:cs="Calibri"/>
              </w:rPr>
            </w:pPr>
            <w:ins w:id="15" w:author="Kathirkamu Annakamu" w:date="2018-01-10T12:24:00Z">
              <w:r>
                <w:rPr>
                  <w:rFonts w:cs="Calibri"/>
                </w:rPr>
                <w:t>1.0</w:t>
              </w:r>
            </w:ins>
          </w:p>
        </w:tc>
        <w:tc>
          <w:tcPr>
            <w:tcW w:w="1676" w:type="dxa"/>
          </w:tcPr>
          <w:p w:rsidR="004F23BC" w:rsidRDefault="00CD0C6B" w:rsidP="00E57306">
            <w:pPr>
              <w:jc w:val="center"/>
              <w:rPr>
                <w:ins w:id="16" w:author="Kathirkamu Annakamu" w:date="2018-01-10T12:22:00Z"/>
                <w:rFonts w:cs="Calibri"/>
              </w:rPr>
            </w:pPr>
            <w:ins w:id="17" w:author="Kathirkamu Annakamu" w:date="2018-01-10T12:24:00Z">
              <w:r>
                <w:rPr>
                  <w:rFonts w:cs="Calibri"/>
                </w:rPr>
                <w:t>1</w:t>
              </w:r>
              <w:r>
                <w:rPr>
                  <w:rFonts w:cs="Calibri"/>
                </w:rPr>
                <w:t>0</w:t>
              </w:r>
              <w:r>
                <w:rPr>
                  <w:rFonts w:cs="Calibri"/>
                </w:rPr>
                <w:t>-</w:t>
              </w:r>
              <w:r>
                <w:rPr>
                  <w:rFonts w:cs="Calibri"/>
                </w:rPr>
                <w:t>Jan</w:t>
              </w:r>
              <w:r>
                <w:rPr>
                  <w:rFonts w:cs="Calibri"/>
                </w:rPr>
                <w:t>-201</w:t>
              </w:r>
              <w:r>
                <w:rPr>
                  <w:rFonts w:cs="Calibri"/>
                </w:rPr>
                <w:t>8</w:t>
              </w:r>
            </w:ins>
          </w:p>
        </w:tc>
      </w:tr>
    </w:tbl>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B705EB" w:rsidRDefault="00891F29" w:rsidP="00B705EB">
      <w:pPr>
        <w:pStyle w:val="TOC1"/>
        <w:jc w:val="center"/>
        <w:rPr>
          <w:sz w:val="32"/>
          <w:szCs w:val="32"/>
          <w:u w:val="single"/>
        </w:rPr>
      </w:pPr>
      <w:r w:rsidRPr="00C728E9">
        <w:rPr>
          <w:sz w:val="32"/>
          <w:szCs w:val="32"/>
          <w:u w:val="single"/>
        </w:rPr>
        <w:t>Table of Contents</w:t>
      </w:r>
    </w:p>
    <w:p w:rsidR="00B705EB" w:rsidRDefault="00E16D14">
      <w:pPr>
        <w:pStyle w:val="TOC1"/>
        <w:rPr>
          <w:rFonts w:eastAsiaTheme="minorEastAsia"/>
          <w:b w:val="0"/>
          <w:color w:val="auto"/>
          <w:kern w:val="0"/>
          <w:sz w:val="22"/>
          <w:szCs w:val="22"/>
          <w:lang w:val="en-US"/>
        </w:rPr>
      </w:pPr>
      <w:r>
        <w:rPr>
          <w:caps/>
          <w:sz w:val="32"/>
          <w:szCs w:val="32"/>
        </w:rPr>
        <w:fldChar w:fldCharType="begin"/>
      </w:r>
      <w:r w:rsidRPr="00C728E9">
        <w:rPr>
          <w:caps/>
          <w:sz w:val="32"/>
          <w:szCs w:val="32"/>
        </w:rPr>
        <w:instrText xml:space="preserve"> TOC \o "2-3" \h \z \t "Heading 1,1,Heading 7,1" </w:instrText>
      </w:r>
      <w:r>
        <w:rPr>
          <w:caps/>
          <w:sz w:val="32"/>
          <w:szCs w:val="32"/>
        </w:rPr>
        <w:fldChar w:fldCharType="separate"/>
      </w:r>
      <w:hyperlink w:anchor="_Toc479765148" w:history="1">
        <w:r w:rsidR="00B705EB" w:rsidRPr="00246CFB">
          <w:rPr>
            <w:rStyle w:val="Hyperlink"/>
            <w:rFonts w:ascii="Calibri" w:hAnsi="Calibri" w:cs="Calibri"/>
          </w:rPr>
          <w:t>1</w:t>
        </w:r>
        <w:r w:rsidR="00B705EB">
          <w:rPr>
            <w:rFonts w:eastAsiaTheme="minorEastAsia"/>
            <w:b w:val="0"/>
            <w:color w:val="auto"/>
            <w:kern w:val="0"/>
            <w:sz w:val="22"/>
            <w:szCs w:val="22"/>
            <w:lang w:val="en-US"/>
          </w:rPr>
          <w:tab/>
        </w:r>
        <w:r w:rsidR="007A381E">
          <w:rPr>
            <w:rStyle w:val="Hyperlink"/>
            <w:rFonts w:ascii="Calibri" w:hAnsi="Calibri" w:cs="Calibri"/>
          </w:rPr>
          <w:t>FordMsg167BusHiSpd</w:t>
        </w:r>
        <w:r w:rsidR="00B705EB" w:rsidRPr="00246CFB">
          <w:rPr>
            <w:rStyle w:val="Hyperlink"/>
            <w:rFonts w:ascii="Calibri" w:hAnsi="Calibri" w:cs="Calibri"/>
          </w:rPr>
          <w:t xml:space="preserve"> High-Level Description</w:t>
        </w:r>
        <w:r w:rsidR="00B705EB">
          <w:rPr>
            <w:webHidden/>
          </w:rPr>
          <w:tab/>
        </w:r>
        <w:r w:rsidR="00B705EB">
          <w:rPr>
            <w:webHidden/>
          </w:rPr>
          <w:fldChar w:fldCharType="begin"/>
        </w:r>
        <w:r w:rsidR="00B705EB">
          <w:rPr>
            <w:webHidden/>
          </w:rPr>
          <w:instrText xml:space="preserve"> PAGEREF _Toc479765148 \h </w:instrText>
        </w:r>
        <w:r w:rsidR="00B705EB">
          <w:rPr>
            <w:webHidden/>
          </w:rPr>
        </w:r>
        <w:r w:rsidR="00B705EB">
          <w:rPr>
            <w:webHidden/>
          </w:rPr>
          <w:fldChar w:fldCharType="separate"/>
        </w:r>
        <w:r w:rsidR="00B705EB">
          <w:rPr>
            <w:webHidden/>
          </w:rPr>
          <w:t>4</w:t>
        </w:r>
        <w:r w:rsidR="00B705EB">
          <w:rPr>
            <w:webHidden/>
          </w:rPr>
          <w:fldChar w:fldCharType="end"/>
        </w:r>
      </w:hyperlink>
    </w:p>
    <w:p w:rsidR="00B705EB" w:rsidRDefault="00C63B3B">
      <w:pPr>
        <w:pStyle w:val="TOC1"/>
        <w:rPr>
          <w:rFonts w:eastAsiaTheme="minorEastAsia"/>
          <w:b w:val="0"/>
          <w:color w:val="auto"/>
          <w:kern w:val="0"/>
          <w:sz w:val="22"/>
          <w:szCs w:val="22"/>
          <w:lang w:val="en-US"/>
        </w:rPr>
      </w:pPr>
      <w:hyperlink w:anchor="_Toc479765149" w:history="1">
        <w:r w:rsidR="00B705EB" w:rsidRPr="00246CFB">
          <w:rPr>
            <w:rStyle w:val="Hyperlink"/>
            <w:rFonts w:ascii="Calibri" w:hAnsi="Calibri" w:cs="Calibri"/>
          </w:rPr>
          <w:t>2</w:t>
        </w:r>
        <w:r w:rsidR="00B705EB">
          <w:rPr>
            <w:rFonts w:eastAsiaTheme="minorEastAsia"/>
            <w:b w:val="0"/>
            <w:color w:val="auto"/>
            <w:kern w:val="0"/>
            <w:sz w:val="22"/>
            <w:szCs w:val="22"/>
            <w:lang w:val="en-US"/>
          </w:rPr>
          <w:tab/>
        </w:r>
        <w:r w:rsidR="00B705EB" w:rsidRPr="00246CFB">
          <w:rPr>
            <w:rStyle w:val="Hyperlink"/>
            <w:rFonts w:ascii="Calibri" w:hAnsi="Calibri" w:cs="Calibri"/>
          </w:rPr>
          <w:t>Design details of software module</w:t>
        </w:r>
        <w:r w:rsidR="00B705EB">
          <w:rPr>
            <w:webHidden/>
          </w:rPr>
          <w:tab/>
        </w:r>
        <w:r w:rsidR="00B705EB">
          <w:rPr>
            <w:webHidden/>
          </w:rPr>
          <w:fldChar w:fldCharType="begin"/>
        </w:r>
        <w:r w:rsidR="00B705EB">
          <w:rPr>
            <w:webHidden/>
          </w:rPr>
          <w:instrText xml:space="preserve"> PAGEREF _Toc479765149 \h </w:instrText>
        </w:r>
        <w:r w:rsidR="00B705EB">
          <w:rPr>
            <w:webHidden/>
          </w:rPr>
        </w:r>
        <w:r w:rsidR="00B705EB">
          <w:rPr>
            <w:webHidden/>
          </w:rPr>
          <w:fldChar w:fldCharType="separate"/>
        </w:r>
        <w:r w:rsidR="00B705EB">
          <w:rPr>
            <w:webHidden/>
          </w:rPr>
          <w:t>5</w:t>
        </w:r>
        <w:r w:rsidR="00B705EB">
          <w:rPr>
            <w:webHidden/>
          </w:rPr>
          <w:fldChar w:fldCharType="end"/>
        </w:r>
      </w:hyperlink>
    </w:p>
    <w:p w:rsidR="00B705EB" w:rsidRDefault="00C63B3B">
      <w:pPr>
        <w:pStyle w:val="TOC2"/>
        <w:rPr>
          <w:rFonts w:asciiTheme="minorHAnsi" w:eastAsiaTheme="minorEastAsia" w:hAnsiTheme="minorHAnsi"/>
          <w:color w:val="auto"/>
          <w:kern w:val="0"/>
          <w:szCs w:val="22"/>
        </w:rPr>
      </w:pPr>
      <w:hyperlink w:anchor="_Toc479765150" w:history="1">
        <w:r w:rsidR="00B705EB" w:rsidRPr="00246CFB">
          <w:rPr>
            <w:rStyle w:val="Hyperlink"/>
            <w:rFonts w:cs="Calibri"/>
          </w:rPr>
          <w:t>2.1</w:t>
        </w:r>
        <w:r w:rsidR="00B705EB">
          <w:rPr>
            <w:rFonts w:asciiTheme="minorHAnsi" w:eastAsiaTheme="minorEastAsia" w:hAnsiTheme="minorHAnsi"/>
            <w:color w:val="auto"/>
            <w:kern w:val="0"/>
            <w:szCs w:val="22"/>
          </w:rPr>
          <w:tab/>
        </w:r>
        <w:r w:rsidR="00B705EB" w:rsidRPr="00246CFB">
          <w:rPr>
            <w:rStyle w:val="Hyperlink"/>
          </w:rPr>
          <w:t>Graphical</w:t>
        </w:r>
        <w:r w:rsidR="00B705EB" w:rsidRPr="00246CFB">
          <w:rPr>
            <w:rStyle w:val="Hyperlink"/>
            <w:rFonts w:cs="Calibri"/>
          </w:rPr>
          <w:t xml:space="preserve"> representation of </w:t>
        </w:r>
        <w:r w:rsidR="007A381E">
          <w:rPr>
            <w:rStyle w:val="Hyperlink"/>
            <w:rFonts w:cs="Calibri"/>
          </w:rPr>
          <w:t>FordMsg167BusHiSpd</w:t>
        </w:r>
        <w:r w:rsidR="00B705EB">
          <w:rPr>
            <w:webHidden/>
          </w:rPr>
          <w:tab/>
        </w:r>
        <w:r w:rsidR="00B705EB">
          <w:rPr>
            <w:webHidden/>
          </w:rPr>
          <w:fldChar w:fldCharType="begin"/>
        </w:r>
        <w:r w:rsidR="00B705EB">
          <w:rPr>
            <w:webHidden/>
          </w:rPr>
          <w:instrText xml:space="preserve"> PAGEREF _Toc479765150 \h </w:instrText>
        </w:r>
        <w:r w:rsidR="00B705EB">
          <w:rPr>
            <w:webHidden/>
          </w:rPr>
        </w:r>
        <w:r w:rsidR="00B705EB">
          <w:rPr>
            <w:webHidden/>
          </w:rPr>
          <w:fldChar w:fldCharType="separate"/>
        </w:r>
        <w:r w:rsidR="00B705EB">
          <w:rPr>
            <w:webHidden/>
          </w:rPr>
          <w:t>5</w:t>
        </w:r>
        <w:r w:rsidR="00B705EB">
          <w:rPr>
            <w:webHidden/>
          </w:rPr>
          <w:fldChar w:fldCharType="end"/>
        </w:r>
      </w:hyperlink>
    </w:p>
    <w:p w:rsidR="00B705EB" w:rsidRDefault="00C63B3B">
      <w:pPr>
        <w:pStyle w:val="TOC2"/>
        <w:rPr>
          <w:rFonts w:asciiTheme="minorHAnsi" w:eastAsiaTheme="minorEastAsia" w:hAnsiTheme="minorHAnsi"/>
          <w:color w:val="auto"/>
          <w:kern w:val="0"/>
          <w:szCs w:val="22"/>
        </w:rPr>
      </w:pPr>
      <w:hyperlink w:anchor="_Toc479765151" w:history="1">
        <w:r w:rsidR="00B705EB" w:rsidRPr="00246CFB">
          <w:rPr>
            <w:rStyle w:val="Hyperlink"/>
            <w:rFonts w:cs="Calibri"/>
          </w:rPr>
          <w:t>2.2</w:t>
        </w:r>
        <w:r w:rsidR="00B705EB">
          <w:rPr>
            <w:rFonts w:asciiTheme="minorHAnsi" w:eastAsiaTheme="minorEastAsia" w:hAnsiTheme="minorHAnsi"/>
            <w:color w:val="auto"/>
            <w:kern w:val="0"/>
            <w:szCs w:val="22"/>
          </w:rPr>
          <w:tab/>
        </w:r>
        <w:r w:rsidR="00B705EB" w:rsidRPr="00246CFB">
          <w:rPr>
            <w:rStyle w:val="Hyperlink"/>
            <w:rFonts w:cs="Calibri"/>
          </w:rPr>
          <w:t>Data Flow Diagram</w:t>
        </w:r>
        <w:r w:rsidR="00B705EB">
          <w:rPr>
            <w:webHidden/>
          </w:rPr>
          <w:tab/>
        </w:r>
        <w:r w:rsidR="00B705EB">
          <w:rPr>
            <w:webHidden/>
          </w:rPr>
          <w:fldChar w:fldCharType="begin"/>
        </w:r>
        <w:r w:rsidR="00B705EB">
          <w:rPr>
            <w:webHidden/>
          </w:rPr>
          <w:instrText xml:space="preserve"> PAGEREF _Toc479765151 \h </w:instrText>
        </w:r>
        <w:r w:rsidR="00B705EB">
          <w:rPr>
            <w:webHidden/>
          </w:rPr>
        </w:r>
        <w:r w:rsidR="00B705EB">
          <w:rPr>
            <w:webHidden/>
          </w:rPr>
          <w:fldChar w:fldCharType="separate"/>
        </w:r>
        <w:r w:rsidR="00B705EB">
          <w:rPr>
            <w:webHidden/>
          </w:rPr>
          <w:t>5</w:t>
        </w:r>
        <w:r w:rsidR="00B705EB">
          <w:rPr>
            <w:webHidden/>
          </w:rPr>
          <w:fldChar w:fldCharType="end"/>
        </w:r>
      </w:hyperlink>
    </w:p>
    <w:p w:rsidR="00B705EB" w:rsidRDefault="00C63B3B">
      <w:pPr>
        <w:pStyle w:val="TOC3"/>
        <w:tabs>
          <w:tab w:val="left" w:pos="1200"/>
        </w:tabs>
        <w:rPr>
          <w:rFonts w:asciiTheme="minorHAnsi" w:eastAsiaTheme="minorEastAsia" w:hAnsiTheme="minorHAnsi"/>
          <w:color w:val="auto"/>
          <w:kern w:val="0"/>
          <w:sz w:val="22"/>
          <w:szCs w:val="22"/>
        </w:rPr>
      </w:pPr>
      <w:hyperlink w:anchor="_Toc479765152" w:history="1">
        <w:r w:rsidR="00B705EB" w:rsidRPr="00246CFB">
          <w:rPr>
            <w:rStyle w:val="Hyperlink"/>
            <w:rFonts w:cs="Calibri"/>
          </w:rPr>
          <w:t>2.2.1</w:t>
        </w:r>
        <w:r w:rsidR="00B705EB">
          <w:rPr>
            <w:rFonts w:asciiTheme="minorHAnsi" w:eastAsiaTheme="minorEastAsia" w:hAnsiTheme="minorHAnsi"/>
            <w:color w:val="auto"/>
            <w:kern w:val="0"/>
            <w:sz w:val="22"/>
            <w:szCs w:val="22"/>
          </w:rPr>
          <w:tab/>
        </w:r>
        <w:r w:rsidR="00B705EB" w:rsidRPr="00246CFB">
          <w:rPr>
            <w:rStyle w:val="Hyperlink"/>
          </w:rPr>
          <w:t xml:space="preserve">Component </w:t>
        </w:r>
        <w:r w:rsidR="00B705EB" w:rsidRPr="00246CFB">
          <w:rPr>
            <w:rStyle w:val="Hyperlink"/>
            <w:rFonts w:cs="Calibri"/>
          </w:rPr>
          <w:t>level DFD</w:t>
        </w:r>
        <w:r w:rsidR="00B705EB">
          <w:rPr>
            <w:webHidden/>
          </w:rPr>
          <w:tab/>
        </w:r>
        <w:r w:rsidR="00B705EB">
          <w:rPr>
            <w:webHidden/>
          </w:rPr>
          <w:fldChar w:fldCharType="begin"/>
        </w:r>
        <w:r w:rsidR="00B705EB">
          <w:rPr>
            <w:webHidden/>
          </w:rPr>
          <w:instrText xml:space="preserve"> PAGEREF _Toc479765152 \h </w:instrText>
        </w:r>
        <w:r w:rsidR="00B705EB">
          <w:rPr>
            <w:webHidden/>
          </w:rPr>
        </w:r>
        <w:r w:rsidR="00B705EB">
          <w:rPr>
            <w:webHidden/>
          </w:rPr>
          <w:fldChar w:fldCharType="separate"/>
        </w:r>
        <w:r w:rsidR="00B705EB">
          <w:rPr>
            <w:webHidden/>
          </w:rPr>
          <w:t>5</w:t>
        </w:r>
        <w:r w:rsidR="00B705EB">
          <w:rPr>
            <w:webHidden/>
          </w:rPr>
          <w:fldChar w:fldCharType="end"/>
        </w:r>
      </w:hyperlink>
    </w:p>
    <w:p w:rsidR="00B705EB" w:rsidRDefault="00C63B3B">
      <w:pPr>
        <w:pStyle w:val="TOC3"/>
        <w:tabs>
          <w:tab w:val="left" w:pos="1200"/>
        </w:tabs>
        <w:rPr>
          <w:rFonts w:asciiTheme="minorHAnsi" w:eastAsiaTheme="minorEastAsia" w:hAnsiTheme="minorHAnsi"/>
          <w:color w:val="auto"/>
          <w:kern w:val="0"/>
          <w:sz w:val="22"/>
          <w:szCs w:val="22"/>
        </w:rPr>
      </w:pPr>
      <w:hyperlink w:anchor="_Toc479765153" w:history="1">
        <w:r w:rsidR="00B705EB" w:rsidRPr="00246CFB">
          <w:rPr>
            <w:rStyle w:val="Hyperlink"/>
            <w:rFonts w:cs="Calibri"/>
          </w:rPr>
          <w:t>2.2.2</w:t>
        </w:r>
        <w:r w:rsidR="00B705EB">
          <w:rPr>
            <w:rFonts w:asciiTheme="minorHAnsi" w:eastAsiaTheme="minorEastAsia" w:hAnsiTheme="minorHAnsi"/>
            <w:color w:val="auto"/>
            <w:kern w:val="0"/>
            <w:sz w:val="22"/>
            <w:szCs w:val="22"/>
          </w:rPr>
          <w:tab/>
        </w:r>
        <w:r w:rsidR="00B705EB" w:rsidRPr="00246CFB">
          <w:rPr>
            <w:rStyle w:val="Hyperlink"/>
          </w:rPr>
          <w:t xml:space="preserve">Function </w:t>
        </w:r>
        <w:r w:rsidR="00B705EB" w:rsidRPr="00246CFB">
          <w:rPr>
            <w:rStyle w:val="Hyperlink"/>
            <w:rFonts w:cs="Calibri"/>
          </w:rPr>
          <w:t>level DFD</w:t>
        </w:r>
        <w:r w:rsidR="00B705EB">
          <w:rPr>
            <w:webHidden/>
          </w:rPr>
          <w:tab/>
        </w:r>
        <w:r w:rsidR="00B705EB">
          <w:rPr>
            <w:webHidden/>
          </w:rPr>
          <w:fldChar w:fldCharType="begin"/>
        </w:r>
        <w:r w:rsidR="00B705EB">
          <w:rPr>
            <w:webHidden/>
          </w:rPr>
          <w:instrText xml:space="preserve"> PAGEREF _Toc479765153 \h </w:instrText>
        </w:r>
        <w:r w:rsidR="00B705EB">
          <w:rPr>
            <w:webHidden/>
          </w:rPr>
        </w:r>
        <w:r w:rsidR="00B705EB">
          <w:rPr>
            <w:webHidden/>
          </w:rPr>
          <w:fldChar w:fldCharType="separate"/>
        </w:r>
        <w:r w:rsidR="00B705EB">
          <w:rPr>
            <w:webHidden/>
          </w:rPr>
          <w:t>5</w:t>
        </w:r>
        <w:r w:rsidR="00B705EB">
          <w:rPr>
            <w:webHidden/>
          </w:rPr>
          <w:fldChar w:fldCharType="end"/>
        </w:r>
      </w:hyperlink>
    </w:p>
    <w:p w:rsidR="00B705EB" w:rsidRDefault="00C63B3B">
      <w:pPr>
        <w:pStyle w:val="TOC1"/>
        <w:rPr>
          <w:rFonts w:eastAsiaTheme="minorEastAsia"/>
          <w:b w:val="0"/>
          <w:color w:val="auto"/>
          <w:kern w:val="0"/>
          <w:sz w:val="22"/>
          <w:szCs w:val="22"/>
          <w:lang w:val="en-US"/>
        </w:rPr>
      </w:pPr>
      <w:hyperlink w:anchor="_Toc479765154" w:history="1">
        <w:r w:rsidR="00B705EB" w:rsidRPr="00246CFB">
          <w:rPr>
            <w:rStyle w:val="Hyperlink"/>
            <w:rFonts w:ascii="Calibri" w:hAnsi="Calibri" w:cs="Calibri"/>
          </w:rPr>
          <w:t>3</w:t>
        </w:r>
        <w:r w:rsidR="00B705EB">
          <w:rPr>
            <w:rFonts w:eastAsiaTheme="minorEastAsia"/>
            <w:b w:val="0"/>
            <w:color w:val="auto"/>
            <w:kern w:val="0"/>
            <w:sz w:val="22"/>
            <w:szCs w:val="22"/>
            <w:lang w:val="en-US"/>
          </w:rPr>
          <w:tab/>
        </w:r>
        <w:r w:rsidR="00B705EB" w:rsidRPr="00246CFB">
          <w:rPr>
            <w:rStyle w:val="Hyperlink"/>
            <w:rFonts w:ascii="Calibri" w:hAnsi="Calibri" w:cs="Calibri"/>
          </w:rPr>
          <w:t>Constant Data Dictionary</w:t>
        </w:r>
        <w:r w:rsidR="00B705EB">
          <w:rPr>
            <w:webHidden/>
          </w:rPr>
          <w:tab/>
        </w:r>
        <w:r w:rsidR="00B705EB">
          <w:rPr>
            <w:webHidden/>
          </w:rPr>
          <w:fldChar w:fldCharType="begin"/>
        </w:r>
        <w:r w:rsidR="00B705EB">
          <w:rPr>
            <w:webHidden/>
          </w:rPr>
          <w:instrText xml:space="preserve"> PAGEREF _Toc479765154 \h </w:instrText>
        </w:r>
        <w:r w:rsidR="00B705EB">
          <w:rPr>
            <w:webHidden/>
          </w:rPr>
        </w:r>
        <w:r w:rsidR="00B705EB">
          <w:rPr>
            <w:webHidden/>
          </w:rPr>
          <w:fldChar w:fldCharType="separate"/>
        </w:r>
        <w:r w:rsidR="00B705EB">
          <w:rPr>
            <w:webHidden/>
          </w:rPr>
          <w:t>6</w:t>
        </w:r>
        <w:r w:rsidR="00B705EB">
          <w:rPr>
            <w:webHidden/>
          </w:rPr>
          <w:fldChar w:fldCharType="end"/>
        </w:r>
      </w:hyperlink>
    </w:p>
    <w:p w:rsidR="00B705EB" w:rsidRDefault="00C63B3B">
      <w:pPr>
        <w:pStyle w:val="TOC2"/>
        <w:rPr>
          <w:rFonts w:asciiTheme="minorHAnsi" w:eastAsiaTheme="minorEastAsia" w:hAnsiTheme="minorHAnsi"/>
          <w:color w:val="auto"/>
          <w:kern w:val="0"/>
          <w:szCs w:val="22"/>
        </w:rPr>
      </w:pPr>
      <w:hyperlink w:anchor="_Toc479765155" w:history="1">
        <w:r w:rsidR="00B705EB" w:rsidRPr="00246CFB">
          <w:rPr>
            <w:rStyle w:val="Hyperlink"/>
          </w:rPr>
          <w:t>3.1</w:t>
        </w:r>
        <w:r w:rsidR="00B705EB">
          <w:rPr>
            <w:rFonts w:asciiTheme="minorHAnsi" w:eastAsiaTheme="minorEastAsia" w:hAnsiTheme="minorHAnsi"/>
            <w:color w:val="auto"/>
            <w:kern w:val="0"/>
            <w:szCs w:val="22"/>
          </w:rPr>
          <w:tab/>
        </w:r>
        <w:r w:rsidR="00B705EB" w:rsidRPr="00246CFB">
          <w:rPr>
            <w:rStyle w:val="Hyperlink"/>
          </w:rPr>
          <w:t>Program (fixed) Constants</w:t>
        </w:r>
        <w:r w:rsidR="00B705EB">
          <w:rPr>
            <w:webHidden/>
          </w:rPr>
          <w:tab/>
        </w:r>
        <w:r w:rsidR="00B705EB">
          <w:rPr>
            <w:webHidden/>
          </w:rPr>
          <w:fldChar w:fldCharType="begin"/>
        </w:r>
        <w:r w:rsidR="00B705EB">
          <w:rPr>
            <w:webHidden/>
          </w:rPr>
          <w:instrText xml:space="preserve"> PAGEREF _Toc479765155 \h </w:instrText>
        </w:r>
        <w:r w:rsidR="00B705EB">
          <w:rPr>
            <w:webHidden/>
          </w:rPr>
        </w:r>
        <w:r w:rsidR="00B705EB">
          <w:rPr>
            <w:webHidden/>
          </w:rPr>
          <w:fldChar w:fldCharType="separate"/>
        </w:r>
        <w:r w:rsidR="00B705EB">
          <w:rPr>
            <w:webHidden/>
          </w:rPr>
          <w:t>6</w:t>
        </w:r>
        <w:r w:rsidR="00B705EB">
          <w:rPr>
            <w:webHidden/>
          </w:rPr>
          <w:fldChar w:fldCharType="end"/>
        </w:r>
      </w:hyperlink>
    </w:p>
    <w:p w:rsidR="00B705EB" w:rsidRDefault="00C63B3B">
      <w:pPr>
        <w:pStyle w:val="TOC3"/>
        <w:tabs>
          <w:tab w:val="left" w:pos="1200"/>
        </w:tabs>
        <w:rPr>
          <w:rFonts w:asciiTheme="minorHAnsi" w:eastAsiaTheme="minorEastAsia" w:hAnsiTheme="minorHAnsi"/>
          <w:color w:val="auto"/>
          <w:kern w:val="0"/>
          <w:sz w:val="22"/>
          <w:szCs w:val="22"/>
        </w:rPr>
      </w:pPr>
      <w:hyperlink w:anchor="_Toc479765156" w:history="1">
        <w:r w:rsidR="00B705EB" w:rsidRPr="00246CFB">
          <w:rPr>
            <w:rStyle w:val="Hyperlink"/>
          </w:rPr>
          <w:t>3.1.1</w:t>
        </w:r>
        <w:r w:rsidR="00B705EB">
          <w:rPr>
            <w:rFonts w:asciiTheme="minorHAnsi" w:eastAsiaTheme="minorEastAsia" w:hAnsiTheme="minorHAnsi"/>
            <w:color w:val="auto"/>
            <w:kern w:val="0"/>
            <w:sz w:val="22"/>
            <w:szCs w:val="22"/>
          </w:rPr>
          <w:tab/>
        </w:r>
        <w:r w:rsidR="00B705EB" w:rsidRPr="00246CFB">
          <w:rPr>
            <w:rStyle w:val="Hyperlink"/>
          </w:rPr>
          <w:t>Embedded Constants</w:t>
        </w:r>
        <w:r w:rsidR="00B705EB">
          <w:rPr>
            <w:webHidden/>
          </w:rPr>
          <w:tab/>
        </w:r>
        <w:r w:rsidR="00B705EB">
          <w:rPr>
            <w:webHidden/>
          </w:rPr>
          <w:fldChar w:fldCharType="begin"/>
        </w:r>
        <w:r w:rsidR="00B705EB">
          <w:rPr>
            <w:webHidden/>
          </w:rPr>
          <w:instrText xml:space="preserve"> PAGEREF _Toc479765156 \h </w:instrText>
        </w:r>
        <w:r w:rsidR="00B705EB">
          <w:rPr>
            <w:webHidden/>
          </w:rPr>
        </w:r>
        <w:r w:rsidR="00B705EB">
          <w:rPr>
            <w:webHidden/>
          </w:rPr>
          <w:fldChar w:fldCharType="separate"/>
        </w:r>
        <w:r w:rsidR="00B705EB">
          <w:rPr>
            <w:webHidden/>
          </w:rPr>
          <w:t>6</w:t>
        </w:r>
        <w:r w:rsidR="00B705EB">
          <w:rPr>
            <w:webHidden/>
          </w:rPr>
          <w:fldChar w:fldCharType="end"/>
        </w:r>
      </w:hyperlink>
    </w:p>
    <w:p w:rsidR="00B705EB" w:rsidRDefault="00C63B3B">
      <w:pPr>
        <w:pStyle w:val="TOC1"/>
        <w:rPr>
          <w:rFonts w:eastAsiaTheme="minorEastAsia"/>
          <w:b w:val="0"/>
          <w:color w:val="auto"/>
          <w:kern w:val="0"/>
          <w:sz w:val="22"/>
          <w:szCs w:val="22"/>
          <w:lang w:val="en-US"/>
        </w:rPr>
      </w:pPr>
      <w:hyperlink w:anchor="_Toc479765157" w:history="1">
        <w:r w:rsidR="00B705EB" w:rsidRPr="00246CFB">
          <w:rPr>
            <w:rStyle w:val="Hyperlink"/>
            <w:rFonts w:ascii="Calibri" w:hAnsi="Calibri" w:cs="Calibri"/>
          </w:rPr>
          <w:t>4</w:t>
        </w:r>
        <w:r w:rsidR="00B705EB">
          <w:rPr>
            <w:rFonts w:eastAsiaTheme="minorEastAsia"/>
            <w:b w:val="0"/>
            <w:color w:val="auto"/>
            <w:kern w:val="0"/>
            <w:sz w:val="22"/>
            <w:szCs w:val="22"/>
            <w:lang w:val="en-US"/>
          </w:rPr>
          <w:tab/>
        </w:r>
        <w:r w:rsidR="00B705EB" w:rsidRPr="00246CFB">
          <w:rPr>
            <w:rStyle w:val="Hyperlink"/>
            <w:rFonts w:ascii="Calibri" w:hAnsi="Calibri" w:cs="Calibri"/>
          </w:rPr>
          <w:t>Software Component Implementation</w:t>
        </w:r>
        <w:r w:rsidR="00B705EB">
          <w:rPr>
            <w:webHidden/>
          </w:rPr>
          <w:tab/>
        </w:r>
        <w:r w:rsidR="00B705EB">
          <w:rPr>
            <w:webHidden/>
          </w:rPr>
          <w:fldChar w:fldCharType="begin"/>
        </w:r>
        <w:r w:rsidR="00B705EB">
          <w:rPr>
            <w:webHidden/>
          </w:rPr>
          <w:instrText xml:space="preserve"> PAGEREF _Toc479765157 \h </w:instrText>
        </w:r>
        <w:r w:rsidR="00B705EB">
          <w:rPr>
            <w:webHidden/>
          </w:rPr>
        </w:r>
        <w:r w:rsidR="00B705EB">
          <w:rPr>
            <w:webHidden/>
          </w:rPr>
          <w:fldChar w:fldCharType="separate"/>
        </w:r>
        <w:r w:rsidR="00B705EB">
          <w:rPr>
            <w:webHidden/>
          </w:rPr>
          <w:t>7</w:t>
        </w:r>
        <w:r w:rsidR="00B705EB">
          <w:rPr>
            <w:webHidden/>
          </w:rPr>
          <w:fldChar w:fldCharType="end"/>
        </w:r>
      </w:hyperlink>
    </w:p>
    <w:p w:rsidR="00B705EB" w:rsidRDefault="00C63B3B">
      <w:pPr>
        <w:pStyle w:val="TOC2"/>
        <w:rPr>
          <w:rFonts w:asciiTheme="minorHAnsi" w:eastAsiaTheme="minorEastAsia" w:hAnsiTheme="minorHAnsi"/>
          <w:color w:val="auto"/>
          <w:kern w:val="0"/>
          <w:szCs w:val="22"/>
        </w:rPr>
      </w:pPr>
      <w:hyperlink w:anchor="_Toc479765158" w:history="1">
        <w:r w:rsidR="00B705EB" w:rsidRPr="00246CFB">
          <w:rPr>
            <w:rStyle w:val="Hyperlink"/>
          </w:rPr>
          <w:t>4.1</w:t>
        </w:r>
        <w:r w:rsidR="00B705EB">
          <w:rPr>
            <w:rFonts w:asciiTheme="minorHAnsi" w:eastAsiaTheme="minorEastAsia" w:hAnsiTheme="minorHAnsi"/>
            <w:color w:val="auto"/>
            <w:kern w:val="0"/>
            <w:szCs w:val="22"/>
          </w:rPr>
          <w:tab/>
        </w:r>
        <w:r w:rsidR="00B705EB" w:rsidRPr="00246CFB">
          <w:rPr>
            <w:rStyle w:val="Hyperlink"/>
          </w:rPr>
          <w:t>Sub-Module Functions</w:t>
        </w:r>
        <w:r w:rsidR="00B705EB">
          <w:rPr>
            <w:webHidden/>
          </w:rPr>
          <w:tab/>
        </w:r>
        <w:r w:rsidR="00B705EB">
          <w:rPr>
            <w:webHidden/>
          </w:rPr>
          <w:fldChar w:fldCharType="begin"/>
        </w:r>
        <w:r w:rsidR="00B705EB">
          <w:rPr>
            <w:webHidden/>
          </w:rPr>
          <w:instrText xml:space="preserve"> PAGEREF _Toc479765158 \h </w:instrText>
        </w:r>
        <w:r w:rsidR="00B705EB">
          <w:rPr>
            <w:webHidden/>
          </w:rPr>
        </w:r>
        <w:r w:rsidR="00B705EB">
          <w:rPr>
            <w:webHidden/>
          </w:rPr>
          <w:fldChar w:fldCharType="separate"/>
        </w:r>
        <w:r w:rsidR="00B705EB">
          <w:rPr>
            <w:webHidden/>
          </w:rPr>
          <w:t>7</w:t>
        </w:r>
        <w:r w:rsidR="00B705EB">
          <w:rPr>
            <w:webHidden/>
          </w:rPr>
          <w:fldChar w:fldCharType="end"/>
        </w:r>
      </w:hyperlink>
    </w:p>
    <w:p w:rsidR="00B705EB" w:rsidRDefault="00C63B3B">
      <w:pPr>
        <w:pStyle w:val="TOC2"/>
        <w:rPr>
          <w:rFonts w:asciiTheme="minorHAnsi" w:eastAsiaTheme="minorEastAsia" w:hAnsiTheme="minorHAnsi"/>
          <w:color w:val="auto"/>
          <w:kern w:val="0"/>
          <w:szCs w:val="22"/>
        </w:rPr>
      </w:pPr>
      <w:hyperlink w:anchor="_Toc479765159" w:history="1">
        <w:r w:rsidR="00B705EB" w:rsidRPr="00246CFB">
          <w:rPr>
            <w:rStyle w:val="Hyperlink"/>
            <w:rFonts w:cs="Calibri"/>
          </w:rPr>
          <w:t>4.1.1</w:t>
        </w:r>
        <w:r w:rsidR="00B705EB">
          <w:rPr>
            <w:rFonts w:asciiTheme="minorHAnsi" w:eastAsiaTheme="minorEastAsia" w:hAnsiTheme="minorHAnsi"/>
            <w:color w:val="auto"/>
            <w:kern w:val="0"/>
            <w:szCs w:val="22"/>
          </w:rPr>
          <w:tab/>
        </w:r>
        <w:r w:rsidR="00B705EB" w:rsidRPr="00246CFB">
          <w:rPr>
            <w:rStyle w:val="Hyperlink"/>
            <w:rFonts w:cs="Calibri"/>
          </w:rPr>
          <w:t xml:space="preserve">Init: </w:t>
        </w:r>
        <w:r w:rsidR="007A381E">
          <w:rPr>
            <w:rStyle w:val="Hyperlink"/>
            <w:rFonts w:cs="Calibri"/>
          </w:rPr>
          <w:t>FordMsg167BusHiSpd</w:t>
        </w:r>
        <w:r w:rsidR="00B705EB" w:rsidRPr="00246CFB">
          <w:rPr>
            <w:rStyle w:val="Hyperlink"/>
            <w:rFonts w:cs="Calibri"/>
          </w:rPr>
          <w:t>Init1</w:t>
        </w:r>
        <w:r w:rsidR="00B705EB">
          <w:rPr>
            <w:webHidden/>
          </w:rPr>
          <w:tab/>
        </w:r>
        <w:r w:rsidR="00B705EB">
          <w:rPr>
            <w:webHidden/>
          </w:rPr>
          <w:fldChar w:fldCharType="begin"/>
        </w:r>
        <w:r w:rsidR="00B705EB">
          <w:rPr>
            <w:webHidden/>
          </w:rPr>
          <w:instrText xml:space="preserve"> PAGEREF _Toc479765159 \h </w:instrText>
        </w:r>
        <w:r w:rsidR="00B705EB">
          <w:rPr>
            <w:webHidden/>
          </w:rPr>
        </w:r>
        <w:r w:rsidR="00B705EB">
          <w:rPr>
            <w:webHidden/>
          </w:rPr>
          <w:fldChar w:fldCharType="separate"/>
        </w:r>
        <w:r w:rsidR="00B705EB">
          <w:rPr>
            <w:webHidden/>
          </w:rPr>
          <w:t>7</w:t>
        </w:r>
        <w:r w:rsidR="00B705EB">
          <w:rPr>
            <w:webHidden/>
          </w:rPr>
          <w:fldChar w:fldCharType="end"/>
        </w:r>
      </w:hyperlink>
    </w:p>
    <w:p w:rsidR="00B705EB" w:rsidRDefault="00C63B3B">
      <w:pPr>
        <w:pStyle w:val="TOC2"/>
        <w:rPr>
          <w:rFonts w:asciiTheme="minorHAnsi" w:eastAsiaTheme="minorEastAsia" w:hAnsiTheme="minorHAnsi"/>
          <w:color w:val="auto"/>
          <w:kern w:val="0"/>
          <w:szCs w:val="22"/>
        </w:rPr>
      </w:pPr>
      <w:hyperlink w:anchor="_Toc479765160" w:history="1">
        <w:r w:rsidR="00B705EB" w:rsidRPr="00246CFB">
          <w:rPr>
            <w:rStyle w:val="Hyperlink"/>
            <w:rFonts w:cs="Calibri"/>
          </w:rPr>
          <w:t>4.1.1.1</w:t>
        </w:r>
        <w:r w:rsidR="00B705EB">
          <w:rPr>
            <w:rFonts w:asciiTheme="minorHAnsi" w:eastAsiaTheme="minorEastAsia" w:hAnsiTheme="minorHAnsi"/>
            <w:color w:val="auto"/>
            <w:kern w:val="0"/>
            <w:szCs w:val="22"/>
          </w:rPr>
          <w:tab/>
        </w:r>
        <w:r w:rsidR="00B705EB" w:rsidRPr="00246CFB">
          <w:rPr>
            <w:rStyle w:val="Hyperlink"/>
            <w:rFonts w:cs="Calibri"/>
          </w:rPr>
          <w:t>Design Rationale</w:t>
        </w:r>
        <w:r w:rsidR="00B705EB">
          <w:rPr>
            <w:webHidden/>
          </w:rPr>
          <w:tab/>
        </w:r>
        <w:r w:rsidR="00B705EB">
          <w:rPr>
            <w:webHidden/>
          </w:rPr>
          <w:fldChar w:fldCharType="begin"/>
        </w:r>
        <w:r w:rsidR="00B705EB">
          <w:rPr>
            <w:webHidden/>
          </w:rPr>
          <w:instrText xml:space="preserve"> PAGEREF _Toc479765160 \h </w:instrText>
        </w:r>
        <w:r w:rsidR="00B705EB">
          <w:rPr>
            <w:webHidden/>
          </w:rPr>
        </w:r>
        <w:r w:rsidR="00B705EB">
          <w:rPr>
            <w:webHidden/>
          </w:rPr>
          <w:fldChar w:fldCharType="separate"/>
        </w:r>
        <w:r w:rsidR="00B705EB">
          <w:rPr>
            <w:webHidden/>
          </w:rPr>
          <w:t>7</w:t>
        </w:r>
        <w:r w:rsidR="00B705EB">
          <w:rPr>
            <w:webHidden/>
          </w:rPr>
          <w:fldChar w:fldCharType="end"/>
        </w:r>
      </w:hyperlink>
    </w:p>
    <w:p w:rsidR="00B705EB" w:rsidRDefault="00C63B3B">
      <w:pPr>
        <w:pStyle w:val="TOC2"/>
        <w:rPr>
          <w:rFonts w:asciiTheme="minorHAnsi" w:eastAsiaTheme="minorEastAsia" w:hAnsiTheme="minorHAnsi"/>
          <w:color w:val="auto"/>
          <w:kern w:val="0"/>
          <w:szCs w:val="22"/>
        </w:rPr>
      </w:pPr>
      <w:hyperlink w:anchor="_Toc479765161" w:history="1">
        <w:r w:rsidR="00B705EB" w:rsidRPr="00246CFB">
          <w:rPr>
            <w:rStyle w:val="Hyperlink"/>
            <w:rFonts w:cs="Calibri"/>
          </w:rPr>
          <w:t>4.1.1.2</w:t>
        </w:r>
        <w:r w:rsidR="00B705EB">
          <w:rPr>
            <w:rFonts w:asciiTheme="minorHAnsi" w:eastAsiaTheme="minorEastAsia" w:hAnsiTheme="minorHAnsi"/>
            <w:color w:val="auto"/>
            <w:kern w:val="0"/>
            <w:szCs w:val="22"/>
          </w:rPr>
          <w:tab/>
        </w:r>
        <w:r w:rsidR="00B705EB" w:rsidRPr="00246CFB">
          <w:rPr>
            <w:rStyle w:val="Hyperlink"/>
            <w:rFonts w:cs="Calibri"/>
          </w:rPr>
          <w:t>Module Outputs</w:t>
        </w:r>
        <w:r w:rsidR="00B705EB">
          <w:rPr>
            <w:webHidden/>
          </w:rPr>
          <w:tab/>
        </w:r>
        <w:r w:rsidR="00B705EB">
          <w:rPr>
            <w:webHidden/>
          </w:rPr>
          <w:fldChar w:fldCharType="begin"/>
        </w:r>
        <w:r w:rsidR="00B705EB">
          <w:rPr>
            <w:webHidden/>
          </w:rPr>
          <w:instrText xml:space="preserve"> PAGEREF _Toc479765161 \h </w:instrText>
        </w:r>
        <w:r w:rsidR="00B705EB">
          <w:rPr>
            <w:webHidden/>
          </w:rPr>
        </w:r>
        <w:r w:rsidR="00B705EB">
          <w:rPr>
            <w:webHidden/>
          </w:rPr>
          <w:fldChar w:fldCharType="separate"/>
        </w:r>
        <w:r w:rsidR="00B705EB">
          <w:rPr>
            <w:webHidden/>
          </w:rPr>
          <w:t>7</w:t>
        </w:r>
        <w:r w:rsidR="00B705EB">
          <w:rPr>
            <w:webHidden/>
          </w:rPr>
          <w:fldChar w:fldCharType="end"/>
        </w:r>
      </w:hyperlink>
    </w:p>
    <w:p w:rsidR="00B705EB" w:rsidRDefault="00C63B3B">
      <w:pPr>
        <w:pStyle w:val="TOC2"/>
        <w:rPr>
          <w:rFonts w:asciiTheme="minorHAnsi" w:eastAsiaTheme="minorEastAsia" w:hAnsiTheme="minorHAnsi"/>
          <w:color w:val="auto"/>
          <w:kern w:val="0"/>
          <w:szCs w:val="22"/>
        </w:rPr>
      </w:pPr>
      <w:hyperlink w:anchor="_Toc479765162" w:history="1">
        <w:r w:rsidR="00B705EB" w:rsidRPr="00246CFB">
          <w:rPr>
            <w:rStyle w:val="Hyperlink"/>
            <w:rFonts w:cs="Calibri"/>
          </w:rPr>
          <w:t>4.1.2</w:t>
        </w:r>
        <w:r w:rsidR="00B705EB">
          <w:rPr>
            <w:rFonts w:asciiTheme="minorHAnsi" w:eastAsiaTheme="minorEastAsia" w:hAnsiTheme="minorHAnsi"/>
            <w:color w:val="auto"/>
            <w:kern w:val="0"/>
            <w:szCs w:val="22"/>
          </w:rPr>
          <w:tab/>
        </w:r>
        <w:r w:rsidR="00B705EB" w:rsidRPr="00246CFB">
          <w:rPr>
            <w:rStyle w:val="Hyperlink"/>
            <w:rFonts w:cs="Calibri"/>
          </w:rPr>
          <w:t xml:space="preserve">Init: </w:t>
        </w:r>
        <w:r w:rsidR="007A381E">
          <w:rPr>
            <w:rStyle w:val="Hyperlink"/>
            <w:rFonts w:cs="Calibri"/>
          </w:rPr>
          <w:t>FordMsg167BusHiSpd</w:t>
        </w:r>
        <w:r w:rsidR="00B705EB" w:rsidRPr="00246CFB">
          <w:rPr>
            <w:rStyle w:val="Hyperlink"/>
            <w:rFonts w:cs="Calibri"/>
          </w:rPr>
          <w:t>Per1</w:t>
        </w:r>
        <w:r w:rsidR="00B705EB">
          <w:rPr>
            <w:webHidden/>
          </w:rPr>
          <w:tab/>
        </w:r>
        <w:r w:rsidR="00B705EB">
          <w:rPr>
            <w:webHidden/>
          </w:rPr>
          <w:fldChar w:fldCharType="begin"/>
        </w:r>
        <w:r w:rsidR="00B705EB">
          <w:rPr>
            <w:webHidden/>
          </w:rPr>
          <w:instrText xml:space="preserve"> PAGEREF _Toc479765162 \h </w:instrText>
        </w:r>
        <w:r w:rsidR="00B705EB">
          <w:rPr>
            <w:webHidden/>
          </w:rPr>
        </w:r>
        <w:r w:rsidR="00B705EB">
          <w:rPr>
            <w:webHidden/>
          </w:rPr>
          <w:fldChar w:fldCharType="separate"/>
        </w:r>
        <w:r w:rsidR="00B705EB">
          <w:rPr>
            <w:webHidden/>
          </w:rPr>
          <w:t>7</w:t>
        </w:r>
        <w:r w:rsidR="00B705EB">
          <w:rPr>
            <w:webHidden/>
          </w:rPr>
          <w:fldChar w:fldCharType="end"/>
        </w:r>
      </w:hyperlink>
    </w:p>
    <w:p w:rsidR="00B705EB" w:rsidRDefault="00C63B3B">
      <w:pPr>
        <w:pStyle w:val="TOC2"/>
        <w:rPr>
          <w:rFonts w:asciiTheme="minorHAnsi" w:eastAsiaTheme="minorEastAsia" w:hAnsiTheme="minorHAnsi"/>
          <w:color w:val="auto"/>
          <w:kern w:val="0"/>
          <w:szCs w:val="22"/>
        </w:rPr>
      </w:pPr>
      <w:hyperlink w:anchor="_Toc479765163" w:history="1">
        <w:r w:rsidR="00B705EB" w:rsidRPr="00246CFB">
          <w:rPr>
            <w:rStyle w:val="Hyperlink"/>
            <w:rFonts w:cs="Calibri"/>
          </w:rPr>
          <w:t>4.1.2.1</w:t>
        </w:r>
        <w:r w:rsidR="00B705EB">
          <w:rPr>
            <w:rFonts w:asciiTheme="minorHAnsi" w:eastAsiaTheme="minorEastAsia" w:hAnsiTheme="minorHAnsi"/>
            <w:color w:val="auto"/>
            <w:kern w:val="0"/>
            <w:szCs w:val="22"/>
          </w:rPr>
          <w:tab/>
        </w:r>
        <w:r w:rsidR="00B705EB" w:rsidRPr="00246CFB">
          <w:rPr>
            <w:rStyle w:val="Hyperlink"/>
            <w:rFonts w:cs="Calibri"/>
          </w:rPr>
          <w:t>Design Rationale</w:t>
        </w:r>
        <w:r w:rsidR="00B705EB">
          <w:rPr>
            <w:webHidden/>
          </w:rPr>
          <w:tab/>
        </w:r>
        <w:r w:rsidR="00B705EB">
          <w:rPr>
            <w:webHidden/>
          </w:rPr>
          <w:fldChar w:fldCharType="begin"/>
        </w:r>
        <w:r w:rsidR="00B705EB">
          <w:rPr>
            <w:webHidden/>
          </w:rPr>
          <w:instrText xml:space="preserve"> PAGEREF _Toc479765163 \h </w:instrText>
        </w:r>
        <w:r w:rsidR="00B705EB">
          <w:rPr>
            <w:webHidden/>
          </w:rPr>
        </w:r>
        <w:r w:rsidR="00B705EB">
          <w:rPr>
            <w:webHidden/>
          </w:rPr>
          <w:fldChar w:fldCharType="separate"/>
        </w:r>
        <w:r w:rsidR="00B705EB">
          <w:rPr>
            <w:webHidden/>
          </w:rPr>
          <w:t>7</w:t>
        </w:r>
        <w:r w:rsidR="00B705EB">
          <w:rPr>
            <w:webHidden/>
          </w:rPr>
          <w:fldChar w:fldCharType="end"/>
        </w:r>
      </w:hyperlink>
    </w:p>
    <w:p w:rsidR="00B705EB" w:rsidRDefault="00C63B3B">
      <w:pPr>
        <w:pStyle w:val="TOC2"/>
        <w:rPr>
          <w:rFonts w:asciiTheme="minorHAnsi" w:eastAsiaTheme="minorEastAsia" w:hAnsiTheme="minorHAnsi"/>
          <w:color w:val="auto"/>
          <w:kern w:val="0"/>
          <w:szCs w:val="22"/>
        </w:rPr>
      </w:pPr>
      <w:hyperlink w:anchor="_Toc479765164" w:history="1">
        <w:r w:rsidR="00B705EB" w:rsidRPr="00246CFB">
          <w:rPr>
            <w:rStyle w:val="Hyperlink"/>
            <w:rFonts w:cs="Calibri"/>
          </w:rPr>
          <w:t>4.1.2.2</w:t>
        </w:r>
        <w:r w:rsidR="00B705EB">
          <w:rPr>
            <w:rFonts w:asciiTheme="minorHAnsi" w:eastAsiaTheme="minorEastAsia" w:hAnsiTheme="minorHAnsi"/>
            <w:color w:val="auto"/>
            <w:kern w:val="0"/>
            <w:szCs w:val="22"/>
          </w:rPr>
          <w:tab/>
        </w:r>
        <w:r w:rsidR="00B705EB" w:rsidRPr="00246CFB">
          <w:rPr>
            <w:rStyle w:val="Hyperlink"/>
            <w:rFonts w:cs="Calibri"/>
          </w:rPr>
          <w:t>Module Outputs</w:t>
        </w:r>
        <w:r w:rsidR="00B705EB">
          <w:rPr>
            <w:webHidden/>
          </w:rPr>
          <w:tab/>
        </w:r>
        <w:r w:rsidR="00B705EB">
          <w:rPr>
            <w:webHidden/>
          </w:rPr>
          <w:fldChar w:fldCharType="begin"/>
        </w:r>
        <w:r w:rsidR="00B705EB">
          <w:rPr>
            <w:webHidden/>
          </w:rPr>
          <w:instrText xml:space="preserve"> PAGEREF _Toc479765164 \h </w:instrText>
        </w:r>
        <w:r w:rsidR="00B705EB">
          <w:rPr>
            <w:webHidden/>
          </w:rPr>
        </w:r>
        <w:r w:rsidR="00B705EB">
          <w:rPr>
            <w:webHidden/>
          </w:rPr>
          <w:fldChar w:fldCharType="separate"/>
        </w:r>
        <w:r w:rsidR="00B705EB">
          <w:rPr>
            <w:webHidden/>
          </w:rPr>
          <w:t>7</w:t>
        </w:r>
        <w:r w:rsidR="00B705EB">
          <w:rPr>
            <w:webHidden/>
          </w:rPr>
          <w:fldChar w:fldCharType="end"/>
        </w:r>
      </w:hyperlink>
    </w:p>
    <w:p w:rsidR="00B705EB" w:rsidRDefault="00C63B3B">
      <w:pPr>
        <w:pStyle w:val="TOC2"/>
        <w:rPr>
          <w:rFonts w:asciiTheme="minorHAnsi" w:eastAsiaTheme="minorEastAsia" w:hAnsiTheme="minorHAnsi"/>
          <w:color w:val="auto"/>
          <w:kern w:val="0"/>
          <w:szCs w:val="22"/>
        </w:rPr>
      </w:pPr>
      <w:hyperlink w:anchor="_Toc479765165" w:history="1">
        <w:r w:rsidR="00B705EB" w:rsidRPr="00246CFB">
          <w:rPr>
            <w:rStyle w:val="Hyperlink"/>
          </w:rPr>
          <w:t>4.2</w:t>
        </w:r>
        <w:r w:rsidR="00B705EB">
          <w:rPr>
            <w:rFonts w:asciiTheme="minorHAnsi" w:eastAsiaTheme="minorEastAsia" w:hAnsiTheme="minorHAnsi"/>
            <w:color w:val="auto"/>
            <w:kern w:val="0"/>
            <w:szCs w:val="22"/>
          </w:rPr>
          <w:tab/>
        </w:r>
        <w:r w:rsidR="00B705EB" w:rsidRPr="00246CFB">
          <w:rPr>
            <w:rStyle w:val="Hyperlink"/>
          </w:rPr>
          <w:t>Server Runables</w:t>
        </w:r>
        <w:r w:rsidR="00B705EB">
          <w:rPr>
            <w:webHidden/>
          </w:rPr>
          <w:tab/>
        </w:r>
        <w:r w:rsidR="00B705EB">
          <w:rPr>
            <w:webHidden/>
          </w:rPr>
          <w:fldChar w:fldCharType="begin"/>
        </w:r>
        <w:r w:rsidR="00B705EB">
          <w:rPr>
            <w:webHidden/>
          </w:rPr>
          <w:instrText xml:space="preserve"> PAGEREF _Toc479765165 \h </w:instrText>
        </w:r>
        <w:r w:rsidR="00B705EB">
          <w:rPr>
            <w:webHidden/>
          </w:rPr>
        </w:r>
        <w:r w:rsidR="00B705EB">
          <w:rPr>
            <w:webHidden/>
          </w:rPr>
          <w:fldChar w:fldCharType="separate"/>
        </w:r>
        <w:r w:rsidR="00B705EB">
          <w:rPr>
            <w:webHidden/>
          </w:rPr>
          <w:t>7</w:t>
        </w:r>
        <w:r w:rsidR="00B705EB">
          <w:rPr>
            <w:webHidden/>
          </w:rPr>
          <w:fldChar w:fldCharType="end"/>
        </w:r>
      </w:hyperlink>
    </w:p>
    <w:p w:rsidR="00B705EB" w:rsidRDefault="00C63B3B">
      <w:pPr>
        <w:pStyle w:val="TOC2"/>
        <w:rPr>
          <w:rFonts w:asciiTheme="minorHAnsi" w:eastAsiaTheme="minorEastAsia" w:hAnsiTheme="minorHAnsi"/>
          <w:color w:val="auto"/>
          <w:kern w:val="0"/>
          <w:szCs w:val="22"/>
        </w:rPr>
      </w:pPr>
      <w:hyperlink w:anchor="_Toc479765166" w:history="1">
        <w:r w:rsidR="00B705EB" w:rsidRPr="00246CFB">
          <w:rPr>
            <w:rStyle w:val="Hyperlink"/>
            <w:rFonts w:cs="Calibri"/>
          </w:rPr>
          <w:t>4.3</w:t>
        </w:r>
        <w:r w:rsidR="00B705EB">
          <w:rPr>
            <w:rFonts w:asciiTheme="minorHAnsi" w:eastAsiaTheme="minorEastAsia" w:hAnsiTheme="minorHAnsi"/>
            <w:color w:val="auto"/>
            <w:kern w:val="0"/>
            <w:szCs w:val="22"/>
          </w:rPr>
          <w:tab/>
        </w:r>
        <w:r w:rsidR="00B705EB" w:rsidRPr="00246CFB">
          <w:rPr>
            <w:rStyle w:val="Hyperlink"/>
            <w:rFonts w:cs="Calibri"/>
          </w:rPr>
          <w:t>Interrupt Functions</w:t>
        </w:r>
        <w:r w:rsidR="00B705EB">
          <w:rPr>
            <w:webHidden/>
          </w:rPr>
          <w:tab/>
        </w:r>
        <w:r w:rsidR="00B705EB">
          <w:rPr>
            <w:webHidden/>
          </w:rPr>
          <w:fldChar w:fldCharType="begin"/>
        </w:r>
        <w:r w:rsidR="00B705EB">
          <w:rPr>
            <w:webHidden/>
          </w:rPr>
          <w:instrText xml:space="preserve"> PAGEREF _Toc479765166 \h </w:instrText>
        </w:r>
        <w:r w:rsidR="00B705EB">
          <w:rPr>
            <w:webHidden/>
          </w:rPr>
        </w:r>
        <w:r w:rsidR="00B705EB">
          <w:rPr>
            <w:webHidden/>
          </w:rPr>
          <w:fldChar w:fldCharType="separate"/>
        </w:r>
        <w:r w:rsidR="00B705EB">
          <w:rPr>
            <w:webHidden/>
          </w:rPr>
          <w:t>7</w:t>
        </w:r>
        <w:r w:rsidR="00B705EB">
          <w:rPr>
            <w:webHidden/>
          </w:rPr>
          <w:fldChar w:fldCharType="end"/>
        </w:r>
      </w:hyperlink>
    </w:p>
    <w:p w:rsidR="00B705EB" w:rsidRDefault="00C63B3B">
      <w:pPr>
        <w:pStyle w:val="TOC2"/>
        <w:rPr>
          <w:rFonts w:asciiTheme="minorHAnsi" w:eastAsiaTheme="minorEastAsia" w:hAnsiTheme="minorHAnsi"/>
          <w:color w:val="auto"/>
          <w:kern w:val="0"/>
          <w:szCs w:val="22"/>
        </w:rPr>
      </w:pPr>
      <w:hyperlink w:anchor="_Toc479765167" w:history="1">
        <w:r w:rsidR="00B705EB" w:rsidRPr="00246CFB">
          <w:rPr>
            <w:rStyle w:val="Hyperlink"/>
            <w:rFonts w:cs="Calibri"/>
          </w:rPr>
          <w:t>4.3.1</w:t>
        </w:r>
        <w:r w:rsidR="00B705EB">
          <w:rPr>
            <w:rFonts w:asciiTheme="minorHAnsi" w:eastAsiaTheme="minorEastAsia" w:hAnsiTheme="minorHAnsi"/>
            <w:color w:val="auto"/>
            <w:kern w:val="0"/>
            <w:szCs w:val="22"/>
          </w:rPr>
          <w:tab/>
        </w:r>
        <w:r w:rsidR="00B705EB" w:rsidRPr="00246CFB">
          <w:rPr>
            <w:rStyle w:val="Hyperlink"/>
            <w:rFonts w:cs="Calibri"/>
          </w:rPr>
          <w:t>Interrupt Function Name</w:t>
        </w:r>
        <w:r w:rsidR="00B705EB">
          <w:rPr>
            <w:webHidden/>
          </w:rPr>
          <w:tab/>
        </w:r>
        <w:r w:rsidR="00B705EB">
          <w:rPr>
            <w:webHidden/>
          </w:rPr>
          <w:fldChar w:fldCharType="begin"/>
        </w:r>
        <w:r w:rsidR="00B705EB">
          <w:rPr>
            <w:webHidden/>
          </w:rPr>
          <w:instrText xml:space="preserve"> PAGEREF _Toc479765167 \h </w:instrText>
        </w:r>
        <w:r w:rsidR="00B705EB">
          <w:rPr>
            <w:webHidden/>
          </w:rPr>
        </w:r>
        <w:r w:rsidR="00B705EB">
          <w:rPr>
            <w:webHidden/>
          </w:rPr>
          <w:fldChar w:fldCharType="separate"/>
        </w:r>
        <w:r w:rsidR="00B705EB">
          <w:rPr>
            <w:webHidden/>
          </w:rPr>
          <w:t>7</w:t>
        </w:r>
        <w:r w:rsidR="00B705EB">
          <w:rPr>
            <w:webHidden/>
          </w:rPr>
          <w:fldChar w:fldCharType="end"/>
        </w:r>
      </w:hyperlink>
    </w:p>
    <w:p w:rsidR="00B705EB" w:rsidRDefault="00C63B3B">
      <w:pPr>
        <w:pStyle w:val="TOC2"/>
        <w:rPr>
          <w:rFonts w:asciiTheme="minorHAnsi" w:eastAsiaTheme="minorEastAsia" w:hAnsiTheme="minorHAnsi"/>
          <w:color w:val="auto"/>
          <w:kern w:val="0"/>
          <w:szCs w:val="22"/>
        </w:rPr>
      </w:pPr>
      <w:hyperlink w:anchor="_Toc479765168" w:history="1">
        <w:r w:rsidR="00B705EB" w:rsidRPr="00246CFB">
          <w:rPr>
            <w:rStyle w:val="Hyperlink"/>
            <w:rFonts w:cs="Calibri"/>
          </w:rPr>
          <w:t>4.4</w:t>
        </w:r>
        <w:r w:rsidR="00B705EB">
          <w:rPr>
            <w:rFonts w:asciiTheme="minorHAnsi" w:eastAsiaTheme="minorEastAsia" w:hAnsiTheme="minorHAnsi"/>
            <w:color w:val="auto"/>
            <w:kern w:val="0"/>
            <w:szCs w:val="22"/>
          </w:rPr>
          <w:tab/>
        </w:r>
        <w:r w:rsidR="00B705EB" w:rsidRPr="00246CFB">
          <w:rPr>
            <w:rStyle w:val="Hyperlink"/>
            <w:rFonts w:cs="Calibri"/>
          </w:rPr>
          <w:t>Module Internal (Local) Functions</w:t>
        </w:r>
        <w:r w:rsidR="00B705EB">
          <w:rPr>
            <w:webHidden/>
          </w:rPr>
          <w:tab/>
        </w:r>
        <w:r w:rsidR="00B705EB">
          <w:rPr>
            <w:webHidden/>
          </w:rPr>
          <w:fldChar w:fldCharType="begin"/>
        </w:r>
        <w:r w:rsidR="00B705EB">
          <w:rPr>
            <w:webHidden/>
          </w:rPr>
          <w:instrText xml:space="preserve"> PAGEREF _Toc479765168 \h </w:instrText>
        </w:r>
        <w:r w:rsidR="00B705EB">
          <w:rPr>
            <w:webHidden/>
          </w:rPr>
        </w:r>
        <w:r w:rsidR="00B705EB">
          <w:rPr>
            <w:webHidden/>
          </w:rPr>
          <w:fldChar w:fldCharType="separate"/>
        </w:r>
        <w:r w:rsidR="00B705EB">
          <w:rPr>
            <w:webHidden/>
          </w:rPr>
          <w:t>8</w:t>
        </w:r>
        <w:r w:rsidR="00B705EB">
          <w:rPr>
            <w:webHidden/>
          </w:rPr>
          <w:fldChar w:fldCharType="end"/>
        </w:r>
      </w:hyperlink>
    </w:p>
    <w:p w:rsidR="00B705EB" w:rsidRDefault="00C63B3B">
      <w:pPr>
        <w:pStyle w:val="TOC2"/>
        <w:rPr>
          <w:rFonts w:asciiTheme="minorHAnsi" w:eastAsiaTheme="minorEastAsia" w:hAnsiTheme="minorHAnsi"/>
          <w:color w:val="auto"/>
          <w:kern w:val="0"/>
          <w:szCs w:val="22"/>
        </w:rPr>
      </w:pPr>
      <w:hyperlink w:anchor="_Toc479765169" w:history="1">
        <w:r w:rsidR="00B705EB" w:rsidRPr="00246CFB">
          <w:rPr>
            <w:rStyle w:val="Hyperlink"/>
            <w:rFonts w:cs="Calibri"/>
          </w:rPr>
          <w:t>4.4.1</w:t>
        </w:r>
        <w:r w:rsidR="00B705EB">
          <w:rPr>
            <w:rFonts w:asciiTheme="minorHAnsi" w:eastAsiaTheme="minorEastAsia" w:hAnsiTheme="minorHAnsi"/>
            <w:color w:val="auto"/>
            <w:kern w:val="0"/>
            <w:szCs w:val="22"/>
          </w:rPr>
          <w:tab/>
        </w:r>
        <w:r w:rsidR="00B705EB" w:rsidRPr="00246CFB">
          <w:rPr>
            <w:rStyle w:val="Hyperlink"/>
            <w:rFonts w:cs="Calibri"/>
          </w:rPr>
          <w:t>Local Function #1</w:t>
        </w:r>
        <w:r w:rsidR="00B705EB">
          <w:rPr>
            <w:webHidden/>
          </w:rPr>
          <w:tab/>
        </w:r>
        <w:r w:rsidR="00B705EB">
          <w:rPr>
            <w:webHidden/>
          </w:rPr>
          <w:fldChar w:fldCharType="begin"/>
        </w:r>
        <w:r w:rsidR="00B705EB">
          <w:rPr>
            <w:webHidden/>
          </w:rPr>
          <w:instrText xml:space="preserve"> PAGEREF _Toc479765169 \h </w:instrText>
        </w:r>
        <w:r w:rsidR="00B705EB">
          <w:rPr>
            <w:webHidden/>
          </w:rPr>
        </w:r>
        <w:r w:rsidR="00B705EB">
          <w:rPr>
            <w:webHidden/>
          </w:rPr>
          <w:fldChar w:fldCharType="separate"/>
        </w:r>
        <w:r w:rsidR="00B705EB">
          <w:rPr>
            <w:webHidden/>
          </w:rPr>
          <w:t>8</w:t>
        </w:r>
        <w:r w:rsidR="00B705EB">
          <w:rPr>
            <w:webHidden/>
          </w:rPr>
          <w:fldChar w:fldCharType="end"/>
        </w:r>
      </w:hyperlink>
    </w:p>
    <w:p w:rsidR="00B705EB" w:rsidRDefault="00C63B3B">
      <w:pPr>
        <w:pStyle w:val="TOC2"/>
        <w:rPr>
          <w:rFonts w:asciiTheme="minorHAnsi" w:eastAsiaTheme="minorEastAsia" w:hAnsiTheme="minorHAnsi"/>
          <w:color w:val="auto"/>
          <w:kern w:val="0"/>
          <w:szCs w:val="22"/>
        </w:rPr>
      </w:pPr>
      <w:hyperlink w:anchor="_Toc479765170" w:history="1">
        <w:r w:rsidR="00B705EB" w:rsidRPr="00246CFB">
          <w:rPr>
            <w:rStyle w:val="Hyperlink"/>
            <w:rFonts w:cs="Calibri"/>
          </w:rPr>
          <w:t>4.4.1.1</w:t>
        </w:r>
        <w:r w:rsidR="00B705EB">
          <w:rPr>
            <w:rFonts w:asciiTheme="minorHAnsi" w:eastAsiaTheme="minorEastAsia" w:hAnsiTheme="minorHAnsi"/>
            <w:color w:val="auto"/>
            <w:kern w:val="0"/>
            <w:szCs w:val="22"/>
          </w:rPr>
          <w:tab/>
        </w:r>
        <w:r w:rsidR="00B705EB" w:rsidRPr="00246CFB">
          <w:rPr>
            <w:rStyle w:val="Hyperlink"/>
            <w:rFonts w:cs="Calibri"/>
          </w:rPr>
          <w:t>Design Rationale</w:t>
        </w:r>
        <w:r w:rsidR="00B705EB">
          <w:rPr>
            <w:webHidden/>
          </w:rPr>
          <w:tab/>
        </w:r>
        <w:r w:rsidR="00B705EB">
          <w:rPr>
            <w:webHidden/>
          </w:rPr>
          <w:fldChar w:fldCharType="begin"/>
        </w:r>
        <w:r w:rsidR="00B705EB">
          <w:rPr>
            <w:webHidden/>
          </w:rPr>
          <w:instrText xml:space="preserve"> PAGEREF _Toc479765170 \h </w:instrText>
        </w:r>
        <w:r w:rsidR="00B705EB">
          <w:rPr>
            <w:webHidden/>
          </w:rPr>
        </w:r>
        <w:r w:rsidR="00B705EB">
          <w:rPr>
            <w:webHidden/>
          </w:rPr>
          <w:fldChar w:fldCharType="separate"/>
        </w:r>
        <w:r w:rsidR="00B705EB">
          <w:rPr>
            <w:webHidden/>
          </w:rPr>
          <w:t>8</w:t>
        </w:r>
        <w:r w:rsidR="00B705EB">
          <w:rPr>
            <w:webHidden/>
          </w:rPr>
          <w:fldChar w:fldCharType="end"/>
        </w:r>
      </w:hyperlink>
    </w:p>
    <w:p w:rsidR="00B705EB" w:rsidRDefault="00C63B3B">
      <w:pPr>
        <w:pStyle w:val="TOC2"/>
        <w:rPr>
          <w:rFonts w:asciiTheme="minorHAnsi" w:eastAsiaTheme="minorEastAsia" w:hAnsiTheme="minorHAnsi"/>
          <w:color w:val="auto"/>
          <w:kern w:val="0"/>
          <w:szCs w:val="22"/>
        </w:rPr>
      </w:pPr>
      <w:hyperlink w:anchor="_Toc479765171" w:history="1">
        <w:r w:rsidR="00B705EB" w:rsidRPr="00246CFB">
          <w:rPr>
            <w:rStyle w:val="Hyperlink"/>
            <w:rFonts w:cs="Calibri"/>
          </w:rPr>
          <w:t>4.4.1.2</w:t>
        </w:r>
        <w:r w:rsidR="00B705EB">
          <w:rPr>
            <w:rFonts w:asciiTheme="minorHAnsi" w:eastAsiaTheme="minorEastAsia" w:hAnsiTheme="minorHAnsi"/>
            <w:color w:val="auto"/>
            <w:kern w:val="0"/>
            <w:szCs w:val="22"/>
          </w:rPr>
          <w:tab/>
        </w:r>
        <w:r w:rsidR="00B705EB" w:rsidRPr="00246CFB">
          <w:rPr>
            <w:rStyle w:val="Hyperlink"/>
            <w:rFonts w:cs="Calibri"/>
          </w:rPr>
          <w:t>Processing</w:t>
        </w:r>
        <w:r w:rsidR="00B705EB">
          <w:rPr>
            <w:webHidden/>
          </w:rPr>
          <w:tab/>
        </w:r>
        <w:r w:rsidR="00B705EB">
          <w:rPr>
            <w:webHidden/>
          </w:rPr>
          <w:fldChar w:fldCharType="begin"/>
        </w:r>
        <w:r w:rsidR="00B705EB">
          <w:rPr>
            <w:webHidden/>
          </w:rPr>
          <w:instrText xml:space="preserve"> PAGEREF _Toc479765171 \h </w:instrText>
        </w:r>
        <w:r w:rsidR="00B705EB">
          <w:rPr>
            <w:webHidden/>
          </w:rPr>
        </w:r>
        <w:r w:rsidR="00B705EB">
          <w:rPr>
            <w:webHidden/>
          </w:rPr>
          <w:fldChar w:fldCharType="separate"/>
        </w:r>
        <w:r w:rsidR="00B705EB">
          <w:rPr>
            <w:webHidden/>
          </w:rPr>
          <w:t>8</w:t>
        </w:r>
        <w:r w:rsidR="00B705EB">
          <w:rPr>
            <w:webHidden/>
          </w:rPr>
          <w:fldChar w:fldCharType="end"/>
        </w:r>
      </w:hyperlink>
    </w:p>
    <w:p w:rsidR="00B705EB" w:rsidRDefault="00C63B3B">
      <w:pPr>
        <w:pStyle w:val="TOC2"/>
        <w:rPr>
          <w:rFonts w:asciiTheme="minorHAnsi" w:eastAsiaTheme="minorEastAsia" w:hAnsiTheme="minorHAnsi"/>
          <w:color w:val="auto"/>
          <w:kern w:val="0"/>
          <w:szCs w:val="22"/>
        </w:rPr>
      </w:pPr>
      <w:hyperlink w:anchor="_Toc479765172" w:history="1">
        <w:r w:rsidR="00B705EB" w:rsidRPr="00246CFB">
          <w:rPr>
            <w:rStyle w:val="Hyperlink"/>
            <w:rFonts w:cs="Calibri"/>
          </w:rPr>
          <w:t>4.5</w:t>
        </w:r>
        <w:r w:rsidR="00B705EB">
          <w:rPr>
            <w:rFonts w:asciiTheme="minorHAnsi" w:eastAsiaTheme="minorEastAsia" w:hAnsiTheme="minorHAnsi"/>
            <w:color w:val="auto"/>
            <w:kern w:val="0"/>
            <w:szCs w:val="22"/>
          </w:rPr>
          <w:tab/>
        </w:r>
        <w:r w:rsidR="00B705EB" w:rsidRPr="00246CFB">
          <w:rPr>
            <w:rStyle w:val="Hyperlink"/>
            <w:rFonts w:cs="Calibri"/>
          </w:rPr>
          <w:t>GLOBAL Function/Macro Definitions</w:t>
        </w:r>
        <w:r w:rsidR="00B705EB">
          <w:rPr>
            <w:webHidden/>
          </w:rPr>
          <w:tab/>
        </w:r>
        <w:r w:rsidR="00B705EB">
          <w:rPr>
            <w:webHidden/>
          </w:rPr>
          <w:fldChar w:fldCharType="begin"/>
        </w:r>
        <w:r w:rsidR="00B705EB">
          <w:rPr>
            <w:webHidden/>
          </w:rPr>
          <w:instrText xml:space="preserve"> PAGEREF _Toc479765172 \h </w:instrText>
        </w:r>
        <w:r w:rsidR="00B705EB">
          <w:rPr>
            <w:webHidden/>
          </w:rPr>
        </w:r>
        <w:r w:rsidR="00B705EB">
          <w:rPr>
            <w:webHidden/>
          </w:rPr>
          <w:fldChar w:fldCharType="separate"/>
        </w:r>
        <w:r w:rsidR="00B705EB">
          <w:rPr>
            <w:webHidden/>
          </w:rPr>
          <w:t>8</w:t>
        </w:r>
        <w:r w:rsidR="00B705EB">
          <w:rPr>
            <w:webHidden/>
          </w:rPr>
          <w:fldChar w:fldCharType="end"/>
        </w:r>
      </w:hyperlink>
    </w:p>
    <w:p w:rsidR="00B705EB" w:rsidRDefault="00C63B3B">
      <w:pPr>
        <w:pStyle w:val="TOC1"/>
        <w:rPr>
          <w:rFonts w:eastAsiaTheme="minorEastAsia"/>
          <w:b w:val="0"/>
          <w:color w:val="auto"/>
          <w:kern w:val="0"/>
          <w:sz w:val="22"/>
          <w:szCs w:val="22"/>
          <w:lang w:val="en-US"/>
        </w:rPr>
      </w:pPr>
      <w:hyperlink w:anchor="_Toc479765173" w:history="1">
        <w:r w:rsidR="00B705EB" w:rsidRPr="00246CFB">
          <w:rPr>
            <w:rStyle w:val="Hyperlink"/>
            <w:rFonts w:ascii="Calibri" w:hAnsi="Calibri" w:cs="Calibri"/>
          </w:rPr>
          <w:t>5</w:t>
        </w:r>
        <w:r w:rsidR="00B705EB">
          <w:rPr>
            <w:rFonts w:eastAsiaTheme="minorEastAsia"/>
            <w:b w:val="0"/>
            <w:color w:val="auto"/>
            <w:kern w:val="0"/>
            <w:sz w:val="22"/>
            <w:szCs w:val="22"/>
            <w:lang w:val="en-US"/>
          </w:rPr>
          <w:tab/>
        </w:r>
        <w:r w:rsidR="00B705EB" w:rsidRPr="00246CFB">
          <w:rPr>
            <w:rStyle w:val="Hyperlink"/>
            <w:rFonts w:ascii="Calibri" w:hAnsi="Calibri"/>
          </w:rPr>
          <w:t>Known</w:t>
        </w:r>
        <w:r w:rsidR="00B705EB" w:rsidRPr="00246CFB">
          <w:rPr>
            <w:rStyle w:val="Hyperlink"/>
            <w:rFonts w:ascii="Calibri" w:hAnsi="Calibri" w:cs="Calibri"/>
          </w:rPr>
          <w:t xml:space="preserve"> Limitations with Design</w:t>
        </w:r>
        <w:r w:rsidR="00B705EB">
          <w:rPr>
            <w:webHidden/>
          </w:rPr>
          <w:tab/>
        </w:r>
        <w:r w:rsidR="00B705EB">
          <w:rPr>
            <w:webHidden/>
          </w:rPr>
          <w:fldChar w:fldCharType="begin"/>
        </w:r>
        <w:r w:rsidR="00B705EB">
          <w:rPr>
            <w:webHidden/>
          </w:rPr>
          <w:instrText xml:space="preserve"> PAGEREF _Toc479765173 \h </w:instrText>
        </w:r>
        <w:r w:rsidR="00B705EB">
          <w:rPr>
            <w:webHidden/>
          </w:rPr>
        </w:r>
        <w:r w:rsidR="00B705EB">
          <w:rPr>
            <w:webHidden/>
          </w:rPr>
          <w:fldChar w:fldCharType="separate"/>
        </w:r>
        <w:r w:rsidR="00B705EB">
          <w:rPr>
            <w:webHidden/>
          </w:rPr>
          <w:t>9</w:t>
        </w:r>
        <w:r w:rsidR="00B705EB">
          <w:rPr>
            <w:webHidden/>
          </w:rPr>
          <w:fldChar w:fldCharType="end"/>
        </w:r>
      </w:hyperlink>
    </w:p>
    <w:p w:rsidR="00B705EB" w:rsidRDefault="00C63B3B">
      <w:pPr>
        <w:pStyle w:val="TOC1"/>
        <w:rPr>
          <w:rFonts w:eastAsiaTheme="minorEastAsia"/>
          <w:b w:val="0"/>
          <w:color w:val="auto"/>
          <w:kern w:val="0"/>
          <w:sz w:val="22"/>
          <w:szCs w:val="22"/>
          <w:lang w:val="en-US"/>
        </w:rPr>
      </w:pPr>
      <w:hyperlink w:anchor="_Toc479765174" w:history="1">
        <w:r w:rsidR="00B705EB" w:rsidRPr="00246CFB">
          <w:rPr>
            <w:rStyle w:val="Hyperlink"/>
            <w:rFonts w:ascii="Calibri" w:hAnsi="Calibri" w:cs="Calibri"/>
          </w:rPr>
          <w:t>6</w:t>
        </w:r>
        <w:r w:rsidR="00B705EB">
          <w:rPr>
            <w:rFonts w:eastAsiaTheme="minorEastAsia"/>
            <w:b w:val="0"/>
            <w:color w:val="auto"/>
            <w:kern w:val="0"/>
            <w:sz w:val="22"/>
            <w:szCs w:val="22"/>
            <w:lang w:val="en-US"/>
          </w:rPr>
          <w:tab/>
        </w:r>
        <w:r w:rsidR="00B705EB" w:rsidRPr="00246CFB">
          <w:rPr>
            <w:rStyle w:val="Hyperlink"/>
            <w:rFonts w:ascii="Calibri" w:hAnsi="Calibri" w:cs="Calibri"/>
          </w:rPr>
          <w:t>UNIT TEST CONSIDERATION</w:t>
        </w:r>
        <w:r w:rsidR="00B705EB">
          <w:rPr>
            <w:webHidden/>
          </w:rPr>
          <w:tab/>
        </w:r>
        <w:r w:rsidR="00B705EB">
          <w:rPr>
            <w:webHidden/>
          </w:rPr>
          <w:fldChar w:fldCharType="begin"/>
        </w:r>
        <w:r w:rsidR="00B705EB">
          <w:rPr>
            <w:webHidden/>
          </w:rPr>
          <w:instrText xml:space="preserve"> PAGEREF _Toc479765174 \h </w:instrText>
        </w:r>
        <w:r w:rsidR="00B705EB">
          <w:rPr>
            <w:webHidden/>
          </w:rPr>
        </w:r>
        <w:r w:rsidR="00B705EB">
          <w:rPr>
            <w:webHidden/>
          </w:rPr>
          <w:fldChar w:fldCharType="separate"/>
        </w:r>
        <w:r w:rsidR="00B705EB">
          <w:rPr>
            <w:webHidden/>
          </w:rPr>
          <w:t>10</w:t>
        </w:r>
        <w:r w:rsidR="00B705EB">
          <w:rPr>
            <w:webHidden/>
          </w:rPr>
          <w:fldChar w:fldCharType="end"/>
        </w:r>
      </w:hyperlink>
    </w:p>
    <w:p w:rsidR="00B705EB" w:rsidRDefault="00C63B3B">
      <w:pPr>
        <w:pStyle w:val="TOC1"/>
        <w:tabs>
          <w:tab w:val="left" w:pos="1400"/>
        </w:tabs>
        <w:rPr>
          <w:rFonts w:eastAsiaTheme="minorEastAsia"/>
          <w:b w:val="0"/>
          <w:color w:val="auto"/>
          <w:kern w:val="0"/>
          <w:sz w:val="22"/>
          <w:szCs w:val="22"/>
          <w:lang w:val="en-US"/>
        </w:rPr>
      </w:pPr>
      <w:hyperlink w:anchor="_Toc479765175" w:history="1">
        <w:r w:rsidR="00B705EB" w:rsidRPr="00246CFB">
          <w:rPr>
            <w:rStyle w:val="Hyperlink"/>
          </w:rPr>
          <w:t>Appendix A</w:t>
        </w:r>
        <w:r w:rsidR="00B705EB">
          <w:rPr>
            <w:rFonts w:eastAsiaTheme="minorEastAsia"/>
            <w:b w:val="0"/>
            <w:color w:val="auto"/>
            <w:kern w:val="0"/>
            <w:sz w:val="22"/>
            <w:szCs w:val="22"/>
            <w:lang w:val="en-US"/>
          </w:rPr>
          <w:tab/>
        </w:r>
        <w:r w:rsidR="00B705EB" w:rsidRPr="00246CFB">
          <w:rPr>
            <w:rStyle w:val="Hyperlink"/>
          </w:rPr>
          <w:t>Abbreviations and Acronyms</w:t>
        </w:r>
        <w:r w:rsidR="00B705EB">
          <w:rPr>
            <w:webHidden/>
          </w:rPr>
          <w:tab/>
        </w:r>
        <w:r w:rsidR="00B705EB">
          <w:rPr>
            <w:webHidden/>
          </w:rPr>
          <w:fldChar w:fldCharType="begin"/>
        </w:r>
        <w:r w:rsidR="00B705EB">
          <w:rPr>
            <w:webHidden/>
          </w:rPr>
          <w:instrText xml:space="preserve"> PAGEREF _Toc479765175 \h </w:instrText>
        </w:r>
        <w:r w:rsidR="00B705EB">
          <w:rPr>
            <w:webHidden/>
          </w:rPr>
        </w:r>
        <w:r w:rsidR="00B705EB">
          <w:rPr>
            <w:webHidden/>
          </w:rPr>
          <w:fldChar w:fldCharType="separate"/>
        </w:r>
        <w:r w:rsidR="00B705EB">
          <w:rPr>
            <w:webHidden/>
          </w:rPr>
          <w:t>11</w:t>
        </w:r>
        <w:r w:rsidR="00B705EB">
          <w:rPr>
            <w:webHidden/>
          </w:rPr>
          <w:fldChar w:fldCharType="end"/>
        </w:r>
      </w:hyperlink>
    </w:p>
    <w:p w:rsidR="00B705EB" w:rsidRDefault="00C63B3B">
      <w:pPr>
        <w:pStyle w:val="TOC1"/>
        <w:tabs>
          <w:tab w:val="left" w:pos="1400"/>
        </w:tabs>
        <w:rPr>
          <w:rFonts w:eastAsiaTheme="minorEastAsia"/>
          <w:b w:val="0"/>
          <w:color w:val="auto"/>
          <w:kern w:val="0"/>
          <w:sz w:val="22"/>
          <w:szCs w:val="22"/>
          <w:lang w:val="en-US"/>
        </w:rPr>
      </w:pPr>
      <w:hyperlink w:anchor="_Toc479765176" w:history="1">
        <w:r w:rsidR="00B705EB" w:rsidRPr="00246CFB">
          <w:rPr>
            <w:rStyle w:val="Hyperlink"/>
          </w:rPr>
          <w:t>Appendix B</w:t>
        </w:r>
        <w:r w:rsidR="00B705EB">
          <w:rPr>
            <w:rFonts w:eastAsiaTheme="minorEastAsia"/>
            <w:b w:val="0"/>
            <w:color w:val="auto"/>
            <w:kern w:val="0"/>
            <w:sz w:val="22"/>
            <w:szCs w:val="22"/>
            <w:lang w:val="en-US"/>
          </w:rPr>
          <w:tab/>
        </w:r>
        <w:r w:rsidR="00B705EB" w:rsidRPr="00246CFB">
          <w:rPr>
            <w:rStyle w:val="Hyperlink"/>
          </w:rPr>
          <w:t>Glossary</w:t>
        </w:r>
        <w:r w:rsidR="00B705EB">
          <w:rPr>
            <w:webHidden/>
          </w:rPr>
          <w:tab/>
        </w:r>
        <w:r w:rsidR="00B705EB">
          <w:rPr>
            <w:webHidden/>
          </w:rPr>
          <w:fldChar w:fldCharType="begin"/>
        </w:r>
        <w:r w:rsidR="00B705EB">
          <w:rPr>
            <w:webHidden/>
          </w:rPr>
          <w:instrText xml:space="preserve"> PAGEREF _Toc479765176 \h </w:instrText>
        </w:r>
        <w:r w:rsidR="00B705EB">
          <w:rPr>
            <w:webHidden/>
          </w:rPr>
        </w:r>
        <w:r w:rsidR="00B705EB">
          <w:rPr>
            <w:webHidden/>
          </w:rPr>
          <w:fldChar w:fldCharType="separate"/>
        </w:r>
        <w:r w:rsidR="00B705EB">
          <w:rPr>
            <w:webHidden/>
          </w:rPr>
          <w:t>12</w:t>
        </w:r>
        <w:r w:rsidR="00B705EB">
          <w:rPr>
            <w:webHidden/>
          </w:rPr>
          <w:fldChar w:fldCharType="end"/>
        </w:r>
      </w:hyperlink>
    </w:p>
    <w:p w:rsidR="00B705EB" w:rsidRDefault="00C63B3B">
      <w:pPr>
        <w:pStyle w:val="TOC1"/>
        <w:tabs>
          <w:tab w:val="left" w:pos="1400"/>
        </w:tabs>
        <w:rPr>
          <w:rFonts w:eastAsiaTheme="minorEastAsia"/>
          <w:b w:val="0"/>
          <w:color w:val="auto"/>
          <w:kern w:val="0"/>
          <w:sz w:val="22"/>
          <w:szCs w:val="22"/>
          <w:lang w:val="en-US"/>
        </w:rPr>
      </w:pPr>
      <w:hyperlink w:anchor="_Toc479765177" w:history="1">
        <w:r w:rsidR="00B705EB" w:rsidRPr="00246CFB">
          <w:rPr>
            <w:rStyle w:val="Hyperlink"/>
          </w:rPr>
          <w:t>Appendix C</w:t>
        </w:r>
        <w:r w:rsidR="00B705EB">
          <w:rPr>
            <w:rFonts w:eastAsiaTheme="minorEastAsia"/>
            <w:b w:val="0"/>
            <w:color w:val="auto"/>
            <w:kern w:val="0"/>
            <w:sz w:val="22"/>
            <w:szCs w:val="22"/>
            <w:lang w:val="en-US"/>
          </w:rPr>
          <w:tab/>
        </w:r>
        <w:r w:rsidR="00B705EB" w:rsidRPr="00246CFB">
          <w:rPr>
            <w:rStyle w:val="Hyperlink"/>
          </w:rPr>
          <w:t>Please references</w:t>
        </w:r>
        <w:r w:rsidR="00B705EB">
          <w:rPr>
            <w:webHidden/>
          </w:rPr>
          <w:tab/>
        </w:r>
        <w:r w:rsidR="00B705EB">
          <w:rPr>
            <w:webHidden/>
          </w:rPr>
          <w:fldChar w:fldCharType="begin"/>
        </w:r>
        <w:r w:rsidR="00B705EB">
          <w:rPr>
            <w:webHidden/>
          </w:rPr>
          <w:instrText xml:space="preserve"> PAGEREF _Toc479765177 \h </w:instrText>
        </w:r>
        <w:r w:rsidR="00B705EB">
          <w:rPr>
            <w:webHidden/>
          </w:rPr>
        </w:r>
        <w:r w:rsidR="00B705EB">
          <w:rPr>
            <w:webHidden/>
          </w:rPr>
          <w:fldChar w:fldCharType="separate"/>
        </w:r>
        <w:r w:rsidR="00B705EB">
          <w:rPr>
            <w:webHidden/>
          </w:rPr>
          <w:t>13</w:t>
        </w:r>
        <w:r w:rsidR="00B705EB">
          <w:rPr>
            <w:webHidden/>
          </w:rPr>
          <w:fldChar w:fldCharType="end"/>
        </w:r>
      </w:hyperlink>
    </w:p>
    <w:p w:rsidR="00F95E33" w:rsidRPr="00A158C7" w:rsidRDefault="00E16D14" w:rsidP="00597086">
      <w:pPr>
        <w:jc w:val="center"/>
      </w:pPr>
      <w:r>
        <w:rPr>
          <w:caps/>
        </w:rPr>
        <w:fldChar w:fldCharType="end"/>
      </w:r>
    </w:p>
    <w:p w:rsidR="00312179" w:rsidRDefault="007A381E" w:rsidP="00F43F8E">
      <w:pPr>
        <w:pStyle w:val="Heading1"/>
        <w:rPr>
          <w:rFonts w:ascii="Calibri" w:hAnsi="Calibri" w:cs="Calibri"/>
        </w:rPr>
      </w:pPr>
      <w:bookmarkStart w:id="18" w:name="_Toc406065228"/>
      <w:bookmarkStart w:id="19" w:name="_Toc479765148"/>
      <w:bookmarkEnd w:id="4"/>
      <w:bookmarkEnd w:id="5"/>
      <w:bookmarkEnd w:id="6"/>
      <w:bookmarkEnd w:id="7"/>
      <w:bookmarkEnd w:id="8"/>
      <w:r>
        <w:rPr>
          <w:rFonts w:ascii="Calibri" w:hAnsi="Calibri" w:cs="Calibri"/>
        </w:rPr>
        <w:lastRenderedPageBreak/>
        <w:t>FordMsg167BusHiSpd</w:t>
      </w:r>
      <w:r w:rsidR="00D229A6">
        <w:rPr>
          <w:rFonts w:ascii="Calibri" w:hAnsi="Calibri" w:cs="Calibri"/>
        </w:rPr>
        <w:t xml:space="preserve"> </w:t>
      </w:r>
      <w:r w:rsidR="00D229A6" w:rsidRPr="00AA38E8">
        <w:rPr>
          <w:rFonts w:ascii="Calibri" w:hAnsi="Calibri" w:cs="Calibri"/>
        </w:rPr>
        <w:t>High-Level Description</w:t>
      </w:r>
      <w:bookmarkEnd w:id="18"/>
      <w:bookmarkEnd w:id="19"/>
    </w:p>
    <w:p w:rsidR="00D229A6" w:rsidRPr="009B248D" w:rsidRDefault="009B248D" w:rsidP="009B248D">
      <w:pPr>
        <w:ind w:firstLine="567"/>
        <w:rPr>
          <w:rFonts w:cs="Calibri"/>
        </w:rPr>
      </w:pPr>
      <w:r w:rsidRPr="009B248D">
        <w:rPr>
          <w:rFonts w:cs="Calibri"/>
        </w:rPr>
        <w:t>Please refer</w:t>
      </w:r>
      <w:r w:rsidR="00597086" w:rsidRPr="009B248D">
        <w:rPr>
          <w:rFonts w:cs="Calibri"/>
        </w:rPr>
        <w:t xml:space="preserve"> FDD</w:t>
      </w:r>
    </w:p>
    <w:p w:rsidR="00D229A6" w:rsidRDefault="00D229A6" w:rsidP="00D229A6">
      <w:pPr>
        <w:rPr>
          <w:rFonts w:cs="Calibri"/>
          <w:i/>
        </w:rPr>
      </w:pP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20" w:name="_Toc406065229"/>
      <w:bookmarkStart w:id="21" w:name="_Toc479765149"/>
      <w:r w:rsidRPr="00AA38E8">
        <w:rPr>
          <w:rFonts w:ascii="Calibri" w:hAnsi="Calibri" w:cs="Calibri"/>
        </w:rPr>
        <w:lastRenderedPageBreak/>
        <w:t>Design details of software module</w:t>
      </w:r>
      <w:bookmarkEnd w:id="20"/>
      <w:bookmarkEnd w:id="21"/>
    </w:p>
    <w:p w:rsidR="00D229A6" w:rsidRPr="009B248D" w:rsidRDefault="009B248D" w:rsidP="009B248D">
      <w:pPr>
        <w:ind w:firstLine="576"/>
        <w:rPr>
          <w:rFonts w:cs="Calibri"/>
        </w:rPr>
      </w:pPr>
      <w:bookmarkStart w:id="22" w:name="_Toc406065230"/>
      <w:r w:rsidRPr="009B248D">
        <w:rPr>
          <w:rFonts w:cs="Calibri"/>
        </w:rPr>
        <w:t>Please refer</w:t>
      </w:r>
      <w:r w:rsidR="00597086" w:rsidRPr="009B248D">
        <w:rPr>
          <w:rFonts w:cs="Calibri"/>
        </w:rPr>
        <w:t xml:space="preserve"> FDD</w:t>
      </w:r>
    </w:p>
    <w:p w:rsidR="00D229A6" w:rsidRPr="00AA38E8" w:rsidRDefault="00D229A6" w:rsidP="00D229A6">
      <w:pPr>
        <w:pStyle w:val="Heading2"/>
        <w:rPr>
          <w:rFonts w:ascii="Calibri" w:hAnsi="Calibri" w:cs="Calibri"/>
        </w:rPr>
      </w:pPr>
      <w:bookmarkStart w:id="23" w:name="_Toc479765150"/>
      <w:r w:rsidRPr="00D229A6">
        <w:t>Graphical</w:t>
      </w:r>
      <w:r>
        <w:rPr>
          <w:rFonts w:ascii="Calibri" w:hAnsi="Calibri" w:cs="Calibri"/>
        </w:rPr>
        <w:t xml:space="preserve"> representation of </w:t>
      </w:r>
      <w:bookmarkEnd w:id="22"/>
      <w:r w:rsidR="007A381E">
        <w:rPr>
          <w:rFonts w:ascii="Calibri" w:hAnsi="Calibri" w:cs="Calibri"/>
        </w:rPr>
        <w:t>FordMsg167BusHiSpd</w:t>
      </w:r>
      <w:bookmarkEnd w:id="23"/>
    </w:p>
    <w:p w:rsidR="00D229A6" w:rsidRDefault="007A381E" w:rsidP="00D229A6">
      <w:pPr>
        <w:rPr>
          <w:rFonts w:cs="Calibri"/>
          <w:i/>
        </w:rPr>
      </w:pPr>
      <w:r>
        <w:rPr>
          <w:rFonts w:cs="Calibri"/>
          <w:i/>
          <w:noProof/>
          <w:lang w:val="en-GB" w:eastAsia="en-GB" w:bidi="ar-SA"/>
        </w:rPr>
        <w:drawing>
          <wp:inline distT="0" distB="0" distL="0" distR="0">
            <wp:extent cx="5542280" cy="537527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2280" cy="5375275"/>
                    </a:xfrm>
                    <a:prstGeom prst="rect">
                      <a:avLst/>
                    </a:prstGeom>
                    <a:noFill/>
                    <a:ln>
                      <a:noFill/>
                    </a:ln>
                  </pic:spPr>
                </pic:pic>
              </a:graphicData>
            </a:graphic>
          </wp:inline>
        </w:drawing>
      </w:r>
    </w:p>
    <w:p w:rsidR="00D229A6" w:rsidRPr="002D6391" w:rsidRDefault="00D229A6" w:rsidP="00D229A6">
      <w:pPr>
        <w:pStyle w:val="Heading2"/>
        <w:rPr>
          <w:rFonts w:ascii="Calibri" w:hAnsi="Calibri" w:cs="Calibri"/>
        </w:rPr>
      </w:pPr>
      <w:bookmarkStart w:id="24" w:name="_Toc406065231"/>
      <w:bookmarkStart w:id="25" w:name="_Toc479765151"/>
      <w:r w:rsidRPr="002D6391">
        <w:rPr>
          <w:rFonts w:ascii="Calibri" w:hAnsi="Calibri" w:cs="Calibri"/>
        </w:rPr>
        <w:t>Data Flow Diagram</w:t>
      </w:r>
      <w:bookmarkEnd w:id="24"/>
      <w:bookmarkEnd w:id="25"/>
    </w:p>
    <w:p w:rsidR="00D229A6" w:rsidRPr="002B094F" w:rsidRDefault="009B248D" w:rsidP="00D229A6">
      <w:pPr>
        <w:rPr>
          <w:rFonts w:cs="Calibri"/>
        </w:rPr>
      </w:pPr>
      <w:r>
        <w:rPr>
          <w:rFonts w:cs="Calibri"/>
        </w:rPr>
        <w:t>Please refer</w:t>
      </w:r>
      <w:r w:rsidR="00597086">
        <w:rPr>
          <w:rFonts w:cs="Calibri"/>
        </w:rPr>
        <w:t xml:space="preserve"> FDD</w:t>
      </w:r>
    </w:p>
    <w:p w:rsidR="00D229A6" w:rsidRPr="002D6391" w:rsidRDefault="00AC4CD8" w:rsidP="00387BF4">
      <w:pPr>
        <w:pStyle w:val="Heading3"/>
        <w:tabs>
          <w:tab w:val="clear" w:pos="1017"/>
        </w:tabs>
        <w:ind w:left="562" w:hanging="562"/>
        <w:rPr>
          <w:rFonts w:ascii="Calibri" w:hAnsi="Calibri" w:cs="Calibri"/>
        </w:rPr>
      </w:pPr>
      <w:bookmarkStart w:id="26" w:name="_Toc375924736"/>
      <w:bookmarkStart w:id="27" w:name="_Toc406065232"/>
      <w:bookmarkStart w:id="28" w:name="_Toc479765152"/>
      <w:r w:rsidRPr="00305C34">
        <w:rPr>
          <w:rFonts w:ascii="Calibri" w:hAnsi="Calibri"/>
        </w:rPr>
        <w:t xml:space="preserve">Component </w:t>
      </w:r>
      <w:r w:rsidR="00D229A6" w:rsidRPr="002B094F">
        <w:rPr>
          <w:rFonts w:ascii="Calibri" w:hAnsi="Calibri" w:cs="Calibri"/>
        </w:rPr>
        <w:t>level</w:t>
      </w:r>
      <w:r w:rsidR="00D229A6" w:rsidRPr="002D6391">
        <w:rPr>
          <w:rFonts w:ascii="Calibri" w:hAnsi="Calibri" w:cs="Calibri"/>
        </w:rPr>
        <w:t xml:space="preserve"> DFD</w:t>
      </w:r>
      <w:bookmarkEnd w:id="26"/>
      <w:bookmarkEnd w:id="27"/>
      <w:bookmarkEnd w:id="28"/>
    </w:p>
    <w:p w:rsidR="00D229A6" w:rsidRPr="002B094F" w:rsidRDefault="009B248D" w:rsidP="00D229A6">
      <w:pPr>
        <w:rPr>
          <w:lang w:bidi="ar-SA"/>
        </w:rPr>
      </w:pPr>
      <w:r>
        <w:rPr>
          <w:lang w:bidi="ar-SA"/>
        </w:rPr>
        <w:t>Please refer</w:t>
      </w:r>
      <w:r w:rsidR="00597086">
        <w:rPr>
          <w:lang w:bidi="ar-SA"/>
        </w:rPr>
        <w:t xml:space="preserve"> FDD</w:t>
      </w:r>
    </w:p>
    <w:p w:rsidR="00D229A6" w:rsidRPr="00A32585" w:rsidRDefault="00AC4CD8" w:rsidP="00D229A6">
      <w:pPr>
        <w:pStyle w:val="Heading3"/>
        <w:ind w:left="562" w:hanging="562"/>
        <w:rPr>
          <w:rFonts w:ascii="Calibri" w:hAnsi="Calibri" w:cs="Calibri"/>
        </w:rPr>
      </w:pPr>
      <w:bookmarkStart w:id="29" w:name="_Toc375924737"/>
      <w:bookmarkStart w:id="30" w:name="_Toc406065233"/>
      <w:bookmarkStart w:id="31" w:name="_Toc479765153"/>
      <w:r>
        <w:rPr>
          <w:rFonts w:ascii="Calibri" w:hAnsi="Calibri"/>
        </w:rPr>
        <w:t>Function</w:t>
      </w:r>
      <w:r w:rsidRPr="00231F0B">
        <w:rPr>
          <w:rFonts w:ascii="Calibri" w:hAnsi="Calibri"/>
        </w:rPr>
        <w:t xml:space="preserve"> </w:t>
      </w:r>
      <w:r w:rsidR="00D229A6" w:rsidRPr="00A32585">
        <w:rPr>
          <w:rFonts w:ascii="Calibri" w:hAnsi="Calibri" w:cs="Calibri"/>
        </w:rPr>
        <w:t>level DFD</w:t>
      </w:r>
      <w:bookmarkEnd w:id="29"/>
      <w:bookmarkEnd w:id="30"/>
      <w:bookmarkEnd w:id="31"/>
    </w:p>
    <w:p w:rsidR="002B094F" w:rsidRDefault="009B248D" w:rsidP="002B094F">
      <w:pPr>
        <w:rPr>
          <w:lang w:bidi="ar-SA"/>
        </w:rPr>
      </w:pPr>
      <w:r>
        <w:rPr>
          <w:lang w:bidi="ar-SA"/>
        </w:rPr>
        <w:t>Please refer</w:t>
      </w:r>
      <w:r w:rsidR="00597086">
        <w:rPr>
          <w:lang w:bidi="ar-SA"/>
        </w:rPr>
        <w:t xml:space="preserve"> FDD</w:t>
      </w:r>
    </w:p>
    <w:p w:rsidR="002B094F" w:rsidRPr="00AC4CD8" w:rsidRDefault="002B094F" w:rsidP="00AC4CD8">
      <w:pPr>
        <w:pStyle w:val="Heading1"/>
        <w:ind w:left="562" w:hanging="562"/>
        <w:rPr>
          <w:rFonts w:ascii="Calibri" w:hAnsi="Calibri" w:cs="Calibri"/>
        </w:rPr>
      </w:pPr>
      <w:bookmarkStart w:id="32" w:name="_Toc338170479"/>
      <w:bookmarkStart w:id="33" w:name="_Toc375678228"/>
      <w:bookmarkStart w:id="34" w:name="_Toc418080062"/>
      <w:bookmarkStart w:id="35" w:name="_Toc421709912"/>
      <w:bookmarkStart w:id="36" w:name="_Toc479765154"/>
      <w:r w:rsidRPr="00AC4CD8">
        <w:rPr>
          <w:rFonts w:ascii="Calibri" w:hAnsi="Calibri" w:cs="Calibri"/>
        </w:rPr>
        <w:lastRenderedPageBreak/>
        <w:t>Constant Data Dictionary</w:t>
      </w:r>
      <w:bookmarkEnd w:id="32"/>
      <w:bookmarkEnd w:id="33"/>
      <w:bookmarkEnd w:id="34"/>
      <w:bookmarkEnd w:id="35"/>
      <w:bookmarkEnd w:id="36"/>
    </w:p>
    <w:p w:rsidR="00AC4CD8" w:rsidRPr="00DA5500" w:rsidRDefault="00AC4CD8" w:rsidP="00AC4CD8">
      <w:pPr>
        <w:pStyle w:val="Heading2"/>
        <w:spacing w:after="60"/>
        <w:rPr>
          <w:rFonts w:ascii="Calibri" w:hAnsi="Calibri"/>
        </w:rPr>
      </w:pPr>
      <w:bookmarkStart w:id="37" w:name="_Toc421011506"/>
      <w:bookmarkStart w:id="38" w:name="_Toc421786527"/>
      <w:bookmarkStart w:id="39" w:name="_Toc479765155"/>
      <w:bookmarkStart w:id="40" w:name="_Toc418080064"/>
      <w:r w:rsidRPr="00DA5500">
        <w:rPr>
          <w:rFonts w:ascii="Calibri" w:hAnsi="Calibri"/>
        </w:rPr>
        <w:t>Program (fixed) Constants</w:t>
      </w:r>
      <w:bookmarkEnd w:id="37"/>
      <w:bookmarkEnd w:id="38"/>
      <w:bookmarkEnd w:id="39"/>
    </w:p>
    <w:p w:rsidR="00AC4CD8" w:rsidRPr="00DA5500" w:rsidRDefault="00AC4CD8" w:rsidP="00AC4CD8">
      <w:pPr>
        <w:pStyle w:val="Heading3"/>
        <w:tabs>
          <w:tab w:val="clear" w:pos="1017"/>
          <w:tab w:val="num" w:pos="567"/>
        </w:tabs>
        <w:ind w:left="567"/>
        <w:rPr>
          <w:rFonts w:ascii="Calibri" w:hAnsi="Calibri"/>
        </w:rPr>
      </w:pPr>
      <w:bookmarkStart w:id="41" w:name="_Toc479765156"/>
      <w:bookmarkEnd w:id="40"/>
      <w:r w:rsidRPr="00DA5500">
        <w:rPr>
          <w:rFonts w:ascii="Calibri" w:hAnsi="Calibri"/>
        </w:rPr>
        <w:t>Embedded Constants</w:t>
      </w:r>
      <w:bookmarkEnd w:id="41"/>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820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710"/>
        <w:gridCol w:w="1225"/>
        <w:gridCol w:w="1385"/>
      </w:tblGrid>
      <w:tr w:rsidR="00007584" w:rsidRPr="00AA38E8" w:rsidTr="00F4318C">
        <w:tc>
          <w:tcPr>
            <w:tcW w:w="3888"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Constant Name</w:t>
            </w:r>
          </w:p>
        </w:tc>
        <w:tc>
          <w:tcPr>
            <w:tcW w:w="1710"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Resolution</w:t>
            </w:r>
          </w:p>
        </w:tc>
        <w:tc>
          <w:tcPr>
            <w:tcW w:w="122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Units</w:t>
            </w:r>
          </w:p>
        </w:tc>
        <w:tc>
          <w:tcPr>
            <w:tcW w:w="138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Value</w:t>
            </w:r>
          </w:p>
        </w:tc>
      </w:tr>
      <w:tr w:rsidR="00007584" w:rsidRPr="00AA38E8" w:rsidTr="00F4318C">
        <w:tc>
          <w:tcPr>
            <w:tcW w:w="3888" w:type="dxa"/>
            <w:tcBorders>
              <w:top w:val="single" w:sz="6" w:space="0" w:color="auto"/>
              <w:left w:val="single" w:sz="6" w:space="0" w:color="auto"/>
              <w:bottom w:val="single" w:sz="6" w:space="0" w:color="auto"/>
              <w:right w:val="single" w:sz="6" w:space="0" w:color="auto"/>
            </w:tcBorders>
          </w:tcPr>
          <w:p w:rsidR="00007584" w:rsidRPr="00AA38E8" w:rsidRDefault="009B248D" w:rsidP="00F4318C">
            <w:pPr>
              <w:spacing w:before="60"/>
              <w:jc w:val="center"/>
              <w:rPr>
                <w:rFonts w:cs="Calibri"/>
                <w:sz w:val="16"/>
                <w:szCs w:val="16"/>
              </w:rPr>
            </w:pPr>
            <w:r>
              <w:rPr>
                <w:rFonts w:cs="Calibri"/>
                <w:sz w:val="16"/>
                <w:szCs w:val="16"/>
              </w:rPr>
              <w:t>Please refer</w:t>
            </w:r>
            <w:r w:rsidR="00597086">
              <w:rPr>
                <w:rFonts w:cs="Calibri"/>
                <w:sz w:val="16"/>
                <w:szCs w:val="16"/>
              </w:rPr>
              <w:t xml:space="preserve"> .m file for constants</w:t>
            </w:r>
          </w:p>
        </w:tc>
        <w:tc>
          <w:tcPr>
            <w:tcW w:w="1710" w:type="dxa"/>
            <w:tcBorders>
              <w:top w:val="single" w:sz="6" w:space="0" w:color="auto"/>
              <w:left w:val="single" w:sz="6" w:space="0" w:color="auto"/>
              <w:bottom w:val="single" w:sz="6" w:space="0" w:color="auto"/>
              <w:right w:val="single" w:sz="6" w:space="0" w:color="auto"/>
            </w:tcBorders>
          </w:tcPr>
          <w:p w:rsidR="00007584" w:rsidRPr="00AA38E8" w:rsidRDefault="00007584" w:rsidP="00F4318C">
            <w:pPr>
              <w:spacing w:before="60"/>
              <w:jc w:val="center"/>
              <w:rPr>
                <w:rFonts w:cs="Calibri"/>
                <w:sz w:val="16"/>
                <w:szCs w:val="16"/>
              </w:rPr>
            </w:pPr>
          </w:p>
        </w:tc>
        <w:tc>
          <w:tcPr>
            <w:tcW w:w="1225" w:type="dxa"/>
            <w:tcBorders>
              <w:top w:val="single" w:sz="6" w:space="0" w:color="auto"/>
              <w:left w:val="single" w:sz="6" w:space="0" w:color="auto"/>
              <w:bottom w:val="single" w:sz="6" w:space="0" w:color="auto"/>
              <w:right w:val="single" w:sz="6" w:space="0" w:color="auto"/>
            </w:tcBorders>
          </w:tcPr>
          <w:p w:rsidR="00007584" w:rsidRPr="00AA38E8" w:rsidRDefault="00007584" w:rsidP="00F4318C">
            <w:pPr>
              <w:spacing w:before="60"/>
              <w:jc w:val="center"/>
              <w:rPr>
                <w:rFonts w:cs="Calibri"/>
                <w:sz w:val="16"/>
                <w:szCs w:val="16"/>
              </w:rPr>
            </w:pPr>
          </w:p>
        </w:tc>
        <w:tc>
          <w:tcPr>
            <w:tcW w:w="1385" w:type="dxa"/>
            <w:tcBorders>
              <w:top w:val="single" w:sz="6" w:space="0" w:color="auto"/>
              <w:left w:val="single" w:sz="6" w:space="0" w:color="auto"/>
              <w:bottom w:val="single" w:sz="6" w:space="0" w:color="auto"/>
              <w:right w:val="single" w:sz="6" w:space="0" w:color="auto"/>
            </w:tcBorders>
          </w:tcPr>
          <w:p w:rsidR="00007584" w:rsidRPr="00AA38E8" w:rsidRDefault="00007584" w:rsidP="00F4318C">
            <w:pPr>
              <w:spacing w:before="60"/>
              <w:jc w:val="center"/>
              <w:rPr>
                <w:rFonts w:cs="Calibri"/>
                <w:sz w:val="16"/>
                <w:szCs w:val="16"/>
              </w:rPr>
            </w:pPr>
          </w:p>
        </w:tc>
      </w:tr>
    </w:tbl>
    <w:p w:rsidR="002B094F" w:rsidRPr="0048012A" w:rsidRDefault="002B094F" w:rsidP="002518E0">
      <w:pPr>
        <w:pStyle w:val="BodyText3"/>
        <w:rPr>
          <w:rFonts w:cs="Calibri"/>
          <w:sz w:val="20"/>
          <w:szCs w:val="20"/>
        </w:rPr>
      </w:pPr>
    </w:p>
    <w:p w:rsidR="00AC4CD8" w:rsidRPr="00DA5500" w:rsidRDefault="00AC4CD8" w:rsidP="00AC4CD8">
      <w:pPr>
        <w:pStyle w:val="Heading1"/>
        <w:ind w:left="562" w:hanging="562"/>
        <w:rPr>
          <w:rFonts w:ascii="Calibri" w:hAnsi="Calibri" w:cs="Calibri"/>
        </w:rPr>
      </w:pPr>
      <w:bookmarkStart w:id="42" w:name="_Ref87065593"/>
      <w:bookmarkStart w:id="43" w:name="_Toc338170483"/>
      <w:bookmarkStart w:id="44" w:name="_Toc375678229"/>
      <w:bookmarkStart w:id="45" w:name="_Toc418080067"/>
      <w:bookmarkStart w:id="46" w:name="_Toc421786702"/>
      <w:bookmarkStart w:id="47" w:name="_Toc479765157"/>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42"/>
      <w:bookmarkEnd w:id="43"/>
      <w:bookmarkEnd w:id="44"/>
      <w:bookmarkEnd w:id="45"/>
      <w:bookmarkEnd w:id="46"/>
      <w:bookmarkEnd w:id="47"/>
    </w:p>
    <w:p w:rsidR="002518E0" w:rsidRDefault="002518E0" w:rsidP="002518E0">
      <w:pPr>
        <w:pStyle w:val="BodyText"/>
      </w:pPr>
    </w:p>
    <w:p w:rsidR="002B094F" w:rsidRPr="00987B4A" w:rsidRDefault="002B094F" w:rsidP="00007584">
      <w:pPr>
        <w:pStyle w:val="Heading2"/>
        <w:spacing w:after="60"/>
        <w:rPr>
          <w:rFonts w:ascii="Calibri" w:hAnsi="Calibri"/>
        </w:rPr>
      </w:pPr>
      <w:bookmarkStart w:id="48" w:name="_Toc338170484"/>
      <w:bookmarkStart w:id="49" w:name="_Toc418080068"/>
      <w:bookmarkStart w:id="50" w:name="_Toc421709916"/>
      <w:bookmarkStart w:id="51" w:name="_Toc479765158"/>
      <w:r w:rsidRPr="00007584">
        <w:rPr>
          <w:rFonts w:ascii="Calibri" w:hAnsi="Calibri"/>
        </w:rPr>
        <w:t>Sub</w:t>
      </w:r>
      <w:r w:rsidRPr="00987B4A">
        <w:rPr>
          <w:rFonts w:ascii="Calibri" w:hAnsi="Calibri"/>
        </w:rPr>
        <w:t>-Module Functions</w:t>
      </w:r>
      <w:bookmarkEnd w:id="48"/>
      <w:bookmarkEnd w:id="49"/>
      <w:bookmarkEnd w:id="50"/>
      <w:bookmarkEnd w:id="51"/>
    </w:p>
    <w:p w:rsidR="00007584" w:rsidRPr="00AA38E8" w:rsidRDefault="00007584" w:rsidP="00007584">
      <w:pPr>
        <w:pStyle w:val="Heading2"/>
        <w:numPr>
          <w:ilvl w:val="2"/>
          <w:numId w:val="11"/>
        </w:numPr>
        <w:tabs>
          <w:tab w:val="clear" w:pos="1017"/>
          <w:tab w:val="num" w:pos="567"/>
        </w:tabs>
        <w:spacing w:after="60"/>
        <w:ind w:left="567"/>
        <w:rPr>
          <w:rFonts w:ascii="Calibri" w:hAnsi="Calibri" w:cs="Calibri"/>
        </w:rPr>
      </w:pPr>
      <w:bookmarkStart w:id="52" w:name="_Toc421011514"/>
      <w:bookmarkStart w:id="53" w:name="_Toc479765159"/>
      <w:r w:rsidRPr="00AA38E8">
        <w:rPr>
          <w:rFonts w:ascii="Calibri" w:hAnsi="Calibri" w:cs="Calibri"/>
        </w:rPr>
        <w:t xml:space="preserve">Init: </w:t>
      </w:r>
      <w:bookmarkEnd w:id="52"/>
      <w:r w:rsidR="007A381E">
        <w:rPr>
          <w:rFonts w:ascii="Calibri" w:hAnsi="Calibri" w:cs="Calibri"/>
        </w:rPr>
        <w:t>FordMsg167BusHiSpd</w:t>
      </w:r>
      <w:r w:rsidR="009B248D">
        <w:rPr>
          <w:rFonts w:ascii="Calibri" w:hAnsi="Calibri" w:cs="Calibri"/>
        </w:rPr>
        <w:t>Init1</w:t>
      </w:r>
      <w:bookmarkEnd w:id="53"/>
    </w:p>
    <w:p w:rsidR="00007584" w:rsidRPr="00AA38E8" w:rsidRDefault="00007584" w:rsidP="00007584">
      <w:pPr>
        <w:pStyle w:val="Heading2"/>
        <w:numPr>
          <w:ilvl w:val="3"/>
          <w:numId w:val="11"/>
        </w:numPr>
        <w:spacing w:after="60"/>
        <w:rPr>
          <w:rFonts w:ascii="Calibri" w:hAnsi="Calibri" w:cs="Calibri"/>
        </w:rPr>
      </w:pPr>
      <w:bookmarkStart w:id="54" w:name="_Toc421011515"/>
      <w:bookmarkStart w:id="55" w:name="_Toc479765160"/>
      <w:r w:rsidRPr="00AA38E8">
        <w:rPr>
          <w:rFonts w:ascii="Calibri" w:hAnsi="Calibri" w:cs="Calibri"/>
        </w:rPr>
        <w:t>Design Rationale</w:t>
      </w:r>
      <w:bookmarkEnd w:id="54"/>
      <w:bookmarkEnd w:id="55"/>
    </w:p>
    <w:p w:rsidR="00007584" w:rsidRPr="009B248D" w:rsidRDefault="009B248D" w:rsidP="009B248D">
      <w:pPr>
        <w:ind w:firstLine="864"/>
        <w:rPr>
          <w:rFonts w:cs="Calibri"/>
        </w:rPr>
      </w:pPr>
      <w:r>
        <w:rPr>
          <w:rFonts w:cs="Calibri"/>
        </w:rPr>
        <w:t>Please refer</w:t>
      </w:r>
      <w:r w:rsidR="00597086" w:rsidRPr="009B248D">
        <w:rPr>
          <w:rFonts w:cs="Calibri"/>
        </w:rPr>
        <w:t xml:space="preserve"> FDD</w:t>
      </w:r>
    </w:p>
    <w:p w:rsidR="00007584" w:rsidRPr="00AA38E8" w:rsidRDefault="00007584" w:rsidP="00007584">
      <w:pPr>
        <w:pStyle w:val="Heading2"/>
        <w:numPr>
          <w:ilvl w:val="3"/>
          <w:numId w:val="11"/>
        </w:numPr>
        <w:spacing w:after="60"/>
        <w:rPr>
          <w:rFonts w:ascii="Calibri" w:hAnsi="Calibri" w:cs="Calibri"/>
        </w:rPr>
      </w:pPr>
      <w:bookmarkStart w:id="56" w:name="_Toc421011516"/>
      <w:bookmarkStart w:id="57" w:name="_Toc479765161"/>
      <w:r w:rsidRPr="00AA38E8">
        <w:rPr>
          <w:rFonts w:ascii="Calibri" w:hAnsi="Calibri" w:cs="Calibri"/>
        </w:rPr>
        <w:t>Module Outputs</w:t>
      </w:r>
      <w:bookmarkEnd w:id="56"/>
      <w:bookmarkEnd w:id="57"/>
    </w:p>
    <w:p w:rsidR="00597086" w:rsidRDefault="00597086" w:rsidP="009B248D">
      <w:pPr>
        <w:ind w:firstLine="864"/>
      </w:pPr>
      <w:r w:rsidRPr="009B248D">
        <w:rPr>
          <w:rFonts w:cs="Calibri"/>
        </w:rPr>
        <w:t>None</w:t>
      </w:r>
      <w:r w:rsidRPr="009B248D">
        <w:t xml:space="preserve">  </w:t>
      </w:r>
    </w:p>
    <w:p w:rsidR="009B248D" w:rsidRPr="00AA38E8" w:rsidRDefault="009B248D" w:rsidP="009B248D">
      <w:pPr>
        <w:pStyle w:val="Heading2"/>
        <w:numPr>
          <w:ilvl w:val="2"/>
          <w:numId w:val="11"/>
        </w:numPr>
        <w:tabs>
          <w:tab w:val="clear" w:pos="1017"/>
          <w:tab w:val="num" w:pos="567"/>
        </w:tabs>
        <w:spacing w:after="60"/>
        <w:ind w:left="567"/>
        <w:rPr>
          <w:rFonts w:ascii="Calibri" w:hAnsi="Calibri" w:cs="Calibri"/>
        </w:rPr>
      </w:pPr>
      <w:bookmarkStart w:id="58" w:name="_Toc479765162"/>
      <w:r w:rsidRPr="00AA38E8">
        <w:rPr>
          <w:rFonts w:ascii="Calibri" w:hAnsi="Calibri" w:cs="Calibri"/>
        </w:rPr>
        <w:t xml:space="preserve">Init: </w:t>
      </w:r>
      <w:r w:rsidR="007A381E">
        <w:rPr>
          <w:rFonts w:ascii="Calibri" w:hAnsi="Calibri" w:cs="Calibri"/>
        </w:rPr>
        <w:t>FordMsg167BusHiSpd</w:t>
      </w:r>
      <w:r>
        <w:rPr>
          <w:rFonts w:ascii="Calibri" w:hAnsi="Calibri" w:cs="Calibri"/>
        </w:rPr>
        <w:t>Per1</w:t>
      </w:r>
      <w:bookmarkEnd w:id="58"/>
    </w:p>
    <w:p w:rsidR="009B248D" w:rsidRPr="00AA38E8" w:rsidRDefault="009B248D" w:rsidP="009B248D">
      <w:pPr>
        <w:pStyle w:val="Heading2"/>
        <w:numPr>
          <w:ilvl w:val="3"/>
          <w:numId w:val="11"/>
        </w:numPr>
        <w:spacing w:after="60"/>
        <w:rPr>
          <w:rFonts w:ascii="Calibri" w:hAnsi="Calibri" w:cs="Calibri"/>
        </w:rPr>
      </w:pPr>
      <w:bookmarkStart w:id="59" w:name="_Toc479765163"/>
      <w:r w:rsidRPr="00AA38E8">
        <w:rPr>
          <w:rFonts w:ascii="Calibri" w:hAnsi="Calibri" w:cs="Calibri"/>
        </w:rPr>
        <w:t>Design Rationale</w:t>
      </w:r>
      <w:bookmarkEnd w:id="59"/>
    </w:p>
    <w:p w:rsidR="009B248D" w:rsidRDefault="009B248D" w:rsidP="009B248D">
      <w:pPr>
        <w:ind w:firstLine="864"/>
        <w:rPr>
          <w:rFonts w:cs="Calibri"/>
        </w:rPr>
      </w:pPr>
      <w:r>
        <w:rPr>
          <w:rFonts w:cs="Calibri"/>
        </w:rPr>
        <w:t>Please refer</w:t>
      </w:r>
      <w:r w:rsidRPr="009B248D">
        <w:rPr>
          <w:rFonts w:cs="Calibri"/>
        </w:rPr>
        <w:t xml:space="preserve"> FDD</w:t>
      </w:r>
      <w:r w:rsidR="003812C1">
        <w:rPr>
          <w:rFonts w:cs="Calibri"/>
        </w:rPr>
        <w:t>.</w:t>
      </w:r>
    </w:p>
    <w:p w:rsidR="00117528" w:rsidRPr="00117528" w:rsidRDefault="00117528" w:rsidP="00117528">
      <w:pPr>
        <w:ind w:firstLine="864"/>
        <w:rPr>
          <w:rFonts w:cs="Calibri"/>
        </w:rPr>
      </w:pPr>
      <w:r>
        <w:rPr>
          <w:rFonts w:cs="Calibri"/>
        </w:rPr>
        <w:t xml:space="preserve">Note: </w:t>
      </w:r>
      <w:r w:rsidRPr="00117528">
        <w:rPr>
          <w:rFonts w:cs="Calibri"/>
        </w:rPr>
        <w:t>No action item is required for the below warning du</w:t>
      </w:r>
      <w:r>
        <w:rPr>
          <w:rFonts w:cs="Calibri"/>
        </w:rPr>
        <w:t>r</w:t>
      </w:r>
      <w:r w:rsidRPr="00117528">
        <w:rPr>
          <w:rFonts w:cs="Calibri"/>
        </w:rPr>
        <w:t>ing the DCF check in Davinci Developer</w:t>
      </w:r>
      <w:r>
        <w:rPr>
          <w:rFonts w:cs="Calibri"/>
        </w:rPr>
        <w:t>.</w:t>
      </w:r>
      <w:r w:rsidRPr="00117528">
        <w:rPr>
          <w:rFonts w:cs="Calibri"/>
        </w:rPr>
        <w:tab/>
      </w:r>
      <w:r w:rsidRPr="00117528">
        <w:rPr>
          <w:rFonts w:cs="Calibri"/>
        </w:rPr>
        <w:tab/>
      </w:r>
      <w:r w:rsidRPr="00117528">
        <w:rPr>
          <w:rFonts w:cs="Calibri"/>
        </w:rPr>
        <w:tab/>
      </w:r>
    </w:p>
    <w:p w:rsidR="00117528" w:rsidRPr="00117528" w:rsidRDefault="00117528" w:rsidP="00117528">
      <w:pPr>
        <w:ind w:left="864"/>
        <w:rPr>
          <w:rFonts w:cs="Calibri"/>
          <w:i/>
          <w:u w:val="single"/>
        </w:rPr>
      </w:pPr>
      <w:r w:rsidRPr="00117528">
        <w:rPr>
          <w:rFonts w:cs="Calibri"/>
          <w:i/>
          <w:u w:val="single"/>
        </w:rPr>
        <w:t>"The implementation data type &lt;Ford_PrplWhlTot2_Tq_Actl&gt; references the compu method &lt;CM_PrplWhlTot2_Tq_Actl&gt;. This compu method is of category &lt;ScaleLinearTexttable&gt;.</w:t>
      </w:r>
    </w:p>
    <w:p w:rsidR="00117528" w:rsidRDefault="00117528" w:rsidP="00117528">
      <w:pPr>
        <w:ind w:left="864"/>
        <w:rPr>
          <w:rFonts w:cs="Calibri"/>
        </w:rPr>
      </w:pPr>
      <w:r w:rsidRPr="00117528">
        <w:rPr>
          <w:rFonts w:cs="Calibri"/>
          <w:i/>
          <w:u w:val="single"/>
        </w:rPr>
        <w:t>The categories of compu methods that are referenced by implementation data types are restricted to: TEXTTABLE and BITFIELD_TEXTTABLE.(SwcTemplate, constr_1158)"</w:t>
      </w:r>
      <w:r w:rsidRPr="00117528">
        <w:rPr>
          <w:rFonts w:cs="Calibri"/>
        </w:rPr>
        <w:tab/>
      </w:r>
      <w:r w:rsidRPr="00117528">
        <w:rPr>
          <w:rFonts w:cs="Calibri"/>
        </w:rPr>
        <w:tab/>
      </w:r>
      <w:r w:rsidRPr="00117528">
        <w:rPr>
          <w:rFonts w:cs="Calibri"/>
        </w:rPr>
        <w:tab/>
      </w:r>
      <w:r w:rsidRPr="00117528">
        <w:rPr>
          <w:rFonts w:cs="Calibri"/>
        </w:rPr>
        <w:tab/>
      </w:r>
      <w:r w:rsidRPr="00117528">
        <w:rPr>
          <w:rFonts w:cs="Calibri"/>
        </w:rPr>
        <w:tab/>
      </w:r>
      <w:r w:rsidRPr="00117528">
        <w:rPr>
          <w:rFonts w:cs="Calibri"/>
        </w:rPr>
        <w:tab/>
      </w:r>
      <w:r w:rsidRPr="00117528">
        <w:rPr>
          <w:rFonts w:cs="Calibri"/>
        </w:rPr>
        <w:tab/>
      </w:r>
      <w:r w:rsidRPr="00117528">
        <w:rPr>
          <w:rFonts w:cs="Calibri"/>
        </w:rPr>
        <w:tab/>
      </w:r>
      <w:r w:rsidRPr="00117528">
        <w:rPr>
          <w:rFonts w:cs="Calibri"/>
        </w:rPr>
        <w:tab/>
      </w:r>
      <w:r w:rsidRPr="00117528">
        <w:rPr>
          <w:rFonts w:cs="Calibri"/>
        </w:rPr>
        <w:tab/>
      </w:r>
      <w:r w:rsidRPr="00117528">
        <w:rPr>
          <w:rFonts w:cs="Calibri"/>
        </w:rPr>
        <w:tab/>
      </w:r>
      <w:r w:rsidRPr="00117528">
        <w:rPr>
          <w:rFonts w:cs="Calibri"/>
        </w:rPr>
        <w:tab/>
      </w:r>
      <w:r w:rsidRPr="00117528">
        <w:rPr>
          <w:rFonts w:cs="Calibri"/>
        </w:rPr>
        <w:tab/>
      </w:r>
      <w:r w:rsidRPr="00117528">
        <w:rPr>
          <w:rFonts w:cs="Calibri"/>
        </w:rPr>
        <w:tab/>
      </w:r>
      <w:r w:rsidRPr="00117528">
        <w:rPr>
          <w:rFonts w:cs="Calibri"/>
        </w:rPr>
        <w:tab/>
      </w:r>
      <w:r w:rsidRPr="00117528">
        <w:rPr>
          <w:rFonts w:cs="Calibri"/>
        </w:rPr>
        <w:tab/>
      </w:r>
      <w:r w:rsidRPr="00117528">
        <w:rPr>
          <w:rFonts w:cs="Calibri"/>
        </w:rPr>
        <w:tab/>
      </w:r>
      <w:r w:rsidRPr="00117528">
        <w:rPr>
          <w:rFonts w:cs="Calibri"/>
        </w:rPr>
        <w:tab/>
      </w:r>
      <w:r w:rsidRPr="00117528">
        <w:rPr>
          <w:rFonts w:cs="Calibri"/>
        </w:rPr>
        <w:tab/>
      </w:r>
      <w:r w:rsidRPr="00117528">
        <w:rPr>
          <w:rFonts w:cs="Calibri"/>
        </w:rPr>
        <w:tab/>
      </w:r>
      <w:r w:rsidRPr="00117528">
        <w:rPr>
          <w:rFonts w:cs="Calibri"/>
        </w:rPr>
        <w:tab/>
      </w:r>
      <w:r w:rsidRPr="00117528">
        <w:rPr>
          <w:rFonts w:cs="Calibri"/>
        </w:rPr>
        <w:tab/>
      </w:r>
    </w:p>
    <w:p w:rsidR="009B248D" w:rsidRPr="00AA38E8" w:rsidRDefault="009B248D" w:rsidP="009B248D">
      <w:pPr>
        <w:pStyle w:val="Heading2"/>
        <w:numPr>
          <w:ilvl w:val="3"/>
          <w:numId w:val="11"/>
        </w:numPr>
        <w:spacing w:after="60"/>
        <w:rPr>
          <w:rFonts w:ascii="Calibri" w:hAnsi="Calibri" w:cs="Calibri"/>
        </w:rPr>
      </w:pPr>
      <w:bookmarkStart w:id="60" w:name="_Toc479765164"/>
      <w:r w:rsidRPr="00AA38E8">
        <w:rPr>
          <w:rFonts w:ascii="Calibri" w:hAnsi="Calibri" w:cs="Calibri"/>
        </w:rPr>
        <w:t>Module Outputs</w:t>
      </w:r>
      <w:bookmarkEnd w:id="60"/>
    </w:p>
    <w:p w:rsidR="009B248D" w:rsidRPr="009B248D" w:rsidRDefault="009B248D" w:rsidP="009B248D">
      <w:pPr>
        <w:ind w:firstLine="864"/>
        <w:rPr>
          <w:rFonts w:cs="Calibri"/>
        </w:rPr>
      </w:pPr>
      <w:r w:rsidRPr="009B248D">
        <w:rPr>
          <w:rFonts w:cs="Calibri"/>
        </w:rPr>
        <w:t>None</w:t>
      </w:r>
      <w:r w:rsidRPr="009B248D">
        <w:t xml:space="preserve">  </w:t>
      </w:r>
    </w:p>
    <w:p w:rsidR="002B094F" w:rsidRDefault="008C6874" w:rsidP="008C6874">
      <w:pPr>
        <w:pStyle w:val="Heading2"/>
        <w:spacing w:after="60"/>
        <w:rPr>
          <w:rFonts w:ascii="Calibri" w:hAnsi="Calibri"/>
        </w:rPr>
      </w:pPr>
      <w:bookmarkStart w:id="61" w:name="_Toc479765165"/>
      <w:r>
        <w:rPr>
          <w:rFonts w:ascii="Calibri" w:hAnsi="Calibri"/>
        </w:rPr>
        <w:t>Server R</w:t>
      </w:r>
      <w:r w:rsidRPr="008C6874">
        <w:rPr>
          <w:rFonts w:ascii="Calibri" w:hAnsi="Calibri"/>
        </w:rPr>
        <w:t>unables</w:t>
      </w:r>
      <w:bookmarkEnd w:id="61"/>
      <w:r w:rsidR="002B094F" w:rsidRPr="008C6874">
        <w:rPr>
          <w:rFonts w:ascii="Calibri" w:hAnsi="Calibri"/>
        </w:rPr>
        <w:t xml:space="preserve"> </w:t>
      </w:r>
    </w:p>
    <w:p w:rsidR="009B248D" w:rsidRPr="009B248D" w:rsidRDefault="009B248D" w:rsidP="009B248D">
      <w:pPr>
        <w:ind w:firstLine="864"/>
        <w:rPr>
          <w:rFonts w:cs="Calibri"/>
        </w:rPr>
      </w:pPr>
      <w:r w:rsidRPr="009B248D">
        <w:rPr>
          <w:rFonts w:cs="Calibri"/>
        </w:rPr>
        <w:t>None</w:t>
      </w:r>
    </w:p>
    <w:p w:rsidR="008C6874" w:rsidRPr="00AA38E8" w:rsidRDefault="008C6874" w:rsidP="008C6874">
      <w:pPr>
        <w:pStyle w:val="Heading2"/>
        <w:spacing w:after="60"/>
        <w:rPr>
          <w:rFonts w:ascii="Calibri" w:hAnsi="Calibri" w:cs="Calibri"/>
        </w:rPr>
      </w:pPr>
      <w:bookmarkStart w:id="62" w:name="_Toc382301471"/>
      <w:bookmarkStart w:id="63" w:name="_Toc383698997"/>
      <w:bookmarkStart w:id="64" w:name="_Ref382299966"/>
      <w:bookmarkStart w:id="65" w:name="_Toc421011529"/>
      <w:bookmarkStart w:id="66" w:name="_Toc479765166"/>
      <w:bookmarkEnd w:id="62"/>
      <w:bookmarkEnd w:id="63"/>
      <w:r w:rsidRPr="00AA38E8">
        <w:rPr>
          <w:rFonts w:ascii="Calibri" w:hAnsi="Calibri" w:cs="Calibri"/>
        </w:rPr>
        <w:t>Interrupt Functions</w:t>
      </w:r>
      <w:bookmarkEnd w:id="64"/>
      <w:bookmarkEnd w:id="65"/>
      <w:bookmarkEnd w:id="66"/>
    </w:p>
    <w:p w:rsidR="008C6874" w:rsidRPr="009B248D" w:rsidRDefault="00597086" w:rsidP="009B248D">
      <w:pPr>
        <w:ind w:firstLine="864"/>
        <w:rPr>
          <w:rFonts w:cs="Calibri"/>
        </w:rPr>
      </w:pPr>
      <w:r w:rsidRPr="009B248D">
        <w:rPr>
          <w:rFonts w:cs="Calibri"/>
        </w:rPr>
        <w:t>None</w:t>
      </w:r>
    </w:p>
    <w:p w:rsidR="008C6874" w:rsidRDefault="008C6874" w:rsidP="008C6874">
      <w:pPr>
        <w:pStyle w:val="Heading2"/>
        <w:numPr>
          <w:ilvl w:val="2"/>
          <w:numId w:val="11"/>
        </w:numPr>
        <w:tabs>
          <w:tab w:val="clear" w:pos="1017"/>
          <w:tab w:val="num" w:pos="567"/>
        </w:tabs>
        <w:spacing w:after="60"/>
        <w:ind w:left="567"/>
        <w:rPr>
          <w:rFonts w:ascii="Calibri" w:hAnsi="Calibri" w:cs="Calibri"/>
        </w:rPr>
      </w:pPr>
      <w:bookmarkStart w:id="67" w:name="_Toc479765167"/>
      <w:r>
        <w:rPr>
          <w:rFonts w:ascii="Calibri" w:hAnsi="Calibri" w:cs="Calibri"/>
        </w:rPr>
        <w:t>Interrupt Function Name</w:t>
      </w:r>
      <w:bookmarkEnd w:id="67"/>
    </w:p>
    <w:p w:rsidR="008C6874" w:rsidRDefault="00597086" w:rsidP="009B248D">
      <w:pPr>
        <w:ind w:firstLine="864"/>
        <w:rPr>
          <w:rFonts w:cs="Calibri"/>
        </w:rPr>
      </w:pPr>
      <w:r w:rsidRPr="009B248D">
        <w:rPr>
          <w:rFonts w:cs="Calibri"/>
        </w:rPr>
        <w:t>None</w:t>
      </w:r>
    </w:p>
    <w:p w:rsidR="00BE2567" w:rsidRDefault="00BE2567" w:rsidP="009B248D">
      <w:pPr>
        <w:ind w:firstLine="864"/>
        <w:rPr>
          <w:rFonts w:cs="Calibri"/>
        </w:rPr>
      </w:pPr>
    </w:p>
    <w:p w:rsidR="002B094F" w:rsidRDefault="002B094F" w:rsidP="008C6874">
      <w:pPr>
        <w:pStyle w:val="Heading2"/>
        <w:spacing w:after="60"/>
        <w:rPr>
          <w:rFonts w:ascii="Calibri" w:hAnsi="Calibri" w:cs="Calibri"/>
        </w:rPr>
      </w:pPr>
      <w:bookmarkStart w:id="68" w:name="_Toc338170485"/>
      <w:bookmarkStart w:id="69" w:name="_Toc418080074"/>
      <w:bookmarkStart w:id="70" w:name="_Toc421709919"/>
      <w:bookmarkStart w:id="71" w:name="_Toc479765168"/>
      <w:r w:rsidRPr="008C6874">
        <w:rPr>
          <w:rFonts w:ascii="Calibri" w:hAnsi="Calibri" w:cs="Calibri"/>
        </w:rPr>
        <w:t>Module Internal (Local) Functions</w:t>
      </w:r>
      <w:bookmarkEnd w:id="68"/>
      <w:bookmarkEnd w:id="69"/>
      <w:bookmarkEnd w:id="70"/>
      <w:bookmarkEnd w:id="71"/>
    </w:p>
    <w:p w:rsidR="007A381E" w:rsidRDefault="007A381E" w:rsidP="007A381E">
      <w:pPr>
        <w:ind w:firstLine="864"/>
        <w:rPr>
          <w:rFonts w:cs="Calibri"/>
        </w:rPr>
      </w:pPr>
      <w:bookmarkStart w:id="72" w:name="_Toc421011542"/>
      <w:r w:rsidRPr="009B248D">
        <w:rPr>
          <w:rFonts w:cs="Calibri"/>
        </w:rPr>
        <w:t>None</w:t>
      </w:r>
    </w:p>
    <w:p w:rsidR="008C6874" w:rsidRPr="00AA38E8" w:rsidRDefault="008C6874" w:rsidP="008C6874">
      <w:pPr>
        <w:pStyle w:val="Heading2"/>
        <w:spacing w:after="60"/>
        <w:rPr>
          <w:rFonts w:ascii="Calibri" w:hAnsi="Calibri" w:cs="Calibri"/>
        </w:rPr>
      </w:pPr>
      <w:bookmarkStart w:id="73" w:name="_Toc479765172"/>
      <w:r>
        <w:rPr>
          <w:rFonts w:ascii="Calibri" w:hAnsi="Calibri" w:cs="Calibri"/>
        </w:rPr>
        <w:t>GLOBAL</w:t>
      </w:r>
      <w:r w:rsidRPr="00AA38E8">
        <w:rPr>
          <w:rFonts w:ascii="Calibri" w:hAnsi="Calibri" w:cs="Calibri"/>
        </w:rPr>
        <w:t xml:space="preserve"> Function/Macro Definitions</w:t>
      </w:r>
      <w:bookmarkEnd w:id="72"/>
      <w:bookmarkEnd w:id="73"/>
    </w:p>
    <w:p w:rsidR="008C6874" w:rsidRDefault="00732B9A" w:rsidP="00580082">
      <w:pPr>
        <w:tabs>
          <w:tab w:val="left" w:pos="4768"/>
        </w:tabs>
        <w:ind w:firstLine="576"/>
        <w:rPr>
          <w:rFonts w:cs="Calibri"/>
        </w:rPr>
      </w:pPr>
      <w:r>
        <w:rPr>
          <w:rFonts w:cs="Calibri"/>
        </w:rPr>
        <w:t>None</w:t>
      </w:r>
      <w:r w:rsidR="00580082">
        <w:rPr>
          <w:rFonts w:cs="Calibri"/>
        </w:rPr>
        <w:tab/>
      </w:r>
    </w:p>
    <w:p w:rsidR="00531B8C" w:rsidRDefault="00531B8C" w:rsidP="00531B8C">
      <w:pPr>
        <w:pStyle w:val="Heading1"/>
        <w:ind w:left="562" w:hanging="562"/>
        <w:rPr>
          <w:rFonts w:ascii="Calibri" w:hAnsi="Calibri" w:cs="Calibri"/>
        </w:rPr>
      </w:pPr>
      <w:bookmarkStart w:id="74" w:name="_Toc418080076"/>
      <w:bookmarkStart w:id="75" w:name="_Toc421709921"/>
      <w:bookmarkStart w:id="76" w:name="_Toc479765173"/>
      <w:r w:rsidRPr="002E3F2E">
        <w:rPr>
          <w:rFonts w:ascii="Calibri" w:hAnsi="Calibri"/>
        </w:rPr>
        <w:lastRenderedPageBreak/>
        <w:t>Known</w:t>
      </w:r>
      <w:r w:rsidRPr="00AA38E8">
        <w:rPr>
          <w:rFonts w:ascii="Calibri" w:hAnsi="Calibri" w:cs="Calibri"/>
        </w:rPr>
        <w:t xml:space="preserve"> Limitations with Design</w:t>
      </w:r>
      <w:bookmarkEnd w:id="74"/>
      <w:bookmarkEnd w:id="75"/>
      <w:bookmarkEnd w:id="76"/>
    </w:p>
    <w:p w:rsidR="004F23BC" w:rsidDel="00CD0C6B" w:rsidRDefault="004F23BC" w:rsidP="004F23BC">
      <w:pPr>
        <w:ind w:left="562"/>
        <w:rPr>
          <w:del w:id="77" w:author="Kathirkamu Annakamu" w:date="2018-01-10T12:23:00Z"/>
          <w:rFonts w:cs="Calibri"/>
        </w:rPr>
      </w:pPr>
      <w:del w:id="78" w:author="Kathirkamu Annakamu" w:date="2018-01-10T12:23:00Z">
        <w:r w:rsidDel="00CD0C6B">
          <w:rPr>
            <w:rFonts w:cs="Calibri"/>
          </w:rPr>
          <w:delText>None</w:delText>
        </w:r>
      </w:del>
    </w:p>
    <w:p w:rsidR="00CD0C6B" w:rsidRPr="004F23BC" w:rsidRDefault="00CD0C6B" w:rsidP="004F23BC">
      <w:pPr>
        <w:ind w:left="562"/>
        <w:rPr>
          <w:ins w:id="79" w:author="Kathirkamu Annakamu" w:date="2018-01-10T12:25:00Z"/>
          <w:lang w:bidi="ar-SA"/>
        </w:rPr>
      </w:pPr>
      <w:ins w:id="80" w:author="Kathirkamu Annakamu" w:date="2018-01-10T12:25:00Z">
        <w:r>
          <w:rPr>
            <w:rFonts w:cs="Calibri"/>
          </w:rPr>
          <w:t>In Data dictionary</w:t>
        </w:r>
      </w:ins>
      <w:ins w:id="81" w:author="Kathirkamu Annakamu" w:date="2018-01-10T12:26:00Z">
        <w:r>
          <w:rPr>
            <w:rFonts w:cs="Calibri"/>
          </w:rPr>
          <w:t xml:space="preserve">, constant parameter </w:t>
        </w:r>
        <w:r w:rsidRPr="00CD0C6B">
          <w:rPr>
            <w:rFonts w:cs="Calibri"/>
          </w:rPr>
          <w:t>PRPNWHLTQMAX_CNT_U16</w:t>
        </w:r>
        <w:r>
          <w:rPr>
            <w:rFonts w:cs="Calibri"/>
          </w:rPr>
          <w:t xml:space="preserve"> (Value is 0) and </w:t>
        </w:r>
        <w:r w:rsidRPr="00CD0C6B">
          <w:rPr>
            <w:rFonts w:cs="Calibri"/>
          </w:rPr>
          <w:t>PRPNWHLTQMIN_CNT_U16</w:t>
        </w:r>
        <w:r>
          <w:rPr>
            <w:rFonts w:cs="Calibri"/>
          </w:rPr>
          <w:t xml:space="preserve"> (value is 65535). This causes fault</w:t>
        </w:r>
        <w:bookmarkStart w:id="82" w:name="_GoBack"/>
        <w:bookmarkEnd w:id="82"/>
        <w:r>
          <w:rPr>
            <w:rFonts w:cs="Calibri"/>
          </w:rPr>
          <w:t xml:space="preserve">y </w:t>
        </w:r>
      </w:ins>
      <w:ins w:id="83" w:author="Kathirkamu Annakamu" w:date="2018-01-10T12:27:00Z">
        <w:r>
          <w:rPr>
            <w:rFonts w:cs="Calibri"/>
          </w:rPr>
          <w:t>operation</w:t>
        </w:r>
      </w:ins>
      <w:ins w:id="84" w:author="Kathirkamu Annakamu" w:date="2018-01-10T12:26:00Z">
        <w:r>
          <w:rPr>
            <w:rFonts w:cs="Calibri"/>
          </w:rPr>
          <w:t xml:space="preserve"> for the LIMIT function in the model Design.</w:t>
        </w:r>
      </w:ins>
    </w:p>
    <w:p w:rsidR="00531B8C" w:rsidRPr="00E75CFE" w:rsidRDefault="00531B8C" w:rsidP="00531B8C">
      <w:pPr>
        <w:pStyle w:val="Heading1"/>
        <w:ind w:left="562" w:hanging="562"/>
        <w:rPr>
          <w:rFonts w:ascii="Calibri" w:hAnsi="Calibri" w:cs="Calibri"/>
        </w:rPr>
      </w:pPr>
      <w:bookmarkStart w:id="85" w:name="_Toc382297449"/>
      <w:bookmarkStart w:id="86" w:name="_Toc418080077"/>
      <w:bookmarkStart w:id="87" w:name="_Toc421709922"/>
      <w:bookmarkStart w:id="88" w:name="_Toc479765174"/>
      <w:r w:rsidRPr="00E75CFE">
        <w:rPr>
          <w:rFonts w:ascii="Calibri" w:hAnsi="Calibri" w:cs="Calibri"/>
        </w:rPr>
        <w:lastRenderedPageBreak/>
        <w:t>UNIT TEST CONSIDERATION</w:t>
      </w:r>
      <w:bookmarkEnd w:id="85"/>
      <w:bookmarkEnd w:id="86"/>
      <w:bookmarkEnd w:id="87"/>
      <w:bookmarkEnd w:id="88"/>
    </w:p>
    <w:p w:rsidR="007A381E" w:rsidRDefault="007A381E" w:rsidP="007A381E">
      <w:pPr>
        <w:ind w:firstLine="864"/>
        <w:rPr>
          <w:rFonts w:cs="Calibri"/>
        </w:rPr>
      </w:pPr>
      <w:r w:rsidRPr="009B248D">
        <w:rPr>
          <w:rFonts w:cs="Calibri"/>
        </w:rPr>
        <w:t>None</w:t>
      </w:r>
    </w:p>
    <w:p w:rsidR="00F02B65" w:rsidRPr="009B248D" w:rsidRDefault="00F02B65" w:rsidP="003812C1">
      <w:pPr>
        <w:ind w:firstLine="562"/>
        <w:rPr>
          <w:rFonts w:cs="Calibri"/>
        </w:rPr>
      </w:pPr>
    </w:p>
    <w:p w:rsidR="00531B8C" w:rsidRPr="00531B8C" w:rsidRDefault="00531B8C" w:rsidP="009B248D">
      <w:pPr>
        <w:ind w:firstLine="562"/>
        <w:rPr>
          <w:lang w:bidi="ar-SA"/>
        </w:rPr>
      </w:pPr>
    </w:p>
    <w:p w:rsidR="00786BDF" w:rsidRPr="00A158C7" w:rsidRDefault="00786BDF" w:rsidP="000B37D5">
      <w:pPr>
        <w:pStyle w:val="Heading7"/>
      </w:pPr>
      <w:bookmarkStart w:id="89" w:name="_Toc479765175"/>
      <w:r w:rsidRPr="00A158C7">
        <w:lastRenderedPageBreak/>
        <w:t>Abbreviations and Acronyms</w:t>
      </w:r>
      <w:bookmarkEnd w:id="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r w:rsidR="001C3CBB" w:rsidRPr="00A158C7" w:rsidTr="00786BDF">
        <w:tc>
          <w:tcPr>
            <w:tcW w:w="3018" w:type="dxa"/>
            <w:shd w:val="clear" w:color="auto" w:fill="auto"/>
          </w:tcPr>
          <w:p w:rsidR="001C3CBB" w:rsidRPr="00A158C7" w:rsidRDefault="001C3CBB" w:rsidP="00540486">
            <w:pPr>
              <w:spacing w:before="60" w:after="60"/>
              <w:rPr>
                <w:szCs w:val="20"/>
              </w:rPr>
            </w:pPr>
          </w:p>
        </w:tc>
        <w:tc>
          <w:tcPr>
            <w:tcW w:w="6270" w:type="dxa"/>
            <w:shd w:val="clear" w:color="auto" w:fill="auto"/>
          </w:tcPr>
          <w:p w:rsidR="001C3CBB" w:rsidRPr="00A158C7" w:rsidRDefault="001C3CBB" w:rsidP="001C3CBB">
            <w:pPr>
              <w:spacing w:before="60" w:after="60"/>
              <w:rPr>
                <w:szCs w:val="20"/>
              </w:rPr>
            </w:pPr>
          </w:p>
        </w:tc>
      </w:tr>
    </w:tbl>
    <w:p w:rsidR="0053510E" w:rsidRPr="00A158C7" w:rsidRDefault="005A77EF" w:rsidP="000B37D5">
      <w:pPr>
        <w:pStyle w:val="Heading7"/>
      </w:pPr>
      <w:bookmarkStart w:id="90" w:name="_Toc479765176"/>
      <w:r w:rsidRPr="00A158C7">
        <w:lastRenderedPageBreak/>
        <w:t>Glossary</w:t>
      </w:r>
      <w:bookmarkEnd w:id="90"/>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 xml:space="preserve">Automotive SPICE® Process </w:t>
      </w:r>
      <w:r w:rsidR="009B248D">
        <w:rPr>
          <w:lang w:bidi="ar-SA"/>
        </w:rPr>
        <w:t>Please refer</w:t>
      </w:r>
      <w:r w:rsidRPr="00A158C7">
        <w:rPr>
          <w:lang w:bidi="ar-SA"/>
        </w:rPr>
        <w:t>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9B248D" w:rsidP="00A158C7">
      <w:pPr>
        <w:pStyle w:val="Heading7"/>
      </w:pPr>
      <w:bookmarkStart w:id="91" w:name="_Toc479765177"/>
      <w:r>
        <w:lastRenderedPageBreak/>
        <w:t>Please refer</w:t>
      </w:r>
      <w:r w:rsidR="00A158C7" w:rsidRPr="00A158C7">
        <w:t>ences</w:t>
      </w:r>
      <w:bookmarkEnd w:id="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92" w:name="_Ref313612389"/>
            <w:r>
              <w:t>AUTOSAR Specification of Memory Mapping (Link:</w:t>
            </w:r>
            <w:hyperlink r:id="rId13" w:history="1">
              <w:r w:rsidRPr="00F35C33">
                <w:rPr>
                  <w:rStyle w:val="Hyperlink"/>
                </w:rPr>
                <w:t>AUTOSAR_SWS_MemoryMapping.pdf</w:t>
              </w:r>
            </w:hyperlink>
            <w:r>
              <w:t>)</w:t>
            </w:r>
            <w:bookmarkEnd w:id="92"/>
          </w:p>
        </w:tc>
        <w:tc>
          <w:tcPr>
            <w:tcW w:w="2091" w:type="dxa"/>
            <w:shd w:val="clear" w:color="auto" w:fill="auto"/>
          </w:tcPr>
          <w:p w:rsidR="00531B8C" w:rsidRDefault="00531B8C" w:rsidP="00B758D2">
            <w:pPr>
              <w:rPr>
                <w:lang w:bidi="ar-SA"/>
              </w:rPr>
            </w:pPr>
            <w:r>
              <w:t>v1.3.0 R4.0 Rev 2</w:t>
            </w:r>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531B8C" w:rsidP="00B758D2">
            <w:pPr>
              <w:rPr>
                <w:lang w:bidi="ar-SA"/>
              </w:rPr>
            </w:pPr>
            <w:r>
              <w:t xml:space="preserve">MDD Guideline </w:t>
            </w:r>
          </w:p>
        </w:tc>
        <w:tc>
          <w:tcPr>
            <w:tcW w:w="2091" w:type="dxa"/>
            <w:shd w:val="clear" w:color="auto" w:fill="auto"/>
          </w:tcPr>
          <w:p w:rsidR="00531B8C" w:rsidRDefault="00AC4CD8" w:rsidP="00B758D2">
            <w:pPr>
              <w:rPr>
                <w:lang w:bidi="ar-SA"/>
              </w:rPr>
            </w:pPr>
            <w:r>
              <w:rPr>
                <w:lang w:bidi="ar-SA"/>
              </w:rPr>
              <w:t>EA4 01.00</w:t>
            </w:r>
            <w:r w:rsidR="00531B8C">
              <w:rPr>
                <w:lang w:bidi="ar-SA"/>
              </w:rPr>
              <w:t>.00</w:t>
            </w:r>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C63B3B" w:rsidP="00B758D2">
            <w:pPr>
              <w:keepNext/>
            </w:pPr>
            <w:hyperlink r:id="rId14" w:history="1">
              <w:bookmarkStart w:id="93" w:name="_Ref335300243"/>
              <w:r w:rsidR="00531B8C" w:rsidRPr="00FC427F">
                <w:t>Software Naming Conventions.doc</w:t>
              </w:r>
              <w:bookmarkEnd w:id="93"/>
            </w:hyperlink>
          </w:p>
        </w:tc>
        <w:tc>
          <w:tcPr>
            <w:tcW w:w="2091" w:type="dxa"/>
            <w:shd w:val="clear" w:color="auto" w:fill="auto"/>
          </w:tcPr>
          <w:p w:rsidR="00531B8C" w:rsidRDefault="00B705EB" w:rsidP="00B758D2">
            <w:pPr>
              <w:rPr>
                <w:lang w:bidi="ar-SA"/>
              </w:rPr>
            </w:pPr>
            <w:r>
              <w:rPr>
                <w:lang w:bidi="ar-SA"/>
              </w:rPr>
              <w:t>2</w:t>
            </w:r>
            <w:r w:rsidR="00531B8C">
              <w:rPr>
                <w:lang w:bidi="ar-SA"/>
              </w:rPr>
              <w:t>.0</w:t>
            </w:r>
          </w:p>
        </w:tc>
      </w:tr>
      <w:tr w:rsidR="00531B8C" w:rsidRPr="00A158C7" w:rsidTr="00B758D2">
        <w:tc>
          <w:tcPr>
            <w:tcW w:w="738" w:type="dxa"/>
            <w:shd w:val="clear" w:color="auto" w:fill="auto"/>
          </w:tcPr>
          <w:p w:rsidR="00531B8C" w:rsidRDefault="00531B8C" w:rsidP="00B758D2">
            <w:pPr>
              <w:jc w:val="center"/>
            </w:pPr>
            <w:r>
              <w:t>4</w:t>
            </w:r>
          </w:p>
        </w:tc>
        <w:bookmarkStart w:id="94" w:name="0AL0_1a67a9"/>
        <w:tc>
          <w:tcPr>
            <w:tcW w:w="6458" w:type="dxa"/>
            <w:shd w:val="clear" w:color="auto" w:fill="auto"/>
          </w:tcPr>
          <w:p w:rsidR="00531B8C" w:rsidRDefault="00531B8C" w:rsidP="00B758D2">
            <w:pPr>
              <w:keepNext/>
            </w:pPr>
            <w:r>
              <w:fldChar w:fldCharType="begin"/>
            </w:r>
            <w:r>
              <w:instrText xml:space="preserve"> HYPERLINK "http://eroom1.nexteer.com/eRoomReq/Files/erooms8/NextGeneration/0_1a67a9/Software%20Design%20and%20Coding%20Standards.doc" </w:instrText>
            </w:r>
            <w:r>
              <w:fldChar w:fldCharType="separate"/>
            </w:r>
            <w:r>
              <w:rPr>
                <w:rStyle w:val="Hyperlink"/>
                <w:rFonts w:ascii="Trebuchet MS" w:hAnsi="Trebuchet MS"/>
                <w:color w:val="3333CC"/>
                <w:sz w:val="18"/>
                <w:szCs w:val="18"/>
                <w:shd w:val="clear" w:color="auto" w:fill="F0F0F0"/>
              </w:rPr>
              <w:t>Software Design and Coding Standards.doc</w:t>
            </w:r>
            <w:r>
              <w:fldChar w:fldCharType="end"/>
            </w:r>
            <w:bookmarkEnd w:id="94"/>
          </w:p>
        </w:tc>
        <w:tc>
          <w:tcPr>
            <w:tcW w:w="2091" w:type="dxa"/>
            <w:shd w:val="clear" w:color="auto" w:fill="auto"/>
          </w:tcPr>
          <w:p w:rsidR="00531B8C" w:rsidRDefault="00531B8C" w:rsidP="00B758D2">
            <w:pPr>
              <w:rPr>
                <w:lang w:bidi="ar-SA"/>
              </w:rPr>
            </w:pPr>
            <w:r>
              <w:rPr>
                <w:lang w:bidi="ar-SA"/>
              </w:rPr>
              <w:t>2.</w:t>
            </w:r>
            <w:r w:rsidR="00D55752">
              <w:rPr>
                <w:lang w:bidi="ar-SA"/>
              </w:rPr>
              <w:t>1</w:t>
            </w:r>
          </w:p>
        </w:tc>
      </w:tr>
      <w:tr w:rsidR="00732B9A" w:rsidRPr="00A158C7" w:rsidTr="00B758D2">
        <w:tc>
          <w:tcPr>
            <w:tcW w:w="738" w:type="dxa"/>
            <w:shd w:val="clear" w:color="auto" w:fill="auto"/>
          </w:tcPr>
          <w:p w:rsidR="00732B9A" w:rsidRDefault="00732B9A" w:rsidP="00B758D2">
            <w:pPr>
              <w:jc w:val="center"/>
            </w:pPr>
            <w:r>
              <w:t>5</w:t>
            </w:r>
          </w:p>
        </w:tc>
        <w:tc>
          <w:tcPr>
            <w:tcW w:w="6458" w:type="dxa"/>
            <w:shd w:val="clear" w:color="auto" w:fill="auto"/>
          </w:tcPr>
          <w:p w:rsidR="00732B9A" w:rsidRDefault="009B248D" w:rsidP="00B758D2">
            <w:pPr>
              <w:keepNext/>
            </w:pPr>
            <w:r>
              <w:t>FDD:</w:t>
            </w:r>
            <w:r w:rsidR="00732B9A">
              <w:t xml:space="preserve"> </w:t>
            </w:r>
            <w:r w:rsidR="007A381E">
              <w:t>MM059A</w:t>
            </w:r>
            <w:r w:rsidR="00732B9A">
              <w:t>_</w:t>
            </w:r>
            <w:r w:rsidR="007A381E">
              <w:t>FordMsg167BusHiSpd</w:t>
            </w:r>
            <w:r w:rsidR="00732B9A">
              <w:t>_Design</w:t>
            </w:r>
          </w:p>
        </w:tc>
        <w:tc>
          <w:tcPr>
            <w:tcW w:w="2091" w:type="dxa"/>
            <w:shd w:val="clear" w:color="auto" w:fill="auto"/>
          </w:tcPr>
          <w:p w:rsidR="00732B9A" w:rsidRDefault="00732B9A" w:rsidP="00B758D2">
            <w:pPr>
              <w:rPr>
                <w:lang w:bidi="ar-SA"/>
              </w:rPr>
            </w:pPr>
            <w:r>
              <w:rPr>
                <w:lang w:bidi="ar-SA"/>
              </w:rPr>
              <w:t>See Synergy subproject version</w:t>
            </w:r>
          </w:p>
        </w:tc>
      </w:tr>
    </w:tbl>
    <w:p w:rsidR="003A5B2A" w:rsidRDefault="003A5B2A">
      <w:pPr>
        <w:spacing w:after="0"/>
        <w:rPr>
          <w:rFonts w:ascii="Arial" w:hAnsi="Arial"/>
          <w:kern w:val="28"/>
          <w:sz w:val="24"/>
          <w:szCs w:val="20"/>
          <w:lang w:bidi="ar-SA"/>
        </w:rPr>
      </w:pPr>
    </w:p>
    <w:sectPr w:rsidR="003A5B2A" w:rsidSect="00866672">
      <w:headerReference w:type="default" r:id="rId15"/>
      <w:footerReference w:type="default" r:id="rId16"/>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3B3B" w:rsidRDefault="00C63B3B">
      <w:r>
        <w:separator/>
      </w:r>
    </w:p>
  </w:endnote>
  <w:endnote w:type="continuationSeparator" w:id="0">
    <w:p w:rsidR="00C63B3B" w:rsidRDefault="00C63B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E57306" w:rsidRPr="00B10816" w:rsidTr="00866672">
      <w:tc>
        <w:tcPr>
          <w:tcW w:w="1667" w:type="pct"/>
          <w:vAlign w:val="center"/>
        </w:tcPr>
        <w:p w:rsidR="00E57306" w:rsidRPr="00B10816" w:rsidRDefault="00E57306" w:rsidP="00B10816">
          <w:pPr>
            <w:pStyle w:val="Footer"/>
            <w:spacing w:after="0"/>
            <w:rPr>
              <w:sz w:val="16"/>
              <w:szCs w:val="16"/>
            </w:rPr>
          </w:pPr>
          <w:r w:rsidRPr="00B10816">
            <w:rPr>
              <w:sz w:val="16"/>
              <w:szCs w:val="16"/>
            </w:rPr>
            <w:t xml:space="preserve">Document: </w:t>
          </w:r>
          <w:r w:rsidR="007A381E">
            <w:rPr>
              <w:sz w:val="16"/>
              <w:szCs w:val="16"/>
            </w:rPr>
            <w:t>FordMsg167BusHiSpd</w:t>
          </w:r>
          <w:r>
            <w:rPr>
              <w:sz w:val="16"/>
              <w:szCs w:val="16"/>
            </w:rPr>
            <w:t>_MDD</w:t>
          </w:r>
        </w:p>
        <w:p w:rsidR="00E57306" w:rsidRPr="00B10816" w:rsidRDefault="00E57306"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Pr>
              <w:sz w:val="16"/>
              <w:szCs w:val="16"/>
            </w:rPr>
            <w:t>EA4 01.00.00</w:t>
          </w:r>
          <w:r>
            <w:rPr>
              <w:sz w:val="16"/>
              <w:szCs w:val="16"/>
            </w:rPr>
            <w:fldChar w:fldCharType="end"/>
          </w:r>
        </w:p>
      </w:tc>
      <w:tc>
        <w:tcPr>
          <w:tcW w:w="1667" w:type="pct"/>
          <w:vAlign w:val="center"/>
        </w:tcPr>
        <w:p w:rsidR="00E57306" w:rsidRDefault="007A381E" w:rsidP="00B10816">
          <w:pPr>
            <w:pStyle w:val="Footer"/>
            <w:spacing w:after="0"/>
            <w:jc w:val="center"/>
            <w:rPr>
              <w:sz w:val="16"/>
              <w:szCs w:val="16"/>
            </w:rPr>
          </w:pPr>
          <w:del w:id="95" w:author="Kathirkamu Annakamu" w:date="2018-01-10T12:23:00Z">
            <w:r w:rsidDel="004F23BC">
              <w:rPr>
                <w:sz w:val="16"/>
                <w:szCs w:val="16"/>
              </w:rPr>
              <w:delText>Nov</w:delText>
            </w:r>
            <w:r w:rsidR="00E57306" w:rsidDel="004F23BC">
              <w:rPr>
                <w:sz w:val="16"/>
                <w:szCs w:val="16"/>
              </w:rPr>
              <w:delText xml:space="preserve"> 1</w:delText>
            </w:r>
            <w:r w:rsidR="00580082" w:rsidDel="004F23BC">
              <w:rPr>
                <w:sz w:val="16"/>
                <w:szCs w:val="16"/>
              </w:rPr>
              <w:delText>6</w:delText>
            </w:r>
          </w:del>
          <w:ins w:id="96" w:author="Kathirkamu Annakamu" w:date="2018-01-10T12:23:00Z">
            <w:r w:rsidR="004F23BC">
              <w:rPr>
                <w:sz w:val="16"/>
                <w:szCs w:val="16"/>
              </w:rPr>
              <w:t xml:space="preserve"> Jan 10</w:t>
            </w:r>
          </w:ins>
          <w:r w:rsidR="00E57306">
            <w:rPr>
              <w:sz w:val="16"/>
              <w:szCs w:val="16"/>
            </w:rPr>
            <w:t>, 201</w:t>
          </w:r>
          <w:ins w:id="97" w:author="Kathirkamu Annakamu" w:date="2018-01-10T12:25:00Z">
            <w:r w:rsidR="00CD0C6B">
              <w:rPr>
                <w:sz w:val="16"/>
                <w:szCs w:val="16"/>
              </w:rPr>
              <w:t>8</w:t>
            </w:r>
          </w:ins>
          <w:del w:id="98" w:author="Kathirkamu Annakamu" w:date="2018-01-10T12:25:00Z">
            <w:r w:rsidR="00E57306" w:rsidDel="00CD0C6B">
              <w:rPr>
                <w:sz w:val="16"/>
                <w:szCs w:val="16"/>
              </w:rPr>
              <w:delText>7</w:delText>
            </w:r>
          </w:del>
        </w:p>
        <w:p w:rsidR="00E57306" w:rsidRPr="00B10816" w:rsidRDefault="00E57306"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E57306" w:rsidRPr="00B10816" w:rsidRDefault="00E57306" w:rsidP="00B10816">
              <w:pPr>
                <w:pStyle w:val="Footer"/>
                <w:spacing w:after="0"/>
                <w:jc w:val="right"/>
                <w:rPr>
                  <w:sz w:val="16"/>
                  <w:szCs w:val="16"/>
                </w:rPr>
              </w:pPr>
              <w:r>
                <w:rPr>
                  <w:sz w:val="16"/>
                  <w:szCs w:val="16"/>
                </w:rPr>
                <w:t>Module Design Document</w:t>
              </w:r>
            </w:p>
          </w:sdtContent>
        </w:sdt>
        <w:p w:rsidR="00E57306" w:rsidRPr="00B10816" w:rsidRDefault="00E57306"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CD0C6B">
            <w:rPr>
              <w:b/>
              <w:noProof/>
              <w:sz w:val="16"/>
              <w:szCs w:val="16"/>
            </w:rPr>
            <w:t>8</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CD0C6B">
            <w:rPr>
              <w:b/>
              <w:noProof/>
              <w:sz w:val="16"/>
              <w:szCs w:val="16"/>
            </w:rPr>
            <w:t>12</w:t>
          </w:r>
          <w:r w:rsidRPr="00B10816">
            <w:rPr>
              <w:b/>
              <w:sz w:val="16"/>
              <w:szCs w:val="16"/>
            </w:rPr>
            <w:fldChar w:fldCharType="end"/>
          </w:r>
        </w:p>
      </w:tc>
    </w:tr>
  </w:tbl>
  <w:p w:rsidR="00E57306" w:rsidRPr="00B10816" w:rsidRDefault="00E57306"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3B3B" w:rsidRDefault="00C63B3B">
      <w:r>
        <w:separator/>
      </w:r>
    </w:p>
  </w:footnote>
  <w:footnote w:type="continuationSeparator" w:id="0">
    <w:p w:rsidR="00C63B3B" w:rsidRDefault="00C63B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E57306" w:rsidRPr="008969C4" w:rsidTr="00866672">
      <w:trPr>
        <w:trHeight w:val="438"/>
      </w:trPr>
      <w:tc>
        <w:tcPr>
          <w:tcW w:w="1443" w:type="pct"/>
        </w:tcPr>
        <w:p w:rsidR="00E57306" w:rsidRPr="008969C4" w:rsidRDefault="00E57306" w:rsidP="00B10816">
          <w:pPr>
            <w:pStyle w:val="Header"/>
            <w:spacing w:after="0"/>
          </w:pPr>
          <w:r w:rsidRPr="008969C4">
            <w:rPr>
              <w:noProof/>
              <w:lang w:val="en-GB" w:eastAsia="en-GB"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E57306" w:rsidRPr="00891F29" w:rsidRDefault="00E57306" w:rsidP="00B10816">
          <w:pPr>
            <w:pStyle w:val="Header"/>
            <w:spacing w:after="0"/>
            <w:jc w:val="right"/>
            <w:rPr>
              <w:sz w:val="16"/>
              <w:szCs w:val="20"/>
            </w:rPr>
          </w:pPr>
          <w:r w:rsidRPr="00891F29">
            <w:rPr>
              <w:sz w:val="16"/>
              <w:szCs w:val="20"/>
            </w:rPr>
            <w:t>Nexteer Automotive Confidential Proprietary Information</w:t>
          </w:r>
        </w:p>
        <w:p w:rsidR="00E57306" w:rsidRDefault="00E57306" w:rsidP="00B10816">
          <w:pPr>
            <w:pStyle w:val="Header"/>
            <w:spacing w:after="0"/>
            <w:jc w:val="right"/>
            <w:rPr>
              <w:sz w:val="16"/>
              <w:szCs w:val="20"/>
            </w:rPr>
          </w:pPr>
          <w:r w:rsidRPr="00891F29">
            <w:rPr>
              <w:sz w:val="16"/>
              <w:szCs w:val="20"/>
            </w:rPr>
            <w:t>Do Not Copy/Distribute Without Prior Permission</w:t>
          </w:r>
        </w:p>
        <w:p w:rsidR="00E57306" w:rsidRPr="008969C4" w:rsidRDefault="00E57306" w:rsidP="00B10816">
          <w:pPr>
            <w:pStyle w:val="Header"/>
            <w:spacing w:after="0"/>
            <w:jc w:val="right"/>
            <w:rPr>
              <w:szCs w:val="20"/>
            </w:rPr>
          </w:pPr>
          <w:r w:rsidRPr="000B0DB8">
            <w:rPr>
              <w:sz w:val="16"/>
              <w:szCs w:val="20"/>
            </w:rPr>
            <w:t>This Document Is Uncontrolled When Printed – Verify Version Before Use</w:t>
          </w:r>
        </w:p>
      </w:tc>
    </w:tr>
  </w:tbl>
  <w:p w:rsidR="00E57306" w:rsidRDefault="00E57306">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0E83F20"/>
    <w:multiLevelType w:val="hybridMultilevel"/>
    <w:tmpl w:val="F8E06FB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6A870985"/>
    <w:multiLevelType w:val="hybridMultilevel"/>
    <w:tmpl w:val="D792A6C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D67BD2"/>
    <w:multiLevelType w:val="hybridMultilevel"/>
    <w:tmpl w:val="E2B490D8"/>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4"/>
  </w:num>
  <w:num w:numId="13">
    <w:abstractNumId w:val="12"/>
  </w:num>
  <w:num w:numId="14">
    <w:abstractNumId w:val="10"/>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22">
    <w:abstractNumId w:val="17"/>
  </w:num>
  <w:num w:numId="23">
    <w:abstractNumId w:val="11"/>
  </w:num>
  <w:num w:numId="24">
    <w:abstractNumId w:val="16"/>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athirkamu Annakamu">
    <w15:presenceInfo w15:providerId="None" w15:userId="Kathirkamu Annakam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086"/>
    <w:rsid w:val="000040A2"/>
    <w:rsid w:val="00007584"/>
    <w:rsid w:val="00010BFD"/>
    <w:rsid w:val="00015232"/>
    <w:rsid w:val="000201AB"/>
    <w:rsid w:val="00030567"/>
    <w:rsid w:val="00030607"/>
    <w:rsid w:val="000318E7"/>
    <w:rsid w:val="0004234C"/>
    <w:rsid w:val="000515DF"/>
    <w:rsid w:val="000558D3"/>
    <w:rsid w:val="000573ED"/>
    <w:rsid w:val="00057E0F"/>
    <w:rsid w:val="00063A7A"/>
    <w:rsid w:val="0006733C"/>
    <w:rsid w:val="000718C3"/>
    <w:rsid w:val="000761E6"/>
    <w:rsid w:val="00076DD2"/>
    <w:rsid w:val="000822A5"/>
    <w:rsid w:val="00096B85"/>
    <w:rsid w:val="000A5FB2"/>
    <w:rsid w:val="000B01C4"/>
    <w:rsid w:val="000B0DB8"/>
    <w:rsid w:val="000B37D5"/>
    <w:rsid w:val="000B5C1E"/>
    <w:rsid w:val="000B6648"/>
    <w:rsid w:val="000E0B71"/>
    <w:rsid w:val="000E102A"/>
    <w:rsid w:val="000E3512"/>
    <w:rsid w:val="000E4996"/>
    <w:rsid w:val="000E548A"/>
    <w:rsid w:val="00101127"/>
    <w:rsid w:val="00102C25"/>
    <w:rsid w:val="00105535"/>
    <w:rsid w:val="00105C99"/>
    <w:rsid w:val="001063C7"/>
    <w:rsid w:val="00107593"/>
    <w:rsid w:val="00113021"/>
    <w:rsid w:val="00114319"/>
    <w:rsid w:val="001161D2"/>
    <w:rsid w:val="00117528"/>
    <w:rsid w:val="001278D4"/>
    <w:rsid w:val="00133350"/>
    <w:rsid w:val="00134C14"/>
    <w:rsid w:val="00135743"/>
    <w:rsid w:val="001449F2"/>
    <w:rsid w:val="00144BD1"/>
    <w:rsid w:val="00145E51"/>
    <w:rsid w:val="00152830"/>
    <w:rsid w:val="00180DD1"/>
    <w:rsid w:val="00181748"/>
    <w:rsid w:val="001833C5"/>
    <w:rsid w:val="00186C07"/>
    <w:rsid w:val="00194117"/>
    <w:rsid w:val="00196283"/>
    <w:rsid w:val="001A069D"/>
    <w:rsid w:val="001A6A75"/>
    <w:rsid w:val="001A786E"/>
    <w:rsid w:val="001B11CC"/>
    <w:rsid w:val="001B1516"/>
    <w:rsid w:val="001B15E2"/>
    <w:rsid w:val="001B4CA5"/>
    <w:rsid w:val="001B716A"/>
    <w:rsid w:val="001C3CBB"/>
    <w:rsid w:val="001D2F1D"/>
    <w:rsid w:val="001D6053"/>
    <w:rsid w:val="001E4877"/>
    <w:rsid w:val="001E6DB0"/>
    <w:rsid w:val="001F0A02"/>
    <w:rsid w:val="001F7A45"/>
    <w:rsid w:val="00203950"/>
    <w:rsid w:val="00206564"/>
    <w:rsid w:val="00210877"/>
    <w:rsid w:val="00213F47"/>
    <w:rsid w:val="00216E0A"/>
    <w:rsid w:val="00217199"/>
    <w:rsid w:val="0022572C"/>
    <w:rsid w:val="00226086"/>
    <w:rsid w:val="002366F0"/>
    <w:rsid w:val="00237876"/>
    <w:rsid w:val="00241551"/>
    <w:rsid w:val="00246432"/>
    <w:rsid w:val="00246474"/>
    <w:rsid w:val="00246930"/>
    <w:rsid w:val="002518E0"/>
    <w:rsid w:val="00252485"/>
    <w:rsid w:val="002540D9"/>
    <w:rsid w:val="00256656"/>
    <w:rsid w:val="00256D7F"/>
    <w:rsid w:val="00260133"/>
    <w:rsid w:val="00273A0B"/>
    <w:rsid w:val="00280990"/>
    <w:rsid w:val="002905EB"/>
    <w:rsid w:val="002A3DCD"/>
    <w:rsid w:val="002A4407"/>
    <w:rsid w:val="002A46ED"/>
    <w:rsid w:val="002A6127"/>
    <w:rsid w:val="002B0434"/>
    <w:rsid w:val="002B094F"/>
    <w:rsid w:val="002B1587"/>
    <w:rsid w:val="002B2B02"/>
    <w:rsid w:val="002B6E4E"/>
    <w:rsid w:val="002B7D4B"/>
    <w:rsid w:val="002D0D72"/>
    <w:rsid w:val="002D2079"/>
    <w:rsid w:val="002D4CF3"/>
    <w:rsid w:val="002D7C01"/>
    <w:rsid w:val="002E08B6"/>
    <w:rsid w:val="002E0FEE"/>
    <w:rsid w:val="002E3467"/>
    <w:rsid w:val="002E4849"/>
    <w:rsid w:val="002E7E59"/>
    <w:rsid w:val="00307A0F"/>
    <w:rsid w:val="00312179"/>
    <w:rsid w:val="003129E3"/>
    <w:rsid w:val="00314939"/>
    <w:rsid w:val="003267EF"/>
    <w:rsid w:val="00326A13"/>
    <w:rsid w:val="00327A5B"/>
    <w:rsid w:val="00330ED1"/>
    <w:rsid w:val="003313B5"/>
    <w:rsid w:val="00335C53"/>
    <w:rsid w:val="0034184E"/>
    <w:rsid w:val="00341ED6"/>
    <w:rsid w:val="00347652"/>
    <w:rsid w:val="00361921"/>
    <w:rsid w:val="00362B86"/>
    <w:rsid w:val="00362CE5"/>
    <w:rsid w:val="00364BF7"/>
    <w:rsid w:val="00364F00"/>
    <w:rsid w:val="003812C1"/>
    <w:rsid w:val="003849A4"/>
    <w:rsid w:val="00385119"/>
    <w:rsid w:val="00387BF4"/>
    <w:rsid w:val="00393DBF"/>
    <w:rsid w:val="003A492F"/>
    <w:rsid w:val="003A5885"/>
    <w:rsid w:val="003A5B2A"/>
    <w:rsid w:val="003B4A55"/>
    <w:rsid w:val="003D456D"/>
    <w:rsid w:val="003E47C5"/>
    <w:rsid w:val="003F18D9"/>
    <w:rsid w:val="003F3205"/>
    <w:rsid w:val="00405E64"/>
    <w:rsid w:val="00410E30"/>
    <w:rsid w:val="004147D1"/>
    <w:rsid w:val="00431255"/>
    <w:rsid w:val="00436F3E"/>
    <w:rsid w:val="004377FE"/>
    <w:rsid w:val="00444F99"/>
    <w:rsid w:val="004526E6"/>
    <w:rsid w:val="004538E2"/>
    <w:rsid w:val="00453CBC"/>
    <w:rsid w:val="00460D68"/>
    <w:rsid w:val="004610FA"/>
    <w:rsid w:val="00462B18"/>
    <w:rsid w:val="00462D3A"/>
    <w:rsid w:val="00467BB2"/>
    <w:rsid w:val="00480A9D"/>
    <w:rsid w:val="00482BAD"/>
    <w:rsid w:val="004863BF"/>
    <w:rsid w:val="004907B4"/>
    <w:rsid w:val="00496E7C"/>
    <w:rsid w:val="00497491"/>
    <w:rsid w:val="004A0EA5"/>
    <w:rsid w:val="004A3AD6"/>
    <w:rsid w:val="004C1331"/>
    <w:rsid w:val="004D0FAD"/>
    <w:rsid w:val="004D22C5"/>
    <w:rsid w:val="004D5D37"/>
    <w:rsid w:val="004E39D0"/>
    <w:rsid w:val="004F23BC"/>
    <w:rsid w:val="004F3C64"/>
    <w:rsid w:val="00507960"/>
    <w:rsid w:val="00510DB3"/>
    <w:rsid w:val="00514FCB"/>
    <w:rsid w:val="005200B6"/>
    <w:rsid w:val="00527EC6"/>
    <w:rsid w:val="00531B8C"/>
    <w:rsid w:val="0053510E"/>
    <w:rsid w:val="005366FA"/>
    <w:rsid w:val="00540486"/>
    <w:rsid w:val="00540749"/>
    <w:rsid w:val="00541D9D"/>
    <w:rsid w:val="00541E2D"/>
    <w:rsid w:val="0054769F"/>
    <w:rsid w:val="00551E95"/>
    <w:rsid w:val="00553CD9"/>
    <w:rsid w:val="00580082"/>
    <w:rsid w:val="00580C6B"/>
    <w:rsid w:val="00585674"/>
    <w:rsid w:val="0058629C"/>
    <w:rsid w:val="00591CEF"/>
    <w:rsid w:val="00592519"/>
    <w:rsid w:val="005955D1"/>
    <w:rsid w:val="00597086"/>
    <w:rsid w:val="005A1C6A"/>
    <w:rsid w:val="005A3EDE"/>
    <w:rsid w:val="005A77EF"/>
    <w:rsid w:val="005B3586"/>
    <w:rsid w:val="005B6300"/>
    <w:rsid w:val="005B6345"/>
    <w:rsid w:val="005C1E30"/>
    <w:rsid w:val="005C3AC2"/>
    <w:rsid w:val="005C6795"/>
    <w:rsid w:val="005C7490"/>
    <w:rsid w:val="005D297B"/>
    <w:rsid w:val="005D57CE"/>
    <w:rsid w:val="005E1F2C"/>
    <w:rsid w:val="005E4680"/>
    <w:rsid w:val="005E57D6"/>
    <w:rsid w:val="005E61CD"/>
    <w:rsid w:val="005F2D10"/>
    <w:rsid w:val="005F3880"/>
    <w:rsid w:val="00600104"/>
    <w:rsid w:val="00600C6A"/>
    <w:rsid w:val="00601D3E"/>
    <w:rsid w:val="0060359A"/>
    <w:rsid w:val="006041A1"/>
    <w:rsid w:val="006114E3"/>
    <w:rsid w:val="00613214"/>
    <w:rsid w:val="00614D08"/>
    <w:rsid w:val="006171B3"/>
    <w:rsid w:val="006224AE"/>
    <w:rsid w:val="00633FE1"/>
    <w:rsid w:val="00635297"/>
    <w:rsid w:val="006370C2"/>
    <w:rsid w:val="006374FA"/>
    <w:rsid w:val="00646455"/>
    <w:rsid w:val="00660449"/>
    <w:rsid w:val="00665E4E"/>
    <w:rsid w:val="00667AE7"/>
    <w:rsid w:val="00673A6E"/>
    <w:rsid w:val="0067654E"/>
    <w:rsid w:val="006811FF"/>
    <w:rsid w:val="00681E5A"/>
    <w:rsid w:val="006845E9"/>
    <w:rsid w:val="00686ED4"/>
    <w:rsid w:val="0069657C"/>
    <w:rsid w:val="006A61EA"/>
    <w:rsid w:val="006A7C28"/>
    <w:rsid w:val="006B5229"/>
    <w:rsid w:val="006B5F56"/>
    <w:rsid w:val="006C12CB"/>
    <w:rsid w:val="006C2D7D"/>
    <w:rsid w:val="006D634C"/>
    <w:rsid w:val="006E1C97"/>
    <w:rsid w:val="006E2284"/>
    <w:rsid w:val="006F2855"/>
    <w:rsid w:val="006F3CF4"/>
    <w:rsid w:val="00702C1E"/>
    <w:rsid w:val="00707BA6"/>
    <w:rsid w:val="00715441"/>
    <w:rsid w:val="0071672F"/>
    <w:rsid w:val="007219DD"/>
    <w:rsid w:val="00722EA8"/>
    <w:rsid w:val="00725671"/>
    <w:rsid w:val="00727610"/>
    <w:rsid w:val="00732B9A"/>
    <w:rsid w:val="00737A19"/>
    <w:rsid w:val="00751961"/>
    <w:rsid w:val="00755E96"/>
    <w:rsid w:val="0075721A"/>
    <w:rsid w:val="00764E75"/>
    <w:rsid w:val="00765195"/>
    <w:rsid w:val="00767585"/>
    <w:rsid w:val="00770295"/>
    <w:rsid w:val="00773CA8"/>
    <w:rsid w:val="00784FF5"/>
    <w:rsid w:val="00786BDF"/>
    <w:rsid w:val="007A2CEC"/>
    <w:rsid w:val="007A381E"/>
    <w:rsid w:val="007A3BEB"/>
    <w:rsid w:val="007A3D19"/>
    <w:rsid w:val="007A410D"/>
    <w:rsid w:val="007B71B8"/>
    <w:rsid w:val="007C0067"/>
    <w:rsid w:val="007C3A2E"/>
    <w:rsid w:val="007C4A1B"/>
    <w:rsid w:val="007C4B48"/>
    <w:rsid w:val="007D326F"/>
    <w:rsid w:val="007E00D7"/>
    <w:rsid w:val="007E0373"/>
    <w:rsid w:val="007E1C02"/>
    <w:rsid w:val="007E4EF4"/>
    <w:rsid w:val="007E625F"/>
    <w:rsid w:val="007E6421"/>
    <w:rsid w:val="007F746C"/>
    <w:rsid w:val="008068A5"/>
    <w:rsid w:val="008119C7"/>
    <w:rsid w:val="00820AE5"/>
    <w:rsid w:val="0082456E"/>
    <w:rsid w:val="0082534B"/>
    <w:rsid w:val="00832905"/>
    <w:rsid w:val="00836552"/>
    <w:rsid w:val="0084459F"/>
    <w:rsid w:val="00844F68"/>
    <w:rsid w:val="00847EDF"/>
    <w:rsid w:val="00862735"/>
    <w:rsid w:val="00865ACA"/>
    <w:rsid w:val="00866672"/>
    <w:rsid w:val="00866C6E"/>
    <w:rsid w:val="00871C89"/>
    <w:rsid w:val="008721B1"/>
    <w:rsid w:val="008721C3"/>
    <w:rsid w:val="00881135"/>
    <w:rsid w:val="00881279"/>
    <w:rsid w:val="00891F29"/>
    <w:rsid w:val="008943A3"/>
    <w:rsid w:val="00895757"/>
    <w:rsid w:val="008964D7"/>
    <w:rsid w:val="008969C4"/>
    <w:rsid w:val="00897591"/>
    <w:rsid w:val="008A0BF7"/>
    <w:rsid w:val="008A1CA9"/>
    <w:rsid w:val="008A3325"/>
    <w:rsid w:val="008A3DEA"/>
    <w:rsid w:val="008B2A08"/>
    <w:rsid w:val="008C1615"/>
    <w:rsid w:val="008C31B1"/>
    <w:rsid w:val="008C4737"/>
    <w:rsid w:val="008C4FBE"/>
    <w:rsid w:val="008C6874"/>
    <w:rsid w:val="008D1A6A"/>
    <w:rsid w:val="008D3DCA"/>
    <w:rsid w:val="008D69B7"/>
    <w:rsid w:val="008F09CA"/>
    <w:rsid w:val="008F11FD"/>
    <w:rsid w:val="008F1C9A"/>
    <w:rsid w:val="008F38B3"/>
    <w:rsid w:val="008F402B"/>
    <w:rsid w:val="008F4A9B"/>
    <w:rsid w:val="008F7506"/>
    <w:rsid w:val="009017D0"/>
    <w:rsid w:val="00905396"/>
    <w:rsid w:val="00910AA1"/>
    <w:rsid w:val="00912AE0"/>
    <w:rsid w:val="0091328D"/>
    <w:rsid w:val="009132C7"/>
    <w:rsid w:val="0091423E"/>
    <w:rsid w:val="00921DE0"/>
    <w:rsid w:val="009253B7"/>
    <w:rsid w:val="00926383"/>
    <w:rsid w:val="0092752F"/>
    <w:rsid w:val="00930893"/>
    <w:rsid w:val="009318C4"/>
    <w:rsid w:val="009358E8"/>
    <w:rsid w:val="00942D04"/>
    <w:rsid w:val="00945677"/>
    <w:rsid w:val="00947A9A"/>
    <w:rsid w:val="00947EA9"/>
    <w:rsid w:val="00957855"/>
    <w:rsid w:val="00964105"/>
    <w:rsid w:val="009643A3"/>
    <w:rsid w:val="00970DBB"/>
    <w:rsid w:val="0097381A"/>
    <w:rsid w:val="00977459"/>
    <w:rsid w:val="00981856"/>
    <w:rsid w:val="009839AF"/>
    <w:rsid w:val="009877AA"/>
    <w:rsid w:val="00992EB9"/>
    <w:rsid w:val="009B0C02"/>
    <w:rsid w:val="009B248D"/>
    <w:rsid w:val="009B39E1"/>
    <w:rsid w:val="009B754B"/>
    <w:rsid w:val="009C5629"/>
    <w:rsid w:val="009C5E90"/>
    <w:rsid w:val="009C71A3"/>
    <w:rsid w:val="009C7F7D"/>
    <w:rsid w:val="009D1773"/>
    <w:rsid w:val="009D493A"/>
    <w:rsid w:val="009E371E"/>
    <w:rsid w:val="009E6A87"/>
    <w:rsid w:val="009F3119"/>
    <w:rsid w:val="00A049EB"/>
    <w:rsid w:val="00A05B7E"/>
    <w:rsid w:val="00A158C7"/>
    <w:rsid w:val="00A25B61"/>
    <w:rsid w:val="00A31436"/>
    <w:rsid w:val="00A365F0"/>
    <w:rsid w:val="00A36C7E"/>
    <w:rsid w:val="00A37E34"/>
    <w:rsid w:val="00A639FF"/>
    <w:rsid w:val="00A6463B"/>
    <w:rsid w:val="00A656E4"/>
    <w:rsid w:val="00A71A73"/>
    <w:rsid w:val="00A72ADF"/>
    <w:rsid w:val="00A7445E"/>
    <w:rsid w:val="00A75159"/>
    <w:rsid w:val="00A75452"/>
    <w:rsid w:val="00A85DD5"/>
    <w:rsid w:val="00A90F28"/>
    <w:rsid w:val="00A92EE5"/>
    <w:rsid w:val="00AA2199"/>
    <w:rsid w:val="00AA3A38"/>
    <w:rsid w:val="00AA61A8"/>
    <w:rsid w:val="00AB1565"/>
    <w:rsid w:val="00AB200C"/>
    <w:rsid w:val="00AB2785"/>
    <w:rsid w:val="00AC1BE0"/>
    <w:rsid w:val="00AC40DF"/>
    <w:rsid w:val="00AC4A58"/>
    <w:rsid w:val="00AC4CD8"/>
    <w:rsid w:val="00AC6E5E"/>
    <w:rsid w:val="00AD135E"/>
    <w:rsid w:val="00AD1F0E"/>
    <w:rsid w:val="00AD3866"/>
    <w:rsid w:val="00AD3DBF"/>
    <w:rsid w:val="00AE0435"/>
    <w:rsid w:val="00AE07F5"/>
    <w:rsid w:val="00AE0DCB"/>
    <w:rsid w:val="00AE41D4"/>
    <w:rsid w:val="00AE55D3"/>
    <w:rsid w:val="00AE5C76"/>
    <w:rsid w:val="00AE730D"/>
    <w:rsid w:val="00AF6D2A"/>
    <w:rsid w:val="00AF7DDD"/>
    <w:rsid w:val="00B0024F"/>
    <w:rsid w:val="00B10816"/>
    <w:rsid w:val="00B11BE8"/>
    <w:rsid w:val="00B154E6"/>
    <w:rsid w:val="00B15DDB"/>
    <w:rsid w:val="00B21802"/>
    <w:rsid w:val="00B25D10"/>
    <w:rsid w:val="00B35242"/>
    <w:rsid w:val="00B35F84"/>
    <w:rsid w:val="00B52330"/>
    <w:rsid w:val="00B557BA"/>
    <w:rsid w:val="00B5628C"/>
    <w:rsid w:val="00B629B6"/>
    <w:rsid w:val="00B647EA"/>
    <w:rsid w:val="00B705EB"/>
    <w:rsid w:val="00B72FDD"/>
    <w:rsid w:val="00B758D2"/>
    <w:rsid w:val="00B81B39"/>
    <w:rsid w:val="00B81C1B"/>
    <w:rsid w:val="00B85D5F"/>
    <w:rsid w:val="00B92F19"/>
    <w:rsid w:val="00B9722C"/>
    <w:rsid w:val="00BA089B"/>
    <w:rsid w:val="00BA0D62"/>
    <w:rsid w:val="00BA5041"/>
    <w:rsid w:val="00BA7BCD"/>
    <w:rsid w:val="00BB166E"/>
    <w:rsid w:val="00BB4210"/>
    <w:rsid w:val="00BB7B56"/>
    <w:rsid w:val="00BC45C7"/>
    <w:rsid w:val="00BC6B0F"/>
    <w:rsid w:val="00BD17E2"/>
    <w:rsid w:val="00BD2498"/>
    <w:rsid w:val="00BD29F5"/>
    <w:rsid w:val="00BD7322"/>
    <w:rsid w:val="00BE2567"/>
    <w:rsid w:val="00BE7F06"/>
    <w:rsid w:val="00BF1496"/>
    <w:rsid w:val="00BF5242"/>
    <w:rsid w:val="00C0276C"/>
    <w:rsid w:val="00C04F32"/>
    <w:rsid w:val="00C145F2"/>
    <w:rsid w:val="00C164EE"/>
    <w:rsid w:val="00C22A00"/>
    <w:rsid w:val="00C2356B"/>
    <w:rsid w:val="00C373E0"/>
    <w:rsid w:val="00C375E8"/>
    <w:rsid w:val="00C53F02"/>
    <w:rsid w:val="00C54CBD"/>
    <w:rsid w:val="00C62193"/>
    <w:rsid w:val="00C63B3B"/>
    <w:rsid w:val="00C642B0"/>
    <w:rsid w:val="00C64761"/>
    <w:rsid w:val="00C70668"/>
    <w:rsid w:val="00C71EF8"/>
    <w:rsid w:val="00C728E9"/>
    <w:rsid w:val="00C7430F"/>
    <w:rsid w:val="00C74FE6"/>
    <w:rsid w:val="00C77D0E"/>
    <w:rsid w:val="00C8041D"/>
    <w:rsid w:val="00C845F5"/>
    <w:rsid w:val="00C90429"/>
    <w:rsid w:val="00C93030"/>
    <w:rsid w:val="00CA5A53"/>
    <w:rsid w:val="00CA5BBE"/>
    <w:rsid w:val="00CB03C3"/>
    <w:rsid w:val="00CB0B31"/>
    <w:rsid w:val="00CB3D30"/>
    <w:rsid w:val="00CB724F"/>
    <w:rsid w:val="00CC19D0"/>
    <w:rsid w:val="00CC44B7"/>
    <w:rsid w:val="00CC6EFC"/>
    <w:rsid w:val="00CD0C6B"/>
    <w:rsid w:val="00CE1AE1"/>
    <w:rsid w:val="00CE1BBF"/>
    <w:rsid w:val="00CF089D"/>
    <w:rsid w:val="00CF0E43"/>
    <w:rsid w:val="00CF107F"/>
    <w:rsid w:val="00CF2A9A"/>
    <w:rsid w:val="00CF5BE3"/>
    <w:rsid w:val="00D00A39"/>
    <w:rsid w:val="00D16229"/>
    <w:rsid w:val="00D20423"/>
    <w:rsid w:val="00D229A6"/>
    <w:rsid w:val="00D23CB7"/>
    <w:rsid w:val="00D26802"/>
    <w:rsid w:val="00D30924"/>
    <w:rsid w:val="00D4065B"/>
    <w:rsid w:val="00D42EF2"/>
    <w:rsid w:val="00D443E7"/>
    <w:rsid w:val="00D464A8"/>
    <w:rsid w:val="00D51275"/>
    <w:rsid w:val="00D55752"/>
    <w:rsid w:val="00D57071"/>
    <w:rsid w:val="00D57F9F"/>
    <w:rsid w:val="00D60445"/>
    <w:rsid w:val="00D70B1D"/>
    <w:rsid w:val="00D757BC"/>
    <w:rsid w:val="00D762B8"/>
    <w:rsid w:val="00D775AC"/>
    <w:rsid w:val="00D77952"/>
    <w:rsid w:val="00D8298E"/>
    <w:rsid w:val="00D93253"/>
    <w:rsid w:val="00DA4ADE"/>
    <w:rsid w:val="00DA5C5C"/>
    <w:rsid w:val="00DB0311"/>
    <w:rsid w:val="00DB1985"/>
    <w:rsid w:val="00DB213C"/>
    <w:rsid w:val="00DB3C1D"/>
    <w:rsid w:val="00DC0959"/>
    <w:rsid w:val="00DC598C"/>
    <w:rsid w:val="00DD3B65"/>
    <w:rsid w:val="00DE23CE"/>
    <w:rsid w:val="00DE2FDE"/>
    <w:rsid w:val="00DF4415"/>
    <w:rsid w:val="00E020FC"/>
    <w:rsid w:val="00E03151"/>
    <w:rsid w:val="00E044C8"/>
    <w:rsid w:val="00E16D14"/>
    <w:rsid w:val="00E176AB"/>
    <w:rsid w:val="00E23E66"/>
    <w:rsid w:val="00E31AE9"/>
    <w:rsid w:val="00E3395D"/>
    <w:rsid w:val="00E35A9F"/>
    <w:rsid w:val="00E3609B"/>
    <w:rsid w:val="00E36420"/>
    <w:rsid w:val="00E46EBF"/>
    <w:rsid w:val="00E51408"/>
    <w:rsid w:val="00E52161"/>
    <w:rsid w:val="00E5552A"/>
    <w:rsid w:val="00E57306"/>
    <w:rsid w:val="00E61FD9"/>
    <w:rsid w:val="00E62E0D"/>
    <w:rsid w:val="00E6550B"/>
    <w:rsid w:val="00E867C4"/>
    <w:rsid w:val="00E9004B"/>
    <w:rsid w:val="00E92A8B"/>
    <w:rsid w:val="00EB1228"/>
    <w:rsid w:val="00EC65AC"/>
    <w:rsid w:val="00EC792D"/>
    <w:rsid w:val="00ED26AB"/>
    <w:rsid w:val="00ED3D2B"/>
    <w:rsid w:val="00ED6365"/>
    <w:rsid w:val="00EE263E"/>
    <w:rsid w:val="00EE26AB"/>
    <w:rsid w:val="00EE3BBC"/>
    <w:rsid w:val="00EF190F"/>
    <w:rsid w:val="00F02B65"/>
    <w:rsid w:val="00F05546"/>
    <w:rsid w:val="00F1257A"/>
    <w:rsid w:val="00F33BD1"/>
    <w:rsid w:val="00F36729"/>
    <w:rsid w:val="00F36CC2"/>
    <w:rsid w:val="00F417BB"/>
    <w:rsid w:val="00F4318C"/>
    <w:rsid w:val="00F43F8E"/>
    <w:rsid w:val="00F4613B"/>
    <w:rsid w:val="00F51C8D"/>
    <w:rsid w:val="00F56F9A"/>
    <w:rsid w:val="00F602B0"/>
    <w:rsid w:val="00F651F5"/>
    <w:rsid w:val="00F727CE"/>
    <w:rsid w:val="00F737FE"/>
    <w:rsid w:val="00F90FCC"/>
    <w:rsid w:val="00F91518"/>
    <w:rsid w:val="00F95E33"/>
    <w:rsid w:val="00FB39DC"/>
    <w:rsid w:val="00FB4C25"/>
    <w:rsid w:val="00FC02CC"/>
    <w:rsid w:val="00FC45EA"/>
    <w:rsid w:val="00FC5A02"/>
    <w:rsid w:val="00FD293C"/>
    <w:rsid w:val="00FD2BF4"/>
    <w:rsid w:val="00FD60F0"/>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E4E7DD"/>
  <w15:docId w15:val="{CA953921-F789-4903-9B5B-A984E8148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0606275">
      <w:bodyDiv w:val="1"/>
      <w:marLeft w:val="0"/>
      <w:marRight w:val="0"/>
      <w:marTop w:val="0"/>
      <w:marBottom w:val="0"/>
      <w:divBdr>
        <w:top w:val="none" w:sz="0" w:space="0" w:color="auto"/>
        <w:left w:val="none" w:sz="0" w:space="0" w:color="auto"/>
        <w:bottom w:val="none" w:sz="0" w:space="0" w:color="auto"/>
        <w:right w:val="none" w:sz="0" w:space="0" w:color="auto"/>
      </w:divBdr>
    </w:div>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autosar.org/download/R4.0/AUTOSAR_SWS_MemoryMapping.pdf" TargetMode="Externa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misagweb01.nexteer.com/eRoomReq/Files/erooms8/NextGeneration/0_fc55f/Software%20Naming%20Conventions%2003x(In%20Work).do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Component\SF023A_TunSelnAuthy_Impl\doc\MDD%20Template%20EA4%2001.00.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474279F09064D2B884ACE85C63B95AD"/>
        <w:category>
          <w:name w:val="General"/>
          <w:gallery w:val="placeholder"/>
        </w:category>
        <w:types>
          <w:type w:val="bbPlcHdr"/>
        </w:types>
        <w:behaviors>
          <w:behavior w:val="content"/>
        </w:behaviors>
        <w:guid w:val="{23F0FD89-5AFB-41DB-9B17-2536B7FF32F0}"/>
      </w:docPartPr>
      <w:docPartBody>
        <w:p w:rsidR="007A3D33" w:rsidRDefault="00E2697B">
          <w:pPr>
            <w:pStyle w:val="9474279F09064D2B884ACE85C63B95AD"/>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97B"/>
    <w:rsid w:val="00085F99"/>
    <w:rsid w:val="00127E57"/>
    <w:rsid w:val="001742D2"/>
    <w:rsid w:val="002D0451"/>
    <w:rsid w:val="00300830"/>
    <w:rsid w:val="003B5D29"/>
    <w:rsid w:val="00405BEF"/>
    <w:rsid w:val="00512027"/>
    <w:rsid w:val="00557D54"/>
    <w:rsid w:val="005E23E0"/>
    <w:rsid w:val="00670DA6"/>
    <w:rsid w:val="007A3D33"/>
    <w:rsid w:val="007E4B13"/>
    <w:rsid w:val="00815E45"/>
    <w:rsid w:val="008D58EE"/>
    <w:rsid w:val="00906A6D"/>
    <w:rsid w:val="00B54AAF"/>
    <w:rsid w:val="00D87EC0"/>
    <w:rsid w:val="00DC1357"/>
    <w:rsid w:val="00E2697B"/>
    <w:rsid w:val="00F46361"/>
    <w:rsid w:val="00FB3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474279F09064D2B884ACE85C63B95AD">
    <w:name w:val="9474279F09064D2B884ACE85C63B95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2.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3.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F8090D0D-F9C0-44E0-8592-CD59F729F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Template>
  <TotalTime>152</TotalTime>
  <Pages>12</Pages>
  <Words>945</Words>
  <Characters>5392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6325</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Nexteer Employee</dc:creator>
  <cp:lastModifiedBy>Kathirkamu Annakamu</cp:lastModifiedBy>
  <cp:revision>58</cp:revision>
  <cp:lastPrinted>2014-12-17T17:01:00Z</cp:lastPrinted>
  <dcterms:created xsi:type="dcterms:W3CDTF">2015-10-09T14:03:00Z</dcterms:created>
  <dcterms:modified xsi:type="dcterms:W3CDTF">2018-01-10T06:58:00Z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&lt;Component Name&gt;</vt:lpwstr>
  </property>
  <property fmtid="{D5CDD505-2E9C-101B-9397-08002B2CF9AE}" pid="3" name="Template Version">
    <vt:lpwstr>EA4 01.00.00</vt:lpwstr>
  </property>
  <property fmtid="{D5CDD505-2E9C-101B-9397-08002B2CF9AE}" pid="4" name="Release Date">
    <vt:lpwstr>June 19, 2015</vt:lpwstr>
  </property>
  <property fmtid="{D5CDD505-2E9C-101B-9397-08002B2CF9AE}" pid="5" name="Location">
    <vt:lpwstr>Saginaw, MI, USA</vt:lpwstr>
  </property>
  <property fmtid="{D5CDD505-2E9C-101B-9397-08002B2CF9AE}" pid="6" name="Prepared by Group">
    <vt:lpwstr>SEPG</vt:lpwstr>
  </property>
  <property fmtid="{D5CDD505-2E9C-101B-9397-08002B2CF9AE}" pid="7" name="Prepared for Group">
    <vt:lpwstr>Software Engineering</vt:lpwstr>
  </property>
</Properties>
</file>