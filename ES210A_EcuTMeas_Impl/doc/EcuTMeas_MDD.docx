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16839E3008794D449D0525A91EAF6CC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bookmarkStart w:id="0" w:name="_GoBack"/>
      <w:bookmarkEnd w:id="0"/>
      <w:r w:rsidRPr="00D229A6">
        <w:rPr>
          <w:rFonts w:cs="Calibri"/>
          <w:b/>
          <w:sz w:val="48"/>
          <w:szCs w:val="48"/>
        </w:rPr>
        <w:t>For</w:t>
      </w:r>
    </w:p>
    <w:p w:rsidR="00D229A6" w:rsidRDefault="00F40F49"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Project  \* MERGEFORMAT </w:instrText>
      </w:r>
      <w:r>
        <w:rPr>
          <w:rFonts w:cs="Calibri"/>
          <w:b/>
          <w:sz w:val="48"/>
          <w:szCs w:val="48"/>
        </w:rPr>
        <w:fldChar w:fldCharType="separate"/>
      </w:r>
      <w:proofErr w:type="spellStart"/>
      <w:r>
        <w:rPr>
          <w:rFonts w:cs="Calibri"/>
          <w:b/>
          <w:sz w:val="48"/>
          <w:szCs w:val="48"/>
        </w:rPr>
        <w:t>EcuTMeas</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Default="00AC6F9B" w:rsidP="007E0373">
      <w:pPr>
        <w:tabs>
          <w:tab w:val="left" w:pos="4320"/>
          <w:tab w:val="left" w:pos="8640"/>
        </w:tabs>
        <w:spacing w:before="120" w:after="360"/>
        <w:jc w:val="center"/>
        <w:rPr>
          <w:b/>
          <w:sz w:val="36"/>
        </w:rPr>
      </w:pPr>
      <w:ins w:id="1" w:author="Brendon Binder" w:date="2017-09-26T08:08:00Z">
        <w:r>
          <w:rPr>
            <w:b/>
            <w:sz w:val="36"/>
          </w:rPr>
          <w:t>26-Sep-2017</w:t>
        </w:r>
      </w:ins>
      <w:del w:id="2" w:author="Brendon Binder" w:date="2017-09-26T08:08:00Z">
        <w:r w:rsidR="00F40F49" w:rsidDel="00AC6F9B">
          <w:rPr>
            <w:b/>
            <w:sz w:val="36"/>
          </w:rPr>
          <w:fldChar w:fldCharType="begin"/>
        </w:r>
        <w:r w:rsidR="00F40F49" w:rsidDel="00AC6F9B">
          <w:rPr>
            <w:b/>
            <w:sz w:val="36"/>
          </w:rPr>
          <w:delInstrText xml:space="preserve"> DOCPROPERTY  "Release Date"  \* MERGEFORMAT </w:delInstrText>
        </w:r>
        <w:r w:rsidR="00F40F49" w:rsidDel="00AC6F9B">
          <w:rPr>
            <w:b/>
            <w:sz w:val="36"/>
          </w:rPr>
          <w:fldChar w:fldCharType="separate"/>
        </w:r>
        <w:r w:rsidR="00F40F49" w:rsidDel="00AC6F9B">
          <w:rPr>
            <w:b/>
            <w:sz w:val="36"/>
          </w:rPr>
          <w:delText>08-AUG-2017</w:delText>
        </w:r>
        <w:r w:rsidR="00F40F49" w:rsidDel="00AC6F9B">
          <w:rPr>
            <w:b/>
            <w:sz w:val="36"/>
          </w:rPr>
          <w:fldChar w:fldCharType="end"/>
        </w:r>
      </w:del>
    </w:p>
    <w:p w:rsidR="00F40F49" w:rsidRDefault="00F40F49" w:rsidP="007E0373">
      <w:pPr>
        <w:tabs>
          <w:tab w:val="left" w:pos="4320"/>
          <w:tab w:val="left" w:pos="8640"/>
        </w:tabs>
        <w:spacing w:before="120" w:after="360"/>
        <w:jc w:val="center"/>
        <w:rPr>
          <w:b/>
          <w:sz w:val="36"/>
        </w:rPr>
      </w:pPr>
    </w:p>
    <w:p w:rsidR="00F40F49" w:rsidRDefault="00F40F49" w:rsidP="007E0373">
      <w:pPr>
        <w:tabs>
          <w:tab w:val="left" w:pos="4320"/>
          <w:tab w:val="left" w:pos="8640"/>
        </w:tabs>
        <w:spacing w:before="120" w:after="360"/>
        <w:jc w:val="center"/>
        <w:rPr>
          <w:b/>
          <w:sz w:val="36"/>
        </w:rPr>
      </w:pPr>
    </w:p>
    <w:p w:rsidR="00F40F49" w:rsidRDefault="00F40F49" w:rsidP="007E0373">
      <w:pPr>
        <w:tabs>
          <w:tab w:val="left" w:pos="4320"/>
          <w:tab w:val="left" w:pos="8640"/>
        </w:tabs>
        <w:spacing w:before="120" w:after="360"/>
        <w:jc w:val="center"/>
        <w:rPr>
          <w:b/>
          <w:sz w:val="36"/>
        </w:rPr>
      </w:pPr>
    </w:p>
    <w:p w:rsidR="00F40F49" w:rsidRPr="007E0373" w:rsidRDefault="00F40F49" w:rsidP="007E0373">
      <w:pPr>
        <w:tabs>
          <w:tab w:val="left" w:pos="4320"/>
          <w:tab w:val="left" w:pos="8640"/>
        </w:tabs>
        <w:spacing w:before="120" w:after="360"/>
        <w:jc w:val="center"/>
        <w:rPr>
          <w:b/>
          <w:sz w:val="36"/>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del w:id="3" w:author="Brendon Binder" w:date="2017-09-26T08:08:00Z">
        <w:r w:rsidDel="00AC6F9B">
          <w:rPr>
            <w:b/>
            <w:sz w:val="24"/>
          </w:rPr>
          <w:fldChar w:fldCharType="begin"/>
        </w:r>
        <w:r w:rsidDel="00AC6F9B">
          <w:rPr>
            <w:b/>
            <w:sz w:val="24"/>
          </w:rPr>
          <w:delInstrText xml:space="preserve"> DOCPROPERTY  "Prepared by Group"  \* MERGEFORMAT </w:delInstrText>
        </w:r>
        <w:r w:rsidDel="00AC6F9B">
          <w:rPr>
            <w:b/>
            <w:sz w:val="24"/>
          </w:rPr>
          <w:fldChar w:fldCharType="separate"/>
        </w:r>
        <w:r w:rsidR="00F40F49" w:rsidDel="00AC6F9B">
          <w:rPr>
            <w:b/>
            <w:sz w:val="24"/>
          </w:rPr>
          <w:delText>Shruthi Raghavan</w:delText>
        </w:r>
        <w:r w:rsidDel="00AC6F9B">
          <w:rPr>
            <w:b/>
            <w:sz w:val="24"/>
          </w:rPr>
          <w:fldChar w:fldCharType="end"/>
        </w:r>
      </w:del>
      <w:ins w:id="4" w:author="Brendon Binder" w:date="2017-09-26T08:08:00Z">
        <w:r w:rsidR="00AC6F9B">
          <w:rPr>
            <w:b/>
            <w:sz w:val="24"/>
          </w:rPr>
          <w:t>Brendon Binder</w:t>
        </w:r>
      </w:ins>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F40F49">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F40F4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5818"/>
        <w:gridCol w:w="1170"/>
        <w:gridCol w:w="900"/>
        <w:gridCol w:w="1350"/>
      </w:tblGrid>
      <w:tr w:rsidR="00F40F49" w:rsidRPr="00AA38E8" w:rsidTr="00F40F49">
        <w:tc>
          <w:tcPr>
            <w:tcW w:w="752" w:type="dxa"/>
          </w:tcPr>
          <w:p w:rsidR="00F40F49" w:rsidRPr="00AA38E8" w:rsidRDefault="00F40F49" w:rsidP="00D229A6">
            <w:pPr>
              <w:jc w:val="center"/>
              <w:rPr>
                <w:rFonts w:cs="Calibri"/>
                <w:b/>
              </w:rPr>
            </w:pPr>
            <w:bookmarkStart w:id="5" w:name="_Toc348792978"/>
            <w:bookmarkStart w:id="6" w:name="_Toc348793074"/>
            <w:bookmarkStart w:id="7" w:name="_Toc348793965"/>
            <w:bookmarkStart w:id="8" w:name="_Toc349459173"/>
            <w:bookmarkStart w:id="9" w:name="_Toc349621609"/>
            <w:proofErr w:type="spellStart"/>
            <w:proofErr w:type="gramStart"/>
            <w:r>
              <w:rPr>
                <w:rFonts w:cs="Calibri"/>
                <w:b/>
              </w:rPr>
              <w:t>Sl.No</w:t>
            </w:r>
            <w:proofErr w:type="spellEnd"/>
            <w:proofErr w:type="gramEnd"/>
          </w:p>
        </w:tc>
        <w:tc>
          <w:tcPr>
            <w:tcW w:w="5818" w:type="dxa"/>
          </w:tcPr>
          <w:p w:rsidR="00F40F49" w:rsidRPr="00AA38E8" w:rsidRDefault="00F40F49" w:rsidP="00D229A6">
            <w:pPr>
              <w:jc w:val="center"/>
              <w:rPr>
                <w:rFonts w:cs="Calibri"/>
                <w:b/>
              </w:rPr>
            </w:pPr>
            <w:r w:rsidRPr="00AA38E8">
              <w:rPr>
                <w:rFonts w:cs="Calibri"/>
                <w:b/>
              </w:rPr>
              <w:t>Description</w:t>
            </w:r>
          </w:p>
        </w:tc>
        <w:tc>
          <w:tcPr>
            <w:tcW w:w="1170" w:type="dxa"/>
          </w:tcPr>
          <w:p w:rsidR="00F40F49" w:rsidRPr="00AA38E8" w:rsidRDefault="00F40F49" w:rsidP="00D229A6">
            <w:pPr>
              <w:jc w:val="center"/>
              <w:rPr>
                <w:rFonts w:cs="Calibri"/>
                <w:b/>
              </w:rPr>
            </w:pPr>
            <w:r w:rsidRPr="00AA38E8">
              <w:rPr>
                <w:rFonts w:cs="Calibri"/>
                <w:b/>
              </w:rPr>
              <w:t>Author</w:t>
            </w:r>
          </w:p>
        </w:tc>
        <w:tc>
          <w:tcPr>
            <w:tcW w:w="900" w:type="dxa"/>
          </w:tcPr>
          <w:p w:rsidR="00F40F49" w:rsidRPr="00AA38E8" w:rsidRDefault="00F40F49" w:rsidP="00D229A6">
            <w:pPr>
              <w:jc w:val="center"/>
              <w:rPr>
                <w:rFonts w:cs="Calibri"/>
                <w:b/>
              </w:rPr>
            </w:pPr>
            <w:r w:rsidRPr="00AA38E8">
              <w:rPr>
                <w:rFonts w:cs="Calibri"/>
                <w:b/>
              </w:rPr>
              <w:t>Version</w:t>
            </w:r>
          </w:p>
        </w:tc>
        <w:tc>
          <w:tcPr>
            <w:tcW w:w="1350" w:type="dxa"/>
          </w:tcPr>
          <w:p w:rsidR="00F40F49" w:rsidRPr="00AA38E8" w:rsidRDefault="00F40F49" w:rsidP="00D229A6">
            <w:pPr>
              <w:jc w:val="center"/>
              <w:rPr>
                <w:rFonts w:cs="Calibri"/>
                <w:b/>
              </w:rPr>
            </w:pPr>
            <w:r w:rsidRPr="00AA38E8">
              <w:rPr>
                <w:rFonts w:cs="Calibri"/>
                <w:b/>
              </w:rPr>
              <w:t>Date</w:t>
            </w:r>
          </w:p>
        </w:tc>
      </w:tr>
      <w:tr w:rsidR="00F40F49" w:rsidRPr="00AA38E8" w:rsidTr="00F40F49">
        <w:tc>
          <w:tcPr>
            <w:tcW w:w="752" w:type="dxa"/>
          </w:tcPr>
          <w:p w:rsidR="00F40F49" w:rsidRPr="00AA38E8" w:rsidRDefault="00F40F49" w:rsidP="00F40F49">
            <w:pPr>
              <w:rPr>
                <w:rFonts w:cs="Calibri"/>
              </w:rPr>
            </w:pPr>
            <w:r>
              <w:rPr>
                <w:rFonts w:cs="Calibri"/>
              </w:rPr>
              <w:t>1</w:t>
            </w:r>
          </w:p>
        </w:tc>
        <w:tc>
          <w:tcPr>
            <w:tcW w:w="5818" w:type="dxa"/>
          </w:tcPr>
          <w:p w:rsidR="00F40F49" w:rsidRPr="00AA38E8" w:rsidRDefault="00F40F49" w:rsidP="00F40F49">
            <w:pPr>
              <w:rPr>
                <w:rFonts w:cs="Calibri"/>
              </w:rPr>
            </w:pPr>
            <w:r>
              <w:rPr>
                <w:rFonts w:cs="Calibri"/>
              </w:rPr>
              <w:t>Initial Version</w:t>
            </w:r>
          </w:p>
        </w:tc>
        <w:tc>
          <w:tcPr>
            <w:tcW w:w="1170" w:type="dxa"/>
          </w:tcPr>
          <w:p w:rsidR="00F40F49" w:rsidRPr="00AA38E8" w:rsidRDefault="00F40F49" w:rsidP="00F40F49">
            <w:pPr>
              <w:rPr>
                <w:rFonts w:cs="Calibri"/>
              </w:rPr>
            </w:pPr>
            <w:r>
              <w:t>SB</w:t>
            </w:r>
          </w:p>
        </w:tc>
        <w:tc>
          <w:tcPr>
            <w:tcW w:w="900" w:type="dxa"/>
          </w:tcPr>
          <w:p w:rsidR="00F40F49" w:rsidRPr="00AA38E8" w:rsidRDefault="00F40F49" w:rsidP="00F40F49">
            <w:pPr>
              <w:rPr>
                <w:rFonts w:cs="Calibri"/>
              </w:rPr>
            </w:pPr>
            <w:r>
              <w:rPr>
                <w:rFonts w:cs="Calibri"/>
              </w:rPr>
              <w:t>1.0</w:t>
            </w:r>
          </w:p>
        </w:tc>
        <w:tc>
          <w:tcPr>
            <w:tcW w:w="1350" w:type="dxa"/>
          </w:tcPr>
          <w:p w:rsidR="00F40F49" w:rsidRPr="00AA38E8" w:rsidRDefault="00F40F49" w:rsidP="00F40F49">
            <w:pPr>
              <w:rPr>
                <w:rFonts w:cs="Calibri"/>
              </w:rPr>
            </w:pPr>
            <w:r>
              <w:rPr>
                <w:rFonts w:cs="Calibri"/>
              </w:rPr>
              <w:t>23-Mar</w:t>
            </w:r>
            <w:r w:rsidRPr="00020E59">
              <w:rPr>
                <w:rFonts w:cs="Calibri"/>
              </w:rPr>
              <w:t>-2015</w:t>
            </w:r>
          </w:p>
        </w:tc>
      </w:tr>
      <w:tr w:rsidR="00F40F49" w:rsidRPr="00AA38E8" w:rsidTr="00F40F49">
        <w:tc>
          <w:tcPr>
            <w:tcW w:w="752" w:type="dxa"/>
          </w:tcPr>
          <w:p w:rsidR="00F40F49" w:rsidRPr="00AA38E8" w:rsidRDefault="00F40F49" w:rsidP="00F40F49">
            <w:pPr>
              <w:rPr>
                <w:rFonts w:cs="Calibri"/>
              </w:rPr>
            </w:pPr>
            <w:r>
              <w:rPr>
                <w:rFonts w:cs="Calibri"/>
              </w:rPr>
              <w:t>2</w:t>
            </w:r>
          </w:p>
        </w:tc>
        <w:tc>
          <w:tcPr>
            <w:tcW w:w="5818" w:type="dxa"/>
          </w:tcPr>
          <w:p w:rsidR="00F40F49" w:rsidRPr="00AA38E8" w:rsidRDefault="00F40F49" w:rsidP="00F40F49">
            <w:pPr>
              <w:rPr>
                <w:rFonts w:cs="Calibri"/>
              </w:rPr>
            </w:pPr>
            <w:r w:rsidRPr="003F7500">
              <w:rPr>
                <w:rFonts w:cs="Calibri"/>
              </w:rPr>
              <w:t>ADC Hooks are added as input</w:t>
            </w:r>
          </w:p>
        </w:tc>
        <w:tc>
          <w:tcPr>
            <w:tcW w:w="1170" w:type="dxa"/>
          </w:tcPr>
          <w:p w:rsidR="00F40F49" w:rsidRPr="00AA38E8" w:rsidRDefault="00F40F49" w:rsidP="00F40F49">
            <w:pPr>
              <w:rPr>
                <w:rFonts w:cs="Calibri"/>
              </w:rPr>
            </w:pPr>
            <w:r>
              <w:rPr>
                <w:rFonts w:cs="Calibri"/>
              </w:rPr>
              <w:t>KK</w:t>
            </w:r>
          </w:p>
        </w:tc>
        <w:tc>
          <w:tcPr>
            <w:tcW w:w="900" w:type="dxa"/>
          </w:tcPr>
          <w:p w:rsidR="00F40F49" w:rsidRPr="00AA38E8" w:rsidRDefault="00F40F49" w:rsidP="00F40F49">
            <w:pPr>
              <w:rPr>
                <w:rFonts w:cs="Calibri"/>
              </w:rPr>
            </w:pPr>
            <w:r>
              <w:rPr>
                <w:rFonts w:cs="Calibri"/>
              </w:rPr>
              <w:t>2.0</w:t>
            </w:r>
          </w:p>
        </w:tc>
        <w:tc>
          <w:tcPr>
            <w:tcW w:w="1350" w:type="dxa"/>
          </w:tcPr>
          <w:p w:rsidR="00F40F49" w:rsidRPr="00AA38E8" w:rsidRDefault="00F40F49" w:rsidP="00F40F49">
            <w:pPr>
              <w:rPr>
                <w:rFonts w:cs="Calibri"/>
              </w:rPr>
            </w:pPr>
            <w:r>
              <w:rPr>
                <w:rFonts w:cs="Calibri"/>
              </w:rPr>
              <w:t>21-Mar-2016</w:t>
            </w:r>
          </w:p>
        </w:tc>
      </w:tr>
      <w:tr w:rsidR="00F40F49" w:rsidRPr="00AA38E8" w:rsidTr="00F40F49">
        <w:tc>
          <w:tcPr>
            <w:tcW w:w="752" w:type="dxa"/>
          </w:tcPr>
          <w:p w:rsidR="00F40F49" w:rsidRDefault="00F40F49" w:rsidP="00F40F49">
            <w:pPr>
              <w:rPr>
                <w:rFonts w:cs="Calibri"/>
              </w:rPr>
            </w:pPr>
            <w:r>
              <w:rPr>
                <w:rFonts w:cs="Calibri"/>
              </w:rPr>
              <w:t>3</w:t>
            </w:r>
          </w:p>
        </w:tc>
        <w:tc>
          <w:tcPr>
            <w:tcW w:w="5818" w:type="dxa"/>
          </w:tcPr>
          <w:p w:rsidR="00F40F49" w:rsidRPr="003F7500" w:rsidRDefault="00F40F49" w:rsidP="00F40F49">
            <w:pPr>
              <w:rPr>
                <w:rFonts w:cs="Calibri"/>
              </w:rPr>
            </w:pPr>
            <w:r>
              <w:rPr>
                <w:rFonts w:cs="Calibri"/>
              </w:rPr>
              <w:t xml:space="preserve">Added local constants for </w:t>
            </w:r>
            <w:proofErr w:type="spellStart"/>
            <w:r>
              <w:rPr>
                <w:rFonts w:cs="Calibri"/>
              </w:rPr>
              <w:t>paramterbyte</w:t>
            </w:r>
            <w:proofErr w:type="spellEnd"/>
            <w:r>
              <w:rPr>
                <w:rFonts w:cs="Calibri"/>
              </w:rPr>
              <w:t xml:space="preserve"> definitions</w:t>
            </w:r>
          </w:p>
        </w:tc>
        <w:tc>
          <w:tcPr>
            <w:tcW w:w="1170" w:type="dxa"/>
          </w:tcPr>
          <w:p w:rsidR="00F40F49" w:rsidRDefault="00F40F49" w:rsidP="00F40F49">
            <w:pPr>
              <w:rPr>
                <w:rFonts w:cs="Calibri"/>
              </w:rPr>
            </w:pPr>
            <w:r>
              <w:rPr>
                <w:rFonts w:cs="Calibri"/>
              </w:rPr>
              <w:t>AJM</w:t>
            </w:r>
          </w:p>
        </w:tc>
        <w:tc>
          <w:tcPr>
            <w:tcW w:w="900" w:type="dxa"/>
          </w:tcPr>
          <w:p w:rsidR="00F40F49" w:rsidRDefault="00F40F49" w:rsidP="00F40F49">
            <w:pPr>
              <w:rPr>
                <w:rFonts w:cs="Calibri"/>
              </w:rPr>
            </w:pPr>
            <w:r>
              <w:rPr>
                <w:rFonts w:cs="Calibri"/>
              </w:rPr>
              <w:t>3.0</w:t>
            </w:r>
          </w:p>
        </w:tc>
        <w:tc>
          <w:tcPr>
            <w:tcW w:w="1350" w:type="dxa"/>
          </w:tcPr>
          <w:p w:rsidR="00F40F49" w:rsidRDefault="00F40F49" w:rsidP="00F40F49">
            <w:pPr>
              <w:rPr>
                <w:rFonts w:cs="Calibri"/>
              </w:rPr>
            </w:pPr>
            <w:r>
              <w:rPr>
                <w:rFonts w:cs="Calibri"/>
              </w:rPr>
              <w:t>10-Apr-2017</w:t>
            </w:r>
          </w:p>
        </w:tc>
      </w:tr>
      <w:tr w:rsidR="0076643B" w:rsidRPr="00AA38E8" w:rsidTr="00F40F49">
        <w:tc>
          <w:tcPr>
            <w:tcW w:w="752" w:type="dxa"/>
          </w:tcPr>
          <w:p w:rsidR="0076643B" w:rsidRDefault="0076643B" w:rsidP="0076643B">
            <w:pPr>
              <w:rPr>
                <w:rFonts w:cs="Calibri"/>
              </w:rPr>
            </w:pPr>
            <w:r>
              <w:rPr>
                <w:rFonts w:cs="Calibri"/>
              </w:rPr>
              <w:t>4</w:t>
            </w:r>
          </w:p>
        </w:tc>
        <w:tc>
          <w:tcPr>
            <w:tcW w:w="5818" w:type="dxa"/>
          </w:tcPr>
          <w:p w:rsidR="0076643B" w:rsidRDefault="0076643B" w:rsidP="0076643B">
            <w:pPr>
              <w:rPr>
                <w:rFonts w:cs="Calibri"/>
              </w:rPr>
            </w:pPr>
            <w:r>
              <w:rPr>
                <w:rFonts w:cs="Calibri"/>
              </w:rPr>
              <w:t xml:space="preserve">Updated the graphical representation (all </w:t>
            </w:r>
            <w:proofErr w:type="spellStart"/>
            <w:r>
              <w:rPr>
                <w:rFonts w:cs="Calibri"/>
              </w:rPr>
              <w:t>cal</w:t>
            </w:r>
            <w:proofErr w:type="spellEnd"/>
            <w:r>
              <w:rPr>
                <w:rFonts w:cs="Calibri"/>
              </w:rPr>
              <w:t xml:space="preserve"> ports are removed)</w:t>
            </w:r>
            <w:r w:rsidR="00DF10FE">
              <w:rPr>
                <w:rFonts w:cs="Calibri"/>
              </w:rPr>
              <w:t>, added</w:t>
            </w:r>
            <w:r w:rsidR="00275485">
              <w:rPr>
                <w:rFonts w:cs="Calibri"/>
              </w:rPr>
              <w:t xml:space="preserve"> local constants, design rationa</w:t>
            </w:r>
            <w:r w:rsidR="00DF10FE">
              <w:rPr>
                <w:rFonts w:cs="Calibri"/>
              </w:rPr>
              <w:t>le, known limitations and unit tests considerations.</w:t>
            </w:r>
            <w:r w:rsidR="00275485">
              <w:rPr>
                <w:rFonts w:cs="Calibri"/>
              </w:rPr>
              <w:t xml:space="preserve"> Updated to the new template</w:t>
            </w:r>
          </w:p>
        </w:tc>
        <w:tc>
          <w:tcPr>
            <w:tcW w:w="1170" w:type="dxa"/>
          </w:tcPr>
          <w:p w:rsidR="0076643B" w:rsidRDefault="00C52CBD" w:rsidP="0076643B">
            <w:pPr>
              <w:rPr>
                <w:rFonts w:cs="Calibri"/>
              </w:rPr>
            </w:pPr>
            <w:r>
              <w:rPr>
                <w:rFonts w:cs="Calibri"/>
              </w:rPr>
              <w:t>Shruthi Raghavan</w:t>
            </w:r>
          </w:p>
        </w:tc>
        <w:tc>
          <w:tcPr>
            <w:tcW w:w="900" w:type="dxa"/>
          </w:tcPr>
          <w:p w:rsidR="0076643B" w:rsidRDefault="0076643B" w:rsidP="0076643B">
            <w:pPr>
              <w:rPr>
                <w:rFonts w:cs="Calibri"/>
              </w:rPr>
            </w:pPr>
            <w:r>
              <w:rPr>
                <w:rFonts w:cs="Calibri"/>
              </w:rPr>
              <w:t>4.0</w:t>
            </w:r>
          </w:p>
        </w:tc>
        <w:tc>
          <w:tcPr>
            <w:tcW w:w="1350" w:type="dxa"/>
          </w:tcPr>
          <w:p w:rsidR="0076643B" w:rsidRDefault="0076643B" w:rsidP="0076643B">
            <w:pPr>
              <w:rPr>
                <w:rFonts w:cs="Calibri"/>
              </w:rPr>
            </w:pPr>
            <w:r>
              <w:rPr>
                <w:rFonts w:cs="Calibri"/>
              </w:rPr>
              <w:t>08-Aug-2017</w:t>
            </w:r>
          </w:p>
        </w:tc>
      </w:tr>
      <w:tr w:rsidR="00AC6F9B" w:rsidRPr="00AA38E8" w:rsidTr="00F40F49">
        <w:trPr>
          <w:ins w:id="10" w:author="Brendon Binder" w:date="2017-09-26T08:07:00Z"/>
        </w:trPr>
        <w:tc>
          <w:tcPr>
            <w:tcW w:w="752" w:type="dxa"/>
          </w:tcPr>
          <w:p w:rsidR="00AC6F9B" w:rsidRDefault="00AC6F9B" w:rsidP="0076643B">
            <w:pPr>
              <w:rPr>
                <w:ins w:id="11" w:author="Brendon Binder" w:date="2017-09-26T08:07:00Z"/>
                <w:rFonts w:cs="Calibri"/>
              </w:rPr>
            </w:pPr>
            <w:ins w:id="12" w:author="Brendon Binder" w:date="2017-09-26T08:07:00Z">
              <w:r>
                <w:rPr>
                  <w:rFonts w:cs="Calibri"/>
                </w:rPr>
                <w:t>5</w:t>
              </w:r>
            </w:ins>
          </w:p>
        </w:tc>
        <w:tc>
          <w:tcPr>
            <w:tcW w:w="5818" w:type="dxa"/>
          </w:tcPr>
          <w:p w:rsidR="00AC6F9B" w:rsidRDefault="00AC6F9B" w:rsidP="0076643B">
            <w:pPr>
              <w:rPr>
                <w:ins w:id="13" w:author="Brendon Binder" w:date="2017-09-26T08:07:00Z"/>
                <w:rFonts w:cs="Calibri"/>
              </w:rPr>
            </w:pPr>
            <w:ins w:id="14" w:author="Brendon Binder" w:date="2017-09-26T08:07:00Z">
              <w:r>
                <w:rPr>
                  <w:rFonts w:cs="Calibri"/>
                </w:rPr>
                <w:t xml:space="preserve">Updated the </w:t>
              </w:r>
              <w:proofErr w:type="spellStart"/>
              <w:r>
                <w:rPr>
                  <w:rFonts w:cs="Calibri"/>
                </w:rPr>
                <w:t>DaVinci</w:t>
              </w:r>
              <w:proofErr w:type="spellEnd"/>
              <w:r>
                <w:rPr>
                  <w:rFonts w:cs="Calibri"/>
                </w:rPr>
                <w:t xml:space="preserve"> model</w:t>
              </w:r>
            </w:ins>
            <w:ins w:id="15" w:author="Brendon Binder" w:date="2017-09-26T13:42:00Z">
              <w:r w:rsidR="00511EF1">
                <w:rPr>
                  <w:rFonts w:cs="Calibri"/>
                </w:rPr>
                <w:t xml:space="preserve"> (added new output)</w:t>
              </w:r>
            </w:ins>
            <w:ins w:id="16" w:author="Brendon Binder" w:date="2017-09-26T08:07:00Z">
              <w:r>
                <w:rPr>
                  <w:rFonts w:cs="Calibri"/>
                </w:rPr>
                <w:t>.</w:t>
              </w:r>
            </w:ins>
          </w:p>
        </w:tc>
        <w:tc>
          <w:tcPr>
            <w:tcW w:w="1170" w:type="dxa"/>
          </w:tcPr>
          <w:p w:rsidR="00AC6F9B" w:rsidRDefault="00AC6F9B" w:rsidP="0076643B">
            <w:pPr>
              <w:rPr>
                <w:ins w:id="17" w:author="Brendon Binder" w:date="2017-09-26T08:07:00Z"/>
                <w:rFonts w:cs="Calibri"/>
              </w:rPr>
            </w:pPr>
            <w:ins w:id="18" w:author="Brendon Binder" w:date="2017-09-26T08:07:00Z">
              <w:r>
                <w:rPr>
                  <w:rFonts w:cs="Calibri"/>
                </w:rPr>
                <w:t>Brendon Binder</w:t>
              </w:r>
            </w:ins>
          </w:p>
        </w:tc>
        <w:tc>
          <w:tcPr>
            <w:tcW w:w="900" w:type="dxa"/>
          </w:tcPr>
          <w:p w:rsidR="00AC6F9B" w:rsidRDefault="00AC6F9B" w:rsidP="0076643B">
            <w:pPr>
              <w:rPr>
                <w:ins w:id="19" w:author="Brendon Binder" w:date="2017-09-26T08:07:00Z"/>
                <w:rFonts w:cs="Calibri"/>
              </w:rPr>
            </w:pPr>
            <w:ins w:id="20" w:author="Brendon Binder" w:date="2017-09-26T08:07:00Z">
              <w:r>
                <w:rPr>
                  <w:rFonts w:cs="Calibri"/>
                </w:rPr>
                <w:t>5.0</w:t>
              </w:r>
            </w:ins>
          </w:p>
        </w:tc>
        <w:tc>
          <w:tcPr>
            <w:tcW w:w="1350" w:type="dxa"/>
          </w:tcPr>
          <w:p w:rsidR="00AC6F9B" w:rsidRDefault="00AC6F9B" w:rsidP="0076643B">
            <w:pPr>
              <w:rPr>
                <w:ins w:id="21" w:author="Brendon Binder" w:date="2017-09-26T08:07:00Z"/>
                <w:rFonts w:cs="Calibri"/>
              </w:rPr>
            </w:pPr>
            <w:ins w:id="22" w:author="Brendon Binder" w:date="2017-09-26T08:07:00Z">
              <w:r>
                <w:rPr>
                  <w:rFonts w:cs="Calibri"/>
                </w:rPr>
                <w:t>26-Sep-2017</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465444"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465444" w:rsidRDefault="001F7074">
      <w:pPr>
        <w:pStyle w:val="TOC1"/>
        <w:rPr>
          <w:rFonts w:eastAsiaTheme="minorEastAsia"/>
          <w:b w:val="0"/>
          <w:color w:val="auto"/>
          <w:kern w:val="0"/>
          <w:sz w:val="22"/>
          <w:szCs w:val="22"/>
          <w:lang w:val="en-US"/>
        </w:rPr>
      </w:pPr>
      <w:hyperlink w:anchor="_Toc490033930" w:history="1">
        <w:r w:rsidR="00465444" w:rsidRPr="00FD57C6">
          <w:rPr>
            <w:rStyle w:val="Hyperlink"/>
          </w:rPr>
          <w:t>1</w:t>
        </w:r>
        <w:r w:rsidR="00465444">
          <w:rPr>
            <w:rFonts w:eastAsiaTheme="minorEastAsia"/>
            <w:b w:val="0"/>
            <w:color w:val="auto"/>
            <w:kern w:val="0"/>
            <w:sz w:val="22"/>
            <w:szCs w:val="22"/>
            <w:lang w:val="en-US"/>
          </w:rPr>
          <w:tab/>
        </w:r>
        <w:r w:rsidR="00465444" w:rsidRPr="00FD57C6">
          <w:rPr>
            <w:rStyle w:val="Hyperlink"/>
          </w:rPr>
          <w:t>Introduction</w:t>
        </w:r>
        <w:r w:rsidR="00465444">
          <w:rPr>
            <w:webHidden/>
          </w:rPr>
          <w:tab/>
        </w:r>
        <w:r w:rsidR="00465444">
          <w:rPr>
            <w:webHidden/>
          </w:rPr>
          <w:fldChar w:fldCharType="begin"/>
        </w:r>
        <w:r w:rsidR="00465444">
          <w:rPr>
            <w:webHidden/>
          </w:rPr>
          <w:instrText xml:space="preserve"> PAGEREF _Toc490033930 \h </w:instrText>
        </w:r>
        <w:r w:rsidR="00465444">
          <w:rPr>
            <w:webHidden/>
          </w:rPr>
        </w:r>
        <w:r w:rsidR="00465444">
          <w:rPr>
            <w:webHidden/>
          </w:rPr>
          <w:fldChar w:fldCharType="separate"/>
        </w:r>
        <w:r w:rsidR="00465444">
          <w:rPr>
            <w:webHidden/>
          </w:rPr>
          <w:t>4</w:t>
        </w:r>
        <w:r w:rsidR="00465444">
          <w:rPr>
            <w:webHidden/>
          </w:rPr>
          <w:fldChar w:fldCharType="end"/>
        </w:r>
      </w:hyperlink>
    </w:p>
    <w:p w:rsidR="00465444" w:rsidRDefault="001F7074">
      <w:pPr>
        <w:pStyle w:val="TOC2"/>
        <w:rPr>
          <w:rFonts w:asciiTheme="minorHAnsi" w:eastAsiaTheme="minorEastAsia" w:hAnsiTheme="minorHAnsi"/>
          <w:color w:val="auto"/>
          <w:kern w:val="0"/>
          <w:szCs w:val="22"/>
        </w:rPr>
      </w:pPr>
      <w:hyperlink w:anchor="_Toc490033931" w:history="1">
        <w:r w:rsidR="00465444" w:rsidRPr="00FD57C6">
          <w:rPr>
            <w:rStyle w:val="Hyperlink"/>
          </w:rPr>
          <w:t>1.1</w:t>
        </w:r>
        <w:r w:rsidR="00465444">
          <w:rPr>
            <w:rFonts w:asciiTheme="minorHAnsi" w:eastAsiaTheme="minorEastAsia" w:hAnsiTheme="minorHAnsi"/>
            <w:color w:val="auto"/>
            <w:kern w:val="0"/>
            <w:szCs w:val="22"/>
          </w:rPr>
          <w:tab/>
        </w:r>
        <w:r w:rsidR="00465444" w:rsidRPr="00FD57C6">
          <w:rPr>
            <w:rStyle w:val="Hyperlink"/>
          </w:rPr>
          <w:t>Purpose</w:t>
        </w:r>
        <w:r w:rsidR="00465444">
          <w:rPr>
            <w:webHidden/>
          </w:rPr>
          <w:tab/>
        </w:r>
        <w:r w:rsidR="00465444">
          <w:rPr>
            <w:webHidden/>
          </w:rPr>
          <w:fldChar w:fldCharType="begin"/>
        </w:r>
        <w:r w:rsidR="00465444">
          <w:rPr>
            <w:webHidden/>
          </w:rPr>
          <w:instrText xml:space="preserve"> PAGEREF _Toc490033931 \h </w:instrText>
        </w:r>
        <w:r w:rsidR="00465444">
          <w:rPr>
            <w:webHidden/>
          </w:rPr>
        </w:r>
        <w:r w:rsidR="00465444">
          <w:rPr>
            <w:webHidden/>
          </w:rPr>
          <w:fldChar w:fldCharType="separate"/>
        </w:r>
        <w:r w:rsidR="00465444">
          <w:rPr>
            <w:webHidden/>
          </w:rPr>
          <w:t>4</w:t>
        </w:r>
        <w:r w:rsidR="00465444">
          <w:rPr>
            <w:webHidden/>
          </w:rPr>
          <w:fldChar w:fldCharType="end"/>
        </w:r>
      </w:hyperlink>
    </w:p>
    <w:p w:rsidR="00465444" w:rsidRDefault="001F7074">
      <w:pPr>
        <w:pStyle w:val="TOC1"/>
        <w:rPr>
          <w:rFonts w:eastAsiaTheme="minorEastAsia"/>
          <w:b w:val="0"/>
          <w:color w:val="auto"/>
          <w:kern w:val="0"/>
          <w:sz w:val="22"/>
          <w:szCs w:val="22"/>
          <w:lang w:val="en-US"/>
        </w:rPr>
      </w:pPr>
      <w:hyperlink w:anchor="_Toc490033932" w:history="1">
        <w:r w:rsidR="00465444" w:rsidRPr="00FD57C6">
          <w:rPr>
            <w:rStyle w:val="Hyperlink"/>
            <w:rFonts w:ascii="Calibri" w:hAnsi="Calibri" w:cs="Calibri"/>
          </w:rPr>
          <w:t>2</w:t>
        </w:r>
        <w:r w:rsidR="00465444">
          <w:rPr>
            <w:rFonts w:eastAsiaTheme="minorEastAsia"/>
            <w:b w:val="0"/>
            <w:color w:val="auto"/>
            <w:kern w:val="0"/>
            <w:sz w:val="22"/>
            <w:szCs w:val="22"/>
            <w:lang w:val="en-US"/>
          </w:rPr>
          <w:tab/>
        </w:r>
        <w:r w:rsidR="00465444" w:rsidRPr="00FD57C6">
          <w:rPr>
            <w:rStyle w:val="Hyperlink"/>
            <w:rFonts w:ascii="Calibri" w:hAnsi="Calibri" w:cs="Calibri"/>
          </w:rPr>
          <w:t>EcuTMeas &amp; High-Level Description</w:t>
        </w:r>
        <w:r w:rsidR="00465444">
          <w:rPr>
            <w:webHidden/>
          </w:rPr>
          <w:tab/>
        </w:r>
        <w:r w:rsidR="00465444">
          <w:rPr>
            <w:webHidden/>
          </w:rPr>
          <w:fldChar w:fldCharType="begin"/>
        </w:r>
        <w:r w:rsidR="00465444">
          <w:rPr>
            <w:webHidden/>
          </w:rPr>
          <w:instrText xml:space="preserve"> PAGEREF _Toc490033932 \h </w:instrText>
        </w:r>
        <w:r w:rsidR="00465444">
          <w:rPr>
            <w:webHidden/>
          </w:rPr>
        </w:r>
        <w:r w:rsidR="00465444">
          <w:rPr>
            <w:webHidden/>
          </w:rPr>
          <w:fldChar w:fldCharType="separate"/>
        </w:r>
        <w:r w:rsidR="00465444">
          <w:rPr>
            <w:webHidden/>
          </w:rPr>
          <w:t>5</w:t>
        </w:r>
        <w:r w:rsidR="00465444">
          <w:rPr>
            <w:webHidden/>
          </w:rPr>
          <w:fldChar w:fldCharType="end"/>
        </w:r>
      </w:hyperlink>
    </w:p>
    <w:p w:rsidR="00465444" w:rsidRDefault="001F7074">
      <w:pPr>
        <w:pStyle w:val="TOC1"/>
        <w:rPr>
          <w:rFonts w:eastAsiaTheme="minorEastAsia"/>
          <w:b w:val="0"/>
          <w:color w:val="auto"/>
          <w:kern w:val="0"/>
          <w:sz w:val="22"/>
          <w:szCs w:val="22"/>
          <w:lang w:val="en-US"/>
        </w:rPr>
      </w:pPr>
      <w:hyperlink w:anchor="_Toc490033933" w:history="1">
        <w:r w:rsidR="00465444" w:rsidRPr="00FD57C6">
          <w:rPr>
            <w:rStyle w:val="Hyperlink"/>
            <w:rFonts w:ascii="Calibri" w:hAnsi="Calibri" w:cs="Calibri"/>
          </w:rPr>
          <w:t>3</w:t>
        </w:r>
        <w:r w:rsidR="00465444">
          <w:rPr>
            <w:rFonts w:eastAsiaTheme="minorEastAsia"/>
            <w:b w:val="0"/>
            <w:color w:val="auto"/>
            <w:kern w:val="0"/>
            <w:sz w:val="22"/>
            <w:szCs w:val="22"/>
            <w:lang w:val="en-US"/>
          </w:rPr>
          <w:tab/>
        </w:r>
        <w:r w:rsidR="00465444" w:rsidRPr="00FD57C6">
          <w:rPr>
            <w:rStyle w:val="Hyperlink"/>
            <w:rFonts w:ascii="Calibri" w:hAnsi="Calibri" w:cs="Calibri"/>
          </w:rPr>
          <w:t>Design details of software module</w:t>
        </w:r>
        <w:r w:rsidR="00465444">
          <w:rPr>
            <w:webHidden/>
          </w:rPr>
          <w:tab/>
        </w:r>
        <w:r w:rsidR="00465444">
          <w:rPr>
            <w:webHidden/>
          </w:rPr>
          <w:fldChar w:fldCharType="begin"/>
        </w:r>
        <w:r w:rsidR="00465444">
          <w:rPr>
            <w:webHidden/>
          </w:rPr>
          <w:instrText xml:space="preserve"> PAGEREF _Toc490033933 \h </w:instrText>
        </w:r>
        <w:r w:rsidR="00465444">
          <w:rPr>
            <w:webHidden/>
          </w:rPr>
        </w:r>
        <w:r w:rsidR="00465444">
          <w:rPr>
            <w:webHidden/>
          </w:rPr>
          <w:fldChar w:fldCharType="separate"/>
        </w:r>
        <w:r w:rsidR="00465444">
          <w:rPr>
            <w:webHidden/>
          </w:rPr>
          <w:t>6</w:t>
        </w:r>
        <w:r w:rsidR="00465444">
          <w:rPr>
            <w:webHidden/>
          </w:rPr>
          <w:fldChar w:fldCharType="end"/>
        </w:r>
      </w:hyperlink>
    </w:p>
    <w:p w:rsidR="00465444" w:rsidRDefault="001F7074">
      <w:pPr>
        <w:pStyle w:val="TOC2"/>
        <w:rPr>
          <w:rFonts w:asciiTheme="minorHAnsi" w:eastAsiaTheme="minorEastAsia" w:hAnsiTheme="minorHAnsi"/>
          <w:color w:val="auto"/>
          <w:kern w:val="0"/>
          <w:szCs w:val="22"/>
        </w:rPr>
      </w:pPr>
      <w:hyperlink w:anchor="_Toc490033934" w:history="1">
        <w:r w:rsidR="00465444" w:rsidRPr="00FD57C6">
          <w:rPr>
            <w:rStyle w:val="Hyperlink"/>
            <w:rFonts w:cs="Calibri"/>
          </w:rPr>
          <w:t>3.1</w:t>
        </w:r>
        <w:r w:rsidR="00465444">
          <w:rPr>
            <w:rFonts w:asciiTheme="minorHAnsi" w:eastAsiaTheme="minorEastAsia" w:hAnsiTheme="minorHAnsi"/>
            <w:color w:val="auto"/>
            <w:kern w:val="0"/>
            <w:szCs w:val="22"/>
          </w:rPr>
          <w:tab/>
        </w:r>
        <w:r w:rsidR="00465444" w:rsidRPr="00FD57C6">
          <w:rPr>
            <w:rStyle w:val="Hyperlink"/>
          </w:rPr>
          <w:t>Graphical</w:t>
        </w:r>
        <w:r w:rsidR="00465444" w:rsidRPr="00FD57C6">
          <w:rPr>
            <w:rStyle w:val="Hyperlink"/>
            <w:rFonts w:cs="Calibri"/>
          </w:rPr>
          <w:t xml:space="preserve"> representation of EcuTMeas</w:t>
        </w:r>
        <w:r w:rsidR="00465444">
          <w:rPr>
            <w:webHidden/>
          </w:rPr>
          <w:tab/>
        </w:r>
        <w:r w:rsidR="00465444">
          <w:rPr>
            <w:webHidden/>
          </w:rPr>
          <w:fldChar w:fldCharType="begin"/>
        </w:r>
        <w:r w:rsidR="00465444">
          <w:rPr>
            <w:webHidden/>
          </w:rPr>
          <w:instrText xml:space="preserve"> PAGEREF _Toc490033934 \h </w:instrText>
        </w:r>
        <w:r w:rsidR="00465444">
          <w:rPr>
            <w:webHidden/>
          </w:rPr>
        </w:r>
        <w:r w:rsidR="00465444">
          <w:rPr>
            <w:webHidden/>
          </w:rPr>
          <w:fldChar w:fldCharType="separate"/>
        </w:r>
        <w:r w:rsidR="00465444">
          <w:rPr>
            <w:webHidden/>
          </w:rPr>
          <w:t>6</w:t>
        </w:r>
        <w:r w:rsidR="00465444">
          <w:rPr>
            <w:webHidden/>
          </w:rPr>
          <w:fldChar w:fldCharType="end"/>
        </w:r>
      </w:hyperlink>
    </w:p>
    <w:p w:rsidR="00465444" w:rsidRDefault="001F7074">
      <w:pPr>
        <w:pStyle w:val="TOC2"/>
        <w:rPr>
          <w:rFonts w:asciiTheme="minorHAnsi" w:eastAsiaTheme="minorEastAsia" w:hAnsiTheme="minorHAnsi"/>
          <w:color w:val="auto"/>
          <w:kern w:val="0"/>
          <w:szCs w:val="22"/>
        </w:rPr>
      </w:pPr>
      <w:hyperlink w:anchor="_Toc490033935" w:history="1">
        <w:r w:rsidR="00465444" w:rsidRPr="00FD57C6">
          <w:rPr>
            <w:rStyle w:val="Hyperlink"/>
            <w:rFonts w:cs="Calibri"/>
          </w:rPr>
          <w:t>3.2</w:t>
        </w:r>
        <w:r w:rsidR="00465444">
          <w:rPr>
            <w:rFonts w:asciiTheme="minorHAnsi" w:eastAsiaTheme="minorEastAsia" w:hAnsiTheme="minorHAnsi"/>
            <w:color w:val="auto"/>
            <w:kern w:val="0"/>
            <w:szCs w:val="22"/>
          </w:rPr>
          <w:tab/>
        </w:r>
        <w:r w:rsidR="00465444" w:rsidRPr="00FD57C6">
          <w:rPr>
            <w:rStyle w:val="Hyperlink"/>
            <w:rFonts w:cs="Calibri"/>
          </w:rPr>
          <w:t>Data Flow Diagram</w:t>
        </w:r>
        <w:r w:rsidR="00465444">
          <w:rPr>
            <w:webHidden/>
          </w:rPr>
          <w:tab/>
        </w:r>
        <w:r w:rsidR="00465444">
          <w:rPr>
            <w:webHidden/>
          </w:rPr>
          <w:fldChar w:fldCharType="begin"/>
        </w:r>
        <w:r w:rsidR="00465444">
          <w:rPr>
            <w:webHidden/>
          </w:rPr>
          <w:instrText xml:space="preserve"> PAGEREF _Toc490033935 \h </w:instrText>
        </w:r>
        <w:r w:rsidR="00465444">
          <w:rPr>
            <w:webHidden/>
          </w:rPr>
        </w:r>
        <w:r w:rsidR="00465444">
          <w:rPr>
            <w:webHidden/>
          </w:rPr>
          <w:fldChar w:fldCharType="separate"/>
        </w:r>
        <w:r w:rsidR="00465444">
          <w:rPr>
            <w:webHidden/>
          </w:rPr>
          <w:t>6</w:t>
        </w:r>
        <w:r w:rsidR="00465444">
          <w:rPr>
            <w:webHidden/>
          </w:rPr>
          <w:fldChar w:fldCharType="end"/>
        </w:r>
      </w:hyperlink>
    </w:p>
    <w:p w:rsidR="00465444" w:rsidRDefault="001F7074">
      <w:pPr>
        <w:pStyle w:val="TOC3"/>
        <w:tabs>
          <w:tab w:val="left" w:pos="1200"/>
        </w:tabs>
        <w:rPr>
          <w:rFonts w:asciiTheme="minorHAnsi" w:eastAsiaTheme="minorEastAsia" w:hAnsiTheme="minorHAnsi"/>
          <w:color w:val="auto"/>
          <w:kern w:val="0"/>
          <w:sz w:val="22"/>
          <w:szCs w:val="22"/>
        </w:rPr>
      </w:pPr>
      <w:hyperlink w:anchor="_Toc490033936" w:history="1">
        <w:r w:rsidR="00465444" w:rsidRPr="00FD57C6">
          <w:rPr>
            <w:rStyle w:val="Hyperlink"/>
            <w:rFonts w:cs="Calibri"/>
          </w:rPr>
          <w:t>3.2.1</w:t>
        </w:r>
        <w:r w:rsidR="00465444">
          <w:rPr>
            <w:rFonts w:asciiTheme="minorHAnsi" w:eastAsiaTheme="minorEastAsia" w:hAnsiTheme="minorHAnsi"/>
            <w:color w:val="auto"/>
            <w:kern w:val="0"/>
            <w:sz w:val="22"/>
            <w:szCs w:val="22"/>
          </w:rPr>
          <w:tab/>
        </w:r>
        <w:r w:rsidR="00465444" w:rsidRPr="00FD57C6">
          <w:rPr>
            <w:rStyle w:val="Hyperlink"/>
          </w:rPr>
          <w:t xml:space="preserve">Component </w:t>
        </w:r>
        <w:r w:rsidR="00465444" w:rsidRPr="00FD57C6">
          <w:rPr>
            <w:rStyle w:val="Hyperlink"/>
            <w:rFonts w:cs="Calibri"/>
          </w:rPr>
          <w:t>level DFD</w:t>
        </w:r>
        <w:r w:rsidR="00465444">
          <w:rPr>
            <w:webHidden/>
          </w:rPr>
          <w:tab/>
        </w:r>
        <w:r w:rsidR="00465444">
          <w:rPr>
            <w:webHidden/>
          </w:rPr>
          <w:fldChar w:fldCharType="begin"/>
        </w:r>
        <w:r w:rsidR="00465444">
          <w:rPr>
            <w:webHidden/>
          </w:rPr>
          <w:instrText xml:space="preserve"> PAGEREF _Toc490033936 \h </w:instrText>
        </w:r>
        <w:r w:rsidR="00465444">
          <w:rPr>
            <w:webHidden/>
          </w:rPr>
        </w:r>
        <w:r w:rsidR="00465444">
          <w:rPr>
            <w:webHidden/>
          </w:rPr>
          <w:fldChar w:fldCharType="separate"/>
        </w:r>
        <w:r w:rsidR="00465444">
          <w:rPr>
            <w:webHidden/>
          </w:rPr>
          <w:t>6</w:t>
        </w:r>
        <w:r w:rsidR="00465444">
          <w:rPr>
            <w:webHidden/>
          </w:rPr>
          <w:fldChar w:fldCharType="end"/>
        </w:r>
      </w:hyperlink>
    </w:p>
    <w:p w:rsidR="00465444" w:rsidRDefault="001F7074">
      <w:pPr>
        <w:pStyle w:val="TOC3"/>
        <w:tabs>
          <w:tab w:val="left" w:pos="1200"/>
        </w:tabs>
        <w:rPr>
          <w:rFonts w:asciiTheme="minorHAnsi" w:eastAsiaTheme="minorEastAsia" w:hAnsiTheme="minorHAnsi"/>
          <w:color w:val="auto"/>
          <w:kern w:val="0"/>
          <w:sz w:val="22"/>
          <w:szCs w:val="22"/>
        </w:rPr>
      </w:pPr>
      <w:hyperlink w:anchor="_Toc490033937" w:history="1">
        <w:r w:rsidR="00465444" w:rsidRPr="00FD57C6">
          <w:rPr>
            <w:rStyle w:val="Hyperlink"/>
            <w:rFonts w:cs="Calibri"/>
          </w:rPr>
          <w:t>3.2.2</w:t>
        </w:r>
        <w:r w:rsidR="00465444">
          <w:rPr>
            <w:rFonts w:asciiTheme="minorHAnsi" w:eastAsiaTheme="minorEastAsia" w:hAnsiTheme="minorHAnsi"/>
            <w:color w:val="auto"/>
            <w:kern w:val="0"/>
            <w:sz w:val="22"/>
            <w:szCs w:val="22"/>
          </w:rPr>
          <w:tab/>
        </w:r>
        <w:r w:rsidR="00465444" w:rsidRPr="00FD57C6">
          <w:rPr>
            <w:rStyle w:val="Hyperlink"/>
          </w:rPr>
          <w:t xml:space="preserve">Function </w:t>
        </w:r>
        <w:r w:rsidR="00465444" w:rsidRPr="00FD57C6">
          <w:rPr>
            <w:rStyle w:val="Hyperlink"/>
            <w:rFonts w:cs="Calibri"/>
          </w:rPr>
          <w:t>level DFD</w:t>
        </w:r>
        <w:r w:rsidR="00465444">
          <w:rPr>
            <w:webHidden/>
          </w:rPr>
          <w:tab/>
        </w:r>
        <w:r w:rsidR="00465444">
          <w:rPr>
            <w:webHidden/>
          </w:rPr>
          <w:fldChar w:fldCharType="begin"/>
        </w:r>
        <w:r w:rsidR="00465444">
          <w:rPr>
            <w:webHidden/>
          </w:rPr>
          <w:instrText xml:space="preserve"> PAGEREF _Toc490033937 \h </w:instrText>
        </w:r>
        <w:r w:rsidR="00465444">
          <w:rPr>
            <w:webHidden/>
          </w:rPr>
        </w:r>
        <w:r w:rsidR="00465444">
          <w:rPr>
            <w:webHidden/>
          </w:rPr>
          <w:fldChar w:fldCharType="separate"/>
        </w:r>
        <w:r w:rsidR="00465444">
          <w:rPr>
            <w:webHidden/>
          </w:rPr>
          <w:t>6</w:t>
        </w:r>
        <w:r w:rsidR="00465444">
          <w:rPr>
            <w:webHidden/>
          </w:rPr>
          <w:fldChar w:fldCharType="end"/>
        </w:r>
      </w:hyperlink>
    </w:p>
    <w:p w:rsidR="00465444" w:rsidRDefault="001F7074">
      <w:pPr>
        <w:pStyle w:val="TOC1"/>
        <w:rPr>
          <w:rFonts w:eastAsiaTheme="minorEastAsia"/>
          <w:b w:val="0"/>
          <w:color w:val="auto"/>
          <w:kern w:val="0"/>
          <w:sz w:val="22"/>
          <w:szCs w:val="22"/>
          <w:lang w:val="en-US"/>
        </w:rPr>
      </w:pPr>
      <w:hyperlink w:anchor="_Toc490033938" w:history="1">
        <w:r w:rsidR="00465444" w:rsidRPr="00FD57C6">
          <w:rPr>
            <w:rStyle w:val="Hyperlink"/>
            <w:rFonts w:ascii="Calibri" w:hAnsi="Calibri" w:cs="Calibri"/>
          </w:rPr>
          <w:t>4</w:t>
        </w:r>
        <w:r w:rsidR="00465444">
          <w:rPr>
            <w:rFonts w:eastAsiaTheme="minorEastAsia"/>
            <w:b w:val="0"/>
            <w:color w:val="auto"/>
            <w:kern w:val="0"/>
            <w:sz w:val="22"/>
            <w:szCs w:val="22"/>
            <w:lang w:val="en-US"/>
          </w:rPr>
          <w:tab/>
        </w:r>
        <w:r w:rsidR="00465444" w:rsidRPr="00FD57C6">
          <w:rPr>
            <w:rStyle w:val="Hyperlink"/>
            <w:rFonts w:ascii="Calibri" w:hAnsi="Calibri" w:cs="Calibri"/>
          </w:rPr>
          <w:t>Constant Data Dictionary</w:t>
        </w:r>
        <w:r w:rsidR="00465444">
          <w:rPr>
            <w:webHidden/>
          </w:rPr>
          <w:tab/>
        </w:r>
        <w:r w:rsidR="00465444">
          <w:rPr>
            <w:webHidden/>
          </w:rPr>
          <w:fldChar w:fldCharType="begin"/>
        </w:r>
        <w:r w:rsidR="00465444">
          <w:rPr>
            <w:webHidden/>
          </w:rPr>
          <w:instrText xml:space="preserve"> PAGEREF _Toc490033938 \h </w:instrText>
        </w:r>
        <w:r w:rsidR="00465444">
          <w:rPr>
            <w:webHidden/>
          </w:rPr>
        </w:r>
        <w:r w:rsidR="00465444">
          <w:rPr>
            <w:webHidden/>
          </w:rPr>
          <w:fldChar w:fldCharType="separate"/>
        </w:r>
        <w:r w:rsidR="00465444">
          <w:rPr>
            <w:webHidden/>
          </w:rPr>
          <w:t>7</w:t>
        </w:r>
        <w:r w:rsidR="00465444">
          <w:rPr>
            <w:webHidden/>
          </w:rPr>
          <w:fldChar w:fldCharType="end"/>
        </w:r>
      </w:hyperlink>
    </w:p>
    <w:p w:rsidR="00465444" w:rsidRDefault="001F7074">
      <w:pPr>
        <w:pStyle w:val="TOC2"/>
        <w:rPr>
          <w:rFonts w:asciiTheme="minorHAnsi" w:eastAsiaTheme="minorEastAsia" w:hAnsiTheme="minorHAnsi"/>
          <w:color w:val="auto"/>
          <w:kern w:val="0"/>
          <w:szCs w:val="22"/>
        </w:rPr>
      </w:pPr>
      <w:hyperlink w:anchor="_Toc490033939" w:history="1">
        <w:r w:rsidR="00465444" w:rsidRPr="00FD57C6">
          <w:rPr>
            <w:rStyle w:val="Hyperlink"/>
          </w:rPr>
          <w:t>4.1</w:t>
        </w:r>
        <w:r w:rsidR="00465444">
          <w:rPr>
            <w:rFonts w:asciiTheme="minorHAnsi" w:eastAsiaTheme="minorEastAsia" w:hAnsiTheme="minorHAnsi"/>
            <w:color w:val="auto"/>
            <w:kern w:val="0"/>
            <w:szCs w:val="22"/>
          </w:rPr>
          <w:tab/>
        </w:r>
        <w:r w:rsidR="00465444" w:rsidRPr="00FD57C6">
          <w:rPr>
            <w:rStyle w:val="Hyperlink"/>
          </w:rPr>
          <w:t>Program (fixed) Constants</w:t>
        </w:r>
        <w:r w:rsidR="00465444">
          <w:rPr>
            <w:webHidden/>
          </w:rPr>
          <w:tab/>
        </w:r>
        <w:r w:rsidR="00465444">
          <w:rPr>
            <w:webHidden/>
          </w:rPr>
          <w:fldChar w:fldCharType="begin"/>
        </w:r>
        <w:r w:rsidR="00465444">
          <w:rPr>
            <w:webHidden/>
          </w:rPr>
          <w:instrText xml:space="preserve"> PAGEREF _Toc490033939 \h </w:instrText>
        </w:r>
        <w:r w:rsidR="00465444">
          <w:rPr>
            <w:webHidden/>
          </w:rPr>
        </w:r>
        <w:r w:rsidR="00465444">
          <w:rPr>
            <w:webHidden/>
          </w:rPr>
          <w:fldChar w:fldCharType="separate"/>
        </w:r>
        <w:r w:rsidR="00465444">
          <w:rPr>
            <w:webHidden/>
          </w:rPr>
          <w:t>7</w:t>
        </w:r>
        <w:r w:rsidR="00465444">
          <w:rPr>
            <w:webHidden/>
          </w:rPr>
          <w:fldChar w:fldCharType="end"/>
        </w:r>
      </w:hyperlink>
    </w:p>
    <w:p w:rsidR="00465444" w:rsidRDefault="001F7074">
      <w:pPr>
        <w:pStyle w:val="TOC3"/>
        <w:tabs>
          <w:tab w:val="left" w:pos="1200"/>
        </w:tabs>
        <w:rPr>
          <w:rFonts w:asciiTheme="minorHAnsi" w:eastAsiaTheme="minorEastAsia" w:hAnsiTheme="minorHAnsi"/>
          <w:color w:val="auto"/>
          <w:kern w:val="0"/>
          <w:sz w:val="22"/>
          <w:szCs w:val="22"/>
        </w:rPr>
      </w:pPr>
      <w:hyperlink w:anchor="_Toc490033940" w:history="1">
        <w:r w:rsidR="00465444" w:rsidRPr="00FD57C6">
          <w:rPr>
            <w:rStyle w:val="Hyperlink"/>
          </w:rPr>
          <w:t>4.1.1</w:t>
        </w:r>
        <w:r w:rsidR="00465444">
          <w:rPr>
            <w:rFonts w:asciiTheme="minorHAnsi" w:eastAsiaTheme="minorEastAsia" w:hAnsiTheme="minorHAnsi"/>
            <w:color w:val="auto"/>
            <w:kern w:val="0"/>
            <w:sz w:val="22"/>
            <w:szCs w:val="22"/>
          </w:rPr>
          <w:tab/>
        </w:r>
        <w:r w:rsidR="00465444" w:rsidRPr="00FD57C6">
          <w:rPr>
            <w:rStyle w:val="Hyperlink"/>
          </w:rPr>
          <w:t>Embedded Constants</w:t>
        </w:r>
        <w:r w:rsidR="00465444">
          <w:rPr>
            <w:webHidden/>
          </w:rPr>
          <w:tab/>
        </w:r>
        <w:r w:rsidR="00465444">
          <w:rPr>
            <w:webHidden/>
          </w:rPr>
          <w:fldChar w:fldCharType="begin"/>
        </w:r>
        <w:r w:rsidR="00465444">
          <w:rPr>
            <w:webHidden/>
          </w:rPr>
          <w:instrText xml:space="preserve"> PAGEREF _Toc490033940 \h </w:instrText>
        </w:r>
        <w:r w:rsidR="00465444">
          <w:rPr>
            <w:webHidden/>
          </w:rPr>
        </w:r>
        <w:r w:rsidR="00465444">
          <w:rPr>
            <w:webHidden/>
          </w:rPr>
          <w:fldChar w:fldCharType="separate"/>
        </w:r>
        <w:r w:rsidR="00465444">
          <w:rPr>
            <w:webHidden/>
          </w:rPr>
          <w:t>7</w:t>
        </w:r>
        <w:r w:rsidR="00465444">
          <w:rPr>
            <w:webHidden/>
          </w:rPr>
          <w:fldChar w:fldCharType="end"/>
        </w:r>
      </w:hyperlink>
    </w:p>
    <w:p w:rsidR="00465444" w:rsidRDefault="001F7074">
      <w:pPr>
        <w:pStyle w:val="TOC1"/>
        <w:rPr>
          <w:rFonts w:eastAsiaTheme="minorEastAsia"/>
          <w:b w:val="0"/>
          <w:color w:val="auto"/>
          <w:kern w:val="0"/>
          <w:sz w:val="22"/>
          <w:szCs w:val="22"/>
          <w:lang w:val="en-US"/>
        </w:rPr>
      </w:pPr>
      <w:hyperlink w:anchor="_Toc490033941" w:history="1">
        <w:r w:rsidR="00465444" w:rsidRPr="00FD57C6">
          <w:rPr>
            <w:rStyle w:val="Hyperlink"/>
            <w:rFonts w:ascii="Calibri" w:hAnsi="Calibri" w:cs="Calibri"/>
          </w:rPr>
          <w:t>5</w:t>
        </w:r>
        <w:r w:rsidR="00465444">
          <w:rPr>
            <w:rFonts w:eastAsiaTheme="minorEastAsia"/>
            <w:b w:val="0"/>
            <w:color w:val="auto"/>
            <w:kern w:val="0"/>
            <w:sz w:val="22"/>
            <w:szCs w:val="22"/>
            <w:lang w:val="en-US"/>
          </w:rPr>
          <w:tab/>
        </w:r>
        <w:r w:rsidR="00465444" w:rsidRPr="00FD57C6">
          <w:rPr>
            <w:rStyle w:val="Hyperlink"/>
            <w:rFonts w:ascii="Calibri" w:hAnsi="Calibri" w:cs="Calibri"/>
          </w:rPr>
          <w:t>Software Component Implementation</w:t>
        </w:r>
        <w:r w:rsidR="00465444">
          <w:rPr>
            <w:webHidden/>
          </w:rPr>
          <w:tab/>
        </w:r>
        <w:r w:rsidR="00465444">
          <w:rPr>
            <w:webHidden/>
          </w:rPr>
          <w:fldChar w:fldCharType="begin"/>
        </w:r>
        <w:r w:rsidR="00465444">
          <w:rPr>
            <w:webHidden/>
          </w:rPr>
          <w:instrText xml:space="preserve"> PAGEREF _Toc490033941 \h </w:instrText>
        </w:r>
        <w:r w:rsidR="00465444">
          <w:rPr>
            <w:webHidden/>
          </w:rPr>
        </w:r>
        <w:r w:rsidR="00465444">
          <w:rPr>
            <w:webHidden/>
          </w:rPr>
          <w:fldChar w:fldCharType="separate"/>
        </w:r>
        <w:r w:rsidR="00465444">
          <w:rPr>
            <w:webHidden/>
          </w:rPr>
          <w:t>8</w:t>
        </w:r>
        <w:r w:rsidR="00465444">
          <w:rPr>
            <w:webHidden/>
          </w:rPr>
          <w:fldChar w:fldCharType="end"/>
        </w:r>
      </w:hyperlink>
    </w:p>
    <w:p w:rsidR="00465444" w:rsidRDefault="001F7074">
      <w:pPr>
        <w:pStyle w:val="TOC2"/>
        <w:rPr>
          <w:rFonts w:asciiTheme="minorHAnsi" w:eastAsiaTheme="minorEastAsia" w:hAnsiTheme="minorHAnsi"/>
          <w:color w:val="auto"/>
          <w:kern w:val="0"/>
          <w:szCs w:val="22"/>
        </w:rPr>
      </w:pPr>
      <w:hyperlink w:anchor="_Toc490033942" w:history="1">
        <w:r w:rsidR="00465444" w:rsidRPr="00FD57C6">
          <w:rPr>
            <w:rStyle w:val="Hyperlink"/>
          </w:rPr>
          <w:t>5.1</w:t>
        </w:r>
        <w:r w:rsidR="00465444">
          <w:rPr>
            <w:rFonts w:asciiTheme="minorHAnsi" w:eastAsiaTheme="minorEastAsia" w:hAnsiTheme="minorHAnsi"/>
            <w:color w:val="auto"/>
            <w:kern w:val="0"/>
            <w:szCs w:val="22"/>
          </w:rPr>
          <w:tab/>
        </w:r>
        <w:r w:rsidR="00465444" w:rsidRPr="00FD57C6">
          <w:rPr>
            <w:rStyle w:val="Hyperlink"/>
          </w:rPr>
          <w:t>Sub-Module Functions</w:t>
        </w:r>
        <w:r w:rsidR="00465444">
          <w:rPr>
            <w:webHidden/>
          </w:rPr>
          <w:tab/>
        </w:r>
        <w:r w:rsidR="00465444">
          <w:rPr>
            <w:webHidden/>
          </w:rPr>
          <w:fldChar w:fldCharType="begin"/>
        </w:r>
        <w:r w:rsidR="00465444">
          <w:rPr>
            <w:webHidden/>
          </w:rPr>
          <w:instrText xml:space="preserve"> PAGEREF _Toc490033942 \h </w:instrText>
        </w:r>
        <w:r w:rsidR="00465444">
          <w:rPr>
            <w:webHidden/>
          </w:rPr>
        </w:r>
        <w:r w:rsidR="00465444">
          <w:rPr>
            <w:webHidden/>
          </w:rPr>
          <w:fldChar w:fldCharType="separate"/>
        </w:r>
        <w:r w:rsidR="00465444">
          <w:rPr>
            <w:webHidden/>
          </w:rPr>
          <w:t>8</w:t>
        </w:r>
        <w:r w:rsidR="00465444">
          <w:rPr>
            <w:webHidden/>
          </w:rPr>
          <w:fldChar w:fldCharType="end"/>
        </w:r>
      </w:hyperlink>
    </w:p>
    <w:p w:rsidR="00465444" w:rsidRDefault="001F7074">
      <w:pPr>
        <w:pStyle w:val="TOC2"/>
        <w:rPr>
          <w:rFonts w:asciiTheme="minorHAnsi" w:eastAsiaTheme="minorEastAsia" w:hAnsiTheme="minorHAnsi"/>
          <w:color w:val="auto"/>
          <w:kern w:val="0"/>
          <w:szCs w:val="22"/>
        </w:rPr>
      </w:pPr>
      <w:hyperlink w:anchor="_Toc490033943" w:history="1">
        <w:r w:rsidR="00465444" w:rsidRPr="00FD57C6">
          <w:rPr>
            <w:rStyle w:val="Hyperlink"/>
            <w:rFonts w:cs="Calibri"/>
          </w:rPr>
          <w:t>5.1.1</w:t>
        </w:r>
        <w:r w:rsidR="00465444">
          <w:rPr>
            <w:rFonts w:asciiTheme="minorHAnsi" w:eastAsiaTheme="minorEastAsia" w:hAnsiTheme="minorHAnsi"/>
            <w:color w:val="auto"/>
            <w:kern w:val="0"/>
            <w:szCs w:val="22"/>
          </w:rPr>
          <w:tab/>
        </w:r>
        <w:r w:rsidR="00465444" w:rsidRPr="00FD57C6">
          <w:rPr>
            <w:rStyle w:val="Hyperlink"/>
            <w:rFonts w:cs="Calibri"/>
          </w:rPr>
          <w:t>Init: EcuTMeasInit1</w:t>
        </w:r>
        <w:r w:rsidR="00465444">
          <w:rPr>
            <w:webHidden/>
          </w:rPr>
          <w:tab/>
        </w:r>
        <w:r w:rsidR="00465444">
          <w:rPr>
            <w:webHidden/>
          </w:rPr>
          <w:fldChar w:fldCharType="begin"/>
        </w:r>
        <w:r w:rsidR="00465444">
          <w:rPr>
            <w:webHidden/>
          </w:rPr>
          <w:instrText xml:space="preserve"> PAGEREF _Toc490033943 \h </w:instrText>
        </w:r>
        <w:r w:rsidR="00465444">
          <w:rPr>
            <w:webHidden/>
          </w:rPr>
        </w:r>
        <w:r w:rsidR="00465444">
          <w:rPr>
            <w:webHidden/>
          </w:rPr>
          <w:fldChar w:fldCharType="separate"/>
        </w:r>
        <w:r w:rsidR="00465444">
          <w:rPr>
            <w:webHidden/>
          </w:rPr>
          <w:t>8</w:t>
        </w:r>
        <w:r w:rsidR="00465444">
          <w:rPr>
            <w:webHidden/>
          </w:rPr>
          <w:fldChar w:fldCharType="end"/>
        </w:r>
      </w:hyperlink>
    </w:p>
    <w:p w:rsidR="00465444" w:rsidRDefault="001F7074">
      <w:pPr>
        <w:pStyle w:val="TOC2"/>
        <w:rPr>
          <w:rFonts w:asciiTheme="minorHAnsi" w:eastAsiaTheme="minorEastAsia" w:hAnsiTheme="minorHAnsi"/>
          <w:color w:val="auto"/>
          <w:kern w:val="0"/>
          <w:szCs w:val="22"/>
        </w:rPr>
      </w:pPr>
      <w:hyperlink w:anchor="_Toc490033944" w:history="1">
        <w:r w:rsidR="00465444" w:rsidRPr="00FD57C6">
          <w:rPr>
            <w:rStyle w:val="Hyperlink"/>
            <w:rFonts w:cs="Calibri"/>
          </w:rPr>
          <w:t>5.1.1.1</w:t>
        </w:r>
        <w:r w:rsidR="00465444">
          <w:rPr>
            <w:rFonts w:asciiTheme="minorHAnsi" w:eastAsiaTheme="minorEastAsia" w:hAnsiTheme="minorHAnsi"/>
            <w:color w:val="auto"/>
            <w:kern w:val="0"/>
            <w:szCs w:val="22"/>
          </w:rPr>
          <w:tab/>
        </w:r>
        <w:r w:rsidR="00465444" w:rsidRPr="00FD57C6">
          <w:rPr>
            <w:rStyle w:val="Hyperlink"/>
            <w:rFonts w:cs="Calibri"/>
          </w:rPr>
          <w:t>Design Rationale</w:t>
        </w:r>
        <w:r w:rsidR="00465444">
          <w:rPr>
            <w:webHidden/>
          </w:rPr>
          <w:tab/>
        </w:r>
        <w:r w:rsidR="00465444">
          <w:rPr>
            <w:webHidden/>
          </w:rPr>
          <w:fldChar w:fldCharType="begin"/>
        </w:r>
        <w:r w:rsidR="00465444">
          <w:rPr>
            <w:webHidden/>
          </w:rPr>
          <w:instrText xml:space="preserve"> PAGEREF _Toc490033944 \h </w:instrText>
        </w:r>
        <w:r w:rsidR="00465444">
          <w:rPr>
            <w:webHidden/>
          </w:rPr>
        </w:r>
        <w:r w:rsidR="00465444">
          <w:rPr>
            <w:webHidden/>
          </w:rPr>
          <w:fldChar w:fldCharType="separate"/>
        </w:r>
        <w:r w:rsidR="00465444">
          <w:rPr>
            <w:webHidden/>
          </w:rPr>
          <w:t>8</w:t>
        </w:r>
        <w:r w:rsidR="00465444">
          <w:rPr>
            <w:webHidden/>
          </w:rPr>
          <w:fldChar w:fldCharType="end"/>
        </w:r>
      </w:hyperlink>
    </w:p>
    <w:p w:rsidR="00465444" w:rsidRDefault="001F7074">
      <w:pPr>
        <w:pStyle w:val="TOC2"/>
        <w:rPr>
          <w:rFonts w:asciiTheme="minorHAnsi" w:eastAsiaTheme="minorEastAsia" w:hAnsiTheme="minorHAnsi"/>
          <w:color w:val="auto"/>
          <w:kern w:val="0"/>
          <w:szCs w:val="22"/>
        </w:rPr>
      </w:pPr>
      <w:hyperlink w:anchor="_Toc490033945" w:history="1">
        <w:r w:rsidR="00465444" w:rsidRPr="00FD57C6">
          <w:rPr>
            <w:rStyle w:val="Hyperlink"/>
            <w:rFonts w:cs="Calibri"/>
          </w:rPr>
          <w:t>5.1.2</w:t>
        </w:r>
        <w:r w:rsidR="00465444">
          <w:rPr>
            <w:rFonts w:asciiTheme="minorHAnsi" w:eastAsiaTheme="minorEastAsia" w:hAnsiTheme="minorHAnsi"/>
            <w:color w:val="auto"/>
            <w:kern w:val="0"/>
            <w:szCs w:val="22"/>
          </w:rPr>
          <w:tab/>
        </w:r>
        <w:r w:rsidR="00465444" w:rsidRPr="00FD57C6">
          <w:rPr>
            <w:rStyle w:val="Hyperlink"/>
            <w:rFonts w:cs="Calibri"/>
          </w:rPr>
          <w:t>Per: EcuTMeasPer1</w:t>
        </w:r>
        <w:r w:rsidR="00465444">
          <w:rPr>
            <w:webHidden/>
          </w:rPr>
          <w:tab/>
        </w:r>
        <w:r w:rsidR="00465444">
          <w:rPr>
            <w:webHidden/>
          </w:rPr>
          <w:fldChar w:fldCharType="begin"/>
        </w:r>
        <w:r w:rsidR="00465444">
          <w:rPr>
            <w:webHidden/>
          </w:rPr>
          <w:instrText xml:space="preserve"> PAGEREF _Toc490033945 \h </w:instrText>
        </w:r>
        <w:r w:rsidR="00465444">
          <w:rPr>
            <w:webHidden/>
          </w:rPr>
        </w:r>
        <w:r w:rsidR="00465444">
          <w:rPr>
            <w:webHidden/>
          </w:rPr>
          <w:fldChar w:fldCharType="separate"/>
        </w:r>
        <w:r w:rsidR="00465444">
          <w:rPr>
            <w:webHidden/>
          </w:rPr>
          <w:t>8</w:t>
        </w:r>
        <w:r w:rsidR="00465444">
          <w:rPr>
            <w:webHidden/>
          </w:rPr>
          <w:fldChar w:fldCharType="end"/>
        </w:r>
      </w:hyperlink>
    </w:p>
    <w:p w:rsidR="00465444" w:rsidRDefault="001F7074">
      <w:pPr>
        <w:pStyle w:val="TOC2"/>
        <w:rPr>
          <w:rFonts w:asciiTheme="minorHAnsi" w:eastAsiaTheme="minorEastAsia" w:hAnsiTheme="minorHAnsi"/>
          <w:color w:val="auto"/>
          <w:kern w:val="0"/>
          <w:szCs w:val="22"/>
        </w:rPr>
      </w:pPr>
      <w:hyperlink w:anchor="_Toc490033946" w:history="1">
        <w:r w:rsidR="00465444" w:rsidRPr="00FD57C6">
          <w:rPr>
            <w:rStyle w:val="Hyperlink"/>
            <w:rFonts w:cs="Calibri"/>
          </w:rPr>
          <w:t>5.1.2.1</w:t>
        </w:r>
        <w:r w:rsidR="00465444">
          <w:rPr>
            <w:rFonts w:asciiTheme="minorHAnsi" w:eastAsiaTheme="minorEastAsia" w:hAnsiTheme="minorHAnsi"/>
            <w:color w:val="auto"/>
            <w:kern w:val="0"/>
            <w:szCs w:val="22"/>
          </w:rPr>
          <w:tab/>
        </w:r>
        <w:r w:rsidR="00465444" w:rsidRPr="00FD57C6">
          <w:rPr>
            <w:rStyle w:val="Hyperlink"/>
            <w:rFonts w:cs="Calibri"/>
          </w:rPr>
          <w:t>Design Rationale</w:t>
        </w:r>
        <w:r w:rsidR="00465444">
          <w:rPr>
            <w:webHidden/>
          </w:rPr>
          <w:tab/>
        </w:r>
        <w:r w:rsidR="00465444">
          <w:rPr>
            <w:webHidden/>
          </w:rPr>
          <w:fldChar w:fldCharType="begin"/>
        </w:r>
        <w:r w:rsidR="00465444">
          <w:rPr>
            <w:webHidden/>
          </w:rPr>
          <w:instrText xml:space="preserve"> PAGEREF _Toc490033946 \h </w:instrText>
        </w:r>
        <w:r w:rsidR="00465444">
          <w:rPr>
            <w:webHidden/>
          </w:rPr>
        </w:r>
        <w:r w:rsidR="00465444">
          <w:rPr>
            <w:webHidden/>
          </w:rPr>
          <w:fldChar w:fldCharType="separate"/>
        </w:r>
        <w:r w:rsidR="00465444">
          <w:rPr>
            <w:webHidden/>
          </w:rPr>
          <w:t>8</w:t>
        </w:r>
        <w:r w:rsidR="00465444">
          <w:rPr>
            <w:webHidden/>
          </w:rPr>
          <w:fldChar w:fldCharType="end"/>
        </w:r>
      </w:hyperlink>
    </w:p>
    <w:p w:rsidR="00465444" w:rsidRDefault="001F7074">
      <w:pPr>
        <w:pStyle w:val="TOC2"/>
        <w:rPr>
          <w:rFonts w:asciiTheme="minorHAnsi" w:eastAsiaTheme="minorEastAsia" w:hAnsiTheme="minorHAnsi"/>
          <w:color w:val="auto"/>
          <w:kern w:val="0"/>
          <w:szCs w:val="22"/>
        </w:rPr>
      </w:pPr>
      <w:hyperlink w:anchor="_Toc490033947" w:history="1">
        <w:r w:rsidR="00465444" w:rsidRPr="00FD57C6">
          <w:rPr>
            <w:rStyle w:val="Hyperlink"/>
          </w:rPr>
          <w:t>5.2</w:t>
        </w:r>
        <w:r w:rsidR="00465444">
          <w:rPr>
            <w:rFonts w:asciiTheme="minorHAnsi" w:eastAsiaTheme="minorEastAsia" w:hAnsiTheme="minorHAnsi"/>
            <w:color w:val="auto"/>
            <w:kern w:val="0"/>
            <w:szCs w:val="22"/>
          </w:rPr>
          <w:tab/>
        </w:r>
        <w:r w:rsidR="00465444" w:rsidRPr="00FD57C6">
          <w:rPr>
            <w:rStyle w:val="Hyperlink"/>
          </w:rPr>
          <w:t>Server Runables</w:t>
        </w:r>
        <w:r w:rsidR="00465444">
          <w:rPr>
            <w:webHidden/>
          </w:rPr>
          <w:tab/>
        </w:r>
        <w:r w:rsidR="00465444">
          <w:rPr>
            <w:webHidden/>
          </w:rPr>
          <w:fldChar w:fldCharType="begin"/>
        </w:r>
        <w:r w:rsidR="00465444">
          <w:rPr>
            <w:webHidden/>
          </w:rPr>
          <w:instrText xml:space="preserve"> PAGEREF _Toc490033947 \h </w:instrText>
        </w:r>
        <w:r w:rsidR="00465444">
          <w:rPr>
            <w:webHidden/>
          </w:rPr>
        </w:r>
        <w:r w:rsidR="00465444">
          <w:rPr>
            <w:webHidden/>
          </w:rPr>
          <w:fldChar w:fldCharType="separate"/>
        </w:r>
        <w:r w:rsidR="00465444">
          <w:rPr>
            <w:webHidden/>
          </w:rPr>
          <w:t>8</w:t>
        </w:r>
        <w:r w:rsidR="00465444">
          <w:rPr>
            <w:webHidden/>
          </w:rPr>
          <w:fldChar w:fldCharType="end"/>
        </w:r>
      </w:hyperlink>
    </w:p>
    <w:p w:rsidR="00465444" w:rsidRDefault="001F7074">
      <w:pPr>
        <w:pStyle w:val="TOC2"/>
        <w:rPr>
          <w:rFonts w:asciiTheme="minorHAnsi" w:eastAsiaTheme="minorEastAsia" w:hAnsiTheme="minorHAnsi"/>
          <w:color w:val="auto"/>
          <w:kern w:val="0"/>
          <w:szCs w:val="22"/>
        </w:rPr>
      </w:pPr>
      <w:hyperlink w:anchor="_Toc490033948" w:history="1">
        <w:r w:rsidR="00465444" w:rsidRPr="00FD57C6">
          <w:rPr>
            <w:rStyle w:val="Hyperlink"/>
            <w:rFonts w:cs="Calibri"/>
          </w:rPr>
          <w:t>5.3</w:t>
        </w:r>
        <w:r w:rsidR="00465444">
          <w:rPr>
            <w:rFonts w:asciiTheme="minorHAnsi" w:eastAsiaTheme="minorEastAsia" w:hAnsiTheme="minorHAnsi"/>
            <w:color w:val="auto"/>
            <w:kern w:val="0"/>
            <w:szCs w:val="22"/>
          </w:rPr>
          <w:tab/>
        </w:r>
        <w:r w:rsidR="00465444" w:rsidRPr="00FD57C6">
          <w:rPr>
            <w:rStyle w:val="Hyperlink"/>
            <w:rFonts w:cs="Calibri"/>
          </w:rPr>
          <w:t>Interrupt Functions</w:t>
        </w:r>
        <w:r w:rsidR="00465444">
          <w:rPr>
            <w:webHidden/>
          </w:rPr>
          <w:tab/>
        </w:r>
        <w:r w:rsidR="00465444">
          <w:rPr>
            <w:webHidden/>
          </w:rPr>
          <w:fldChar w:fldCharType="begin"/>
        </w:r>
        <w:r w:rsidR="00465444">
          <w:rPr>
            <w:webHidden/>
          </w:rPr>
          <w:instrText xml:space="preserve"> PAGEREF _Toc490033948 \h </w:instrText>
        </w:r>
        <w:r w:rsidR="00465444">
          <w:rPr>
            <w:webHidden/>
          </w:rPr>
        </w:r>
        <w:r w:rsidR="00465444">
          <w:rPr>
            <w:webHidden/>
          </w:rPr>
          <w:fldChar w:fldCharType="separate"/>
        </w:r>
        <w:r w:rsidR="00465444">
          <w:rPr>
            <w:webHidden/>
          </w:rPr>
          <w:t>8</w:t>
        </w:r>
        <w:r w:rsidR="00465444">
          <w:rPr>
            <w:webHidden/>
          </w:rPr>
          <w:fldChar w:fldCharType="end"/>
        </w:r>
      </w:hyperlink>
    </w:p>
    <w:p w:rsidR="00465444" w:rsidRDefault="001F7074">
      <w:pPr>
        <w:pStyle w:val="TOC2"/>
        <w:rPr>
          <w:rFonts w:asciiTheme="minorHAnsi" w:eastAsiaTheme="minorEastAsia" w:hAnsiTheme="minorHAnsi"/>
          <w:color w:val="auto"/>
          <w:kern w:val="0"/>
          <w:szCs w:val="22"/>
        </w:rPr>
      </w:pPr>
      <w:hyperlink w:anchor="_Toc490033949" w:history="1">
        <w:r w:rsidR="00465444" w:rsidRPr="00FD57C6">
          <w:rPr>
            <w:rStyle w:val="Hyperlink"/>
            <w:rFonts w:cs="Calibri"/>
          </w:rPr>
          <w:t>5.4</w:t>
        </w:r>
        <w:r w:rsidR="00465444">
          <w:rPr>
            <w:rFonts w:asciiTheme="minorHAnsi" w:eastAsiaTheme="minorEastAsia" w:hAnsiTheme="minorHAnsi"/>
            <w:color w:val="auto"/>
            <w:kern w:val="0"/>
            <w:szCs w:val="22"/>
          </w:rPr>
          <w:tab/>
        </w:r>
        <w:r w:rsidR="00465444" w:rsidRPr="00FD57C6">
          <w:rPr>
            <w:rStyle w:val="Hyperlink"/>
            <w:rFonts w:cs="Calibri"/>
          </w:rPr>
          <w:t>Module Internal (Local) Functions</w:t>
        </w:r>
        <w:r w:rsidR="00465444">
          <w:rPr>
            <w:webHidden/>
          </w:rPr>
          <w:tab/>
        </w:r>
        <w:r w:rsidR="00465444">
          <w:rPr>
            <w:webHidden/>
          </w:rPr>
          <w:fldChar w:fldCharType="begin"/>
        </w:r>
        <w:r w:rsidR="00465444">
          <w:rPr>
            <w:webHidden/>
          </w:rPr>
          <w:instrText xml:space="preserve"> PAGEREF _Toc490033949 \h </w:instrText>
        </w:r>
        <w:r w:rsidR="00465444">
          <w:rPr>
            <w:webHidden/>
          </w:rPr>
        </w:r>
        <w:r w:rsidR="00465444">
          <w:rPr>
            <w:webHidden/>
          </w:rPr>
          <w:fldChar w:fldCharType="separate"/>
        </w:r>
        <w:r w:rsidR="00465444">
          <w:rPr>
            <w:webHidden/>
          </w:rPr>
          <w:t>8</w:t>
        </w:r>
        <w:r w:rsidR="00465444">
          <w:rPr>
            <w:webHidden/>
          </w:rPr>
          <w:fldChar w:fldCharType="end"/>
        </w:r>
      </w:hyperlink>
    </w:p>
    <w:p w:rsidR="00465444" w:rsidRDefault="001F7074">
      <w:pPr>
        <w:pStyle w:val="TOC2"/>
        <w:rPr>
          <w:rFonts w:asciiTheme="minorHAnsi" w:eastAsiaTheme="minorEastAsia" w:hAnsiTheme="minorHAnsi"/>
          <w:color w:val="auto"/>
          <w:kern w:val="0"/>
          <w:szCs w:val="22"/>
        </w:rPr>
      </w:pPr>
      <w:hyperlink w:anchor="_Toc490033950" w:history="1">
        <w:r w:rsidR="00465444" w:rsidRPr="00FD57C6">
          <w:rPr>
            <w:rStyle w:val="Hyperlink"/>
            <w:rFonts w:cs="Calibri"/>
          </w:rPr>
          <w:t>5.4.1</w:t>
        </w:r>
        <w:r w:rsidR="00465444">
          <w:rPr>
            <w:rFonts w:asciiTheme="minorHAnsi" w:eastAsiaTheme="minorEastAsia" w:hAnsiTheme="minorHAnsi"/>
            <w:color w:val="auto"/>
            <w:kern w:val="0"/>
            <w:szCs w:val="22"/>
          </w:rPr>
          <w:tab/>
        </w:r>
        <w:r w:rsidR="00465444" w:rsidRPr="00FD57C6">
          <w:rPr>
            <w:rStyle w:val="Hyperlink"/>
            <w:rFonts w:cs="Calibri"/>
          </w:rPr>
          <w:t>Local Function #1</w:t>
        </w:r>
        <w:r w:rsidR="00465444">
          <w:rPr>
            <w:webHidden/>
          </w:rPr>
          <w:tab/>
        </w:r>
        <w:r w:rsidR="00465444">
          <w:rPr>
            <w:webHidden/>
          </w:rPr>
          <w:fldChar w:fldCharType="begin"/>
        </w:r>
        <w:r w:rsidR="00465444">
          <w:rPr>
            <w:webHidden/>
          </w:rPr>
          <w:instrText xml:space="preserve"> PAGEREF _Toc490033950 \h </w:instrText>
        </w:r>
        <w:r w:rsidR="00465444">
          <w:rPr>
            <w:webHidden/>
          </w:rPr>
        </w:r>
        <w:r w:rsidR="00465444">
          <w:rPr>
            <w:webHidden/>
          </w:rPr>
          <w:fldChar w:fldCharType="separate"/>
        </w:r>
        <w:r w:rsidR="00465444">
          <w:rPr>
            <w:webHidden/>
          </w:rPr>
          <w:t>8</w:t>
        </w:r>
        <w:r w:rsidR="00465444">
          <w:rPr>
            <w:webHidden/>
          </w:rPr>
          <w:fldChar w:fldCharType="end"/>
        </w:r>
      </w:hyperlink>
    </w:p>
    <w:p w:rsidR="00465444" w:rsidRDefault="001F7074">
      <w:pPr>
        <w:pStyle w:val="TOC2"/>
        <w:rPr>
          <w:rFonts w:asciiTheme="minorHAnsi" w:eastAsiaTheme="minorEastAsia" w:hAnsiTheme="minorHAnsi"/>
          <w:color w:val="auto"/>
          <w:kern w:val="0"/>
          <w:szCs w:val="22"/>
        </w:rPr>
      </w:pPr>
      <w:hyperlink w:anchor="_Toc490033951" w:history="1">
        <w:r w:rsidR="00465444" w:rsidRPr="00FD57C6">
          <w:rPr>
            <w:rStyle w:val="Hyperlink"/>
            <w:rFonts w:cs="Calibri"/>
          </w:rPr>
          <w:t>5.4.1.1</w:t>
        </w:r>
        <w:r w:rsidR="00465444">
          <w:rPr>
            <w:rFonts w:asciiTheme="minorHAnsi" w:eastAsiaTheme="minorEastAsia" w:hAnsiTheme="minorHAnsi"/>
            <w:color w:val="auto"/>
            <w:kern w:val="0"/>
            <w:szCs w:val="22"/>
          </w:rPr>
          <w:tab/>
        </w:r>
        <w:r w:rsidR="00465444" w:rsidRPr="00FD57C6">
          <w:rPr>
            <w:rStyle w:val="Hyperlink"/>
            <w:rFonts w:cs="Calibri"/>
          </w:rPr>
          <w:t>Design Rationale</w:t>
        </w:r>
        <w:r w:rsidR="00465444">
          <w:rPr>
            <w:webHidden/>
          </w:rPr>
          <w:tab/>
        </w:r>
        <w:r w:rsidR="00465444">
          <w:rPr>
            <w:webHidden/>
          </w:rPr>
          <w:fldChar w:fldCharType="begin"/>
        </w:r>
        <w:r w:rsidR="00465444">
          <w:rPr>
            <w:webHidden/>
          </w:rPr>
          <w:instrText xml:space="preserve"> PAGEREF _Toc490033951 \h </w:instrText>
        </w:r>
        <w:r w:rsidR="00465444">
          <w:rPr>
            <w:webHidden/>
          </w:rPr>
        </w:r>
        <w:r w:rsidR="00465444">
          <w:rPr>
            <w:webHidden/>
          </w:rPr>
          <w:fldChar w:fldCharType="separate"/>
        </w:r>
        <w:r w:rsidR="00465444">
          <w:rPr>
            <w:webHidden/>
          </w:rPr>
          <w:t>8</w:t>
        </w:r>
        <w:r w:rsidR="00465444">
          <w:rPr>
            <w:webHidden/>
          </w:rPr>
          <w:fldChar w:fldCharType="end"/>
        </w:r>
      </w:hyperlink>
    </w:p>
    <w:p w:rsidR="00465444" w:rsidRDefault="001F7074">
      <w:pPr>
        <w:pStyle w:val="TOC2"/>
        <w:rPr>
          <w:rFonts w:asciiTheme="minorHAnsi" w:eastAsiaTheme="minorEastAsia" w:hAnsiTheme="minorHAnsi"/>
          <w:color w:val="auto"/>
          <w:kern w:val="0"/>
          <w:szCs w:val="22"/>
        </w:rPr>
      </w:pPr>
      <w:hyperlink w:anchor="_Toc490033952" w:history="1">
        <w:r w:rsidR="00465444" w:rsidRPr="00FD57C6">
          <w:rPr>
            <w:rStyle w:val="Hyperlink"/>
            <w:rFonts w:cs="Calibri"/>
          </w:rPr>
          <w:t>5.5</w:t>
        </w:r>
        <w:r w:rsidR="00465444">
          <w:rPr>
            <w:rFonts w:asciiTheme="minorHAnsi" w:eastAsiaTheme="minorEastAsia" w:hAnsiTheme="minorHAnsi"/>
            <w:color w:val="auto"/>
            <w:kern w:val="0"/>
            <w:szCs w:val="22"/>
          </w:rPr>
          <w:tab/>
        </w:r>
        <w:r w:rsidR="00465444" w:rsidRPr="00FD57C6">
          <w:rPr>
            <w:rStyle w:val="Hyperlink"/>
            <w:rFonts w:cs="Calibri"/>
          </w:rPr>
          <w:t>GLOBAL Function/Macro Definitions</w:t>
        </w:r>
        <w:r w:rsidR="00465444">
          <w:rPr>
            <w:webHidden/>
          </w:rPr>
          <w:tab/>
        </w:r>
        <w:r w:rsidR="00465444">
          <w:rPr>
            <w:webHidden/>
          </w:rPr>
          <w:fldChar w:fldCharType="begin"/>
        </w:r>
        <w:r w:rsidR="00465444">
          <w:rPr>
            <w:webHidden/>
          </w:rPr>
          <w:instrText xml:space="preserve"> PAGEREF _Toc490033952 \h </w:instrText>
        </w:r>
        <w:r w:rsidR="00465444">
          <w:rPr>
            <w:webHidden/>
          </w:rPr>
        </w:r>
        <w:r w:rsidR="00465444">
          <w:rPr>
            <w:webHidden/>
          </w:rPr>
          <w:fldChar w:fldCharType="separate"/>
        </w:r>
        <w:r w:rsidR="00465444">
          <w:rPr>
            <w:webHidden/>
          </w:rPr>
          <w:t>8</w:t>
        </w:r>
        <w:r w:rsidR="00465444">
          <w:rPr>
            <w:webHidden/>
          </w:rPr>
          <w:fldChar w:fldCharType="end"/>
        </w:r>
      </w:hyperlink>
    </w:p>
    <w:p w:rsidR="00465444" w:rsidRDefault="001F7074">
      <w:pPr>
        <w:pStyle w:val="TOC2"/>
        <w:rPr>
          <w:rFonts w:asciiTheme="minorHAnsi" w:eastAsiaTheme="minorEastAsia" w:hAnsiTheme="minorHAnsi"/>
          <w:color w:val="auto"/>
          <w:kern w:val="0"/>
          <w:szCs w:val="22"/>
        </w:rPr>
      </w:pPr>
      <w:hyperlink w:anchor="_Toc490033953" w:history="1">
        <w:r w:rsidR="00465444" w:rsidRPr="00FD57C6">
          <w:rPr>
            <w:rStyle w:val="Hyperlink"/>
            <w:rFonts w:cs="Calibri"/>
          </w:rPr>
          <w:t>5.5.1</w:t>
        </w:r>
        <w:r w:rsidR="00465444">
          <w:rPr>
            <w:rFonts w:asciiTheme="minorHAnsi" w:eastAsiaTheme="minorEastAsia" w:hAnsiTheme="minorHAnsi"/>
            <w:color w:val="auto"/>
            <w:kern w:val="0"/>
            <w:szCs w:val="22"/>
          </w:rPr>
          <w:tab/>
        </w:r>
        <w:r w:rsidR="00465444" w:rsidRPr="00FD57C6">
          <w:rPr>
            <w:rStyle w:val="Hyperlink"/>
            <w:rFonts w:cs="Calibri"/>
          </w:rPr>
          <w:t>GLOBAL Function #1</w:t>
        </w:r>
        <w:r w:rsidR="00465444">
          <w:rPr>
            <w:webHidden/>
          </w:rPr>
          <w:tab/>
        </w:r>
        <w:r w:rsidR="00465444">
          <w:rPr>
            <w:webHidden/>
          </w:rPr>
          <w:fldChar w:fldCharType="begin"/>
        </w:r>
        <w:r w:rsidR="00465444">
          <w:rPr>
            <w:webHidden/>
          </w:rPr>
          <w:instrText xml:space="preserve"> PAGEREF _Toc490033953 \h </w:instrText>
        </w:r>
        <w:r w:rsidR="00465444">
          <w:rPr>
            <w:webHidden/>
          </w:rPr>
        </w:r>
        <w:r w:rsidR="00465444">
          <w:rPr>
            <w:webHidden/>
          </w:rPr>
          <w:fldChar w:fldCharType="separate"/>
        </w:r>
        <w:r w:rsidR="00465444">
          <w:rPr>
            <w:webHidden/>
          </w:rPr>
          <w:t>8</w:t>
        </w:r>
        <w:r w:rsidR="00465444">
          <w:rPr>
            <w:webHidden/>
          </w:rPr>
          <w:fldChar w:fldCharType="end"/>
        </w:r>
      </w:hyperlink>
    </w:p>
    <w:p w:rsidR="00465444" w:rsidRDefault="001F7074">
      <w:pPr>
        <w:pStyle w:val="TOC1"/>
        <w:rPr>
          <w:rFonts w:eastAsiaTheme="minorEastAsia"/>
          <w:b w:val="0"/>
          <w:color w:val="auto"/>
          <w:kern w:val="0"/>
          <w:sz w:val="22"/>
          <w:szCs w:val="22"/>
          <w:lang w:val="en-US"/>
        </w:rPr>
      </w:pPr>
      <w:hyperlink w:anchor="_Toc490033954" w:history="1">
        <w:r w:rsidR="00465444" w:rsidRPr="00FD57C6">
          <w:rPr>
            <w:rStyle w:val="Hyperlink"/>
            <w:rFonts w:ascii="Calibri" w:hAnsi="Calibri" w:cs="Calibri"/>
          </w:rPr>
          <w:t>6</w:t>
        </w:r>
        <w:r w:rsidR="00465444">
          <w:rPr>
            <w:rFonts w:eastAsiaTheme="minorEastAsia"/>
            <w:b w:val="0"/>
            <w:color w:val="auto"/>
            <w:kern w:val="0"/>
            <w:sz w:val="22"/>
            <w:szCs w:val="22"/>
            <w:lang w:val="en-US"/>
          </w:rPr>
          <w:tab/>
        </w:r>
        <w:r w:rsidR="00465444" w:rsidRPr="00FD57C6">
          <w:rPr>
            <w:rStyle w:val="Hyperlink"/>
            <w:rFonts w:ascii="Calibri" w:hAnsi="Calibri"/>
          </w:rPr>
          <w:t>Known</w:t>
        </w:r>
        <w:r w:rsidR="00465444" w:rsidRPr="00FD57C6">
          <w:rPr>
            <w:rStyle w:val="Hyperlink"/>
            <w:rFonts w:ascii="Calibri" w:hAnsi="Calibri" w:cs="Calibri"/>
          </w:rPr>
          <w:t xml:space="preserve"> Limitations with Design</w:t>
        </w:r>
        <w:r w:rsidR="00465444">
          <w:rPr>
            <w:webHidden/>
          </w:rPr>
          <w:tab/>
        </w:r>
        <w:r w:rsidR="00465444">
          <w:rPr>
            <w:webHidden/>
          </w:rPr>
          <w:fldChar w:fldCharType="begin"/>
        </w:r>
        <w:r w:rsidR="00465444">
          <w:rPr>
            <w:webHidden/>
          </w:rPr>
          <w:instrText xml:space="preserve"> PAGEREF _Toc490033954 \h </w:instrText>
        </w:r>
        <w:r w:rsidR="00465444">
          <w:rPr>
            <w:webHidden/>
          </w:rPr>
        </w:r>
        <w:r w:rsidR="00465444">
          <w:rPr>
            <w:webHidden/>
          </w:rPr>
          <w:fldChar w:fldCharType="separate"/>
        </w:r>
        <w:r w:rsidR="00465444">
          <w:rPr>
            <w:webHidden/>
          </w:rPr>
          <w:t>9</w:t>
        </w:r>
        <w:r w:rsidR="00465444">
          <w:rPr>
            <w:webHidden/>
          </w:rPr>
          <w:fldChar w:fldCharType="end"/>
        </w:r>
      </w:hyperlink>
    </w:p>
    <w:p w:rsidR="00465444" w:rsidRDefault="001F7074">
      <w:pPr>
        <w:pStyle w:val="TOC1"/>
        <w:rPr>
          <w:rFonts w:eastAsiaTheme="minorEastAsia"/>
          <w:b w:val="0"/>
          <w:color w:val="auto"/>
          <w:kern w:val="0"/>
          <w:sz w:val="22"/>
          <w:szCs w:val="22"/>
          <w:lang w:val="en-US"/>
        </w:rPr>
      </w:pPr>
      <w:hyperlink w:anchor="_Toc490033955" w:history="1">
        <w:r w:rsidR="00465444" w:rsidRPr="00FD57C6">
          <w:rPr>
            <w:rStyle w:val="Hyperlink"/>
            <w:rFonts w:ascii="Calibri" w:hAnsi="Calibri" w:cs="Calibri"/>
          </w:rPr>
          <w:t>7</w:t>
        </w:r>
        <w:r w:rsidR="00465444">
          <w:rPr>
            <w:rFonts w:eastAsiaTheme="minorEastAsia"/>
            <w:b w:val="0"/>
            <w:color w:val="auto"/>
            <w:kern w:val="0"/>
            <w:sz w:val="22"/>
            <w:szCs w:val="22"/>
            <w:lang w:val="en-US"/>
          </w:rPr>
          <w:tab/>
        </w:r>
        <w:r w:rsidR="00465444" w:rsidRPr="00FD57C6">
          <w:rPr>
            <w:rStyle w:val="Hyperlink"/>
            <w:rFonts w:ascii="Calibri" w:hAnsi="Calibri" w:cs="Calibri"/>
          </w:rPr>
          <w:t>UNIT TEST CONSIDERATION</w:t>
        </w:r>
        <w:r w:rsidR="00465444">
          <w:rPr>
            <w:webHidden/>
          </w:rPr>
          <w:tab/>
        </w:r>
        <w:r w:rsidR="00465444">
          <w:rPr>
            <w:webHidden/>
          </w:rPr>
          <w:fldChar w:fldCharType="begin"/>
        </w:r>
        <w:r w:rsidR="00465444">
          <w:rPr>
            <w:webHidden/>
          </w:rPr>
          <w:instrText xml:space="preserve"> PAGEREF _Toc490033955 \h </w:instrText>
        </w:r>
        <w:r w:rsidR="00465444">
          <w:rPr>
            <w:webHidden/>
          </w:rPr>
        </w:r>
        <w:r w:rsidR="00465444">
          <w:rPr>
            <w:webHidden/>
          </w:rPr>
          <w:fldChar w:fldCharType="separate"/>
        </w:r>
        <w:r w:rsidR="00465444">
          <w:rPr>
            <w:webHidden/>
          </w:rPr>
          <w:t>10</w:t>
        </w:r>
        <w:r w:rsidR="00465444">
          <w:rPr>
            <w:webHidden/>
          </w:rPr>
          <w:fldChar w:fldCharType="end"/>
        </w:r>
      </w:hyperlink>
    </w:p>
    <w:p w:rsidR="00465444" w:rsidRDefault="001F7074">
      <w:pPr>
        <w:pStyle w:val="TOC1"/>
        <w:tabs>
          <w:tab w:val="left" w:pos="1400"/>
        </w:tabs>
        <w:rPr>
          <w:rFonts w:eastAsiaTheme="minorEastAsia"/>
          <w:b w:val="0"/>
          <w:color w:val="auto"/>
          <w:kern w:val="0"/>
          <w:sz w:val="22"/>
          <w:szCs w:val="22"/>
          <w:lang w:val="en-US"/>
        </w:rPr>
      </w:pPr>
      <w:hyperlink w:anchor="_Toc490033956" w:history="1">
        <w:r w:rsidR="00465444" w:rsidRPr="00FD57C6">
          <w:rPr>
            <w:rStyle w:val="Hyperlink"/>
          </w:rPr>
          <w:t>Appendix A</w:t>
        </w:r>
        <w:r w:rsidR="00465444">
          <w:rPr>
            <w:rFonts w:eastAsiaTheme="minorEastAsia"/>
            <w:b w:val="0"/>
            <w:color w:val="auto"/>
            <w:kern w:val="0"/>
            <w:sz w:val="22"/>
            <w:szCs w:val="22"/>
            <w:lang w:val="en-US"/>
          </w:rPr>
          <w:tab/>
        </w:r>
        <w:r w:rsidR="00465444" w:rsidRPr="00FD57C6">
          <w:rPr>
            <w:rStyle w:val="Hyperlink"/>
          </w:rPr>
          <w:t>Abbreviations and Acronyms</w:t>
        </w:r>
        <w:r w:rsidR="00465444">
          <w:rPr>
            <w:webHidden/>
          </w:rPr>
          <w:tab/>
        </w:r>
        <w:r w:rsidR="00465444">
          <w:rPr>
            <w:webHidden/>
          </w:rPr>
          <w:fldChar w:fldCharType="begin"/>
        </w:r>
        <w:r w:rsidR="00465444">
          <w:rPr>
            <w:webHidden/>
          </w:rPr>
          <w:instrText xml:space="preserve"> PAGEREF _Toc490033956 \h </w:instrText>
        </w:r>
        <w:r w:rsidR="00465444">
          <w:rPr>
            <w:webHidden/>
          </w:rPr>
        </w:r>
        <w:r w:rsidR="00465444">
          <w:rPr>
            <w:webHidden/>
          </w:rPr>
          <w:fldChar w:fldCharType="separate"/>
        </w:r>
        <w:r w:rsidR="00465444">
          <w:rPr>
            <w:webHidden/>
          </w:rPr>
          <w:t>11</w:t>
        </w:r>
        <w:r w:rsidR="00465444">
          <w:rPr>
            <w:webHidden/>
          </w:rPr>
          <w:fldChar w:fldCharType="end"/>
        </w:r>
      </w:hyperlink>
    </w:p>
    <w:p w:rsidR="00465444" w:rsidRDefault="001F7074">
      <w:pPr>
        <w:pStyle w:val="TOC1"/>
        <w:tabs>
          <w:tab w:val="left" w:pos="1400"/>
        </w:tabs>
        <w:rPr>
          <w:rFonts w:eastAsiaTheme="minorEastAsia"/>
          <w:b w:val="0"/>
          <w:color w:val="auto"/>
          <w:kern w:val="0"/>
          <w:sz w:val="22"/>
          <w:szCs w:val="22"/>
          <w:lang w:val="en-US"/>
        </w:rPr>
      </w:pPr>
      <w:hyperlink w:anchor="_Toc490033957" w:history="1">
        <w:r w:rsidR="00465444" w:rsidRPr="00FD57C6">
          <w:rPr>
            <w:rStyle w:val="Hyperlink"/>
          </w:rPr>
          <w:t>Appendix B</w:t>
        </w:r>
        <w:r w:rsidR="00465444">
          <w:rPr>
            <w:rFonts w:eastAsiaTheme="minorEastAsia"/>
            <w:b w:val="0"/>
            <w:color w:val="auto"/>
            <w:kern w:val="0"/>
            <w:sz w:val="22"/>
            <w:szCs w:val="22"/>
            <w:lang w:val="en-US"/>
          </w:rPr>
          <w:tab/>
        </w:r>
        <w:r w:rsidR="00465444" w:rsidRPr="00FD57C6">
          <w:rPr>
            <w:rStyle w:val="Hyperlink"/>
          </w:rPr>
          <w:t>Glossary</w:t>
        </w:r>
        <w:r w:rsidR="00465444">
          <w:rPr>
            <w:webHidden/>
          </w:rPr>
          <w:tab/>
        </w:r>
        <w:r w:rsidR="00465444">
          <w:rPr>
            <w:webHidden/>
          </w:rPr>
          <w:fldChar w:fldCharType="begin"/>
        </w:r>
        <w:r w:rsidR="00465444">
          <w:rPr>
            <w:webHidden/>
          </w:rPr>
          <w:instrText xml:space="preserve"> PAGEREF _Toc490033957 \h </w:instrText>
        </w:r>
        <w:r w:rsidR="00465444">
          <w:rPr>
            <w:webHidden/>
          </w:rPr>
        </w:r>
        <w:r w:rsidR="00465444">
          <w:rPr>
            <w:webHidden/>
          </w:rPr>
          <w:fldChar w:fldCharType="separate"/>
        </w:r>
        <w:r w:rsidR="00465444">
          <w:rPr>
            <w:webHidden/>
          </w:rPr>
          <w:t>12</w:t>
        </w:r>
        <w:r w:rsidR="00465444">
          <w:rPr>
            <w:webHidden/>
          </w:rPr>
          <w:fldChar w:fldCharType="end"/>
        </w:r>
      </w:hyperlink>
    </w:p>
    <w:p w:rsidR="00465444" w:rsidRDefault="001F7074">
      <w:pPr>
        <w:pStyle w:val="TOC1"/>
        <w:tabs>
          <w:tab w:val="left" w:pos="1400"/>
        </w:tabs>
        <w:rPr>
          <w:rFonts w:eastAsiaTheme="minorEastAsia"/>
          <w:b w:val="0"/>
          <w:color w:val="auto"/>
          <w:kern w:val="0"/>
          <w:sz w:val="22"/>
          <w:szCs w:val="22"/>
          <w:lang w:val="en-US"/>
        </w:rPr>
      </w:pPr>
      <w:hyperlink w:anchor="_Toc490033958" w:history="1">
        <w:r w:rsidR="00465444" w:rsidRPr="00FD57C6">
          <w:rPr>
            <w:rStyle w:val="Hyperlink"/>
          </w:rPr>
          <w:t>Appendix C</w:t>
        </w:r>
        <w:r w:rsidR="00465444">
          <w:rPr>
            <w:rFonts w:eastAsiaTheme="minorEastAsia"/>
            <w:b w:val="0"/>
            <w:color w:val="auto"/>
            <w:kern w:val="0"/>
            <w:sz w:val="22"/>
            <w:szCs w:val="22"/>
            <w:lang w:val="en-US"/>
          </w:rPr>
          <w:tab/>
        </w:r>
        <w:r w:rsidR="00465444" w:rsidRPr="00FD57C6">
          <w:rPr>
            <w:rStyle w:val="Hyperlink"/>
          </w:rPr>
          <w:t>References</w:t>
        </w:r>
        <w:r w:rsidR="00465444">
          <w:rPr>
            <w:webHidden/>
          </w:rPr>
          <w:tab/>
        </w:r>
        <w:r w:rsidR="00465444">
          <w:rPr>
            <w:webHidden/>
          </w:rPr>
          <w:fldChar w:fldCharType="begin"/>
        </w:r>
        <w:r w:rsidR="00465444">
          <w:rPr>
            <w:webHidden/>
          </w:rPr>
          <w:instrText xml:space="preserve"> PAGEREF _Toc490033958 \h </w:instrText>
        </w:r>
        <w:r w:rsidR="00465444">
          <w:rPr>
            <w:webHidden/>
          </w:rPr>
        </w:r>
        <w:r w:rsidR="00465444">
          <w:rPr>
            <w:webHidden/>
          </w:rPr>
          <w:fldChar w:fldCharType="separate"/>
        </w:r>
        <w:r w:rsidR="00465444">
          <w:rPr>
            <w:webHidden/>
          </w:rPr>
          <w:t>13</w:t>
        </w:r>
        <w:r w:rsidR="00465444">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23" w:name="_Toc490033930"/>
      <w:r w:rsidRPr="00A158C7">
        <w:lastRenderedPageBreak/>
        <w:t>Introduction</w:t>
      </w:r>
      <w:bookmarkEnd w:id="23"/>
    </w:p>
    <w:p w:rsidR="00063A7A" w:rsidRPr="00A158C7" w:rsidRDefault="00FE5DF5" w:rsidP="000B37D5">
      <w:pPr>
        <w:pStyle w:val="Heading2"/>
      </w:pPr>
      <w:bookmarkStart w:id="24" w:name="_Toc490033931"/>
      <w:r w:rsidRPr="00A158C7">
        <w:t>Purpose</w:t>
      </w:r>
      <w:bookmarkEnd w:id="24"/>
    </w:p>
    <w:p w:rsidR="00DC0959" w:rsidRPr="008C412D" w:rsidRDefault="00BF0944" w:rsidP="00BF0944">
      <w:pPr>
        <w:keepNext/>
        <w:ind w:left="720"/>
        <w:jc w:val="both"/>
        <w:rPr>
          <w:rFonts w:cs="Calibri"/>
        </w:rPr>
      </w:pPr>
      <w:r>
        <w:rPr>
          <w:lang w:bidi="ar-SA"/>
        </w:rPr>
        <w:t xml:space="preserve">Module design document for </w:t>
      </w:r>
      <w:proofErr w:type="spellStart"/>
      <w:r>
        <w:rPr>
          <w:lang w:bidi="ar-SA"/>
        </w:rPr>
        <w:t>EcuTMeas</w:t>
      </w:r>
      <w:proofErr w:type="spellEnd"/>
    </w:p>
    <w:p w:rsidR="00F95E33" w:rsidRPr="00A158C7" w:rsidRDefault="00F95E33" w:rsidP="00E16D14"/>
    <w:bookmarkStart w:id="25" w:name="_Toc406065228"/>
    <w:bookmarkEnd w:id="5"/>
    <w:bookmarkEnd w:id="6"/>
    <w:bookmarkEnd w:id="7"/>
    <w:bookmarkEnd w:id="8"/>
    <w:bookmarkEnd w:id="9"/>
    <w:p w:rsidR="00312179" w:rsidRDefault="00BF0944"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Project  \* MERGEFORMAT </w:instrText>
      </w:r>
      <w:r>
        <w:rPr>
          <w:rFonts w:ascii="Calibri" w:hAnsi="Calibri" w:cs="Calibri"/>
        </w:rPr>
        <w:fldChar w:fldCharType="separate"/>
      </w:r>
      <w:bookmarkStart w:id="26" w:name="_Toc490033932"/>
      <w:proofErr w:type="spellStart"/>
      <w:r>
        <w:rPr>
          <w:rFonts w:ascii="Calibri" w:hAnsi="Calibri" w:cs="Calibri"/>
        </w:rPr>
        <w:t>EcuTMeas</w:t>
      </w:r>
      <w:proofErr w:type="spellEnd"/>
      <w:r>
        <w:rPr>
          <w:rFonts w:ascii="Calibri" w:hAnsi="Calibri" w:cs="Calibri"/>
        </w:rPr>
        <w:fldChar w:fldCharType="end"/>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5"/>
      <w:bookmarkEnd w:id="26"/>
    </w:p>
    <w:p w:rsidR="00DC3556" w:rsidRDefault="00BF0944" w:rsidP="00BF0944">
      <w:pPr>
        <w:rPr>
          <w:lang w:eastAsia="en-IN" w:bidi="ar-SA"/>
        </w:rPr>
      </w:pPr>
      <w:r>
        <w:rPr>
          <w:lang w:eastAsia="en-IN" w:bidi="ar-SA"/>
        </w:rPr>
        <w:t>Measures and diagnoses an analog b</w:t>
      </w:r>
      <w:r w:rsidR="00DC3556">
        <w:rPr>
          <w:lang w:eastAsia="en-IN" w:bidi="ar-SA"/>
        </w:rPr>
        <w:t>ased temperature sensor on ECU.</w:t>
      </w:r>
    </w:p>
    <w:p w:rsidR="00BF0944" w:rsidRDefault="00BF0944" w:rsidP="00BF0944">
      <w:pPr>
        <w:rPr>
          <w:lang w:eastAsia="en-IN" w:bidi="ar-SA"/>
        </w:rPr>
      </w:pPr>
      <w:r>
        <w:rPr>
          <w:lang w:eastAsia="en-IN" w:bidi="ar-SA"/>
        </w:rPr>
        <w:t>Thi</w:t>
      </w:r>
      <w:del w:id="27" w:author="Brendon Binder" w:date="2017-09-26T08:06:00Z">
        <w:r w:rsidRPr="00BF0944" w:rsidDel="00AC6F9B">
          <w:delText xml:space="preserve"> </w:delText>
        </w:r>
      </w:del>
      <w:r w:rsidRPr="00BF0944">
        <w:rPr>
          <w:lang w:eastAsia="en-IN" w:bidi="ar-SA"/>
        </w:rPr>
        <w:t xml:space="preserve">s </w:t>
      </w:r>
      <w:proofErr w:type="gramStart"/>
      <w:r w:rsidRPr="00BF0944">
        <w:rPr>
          <w:lang w:eastAsia="en-IN" w:bidi="ar-SA"/>
        </w:rPr>
        <w:t>particular design</w:t>
      </w:r>
      <w:proofErr w:type="gramEnd"/>
      <w:r w:rsidRPr="00BF0944">
        <w:rPr>
          <w:lang w:eastAsia="en-IN" w:bidi="ar-SA"/>
        </w:rPr>
        <w:t xml:space="preserve"> can tolerate a transfer function that is not neces</w:t>
      </w:r>
      <w:del w:id="28" w:author="Brendon Binder" w:date="2017-09-26T08:06:00Z">
        <w:r w:rsidRPr="00BF0944" w:rsidDel="00AC6F9B">
          <w:delText xml:space="preserve"> </w:delText>
        </w:r>
      </w:del>
      <w:r w:rsidRPr="00BF0944">
        <w:rPr>
          <w:lang w:eastAsia="en-IN" w:bidi="ar-SA"/>
        </w:rPr>
        <w:t>sarily linear but can be interpolated with 8 different XY pairs.</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9" w:name="_Toc406065229"/>
      <w:bookmarkStart w:id="30" w:name="_Toc490033933"/>
      <w:r w:rsidRPr="00AA38E8">
        <w:rPr>
          <w:rFonts w:ascii="Calibri" w:hAnsi="Calibri" w:cs="Calibri"/>
        </w:rPr>
        <w:lastRenderedPageBreak/>
        <w:t>Design details of software module</w:t>
      </w:r>
      <w:bookmarkEnd w:id="29"/>
      <w:bookmarkEnd w:id="30"/>
    </w:p>
    <w:p w:rsidR="00D229A6" w:rsidRPr="00AA38E8" w:rsidRDefault="00D229A6" w:rsidP="00D229A6">
      <w:pPr>
        <w:pStyle w:val="Heading2"/>
        <w:rPr>
          <w:rFonts w:ascii="Calibri" w:hAnsi="Calibri" w:cs="Calibri"/>
        </w:rPr>
      </w:pPr>
      <w:bookmarkStart w:id="31" w:name="_Toc406065230"/>
      <w:bookmarkStart w:id="32" w:name="_Toc490033934"/>
      <w:r w:rsidRPr="00D229A6">
        <w:t>Graphical</w:t>
      </w:r>
      <w:r>
        <w:rPr>
          <w:rFonts w:ascii="Calibri" w:hAnsi="Calibri" w:cs="Calibri"/>
        </w:rPr>
        <w:t xml:space="preserve"> representation of </w:t>
      </w:r>
      <w:bookmarkEnd w:id="31"/>
      <w:r w:rsidR="00346722">
        <w:rPr>
          <w:rFonts w:ascii="Calibri" w:hAnsi="Calibri" w:cs="Calibri"/>
        </w:rPr>
        <w:fldChar w:fldCharType="begin"/>
      </w:r>
      <w:r w:rsidR="00346722">
        <w:rPr>
          <w:rFonts w:ascii="Calibri" w:hAnsi="Calibri" w:cs="Calibri"/>
        </w:rPr>
        <w:instrText xml:space="preserve"> DOCPROPERTY  Project  \* MERGEFORMAT </w:instrText>
      </w:r>
      <w:r w:rsidR="00346722">
        <w:rPr>
          <w:rFonts w:ascii="Calibri" w:hAnsi="Calibri" w:cs="Calibri"/>
        </w:rPr>
        <w:fldChar w:fldCharType="separate"/>
      </w:r>
      <w:proofErr w:type="spellStart"/>
      <w:r w:rsidR="00346722">
        <w:rPr>
          <w:rFonts w:ascii="Calibri" w:hAnsi="Calibri" w:cs="Calibri"/>
        </w:rPr>
        <w:t>EcuTMeas</w:t>
      </w:r>
      <w:bookmarkEnd w:id="32"/>
      <w:proofErr w:type="spellEnd"/>
      <w:r w:rsidR="00346722">
        <w:rPr>
          <w:rFonts w:ascii="Calibri" w:hAnsi="Calibri" w:cs="Calibri"/>
        </w:rPr>
        <w:fldChar w:fldCharType="end"/>
      </w:r>
    </w:p>
    <w:p w:rsidR="00D229A6" w:rsidRPr="002F2D36" w:rsidRDefault="002F2D36" w:rsidP="00D229A6">
      <w:pPr>
        <w:rPr>
          <w:rFonts w:cs="Calibri"/>
        </w:rPr>
      </w:pPr>
      <w:del w:id="33" w:author="Brendon Binder" w:date="2017-09-26T08:06:00Z">
        <w:r w:rsidDel="00AC6F9B">
          <w:rPr>
            <w:noProof/>
          </w:rPr>
          <w:drawing>
            <wp:inline distT="0" distB="0" distL="0" distR="0" wp14:anchorId="72CEB333" wp14:editId="7EBD9087">
              <wp:extent cx="3077588" cy="232826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1701" cy="2331373"/>
                      </a:xfrm>
                      <a:prstGeom prst="rect">
                        <a:avLst/>
                      </a:prstGeom>
                    </pic:spPr>
                  </pic:pic>
                </a:graphicData>
              </a:graphic>
            </wp:inline>
          </w:drawing>
        </w:r>
      </w:del>
      <w:ins w:id="34" w:author="Brendon Binder" w:date="2017-09-26T08:06:00Z">
        <w:r w:rsidR="00AC6F9B">
          <w:rPr>
            <w:noProof/>
          </w:rPr>
          <w:drawing>
            <wp:inline distT="0" distB="0" distL="0" distR="0" wp14:anchorId="4E07B39F" wp14:editId="64256683">
              <wp:extent cx="3615205" cy="196769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3922" cy="1977883"/>
                      </a:xfrm>
                      <a:prstGeom prst="rect">
                        <a:avLst/>
                      </a:prstGeom>
                    </pic:spPr>
                  </pic:pic>
                </a:graphicData>
              </a:graphic>
            </wp:inline>
          </w:drawing>
        </w:r>
      </w:ins>
    </w:p>
    <w:p w:rsidR="00D229A6" w:rsidRPr="002D6391" w:rsidRDefault="00D229A6" w:rsidP="00D229A6">
      <w:pPr>
        <w:pStyle w:val="Heading2"/>
        <w:rPr>
          <w:rFonts w:ascii="Calibri" w:hAnsi="Calibri" w:cs="Calibri"/>
        </w:rPr>
      </w:pPr>
      <w:bookmarkStart w:id="35" w:name="_Toc406065231"/>
      <w:bookmarkStart w:id="36" w:name="_Toc490033935"/>
      <w:r w:rsidRPr="002D6391">
        <w:rPr>
          <w:rFonts w:ascii="Calibri" w:hAnsi="Calibri" w:cs="Calibri"/>
        </w:rPr>
        <w:t>Data Flow Diagram</w:t>
      </w:r>
      <w:bookmarkEnd w:id="35"/>
      <w:bookmarkEnd w:id="36"/>
    </w:p>
    <w:p w:rsidR="00D229A6" w:rsidRPr="002D6391" w:rsidRDefault="00AC4CD8" w:rsidP="00387BF4">
      <w:pPr>
        <w:pStyle w:val="Heading3"/>
        <w:tabs>
          <w:tab w:val="clear" w:pos="1017"/>
        </w:tabs>
        <w:ind w:left="562" w:hanging="562"/>
        <w:rPr>
          <w:rFonts w:ascii="Calibri" w:hAnsi="Calibri" w:cs="Calibri"/>
        </w:rPr>
      </w:pPr>
      <w:bookmarkStart w:id="37" w:name="_Toc375924736"/>
      <w:bookmarkStart w:id="38" w:name="_Toc406065232"/>
      <w:bookmarkStart w:id="39" w:name="_Toc490033936"/>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7"/>
      <w:bookmarkEnd w:id="38"/>
      <w:bookmarkEnd w:id="39"/>
    </w:p>
    <w:p w:rsidR="00D229A6" w:rsidRPr="002B094F" w:rsidRDefault="00346722" w:rsidP="00346722">
      <w:pPr>
        <w:ind w:left="562"/>
        <w:rPr>
          <w:lang w:bidi="ar-SA"/>
        </w:rPr>
      </w:pPr>
      <w:r>
        <w:rPr>
          <w:lang w:bidi="ar-SA"/>
        </w:rPr>
        <w:t xml:space="preserve">Refer FDD </w:t>
      </w:r>
      <w:proofErr w:type="spellStart"/>
      <w:r>
        <w:rPr>
          <w:lang w:bidi="ar-SA"/>
        </w:rPr>
        <w:t>simulink</w:t>
      </w:r>
      <w:proofErr w:type="spellEnd"/>
      <w:r>
        <w:rPr>
          <w:lang w:bidi="ar-SA"/>
        </w:rPr>
        <w:t xml:space="preserve"> model</w:t>
      </w:r>
    </w:p>
    <w:p w:rsidR="00D229A6" w:rsidRPr="00A32585" w:rsidRDefault="00AC4CD8" w:rsidP="00D229A6">
      <w:pPr>
        <w:pStyle w:val="Heading3"/>
        <w:ind w:left="562" w:hanging="562"/>
        <w:rPr>
          <w:rFonts w:ascii="Calibri" w:hAnsi="Calibri" w:cs="Calibri"/>
        </w:rPr>
      </w:pPr>
      <w:bookmarkStart w:id="40" w:name="_Toc375924737"/>
      <w:bookmarkStart w:id="41" w:name="_Toc406065233"/>
      <w:bookmarkStart w:id="42" w:name="_Toc490033937"/>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40"/>
      <w:bookmarkEnd w:id="41"/>
      <w:bookmarkEnd w:id="42"/>
    </w:p>
    <w:p w:rsidR="00346722" w:rsidRPr="002B094F" w:rsidRDefault="00346722" w:rsidP="00346722">
      <w:pPr>
        <w:ind w:left="562"/>
        <w:rPr>
          <w:lang w:bidi="ar-SA"/>
        </w:rPr>
      </w:pPr>
      <w:r>
        <w:rPr>
          <w:lang w:bidi="ar-SA"/>
        </w:rPr>
        <w:t xml:space="preserve">Refer FDD </w:t>
      </w:r>
      <w:proofErr w:type="spellStart"/>
      <w:r>
        <w:rPr>
          <w:lang w:bidi="ar-SA"/>
        </w:rPr>
        <w:t>simulink</w:t>
      </w:r>
      <w:proofErr w:type="spellEnd"/>
      <w:r>
        <w:rPr>
          <w:lang w:bidi="ar-SA"/>
        </w:rPr>
        <w:t xml:space="preserve"> model</w:t>
      </w:r>
    </w:p>
    <w:p w:rsidR="002B094F" w:rsidRDefault="002B094F" w:rsidP="00346722">
      <w:pPr>
        <w:ind w:left="562"/>
        <w:rPr>
          <w:lang w:bidi="ar-SA"/>
        </w:rPr>
      </w:pPr>
    </w:p>
    <w:p w:rsidR="002B094F" w:rsidRPr="00AC4CD8" w:rsidRDefault="002B094F" w:rsidP="00AC4CD8">
      <w:pPr>
        <w:pStyle w:val="Heading1"/>
        <w:ind w:left="562" w:hanging="562"/>
        <w:rPr>
          <w:rFonts w:ascii="Calibri" w:hAnsi="Calibri" w:cs="Calibri"/>
        </w:rPr>
      </w:pPr>
      <w:bookmarkStart w:id="43" w:name="_Toc338170479"/>
      <w:bookmarkStart w:id="44" w:name="_Toc375678228"/>
      <w:bookmarkStart w:id="45" w:name="_Toc418080062"/>
      <w:bookmarkStart w:id="46" w:name="_Toc421709912"/>
      <w:bookmarkStart w:id="47" w:name="_Toc490033938"/>
      <w:r w:rsidRPr="00AC4CD8">
        <w:rPr>
          <w:rFonts w:ascii="Calibri" w:hAnsi="Calibri" w:cs="Calibri"/>
        </w:rPr>
        <w:lastRenderedPageBreak/>
        <w:t>Constant Data Dictionary</w:t>
      </w:r>
      <w:bookmarkEnd w:id="43"/>
      <w:bookmarkEnd w:id="44"/>
      <w:bookmarkEnd w:id="45"/>
      <w:bookmarkEnd w:id="46"/>
      <w:bookmarkEnd w:id="47"/>
    </w:p>
    <w:p w:rsidR="00AC4CD8" w:rsidRPr="00DA5500" w:rsidRDefault="00AC4CD8" w:rsidP="00AC4CD8">
      <w:pPr>
        <w:pStyle w:val="Heading2"/>
        <w:spacing w:after="60"/>
        <w:rPr>
          <w:rFonts w:ascii="Calibri" w:hAnsi="Calibri"/>
        </w:rPr>
      </w:pPr>
      <w:bookmarkStart w:id="48" w:name="_Toc421011506"/>
      <w:bookmarkStart w:id="49" w:name="_Toc421786527"/>
      <w:bookmarkStart w:id="50" w:name="_Toc490033939"/>
      <w:bookmarkStart w:id="51" w:name="_Toc418080064"/>
      <w:r w:rsidRPr="00DA5500">
        <w:rPr>
          <w:rFonts w:ascii="Calibri" w:hAnsi="Calibri"/>
        </w:rPr>
        <w:t>Program (fixed) Constants</w:t>
      </w:r>
      <w:bookmarkEnd w:id="48"/>
      <w:bookmarkEnd w:id="49"/>
      <w:bookmarkEnd w:id="50"/>
    </w:p>
    <w:p w:rsidR="00AC4CD8" w:rsidRPr="00DA5500" w:rsidRDefault="00AC4CD8" w:rsidP="00AC4CD8">
      <w:pPr>
        <w:pStyle w:val="Heading3"/>
        <w:tabs>
          <w:tab w:val="clear" w:pos="1017"/>
          <w:tab w:val="num" w:pos="567"/>
        </w:tabs>
        <w:ind w:left="567"/>
        <w:rPr>
          <w:rFonts w:ascii="Calibri" w:hAnsi="Calibri"/>
        </w:rPr>
      </w:pPr>
      <w:bookmarkStart w:id="52" w:name="_Toc490033940"/>
      <w:bookmarkEnd w:id="51"/>
      <w:r w:rsidRPr="00DA5500">
        <w:rPr>
          <w:rFonts w:ascii="Calibri" w:hAnsi="Calibri"/>
        </w:rPr>
        <w:t>Embedded Constants</w:t>
      </w:r>
      <w:bookmarkEnd w:id="52"/>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100"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935"/>
        <w:gridCol w:w="1669"/>
        <w:gridCol w:w="850"/>
        <w:gridCol w:w="734"/>
        <w:gridCol w:w="1912"/>
      </w:tblGrid>
      <w:tr w:rsidR="00081908" w:rsidRPr="00AA38E8" w:rsidTr="00081908">
        <w:tc>
          <w:tcPr>
            <w:tcW w:w="2935" w:type="dxa"/>
            <w:tcBorders>
              <w:top w:val="single" w:sz="6" w:space="0" w:color="auto"/>
              <w:left w:val="single" w:sz="6" w:space="0" w:color="auto"/>
              <w:bottom w:val="single" w:sz="6" w:space="0" w:color="auto"/>
              <w:right w:val="single" w:sz="6" w:space="0" w:color="auto"/>
            </w:tcBorders>
            <w:shd w:val="pct30" w:color="FFFF00" w:fill="FFFFFF"/>
          </w:tcPr>
          <w:p w:rsidR="00081908" w:rsidRPr="00AA38E8" w:rsidRDefault="00081908" w:rsidP="00081908">
            <w:pPr>
              <w:spacing w:before="60"/>
              <w:jc w:val="center"/>
              <w:rPr>
                <w:rFonts w:cs="Calibri"/>
                <w:sz w:val="16"/>
                <w:szCs w:val="16"/>
              </w:rPr>
            </w:pPr>
            <w:r w:rsidRPr="00AA38E8">
              <w:rPr>
                <w:rFonts w:cs="Calibri"/>
                <w:sz w:val="16"/>
                <w:szCs w:val="16"/>
              </w:rPr>
              <w:t>Constant Name</w:t>
            </w:r>
          </w:p>
        </w:tc>
        <w:tc>
          <w:tcPr>
            <w:tcW w:w="1669" w:type="dxa"/>
            <w:tcBorders>
              <w:top w:val="single" w:sz="6" w:space="0" w:color="auto"/>
              <w:left w:val="single" w:sz="6" w:space="0" w:color="auto"/>
              <w:bottom w:val="single" w:sz="6" w:space="0" w:color="auto"/>
              <w:right w:val="single" w:sz="6" w:space="0" w:color="auto"/>
            </w:tcBorders>
            <w:shd w:val="pct30" w:color="FFFF00" w:fill="FFFFFF"/>
          </w:tcPr>
          <w:p w:rsidR="00081908" w:rsidRPr="00AA38E8" w:rsidRDefault="00081908" w:rsidP="00081908">
            <w:pPr>
              <w:spacing w:before="60"/>
              <w:jc w:val="center"/>
              <w:rPr>
                <w:rFonts w:cs="Calibri"/>
                <w:sz w:val="16"/>
                <w:szCs w:val="16"/>
              </w:rPr>
            </w:pPr>
            <w:r w:rsidRPr="00AA38E8">
              <w:rPr>
                <w:rFonts w:cs="Calibri"/>
                <w:sz w:val="16"/>
                <w:szCs w:val="16"/>
              </w:rPr>
              <w:t>Resolution</w:t>
            </w:r>
          </w:p>
        </w:tc>
        <w:tc>
          <w:tcPr>
            <w:tcW w:w="850" w:type="dxa"/>
            <w:tcBorders>
              <w:top w:val="single" w:sz="6" w:space="0" w:color="auto"/>
              <w:left w:val="single" w:sz="6" w:space="0" w:color="auto"/>
              <w:bottom w:val="single" w:sz="6" w:space="0" w:color="auto"/>
              <w:right w:val="single" w:sz="6" w:space="0" w:color="auto"/>
            </w:tcBorders>
            <w:shd w:val="pct30" w:color="FFFF00" w:fill="FFFFFF"/>
          </w:tcPr>
          <w:p w:rsidR="00081908" w:rsidRPr="00AA38E8" w:rsidRDefault="00081908" w:rsidP="00081908">
            <w:pPr>
              <w:spacing w:before="60"/>
              <w:jc w:val="center"/>
              <w:rPr>
                <w:rFonts w:cs="Calibri"/>
                <w:sz w:val="16"/>
                <w:szCs w:val="16"/>
              </w:rPr>
            </w:pPr>
            <w:r w:rsidRPr="00AA38E8">
              <w:rPr>
                <w:rFonts w:cs="Calibri"/>
                <w:sz w:val="16"/>
                <w:szCs w:val="16"/>
              </w:rPr>
              <w:t>Units</w:t>
            </w:r>
          </w:p>
        </w:tc>
        <w:tc>
          <w:tcPr>
            <w:tcW w:w="734" w:type="dxa"/>
            <w:tcBorders>
              <w:top w:val="single" w:sz="6" w:space="0" w:color="auto"/>
              <w:left w:val="single" w:sz="6" w:space="0" w:color="auto"/>
              <w:bottom w:val="single" w:sz="6" w:space="0" w:color="auto"/>
              <w:right w:val="single" w:sz="6" w:space="0" w:color="auto"/>
            </w:tcBorders>
            <w:shd w:val="pct30" w:color="FFFF00" w:fill="FFFFFF"/>
          </w:tcPr>
          <w:p w:rsidR="00081908" w:rsidRPr="00AA38E8" w:rsidRDefault="00081908" w:rsidP="00081908">
            <w:pPr>
              <w:spacing w:before="60"/>
              <w:jc w:val="center"/>
              <w:rPr>
                <w:rFonts w:cs="Calibri"/>
                <w:sz w:val="16"/>
                <w:szCs w:val="16"/>
              </w:rPr>
            </w:pPr>
            <w:r w:rsidRPr="00AA38E8">
              <w:rPr>
                <w:rFonts w:cs="Calibri"/>
                <w:sz w:val="16"/>
                <w:szCs w:val="16"/>
              </w:rPr>
              <w:t>Value</w:t>
            </w:r>
          </w:p>
        </w:tc>
        <w:tc>
          <w:tcPr>
            <w:tcW w:w="1912" w:type="dxa"/>
            <w:tcBorders>
              <w:top w:val="single" w:sz="6" w:space="0" w:color="auto"/>
              <w:left w:val="single" w:sz="6" w:space="0" w:color="auto"/>
              <w:bottom w:val="single" w:sz="6" w:space="0" w:color="auto"/>
              <w:right w:val="single" w:sz="6" w:space="0" w:color="auto"/>
            </w:tcBorders>
            <w:shd w:val="pct30" w:color="FFFF00" w:fill="FFFFFF"/>
          </w:tcPr>
          <w:p w:rsidR="00081908" w:rsidRPr="00AA38E8" w:rsidRDefault="00081908" w:rsidP="00081908">
            <w:pPr>
              <w:spacing w:before="60"/>
              <w:jc w:val="center"/>
              <w:rPr>
                <w:rFonts w:cs="Calibri"/>
                <w:sz w:val="16"/>
                <w:szCs w:val="16"/>
              </w:rPr>
            </w:pPr>
            <w:r>
              <w:rPr>
                <w:rFonts w:cs="Calibri"/>
                <w:sz w:val="16"/>
                <w:szCs w:val="16"/>
              </w:rPr>
              <w:t>Defined In</w:t>
            </w:r>
          </w:p>
        </w:tc>
      </w:tr>
      <w:tr w:rsidR="00DB5A0D" w:rsidRPr="00AA38E8" w:rsidTr="00081908">
        <w:tc>
          <w:tcPr>
            <w:tcW w:w="2935" w:type="dxa"/>
            <w:tcBorders>
              <w:top w:val="single" w:sz="6" w:space="0" w:color="auto"/>
              <w:left w:val="single" w:sz="6" w:space="0" w:color="auto"/>
              <w:bottom w:val="single" w:sz="6" w:space="0" w:color="auto"/>
              <w:right w:val="single" w:sz="6" w:space="0" w:color="auto"/>
            </w:tcBorders>
          </w:tcPr>
          <w:p w:rsidR="00DB5A0D" w:rsidRDefault="00DB5A0D" w:rsidP="00DB5A0D">
            <w:pPr>
              <w:spacing w:before="60"/>
              <w:jc w:val="center"/>
              <w:rPr>
                <w:rFonts w:cs="Calibri"/>
                <w:sz w:val="16"/>
                <w:szCs w:val="16"/>
              </w:rPr>
            </w:pPr>
            <w:r w:rsidRPr="00081908">
              <w:rPr>
                <w:rFonts w:cs="Calibri"/>
                <w:sz w:val="16"/>
                <w:szCs w:val="16"/>
              </w:rPr>
              <w:t>ECUTFILDMIN_DEGCGRD_F32</w:t>
            </w:r>
          </w:p>
        </w:tc>
        <w:tc>
          <w:tcPr>
            <w:tcW w:w="1669" w:type="dxa"/>
            <w:tcBorders>
              <w:top w:val="single" w:sz="6" w:space="0" w:color="auto"/>
              <w:left w:val="single" w:sz="6" w:space="0" w:color="auto"/>
              <w:bottom w:val="single" w:sz="6" w:space="0" w:color="auto"/>
              <w:right w:val="single" w:sz="6" w:space="0" w:color="auto"/>
            </w:tcBorders>
          </w:tcPr>
          <w:p w:rsidR="00DB5A0D" w:rsidRPr="00AA38E8" w:rsidRDefault="00DB5A0D" w:rsidP="00DB5A0D">
            <w:pPr>
              <w:spacing w:before="60"/>
              <w:jc w:val="center"/>
              <w:rPr>
                <w:rFonts w:cs="Calibri"/>
                <w:sz w:val="16"/>
                <w:szCs w:val="16"/>
              </w:rPr>
            </w:pPr>
            <w:r>
              <w:rPr>
                <w:rFonts w:cs="Calibri"/>
                <w:sz w:val="16"/>
                <w:szCs w:val="16"/>
              </w:rPr>
              <w:t>Single Precision Float</w:t>
            </w:r>
          </w:p>
        </w:tc>
        <w:tc>
          <w:tcPr>
            <w:tcW w:w="850" w:type="dxa"/>
            <w:tcBorders>
              <w:top w:val="single" w:sz="6" w:space="0" w:color="auto"/>
              <w:left w:val="single" w:sz="6" w:space="0" w:color="auto"/>
              <w:bottom w:val="single" w:sz="6" w:space="0" w:color="auto"/>
              <w:right w:val="single" w:sz="6" w:space="0" w:color="auto"/>
            </w:tcBorders>
          </w:tcPr>
          <w:p w:rsidR="00DB5A0D" w:rsidRPr="00AA38E8" w:rsidRDefault="00DB5A0D" w:rsidP="00DB5A0D">
            <w:pPr>
              <w:spacing w:before="60"/>
              <w:jc w:val="center"/>
              <w:rPr>
                <w:rFonts w:cs="Calibri"/>
                <w:sz w:val="16"/>
                <w:szCs w:val="16"/>
              </w:rPr>
            </w:pPr>
            <w:proofErr w:type="spellStart"/>
            <w:r>
              <w:rPr>
                <w:rFonts w:cs="Calibri"/>
                <w:sz w:val="16"/>
                <w:szCs w:val="16"/>
              </w:rPr>
              <w:t>DegCgrd</w:t>
            </w:r>
            <w:proofErr w:type="spellEnd"/>
          </w:p>
        </w:tc>
        <w:tc>
          <w:tcPr>
            <w:tcW w:w="734" w:type="dxa"/>
            <w:tcBorders>
              <w:top w:val="single" w:sz="6" w:space="0" w:color="auto"/>
              <w:left w:val="single" w:sz="6" w:space="0" w:color="auto"/>
              <w:bottom w:val="single" w:sz="6" w:space="0" w:color="auto"/>
              <w:right w:val="single" w:sz="6" w:space="0" w:color="auto"/>
            </w:tcBorders>
          </w:tcPr>
          <w:p w:rsidR="00DB5A0D" w:rsidRPr="00AA38E8" w:rsidRDefault="00DB5A0D" w:rsidP="00DB5A0D">
            <w:pPr>
              <w:spacing w:before="60"/>
              <w:jc w:val="center"/>
              <w:rPr>
                <w:rFonts w:cs="Calibri"/>
                <w:sz w:val="16"/>
                <w:szCs w:val="16"/>
              </w:rPr>
            </w:pPr>
            <w:r>
              <w:rPr>
                <w:rFonts w:cs="Calibri"/>
                <w:sz w:val="16"/>
                <w:szCs w:val="16"/>
              </w:rPr>
              <w:t>-50.0F</w:t>
            </w:r>
          </w:p>
        </w:tc>
        <w:tc>
          <w:tcPr>
            <w:tcW w:w="1912" w:type="dxa"/>
            <w:tcBorders>
              <w:top w:val="single" w:sz="6" w:space="0" w:color="auto"/>
              <w:left w:val="single" w:sz="6" w:space="0" w:color="auto"/>
              <w:bottom w:val="single" w:sz="6" w:space="0" w:color="auto"/>
              <w:right w:val="single" w:sz="6" w:space="0" w:color="auto"/>
            </w:tcBorders>
          </w:tcPr>
          <w:p w:rsidR="00DB5A0D" w:rsidRDefault="00DB5A0D" w:rsidP="00DB5A0D">
            <w:pPr>
              <w:spacing w:before="60"/>
              <w:jc w:val="center"/>
              <w:rPr>
                <w:rFonts w:cs="Calibri"/>
                <w:sz w:val="16"/>
                <w:szCs w:val="16"/>
              </w:rPr>
            </w:pPr>
            <w:proofErr w:type="spellStart"/>
            <w:r>
              <w:rPr>
                <w:rFonts w:cs="Calibri"/>
                <w:sz w:val="16"/>
                <w:szCs w:val="16"/>
              </w:rPr>
              <w:t>EcuTMeas.c</w:t>
            </w:r>
            <w:proofErr w:type="spellEnd"/>
          </w:p>
        </w:tc>
      </w:tr>
      <w:tr w:rsidR="00DB5A0D" w:rsidRPr="00AA38E8" w:rsidTr="00081908">
        <w:tc>
          <w:tcPr>
            <w:tcW w:w="2935" w:type="dxa"/>
            <w:tcBorders>
              <w:top w:val="single" w:sz="6" w:space="0" w:color="auto"/>
              <w:left w:val="single" w:sz="6" w:space="0" w:color="auto"/>
              <w:bottom w:val="single" w:sz="6" w:space="0" w:color="auto"/>
              <w:right w:val="single" w:sz="6" w:space="0" w:color="auto"/>
            </w:tcBorders>
          </w:tcPr>
          <w:p w:rsidR="00DB5A0D" w:rsidRPr="00081908" w:rsidRDefault="00DB5A0D" w:rsidP="00DB5A0D">
            <w:pPr>
              <w:spacing w:before="60"/>
              <w:jc w:val="center"/>
              <w:rPr>
                <w:rFonts w:cs="Calibri"/>
                <w:sz w:val="16"/>
                <w:szCs w:val="16"/>
              </w:rPr>
            </w:pPr>
            <w:r w:rsidRPr="00081908">
              <w:rPr>
                <w:rFonts w:cs="Calibri"/>
                <w:sz w:val="16"/>
                <w:szCs w:val="16"/>
              </w:rPr>
              <w:t>ECUTFILDMAX_DEGCGRD_F32</w:t>
            </w:r>
          </w:p>
        </w:tc>
        <w:tc>
          <w:tcPr>
            <w:tcW w:w="1669" w:type="dxa"/>
            <w:tcBorders>
              <w:top w:val="single" w:sz="6" w:space="0" w:color="auto"/>
              <w:left w:val="single" w:sz="6" w:space="0" w:color="auto"/>
              <w:bottom w:val="single" w:sz="6" w:space="0" w:color="auto"/>
              <w:right w:val="single" w:sz="6" w:space="0" w:color="auto"/>
            </w:tcBorders>
          </w:tcPr>
          <w:p w:rsidR="00DB5A0D" w:rsidRPr="00AA38E8" w:rsidRDefault="00DB5A0D" w:rsidP="00DB5A0D">
            <w:pPr>
              <w:spacing w:before="60"/>
              <w:jc w:val="center"/>
              <w:rPr>
                <w:rFonts w:cs="Calibri"/>
                <w:sz w:val="16"/>
                <w:szCs w:val="16"/>
              </w:rPr>
            </w:pPr>
            <w:r>
              <w:rPr>
                <w:rFonts w:cs="Calibri"/>
                <w:sz w:val="16"/>
                <w:szCs w:val="16"/>
              </w:rPr>
              <w:t>Single Precision Float</w:t>
            </w:r>
          </w:p>
        </w:tc>
        <w:tc>
          <w:tcPr>
            <w:tcW w:w="850" w:type="dxa"/>
            <w:tcBorders>
              <w:top w:val="single" w:sz="6" w:space="0" w:color="auto"/>
              <w:left w:val="single" w:sz="6" w:space="0" w:color="auto"/>
              <w:bottom w:val="single" w:sz="6" w:space="0" w:color="auto"/>
              <w:right w:val="single" w:sz="6" w:space="0" w:color="auto"/>
            </w:tcBorders>
          </w:tcPr>
          <w:p w:rsidR="00DB5A0D" w:rsidRPr="00AA38E8" w:rsidRDefault="00DB5A0D" w:rsidP="00DB5A0D">
            <w:pPr>
              <w:spacing w:before="60"/>
              <w:jc w:val="center"/>
              <w:rPr>
                <w:rFonts w:cs="Calibri"/>
                <w:sz w:val="16"/>
                <w:szCs w:val="16"/>
              </w:rPr>
            </w:pPr>
            <w:proofErr w:type="spellStart"/>
            <w:r>
              <w:rPr>
                <w:rFonts w:cs="Calibri"/>
                <w:sz w:val="16"/>
                <w:szCs w:val="16"/>
              </w:rPr>
              <w:t>DegCgrd</w:t>
            </w:r>
            <w:proofErr w:type="spellEnd"/>
          </w:p>
        </w:tc>
        <w:tc>
          <w:tcPr>
            <w:tcW w:w="734" w:type="dxa"/>
            <w:tcBorders>
              <w:top w:val="single" w:sz="6" w:space="0" w:color="auto"/>
              <w:left w:val="single" w:sz="6" w:space="0" w:color="auto"/>
              <w:bottom w:val="single" w:sz="6" w:space="0" w:color="auto"/>
              <w:right w:val="single" w:sz="6" w:space="0" w:color="auto"/>
            </w:tcBorders>
          </w:tcPr>
          <w:p w:rsidR="00DB5A0D" w:rsidRPr="00AA38E8" w:rsidRDefault="00DB5A0D" w:rsidP="00DB5A0D">
            <w:pPr>
              <w:spacing w:before="60"/>
              <w:jc w:val="center"/>
              <w:rPr>
                <w:rFonts w:cs="Calibri"/>
                <w:sz w:val="16"/>
                <w:szCs w:val="16"/>
              </w:rPr>
            </w:pPr>
            <w:r>
              <w:rPr>
                <w:rFonts w:cs="Calibri"/>
                <w:sz w:val="16"/>
                <w:szCs w:val="16"/>
              </w:rPr>
              <w:t>150.0F</w:t>
            </w:r>
          </w:p>
        </w:tc>
        <w:tc>
          <w:tcPr>
            <w:tcW w:w="1912" w:type="dxa"/>
            <w:tcBorders>
              <w:top w:val="single" w:sz="6" w:space="0" w:color="auto"/>
              <w:left w:val="single" w:sz="6" w:space="0" w:color="auto"/>
              <w:bottom w:val="single" w:sz="6" w:space="0" w:color="auto"/>
              <w:right w:val="single" w:sz="6" w:space="0" w:color="auto"/>
            </w:tcBorders>
          </w:tcPr>
          <w:p w:rsidR="00DB5A0D" w:rsidRDefault="00DB5A0D" w:rsidP="00DB5A0D">
            <w:pPr>
              <w:spacing w:before="60"/>
              <w:jc w:val="center"/>
              <w:rPr>
                <w:rFonts w:cs="Calibri"/>
                <w:sz w:val="16"/>
                <w:szCs w:val="16"/>
              </w:rPr>
            </w:pPr>
            <w:proofErr w:type="spellStart"/>
            <w:r>
              <w:rPr>
                <w:rFonts w:cs="Calibri"/>
                <w:sz w:val="16"/>
                <w:szCs w:val="16"/>
              </w:rPr>
              <w:t>EcuTMeas.c</w:t>
            </w:r>
            <w:proofErr w:type="spellEnd"/>
          </w:p>
        </w:tc>
      </w:tr>
      <w:tr w:rsidR="00DB5A0D" w:rsidRPr="00AA38E8" w:rsidTr="00081908">
        <w:tc>
          <w:tcPr>
            <w:tcW w:w="2935" w:type="dxa"/>
            <w:tcBorders>
              <w:top w:val="single" w:sz="6" w:space="0" w:color="auto"/>
              <w:left w:val="single" w:sz="6" w:space="0" w:color="auto"/>
              <w:bottom w:val="single" w:sz="6" w:space="0" w:color="auto"/>
              <w:right w:val="single" w:sz="6" w:space="0" w:color="auto"/>
            </w:tcBorders>
          </w:tcPr>
          <w:p w:rsidR="00DB5A0D" w:rsidRPr="00081908" w:rsidRDefault="00DB5A0D" w:rsidP="00DB5A0D">
            <w:pPr>
              <w:spacing w:before="60"/>
              <w:jc w:val="center"/>
              <w:rPr>
                <w:rFonts w:cs="Calibri"/>
                <w:sz w:val="16"/>
                <w:szCs w:val="16"/>
              </w:rPr>
            </w:pPr>
            <w:r w:rsidRPr="00081908">
              <w:rPr>
                <w:rFonts w:cs="Calibri"/>
                <w:sz w:val="16"/>
                <w:szCs w:val="16"/>
              </w:rPr>
              <w:t>NROFSNSRXYPT_CNT_U08</w:t>
            </w:r>
          </w:p>
        </w:tc>
        <w:tc>
          <w:tcPr>
            <w:tcW w:w="1669" w:type="dxa"/>
            <w:tcBorders>
              <w:top w:val="single" w:sz="6" w:space="0" w:color="auto"/>
              <w:left w:val="single" w:sz="6" w:space="0" w:color="auto"/>
              <w:bottom w:val="single" w:sz="6" w:space="0" w:color="auto"/>
              <w:right w:val="single" w:sz="6" w:space="0" w:color="auto"/>
            </w:tcBorders>
          </w:tcPr>
          <w:p w:rsidR="00DB5A0D" w:rsidRDefault="00DB5A0D" w:rsidP="00DB5A0D">
            <w:pPr>
              <w:spacing w:before="60"/>
              <w:jc w:val="center"/>
              <w:rPr>
                <w:rFonts w:cs="Calibri"/>
                <w:sz w:val="16"/>
                <w:szCs w:val="16"/>
              </w:rPr>
            </w:pPr>
            <w:r>
              <w:rPr>
                <w:rFonts w:cs="Calibri"/>
                <w:sz w:val="16"/>
                <w:szCs w:val="16"/>
              </w:rPr>
              <w:t>1</w:t>
            </w:r>
          </w:p>
        </w:tc>
        <w:tc>
          <w:tcPr>
            <w:tcW w:w="850" w:type="dxa"/>
            <w:tcBorders>
              <w:top w:val="single" w:sz="6" w:space="0" w:color="auto"/>
              <w:left w:val="single" w:sz="6" w:space="0" w:color="auto"/>
              <w:bottom w:val="single" w:sz="6" w:space="0" w:color="auto"/>
              <w:right w:val="single" w:sz="6" w:space="0" w:color="auto"/>
            </w:tcBorders>
          </w:tcPr>
          <w:p w:rsidR="00DB5A0D" w:rsidRDefault="00DB5A0D" w:rsidP="00DB5A0D">
            <w:pPr>
              <w:spacing w:before="60"/>
              <w:jc w:val="center"/>
              <w:rPr>
                <w:rFonts w:cs="Calibri"/>
                <w:sz w:val="16"/>
                <w:szCs w:val="16"/>
              </w:rPr>
            </w:pPr>
            <w:proofErr w:type="spellStart"/>
            <w:r>
              <w:rPr>
                <w:rFonts w:cs="Calibri"/>
                <w:sz w:val="16"/>
                <w:szCs w:val="16"/>
              </w:rPr>
              <w:t>Cnt</w:t>
            </w:r>
            <w:proofErr w:type="spellEnd"/>
          </w:p>
        </w:tc>
        <w:tc>
          <w:tcPr>
            <w:tcW w:w="734" w:type="dxa"/>
            <w:tcBorders>
              <w:top w:val="single" w:sz="6" w:space="0" w:color="auto"/>
              <w:left w:val="single" w:sz="6" w:space="0" w:color="auto"/>
              <w:bottom w:val="single" w:sz="6" w:space="0" w:color="auto"/>
              <w:right w:val="single" w:sz="6" w:space="0" w:color="auto"/>
            </w:tcBorders>
          </w:tcPr>
          <w:p w:rsidR="00DB5A0D" w:rsidRDefault="00DB5A0D" w:rsidP="00DB5A0D">
            <w:pPr>
              <w:spacing w:before="60"/>
              <w:jc w:val="center"/>
              <w:rPr>
                <w:rFonts w:cs="Calibri"/>
                <w:sz w:val="16"/>
                <w:szCs w:val="16"/>
              </w:rPr>
            </w:pPr>
            <w:r>
              <w:rPr>
                <w:rFonts w:cs="Calibri"/>
                <w:sz w:val="16"/>
                <w:szCs w:val="16"/>
              </w:rPr>
              <w:t>8U*</w:t>
            </w:r>
          </w:p>
        </w:tc>
        <w:tc>
          <w:tcPr>
            <w:tcW w:w="1912" w:type="dxa"/>
            <w:tcBorders>
              <w:top w:val="single" w:sz="6" w:space="0" w:color="auto"/>
              <w:left w:val="single" w:sz="6" w:space="0" w:color="auto"/>
              <w:bottom w:val="single" w:sz="6" w:space="0" w:color="auto"/>
              <w:right w:val="single" w:sz="6" w:space="0" w:color="auto"/>
            </w:tcBorders>
          </w:tcPr>
          <w:p w:rsidR="00DB5A0D" w:rsidRDefault="00DB5A0D" w:rsidP="00DB5A0D">
            <w:pPr>
              <w:spacing w:before="60"/>
              <w:jc w:val="center"/>
              <w:rPr>
                <w:rFonts w:cs="Calibri"/>
                <w:sz w:val="16"/>
                <w:szCs w:val="16"/>
              </w:rPr>
            </w:pPr>
            <w:proofErr w:type="spellStart"/>
            <w:r w:rsidRPr="00081908">
              <w:rPr>
                <w:rFonts w:cs="Calibri"/>
                <w:sz w:val="16"/>
                <w:szCs w:val="16"/>
              </w:rPr>
              <w:t>EcuTMeas_Cfg_private</w:t>
            </w:r>
            <w:r>
              <w:rPr>
                <w:rFonts w:cs="Calibri"/>
                <w:sz w:val="16"/>
                <w:szCs w:val="16"/>
              </w:rPr>
              <w:t>.h</w:t>
            </w:r>
            <w:proofErr w:type="spellEnd"/>
          </w:p>
        </w:tc>
      </w:tr>
      <w:tr w:rsidR="00DB5A0D" w:rsidRPr="00AA38E8" w:rsidTr="00081908">
        <w:tc>
          <w:tcPr>
            <w:tcW w:w="2935" w:type="dxa"/>
            <w:tcBorders>
              <w:top w:val="single" w:sz="6" w:space="0" w:color="auto"/>
              <w:left w:val="single" w:sz="6" w:space="0" w:color="auto"/>
              <w:bottom w:val="single" w:sz="6" w:space="0" w:color="auto"/>
              <w:right w:val="single" w:sz="6" w:space="0" w:color="auto"/>
            </w:tcBorders>
          </w:tcPr>
          <w:p w:rsidR="00DB5A0D" w:rsidRPr="00AA38E8" w:rsidRDefault="00DB5A0D" w:rsidP="00DB5A0D">
            <w:pPr>
              <w:spacing w:before="60"/>
              <w:jc w:val="center"/>
              <w:rPr>
                <w:rFonts w:cs="Calibri"/>
                <w:sz w:val="16"/>
                <w:szCs w:val="16"/>
              </w:rPr>
            </w:pPr>
            <w:r>
              <w:rPr>
                <w:rFonts w:cs="Calibri"/>
                <w:sz w:val="16"/>
                <w:szCs w:val="16"/>
              </w:rPr>
              <w:t xml:space="preserve">Refer </w:t>
            </w:r>
            <w:proofErr w:type="spellStart"/>
            <w:r>
              <w:rPr>
                <w:rFonts w:cs="Calibri"/>
                <w:sz w:val="16"/>
                <w:szCs w:val="16"/>
              </w:rPr>
              <w:t>DataDict.m</w:t>
            </w:r>
            <w:proofErr w:type="spellEnd"/>
            <w:r>
              <w:rPr>
                <w:rFonts w:cs="Calibri"/>
                <w:sz w:val="16"/>
                <w:szCs w:val="16"/>
              </w:rPr>
              <w:t xml:space="preserve"> file for other co</w:t>
            </w:r>
            <w:ins w:id="53" w:author="Brendon Binder" w:date="2017-09-26T08:04:00Z">
              <w:r w:rsidR="00D10C2A">
                <w:rPr>
                  <w:rFonts w:cs="Calibri"/>
                  <w:sz w:val="16"/>
                  <w:szCs w:val="16"/>
                </w:rPr>
                <w:t>ns</w:t>
              </w:r>
            </w:ins>
            <w:del w:id="54" w:author="Brendon Binder" w:date="2017-09-26T08:04:00Z">
              <w:r w:rsidDel="00D10C2A">
                <w:rPr>
                  <w:rFonts w:cs="Calibri"/>
                  <w:sz w:val="16"/>
                  <w:szCs w:val="16"/>
                </w:rPr>
                <w:delText>sn</w:delText>
              </w:r>
            </w:del>
            <w:r>
              <w:rPr>
                <w:rFonts w:cs="Calibri"/>
                <w:sz w:val="16"/>
                <w:szCs w:val="16"/>
              </w:rPr>
              <w:t>tants</w:t>
            </w:r>
          </w:p>
        </w:tc>
        <w:tc>
          <w:tcPr>
            <w:tcW w:w="1669" w:type="dxa"/>
            <w:tcBorders>
              <w:top w:val="single" w:sz="6" w:space="0" w:color="auto"/>
              <w:left w:val="single" w:sz="6" w:space="0" w:color="auto"/>
              <w:bottom w:val="single" w:sz="6" w:space="0" w:color="auto"/>
              <w:right w:val="single" w:sz="6" w:space="0" w:color="auto"/>
            </w:tcBorders>
          </w:tcPr>
          <w:p w:rsidR="00DB5A0D" w:rsidRPr="00AA38E8" w:rsidRDefault="00DB5A0D" w:rsidP="00DB5A0D">
            <w:pPr>
              <w:spacing w:before="60"/>
              <w:jc w:val="center"/>
              <w:rPr>
                <w:rFonts w:cs="Calibri"/>
                <w:sz w:val="16"/>
                <w:szCs w:val="16"/>
              </w:rPr>
            </w:pPr>
            <w:r>
              <w:rPr>
                <w:rFonts w:cs="Calibri"/>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DB5A0D" w:rsidRPr="00AA38E8" w:rsidRDefault="00DB5A0D" w:rsidP="00DB5A0D">
            <w:pPr>
              <w:spacing w:before="60"/>
              <w:jc w:val="center"/>
              <w:rPr>
                <w:rFonts w:cs="Calibri"/>
                <w:sz w:val="16"/>
                <w:szCs w:val="16"/>
              </w:rPr>
            </w:pPr>
            <w:r>
              <w:rPr>
                <w:rFonts w:cs="Calibri"/>
                <w:sz w:val="16"/>
                <w:szCs w:val="16"/>
              </w:rPr>
              <w:t>-</w:t>
            </w:r>
          </w:p>
        </w:tc>
        <w:tc>
          <w:tcPr>
            <w:tcW w:w="734" w:type="dxa"/>
            <w:tcBorders>
              <w:top w:val="single" w:sz="6" w:space="0" w:color="auto"/>
              <w:left w:val="single" w:sz="6" w:space="0" w:color="auto"/>
              <w:bottom w:val="single" w:sz="6" w:space="0" w:color="auto"/>
              <w:right w:val="single" w:sz="6" w:space="0" w:color="auto"/>
            </w:tcBorders>
          </w:tcPr>
          <w:p w:rsidR="00DB5A0D" w:rsidRPr="00AA38E8" w:rsidRDefault="00DB5A0D" w:rsidP="00DB5A0D">
            <w:pPr>
              <w:spacing w:before="60"/>
              <w:jc w:val="center"/>
              <w:rPr>
                <w:rFonts w:cs="Calibri"/>
                <w:sz w:val="16"/>
                <w:szCs w:val="16"/>
              </w:rPr>
            </w:pPr>
            <w:r>
              <w:rPr>
                <w:rFonts w:cs="Calibri"/>
                <w:sz w:val="16"/>
                <w:szCs w:val="16"/>
              </w:rPr>
              <w:t>-</w:t>
            </w:r>
          </w:p>
        </w:tc>
        <w:tc>
          <w:tcPr>
            <w:tcW w:w="1912" w:type="dxa"/>
            <w:tcBorders>
              <w:top w:val="single" w:sz="6" w:space="0" w:color="auto"/>
              <w:left w:val="single" w:sz="6" w:space="0" w:color="auto"/>
              <w:bottom w:val="single" w:sz="6" w:space="0" w:color="auto"/>
              <w:right w:val="single" w:sz="6" w:space="0" w:color="auto"/>
            </w:tcBorders>
          </w:tcPr>
          <w:p w:rsidR="00DB5A0D" w:rsidRDefault="00DB5A0D" w:rsidP="00DB5A0D">
            <w:pPr>
              <w:spacing w:before="60"/>
              <w:jc w:val="center"/>
              <w:rPr>
                <w:rFonts w:cs="Calibri"/>
                <w:sz w:val="16"/>
                <w:szCs w:val="16"/>
              </w:rPr>
            </w:pPr>
          </w:p>
        </w:tc>
      </w:tr>
    </w:tbl>
    <w:p w:rsidR="002B094F" w:rsidRPr="0048012A" w:rsidRDefault="00C672CE" w:rsidP="002518E0">
      <w:pPr>
        <w:pStyle w:val="BodyText3"/>
        <w:rPr>
          <w:rFonts w:cs="Calibri"/>
          <w:sz w:val="20"/>
          <w:szCs w:val="20"/>
        </w:rPr>
      </w:pPr>
      <w:r>
        <w:rPr>
          <w:rFonts w:cs="Calibri"/>
          <w:sz w:val="20"/>
          <w:szCs w:val="20"/>
        </w:rPr>
        <w:t xml:space="preserve">*This </w:t>
      </w:r>
      <w:r w:rsidR="00C34364">
        <w:rPr>
          <w:rFonts w:cs="Calibri"/>
          <w:sz w:val="20"/>
          <w:szCs w:val="20"/>
        </w:rPr>
        <w:t xml:space="preserve">the value might change based on </w:t>
      </w:r>
      <w:proofErr w:type="spellStart"/>
      <w:r w:rsidR="00C34364">
        <w:rPr>
          <w:rFonts w:cs="Calibri"/>
          <w:sz w:val="20"/>
          <w:szCs w:val="20"/>
        </w:rPr>
        <w:t>EcuTx</w:t>
      </w:r>
      <w:proofErr w:type="spellEnd"/>
      <w:r w:rsidR="00C34364">
        <w:rPr>
          <w:rFonts w:cs="Calibri"/>
          <w:sz w:val="20"/>
          <w:szCs w:val="20"/>
        </w:rPr>
        <w:t xml:space="preserve"> and </w:t>
      </w:r>
      <w:proofErr w:type="spellStart"/>
      <w:r w:rsidR="00C34364">
        <w:rPr>
          <w:rFonts w:cs="Calibri"/>
          <w:sz w:val="20"/>
          <w:szCs w:val="20"/>
        </w:rPr>
        <w:t>EcuTy</w:t>
      </w:r>
      <w:proofErr w:type="spellEnd"/>
      <w:r w:rsidR="00C34364">
        <w:rPr>
          <w:rFonts w:cs="Calibri"/>
          <w:sz w:val="20"/>
          <w:szCs w:val="20"/>
        </w:rPr>
        <w:t xml:space="preserve"> table </w:t>
      </w:r>
      <w:r w:rsidR="00EF47D8">
        <w:rPr>
          <w:rFonts w:cs="Calibri"/>
          <w:sz w:val="20"/>
          <w:szCs w:val="20"/>
        </w:rPr>
        <w:t>size</w:t>
      </w:r>
      <w:r w:rsidR="00C34364">
        <w:rPr>
          <w:rFonts w:cs="Calibri"/>
          <w:sz w:val="20"/>
          <w:szCs w:val="20"/>
        </w:rPr>
        <w:t>.</w:t>
      </w:r>
    </w:p>
    <w:p w:rsidR="00AC4CD8" w:rsidRPr="00DA5500" w:rsidRDefault="00AC4CD8" w:rsidP="00AC4CD8">
      <w:pPr>
        <w:pStyle w:val="Heading1"/>
        <w:ind w:left="562" w:hanging="562"/>
        <w:rPr>
          <w:rFonts w:ascii="Calibri" w:hAnsi="Calibri" w:cs="Calibri"/>
        </w:rPr>
      </w:pPr>
      <w:bookmarkStart w:id="55" w:name="_Ref87065593"/>
      <w:bookmarkStart w:id="56" w:name="_Toc338170483"/>
      <w:bookmarkStart w:id="57" w:name="_Toc375678229"/>
      <w:bookmarkStart w:id="58" w:name="_Toc418080067"/>
      <w:bookmarkStart w:id="59" w:name="_Toc421786702"/>
      <w:bookmarkStart w:id="60" w:name="_Toc49003394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55"/>
      <w:bookmarkEnd w:id="56"/>
      <w:bookmarkEnd w:id="57"/>
      <w:bookmarkEnd w:id="58"/>
      <w:bookmarkEnd w:id="59"/>
      <w:bookmarkEnd w:id="60"/>
    </w:p>
    <w:p w:rsidR="002B094F" w:rsidRPr="00987B4A" w:rsidRDefault="002B094F" w:rsidP="00007584">
      <w:pPr>
        <w:pStyle w:val="Heading2"/>
        <w:spacing w:after="60"/>
        <w:rPr>
          <w:rFonts w:ascii="Calibri" w:hAnsi="Calibri"/>
        </w:rPr>
      </w:pPr>
      <w:bookmarkStart w:id="61" w:name="_Toc338170484"/>
      <w:bookmarkStart w:id="62" w:name="_Toc418080068"/>
      <w:bookmarkStart w:id="63" w:name="_Toc421709916"/>
      <w:bookmarkStart w:id="64" w:name="_Toc490033942"/>
      <w:r w:rsidRPr="00007584">
        <w:rPr>
          <w:rFonts w:ascii="Calibri" w:hAnsi="Calibri"/>
        </w:rPr>
        <w:t>Sub</w:t>
      </w:r>
      <w:r w:rsidRPr="00987B4A">
        <w:rPr>
          <w:rFonts w:ascii="Calibri" w:hAnsi="Calibri"/>
        </w:rPr>
        <w:t>-Module Functions</w:t>
      </w:r>
      <w:bookmarkEnd w:id="61"/>
      <w:bookmarkEnd w:id="62"/>
      <w:bookmarkEnd w:id="63"/>
      <w:bookmarkEnd w:id="64"/>
    </w:p>
    <w:p w:rsidR="00007584" w:rsidRDefault="00007584" w:rsidP="00007584">
      <w:pPr>
        <w:pStyle w:val="Heading2"/>
        <w:numPr>
          <w:ilvl w:val="2"/>
          <w:numId w:val="11"/>
        </w:numPr>
        <w:tabs>
          <w:tab w:val="clear" w:pos="1017"/>
          <w:tab w:val="num" w:pos="567"/>
        </w:tabs>
        <w:spacing w:after="60"/>
        <w:ind w:left="567"/>
        <w:rPr>
          <w:rFonts w:ascii="Calibri" w:hAnsi="Calibri" w:cs="Calibri"/>
        </w:rPr>
      </w:pPr>
      <w:bookmarkStart w:id="65" w:name="_Toc421011514"/>
      <w:bookmarkStart w:id="66" w:name="_Toc490033943"/>
      <w:proofErr w:type="spellStart"/>
      <w:r w:rsidRPr="00AA38E8">
        <w:rPr>
          <w:rFonts w:ascii="Calibri" w:hAnsi="Calibri" w:cs="Calibri"/>
        </w:rPr>
        <w:t>Init</w:t>
      </w:r>
      <w:proofErr w:type="spellEnd"/>
      <w:r w:rsidRPr="00AA38E8">
        <w:rPr>
          <w:rFonts w:ascii="Calibri" w:hAnsi="Calibri" w:cs="Calibri"/>
        </w:rPr>
        <w:t xml:space="preserve">: </w:t>
      </w:r>
      <w:r w:rsidR="00775A4A">
        <w:rPr>
          <w:rFonts w:ascii="Calibri" w:hAnsi="Calibri" w:cs="Calibri"/>
        </w:rPr>
        <w:fldChar w:fldCharType="begin"/>
      </w:r>
      <w:r w:rsidR="00775A4A">
        <w:rPr>
          <w:rFonts w:ascii="Calibri" w:hAnsi="Calibri" w:cs="Calibri"/>
        </w:rPr>
        <w:instrText xml:space="preserve"> DOCPROPERTY  Project  \* MERGEFORMAT </w:instrText>
      </w:r>
      <w:r w:rsidR="00775A4A">
        <w:rPr>
          <w:rFonts w:ascii="Calibri" w:hAnsi="Calibri" w:cs="Calibri"/>
        </w:rPr>
        <w:fldChar w:fldCharType="separate"/>
      </w:r>
      <w:r w:rsidR="00775A4A">
        <w:rPr>
          <w:rFonts w:ascii="Calibri" w:hAnsi="Calibri" w:cs="Calibri"/>
        </w:rPr>
        <w:t>EcuTMeas</w:t>
      </w:r>
      <w:r w:rsidR="00775A4A">
        <w:rPr>
          <w:rFonts w:ascii="Calibri" w:hAnsi="Calibri" w:cs="Calibri"/>
        </w:rPr>
        <w:fldChar w:fldCharType="end"/>
      </w:r>
      <w:r w:rsidRPr="00AA38E8">
        <w:rPr>
          <w:rFonts w:ascii="Calibri" w:hAnsi="Calibri" w:cs="Calibri"/>
        </w:rPr>
        <w:t>Init</w:t>
      </w:r>
      <w:bookmarkEnd w:id="65"/>
      <w:r w:rsidR="00775A4A">
        <w:rPr>
          <w:rFonts w:ascii="Calibri" w:hAnsi="Calibri" w:cs="Calibri"/>
        </w:rPr>
        <w:t>1</w:t>
      </w:r>
      <w:bookmarkEnd w:id="66"/>
    </w:p>
    <w:p w:rsidR="00F7205C" w:rsidRPr="00F7205C" w:rsidRDefault="00F7205C" w:rsidP="00F7205C">
      <w:pPr>
        <w:ind w:left="562" w:firstLine="302"/>
        <w:rPr>
          <w:lang w:bidi="ar-SA"/>
        </w:rPr>
      </w:pPr>
      <w:r>
        <w:rPr>
          <w:lang w:bidi="ar-SA"/>
        </w:rPr>
        <w:t xml:space="preserve">Refer FDD </w:t>
      </w:r>
      <w:proofErr w:type="spellStart"/>
      <w:r>
        <w:rPr>
          <w:lang w:bidi="ar-SA"/>
        </w:rPr>
        <w:t>simulink</w:t>
      </w:r>
      <w:proofErr w:type="spellEnd"/>
      <w:r>
        <w:rPr>
          <w:lang w:bidi="ar-SA"/>
        </w:rPr>
        <w:t xml:space="preserve"> model</w:t>
      </w:r>
    </w:p>
    <w:p w:rsidR="00007584" w:rsidRPr="00AA38E8" w:rsidRDefault="00007584" w:rsidP="00007584">
      <w:pPr>
        <w:pStyle w:val="Heading2"/>
        <w:numPr>
          <w:ilvl w:val="3"/>
          <w:numId w:val="11"/>
        </w:numPr>
        <w:spacing w:after="60"/>
        <w:rPr>
          <w:rFonts w:ascii="Calibri" w:hAnsi="Calibri" w:cs="Calibri"/>
        </w:rPr>
      </w:pPr>
      <w:bookmarkStart w:id="67" w:name="_Toc421011515"/>
      <w:bookmarkStart w:id="68" w:name="_Toc490033944"/>
      <w:r w:rsidRPr="00AA38E8">
        <w:rPr>
          <w:rFonts w:ascii="Calibri" w:hAnsi="Calibri" w:cs="Calibri"/>
        </w:rPr>
        <w:t>Design Rationale</w:t>
      </w:r>
      <w:bookmarkEnd w:id="67"/>
      <w:bookmarkEnd w:id="68"/>
    </w:p>
    <w:p w:rsidR="002B094F" w:rsidRPr="00007584" w:rsidRDefault="00750080" w:rsidP="00F7205C">
      <w:pPr>
        <w:ind w:left="864"/>
      </w:pPr>
      <w:r>
        <w:rPr>
          <w:lang w:bidi="ar-SA"/>
        </w:rPr>
        <w:t>‘</w:t>
      </w:r>
      <w:r>
        <w:t>Filter Initialization</w:t>
      </w:r>
      <w:r>
        <w:rPr>
          <w:lang w:bidi="ar-SA"/>
        </w:rPr>
        <w:t>’ block in the FDD uses</w:t>
      </w:r>
      <w:del w:id="69" w:author="Brendon Binder" w:date="2017-09-26T08:11:00Z">
        <w:r w:rsidDel="00AC6F9B">
          <w:rPr>
            <w:lang w:bidi="ar-SA"/>
          </w:rPr>
          <w:delText xml:space="preserve"> </w:delText>
        </w:r>
      </w:del>
      <w:r>
        <w:rPr>
          <w:lang w:bidi="ar-SA"/>
        </w:rPr>
        <w:t xml:space="preserve"> ‘</w:t>
      </w:r>
      <w:proofErr w:type="spellStart"/>
      <w:r w:rsidRPr="00C33AC3">
        <w:rPr>
          <w:lang w:bidi="ar-SA"/>
        </w:rPr>
        <w:t>FilLpInit</w:t>
      </w:r>
      <w:proofErr w:type="spellEnd"/>
      <w:r>
        <w:rPr>
          <w:lang w:bidi="ar-SA"/>
        </w:rPr>
        <w:t>’ library block twice rather than just once due to a design limitation with the Library block (see ‘Known limitations with design’). However, code has no such limitation. In code, the value to be written to the state variable according to the logic in ‘</w:t>
      </w:r>
      <w:r w:rsidRPr="001B4356">
        <w:rPr>
          <w:lang w:bidi="ar-SA"/>
        </w:rPr>
        <w:t>State Variable Initialization</w:t>
      </w:r>
      <w:r>
        <w:rPr>
          <w:lang w:bidi="ar-SA"/>
        </w:rPr>
        <w:t>’ is calculated first. Then, the ‘</w:t>
      </w:r>
      <w:proofErr w:type="spellStart"/>
      <w:r>
        <w:rPr>
          <w:lang w:bidi="ar-SA"/>
        </w:rPr>
        <w:t>FilLpInit</w:t>
      </w:r>
      <w:proofErr w:type="spellEnd"/>
      <w:r>
        <w:rPr>
          <w:lang w:bidi="ar-SA"/>
        </w:rPr>
        <w:t>’ library function is called just once and that will initialize the state variable with this calculated value and the gain according to the set frequency &amp; time.</w:t>
      </w:r>
    </w:p>
    <w:p w:rsidR="00DB3C1D" w:rsidRDefault="00DB3C1D" w:rsidP="00DB3C1D">
      <w:pPr>
        <w:pStyle w:val="Heading2"/>
        <w:numPr>
          <w:ilvl w:val="2"/>
          <w:numId w:val="11"/>
        </w:numPr>
        <w:tabs>
          <w:tab w:val="clear" w:pos="1017"/>
          <w:tab w:val="num" w:pos="567"/>
        </w:tabs>
        <w:spacing w:after="60"/>
        <w:ind w:left="567"/>
        <w:rPr>
          <w:rFonts w:ascii="Calibri" w:hAnsi="Calibri" w:cs="Calibri"/>
        </w:rPr>
      </w:pPr>
      <w:bookmarkStart w:id="70" w:name="_Toc421011518"/>
      <w:bookmarkStart w:id="71" w:name="_Toc490033945"/>
      <w:r w:rsidRPr="00AA38E8">
        <w:rPr>
          <w:rFonts w:ascii="Calibri" w:hAnsi="Calibri" w:cs="Calibri"/>
        </w:rPr>
        <w:t xml:space="preserve">Per: </w:t>
      </w:r>
      <w:r w:rsidR="003D11AE">
        <w:rPr>
          <w:rFonts w:ascii="Calibri" w:hAnsi="Calibri" w:cs="Calibri"/>
        </w:rPr>
        <w:fldChar w:fldCharType="begin"/>
      </w:r>
      <w:r w:rsidR="003D11AE">
        <w:rPr>
          <w:rFonts w:ascii="Calibri" w:hAnsi="Calibri" w:cs="Calibri"/>
        </w:rPr>
        <w:instrText xml:space="preserve"> DOCPROPERTY  Project  \* MERGEFORMAT </w:instrText>
      </w:r>
      <w:r w:rsidR="003D11AE">
        <w:rPr>
          <w:rFonts w:ascii="Calibri" w:hAnsi="Calibri" w:cs="Calibri"/>
        </w:rPr>
        <w:fldChar w:fldCharType="separate"/>
      </w:r>
      <w:r w:rsidR="003D11AE">
        <w:rPr>
          <w:rFonts w:ascii="Calibri" w:hAnsi="Calibri" w:cs="Calibri"/>
        </w:rPr>
        <w:t>EcuTMeas</w:t>
      </w:r>
      <w:r w:rsidR="003D11AE">
        <w:rPr>
          <w:rFonts w:ascii="Calibri" w:hAnsi="Calibri" w:cs="Calibri"/>
        </w:rPr>
        <w:fldChar w:fldCharType="end"/>
      </w:r>
      <w:r w:rsidRPr="00AA38E8">
        <w:rPr>
          <w:rFonts w:ascii="Calibri" w:hAnsi="Calibri" w:cs="Calibri"/>
        </w:rPr>
        <w:t>Per</w:t>
      </w:r>
      <w:bookmarkEnd w:id="70"/>
      <w:r w:rsidR="003D11AE">
        <w:rPr>
          <w:rFonts w:ascii="Calibri" w:hAnsi="Calibri" w:cs="Calibri"/>
        </w:rPr>
        <w:t>1</w:t>
      </w:r>
      <w:bookmarkEnd w:id="71"/>
    </w:p>
    <w:p w:rsidR="00F7205C" w:rsidRPr="00F7205C" w:rsidRDefault="00F7205C" w:rsidP="00F7205C">
      <w:pPr>
        <w:ind w:left="864"/>
        <w:rPr>
          <w:lang w:bidi="ar-SA"/>
        </w:rPr>
      </w:pPr>
      <w:r>
        <w:rPr>
          <w:rFonts w:cs="Calibri"/>
        </w:rPr>
        <w:t>Refer FDD Simulink Model</w:t>
      </w:r>
    </w:p>
    <w:p w:rsidR="00DB3C1D" w:rsidRPr="00AA38E8" w:rsidRDefault="00DB3C1D" w:rsidP="00DB3C1D">
      <w:pPr>
        <w:pStyle w:val="Heading2"/>
        <w:numPr>
          <w:ilvl w:val="3"/>
          <w:numId w:val="11"/>
        </w:numPr>
        <w:spacing w:after="60"/>
        <w:rPr>
          <w:rFonts w:ascii="Calibri" w:hAnsi="Calibri" w:cs="Calibri"/>
        </w:rPr>
      </w:pPr>
      <w:bookmarkStart w:id="72" w:name="_Toc421011519"/>
      <w:bookmarkStart w:id="73" w:name="_Toc490033946"/>
      <w:r w:rsidRPr="00AA38E8">
        <w:rPr>
          <w:rFonts w:ascii="Calibri" w:hAnsi="Calibri" w:cs="Calibri"/>
        </w:rPr>
        <w:t>Design Rationale</w:t>
      </w:r>
      <w:bookmarkEnd w:id="72"/>
      <w:bookmarkEnd w:id="73"/>
    </w:p>
    <w:p w:rsidR="008C6874" w:rsidRDefault="00F7205C" w:rsidP="00F7205C">
      <w:pPr>
        <w:ind w:firstLine="864"/>
        <w:rPr>
          <w:rFonts w:cs="Calibri"/>
        </w:rPr>
      </w:pPr>
      <w:r>
        <w:rPr>
          <w:rFonts w:cs="Calibri"/>
        </w:rPr>
        <w:t>None</w:t>
      </w:r>
    </w:p>
    <w:p w:rsidR="006F527F" w:rsidRDefault="008C6874" w:rsidP="006F527F">
      <w:pPr>
        <w:pStyle w:val="Heading2"/>
        <w:spacing w:after="60"/>
        <w:rPr>
          <w:rFonts w:ascii="Calibri" w:hAnsi="Calibri"/>
        </w:rPr>
      </w:pPr>
      <w:bookmarkStart w:id="74" w:name="_Toc490033947"/>
      <w:r>
        <w:rPr>
          <w:rFonts w:ascii="Calibri" w:hAnsi="Calibri"/>
        </w:rPr>
        <w:t xml:space="preserve">Server </w:t>
      </w:r>
      <w:proofErr w:type="spellStart"/>
      <w:r>
        <w:rPr>
          <w:rFonts w:ascii="Calibri" w:hAnsi="Calibri"/>
        </w:rPr>
        <w:t>R</w:t>
      </w:r>
      <w:r w:rsidRPr="008C6874">
        <w:rPr>
          <w:rFonts w:ascii="Calibri" w:hAnsi="Calibri"/>
        </w:rPr>
        <w:t>unables</w:t>
      </w:r>
      <w:bookmarkEnd w:id="74"/>
      <w:proofErr w:type="spellEnd"/>
      <w:r w:rsidR="002B094F" w:rsidRPr="008C6874">
        <w:rPr>
          <w:rFonts w:ascii="Calibri" w:hAnsi="Calibri"/>
        </w:rPr>
        <w:t xml:space="preserve"> </w:t>
      </w:r>
    </w:p>
    <w:p w:rsidR="008C6874" w:rsidRPr="0033680E" w:rsidRDefault="006F527F" w:rsidP="006F527F">
      <w:pPr>
        <w:ind w:left="576"/>
        <w:rPr>
          <w:rFonts w:cs="Calibri"/>
          <w:i/>
        </w:rPr>
      </w:pPr>
      <w:r>
        <w:rPr>
          <w:lang w:bidi="ar-SA"/>
        </w:rPr>
        <w:t>None</w:t>
      </w:r>
    </w:p>
    <w:p w:rsidR="008C6874" w:rsidRPr="00AA38E8" w:rsidRDefault="008C6874" w:rsidP="008C6874">
      <w:pPr>
        <w:pStyle w:val="Heading2"/>
        <w:spacing w:after="60"/>
        <w:rPr>
          <w:rFonts w:ascii="Calibri" w:hAnsi="Calibri" w:cs="Calibri"/>
        </w:rPr>
      </w:pPr>
      <w:bookmarkStart w:id="75" w:name="_Ref382299966"/>
      <w:bookmarkStart w:id="76" w:name="_Toc421011529"/>
      <w:bookmarkStart w:id="77" w:name="_Toc490033948"/>
      <w:r w:rsidRPr="00AA38E8">
        <w:rPr>
          <w:rFonts w:ascii="Calibri" w:hAnsi="Calibri" w:cs="Calibri"/>
        </w:rPr>
        <w:t>Interrupt Functions</w:t>
      </w:r>
      <w:bookmarkEnd w:id="75"/>
      <w:bookmarkEnd w:id="76"/>
      <w:bookmarkEnd w:id="77"/>
    </w:p>
    <w:p w:rsidR="002B094F" w:rsidRPr="006F527F" w:rsidRDefault="006F527F" w:rsidP="006F527F">
      <w:pPr>
        <w:ind w:firstLine="576"/>
        <w:rPr>
          <w:rFonts w:cs="Calibri"/>
        </w:rPr>
      </w:pPr>
      <w:r>
        <w:rPr>
          <w:rFonts w:cs="Calibri"/>
        </w:rPr>
        <w:t>None</w:t>
      </w:r>
    </w:p>
    <w:p w:rsidR="002B094F" w:rsidRPr="008C6874" w:rsidRDefault="002B094F" w:rsidP="008C6874">
      <w:pPr>
        <w:pStyle w:val="Heading2"/>
        <w:spacing w:after="60"/>
        <w:rPr>
          <w:rFonts w:ascii="Calibri" w:hAnsi="Calibri" w:cs="Calibri"/>
        </w:rPr>
      </w:pPr>
      <w:bookmarkStart w:id="78" w:name="_Toc338170485"/>
      <w:bookmarkStart w:id="79" w:name="_Toc418080074"/>
      <w:bookmarkStart w:id="80" w:name="_Toc421709919"/>
      <w:bookmarkStart w:id="81" w:name="_Toc490033949"/>
      <w:r w:rsidRPr="008C6874">
        <w:rPr>
          <w:rFonts w:ascii="Calibri" w:hAnsi="Calibri" w:cs="Calibri"/>
        </w:rPr>
        <w:t>Module Internal (Local) Functions</w:t>
      </w:r>
      <w:bookmarkEnd w:id="78"/>
      <w:bookmarkEnd w:id="79"/>
      <w:bookmarkEnd w:id="80"/>
      <w:bookmarkEnd w:id="81"/>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82" w:name="_Toc421011540"/>
      <w:bookmarkStart w:id="83" w:name="_Toc490033950"/>
      <w:r w:rsidRPr="00AA38E8">
        <w:rPr>
          <w:rFonts w:ascii="Calibri" w:hAnsi="Calibri" w:cs="Calibri"/>
        </w:rPr>
        <w:t>Local Function #1</w:t>
      </w:r>
      <w:bookmarkEnd w:id="82"/>
      <w:bookmarkEnd w:id="8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6F527F" w:rsidP="00F4318C">
            <w:pPr>
              <w:spacing w:before="60"/>
              <w:rPr>
                <w:rFonts w:cs="Calibri"/>
                <w:sz w:val="16"/>
              </w:rPr>
            </w:pPr>
            <w:r>
              <w:rPr>
                <w:rFonts w:cs="Calibri"/>
                <w:sz w:val="16"/>
              </w:rPr>
              <w:t>-</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6F527F" w:rsidP="00F4318C">
            <w:pPr>
              <w:spacing w:before="60"/>
              <w:rPr>
                <w:rFonts w:cs="Calibri"/>
                <w:sz w:val="16"/>
              </w:rPr>
            </w:pPr>
            <w:r>
              <w:rPr>
                <w:rFonts w:cs="Calibri"/>
                <w:sz w:val="16"/>
              </w:rPr>
              <w:t>N/A</w:t>
            </w:r>
          </w:p>
        </w:tc>
        <w:tc>
          <w:tcPr>
            <w:tcW w:w="990" w:type="dxa"/>
          </w:tcPr>
          <w:p w:rsidR="008C6874" w:rsidRPr="00AA38E8" w:rsidRDefault="006F527F" w:rsidP="00F4318C">
            <w:pPr>
              <w:spacing w:before="60"/>
              <w:rPr>
                <w:rFonts w:cs="Calibri"/>
                <w:sz w:val="16"/>
              </w:rPr>
            </w:pPr>
            <w:r>
              <w:rPr>
                <w:rFonts w:cs="Calibri"/>
                <w:sz w:val="16"/>
              </w:rPr>
              <w:t>-</w:t>
            </w:r>
          </w:p>
        </w:tc>
        <w:tc>
          <w:tcPr>
            <w:tcW w:w="990" w:type="dxa"/>
          </w:tcPr>
          <w:p w:rsidR="008C6874" w:rsidRPr="00AA38E8" w:rsidRDefault="006F527F" w:rsidP="00F4318C">
            <w:pPr>
              <w:spacing w:before="60"/>
              <w:rPr>
                <w:rFonts w:cs="Calibri"/>
                <w:sz w:val="16"/>
              </w:rPr>
            </w:pPr>
            <w:r>
              <w:rPr>
                <w:rFonts w:cs="Calibri"/>
                <w:sz w:val="16"/>
              </w:rPr>
              <w:t>-</w:t>
            </w:r>
          </w:p>
        </w:tc>
        <w:tc>
          <w:tcPr>
            <w:tcW w:w="990" w:type="dxa"/>
          </w:tcPr>
          <w:p w:rsidR="008C6874" w:rsidRPr="00AA38E8" w:rsidRDefault="006F527F" w:rsidP="00F4318C">
            <w:pPr>
              <w:spacing w:before="60"/>
              <w:rPr>
                <w:rFonts w:cs="Calibri"/>
                <w:sz w:val="16"/>
              </w:rPr>
            </w:pPr>
            <w:r>
              <w:rPr>
                <w:rFonts w:cs="Calibri"/>
                <w:sz w:val="16"/>
              </w:rPr>
              <w:t>-</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6F527F" w:rsidP="00F4318C">
            <w:pPr>
              <w:spacing w:before="60"/>
              <w:rPr>
                <w:rFonts w:cs="Calibri"/>
                <w:sz w:val="16"/>
              </w:rPr>
            </w:pPr>
            <w:r>
              <w:rPr>
                <w:rFonts w:cs="Calibri"/>
                <w:sz w:val="16"/>
              </w:rPr>
              <w:t>N/A</w:t>
            </w:r>
          </w:p>
        </w:tc>
        <w:tc>
          <w:tcPr>
            <w:tcW w:w="990" w:type="dxa"/>
          </w:tcPr>
          <w:p w:rsidR="008C6874" w:rsidRPr="00AA38E8" w:rsidRDefault="006F527F" w:rsidP="00F4318C">
            <w:pPr>
              <w:spacing w:before="60"/>
              <w:rPr>
                <w:rFonts w:cs="Calibri"/>
                <w:sz w:val="16"/>
              </w:rPr>
            </w:pPr>
            <w:r>
              <w:rPr>
                <w:rFonts w:cs="Calibri"/>
                <w:sz w:val="16"/>
              </w:rPr>
              <w:t>-</w:t>
            </w:r>
          </w:p>
        </w:tc>
        <w:tc>
          <w:tcPr>
            <w:tcW w:w="990" w:type="dxa"/>
          </w:tcPr>
          <w:p w:rsidR="008C6874" w:rsidRPr="00AA38E8" w:rsidRDefault="006F527F" w:rsidP="00F4318C">
            <w:pPr>
              <w:spacing w:before="60"/>
              <w:rPr>
                <w:rFonts w:cs="Calibri"/>
                <w:sz w:val="16"/>
              </w:rPr>
            </w:pPr>
            <w:r>
              <w:rPr>
                <w:rFonts w:cs="Calibri"/>
                <w:sz w:val="16"/>
              </w:rPr>
              <w:t>-</w:t>
            </w:r>
          </w:p>
        </w:tc>
        <w:tc>
          <w:tcPr>
            <w:tcW w:w="990" w:type="dxa"/>
          </w:tcPr>
          <w:p w:rsidR="008C6874" w:rsidRPr="00AA38E8" w:rsidRDefault="006F527F" w:rsidP="00F4318C">
            <w:pPr>
              <w:spacing w:before="60"/>
              <w:rPr>
                <w:rFonts w:cs="Calibri"/>
                <w:sz w:val="16"/>
              </w:rPr>
            </w:pPr>
            <w:r>
              <w:rPr>
                <w:rFonts w:cs="Calibri"/>
                <w:sz w:val="16"/>
              </w:rPr>
              <w:t>-</w:t>
            </w:r>
          </w:p>
        </w:tc>
      </w:tr>
    </w:tbl>
    <w:p w:rsidR="006F527F" w:rsidRDefault="008C6874" w:rsidP="006F527F">
      <w:pPr>
        <w:pStyle w:val="Heading2"/>
        <w:numPr>
          <w:ilvl w:val="3"/>
          <w:numId w:val="11"/>
        </w:numPr>
        <w:spacing w:after="60"/>
        <w:rPr>
          <w:rFonts w:cs="Calibri"/>
        </w:rPr>
      </w:pPr>
      <w:bookmarkStart w:id="84" w:name="_Toc421011541"/>
      <w:bookmarkStart w:id="85" w:name="_Toc490033951"/>
      <w:r>
        <w:rPr>
          <w:rFonts w:ascii="Calibri" w:hAnsi="Calibri" w:cs="Calibri"/>
        </w:rPr>
        <w:t>Design Rationale</w:t>
      </w:r>
      <w:bookmarkEnd w:id="84"/>
      <w:bookmarkEnd w:id="85"/>
    </w:p>
    <w:p w:rsidR="008C6874" w:rsidRDefault="006F527F" w:rsidP="006F527F">
      <w:pPr>
        <w:ind w:firstLine="864"/>
        <w:rPr>
          <w:rFonts w:cs="Calibri"/>
        </w:rPr>
      </w:pPr>
      <w:r>
        <w:rPr>
          <w:rFonts w:cs="Calibri"/>
        </w:rPr>
        <w:t>N/A</w:t>
      </w:r>
    </w:p>
    <w:p w:rsidR="008C6874" w:rsidRPr="00AA38E8" w:rsidRDefault="008C6874" w:rsidP="008C6874">
      <w:pPr>
        <w:pStyle w:val="Heading2"/>
        <w:spacing w:after="60"/>
        <w:rPr>
          <w:rFonts w:ascii="Calibri" w:hAnsi="Calibri" w:cs="Calibri"/>
        </w:rPr>
      </w:pPr>
      <w:bookmarkStart w:id="86" w:name="_Toc421011542"/>
      <w:bookmarkStart w:id="87" w:name="_Toc490033952"/>
      <w:r>
        <w:rPr>
          <w:rFonts w:ascii="Calibri" w:hAnsi="Calibri" w:cs="Calibri"/>
        </w:rPr>
        <w:t>GLOBAL</w:t>
      </w:r>
      <w:r w:rsidRPr="00AA38E8">
        <w:rPr>
          <w:rFonts w:ascii="Calibri" w:hAnsi="Calibri" w:cs="Calibri"/>
        </w:rPr>
        <w:t xml:space="preserve"> Function/Macro Definitions</w:t>
      </w:r>
      <w:bookmarkEnd w:id="86"/>
      <w:bookmarkEnd w:id="87"/>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88" w:name="_Toc421011543"/>
      <w:bookmarkStart w:id="89" w:name="_Toc490033953"/>
      <w:r>
        <w:rPr>
          <w:rFonts w:ascii="Calibri" w:hAnsi="Calibri" w:cs="Calibri"/>
        </w:rPr>
        <w:t>GLOBAL</w:t>
      </w:r>
      <w:r w:rsidRPr="00AA38E8">
        <w:rPr>
          <w:rFonts w:ascii="Calibri" w:hAnsi="Calibri" w:cs="Calibri"/>
        </w:rPr>
        <w:t xml:space="preserve"> Function #1</w:t>
      </w:r>
      <w:bookmarkEnd w:id="88"/>
      <w:bookmarkEnd w:id="8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6F527F" w:rsidP="00F4318C">
            <w:pPr>
              <w:spacing w:before="60"/>
              <w:rPr>
                <w:rFonts w:cs="Calibri"/>
                <w:sz w:val="16"/>
              </w:rPr>
            </w:pPr>
            <w:r>
              <w:rPr>
                <w:rFonts w:cs="Calibri"/>
                <w:sz w:val="16"/>
              </w:rPr>
              <w:t>-</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6F527F" w:rsidP="00F4318C">
            <w:pPr>
              <w:spacing w:before="60"/>
              <w:rPr>
                <w:rFonts w:cs="Calibri"/>
                <w:sz w:val="16"/>
              </w:rPr>
            </w:pPr>
            <w:r>
              <w:rPr>
                <w:rFonts w:cs="Calibri"/>
                <w:sz w:val="16"/>
              </w:rPr>
              <w:t>N/A</w:t>
            </w:r>
          </w:p>
        </w:tc>
        <w:tc>
          <w:tcPr>
            <w:tcW w:w="1135" w:type="dxa"/>
          </w:tcPr>
          <w:p w:rsidR="008C6874" w:rsidRPr="00AA38E8" w:rsidRDefault="006F527F" w:rsidP="00F4318C">
            <w:pPr>
              <w:spacing w:before="60"/>
              <w:rPr>
                <w:rFonts w:cs="Calibri"/>
                <w:sz w:val="16"/>
              </w:rPr>
            </w:pPr>
            <w:r>
              <w:rPr>
                <w:rFonts w:cs="Calibri"/>
                <w:sz w:val="16"/>
              </w:rPr>
              <w:t>-</w:t>
            </w:r>
          </w:p>
        </w:tc>
        <w:tc>
          <w:tcPr>
            <w:tcW w:w="1135" w:type="dxa"/>
          </w:tcPr>
          <w:p w:rsidR="008C6874" w:rsidRPr="00AA38E8" w:rsidRDefault="006F527F" w:rsidP="00F4318C">
            <w:pPr>
              <w:spacing w:before="60"/>
              <w:rPr>
                <w:rFonts w:cs="Calibri"/>
                <w:sz w:val="16"/>
              </w:rPr>
            </w:pPr>
            <w:r>
              <w:rPr>
                <w:rFonts w:cs="Calibri"/>
                <w:sz w:val="16"/>
              </w:rPr>
              <w:t>-</w:t>
            </w:r>
          </w:p>
        </w:tc>
        <w:tc>
          <w:tcPr>
            <w:tcW w:w="1135" w:type="dxa"/>
          </w:tcPr>
          <w:p w:rsidR="008C6874" w:rsidRPr="00AA38E8" w:rsidRDefault="006F527F" w:rsidP="00F4318C">
            <w:pPr>
              <w:spacing w:before="60"/>
              <w:rPr>
                <w:rFonts w:cs="Calibri"/>
                <w:sz w:val="16"/>
              </w:rPr>
            </w:pPr>
            <w:r>
              <w:rPr>
                <w:rFonts w:cs="Calibri"/>
                <w:sz w:val="16"/>
              </w:rPr>
              <w:t>-</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Return Value</w:t>
            </w:r>
          </w:p>
        </w:tc>
        <w:tc>
          <w:tcPr>
            <w:tcW w:w="3833" w:type="dxa"/>
          </w:tcPr>
          <w:p w:rsidR="008C6874" w:rsidRPr="00AA38E8" w:rsidRDefault="006F527F" w:rsidP="00F4318C">
            <w:pPr>
              <w:spacing w:before="60"/>
              <w:rPr>
                <w:rFonts w:cs="Calibri"/>
                <w:sz w:val="16"/>
              </w:rPr>
            </w:pPr>
            <w:r>
              <w:rPr>
                <w:rFonts w:cs="Calibri"/>
                <w:sz w:val="16"/>
              </w:rPr>
              <w:t>N/A</w:t>
            </w:r>
          </w:p>
        </w:tc>
        <w:tc>
          <w:tcPr>
            <w:tcW w:w="1135" w:type="dxa"/>
          </w:tcPr>
          <w:p w:rsidR="008C6874" w:rsidRPr="00AA38E8" w:rsidRDefault="006F527F" w:rsidP="00F4318C">
            <w:pPr>
              <w:spacing w:before="60"/>
              <w:rPr>
                <w:rFonts w:cs="Calibri"/>
                <w:sz w:val="16"/>
              </w:rPr>
            </w:pPr>
            <w:r>
              <w:rPr>
                <w:rFonts w:cs="Calibri"/>
                <w:sz w:val="16"/>
              </w:rPr>
              <w:t>-</w:t>
            </w:r>
          </w:p>
        </w:tc>
        <w:tc>
          <w:tcPr>
            <w:tcW w:w="1135" w:type="dxa"/>
          </w:tcPr>
          <w:p w:rsidR="008C6874" w:rsidRPr="00AA38E8" w:rsidRDefault="006F527F" w:rsidP="00F4318C">
            <w:pPr>
              <w:spacing w:before="60"/>
              <w:rPr>
                <w:rFonts w:cs="Calibri"/>
                <w:sz w:val="16"/>
              </w:rPr>
            </w:pPr>
            <w:r>
              <w:rPr>
                <w:rFonts w:cs="Calibri"/>
                <w:sz w:val="16"/>
              </w:rPr>
              <w:t>-</w:t>
            </w:r>
          </w:p>
        </w:tc>
        <w:tc>
          <w:tcPr>
            <w:tcW w:w="1135" w:type="dxa"/>
          </w:tcPr>
          <w:p w:rsidR="008C6874" w:rsidRPr="00AA38E8" w:rsidRDefault="006F527F" w:rsidP="00F4318C">
            <w:pPr>
              <w:spacing w:before="60"/>
              <w:rPr>
                <w:rFonts w:cs="Calibri"/>
                <w:sz w:val="16"/>
              </w:rPr>
            </w:pPr>
            <w:r>
              <w:rPr>
                <w:rFonts w:cs="Calibri"/>
                <w:sz w:val="16"/>
              </w:rPr>
              <w:t>-</w:t>
            </w:r>
          </w:p>
        </w:tc>
      </w:tr>
    </w:tbl>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90" w:name="_Toc418080076"/>
      <w:bookmarkStart w:id="91" w:name="_Toc421709921"/>
      <w:bookmarkStart w:id="92" w:name="_Toc490033954"/>
      <w:r w:rsidRPr="002E3F2E">
        <w:rPr>
          <w:rFonts w:ascii="Calibri" w:hAnsi="Calibri"/>
        </w:rPr>
        <w:lastRenderedPageBreak/>
        <w:t>Known</w:t>
      </w:r>
      <w:r w:rsidRPr="00AA38E8">
        <w:rPr>
          <w:rFonts w:ascii="Calibri" w:hAnsi="Calibri" w:cs="Calibri"/>
        </w:rPr>
        <w:t xml:space="preserve"> Limitations with Design</w:t>
      </w:r>
      <w:bookmarkEnd w:id="90"/>
      <w:bookmarkEnd w:id="91"/>
      <w:bookmarkEnd w:id="92"/>
    </w:p>
    <w:p w:rsidR="00BD6F2C" w:rsidRPr="002A3111" w:rsidRDefault="00BD6F2C" w:rsidP="00BD6F2C">
      <w:pPr>
        <w:pStyle w:val="ListParagraph"/>
        <w:numPr>
          <w:ilvl w:val="0"/>
          <w:numId w:val="22"/>
        </w:numPr>
        <w:rPr>
          <w:rFonts w:cs="Calibri"/>
        </w:rPr>
      </w:pPr>
      <w:r w:rsidRPr="002A3111">
        <w:rPr>
          <w:rFonts w:cs="Calibri"/>
        </w:rPr>
        <w:t xml:space="preserve">The </w:t>
      </w:r>
      <w:proofErr w:type="spellStart"/>
      <w:r w:rsidRPr="002A3111">
        <w:rPr>
          <w:rFonts w:cs="Calibri"/>
        </w:rPr>
        <w:t>FilLpInit</w:t>
      </w:r>
      <w:proofErr w:type="spellEnd"/>
      <w:r w:rsidRPr="002A3111">
        <w:rPr>
          <w:rFonts w:cs="Calibri"/>
        </w:rPr>
        <w:t xml:space="preserve"> block in the model cannot accept a variable as input for initialization of the state variable.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93" w:name="_Toc382297449"/>
      <w:bookmarkStart w:id="94" w:name="_Toc418080077"/>
      <w:bookmarkStart w:id="95" w:name="_Toc421709922"/>
      <w:bookmarkStart w:id="96" w:name="_Toc490033955"/>
      <w:r w:rsidRPr="00E75CFE">
        <w:rPr>
          <w:rFonts w:ascii="Calibri" w:hAnsi="Calibri" w:cs="Calibri"/>
        </w:rPr>
        <w:lastRenderedPageBreak/>
        <w:t>UNIT TEST CONSIDERATION</w:t>
      </w:r>
      <w:bookmarkEnd w:id="93"/>
      <w:bookmarkEnd w:id="94"/>
      <w:bookmarkEnd w:id="95"/>
      <w:bookmarkEnd w:id="96"/>
    </w:p>
    <w:p w:rsidR="00531B8C" w:rsidRDefault="00713547" w:rsidP="00713547">
      <w:pPr>
        <w:pStyle w:val="ListParagraph"/>
        <w:numPr>
          <w:ilvl w:val="0"/>
          <w:numId w:val="23"/>
        </w:numPr>
        <w:rPr>
          <w:lang w:bidi="ar-SA"/>
        </w:rPr>
      </w:pPr>
      <w:r>
        <w:rPr>
          <w:lang w:bidi="ar-SA"/>
        </w:rPr>
        <w:t xml:space="preserve">This component uses config </w:t>
      </w:r>
      <w:proofErr w:type="spellStart"/>
      <w:r>
        <w:rPr>
          <w:lang w:bidi="ar-SA"/>
        </w:rPr>
        <w:t>params</w:t>
      </w:r>
      <w:proofErr w:type="spellEnd"/>
      <w:r>
        <w:rPr>
          <w:lang w:bidi="ar-SA"/>
        </w:rPr>
        <w:t xml:space="preserve"> for some configurable constants. </w:t>
      </w:r>
      <w:proofErr w:type="gramStart"/>
      <w:r>
        <w:rPr>
          <w:lang w:bidi="ar-SA"/>
        </w:rPr>
        <w:t>However</w:t>
      </w:r>
      <w:proofErr w:type="gramEnd"/>
      <w:r w:rsidR="005F61C5">
        <w:rPr>
          <w:lang w:bidi="ar-SA"/>
        </w:rPr>
        <w:t xml:space="preserve"> for testing these in PIL/SIL</w:t>
      </w:r>
      <w:r>
        <w:rPr>
          <w:lang w:bidi="ar-SA"/>
        </w:rPr>
        <w:t>, please use the following strategy:</w:t>
      </w:r>
    </w:p>
    <w:p w:rsidR="00713547" w:rsidRDefault="00713547" w:rsidP="00CD1285">
      <w:pPr>
        <w:pStyle w:val="ListParagraph"/>
        <w:numPr>
          <w:ilvl w:val="1"/>
          <w:numId w:val="23"/>
        </w:numPr>
        <w:rPr>
          <w:lang w:bidi="ar-SA"/>
        </w:rPr>
      </w:pPr>
      <w:r>
        <w:rPr>
          <w:lang w:bidi="ar-SA"/>
        </w:rPr>
        <w:t xml:space="preserve">Rename the </w:t>
      </w:r>
      <w:proofErr w:type="spellStart"/>
      <w:r w:rsidRPr="00713547">
        <w:rPr>
          <w:b/>
          <w:lang w:bidi="ar-SA"/>
        </w:rPr>
        <w:t>EcuTMeas_Cfg_private_pil.h</w:t>
      </w:r>
      <w:proofErr w:type="spellEnd"/>
      <w:r>
        <w:rPr>
          <w:b/>
          <w:lang w:bidi="ar-SA"/>
        </w:rPr>
        <w:t xml:space="preserve"> </w:t>
      </w:r>
      <w:r>
        <w:rPr>
          <w:lang w:bidi="ar-SA"/>
        </w:rPr>
        <w:t xml:space="preserve">file in </w:t>
      </w:r>
      <w:r w:rsidR="00CD1285">
        <w:rPr>
          <w:lang w:bidi="ar-SA"/>
        </w:rPr>
        <w:t xml:space="preserve">tools/local/include folder to </w:t>
      </w:r>
      <w:proofErr w:type="spellStart"/>
      <w:r w:rsidR="00CD1285">
        <w:rPr>
          <w:lang w:bidi="ar-SA"/>
        </w:rPr>
        <w:t>EcuTMeas_Cfg_private.h</w:t>
      </w:r>
      <w:proofErr w:type="spellEnd"/>
    </w:p>
    <w:p w:rsidR="00CD1285" w:rsidRDefault="00CD1285" w:rsidP="00CD1285">
      <w:pPr>
        <w:pStyle w:val="ListParagraph"/>
        <w:numPr>
          <w:ilvl w:val="1"/>
          <w:numId w:val="23"/>
        </w:numPr>
        <w:rPr>
          <w:lang w:bidi="ar-SA"/>
        </w:rPr>
      </w:pPr>
      <w:r>
        <w:rPr>
          <w:lang w:bidi="ar-SA"/>
        </w:rPr>
        <w:t xml:space="preserve">Replace the </w:t>
      </w:r>
      <w:proofErr w:type="spellStart"/>
      <w:r>
        <w:rPr>
          <w:lang w:bidi="ar-SA"/>
        </w:rPr>
        <w:t>EcuTMeas_Cfg_private.h</w:t>
      </w:r>
      <w:proofErr w:type="spellEnd"/>
      <w:r>
        <w:rPr>
          <w:lang w:bidi="ar-SA"/>
        </w:rPr>
        <w:t xml:space="preserve"> file in tools/local/generate folder with the above file.</w:t>
      </w:r>
    </w:p>
    <w:p w:rsidR="00CD1285" w:rsidRPr="00531B8C" w:rsidRDefault="005F61C5" w:rsidP="005F61C5">
      <w:pPr>
        <w:ind w:left="864"/>
        <w:rPr>
          <w:lang w:bidi="ar-SA"/>
        </w:rPr>
      </w:pPr>
      <w:r>
        <w:rPr>
          <w:lang w:bidi="ar-SA"/>
        </w:rPr>
        <w:t xml:space="preserve">Now, </w:t>
      </w:r>
      <w:proofErr w:type="spellStart"/>
      <w:r>
        <w:rPr>
          <w:lang w:bidi="ar-SA"/>
        </w:rPr>
        <w:t>Tessy</w:t>
      </w:r>
      <w:proofErr w:type="spellEnd"/>
      <w:r>
        <w:rPr>
          <w:lang w:bidi="ar-SA"/>
        </w:rPr>
        <w:t xml:space="preserve"> must be able to modify the values of these config </w:t>
      </w:r>
      <w:proofErr w:type="spellStart"/>
      <w:r>
        <w:rPr>
          <w:lang w:bidi="ar-SA"/>
        </w:rPr>
        <w:t>params</w:t>
      </w:r>
      <w:proofErr w:type="spellEnd"/>
      <w:r>
        <w:rPr>
          <w:lang w:bidi="ar-SA"/>
        </w:rPr>
        <w:t xml:space="preserve">. We should then test them with the range that is given in their definition in the </w:t>
      </w:r>
      <w:proofErr w:type="spellStart"/>
      <w:r>
        <w:rPr>
          <w:lang w:bidi="ar-SA"/>
        </w:rPr>
        <w:t>DataDict.m</w:t>
      </w:r>
      <w:proofErr w:type="spellEnd"/>
      <w:r>
        <w:rPr>
          <w:lang w:bidi="ar-SA"/>
        </w:rPr>
        <w:t xml:space="preserve"> file</w:t>
      </w:r>
    </w:p>
    <w:p w:rsidR="00786BDF" w:rsidRPr="00A158C7" w:rsidRDefault="00786BDF" w:rsidP="000B37D5">
      <w:pPr>
        <w:pStyle w:val="Heading7"/>
      </w:pPr>
      <w:bookmarkStart w:id="97" w:name="_Toc490033956"/>
      <w:r w:rsidRPr="00A158C7">
        <w:lastRenderedPageBreak/>
        <w:t>Abbreviations and Acronyms</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465444" w:rsidP="00540486">
            <w:pPr>
              <w:spacing w:before="60" w:after="60"/>
              <w:rPr>
                <w:szCs w:val="20"/>
              </w:rPr>
            </w:pPr>
            <w:r>
              <w:rPr>
                <w:szCs w:val="20"/>
              </w:rPr>
              <w:t>FDD</w:t>
            </w:r>
          </w:p>
        </w:tc>
        <w:tc>
          <w:tcPr>
            <w:tcW w:w="6270" w:type="dxa"/>
            <w:shd w:val="clear" w:color="auto" w:fill="auto"/>
          </w:tcPr>
          <w:p w:rsidR="00786BDF" w:rsidRPr="00A158C7" w:rsidRDefault="00465444" w:rsidP="00540486">
            <w:pPr>
              <w:spacing w:before="60" w:after="60"/>
              <w:rPr>
                <w:szCs w:val="20"/>
              </w:rPr>
            </w:pPr>
            <w:r>
              <w:rPr>
                <w:szCs w:val="20"/>
              </w:rPr>
              <w:t>Functional Design Document. (See references)</w:t>
            </w:r>
          </w:p>
        </w:tc>
      </w:tr>
    </w:tbl>
    <w:p w:rsidR="0053510E" w:rsidRPr="00A158C7" w:rsidRDefault="005A77EF" w:rsidP="000B37D5">
      <w:pPr>
        <w:pStyle w:val="Heading7"/>
      </w:pPr>
      <w:bookmarkStart w:id="98" w:name="_Toc490033957"/>
      <w:r w:rsidRPr="00A158C7">
        <w:lastRenderedPageBreak/>
        <w:t>Glossary</w:t>
      </w:r>
      <w:bookmarkEnd w:id="98"/>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99" w:name="_Toc490033958"/>
      <w:r w:rsidRPr="00A158C7">
        <w:lastRenderedPageBreak/>
        <w:t>References</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D47F63" w:rsidRPr="00A158C7" w:rsidTr="00B758D2">
        <w:tc>
          <w:tcPr>
            <w:tcW w:w="738" w:type="dxa"/>
            <w:shd w:val="clear" w:color="auto" w:fill="auto"/>
          </w:tcPr>
          <w:p w:rsidR="00D47F63" w:rsidRDefault="00D47F63" w:rsidP="00D47F63">
            <w:pPr>
              <w:jc w:val="center"/>
              <w:rPr>
                <w:lang w:bidi="ar-SA"/>
              </w:rPr>
            </w:pPr>
            <w:r>
              <w:rPr>
                <w:lang w:bidi="ar-SA"/>
              </w:rPr>
              <w:t>1</w:t>
            </w:r>
          </w:p>
        </w:tc>
        <w:tc>
          <w:tcPr>
            <w:tcW w:w="6458" w:type="dxa"/>
            <w:shd w:val="clear" w:color="auto" w:fill="auto"/>
          </w:tcPr>
          <w:p w:rsidR="00D47F63" w:rsidRDefault="00D47F63" w:rsidP="00D47F63">
            <w:pPr>
              <w:keepNext/>
            </w:pPr>
            <w:bookmarkStart w:id="100"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100"/>
          </w:p>
        </w:tc>
        <w:tc>
          <w:tcPr>
            <w:tcW w:w="2091" w:type="dxa"/>
            <w:shd w:val="clear" w:color="auto" w:fill="auto"/>
          </w:tcPr>
          <w:p w:rsidR="00D47F63" w:rsidRDefault="00D47F63" w:rsidP="00D47F63">
            <w:pPr>
              <w:rPr>
                <w:lang w:bidi="ar-SA"/>
              </w:rPr>
            </w:pPr>
            <w:r>
              <w:t>v1.4.0 R4.0 Rev 3</w:t>
            </w:r>
          </w:p>
        </w:tc>
      </w:tr>
      <w:tr w:rsidR="00D47F63" w:rsidRPr="00A158C7" w:rsidTr="00B758D2">
        <w:tc>
          <w:tcPr>
            <w:tcW w:w="738" w:type="dxa"/>
            <w:shd w:val="clear" w:color="auto" w:fill="auto"/>
          </w:tcPr>
          <w:p w:rsidR="00D47F63" w:rsidRDefault="00D47F63" w:rsidP="00D47F63">
            <w:pPr>
              <w:jc w:val="center"/>
              <w:rPr>
                <w:lang w:bidi="ar-SA"/>
              </w:rPr>
            </w:pPr>
            <w:r>
              <w:rPr>
                <w:lang w:bidi="ar-SA"/>
              </w:rPr>
              <w:t>2</w:t>
            </w:r>
          </w:p>
        </w:tc>
        <w:tc>
          <w:tcPr>
            <w:tcW w:w="6458" w:type="dxa"/>
            <w:shd w:val="clear" w:color="auto" w:fill="auto"/>
          </w:tcPr>
          <w:p w:rsidR="00D47F63" w:rsidRDefault="00D47F63" w:rsidP="00D47F63">
            <w:pPr>
              <w:rPr>
                <w:lang w:bidi="ar-SA"/>
              </w:rPr>
            </w:pPr>
            <w:r>
              <w:t>MDD Guideline</w:t>
            </w:r>
          </w:p>
        </w:tc>
        <w:tc>
          <w:tcPr>
            <w:tcW w:w="2091" w:type="dxa"/>
            <w:shd w:val="clear" w:color="auto" w:fill="auto"/>
          </w:tcPr>
          <w:p w:rsidR="00D47F63" w:rsidRDefault="00D47F63" w:rsidP="00D47F63">
            <w:pPr>
              <w:rPr>
                <w:lang w:bidi="ar-SA"/>
              </w:rPr>
            </w:pPr>
            <w:r w:rsidRPr="005B7097">
              <w:rPr>
                <w:lang w:bidi="ar-SA"/>
              </w:rPr>
              <w:t>EA4 01.00.01</w:t>
            </w:r>
          </w:p>
        </w:tc>
      </w:tr>
      <w:tr w:rsidR="00D47F63" w:rsidRPr="00A158C7" w:rsidTr="00B758D2">
        <w:tc>
          <w:tcPr>
            <w:tcW w:w="738" w:type="dxa"/>
            <w:shd w:val="clear" w:color="auto" w:fill="auto"/>
          </w:tcPr>
          <w:p w:rsidR="00D47F63" w:rsidRDefault="00D47F63" w:rsidP="00D47F63">
            <w:pPr>
              <w:jc w:val="center"/>
            </w:pPr>
            <w:r>
              <w:t>3</w:t>
            </w:r>
          </w:p>
        </w:tc>
        <w:tc>
          <w:tcPr>
            <w:tcW w:w="6458" w:type="dxa"/>
            <w:shd w:val="clear" w:color="auto" w:fill="auto"/>
          </w:tcPr>
          <w:p w:rsidR="00D47F63" w:rsidRDefault="00D47F63" w:rsidP="00D47F63">
            <w:pPr>
              <w:keepNext/>
            </w:pPr>
            <w:r>
              <w:t xml:space="preserve">EA4 </w:t>
            </w:r>
            <w:hyperlink r:id="rId15" w:history="1">
              <w:bookmarkStart w:id="101" w:name="_Ref335300243"/>
              <w:r w:rsidRPr="00FC427F">
                <w:t>Software Naming Conventions.doc</w:t>
              </w:r>
              <w:bookmarkEnd w:id="101"/>
            </w:hyperlink>
          </w:p>
        </w:tc>
        <w:tc>
          <w:tcPr>
            <w:tcW w:w="2091" w:type="dxa"/>
            <w:shd w:val="clear" w:color="auto" w:fill="auto"/>
          </w:tcPr>
          <w:p w:rsidR="00D47F63" w:rsidRDefault="00D47F63" w:rsidP="00D47F63">
            <w:pPr>
              <w:rPr>
                <w:lang w:bidi="ar-SA"/>
              </w:rPr>
            </w:pPr>
            <w:r w:rsidRPr="003F4AAB">
              <w:rPr>
                <w:lang w:bidi="ar-SA"/>
              </w:rPr>
              <w:t>01.01.00</w:t>
            </w:r>
          </w:p>
        </w:tc>
      </w:tr>
      <w:tr w:rsidR="00D47F63" w:rsidRPr="00A158C7" w:rsidTr="00B758D2">
        <w:tc>
          <w:tcPr>
            <w:tcW w:w="738" w:type="dxa"/>
            <w:shd w:val="clear" w:color="auto" w:fill="auto"/>
          </w:tcPr>
          <w:p w:rsidR="00D47F63" w:rsidRDefault="00D47F63" w:rsidP="00D47F63">
            <w:pPr>
              <w:jc w:val="center"/>
            </w:pPr>
            <w:r>
              <w:t>4</w:t>
            </w:r>
          </w:p>
        </w:tc>
        <w:bookmarkStart w:id="102" w:name="0AL0_1a67a9"/>
        <w:tc>
          <w:tcPr>
            <w:tcW w:w="6458" w:type="dxa"/>
            <w:shd w:val="clear" w:color="auto" w:fill="auto"/>
          </w:tcPr>
          <w:p w:rsidR="00D47F63" w:rsidRDefault="00D47F63" w:rsidP="00D47F63">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02"/>
          </w:p>
        </w:tc>
        <w:tc>
          <w:tcPr>
            <w:tcW w:w="2091" w:type="dxa"/>
            <w:shd w:val="clear" w:color="auto" w:fill="auto"/>
          </w:tcPr>
          <w:p w:rsidR="00D47F63" w:rsidRDefault="00D47F63" w:rsidP="00D47F63">
            <w:pPr>
              <w:rPr>
                <w:lang w:bidi="ar-SA"/>
              </w:rPr>
            </w:pPr>
            <w:r>
              <w:rPr>
                <w:lang w:bidi="ar-SA"/>
              </w:rPr>
              <w:t>2.1</w:t>
            </w:r>
          </w:p>
        </w:tc>
      </w:tr>
      <w:tr w:rsidR="00296B7C" w:rsidRPr="00A158C7" w:rsidTr="00B758D2">
        <w:tc>
          <w:tcPr>
            <w:tcW w:w="738" w:type="dxa"/>
            <w:shd w:val="clear" w:color="auto" w:fill="auto"/>
          </w:tcPr>
          <w:p w:rsidR="00296B7C" w:rsidRDefault="00296B7C" w:rsidP="00D47F63">
            <w:pPr>
              <w:jc w:val="center"/>
            </w:pPr>
            <w:r>
              <w:t>5</w:t>
            </w:r>
          </w:p>
        </w:tc>
        <w:tc>
          <w:tcPr>
            <w:tcW w:w="6458" w:type="dxa"/>
            <w:shd w:val="clear" w:color="auto" w:fill="auto"/>
          </w:tcPr>
          <w:p w:rsidR="00296B7C" w:rsidRDefault="00296B7C" w:rsidP="00D47F63">
            <w:pPr>
              <w:keepNext/>
            </w:pPr>
            <w:r>
              <w:t>ES210A_EcuTMeas_Design (FDD)</w:t>
            </w:r>
          </w:p>
        </w:tc>
        <w:tc>
          <w:tcPr>
            <w:tcW w:w="2091" w:type="dxa"/>
            <w:shd w:val="clear" w:color="auto" w:fill="auto"/>
          </w:tcPr>
          <w:p w:rsidR="00296B7C" w:rsidRDefault="00296B7C" w:rsidP="00D47F63">
            <w:pPr>
              <w:rPr>
                <w:lang w:bidi="ar-SA"/>
              </w:rPr>
            </w:pPr>
            <w:r>
              <w:rPr>
                <w:lang w:bidi="ar-SA"/>
              </w:rPr>
              <w:t xml:space="preserve">Refer subproject </w:t>
            </w:r>
            <w:proofErr w:type="spellStart"/>
            <w:r>
              <w:rPr>
                <w:lang w:bidi="ar-SA"/>
              </w:rPr>
              <w:t>verison</w:t>
            </w:r>
            <w:proofErr w:type="spellEnd"/>
            <w:r>
              <w:rPr>
                <w:lang w:bidi="ar-SA"/>
              </w:rPr>
              <w:t xml:space="preserve"> on Synergy</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074" w:rsidRDefault="001F7074">
      <w:r>
        <w:separator/>
      </w:r>
    </w:p>
  </w:endnote>
  <w:endnote w:type="continuationSeparator" w:id="0">
    <w:p w:rsidR="001F7074" w:rsidRDefault="001F7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sidR="00F40F49">
            <w:rPr>
              <w:sz w:val="16"/>
              <w:szCs w:val="16"/>
            </w:rPr>
            <w:fldChar w:fldCharType="begin"/>
          </w:r>
          <w:r w:rsidR="00F40F49">
            <w:rPr>
              <w:sz w:val="16"/>
              <w:szCs w:val="16"/>
            </w:rPr>
            <w:instrText xml:space="preserve"> DOCPROPERTY  Project  \* MERGEFORMAT </w:instrText>
          </w:r>
          <w:r w:rsidR="00F40F49">
            <w:rPr>
              <w:sz w:val="16"/>
              <w:szCs w:val="16"/>
            </w:rPr>
            <w:fldChar w:fldCharType="separate"/>
          </w:r>
          <w:r w:rsidR="00F40F49">
            <w:rPr>
              <w:sz w:val="16"/>
              <w:szCs w:val="16"/>
            </w:rPr>
            <w:t>EcuTMeas</w:t>
          </w:r>
          <w:r w:rsidR="00F40F49">
            <w:rPr>
              <w:sz w:val="16"/>
              <w:szCs w:val="16"/>
            </w:rPr>
            <w:fldChar w:fldCharType="end"/>
          </w:r>
          <w:r w:rsidR="00F40F49">
            <w:rPr>
              <w:sz w:val="16"/>
              <w:szCs w:val="16"/>
            </w:rPr>
            <w:t>_MDD.doc</w:t>
          </w:r>
          <w:ins w:id="103" w:author="Brendon Binder" w:date="2017-09-26T08:09:00Z">
            <w:r w:rsidR="00AC6F9B">
              <w:rPr>
                <w:sz w:val="16"/>
                <w:szCs w:val="16"/>
              </w:rPr>
              <w:t>x</w:t>
            </w:r>
          </w:ins>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F40F49">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del w:id="104" w:author="Brendon Binder" w:date="2017-09-26T08:09:00Z">
            <w:r w:rsidDel="00AC6F9B">
              <w:rPr>
                <w:sz w:val="16"/>
                <w:szCs w:val="16"/>
              </w:rPr>
              <w:fldChar w:fldCharType="begin"/>
            </w:r>
            <w:r w:rsidDel="00AC6F9B">
              <w:rPr>
                <w:sz w:val="16"/>
                <w:szCs w:val="16"/>
              </w:rPr>
              <w:delInstrText xml:space="preserve"> DOCPROPERTY  "Release Date"  \* MERGEFORMAT </w:delInstrText>
            </w:r>
            <w:r w:rsidDel="00AC6F9B">
              <w:rPr>
                <w:sz w:val="16"/>
                <w:szCs w:val="16"/>
              </w:rPr>
              <w:fldChar w:fldCharType="separate"/>
            </w:r>
            <w:r w:rsidR="00F40F49" w:rsidDel="00AC6F9B">
              <w:rPr>
                <w:sz w:val="16"/>
                <w:szCs w:val="16"/>
              </w:rPr>
              <w:delText>08-AUG-2017</w:delText>
            </w:r>
            <w:r w:rsidDel="00AC6F9B">
              <w:rPr>
                <w:sz w:val="16"/>
                <w:szCs w:val="16"/>
              </w:rPr>
              <w:fldChar w:fldCharType="end"/>
            </w:r>
          </w:del>
          <w:ins w:id="105" w:author="Brendon Binder" w:date="2017-09-26T08:09:00Z">
            <w:r w:rsidR="00AC6F9B">
              <w:rPr>
                <w:sz w:val="16"/>
                <w:szCs w:val="16"/>
              </w:rPr>
              <w:t>26-Sep-2017</w:t>
            </w:r>
          </w:ins>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511EF1">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511EF1">
            <w:rPr>
              <w:b/>
              <w:noProof/>
              <w:sz w:val="16"/>
              <w:szCs w:val="16"/>
            </w:rPr>
            <w:t>13</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074" w:rsidRDefault="001F7074">
      <w:r>
        <w:separator/>
      </w:r>
    </w:p>
  </w:footnote>
  <w:footnote w:type="continuationSeparator" w:id="0">
    <w:p w:rsidR="001F7074" w:rsidRDefault="001F7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C7226E"/>
    <w:multiLevelType w:val="hybridMultilevel"/>
    <w:tmpl w:val="5560B03A"/>
    <w:lvl w:ilvl="0" w:tplc="13CE14DA">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3"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A8213FC"/>
    <w:multiLevelType w:val="hybridMultilevel"/>
    <w:tmpl w:val="39D8826C"/>
    <w:lvl w:ilvl="0" w:tplc="D1623BB6">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ndon Binder">
    <w15:presenceInfo w15:providerId="AD" w15:userId="S-1-5-21-1993528211-2586143117-3253031534-56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F49"/>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81908"/>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356"/>
    <w:rsid w:val="001B4CA5"/>
    <w:rsid w:val="001B6A5A"/>
    <w:rsid w:val="001B716A"/>
    <w:rsid w:val="001C3CBB"/>
    <w:rsid w:val="001D2F1D"/>
    <w:rsid w:val="001D6053"/>
    <w:rsid w:val="001E4877"/>
    <w:rsid w:val="001F0A02"/>
    <w:rsid w:val="001F7074"/>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75485"/>
    <w:rsid w:val="002905EB"/>
    <w:rsid w:val="00296B7C"/>
    <w:rsid w:val="002A3111"/>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2F2D36"/>
    <w:rsid w:val="00307A0F"/>
    <w:rsid w:val="00312179"/>
    <w:rsid w:val="003129E3"/>
    <w:rsid w:val="00314939"/>
    <w:rsid w:val="003267EF"/>
    <w:rsid w:val="00326A13"/>
    <w:rsid w:val="00327A5B"/>
    <w:rsid w:val="00330ED1"/>
    <w:rsid w:val="003313B5"/>
    <w:rsid w:val="0034184E"/>
    <w:rsid w:val="00341ED6"/>
    <w:rsid w:val="00346722"/>
    <w:rsid w:val="00347652"/>
    <w:rsid w:val="00361921"/>
    <w:rsid w:val="00362B86"/>
    <w:rsid w:val="00362CE5"/>
    <w:rsid w:val="00364BF7"/>
    <w:rsid w:val="00364F00"/>
    <w:rsid w:val="003849A4"/>
    <w:rsid w:val="00385119"/>
    <w:rsid w:val="00387BF4"/>
    <w:rsid w:val="00393DBF"/>
    <w:rsid w:val="003A5B2A"/>
    <w:rsid w:val="003B4A55"/>
    <w:rsid w:val="003D11AE"/>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5444"/>
    <w:rsid w:val="00467BB2"/>
    <w:rsid w:val="00480A9D"/>
    <w:rsid w:val="00482BAD"/>
    <w:rsid w:val="004863BF"/>
    <w:rsid w:val="004907B4"/>
    <w:rsid w:val="00496E7C"/>
    <w:rsid w:val="00497491"/>
    <w:rsid w:val="004A0EA5"/>
    <w:rsid w:val="004A3AD6"/>
    <w:rsid w:val="004C1331"/>
    <w:rsid w:val="004D0FAD"/>
    <w:rsid w:val="004D35D5"/>
    <w:rsid w:val="004D5D37"/>
    <w:rsid w:val="004E39D0"/>
    <w:rsid w:val="004F3C64"/>
    <w:rsid w:val="00507960"/>
    <w:rsid w:val="00510DB3"/>
    <w:rsid w:val="00511EF1"/>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5F61C5"/>
    <w:rsid w:val="00600104"/>
    <w:rsid w:val="00600C6A"/>
    <w:rsid w:val="00601D3E"/>
    <w:rsid w:val="0060359A"/>
    <w:rsid w:val="006041A1"/>
    <w:rsid w:val="006114E3"/>
    <w:rsid w:val="00614D08"/>
    <w:rsid w:val="006171B3"/>
    <w:rsid w:val="006224AE"/>
    <w:rsid w:val="00633FE1"/>
    <w:rsid w:val="00635297"/>
    <w:rsid w:val="006374FA"/>
    <w:rsid w:val="00646455"/>
    <w:rsid w:val="00654E66"/>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6F527F"/>
    <w:rsid w:val="00702C1E"/>
    <w:rsid w:val="00707BA6"/>
    <w:rsid w:val="00713547"/>
    <w:rsid w:val="00715441"/>
    <w:rsid w:val="007219DD"/>
    <w:rsid w:val="00722EA8"/>
    <w:rsid w:val="00725671"/>
    <w:rsid w:val="00727610"/>
    <w:rsid w:val="00737A19"/>
    <w:rsid w:val="00750080"/>
    <w:rsid w:val="00751961"/>
    <w:rsid w:val="0075721A"/>
    <w:rsid w:val="00765195"/>
    <w:rsid w:val="0076643B"/>
    <w:rsid w:val="00767585"/>
    <w:rsid w:val="00770295"/>
    <w:rsid w:val="00773CA8"/>
    <w:rsid w:val="00775A4A"/>
    <w:rsid w:val="00784FF5"/>
    <w:rsid w:val="00786BDF"/>
    <w:rsid w:val="007A2CEC"/>
    <w:rsid w:val="007A3BEB"/>
    <w:rsid w:val="007A3D19"/>
    <w:rsid w:val="007B0FE0"/>
    <w:rsid w:val="007B71B8"/>
    <w:rsid w:val="007C0067"/>
    <w:rsid w:val="007C3A2E"/>
    <w:rsid w:val="007C4A1B"/>
    <w:rsid w:val="007C4B48"/>
    <w:rsid w:val="007D326F"/>
    <w:rsid w:val="007E00D7"/>
    <w:rsid w:val="007E0373"/>
    <w:rsid w:val="007E1C02"/>
    <w:rsid w:val="007E4EF4"/>
    <w:rsid w:val="007E60F3"/>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41C9F"/>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C6F9B"/>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6F2C"/>
    <w:rsid w:val="00BD7322"/>
    <w:rsid w:val="00BE7F06"/>
    <w:rsid w:val="00BF0944"/>
    <w:rsid w:val="00BF5242"/>
    <w:rsid w:val="00C0276C"/>
    <w:rsid w:val="00C04F32"/>
    <w:rsid w:val="00C145F2"/>
    <w:rsid w:val="00C22A00"/>
    <w:rsid w:val="00C2356B"/>
    <w:rsid w:val="00C34364"/>
    <w:rsid w:val="00C373E0"/>
    <w:rsid w:val="00C375E8"/>
    <w:rsid w:val="00C5047F"/>
    <w:rsid w:val="00C52CBD"/>
    <w:rsid w:val="00C53F02"/>
    <w:rsid w:val="00C54CBD"/>
    <w:rsid w:val="00C62193"/>
    <w:rsid w:val="00C642B0"/>
    <w:rsid w:val="00C64761"/>
    <w:rsid w:val="00C672CE"/>
    <w:rsid w:val="00C70668"/>
    <w:rsid w:val="00C71EF8"/>
    <w:rsid w:val="00C728E9"/>
    <w:rsid w:val="00C7430F"/>
    <w:rsid w:val="00C74FE6"/>
    <w:rsid w:val="00C77D0E"/>
    <w:rsid w:val="00C8041D"/>
    <w:rsid w:val="00C845F5"/>
    <w:rsid w:val="00C92BC6"/>
    <w:rsid w:val="00C93030"/>
    <w:rsid w:val="00CA5A53"/>
    <w:rsid w:val="00CA5BBE"/>
    <w:rsid w:val="00CB03C3"/>
    <w:rsid w:val="00CB0B31"/>
    <w:rsid w:val="00CB724F"/>
    <w:rsid w:val="00CC44B7"/>
    <w:rsid w:val="00CC6EFC"/>
    <w:rsid w:val="00CD1285"/>
    <w:rsid w:val="00CE1AE1"/>
    <w:rsid w:val="00CF089D"/>
    <w:rsid w:val="00CF0E43"/>
    <w:rsid w:val="00CF107F"/>
    <w:rsid w:val="00CF2A9A"/>
    <w:rsid w:val="00CF5BE3"/>
    <w:rsid w:val="00D00A39"/>
    <w:rsid w:val="00D10C2A"/>
    <w:rsid w:val="00D16229"/>
    <w:rsid w:val="00D229A6"/>
    <w:rsid w:val="00D23CB7"/>
    <w:rsid w:val="00D26802"/>
    <w:rsid w:val="00D30924"/>
    <w:rsid w:val="00D4065B"/>
    <w:rsid w:val="00D42EF2"/>
    <w:rsid w:val="00D443E7"/>
    <w:rsid w:val="00D47F63"/>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B5A0D"/>
    <w:rsid w:val="00DC0959"/>
    <w:rsid w:val="00DC3556"/>
    <w:rsid w:val="00DC598C"/>
    <w:rsid w:val="00DD3B65"/>
    <w:rsid w:val="00DE23CE"/>
    <w:rsid w:val="00DE2FDE"/>
    <w:rsid w:val="00DF10FE"/>
    <w:rsid w:val="00DF4415"/>
    <w:rsid w:val="00E00772"/>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EF47D8"/>
    <w:rsid w:val="00F1257A"/>
    <w:rsid w:val="00F33BD1"/>
    <w:rsid w:val="00F36729"/>
    <w:rsid w:val="00F36CC2"/>
    <w:rsid w:val="00F40F49"/>
    <w:rsid w:val="00F417BB"/>
    <w:rsid w:val="00F4318C"/>
    <w:rsid w:val="00F43F8E"/>
    <w:rsid w:val="00F51C8D"/>
    <w:rsid w:val="00F56F9A"/>
    <w:rsid w:val="00F602B0"/>
    <w:rsid w:val="00F651F5"/>
    <w:rsid w:val="00F700A2"/>
    <w:rsid w:val="00F7205C"/>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C6C278"/>
  <w15:docId w15:val="{EB4751E7-CF16-4D18-A51C-755FD46A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6722"/>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utosar.org/fileadmin/files/standards/classic/4-0/software-architecture/implementation-integration/standard/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_EA4SynWrkgCpy\ES210A_EcuTMeas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839E3008794D449D0525A91EAF6CC6"/>
        <w:category>
          <w:name w:val="General"/>
          <w:gallery w:val="placeholder"/>
        </w:category>
        <w:types>
          <w:type w:val="bbPlcHdr"/>
        </w:types>
        <w:behaviors>
          <w:behavior w:val="content"/>
        </w:behaviors>
        <w:guid w:val="{5B20041B-F853-42FC-82B4-98536FCC6A2F}"/>
      </w:docPartPr>
      <w:docPartBody>
        <w:p w:rsidR="00305A20" w:rsidRDefault="00F067DA">
          <w:pPr>
            <w:pStyle w:val="16839E3008794D449D0525A91EAF6CC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7DA"/>
    <w:rsid w:val="00087709"/>
    <w:rsid w:val="00305A20"/>
    <w:rsid w:val="003154C6"/>
    <w:rsid w:val="00836979"/>
    <w:rsid w:val="00926E05"/>
    <w:rsid w:val="00DF7F35"/>
    <w:rsid w:val="00F0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839E3008794D449D0525A91EAF6CC6">
    <w:name w:val="16839E3008794D449D0525A91EAF6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FAD322D0-7F62-49BF-8DEA-89389B59F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426</TotalTime>
  <Pages>13</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7910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Shruthi Raghavan</dc:creator>
  <cp:lastModifiedBy>Brendon Binder</cp:lastModifiedBy>
  <cp:revision>30</cp:revision>
  <cp:lastPrinted>2014-12-17T17:01:00Z</cp:lastPrinted>
  <dcterms:created xsi:type="dcterms:W3CDTF">2017-08-08T19:12:00Z</dcterms:created>
  <dcterms:modified xsi:type="dcterms:W3CDTF">2017-09-26T17:42:00Z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4.0</vt:lpwstr>
  </property>
  <property fmtid="{D5CDD505-2E9C-101B-9397-08002B2CF9AE}" pid="3" name="Template Version">
    <vt:lpwstr>EA4 01.00.01</vt:lpwstr>
  </property>
  <property fmtid="{D5CDD505-2E9C-101B-9397-08002B2CF9AE}" pid="4" name="Release Date">
    <vt:lpwstr>08-AUG-2017</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y fmtid="{D5CDD505-2E9C-101B-9397-08002B2CF9AE}" pid="8" name="Project">
    <vt:lpwstr>EcuTMeas</vt:lpwstr>
  </property>
</Properties>
</file>