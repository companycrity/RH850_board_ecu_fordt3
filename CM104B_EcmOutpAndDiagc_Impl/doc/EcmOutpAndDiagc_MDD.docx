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4B7E230F30D74F6EAB5597030BA6DD8C"/>
        </w:placeholder>
        <w:dataBinding w:prefixMappings="xmlns:ns0='http://purl.org/dc/elements/1.1/' xmlns:ns1='http://schemas.openxmlformats.org/package/2006/metadata/core-properties' " w:xpath="/ns1:coreProperties[1]/ns0:title[1]" w:storeItemID="{6C3C8BC8-F283-45AE-878A-BAB7291924A1}"/>
        <w:text/>
      </w:sdtPr>
      <w:sdtEndPr/>
      <w:sdtContent>
        <w:p w14:paraId="465E52ED"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2BA036C6"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3C621A41" w14:textId="77777777"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68155C">
        <w:rPr>
          <w:rFonts w:cs="Calibri"/>
          <w:b/>
          <w:sz w:val="48"/>
          <w:szCs w:val="48"/>
        </w:rPr>
        <w:t>EcmOutpAndDiagc</w:t>
      </w:r>
      <w:r>
        <w:rPr>
          <w:rFonts w:cs="Calibri"/>
          <w:b/>
          <w:sz w:val="48"/>
          <w:szCs w:val="48"/>
        </w:rPr>
        <w:fldChar w:fldCharType="end"/>
      </w:r>
    </w:p>
    <w:p w14:paraId="1A95FEAA" w14:textId="77777777" w:rsidR="005E61CD" w:rsidRDefault="005E61CD" w:rsidP="007E0373">
      <w:pPr>
        <w:tabs>
          <w:tab w:val="left" w:pos="4320"/>
          <w:tab w:val="left" w:pos="8640"/>
        </w:tabs>
        <w:spacing w:before="120" w:after="360"/>
        <w:jc w:val="center"/>
        <w:rPr>
          <w:b/>
          <w:sz w:val="36"/>
        </w:rPr>
      </w:pPr>
    </w:p>
    <w:p w14:paraId="07578B70" w14:textId="77777777" w:rsidR="0068155C" w:rsidRPr="007E0373" w:rsidRDefault="0068155C" w:rsidP="007E0373">
      <w:pPr>
        <w:tabs>
          <w:tab w:val="left" w:pos="4320"/>
          <w:tab w:val="left" w:pos="8640"/>
        </w:tabs>
        <w:spacing w:before="120" w:after="360"/>
        <w:jc w:val="center"/>
        <w:rPr>
          <w:b/>
          <w:sz w:val="36"/>
        </w:rPr>
      </w:pPr>
    </w:p>
    <w:p w14:paraId="448D0CB2" w14:textId="60D26659"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Shruthi Raghavan" w:date="2018-02-07T20:32:00Z">
        <w:r w:rsidR="00233F0E">
          <w:rPr>
            <w:b/>
            <w:sz w:val="36"/>
          </w:rPr>
          <w:t>Feb 07, 2018</w:t>
        </w:r>
      </w:ins>
      <w:del w:id="1" w:author="Shruthi Raghavan" w:date="2018-02-07T20:32:00Z">
        <w:r w:rsidR="0068155C" w:rsidDel="00233F0E">
          <w:rPr>
            <w:b/>
            <w:sz w:val="36"/>
          </w:rPr>
          <w:delText>Nov 14, 2017</w:delText>
        </w:r>
      </w:del>
      <w:r w:rsidRPr="007E0373">
        <w:rPr>
          <w:b/>
          <w:sz w:val="36"/>
        </w:rPr>
        <w:fldChar w:fldCharType="end"/>
      </w:r>
    </w:p>
    <w:p w14:paraId="722CEDAA" w14:textId="77777777" w:rsidR="0068155C" w:rsidRDefault="0068155C" w:rsidP="007E0373">
      <w:pPr>
        <w:tabs>
          <w:tab w:val="left" w:pos="4320"/>
          <w:tab w:val="left" w:pos="8640"/>
        </w:tabs>
        <w:spacing w:before="960"/>
        <w:jc w:val="center"/>
        <w:rPr>
          <w:b/>
          <w:sz w:val="24"/>
        </w:rPr>
      </w:pPr>
    </w:p>
    <w:p w14:paraId="40A68D44" w14:textId="77777777" w:rsidR="0068155C" w:rsidRDefault="0068155C" w:rsidP="007E0373">
      <w:pPr>
        <w:tabs>
          <w:tab w:val="left" w:pos="4320"/>
          <w:tab w:val="left" w:pos="8640"/>
        </w:tabs>
        <w:spacing w:before="960"/>
        <w:jc w:val="center"/>
        <w:rPr>
          <w:b/>
          <w:sz w:val="24"/>
        </w:rPr>
      </w:pPr>
    </w:p>
    <w:p w14:paraId="508642F1"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49C2FE34" w14:textId="77777777"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68155C">
        <w:rPr>
          <w:b/>
          <w:sz w:val="24"/>
        </w:rPr>
        <w:t>Shruthi Raghavan</w:t>
      </w:r>
      <w:r>
        <w:rPr>
          <w:b/>
          <w:sz w:val="24"/>
        </w:rPr>
        <w:fldChar w:fldCharType="end"/>
      </w:r>
      <w:r w:rsidR="00891F29" w:rsidRPr="00A158C7">
        <w:rPr>
          <w:b/>
          <w:sz w:val="24"/>
        </w:rPr>
        <w:t>,</w:t>
      </w:r>
    </w:p>
    <w:p w14:paraId="589EE4E2" w14:textId="77777777"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17F19">
        <w:rPr>
          <w:b/>
          <w:sz w:val="24"/>
        </w:rPr>
        <w:t>Nexteer Automotive</w:t>
      </w:r>
      <w:r>
        <w:rPr>
          <w:b/>
          <w:sz w:val="24"/>
        </w:rPr>
        <w:fldChar w:fldCharType="end"/>
      </w:r>
      <w:r w:rsidR="00A365F0" w:rsidRPr="00A158C7">
        <w:rPr>
          <w:b/>
          <w:sz w:val="24"/>
        </w:rPr>
        <w:t>,</w:t>
      </w:r>
    </w:p>
    <w:p w14:paraId="62BFA3B1" w14:textId="77777777"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517F1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77"/>
        <w:gridCol w:w="1800"/>
        <w:gridCol w:w="1260"/>
        <w:gridCol w:w="1350"/>
      </w:tblGrid>
      <w:tr w:rsidR="0068155C" w:rsidRPr="00AA38E8" w14:paraId="45740C1D" w14:textId="77777777" w:rsidTr="004D7BBA">
        <w:tc>
          <w:tcPr>
            <w:tcW w:w="5377" w:type="dxa"/>
          </w:tcPr>
          <w:p w14:paraId="6CF7A539" w14:textId="77777777" w:rsidR="0068155C" w:rsidRPr="00AA38E8" w:rsidRDefault="0068155C"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1800" w:type="dxa"/>
          </w:tcPr>
          <w:p w14:paraId="738A796F" w14:textId="77777777" w:rsidR="0068155C" w:rsidRPr="00AA38E8" w:rsidRDefault="0068155C" w:rsidP="00D229A6">
            <w:pPr>
              <w:jc w:val="center"/>
              <w:rPr>
                <w:rFonts w:cs="Calibri"/>
                <w:b/>
              </w:rPr>
            </w:pPr>
            <w:r w:rsidRPr="00AA38E8">
              <w:rPr>
                <w:rFonts w:cs="Calibri"/>
                <w:b/>
              </w:rPr>
              <w:t>Author</w:t>
            </w:r>
          </w:p>
        </w:tc>
        <w:tc>
          <w:tcPr>
            <w:tcW w:w="1260" w:type="dxa"/>
          </w:tcPr>
          <w:p w14:paraId="22618FBC" w14:textId="77777777" w:rsidR="0068155C" w:rsidRPr="00AA38E8" w:rsidRDefault="0068155C" w:rsidP="00D229A6">
            <w:pPr>
              <w:jc w:val="center"/>
              <w:rPr>
                <w:rFonts w:cs="Calibri"/>
                <w:b/>
              </w:rPr>
            </w:pPr>
            <w:r w:rsidRPr="00AA38E8">
              <w:rPr>
                <w:rFonts w:cs="Calibri"/>
                <w:b/>
              </w:rPr>
              <w:t>Version</w:t>
            </w:r>
          </w:p>
        </w:tc>
        <w:tc>
          <w:tcPr>
            <w:tcW w:w="1350" w:type="dxa"/>
          </w:tcPr>
          <w:p w14:paraId="13D3F53E" w14:textId="77777777" w:rsidR="0068155C" w:rsidRPr="00AA38E8" w:rsidRDefault="0068155C" w:rsidP="00D229A6">
            <w:pPr>
              <w:jc w:val="center"/>
              <w:rPr>
                <w:rFonts w:cs="Calibri"/>
                <w:b/>
              </w:rPr>
            </w:pPr>
            <w:r w:rsidRPr="00AA38E8">
              <w:rPr>
                <w:rFonts w:cs="Calibri"/>
                <w:b/>
              </w:rPr>
              <w:t>Date</w:t>
            </w:r>
          </w:p>
        </w:tc>
      </w:tr>
      <w:tr w:rsidR="0068155C" w:rsidRPr="00AA38E8" w14:paraId="28EAC4A2" w14:textId="77777777" w:rsidTr="004D7BBA">
        <w:tc>
          <w:tcPr>
            <w:tcW w:w="5377" w:type="dxa"/>
          </w:tcPr>
          <w:p w14:paraId="10017E0B" w14:textId="77777777" w:rsidR="0068155C" w:rsidRPr="00AA38E8" w:rsidRDefault="0068155C" w:rsidP="00D229A6">
            <w:pPr>
              <w:rPr>
                <w:rFonts w:cs="Calibri"/>
              </w:rPr>
            </w:pPr>
            <w:r>
              <w:rPr>
                <w:rFonts w:cs="Calibri"/>
              </w:rPr>
              <w:t>Initial Version</w:t>
            </w:r>
          </w:p>
        </w:tc>
        <w:tc>
          <w:tcPr>
            <w:tcW w:w="1800" w:type="dxa"/>
          </w:tcPr>
          <w:p w14:paraId="244D26BE" w14:textId="77777777" w:rsidR="0068155C" w:rsidRPr="00AA38E8" w:rsidRDefault="0068155C" w:rsidP="00D229A6">
            <w:pPr>
              <w:rPr>
                <w:rFonts w:cs="Calibri"/>
              </w:rPr>
            </w:pPr>
            <w:r>
              <w:rPr>
                <w:rFonts w:cs="Calibri"/>
              </w:rPr>
              <w:t>Shruthi Raghavan</w:t>
            </w:r>
          </w:p>
        </w:tc>
        <w:tc>
          <w:tcPr>
            <w:tcW w:w="1260" w:type="dxa"/>
          </w:tcPr>
          <w:p w14:paraId="3ED40A16" w14:textId="77777777" w:rsidR="0068155C" w:rsidRPr="00AA38E8" w:rsidRDefault="008925C7" w:rsidP="00D229A6">
            <w:pPr>
              <w:rPr>
                <w:rFonts w:cs="Calibri"/>
              </w:rPr>
            </w:pPr>
            <w:r>
              <w:rPr>
                <w:rFonts w:cs="Calibri"/>
              </w:rPr>
              <w:t>1</w:t>
            </w:r>
            <w:r w:rsidR="004D7BBA">
              <w:rPr>
                <w:rFonts w:cs="Calibri"/>
              </w:rPr>
              <w:t>.0</w:t>
            </w:r>
          </w:p>
        </w:tc>
        <w:tc>
          <w:tcPr>
            <w:tcW w:w="1350" w:type="dxa"/>
          </w:tcPr>
          <w:p w14:paraId="6793B745" w14:textId="77777777" w:rsidR="0068155C" w:rsidRPr="00AA38E8" w:rsidRDefault="004D7BBA" w:rsidP="00D229A6">
            <w:pPr>
              <w:rPr>
                <w:rFonts w:cs="Calibri"/>
              </w:rPr>
            </w:pPr>
            <w:r>
              <w:rPr>
                <w:rFonts w:cs="Calibri"/>
              </w:rPr>
              <w:t>15-Nov</w:t>
            </w:r>
            <w:r w:rsidR="0068155C">
              <w:rPr>
                <w:rFonts w:cs="Calibri"/>
              </w:rPr>
              <w:t>-201</w:t>
            </w:r>
            <w:r>
              <w:rPr>
                <w:rFonts w:cs="Calibri"/>
              </w:rPr>
              <w:t>7</w:t>
            </w:r>
          </w:p>
        </w:tc>
      </w:tr>
      <w:tr w:rsidR="00233F0E" w:rsidRPr="00AA38E8" w14:paraId="7C61A757" w14:textId="77777777" w:rsidTr="004D7BBA">
        <w:trPr>
          <w:ins w:id="7" w:author="Shruthi Raghavan" w:date="2018-02-07T20:32:00Z"/>
        </w:trPr>
        <w:tc>
          <w:tcPr>
            <w:tcW w:w="5377" w:type="dxa"/>
          </w:tcPr>
          <w:p w14:paraId="2C386A73" w14:textId="725FCF7B" w:rsidR="00233F0E" w:rsidRDefault="00233F0E" w:rsidP="00D229A6">
            <w:pPr>
              <w:rPr>
                <w:ins w:id="8" w:author="Shruthi Raghavan" w:date="2018-02-07T20:32:00Z"/>
                <w:rFonts w:cs="Calibri"/>
              </w:rPr>
            </w:pPr>
            <w:ins w:id="9" w:author="Shruthi Raghavan" w:date="2018-02-07T20:33:00Z">
              <w:r>
                <w:rPr>
                  <w:rFonts w:cs="Calibri"/>
                </w:rPr>
                <w:t>Removed local constant that was removed from NonRte file</w:t>
              </w:r>
            </w:ins>
          </w:p>
        </w:tc>
        <w:tc>
          <w:tcPr>
            <w:tcW w:w="1800" w:type="dxa"/>
          </w:tcPr>
          <w:p w14:paraId="0B5893CC" w14:textId="7590B5E6" w:rsidR="00233F0E" w:rsidRDefault="00233F0E" w:rsidP="00D229A6">
            <w:pPr>
              <w:rPr>
                <w:ins w:id="10" w:author="Shruthi Raghavan" w:date="2018-02-07T20:32:00Z"/>
                <w:rFonts w:cs="Calibri"/>
              </w:rPr>
            </w:pPr>
            <w:ins w:id="11" w:author="Shruthi Raghavan" w:date="2018-02-07T20:33:00Z">
              <w:r>
                <w:rPr>
                  <w:rFonts w:cs="Calibri"/>
                </w:rPr>
                <w:t>Shruthi Raghavan</w:t>
              </w:r>
            </w:ins>
          </w:p>
        </w:tc>
        <w:tc>
          <w:tcPr>
            <w:tcW w:w="1260" w:type="dxa"/>
          </w:tcPr>
          <w:p w14:paraId="602AC0AA" w14:textId="78783430" w:rsidR="00233F0E" w:rsidRDefault="00233F0E" w:rsidP="00D229A6">
            <w:pPr>
              <w:rPr>
                <w:ins w:id="12" w:author="Shruthi Raghavan" w:date="2018-02-07T20:32:00Z"/>
                <w:rFonts w:cs="Calibri"/>
              </w:rPr>
            </w:pPr>
            <w:ins w:id="13" w:author="Shruthi Raghavan" w:date="2018-02-07T20:33:00Z">
              <w:r>
                <w:rPr>
                  <w:rFonts w:cs="Calibri"/>
                </w:rPr>
                <w:t>2.0</w:t>
              </w:r>
            </w:ins>
          </w:p>
        </w:tc>
        <w:tc>
          <w:tcPr>
            <w:tcW w:w="1350" w:type="dxa"/>
          </w:tcPr>
          <w:p w14:paraId="632E2581" w14:textId="2C6FBB66" w:rsidR="00233F0E" w:rsidRDefault="00233F0E" w:rsidP="00D229A6">
            <w:pPr>
              <w:rPr>
                <w:ins w:id="14" w:author="Shruthi Raghavan" w:date="2018-02-07T20:32:00Z"/>
                <w:rFonts w:cs="Calibri"/>
              </w:rPr>
            </w:pPr>
            <w:ins w:id="15" w:author="Shruthi Raghavan" w:date="2018-02-07T20:33:00Z">
              <w:r>
                <w:rPr>
                  <w:rFonts w:cs="Calibri"/>
                </w:rPr>
                <w:t>07-Feb-2018</w:t>
              </w:r>
            </w:ins>
          </w:p>
        </w:tc>
      </w:tr>
    </w:tbl>
    <w:p w14:paraId="51864A46" w14:textId="77777777" w:rsidR="00EE3BBC" w:rsidRPr="0060359A" w:rsidRDefault="00EE3BBC">
      <w:pPr>
        <w:spacing w:after="0"/>
        <w:rPr>
          <w:b/>
          <w:sz w:val="28"/>
          <w:szCs w:val="28"/>
        </w:rPr>
      </w:pPr>
      <w:r w:rsidRPr="0060359A">
        <w:rPr>
          <w:b/>
          <w:sz w:val="28"/>
          <w:szCs w:val="28"/>
        </w:rPr>
        <w:br w:type="page"/>
      </w:r>
    </w:p>
    <w:p w14:paraId="27DC4DF3" w14:textId="77777777" w:rsidR="00902B85" w:rsidRDefault="00891F29" w:rsidP="00E16D14">
      <w:pPr>
        <w:jc w:val="center"/>
        <w:rPr>
          <w:noProof/>
        </w:rPr>
      </w:pPr>
      <w:r w:rsidRPr="00C728E9">
        <w:rPr>
          <w:b/>
          <w:sz w:val="32"/>
          <w:szCs w:val="32"/>
          <w:u w:val="single"/>
        </w:rPr>
        <w:lastRenderedPageBreak/>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14:paraId="49A73A0B" w14:textId="77777777" w:rsidR="00902B85" w:rsidRDefault="00242749">
      <w:pPr>
        <w:pStyle w:val="TOC1"/>
        <w:rPr>
          <w:rFonts w:eastAsiaTheme="minorEastAsia"/>
          <w:b w:val="0"/>
          <w:color w:val="auto"/>
          <w:kern w:val="0"/>
          <w:sz w:val="22"/>
          <w:szCs w:val="22"/>
          <w:lang w:val="en-US"/>
        </w:rPr>
      </w:pPr>
      <w:hyperlink w:anchor="_Toc498429129" w:history="1">
        <w:r w:rsidR="00902B85" w:rsidRPr="003E2971">
          <w:rPr>
            <w:rStyle w:val="Hyperlink"/>
          </w:rPr>
          <w:t>1</w:t>
        </w:r>
        <w:r w:rsidR="00902B85">
          <w:rPr>
            <w:rFonts w:eastAsiaTheme="minorEastAsia"/>
            <w:b w:val="0"/>
            <w:color w:val="auto"/>
            <w:kern w:val="0"/>
            <w:sz w:val="22"/>
            <w:szCs w:val="22"/>
            <w:lang w:val="en-US"/>
          </w:rPr>
          <w:tab/>
        </w:r>
        <w:r w:rsidR="00902B85" w:rsidRPr="003E2971">
          <w:rPr>
            <w:rStyle w:val="Hyperlink"/>
          </w:rPr>
          <w:t>Introduction</w:t>
        </w:r>
        <w:r w:rsidR="00902B85">
          <w:rPr>
            <w:webHidden/>
          </w:rPr>
          <w:tab/>
        </w:r>
        <w:r w:rsidR="00902B85">
          <w:rPr>
            <w:webHidden/>
          </w:rPr>
          <w:fldChar w:fldCharType="begin"/>
        </w:r>
        <w:r w:rsidR="00902B85">
          <w:rPr>
            <w:webHidden/>
          </w:rPr>
          <w:instrText xml:space="preserve"> PAGEREF _Toc498429129 \h </w:instrText>
        </w:r>
        <w:r w:rsidR="00902B85">
          <w:rPr>
            <w:webHidden/>
          </w:rPr>
        </w:r>
        <w:r w:rsidR="00902B85">
          <w:rPr>
            <w:webHidden/>
          </w:rPr>
          <w:fldChar w:fldCharType="separate"/>
        </w:r>
        <w:r w:rsidR="00902B85">
          <w:rPr>
            <w:webHidden/>
          </w:rPr>
          <w:t>4</w:t>
        </w:r>
        <w:r w:rsidR="00902B85">
          <w:rPr>
            <w:webHidden/>
          </w:rPr>
          <w:fldChar w:fldCharType="end"/>
        </w:r>
      </w:hyperlink>
    </w:p>
    <w:p w14:paraId="2F6A9EE0" w14:textId="77777777" w:rsidR="00902B85" w:rsidRDefault="00242749">
      <w:pPr>
        <w:pStyle w:val="TOC2"/>
        <w:rPr>
          <w:rFonts w:asciiTheme="minorHAnsi" w:eastAsiaTheme="minorEastAsia" w:hAnsiTheme="minorHAnsi"/>
          <w:color w:val="auto"/>
          <w:kern w:val="0"/>
          <w:szCs w:val="22"/>
        </w:rPr>
      </w:pPr>
      <w:hyperlink w:anchor="_Toc498429130" w:history="1">
        <w:r w:rsidR="00902B85" w:rsidRPr="003E2971">
          <w:rPr>
            <w:rStyle w:val="Hyperlink"/>
          </w:rPr>
          <w:t>1.1</w:t>
        </w:r>
        <w:r w:rsidR="00902B85">
          <w:rPr>
            <w:rFonts w:asciiTheme="minorHAnsi" w:eastAsiaTheme="minorEastAsia" w:hAnsiTheme="minorHAnsi"/>
            <w:color w:val="auto"/>
            <w:kern w:val="0"/>
            <w:szCs w:val="22"/>
          </w:rPr>
          <w:tab/>
        </w:r>
        <w:r w:rsidR="00902B85" w:rsidRPr="003E2971">
          <w:rPr>
            <w:rStyle w:val="Hyperlink"/>
          </w:rPr>
          <w:t>Purpose</w:t>
        </w:r>
        <w:r w:rsidR="00902B85">
          <w:rPr>
            <w:webHidden/>
          </w:rPr>
          <w:tab/>
        </w:r>
        <w:r w:rsidR="00902B85">
          <w:rPr>
            <w:webHidden/>
          </w:rPr>
          <w:fldChar w:fldCharType="begin"/>
        </w:r>
        <w:r w:rsidR="00902B85">
          <w:rPr>
            <w:webHidden/>
          </w:rPr>
          <w:instrText xml:space="preserve"> PAGEREF _Toc498429130 \h </w:instrText>
        </w:r>
        <w:r w:rsidR="00902B85">
          <w:rPr>
            <w:webHidden/>
          </w:rPr>
        </w:r>
        <w:r w:rsidR="00902B85">
          <w:rPr>
            <w:webHidden/>
          </w:rPr>
          <w:fldChar w:fldCharType="separate"/>
        </w:r>
        <w:r w:rsidR="00902B85">
          <w:rPr>
            <w:webHidden/>
          </w:rPr>
          <w:t>4</w:t>
        </w:r>
        <w:r w:rsidR="00902B85">
          <w:rPr>
            <w:webHidden/>
          </w:rPr>
          <w:fldChar w:fldCharType="end"/>
        </w:r>
      </w:hyperlink>
    </w:p>
    <w:p w14:paraId="285DB9EA" w14:textId="77777777" w:rsidR="00902B85" w:rsidRDefault="00242749">
      <w:pPr>
        <w:pStyle w:val="TOC1"/>
        <w:rPr>
          <w:rFonts w:eastAsiaTheme="minorEastAsia"/>
          <w:b w:val="0"/>
          <w:color w:val="auto"/>
          <w:kern w:val="0"/>
          <w:sz w:val="22"/>
          <w:szCs w:val="22"/>
          <w:lang w:val="en-US"/>
        </w:rPr>
      </w:pPr>
      <w:hyperlink w:anchor="_Toc498429131" w:history="1">
        <w:r w:rsidR="00902B85" w:rsidRPr="003E2971">
          <w:rPr>
            <w:rStyle w:val="Hyperlink"/>
            <w:rFonts w:ascii="Calibri" w:hAnsi="Calibri" w:cs="Calibri"/>
          </w:rPr>
          <w:t>2</w:t>
        </w:r>
        <w:r w:rsidR="00902B85">
          <w:rPr>
            <w:rFonts w:eastAsiaTheme="minorEastAsia"/>
            <w:b w:val="0"/>
            <w:color w:val="auto"/>
            <w:kern w:val="0"/>
            <w:sz w:val="22"/>
            <w:szCs w:val="22"/>
            <w:lang w:val="en-US"/>
          </w:rPr>
          <w:tab/>
        </w:r>
        <w:r w:rsidR="00902B85" w:rsidRPr="003E2971">
          <w:rPr>
            <w:rStyle w:val="Hyperlink"/>
            <w:rFonts w:ascii="Calibri" w:hAnsi="Calibri" w:cs="Calibri"/>
          </w:rPr>
          <w:t>EcmOutpAndDiagc &amp; High-Level Description</w:t>
        </w:r>
        <w:r w:rsidR="00902B85">
          <w:rPr>
            <w:webHidden/>
          </w:rPr>
          <w:tab/>
        </w:r>
        <w:r w:rsidR="00902B85">
          <w:rPr>
            <w:webHidden/>
          </w:rPr>
          <w:fldChar w:fldCharType="begin"/>
        </w:r>
        <w:r w:rsidR="00902B85">
          <w:rPr>
            <w:webHidden/>
          </w:rPr>
          <w:instrText xml:space="preserve"> PAGEREF _Toc498429131 \h </w:instrText>
        </w:r>
        <w:r w:rsidR="00902B85">
          <w:rPr>
            <w:webHidden/>
          </w:rPr>
        </w:r>
        <w:r w:rsidR="00902B85">
          <w:rPr>
            <w:webHidden/>
          </w:rPr>
          <w:fldChar w:fldCharType="separate"/>
        </w:r>
        <w:r w:rsidR="00902B85">
          <w:rPr>
            <w:webHidden/>
          </w:rPr>
          <w:t>5</w:t>
        </w:r>
        <w:r w:rsidR="00902B85">
          <w:rPr>
            <w:webHidden/>
          </w:rPr>
          <w:fldChar w:fldCharType="end"/>
        </w:r>
      </w:hyperlink>
    </w:p>
    <w:p w14:paraId="2EB204E0" w14:textId="77777777" w:rsidR="00902B85" w:rsidRDefault="00242749">
      <w:pPr>
        <w:pStyle w:val="TOC1"/>
        <w:rPr>
          <w:rFonts w:eastAsiaTheme="minorEastAsia"/>
          <w:b w:val="0"/>
          <w:color w:val="auto"/>
          <w:kern w:val="0"/>
          <w:sz w:val="22"/>
          <w:szCs w:val="22"/>
          <w:lang w:val="en-US"/>
        </w:rPr>
      </w:pPr>
      <w:hyperlink w:anchor="_Toc498429132" w:history="1">
        <w:r w:rsidR="00902B85" w:rsidRPr="003E2971">
          <w:rPr>
            <w:rStyle w:val="Hyperlink"/>
            <w:rFonts w:ascii="Calibri" w:hAnsi="Calibri" w:cs="Calibri"/>
          </w:rPr>
          <w:t>3</w:t>
        </w:r>
        <w:r w:rsidR="00902B85">
          <w:rPr>
            <w:rFonts w:eastAsiaTheme="minorEastAsia"/>
            <w:b w:val="0"/>
            <w:color w:val="auto"/>
            <w:kern w:val="0"/>
            <w:sz w:val="22"/>
            <w:szCs w:val="22"/>
            <w:lang w:val="en-US"/>
          </w:rPr>
          <w:tab/>
        </w:r>
        <w:r w:rsidR="00902B85" w:rsidRPr="003E2971">
          <w:rPr>
            <w:rStyle w:val="Hyperlink"/>
            <w:rFonts w:ascii="Calibri" w:hAnsi="Calibri" w:cs="Calibri"/>
          </w:rPr>
          <w:t>Design details of software module</w:t>
        </w:r>
        <w:r w:rsidR="00902B85">
          <w:rPr>
            <w:webHidden/>
          </w:rPr>
          <w:tab/>
        </w:r>
        <w:r w:rsidR="00902B85">
          <w:rPr>
            <w:webHidden/>
          </w:rPr>
          <w:fldChar w:fldCharType="begin"/>
        </w:r>
        <w:r w:rsidR="00902B85">
          <w:rPr>
            <w:webHidden/>
          </w:rPr>
          <w:instrText xml:space="preserve"> PAGEREF _Toc498429132 \h </w:instrText>
        </w:r>
        <w:r w:rsidR="00902B85">
          <w:rPr>
            <w:webHidden/>
          </w:rPr>
        </w:r>
        <w:r w:rsidR="00902B85">
          <w:rPr>
            <w:webHidden/>
          </w:rPr>
          <w:fldChar w:fldCharType="separate"/>
        </w:r>
        <w:r w:rsidR="00902B85">
          <w:rPr>
            <w:webHidden/>
          </w:rPr>
          <w:t>6</w:t>
        </w:r>
        <w:r w:rsidR="00902B85">
          <w:rPr>
            <w:webHidden/>
          </w:rPr>
          <w:fldChar w:fldCharType="end"/>
        </w:r>
      </w:hyperlink>
    </w:p>
    <w:p w14:paraId="7E71C80F" w14:textId="77777777" w:rsidR="00902B85" w:rsidRDefault="00242749">
      <w:pPr>
        <w:pStyle w:val="TOC2"/>
        <w:rPr>
          <w:rFonts w:asciiTheme="minorHAnsi" w:eastAsiaTheme="minorEastAsia" w:hAnsiTheme="minorHAnsi"/>
          <w:color w:val="auto"/>
          <w:kern w:val="0"/>
          <w:szCs w:val="22"/>
        </w:rPr>
      </w:pPr>
      <w:hyperlink w:anchor="_Toc498429133" w:history="1">
        <w:r w:rsidR="00902B85" w:rsidRPr="003E2971">
          <w:rPr>
            <w:rStyle w:val="Hyperlink"/>
            <w:rFonts w:cs="Calibri"/>
          </w:rPr>
          <w:t>3.1</w:t>
        </w:r>
        <w:r w:rsidR="00902B85">
          <w:rPr>
            <w:rFonts w:asciiTheme="minorHAnsi" w:eastAsiaTheme="minorEastAsia" w:hAnsiTheme="minorHAnsi"/>
            <w:color w:val="auto"/>
            <w:kern w:val="0"/>
            <w:szCs w:val="22"/>
          </w:rPr>
          <w:tab/>
        </w:r>
        <w:r w:rsidR="00902B85" w:rsidRPr="003E2971">
          <w:rPr>
            <w:rStyle w:val="Hyperlink"/>
          </w:rPr>
          <w:t>Graphical</w:t>
        </w:r>
        <w:r w:rsidR="00902B85" w:rsidRPr="003E2971">
          <w:rPr>
            <w:rStyle w:val="Hyperlink"/>
            <w:rFonts w:cs="Calibri"/>
          </w:rPr>
          <w:t xml:space="preserve"> representation of EcmOutpAndDiagc</w:t>
        </w:r>
        <w:r w:rsidR="00902B85">
          <w:rPr>
            <w:webHidden/>
          </w:rPr>
          <w:tab/>
        </w:r>
        <w:r w:rsidR="00902B85">
          <w:rPr>
            <w:webHidden/>
          </w:rPr>
          <w:fldChar w:fldCharType="begin"/>
        </w:r>
        <w:r w:rsidR="00902B85">
          <w:rPr>
            <w:webHidden/>
          </w:rPr>
          <w:instrText xml:space="preserve"> PAGEREF _Toc498429133 \h </w:instrText>
        </w:r>
        <w:r w:rsidR="00902B85">
          <w:rPr>
            <w:webHidden/>
          </w:rPr>
        </w:r>
        <w:r w:rsidR="00902B85">
          <w:rPr>
            <w:webHidden/>
          </w:rPr>
          <w:fldChar w:fldCharType="separate"/>
        </w:r>
        <w:r w:rsidR="00902B85">
          <w:rPr>
            <w:webHidden/>
          </w:rPr>
          <w:t>6</w:t>
        </w:r>
        <w:r w:rsidR="00902B85">
          <w:rPr>
            <w:webHidden/>
          </w:rPr>
          <w:fldChar w:fldCharType="end"/>
        </w:r>
      </w:hyperlink>
    </w:p>
    <w:p w14:paraId="6E14DA9D" w14:textId="77777777" w:rsidR="00902B85" w:rsidRDefault="00242749">
      <w:pPr>
        <w:pStyle w:val="TOC2"/>
        <w:rPr>
          <w:rFonts w:asciiTheme="minorHAnsi" w:eastAsiaTheme="minorEastAsia" w:hAnsiTheme="minorHAnsi"/>
          <w:color w:val="auto"/>
          <w:kern w:val="0"/>
          <w:szCs w:val="22"/>
        </w:rPr>
      </w:pPr>
      <w:hyperlink w:anchor="_Toc498429134" w:history="1">
        <w:r w:rsidR="00902B85" w:rsidRPr="003E2971">
          <w:rPr>
            <w:rStyle w:val="Hyperlink"/>
            <w:rFonts w:cs="Calibri"/>
          </w:rPr>
          <w:t>3.2</w:t>
        </w:r>
        <w:r w:rsidR="00902B85">
          <w:rPr>
            <w:rFonts w:asciiTheme="minorHAnsi" w:eastAsiaTheme="minorEastAsia" w:hAnsiTheme="minorHAnsi"/>
            <w:color w:val="auto"/>
            <w:kern w:val="0"/>
            <w:szCs w:val="22"/>
          </w:rPr>
          <w:tab/>
        </w:r>
        <w:r w:rsidR="00902B85" w:rsidRPr="003E2971">
          <w:rPr>
            <w:rStyle w:val="Hyperlink"/>
            <w:rFonts w:cs="Calibri"/>
          </w:rPr>
          <w:t>Data Flow Diagram</w:t>
        </w:r>
        <w:r w:rsidR="00902B85">
          <w:rPr>
            <w:webHidden/>
          </w:rPr>
          <w:tab/>
        </w:r>
        <w:r w:rsidR="00902B85">
          <w:rPr>
            <w:webHidden/>
          </w:rPr>
          <w:fldChar w:fldCharType="begin"/>
        </w:r>
        <w:r w:rsidR="00902B85">
          <w:rPr>
            <w:webHidden/>
          </w:rPr>
          <w:instrText xml:space="preserve"> PAGEREF _Toc498429134 \h </w:instrText>
        </w:r>
        <w:r w:rsidR="00902B85">
          <w:rPr>
            <w:webHidden/>
          </w:rPr>
        </w:r>
        <w:r w:rsidR="00902B85">
          <w:rPr>
            <w:webHidden/>
          </w:rPr>
          <w:fldChar w:fldCharType="separate"/>
        </w:r>
        <w:r w:rsidR="00902B85">
          <w:rPr>
            <w:webHidden/>
          </w:rPr>
          <w:t>6</w:t>
        </w:r>
        <w:r w:rsidR="00902B85">
          <w:rPr>
            <w:webHidden/>
          </w:rPr>
          <w:fldChar w:fldCharType="end"/>
        </w:r>
      </w:hyperlink>
    </w:p>
    <w:p w14:paraId="311399EB" w14:textId="77777777" w:rsidR="00902B85" w:rsidRDefault="00242749">
      <w:pPr>
        <w:pStyle w:val="TOC3"/>
        <w:tabs>
          <w:tab w:val="left" w:pos="1200"/>
        </w:tabs>
        <w:rPr>
          <w:rFonts w:asciiTheme="minorHAnsi" w:eastAsiaTheme="minorEastAsia" w:hAnsiTheme="minorHAnsi"/>
          <w:color w:val="auto"/>
          <w:kern w:val="0"/>
          <w:sz w:val="22"/>
          <w:szCs w:val="22"/>
        </w:rPr>
      </w:pPr>
      <w:hyperlink w:anchor="_Toc498429135" w:history="1">
        <w:r w:rsidR="00902B85" w:rsidRPr="003E2971">
          <w:rPr>
            <w:rStyle w:val="Hyperlink"/>
            <w:rFonts w:cs="Calibri"/>
          </w:rPr>
          <w:t>3.2.1</w:t>
        </w:r>
        <w:r w:rsidR="00902B85">
          <w:rPr>
            <w:rFonts w:asciiTheme="minorHAnsi" w:eastAsiaTheme="minorEastAsia" w:hAnsiTheme="minorHAnsi"/>
            <w:color w:val="auto"/>
            <w:kern w:val="0"/>
            <w:sz w:val="22"/>
            <w:szCs w:val="22"/>
          </w:rPr>
          <w:tab/>
        </w:r>
        <w:r w:rsidR="00902B85" w:rsidRPr="003E2971">
          <w:rPr>
            <w:rStyle w:val="Hyperlink"/>
          </w:rPr>
          <w:t xml:space="preserve">Component </w:t>
        </w:r>
        <w:r w:rsidR="00902B85" w:rsidRPr="003E2971">
          <w:rPr>
            <w:rStyle w:val="Hyperlink"/>
            <w:rFonts w:cs="Calibri"/>
          </w:rPr>
          <w:t>level DFD</w:t>
        </w:r>
        <w:r w:rsidR="00902B85">
          <w:rPr>
            <w:webHidden/>
          </w:rPr>
          <w:tab/>
        </w:r>
        <w:r w:rsidR="00902B85">
          <w:rPr>
            <w:webHidden/>
          </w:rPr>
          <w:fldChar w:fldCharType="begin"/>
        </w:r>
        <w:r w:rsidR="00902B85">
          <w:rPr>
            <w:webHidden/>
          </w:rPr>
          <w:instrText xml:space="preserve"> PAGEREF _Toc498429135 \h </w:instrText>
        </w:r>
        <w:r w:rsidR="00902B85">
          <w:rPr>
            <w:webHidden/>
          </w:rPr>
        </w:r>
        <w:r w:rsidR="00902B85">
          <w:rPr>
            <w:webHidden/>
          </w:rPr>
          <w:fldChar w:fldCharType="separate"/>
        </w:r>
        <w:r w:rsidR="00902B85">
          <w:rPr>
            <w:webHidden/>
          </w:rPr>
          <w:t>6</w:t>
        </w:r>
        <w:r w:rsidR="00902B85">
          <w:rPr>
            <w:webHidden/>
          </w:rPr>
          <w:fldChar w:fldCharType="end"/>
        </w:r>
      </w:hyperlink>
    </w:p>
    <w:p w14:paraId="5804A0F7" w14:textId="77777777" w:rsidR="00902B85" w:rsidRDefault="00242749">
      <w:pPr>
        <w:pStyle w:val="TOC3"/>
        <w:tabs>
          <w:tab w:val="left" w:pos="1200"/>
        </w:tabs>
        <w:rPr>
          <w:rFonts w:asciiTheme="minorHAnsi" w:eastAsiaTheme="minorEastAsia" w:hAnsiTheme="minorHAnsi"/>
          <w:color w:val="auto"/>
          <w:kern w:val="0"/>
          <w:sz w:val="22"/>
          <w:szCs w:val="22"/>
        </w:rPr>
      </w:pPr>
      <w:hyperlink w:anchor="_Toc498429136" w:history="1">
        <w:r w:rsidR="00902B85" w:rsidRPr="003E2971">
          <w:rPr>
            <w:rStyle w:val="Hyperlink"/>
            <w:rFonts w:cs="Calibri"/>
          </w:rPr>
          <w:t>3.2.2</w:t>
        </w:r>
        <w:r w:rsidR="00902B85">
          <w:rPr>
            <w:rFonts w:asciiTheme="minorHAnsi" w:eastAsiaTheme="minorEastAsia" w:hAnsiTheme="minorHAnsi"/>
            <w:color w:val="auto"/>
            <w:kern w:val="0"/>
            <w:sz w:val="22"/>
            <w:szCs w:val="22"/>
          </w:rPr>
          <w:tab/>
        </w:r>
        <w:r w:rsidR="00902B85" w:rsidRPr="003E2971">
          <w:rPr>
            <w:rStyle w:val="Hyperlink"/>
          </w:rPr>
          <w:t xml:space="preserve">Function </w:t>
        </w:r>
        <w:r w:rsidR="00902B85" w:rsidRPr="003E2971">
          <w:rPr>
            <w:rStyle w:val="Hyperlink"/>
            <w:rFonts w:cs="Calibri"/>
          </w:rPr>
          <w:t>level DFD</w:t>
        </w:r>
        <w:r w:rsidR="00902B85">
          <w:rPr>
            <w:webHidden/>
          </w:rPr>
          <w:tab/>
        </w:r>
        <w:r w:rsidR="00902B85">
          <w:rPr>
            <w:webHidden/>
          </w:rPr>
          <w:fldChar w:fldCharType="begin"/>
        </w:r>
        <w:r w:rsidR="00902B85">
          <w:rPr>
            <w:webHidden/>
          </w:rPr>
          <w:instrText xml:space="preserve"> PAGEREF _Toc498429136 \h </w:instrText>
        </w:r>
        <w:r w:rsidR="00902B85">
          <w:rPr>
            <w:webHidden/>
          </w:rPr>
        </w:r>
        <w:r w:rsidR="00902B85">
          <w:rPr>
            <w:webHidden/>
          </w:rPr>
          <w:fldChar w:fldCharType="separate"/>
        </w:r>
        <w:r w:rsidR="00902B85">
          <w:rPr>
            <w:webHidden/>
          </w:rPr>
          <w:t>6</w:t>
        </w:r>
        <w:r w:rsidR="00902B85">
          <w:rPr>
            <w:webHidden/>
          </w:rPr>
          <w:fldChar w:fldCharType="end"/>
        </w:r>
      </w:hyperlink>
    </w:p>
    <w:p w14:paraId="44A00058" w14:textId="77777777" w:rsidR="00902B85" w:rsidRDefault="00242749">
      <w:pPr>
        <w:pStyle w:val="TOC1"/>
        <w:rPr>
          <w:rFonts w:eastAsiaTheme="minorEastAsia"/>
          <w:b w:val="0"/>
          <w:color w:val="auto"/>
          <w:kern w:val="0"/>
          <w:sz w:val="22"/>
          <w:szCs w:val="22"/>
          <w:lang w:val="en-US"/>
        </w:rPr>
      </w:pPr>
      <w:hyperlink w:anchor="_Toc498429137" w:history="1">
        <w:r w:rsidR="00902B85" w:rsidRPr="003E2971">
          <w:rPr>
            <w:rStyle w:val="Hyperlink"/>
            <w:rFonts w:ascii="Calibri" w:hAnsi="Calibri" w:cs="Calibri"/>
          </w:rPr>
          <w:t>4</w:t>
        </w:r>
        <w:r w:rsidR="00902B85">
          <w:rPr>
            <w:rFonts w:eastAsiaTheme="minorEastAsia"/>
            <w:b w:val="0"/>
            <w:color w:val="auto"/>
            <w:kern w:val="0"/>
            <w:sz w:val="22"/>
            <w:szCs w:val="22"/>
            <w:lang w:val="en-US"/>
          </w:rPr>
          <w:tab/>
        </w:r>
        <w:r w:rsidR="00902B85" w:rsidRPr="003E2971">
          <w:rPr>
            <w:rStyle w:val="Hyperlink"/>
            <w:rFonts w:ascii="Calibri" w:hAnsi="Calibri" w:cs="Calibri"/>
          </w:rPr>
          <w:t>Constant Data Dictionary</w:t>
        </w:r>
        <w:r w:rsidR="00902B85">
          <w:rPr>
            <w:webHidden/>
          </w:rPr>
          <w:tab/>
        </w:r>
        <w:r w:rsidR="00902B85">
          <w:rPr>
            <w:webHidden/>
          </w:rPr>
          <w:fldChar w:fldCharType="begin"/>
        </w:r>
        <w:r w:rsidR="00902B85">
          <w:rPr>
            <w:webHidden/>
          </w:rPr>
          <w:instrText xml:space="preserve"> PAGEREF _Toc498429137 \h </w:instrText>
        </w:r>
        <w:r w:rsidR="00902B85">
          <w:rPr>
            <w:webHidden/>
          </w:rPr>
        </w:r>
        <w:r w:rsidR="00902B85">
          <w:rPr>
            <w:webHidden/>
          </w:rPr>
          <w:fldChar w:fldCharType="separate"/>
        </w:r>
        <w:r w:rsidR="00902B85">
          <w:rPr>
            <w:webHidden/>
          </w:rPr>
          <w:t>7</w:t>
        </w:r>
        <w:r w:rsidR="00902B85">
          <w:rPr>
            <w:webHidden/>
          </w:rPr>
          <w:fldChar w:fldCharType="end"/>
        </w:r>
      </w:hyperlink>
    </w:p>
    <w:p w14:paraId="4939F6ED" w14:textId="77777777" w:rsidR="00902B85" w:rsidRDefault="00242749">
      <w:pPr>
        <w:pStyle w:val="TOC2"/>
        <w:rPr>
          <w:rFonts w:asciiTheme="minorHAnsi" w:eastAsiaTheme="minorEastAsia" w:hAnsiTheme="minorHAnsi"/>
          <w:color w:val="auto"/>
          <w:kern w:val="0"/>
          <w:szCs w:val="22"/>
        </w:rPr>
      </w:pPr>
      <w:hyperlink w:anchor="_Toc498429138" w:history="1">
        <w:r w:rsidR="00902B85" w:rsidRPr="003E2971">
          <w:rPr>
            <w:rStyle w:val="Hyperlink"/>
          </w:rPr>
          <w:t>4.1</w:t>
        </w:r>
        <w:r w:rsidR="00902B85">
          <w:rPr>
            <w:rFonts w:asciiTheme="minorHAnsi" w:eastAsiaTheme="minorEastAsia" w:hAnsiTheme="minorHAnsi"/>
            <w:color w:val="auto"/>
            <w:kern w:val="0"/>
            <w:szCs w:val="22"/>
          </w:rPr>
          <w:tab/>
        </w:r>
        <w:r w:rsidR="00902B85" w:rsidRPr="003E2971">
          <w:rPr>
            <w:rStyle w:val="Hyperlink"/>
          </w:rPr>
          <w:t>Program (fixed) Constants</w:t>
        </w:r>
        <w:r w:rsidR="00902B85">
          <w:rPr>
            <w:webHidden/>
          </w:rPr>
          <w:tab/>
        </w:r>
        <w:r w:rsidR="00902B85">
          <w:rPr>
            <w:webHidden/>
          </w:rPr>
          <w:fldChar w:fldCharType="begin"/>
        </w:r>
        <w:r w:rsidR="00902B85">
          <w:rPr>
            <w:webHidden/>
          </w:rPr>
          <w:instrText xml:space="preserve"> PAGEREF _Toc498429138 \h </w:instrText>
        </w:r>
        <w:r w:rsidR="00902B85">
          <w:rPr>
            <w:webHidden/>
          </w:rPr>
        </w:r>
        <w:r w:rsidR="00902B85">
          <w:rPr>
            <w:webHidden/>
          </w:rPr>
          <w:fldChar w:fldCharType="separate"/>
        </w:r>
        <w:r w:rsidR="00902B85">
          <w:rPr>
            <w:webHidden/>
          </w:rPr>
          <w:t>7</w:t>
        </w:r>
        <w:r w:rsidR="00902B85">
          <w:rPr>
            <w:webHidden/>
          </w:rPr>
          <w:fldChar w:fldCharType="end"/>
        </w:r>
      </w:hyperlink>
    </w:p>
    <w:p w14:paraId="4FC2BC76" w14:textId="77777777" w:rsidR="00902B85" w:rsidRDefault="00242749">
      <w:pPr>
        <w:pStyle w:val="TOC3"/>
        <w:tabs>
          <w:tab w:val="left" w:pos="1200"/>
        </w:tabs>
        <w:rPr>
          <w:rFonts w:asciiTheme="minorHAnsi" w:eastAsiaTheme="minorEastAsia" w:hAnsiTheme="minorHAnsi"/>
          <w:color w:val="auto"/>
          <w:kern w:val="0"/>
          <w:sz w:val="22"/>
          <w:szCs w:val="22"/>
        </w:rPr>
      </w:pPr>
      <w:hyperlink w:anchor="_Toc498429139" w:history="1">
        <w:r w:rsidR="00902B85" w:rsidRPr="003E2971">
          <w:rPr>
            <w:rStyle w:val="Hyperlink"/>
          </w:rPr>
          <w:t>4.1.1</w:t>
        </w:r>
        <w:r w:rsidR="00902B85">
          <w:rPr>
            <w:rFonts w:asciiTheme="minorHAnsi" w:eastAsiaTheme="minorEastAsia" w:hAnsiTheme="minorHAnsi"/>
            <w:color w:val="auto"/>
            <w:kern w:val="0"/>
            <w:sz w:val="22"/>
            <w:szCs w:val="22"/>
          </w:rPr>
          <w:tab/>
        </w:r>
        <w:r w:rsidR="00902B85" w:rsidRPr="003E2971">
          <w:rPr>
            <w:rStyle w:val="Hyperlink"/>
          </w:rPr>
          <w:t>Embedded Constants</w:t>
        </w:r>
        <w:r w:rsidR="00902B85">
          <w:rPr>
            <w:webHidden/>
          </w:rPr>
          <w:tab/>
        </w:r>
        <w:r w:rsidR="00902B85">
          <w:rPr>
            <w:webHidden/>
          </w:rPr>
          <w:fldChar w:fldCharType="begin"/>
        </w:r>
        <w:r w:rsidR="00902B85">
          <w:rPr>
            <w:webHidden/>
          </w:rPr>
          <w:instrText xml:space="preserve"> PAGEREF _Toc498429139 \h </w:instrText>
        </w:r>
        <w:r w:rsidR="00902B85">
          <w:rPr>
            <w:webHidden/>
          </w:rPr>
        </w:r>
        <w:r w:rsidR="00902B85">
          <w:rPr>
            <w:webHidden/>
          </w:rPr>
          <w:fldChar w:fldCharType="separate"/>
        </w:r>
        <w:r w:rsidR="00902B85">
          <w:rPr>
            <w:webHidden/>
          </w:rPr>
          <w:t>7</w:t>
        </w:r>
        <w:r w:rsidR="00902B85">
          <w:rPr>
            <w:webHidden/>
          </w:rPr>
          <w:fldChar w:fldCharType="end"/>
        </w:r>
      </w:hyperlink>
    </w:p>
    <w:p w14:paraId="7CC4D6F3" w14:textId="77777777" w:rsidR="00902B85" w:rsidRDefault="00242749">
      <w:pPr>
        <w:pStyle w:val="TOC1"/>
        <w:rPr>
          <w:rFonts w:eastAsiaTheme="minorEastAsia"/>
          <w:b w:val="0"/>
          <w:color w:val="auto"/>
          <w:kern w:val="0"/>
          <w:sz w:val="22"/>
          <w:szCs w:val="22"/>
          <w:lang w:val="en-US"/>
        </w:rPr>
      </w:pPr>
      <w:hyperlink w:anchor="_Toc498429140" w:history="1">
        <w:r w:rsidR="00902B85" w:rsidRPr="003E2971">
          <w:rPr>
            <w:rStyle w:val="Hyperlink"/>
            <w:rFonts w:ascii="Calibri" w:hAnsi="Calibri" w:cs="Calibri"/>
          </w:rPr>
          <w:t>5</w:t>
        </w:r>
        <w:r w:rsidR="00902B85">
          <w:rPr>
            <w:rFonts w:eastAsiaTheme="minorEastAsia"/>
            <w:b w:val="0"/>
            <w:color w:val="auto"/>
            <w:kern w:val="0"/>
            <w:sz w:val="22"/>
            <w:szCs w:val="22"/>
            <w:lang w:val="en-US"/>
          </w:rPr>
          <w:tab/>
        </w:r>
        <w:r w:rsidR="00902B85" w:rsidRPr="003E2971">
          <w:rPr>
            <w:rStyle w:val="Hyperlink"/>
            <w:rFonts w:ascii="Calibri" w:hAnsi="Calibri" w:cs="Calibri"/>
          </w:rPr>
          <w:t>Software Component Implementation</w:t>
        </w:r>
        <w:r w:rsidR="00902B85">
          <w:rPr>
            <w:webHidden/>
          </w:rPr>
          <w:tab/>
        </w:r>
        <w:r w:rsidR="00902B85">
          <w:rPr>
            <w:webHidden/>
          </w:rPr>
          <w:fldChar w:fldCharType="begin"/>
        </w:r>
        <w:r w:rsidR="00902B85">
          <w:rPr>
            <w:webHidden/>
          </w:rPr>
          <w:instrText xml:space="preserve"> PAGEREF _Toc498429140 \h </w:instrText>
        </w:r>
        <w:r w:rsidR="00902B85">
          <w:rPr>
            <w:webHidden/>
          </w:rPr>
        </w:r>
        <w:r w:rsidR="00902B85">
          <w:rPr>
            <w:webHidden/>
          </w:rPr>
          <w:fldChar w:fldCharType="separate"/>
        </w:r>
        <w:r w:rsidR="00902B85">
          <w:rPr>
            <w:webHidden/>
          </w:rPr>
          <w:t>8</w:t>
        </w:r>
        <w:r w:rsidR="00902B85">
          <w:rPr>
            <w:webHidden/>
          </w:rPr>
          <w:fldChar w:fldCharType="end"/>
        </w:r>
      </w:hyperlink>
    </w:p>
    <w:p w14:paraId="2677318C" w14:textId="77777777" w:rsidR="00902B85" w:rsidRDefault="00242749">
      <w:pPr>
        <w:pStyle w:val="TOC2"/>
        <w:rPr>
          <w:rFonts w:asciiTheme="minorHAnsi" w:eastAsiaTheme="minorEastAsia" w:hAnsiTheme="minorHAnsi"/>
          <w:color w:val="auto"/>
          <w:kern w:val="0"/>
          <w:szCs w:val="22"/>
        </w:rPr>
      </w:pPr>
      <w:hyperlink w:anchor="_Toc498429141" w:history="1">
        <w:r w:rsidR="00902B85" w:rsidRPr="003E2971">
          <w:rPr>
            <w:rStyle w:val="Hyperlink"/>
          </w:rPr>
          <w:t>5.1</w:t>
        </w:r>
        <w:r w:rsidR="00902B85">
          <w:rPr>
            <w:rFonts w:asciiTheme="minorHAnsi" w:eastAsiaTheme="minorEastAsia" w:hAnsiTheme="minorHAnsi"/>
            <w:color w:val="auto"/>
            <w:kern w:val="0"/>
            <w:szCs w:val="22"/>
          </w:rPr>
          <w:tab/>
        </w:r>
        <w:r w:rsidR="00902B85" w:rsidRPr="003E2971">
          <w:rPr>
            <w:rStyle w:val="Hyperlink"/>
          </w:rPr>
          <w:t>Sub-Module Functions</w:t>
        </w:r>
        <w:r w:rsidR="00902B85">
          <w:rPr>
            <w:webHidden/>
          </w:rPr>
          <w:tab/>
        </w:r>
        <w:r w:rsidR="00902B85">
          <w:rPr>
            <w:webHidden/>
          </w:rPr>
          <w:fldChar w:fldCharType="begin"/>
        </w:r>
        <w:r w:rsidR="00902B85">
          <w:rPr>
            <w:webHidden/>
          </w:rPr>
          <w:instrText xml:space="preserve"> PAGEREF _Toc498429141 \h </w:instrText>
        </w:r>
        <w:r w:rsidR="00902B85">
          <w:rPr>
            <w:webHidden/>
          </w:rPr>
        </w:r>
        <w:r w:rsidR="00902B85">
          <w:rPr>
            <w:webHidden/>
          </w:rPr>
          <w:fldChar w:fldCharType="separate"/>
        </w:r>
        <w:r w:rsidR="00902B85">
          <w:rPr>
            <w:webHidden/>
          </w:rPr>
          <w:t>8</w:t>
        </w:r>
        <w:r w:rsidR="00902B85">
          <w:rPr>
            <w:webHidden/>
          </w:rPr>
          <w:fldChar w:fldCharType="end"/>
        </w:r>
      </w:hyperlink>
    </w:p>
    <w:p w14:paraId="45B498B5" w14:textId="77777777" w:rsidR="00902B85" w:rsidRDefault="00242749">
      <w:pPr>
        <w:pStyle w:val="TOC2"/>
        <w:rPr>
          <w:rFonts w:asciiTheme="minorHAnsi" w:eastAsiaTheme="minorEastAsia" w:hAnsiTheme="minorHAnsi"/>
          <w:color w:val="auto"/>
          <w:kern w:val="0"/>
          <w:szCs w:val="22"/>
        </w:rPr>
      </w:pPr>
      <w:hyperlink w:anchor="_Toc498429142" w:history="1">
        <w:r w:rsidR="00902B85" w:rsidRPr="003E2971">
          <w:rPr>
            <w:rStyle w:val="Hyperlink"/>
            <w:rFonts w:cs="Calibri"/>
          </w:rPr>
          <w:t>5.1.1</w:t>
        </w:r>
        <w:r w:rsidR="00902B85">
          <w:rPr>
            <w:rFonts w:asciiTheme="minorHAnsi" w:eastAsiaTheme="minorEastAsia" w:hAnsiTheme="minorHAnsi"/>
            <w:color w:val="auto"/>
            <w:kern w:val="0"/>
            <w:szCs w:val="22"/>
          </w:rPr>
          <w:tab/>
        </w:r>
        <w:r w:rsidR="00902B85" w:rsidRPr="003E2971">
          <w:rPr>
            <w:rStyle w:val="Hyperlink"/>
            <w:rFonts w:cs="Calibri"/>
          </w:rPr>
          <w:t>Init: EcmOutpAndDiagcInit1</w:t>
        </w:r>
        <w:r w:rsidR="00902B85">
          <w:rPr>
            <w:webHidden/>
          </w:rPr>
          <w:tab/>
        </w:r>
        <w:r w:rsidR="00902B85">
          <w:rPr>
            <w:webHidden/>
          </w:rPr>
          <w:fldChar w:fldCharType="begin"/>
        </w:r>
        <w:r w:rsidR="00902B85">
          <w:rPr>
            <w:webHidden/>
          </w:rPr>
          <w:instrText xml:space="preserve"> PAGEREF _Toc498429142 \h </w:instrText>
        </w:r>
        <w:r w:rsidR="00902B85">
          <w:rPr>
            <w:webHidden/>
          </w:rPr>
        </w:r>
        <w:r w:rsidR="00902B85">
          <w:rPr>
            <w:webHidden/>
          </w:rPr>
          <w:fldChar w:fldCharType="separate"/>
        </w:r>
        <w:r w:rsidR="00902B85">
          <w:rPr>
            <w:webHidden/>
          </w:rPr>
          <w:t>8</w:t>
        </w:r>
        <w:r w:rsidR="00902B85">
          <w:rPr>
            <w:webHidden/>
          </w:rPr>
          <w:fldChar w:fldCharType="end"/>
        </w:r>
      </w:hyperlink>
    </w:p>
    <w:p w14:paraId="3C533138" w14:textId="77777777" w:rsidR="00902B85" w:rsidRDefault="00242749">
      <w:pPr>
        <w:pStyle w:val="TOC2"/>
        <w:rPr>
          <w:rFonts w:asciiTheme="minorHAnsi" w:eastAsiaTheme="minorEastAsia" w:hAnsiTheme="minorHAnsi"/>
          <w:color w:val="auto"/>
          <w:kern w:val="0"/>
          <w:szCs w:val="22"/>
        </w:rPr>
      </w:pPr>
      <w:hyperlink w:anchor="_Toc498429143" w:history="1">
        <w:r w:rsidR="00902B85" w:rsidRPr="003E2971">
          <w:rPr>
            <w:rStyle w:val="Hyperlink"/>
            <w:rFonts w:cs="Calibri"/>
          </w:rPr>
          <w:t>5.1.1.1</w:t>
        </w:r>
        <w:r w:rsidR="00902B85">
          <w:rPr>
            <w:rFonts w:asciiTheme="minorHAnsi" w:eastAsiaTheme="minorEastAsia" w:hAnsiTheme="minorHAnsi"/>
            <w:color w:val="auto"/>
            <w:kern w:val="0"/>
            <w:szCs w:val="22"/>
          </w:rPr>
          <w:tab/>
        </w:r>
        <w:r w:rsidR="00902B85" w:rsidRPr="003E2971">
          <w:rPr>
            <w:rStyle w:val="Hyperlink"/>
            <w:rFonts w:cs="Calibri"/>
          </w:rPr>
          <w:t>Design Rationale</w:t>
        </w:r>
        <w:r w:rsidR="00902B85">
          <w:rPr>
            <w:webHidden/>
          </w:rPr>
          <w:tab/>
        </w:r>
        <w:r w:rsidR="00902B85">
          <w:rPr>
            <w:webHidden/>
          </w:rPr>
          <w:fldChar w:fldCharType="begin"/>
        </w:r>
        <w:r w:rsidR="00902B85">
          <w:rPr>
            <w:webHidden/>
          </w:rPr>
          <w:instrText xml:space="preserve"> PAGEREF _Toc498429143 \h </w:instrText>
        </w:r>
        <w:r w:rsidR="00902B85">
          <w:rPr>
            <w:webHidden/>
          </w:rPr>
        </w:r>
        <w:r w:rsidR="00902B85">
          <w:rPr>
            <w:webHidden/>
          </w:rPr>
          <w:fldChar w:fldCharType="separate"/>
        </w:r>
        <w:r w:rsidR="00902B85">
          <w:rPr>
            <w:webHidden/>
          </w:rPr>
          <w:t>8</w:t>
        </w:r>
        <w:r w:rsidR="00902B85">
          <w:rPr>
            <w:webHidden/>
          </w:rPr>
          <w:fldChar w:fldCharType="end"/>
        </w:r>
      </w:hyperlink>
    </w:p>
    <w:p w14:paraId="5E940689" w14:textId="77777777" w:rsidR="00902B85" w:rsidRDefault="00242749">
      <w:pPr>
        <w:pStyle w:val="TOC2"/>
        <w:rPr>
          <w:rFonts w:asciiTheme="minorHAnsi" w:eastAsiaTheme="minorEastAsia" w:hAnsiTheme="minorHAnsi"/>
          <w:color w:val="auto"/>
          <w:kern w:val="0"/>
          <w:szCs w:val="22"/>
        </w:rPr>
      </w:pPr>
      <w:hyperlink w:anchor="_Toc498429144" w:history="1">
        <w:r w:rsidR="00902B85" w:rsidRPr="003E2971">
          <w:rPr>
            <w:rStyle w:val="Hyperlink"/>
            <w:rFonts w:cs="Calibri"/>
          </w:rPr>
          <w:t>5.1.2</w:t>
        </w:r>
        <w:r w:rsidR="00902B85">
          <w:rPr>
            <w:rFonts w:asciiTheme="minorHAnsi" w:eastAsiaTheme="minorEastAsia" w:hAnsiTheme="minorHAnsi"/>
            <w:color w:val="auto"/>
            <w:kern w:val="0"/>
            <w:szCs w:val="22"/>
          </w:rPr>
          <w:tab/>
        </w:r>
        <w:r w:rsidR="00902B85" w:rsidRPr="003E2971">
          <w:rPr>
            <w:rStyle w:val="Hyperlink"/>
            <w:rFonts w:cs="Calibri"/>
          </w:rPr>
          <w:t>Init: EcmOutpAndDiagcInit3</w:t>
        </w:r>
        <w:r w:rsidR="00902B85">
          <w:rPr>
            <w:webHidden/>
          </w:rPr>
          <w:tab/>
        </w:r>
        <w:r w:rsidR="00902B85">
          <w:rPr>
            <w:webHidden/>
          </w:rPr>
          <w:fldChar w:fldCharType="begin"/>
        </w:r>
        <w:r w:rsidR="00902B85">
          <w:rPr>
            <w:webHidden/>
          </w:rPr>
          <w:instrText xml:space="preserve"> PAGEREF _Toc498429144 \h </w:instrText>
        </w:r>
        <w:r w:rsidR="00902B85">
          <w:rPr>
            <w:webHidden/>
          </w:rPr>
        </w:r>
        <w:r w:rsidR="00902B85">
          <w:rPr>
            <w:webHidden/>
          </w:rPr>
          <w:fldChar w:fldCharType="separate"/>
        </w:r>
        <w:r w:rsidR="00902B85">
          <w:rPr>
            <w:webHidden/>
          </w:rPr>
          <w:t>8</w:t>
        </w:r>
        <w:r w:rsidR="00902B85">
          <w:rPr>
            <w:webHidden/>
          </w:rPr>
          <w:fldChar w:fldCharType="end"/>
        </w:r>
      </w:hyperlink>
    </w:p>
    <w:p w14:paraId="6FCBA3C3" w14:textId="77777777" w:rsidR="00902B85" w:rsidRDefault="00242749">
      <w:pPr>
        <w:pStyle w:val="TOC2"/>
        <w:rPr>
          <w:rFonts w:asciiTheme="minorHAnsi" w:eastAsiaTheme="minorEastAsia" w:hAnsiTheme="minorHAnsi"/>
          <w:color w:val="auto"/>
          <w:kern w:val="0"/>
          <w:szCs w:val="22"/>
        </w:rPr>
      </w:pPr>
      <w:hyperlink w:anchor="_Toc498429145" w:history="1">
        <w:r w:rsidR="00902B85" w:rsidRPr="003E2971">
          <w:rPr>
            <w:rStyle w:val="Hyperlink"/>
            <w:rFonts w:cs="Calibri"/>
          </w:rPr>
          <w:t>5.1.2.1</w:t>
        </w:r>
        <w:r w:rsidR="00902B85">
          <w:rPr>
            <w:rFonts w:asciiTheme="minorHAnsi" w:eastAsiaTheme="minorEastAsia" w:hAnsiTheme="minorHAnsi"/>
            <w:color w:val="auto"/>
            <w:kern w:val="0"/>
            <w:szCs w:val="22"/>
          </w:rPr>
          <w:tab/>
        </w:r>
        <w:r w:rsidR="00902B85" w:rsidRPr="003E2971">
          <w:rPr>
            <w:rStyle w:val="Hyperlink"/>
            <w:rFonts w:cs="Calibri"/>
          </w:rPr>
          <w:t>Design Rationale</w:t>
        </w:r>
        <w:r w:rsidR="00902B85">
          <w:rPr>
            <w:webHidden/>
          </w:rPr>
          <w:tab/>
        </w:r>
        <w:r w:rsidR="00902B85">
          <w:rPr>
            <w:webHidden/>
          </w:rPr>
          <w:fldChar w:fldCharType="begin"/>
        </w:r>
        <w:r w:rsidR="00902B85">
          <w:rPr>
            <w:webHidden/>
          </w:rPr>
          <w:instrText xml:space="preserve"> PAGEREF _Toc498429145 \h </w:instrText>
        </w:r>
        <w:r w:rsidR="00902B85">
          <w:rPr>
            <w:webHidden/>
          </w:rPr>
        </w:r>
        <w:r w:rsidR="00902B85">
          <w:rPr>
            <w:webHidden/>
          </w:rPr>
          <w:fldChar w:fldCharType="separate"/>
        </w:r>
        <w:r w:rsidR="00902B85">
          <w:rPr>
            <w:webHidden/>
          </w:rPr>
          <w:t>8</w:t>
        </w:r>
        <w:r w:rsidR="00902B85">
          <w:rPr>
            <w:webHidden/>
          </w:rPr>
          <w:fldChar w:fldCharType="end"/>
        </w:r>
      </w:hyperlink>
    </w:p>
    <w:p w14:paraId="7256628D" w14:textId="77777777" w:rsidR="00902B85" w:rsidRDefault="00242749">
      <w:pPr>
        <w:pStyle w:val="TOC2"/>
        <w:rPr>
          <w:rFonts w:asciiTheme="minorHAnsi" w:eastAsiaTheme="minorEastAsia" w:hAnsiTheme="minorHAnsi"/>
          <w:color w:val="auto"/>
          <w:kern w:val="0"/>
          <w:szCs w:val="22"/>
        </w:rPr>
      </w:pPr>
      <w:hyperlink w:anchor="_Toc498429146" w:history="1">
        <w:r w:rsidR="00902B85" w:rsidRPr="003E2971">
          <w:rPr>
            <w:rStyle w:val="Hyperlink"/>
            <w:rFonts w:cs="Calibri"/>
          </w:rPr>
          <w:t>5.1.3</w:t>
        </w:r>
        <w:r w:rsidR="00902B85">
          <w:rPr>
            <w:rFonts w:asciiTheme="minorHAnsi" w:eastAsiaTheme="minorEastAsia" w:hAnsiTheme="minorHAnsi"/>
            <w:color w:val="auto"/>
            <w:kern w:val="0"/>
            <w:szCs w:val="22"/>
          </w:rPr>
          <w:tab/>
        </w:r>
        <w:r w:rsidR="00902B85" w:rsidRPr="003E2971">
          <w:rPr>
            <w:rStyle w:val="Hyperlink"/>
            <w:rFonts w:cs="Calibri"/>
          </w:rPr>
          <w:t>Periodic</w:t>
        </w:r>
        <w:r w:rsidR="00902B85">
          <w:rPr>
            <w:webHidden/>
          </w:rPr>
          <w:tab/>
        </w:r>
        <w:r w:rsidR="00902B85">
          <w:rPr>
            <w:webHidden/>
          </w:rPr>
          <w:fldChar w:fldCharType="begin"/>
        </w:r>
        <w:r w:rsidR="00902B85">
          <w:rPr>
            <w:webHidden/>
          </w:rPr>
          <w:instrText xml:space="preserve"> PAGEREF _Toc498429146 \h </w:instrText>
        </w:r>
        <w:r w:rsidR="00902B85">
          <w:rPr>
            <w:webHidden/>
          </w:rPr>
        </w:r>
        <w:r w:rsidR="00902B85">
          <w:rPr>
            <w:webHidden/>
          </w:rPr>
          <w:fldChar w:fldCharType="separate"/>
        </w:r>
        <w:r w:rsidR="00902B85">
          <w:rPr>
            <w:webHidden/>
          </w:rPr>
          <w:t>8</w:t>
        </w:r>
        <w:r w:rsidR="00902B85">
          <w:rPr>
            <w:webHidden/>
          </w:rPr>
          <w:fldChar w:fldCharType="end"/>
        </w:r>
      </w:hyperlink>
    </w:p>
    <w:p w14:paraId="770FBF05" w14:textId="77777777" w:rsidR="00902B85" w:rsidRDefault="00242749">
      <w:pPr>
        <w:pStyle w:val="TOC2"/>
        <w:rPr>
          <w:rFonts w:asciiTheme="minorHAnsi" w:eastAsiaTheme="minorEastAsia" w:hAnsiTheme="minorHAnsi"/>
          <w:color w:val="auto"/>
          <w:kern w:val="0"/>
          <w:szCs w:val="22"/>
        </w:rPr>
      </w:pPr>
      <w:hyperlink w:anchor="_Toc498429147" w:history="1">
        <w:r w:rsidR="00902B85" w:rsidRPr="003E2971">
          <w:rPr>
            <w:rStyle w:val="Hyperlink"/>
          </w:rPr>
          <w:t>5.2</w:t>
        </w:r>
        <w:r w:rsidR="00902B85">
          <w:rPr>
            <w:rFonts w:asciiTheme="minorHAnsi" w:eastAsiaTheme="minorEastAsia" w:hAnsiTheme="minorHAnsi"/>
            <w:color w:val="auto"/>
            <w:kern w:val="0"/>
            <w:szCs w:val="22"/>
          </w:rPr>
          <w:tab/>
        </w:r>
        <w:r w:rsidR="00902B85" w:rsidRPr="003E2971">
          <w:rPr>
            <w:rStyle w:val="Hyperlink"/>
          </w:rPr>
          <w:t>Server Runables</w:t>
        </w:r>
        <w:r w:rsidR="00902B85">
          <w:rPr>
            <w:webHidden/>
          </w:rPr>
          <w:tab/>
        </w:r>
        <w:r w:rsidR="00902B85">
          <w:rPr>
            <w:webHidden/>
          </w:rPr>
          <w:fldChar w:fldCharType="begin"/>
        </w:r>
        <w:r w:rsidR="00902B85">
          <w:rPr>
            <w:webHidden/>
          </w:rPr>
          <w:instrText xml:space="preserve"> PAGEREF _Toc498429147 \h </w:instrText>
        </w:r>
        <w:r w:rsidR="00902B85">
          <w:rPr>
            <w:webHidden/>
          </w:rPr>
        </w:r>
        <w:r w:rsidR="00902B85">
          <w:rPr>
            <w:webHidden/>
          </w:rPr>
          <w:fldChar w:fldCharType="separate"/>
        </w:r>
        <w:r w:rsidR="00902B85">
          <w:rPr>
            <w:webHidden/>
          </w:rPr>
          <w:t>8</w:t>
        </w:r>
        <w:r w:rsidR="00902B85">
          <w:rPr>
            <w:webHidden/>
          </w:rPr>
          <w:fldChar w:fldCharType="end"/>
        </w:r>
      </w:hyperlink>
    </w:p>
    <w:p w14:paraId="32201023" w14:textId="77777777" w:rsidR="00902B85" w:rsidRDefault="00242749">
      <w:pPr>
        <w:pStyle w:val="TOC2"/>
        <w:rPr>
          <w:rFonts w:asciiTheme="minorHAnsi" w:eastAsiaTheme="minorEastAsia" w:hAnsiTheme="minorHAnsi"/>
          <w:color w:val="auto"/>
          <w:kern w:val="0"/>
          <w:szCs w:val="22"/>
        </w:rPr>
      </w:pPr>
      <w:hyperlink w:anchor="_Toc498429148" w:history="1">
        <w:r w:rsidR="00902B85" w:rsidRPr="003E2971">
          <w:rPr>
            <w:rStyle w:val="Hyperlink"/>
            <w:rFonts w:cs="Calibri"/>
          </w:rPr>
          <w:t>5.2.1</w:t>
        </w:r>
        <w:r w:rsidR="00902B85">
          <w:rPr>
            <w:rFonts w:asciiTheme="minorHAnsi" w:eastAsiaTheme="minorEastAsia" w:hAnsiTheme="minorHAnsi"/>
            <w:color w:val="auto"/>
            <w:kern w:val="0"/>
            <w:szCs w:val="22"/>
          </w:rPr>
          <w:tab/>
        </w:r>
        <w:r w:rsidR="00902B85" w:rsidRPr="003E2971">
          <w:rPr>
            <w:rStyle w:val="Hyperlink"/>
            <w:rFonts w:cs="Calibri"/>
          </w:rPr>
          <w:t>CtrlErrOut_Oper</w:t>
        </w:r>
        <w:r w:rsidR="00902B85">
          <w:rPr>
            <w:webHidden/>
          </w:rPr>
          <w:tab/>
        </w:r>
        <w:r w:rsidR="00902B85">
          <w:rPr>
            <w:webHidden/>
          </w:rPr>
          <w:fldChar w:fldCharType="begin"/>
        </w:r>
        <w:r w:rsidR="00902B85">
          <w:rPr>
            <w:webHidden/>
          </w:rPr>
          <w:instrText xml:space="preserve"> PAGEREF _Toc498429148 \h </w:instrText>
        </w:r>
        <w:r w:rsidR="00902B85">
          <w:rPr>
            <w:webHidden/>
          </w:rPr>
        </w:r>
        <w:r w:rsidR="00902B85">
          <w:rPr>
            <w:webHidden/>
          </w:rPr>
          <w:fldChar w:fldCharType="separate"/>
        </w:r>
        <w:r w:rsidR="00902B85">
          <w:rPr>
            <w:webHidden/>
          </w:rPr>
          <w:t>8</w:t>
        </w:r>
        <w:r w:rsidR="00902B85">
          <w:rPr>
            <w:webHidden/>
          </w:rPr>
          <w:fldChar w:fldCharType="end"/>
        </w:r>
      </w:hyperlink>
    </w:p>
    <w:p w14:paraId="1317E928" w14:textId="77777777" w:rsidR="00902B85" w:rsidRDefault="00242749">
      <w:pPr>
        <w:pStyle w:val="TOC2"/>
        <w:rPr>
          <w:rFonts w:asciiTheme="minorHAnsi" w:eastAsiaTheme="minorEastAsia" w:hAnsiTheme="minorHAnsi"/>
          <w:color w:val="auto"/>
          <w:kern w:val="0"/>
          <w:szCs w:val="22"/>
        </w:rPr>
      </w:pPr>
      <w:hyperlink w:anchor="_Toc498429149" w:history="1">
        <w:r w:rsidR="00902B85" w:rsidRPr="003E2971">
          <w:rPr>
            <w:rStyle w:val="Hyperlink"/>
            <w:rFonts w:cs="Calibri"/>
          </w:rPr>
          <w:t>5.2.1.1</w:t>
        </w:r>
        <w:r w:rsidR="00902B85">
          <w:rPr>
            <w:rFonts w:asciiTheme="minorHAnsi" w:eastAsiaTheme="minorEastAsia" w:hAnsiTheme="minorHAnsi"/>
            <w:color w:val="auto"/>
            <w:kern w:val="0"/>
            <w:szCs w:val="22"/>
          </w:rPr>
          <w:tab/>
        </w:r>
        <w:r w:rsidR="00902B85" w:rsidRPr="003E2971">
          <w:rPr>
            <w:rStyle w:val="Hyperlink"/>
            <w:rFonts w:cs="Calibri"/>
          </w:rPr>
          <w:t>Design Rationale</w:t>
        </w:r>
        <w:r w:rsidR="00902B85">
          <w:rPr>
            <w:webHidden/>
          </w:rPr>
          <w:tab/>
        </w:r>
        <w:r w:rsidR="00902B85">
          <w:rPr>
            <w:webHidden/>
          </w:rPr>
          <w:fldChar w:fldCharType="begin"/>
        </w:r>
        <w:r w:rsidR="00902B85">
          <w:rPr>
            <w:webHidden/>
          </w:rPr>
          <w:instrText xml:space="preserve"> PAGEREF _Toc498429149 \h </w:instrText>
        </w:r>
        <w:r w:rsidR="00902B85">
          <w:rPr>
            <w:webHidden/>
          </w:rPr>
        </w:r>
        <w:r w:rsidR="00902B85">
          <w:rPr>
            <w:webHidden/>
          </w:rPr>
          <w:fldChar w:fldCharType="separate"/>
        </w:r>
        <w:r w:rsidR="00902B85">
          <w:rPr>
            <w:webHidden/>
          </w:rPr>
          <w:t>8</w:t>
        </w:r>
        <w:r w:rsidR="00902B85">
          <w:rPr>
            <w:webHidden/>
          </w:rPr>
          <w:fldChar w:fldCharType="end"/>
        </w:r>
      </w:hyperlink>
    </w:p>
    <w:p w14:paraId="1758603A" w14:textId="77777777" w:rsidR="00902B85" w:rsidRDefault="00242749">
      <w:pPr>
        <w:pStyle w:val="TOC2"/>
        <w:rPr>
          <w:rFonts w:asciiTheme="minorHAnsi" w:eastAsiaTheme="minorEastAsia" w:hAnsiTheme="minorHAnsi"/>
          <w:color w:val="auto"/>
          <w:kern w:val="0"/>
          <w:szCs w:val="22"/>
        </w:rPr>
      </w:pPr>
      <w:hyperlink w:anchor="_Toc498429150" w:history="1">
        <w:r w:rsidR="00902B85" w:rsidRPr="003E2971">
          <w:rPr>
            <w:rStyle w:val="Hyperlink"/>
            <w:rFonts w:cs="Calibri"/>
          </w:rPr>
          <w:t>5.3</w:t>
        </w:r>
        <w:r w:rsidR="00902B85">
          <w:rPr>
            <w:rFonts w:asciiTheme="minorHAnsi" w:eastAsiaTheme="minorEastAsia" w:hAnsiTheme="minorHAnsi"/>
            <w:color w:val="auto"/>
            <w:kern w:val="0"/>
            <w:szCs w:val="22"/>
          </w:rPr>
          <w:tab/>
        </w:r>
        <w:r w:rsidR="00902B85" w:rsidRPr="003E2971">
          <w:rPr>
            <w:rStyle w:val="Hyperlink"/>
            <w:rFonts w:cs="Calibri"/>
          </w:rPr>
          <w:t>Interrupt Functions</w:t>
        </w:r>
        <w:r w:rsidR="00902B85">
          <w:rPr>
            <w:webHidden/>
          </w:rPr>
          <w:tab/>
        </w:r>
        <w:r w:rsidR="00902B85">
          <w:rPr>
            <w:webHidden/>
          </w:rPr>
          <w:fldChar w:fldCharType="begin"/>
        </w:r>
        <w:r w:rsidR="00902B85">
          <w:rPr>
            <w:webHidden/>
          </w:rPr>
          <w:instrText xml:space="preserve"> PAGEREF _Toc498429150 \h </w:instrText>
        </w:r>
        <w:r w:rsidR="00902B85">
          <w:rPr>
            <w:webHidden/>
          </w:rPr>
        </w:r>
        <w:r w:rsidR="00902B85">
          <w:rPr>
            <w:webHidden/>
          </w:rPr>
          <w:fldChar w:fldCharType="separate"/>
        </w:r>
        <w:r w:rsidR="00902B85">
          <w:rPr>
            <w:webHidden/>
          </w:rPr>
          <w:t>8</w:t>
        </w:r>
        <w:r w:rsidR="00902B85">
          <w:rPr>
            <w:webHidden/>
          </w:rPr>
          <w:fldChar w:fldCharType="end"/>
        </w:r>
      </w:hyperlink>
    </w:p>
    <w:p w14:paraId="3470497E" w14:textId="77777777" w:rsidR="00902B85" w:rsidRDefault="00242749">
      <w:pPr>
        <w:pStyle w:val="TOC2"/>
        <w:rPr>
          <w:rFonts w:asciiTheme="minorHAnsi" w:eastAsiaTheme="minorEastAsia" w:hAnsiTheme="minorHAnsi"/>
          <w:color w:val="auto"/>
          <w:kern w:val="0"/>
          <w:szCs w:val="22"/>
        </w:rPr>
      </w:pPr>
      <w:hyperlink w:anchor="_Toc498429151" w:history="1">
        <w:r w:rsidR="00902B85" w:rsidRPr="003E2971">
          <w:rPr>
            <w:rStyle w:val="Hyperlink"/>
            <w:rFonts w:cs="Calibri"/>
          </w:rPr>
          <w:t>5.4</w:t>
        </w:r>
        <w:r w:rsidR="00902B85">
          <w:rPr>
            <w:rFonts w:asciiTheme="minorHAnsi" w:eastAsiaTheme="minorEastAsia" w:hAnsiTheme="minorHAnsi"/>
            <w:color w:val="auto"/>
            <w:kern w:val="0"/>
            <w:szCs w:val="22"/>
          </w:rPr>
          <w:tab/>
        </w:r>
        <w:r w:rsidR="00902B85" w:rsidRPr="003E2971">
          <w:rPr>
            <w:rStyle w:val="Hyperlink"/>
            <w:rFonts w:cs="Calibri"/>
          </w:rPr>
          <w:t>Module Internal (Local) Functions</w:t>
        </w:r>
        <w:r w:rsidR="00902B85">
          <w:rPr>
            <w:webHidden/>
          </w:rPr>
          <w:tab/>
        </w:r>
        <w:r w:rsidR="00902B85">
          <w:rPr>
            <w:webHidden/>
          </w:rPr>
          <w:fldChar w:fldCharType="begin"/>
        </w:r>
        <w:r w:rsidR="00902B85">
          <w:rPr>
            <w:webHidden/>
          </w:rPr>
          <w:instrText xml:space="preserve"> PAGEREF _Toc498429151 \h </w:instrText>
        </w:r>
        <w:r w:rsidR="00902B85">
          <w:rPr>
            <w:webHidden/>
          </w:rPr>
        </w:r>
        <w:r w:rsidR="00902B85">
          <w:rPr>
            <w:webHidden/>
          </w:rPr>
          <w:fldChar w:fldCharType="separate"/>
        </w:r>
        <w:r w:rsidR="00902B85">
          <w:rPr>
            <w:webHidden/>
          </w:rPr>
          <w:t>8</w:t>
        </w:r>
        <w:r w:rsidR="00902B85">
          <w:rPr>
            <w:webHidden/>
          </w:rPr>
          <w:fldChar w:fldCharType="end"/>
        </w:r>
      </w:hyperlink>
    </w:p>
    <w:p w14:paraId="52C037FF" w14:textId="77777777" w:rsidR="00902B85" w:rsidRDefault="00242749">
      <w:pPr>
        <w:pStyle w:val="TOC2"/>
        <w:rPr>
          <w:rFonts w:asciiTheme="minorHAnsi" w:eastAsiaTheme="minorEastAsia" w:hAnsiTheme="minorHAnsi"/>
          <w:color w:val="auto"/>
          <w:kern w:val="0"/>
          <w:szCs w:val="22"/>
        </w:rPr>
      </w:pPr>
      <w:hyperlink w:anchor="_Toc498429152" w:history="1">
        <w:r w:rsidR="00902B85" w:rsidRPr="003E2971">
          <w:rPr>
            <w:rStyle w:val="Hyperlink"/>
            <w:rFonts w:cs="Calibri"/>
          </w:rPr>
          <w:t>5.4.1</w:t>
        </w:r>
        <w:r w:rsidR="00902B85">
          <w:rPr>
            <w:rFonts w:asciiTheme="minorHAnsi" w:eastAsiaTheme="minorEastAsia" w:hAnsiTheme="minorHAnsi"/>
            <w:color w:val="auto"/>
            <w:kern w:val="0"/>
            <w:szCs w:val="22"/>
          </w:rPr>
          <w:tab/>
        </w:r>
        <w:r w:rsidR="00902B85" w:rsidRPr="003E2971">
          <w:rPr>
            <w:rStyle w:val="Hyperlink"/>
            <w:rFonts w:cs="Calibri"/>
          </w:rPr>
          <w:t>Local Function #1</w:t>
        </w:r>
        <w:r w:rsidR="00902B85">
          <w:rPr>
            <w:webHidden/>
          </w:rPr>
          <w:tab/>
        </w:r>
        <w:r w:rsidR="00902B85">
          <w:rPr>
            <w:webHidden/>
          </w:rPr>
          <w:fldChar w:fldCharType="begin"/>
        </w:r>
        <w:r w:rsidR="00902B85">
          <w:rPr>
            <w:webHidden/>
          </w:rPr>
          <w:instrText xml:space="preserve"> PAGEREF _Toc498429152 \h </w:instrText>
        </w:r>
        <w:r w:rsidR="00902B85">
          <w:rPr>
            <w:webHidden/>
          </w:rPr>
        </w:r>
        <w:r w:rsidR="00902B85">
          <w:rPr>
            <w:webHidden/>
          </w:rPr>
          <w:fldChar w:fldCharType="separate"/>
        </w:r>
        <w:r w:rsidR="00902B85">
          <w:rPr>
            <w:webHidden/>
          </w:rPr>
          <w:t>8</w:t>
        </w:r>
        <w:r w:rsidR="00902B85">
          <w:rPr>
            <w:webHidden/>
          </w:rPr>
          <w:fldChar w:fldCharType="end"/>
        </w:r>
      </w:hyperlink>
    </w:p>
    <w:p w14:paraId="33310795" w14:textId="77777777" w:rsidR="00902B85" w:rsidRDefault="00242749">
      <w:pPr>
        <w:pStyle w:val="TOC2"/>
        <w:rPr>
          <w:rFonts w:asciiTheme="minorHAnsi" w:eastAsiaTheme="minorEastAsia" w:hAnsiTheme="minorHAnsi"/>
          <w:color w:val="auto"/>
          <w:kern w:val="0"/>
          <w:szCs w:val="22"/>
        </w:rPr>
      </w:pPr>
      <w:hyperlink w:anchor="_Toc498429153" w:history="1">
        <w:r w:rsidR="00902B85" w:rsidRPr="003E2971">
          <w:rPr>
            <w:rStyle w:val="Hyperlink"/>
            <w:rFonts w:cs="Calibri"/>
          </w:rPr>
          <w:t>5.5</w:t>
        </w:r>
        <w:r w:rsidR="00902B85">
          <w:rPr>
            <w:rFonts w:asciiTheme="minorHAnsi" w:eastAsiaTheme="minorEastAsia" w:hAnsiTheme="minorHAnsi"/>
            <w:color w:val="auto"/>
            <w:kern w:val="0"/>
            <w:szCs w:val="22"/>
          </w:rPr>
          <w:tab/>
        </w:r>
        <w:r w:rsidR="00902B85" w:rsidRPr="003E2971">
          <w:rPr>
            <w:rStyle w:val="Hyperlink"/>
            <w:rFonts w:cs="Calibri"/>
          </w:rPr>
          <w:t>GLOBAL Function/Macro Definitions</w:t>
        </w:r>
        <w:r w:rsidR="00902B85">
          <w:rPr>
            <w:webHidden/>
          </w:rPr>
          <w:tab/>
        </w:r>
        <w:r w:rsidR="00902B85">
          <w:rPr>
            <w:webHidden/>
          </w:rPr>
          <w:fldChar w:fldCharType="begin"/>
        </w:r>
        <w:r w:rsidR="00902B85">
          <w:rPr>
            <w:webHidden/>
          </w:rPr>
          <w:instrText xml:space="preserve"> PAGEREF _Toc498429153 \h </w:instrText>
        </w:r>
        <w:r w:rsidR="00902B85">
          <w:rPr>
            <w:webHidden/>
          </w:rPr>
        </w:r>
        <w:r w:rsidR="00902B85">
          <w:rPr>
            <w:webHidden/>
          </w:rPr>
          <w:fldChar w:fldCharType="separate"/>
        </w:r>
        <w:r w:rsidR="00902B85">
          <w:rPr>
            <w:webHidden/>
          </w:rPr>
          <w:t>8</w:t>
        </w:r>
        <w:r w:rsidR="00902B85">
          <w:rPr>
            <w:webHidden/>
          </w:rPr>
          <w:fldChar w:fldCharType="end"/>
        </w:r>
      </w:hyperlink>
    </w:p>
    <w:p w14:paraId="7AFC9FB7" w14:textId="77777777" w:rsidR="00902B85" w:rsidRDefault="00242749">
      <w:pPr>
        <w:pStyle w:val="TOC1"/>
        <w:rPr>
          <w:rFonts w:eastAsiaTheme="minorEastAsia"/>
          <w:b w:val="0"/>
          <w:color w:val="auto"/>
          <w:kern w:val="0"/>
          <w:sz w:val="22"/>
          <w:szCs w:val="22"/>
          <w:lang w:val="en-US"/>
        </w:rPr>
      </w:pPr>
      <w:hyperlink w:anchor="_Toc498429154" w:history="1">
        <w:r w:rsidR="00902B85" w:rsidRPr="003E2971">
          <w:rPr>
            <w:rStyle w:val="Hyperlink"/>
            <w:rFonts w:ascii="Calibri" w:hAnsi="Calibri" w:cs="Calibri"/>
          </w:rPr>
          <w:t>6</w:t>
        </w:r>
        <w:r w:rsidR="00902B85">
          <w:rPr>
            <w:rFonts w:eastAsiaTheme="minorEastAsia"/>
            <w:b w:val="0"/>
            <w:color w:val="auto"/>
            <w:kern w:val="0"/>
            <w:sz w:val="22"/>
            <w:szCs w:val="22"/>
            <w:lang w:val="en-US"/>
          </w:rPr>
          <w:tab/>
        </w:r>
        <w:r w:rsidR="00902B85" w:rsidRPr="003E2971">
          <w:rPr>
            <w:rStyle w:val="Hyperlink"/>
            <w:rFonts w:ascii="Calibri" w:hAnsi="Calibri"/>
          </w:rPr>
          <w:t>Known</w:t>
        </w:r>
        <w:r w:rsidR="00902B85" w:rsidRPr="003E2971">
          <w:rPr>
            <w:rStyle w:val="Hyperlink"/>
            <w:rFonts w:ascii="Calibri" w:hAnsi="Calibri" w:cs="Calibri"/>
          </w:rPr>
          <w:t xml:space="preserve"> Limitations with Design</w:t>
        </w:r>
        <w:r w:rsidR="00902B85">
          <w:rPr>
            <w:webHidden/>
          </w:rPr>
          <w:tab/>
        </w:r>
        <w:r w:rsidR="00902B85">
          <w:rPr>
            <w:webHidden/>
          </w:rPr>
          <w:fldChar w:fldCharType="begin"/>
        </w:r>
        <w:r w:rsidR="00902B85">
          <w:rPr>
            <w:webHidden/>
          </w:rPr>
          <w:instrText xml:space="preserve"> PAGEREF _Toc498429154 \h </w:instrText>
        </w:r>
        <w:r w:rsidR="00902B85">
          <w:rPr>
            <w:webHidden/>
          </w:rPr>
        </w:r>
        <w:r w:rsidR="00902B85">
          <w:rPr>
            <w:webHidden/>
          </w:rPr>
          <w:fldChar w:fldCharType="separate"/>
        </w:r>
        <w:r w:rsidR="00902B85">
          <w:rPr>
            <w:webHidden/>
          </w:rPr>
          <w:t>9</w:t>
        </w:r>
        <w:r w:rsidR="00902B85">
          <w:rPr>
            <w:webHidden/>
          </w:rPr>
          <w:fldChar w:fldCharType="end"/>
        </w:r>
      </w:hyperlink>
    </w:p>
    <w:p w14:paraId="48881F59" w14:textId="77777777" w:rsidR="00902B85" w:rsidRDefault="00242749">
      <w:pPr>
        <w:pStyle w:val="TOC1"/>
        <w:rPr>
          <w:rFonts w:eastAsiaTheme="minorEastAsia"/>
          <w:b w:val="0"/>
          <w:color w:val="auto"/>
          <w:kern w:val="0"/>
          <w:sz w:val="22"/>
          <w:szCs w:val="22"/>
          <w:lang w:val="en-US"/>
        </w:rPr>
      </w:pPr>
      <w:hyperlink w:anchor="_Toc498429155" w:history="1">
        <w:r w:rsidR="00902B85" w:rsidRPr="003E2971">
          <w:rPr>
            <w:rStyle w:val="Hyperlink"/>
            <w:rFonts w:ascii="Calibri" w:hAnsi="Calibri" w:cs="Calibri"/>
          </w:rPr>
          <w:t>7</w:t>
        </w:r>
        <w:r w:rsidR="00902B85">
          <w:rPr>
            <w:rFonts w:eastAsiaTheme="minorEastAsia"/>
            <w:b w:val="0"/>
            <w:color w:val="auto"/>
            <w:kern w:val="0"/>
            <w:sz w:val="22"/>
            <w:szCs w:val="22"/>
            <w:lang w:val="en-US"/>
          </w:rPr>
          <w:tab/>
        </w:r>
        <w:r w:rsidR="00902B85" w:rsidRPr="003E2971">
          <w:rPr>
            <w:rStyle w:val="Hyperlink"/>
            <w:rFonts w:ascii="Calibri" w:hAnsi="Calibri" w:cs="Calibri"/>
          </w:rPr>
          <w:t>UNIT TEST CONSIDERATION</w:t>
        </w:r>
        <w:r w:rsidR="00902B85">
          <w:rPr>
            <w:webHidden/>
          </w:rPr>
          <w:tab/>
        </w:r>
        <w:r w:rsidR="00902B85">
          <w:rPr>
            <w:webHidden/>
          </w:rPr>
          <w:fldChar w:fldCharType="begin"/>
        </w:r>
        <w:r w:rsidR="00902B85">
          <w:rPr>
            <w:webHidden/>
          </w:rPr>
          <w:instrText xml:space="preserve"> PAGEREF _Toc498429155 \h </w:instrText>
        </w:r>
        <w:r w:rsidR="00902B85">
          <w:rPr>
            <w:webHidden/>
          </w:rPr>
        </w:r>
        <w:r w:rsidR="00902B85">
          <w:rPr>
            <w:webHidden/>
          </w:rPr>
          <w:fldChar w:fldCharType="separate"/>
        </w:r>
        <w:r w:rsidR="00902B85">
          <w:rPr>
            <w:webHidden/>
          </w:rPr>
          <w:t>10</w:t>
        </w:r>
        <w:r w:rsidR="00902B85">
          <w:rPr>
            <w:webHidden/>
          </w:rPr>
          <w:fldChar w:fldCharType="end"/>
        </w:r>
      </w:hyperlink>
    </w:p>
    <w:p w14:paraId="29277A84" w14:textId="77777777" w:rsidR="00902B85" w:rsidRDefault="00242749">
      <w:pPr>
        <w:pStyle w:val="TOC1"/>
        <w:tabs>
          <w:tab w:val="left" w:pos="1400"/>
        </w:tabs>
        <w:rPr>
          <w:rFonts w:eastAsiaTheme="minorEastAsia"/>
          <w:b w:val="0"/>
          <w:color w:val="auto"/>
          <w:kern w:val="0"/>
          <w:sz w:val="22"/>
          <w:szCs w:val="22"/>
          <w:lang w:val="en-US"/>
        </w:rPr>
      </w:pPr>
      <w:hyperlink w:anchor="_Toc498429156" w:history="1">
        <w:r w:rsidR="00902B85" w:rsidRPr="003E2971">
          <w:rPr>
            <w:rStyle w:val="Hyperlink"/>
          </w:rPr>
          <w:t>Appendix A</w:t>
        </w:r>
        <w:r w:rsidR="00902B85">
          <w:rPr>
            <w:rFonts w:eastAsiaTheme="minorEastAsia"/>
            <w:b w:val="0"/>
            <w:color w:val="auto"/>
            <w:kern w:val="0"/>
            <w:sz w:val="22"/>
            <w:szCs w:val="22"/>
            <w:lang w:val="en-US"/>
          </w:rPr>
          <w:tab/>
        </w:r>
        <w:r w:rsidR="00902B85" w:rsidRPr="003E2971">
          <w:rPr>
            <w:rStyle w:val="Hyperlink"/>
          </w:rPr>
          <w:t>Abbreviations and Acronyms</w:t>
        </w:r>
        <w:r w:rsidR="00902B85">
          <w:rPr>
            <w:webHidden/>
          </w:rPr>
          <w:tab/>
        </w:r>
        <w:r w:rsidR="00902B85">
          <w:rPr>
            <w:webHidden/>
          </w:rPr>
          <w:fldChar w:fldCharType="begin"/>
        </w:r>
        <w:r w:rsidR="00902B85">
          <w:rPr>
            <w:webHidden/>
          </w:rPr>
          <w:instrText xml:space="preserve"> PAGEREF _Toc498429156 \h </w:instrText>
        </w:r>
        <w:r w:rsidR="00902B85">
          <w:rPr>
            <w:webHidden/>
          </w:rPr>
        </w:r>
        <w:r w:rsidR="00902B85">
          <w:rPr>
            <w:webHidden/>
          </w:rPr>
          <w:fldChar w:fldCharType="separate"/>
        </w:r>
        <w:r w:rsidR="00902B85">
          <w:rPr>
            <w:webHidden/>
          </w:rPr>
          <w:t>11</w:t>
        </w:r>
        <w:r w:rsidR="00902B85">
          <w:rPr>
            <w:webHidden/>
          </w:rPr>
          <w:fldChar w:fldCharType="end"/>
        </w:r>
      </w:hyperlink>
    </w:p>
    <w:p w14:paraId="6A93E3FB" w14:textId="77777777" w:rsidR="00902B85" w:rsidRDefault="00242749">
      <w:pPr>
        <w:pStyle w:val="TOC1"/>
        <w:tabs>
          <w:tab w:val="left" w:pos="1400"/>
        </w:tabs>
        <w:rPr>
          <w:rFonts w:eastAsiaTheme="minorEastAsia"/>
          <w:b w:val="0"/>
          <w:color w:val="auto"/>
          <w:kern w:val="0"/>
          <w:sz w:val="22"/>
          <w:szCs w:val="22"/>
          <w:lang w:val="en-US"/>
        </w:rPr>
      </w:pPr>
      <w:hyperlink w:anchor="_Toc498429157" w:history="1">
        <w:r w:rsidR="00902B85" w:rsidRPr="003E2971">
          <w:rPr>
            <w:rStyle w:val="Hyperlink"/>
          </w:rPr>
          <w:t>Appendix B</w:t>
        </w:r>
        <w:r w:rsidR="00902B85">
          <w:rPr>
            <w:rFonts w:eastAsiaTheme="minorEastAsia"/>
            <w:b w:val="0"/>
            <w:color w:val="auto"/>
            <w:kern w:val="0"/>
            <w:sz w:val="22"/>
            <w:szCs w:val="22"/>
            <w:lang w:val="en-US"/>
          </w:rPr>
          <w:tab/>
        </w:r>
        <w:r w:rsidR="00902B85" w:rsidRPr="003E2971">
          <w:rPr>
            <w:rStyle w:val="Hyperlink"/>
          </w:rPr>
          <w:t>Glossary</w:t>
        </w:r>
        <w:r w:rsidR="00902B85">
          <w:rPr>
            <w:webHidden/>
          </w:rPr>
          <w:tab/>
        </w:r>
        <w:r w:rsidR="00902B85">
          <w:rPr>
            <w:webHidden/>
          </w:rPr>
          <w:fldChar w:fldCharType="begin"/>
        </w:r>
        <w:r w:rsidR="00902B85">
          <w:rPr>
            <w:webHidden/>
          </w:rPr>
          <w:instrText xml:space="preserve"> PAGEREF _Toc498429157 \h </w:instrText>
        </w:r>
        <w:r w:rsidR="00902B85">
          <w:rPr>
            <w:webHidden/>
          </w:rPr>
        </w:r>
        <w:r w:rsidR="00902B85">
          <w:rPr>
            <w:webHidden/>
          </w:rPr>
          <w:fldChar w:fldCharType="separate"/>
        </w:r>
        <w:r w:rsidR="00902B85">
          <w:rPr>
            <w:webHidden/>
          </w:rPr>
          <w:t>12</w:t>
        </w:r>
        <w:r w:rsidR="00902B85">
          <w:rPr>
            <w:webHidden/>
          </w:rPr>
          <w:fldChar w:fldCharType="end"/>
        </w:r>
      </w:hyperlink>
    </w:p>
    <w:p w14:paraId="469DFFB5" w14:textId="77777777" w:rsidR="00902B85" w:rsidRDefault="00242749">
      <w:pPr>
        <w:pStyle w:val="TOC1"/>
        <w:tabs>
          <w:tab w:val="left" w:pos="1400"/>
        </w:tabs>
        <w:rPr>
          <w:rFonts w:eastAsiaTheme="minorEastAsia"/>
          <w:b w:val="0"/>
          <w:color w:val="auto"/>
          <w:kern w:val="0"/>
          <w:sz w:val="22"/>
          <w:szCs w:val="22"/>
          <w:lang w:val="en-US"/>
        </w:rPr>
      </w:pPr>
      <w:hyperlink w:anchor="_Toc498429158" w:history="1">
        <w:r w:rsidR="00902B85" w:rsidRPr="003E2971">
          <w:rPr>
            <w:rStyle w:val="Hyperlink"/>
          </w:rPr>
          <w:t>Appendix C</w:t>
        </w:r>
        <w:r w:rsidR="00902B85">
          <w:rPr>
            <w:rFonts w:eastAsiaTheme="minorEastAsia"/>
            <w:b w:val="0"/>
            <w:color w:val="auto"/>
            <w:kern w:val="0"/>
            <w:sz w:val="22"/>
            <w:szCs w:val="22"/>
            <w:lang w:val="en-US"/>
          </w:rPr>
          <w:tab/>
        </w:r>
        <w:r w:rsidR="00902B85" w:rsidRPr="003E2971">
          <w:rPr>
            <w:rStyle w:val="Hyperlink"/>
          </w:rPr>
          <w:t>References</w:t>
        </w:r>
        <w:r w:rsidR="00902B85">
          <w:rPr>
            <w:webHidden/>
          </w:rPr>
          <w:tab/>
        </w:r>
        <w:r w:rsidR="00902B85">
          <w:rPr>
            <w:webHidden/>
          </w:rPr>
          <w:fldChar w:fldCharType="begin"/>
        </w:r>
        <w:r w:rsidR="00902B85">
          <w:rPr>
            <w:webHidden/>
          </w:rPr>
          <w:instrText xml:space="preserve"> PAGEREF _Toc498429158 \h </w:instrText>
        </w:r>
        <w:r w:rsidR="00902B85">
          <w:rPr>
            <w:webHidden/>
          </w:rPr>
        </w:r>
        <w:r w:rsidR="00902B85">
          <w:rPr>
            <w:webHidden/>
          </w:rPr>
          <w:fldChar w:fldCharType="separate"/>
        </w:r>
        <w:r w:rsidR="00902B85">
          <w:rPr>
            <w:webHidden/>
          </w:rPr>
          <w:t>13</w:t>
        </w:r>
        <w:r w:rsidR="00902B85">
          <w:rPr>
            <w:webHidden/>
          </w:rPr>
          <w:fldChar w:fldCharType="end"/>
        </w:r>
      </w:hyperlink>
    </w:p>
    <w:p w14:paraId="36678F55" w14:textId="77777777" w:rsidR="00707BA6" w:rsidRPr="00A158C7" w:rsidRDefault="00E16D14" w:rsidP="00D87155">
      <w:pPr>
        <w:pStyle w:val="TOC1"/>
        <w:tabs>
          <w:tab w:val="left" w:pos="1400"/>
        </w:tabs>
      </w:pPr>
      <w:r>
        <w:rPr>
          <w:caps/>
        </w:rPr>
        <w:fldChar w:fldCharType="end"/>
      </w:r>
    </w:p>
    <w:p w14:paraId="3DF27BC8" w14:textId="77777777" w:rsidR="00B81C1B" w:rsidRPr="00A158C7" w:rsidRDefault="00FE5DF5" w:rsidP="00B0024F">
      <w:pPr>
        <w:pStyle w:val="Heading1"/>
      </w:pPr>
      <w:bookmarkStart w:id="16" w:name="_Toc498429129"/>
      <w:r w:rsidRPr="00A158C7">
        <w:lastRenderedPageBreak/>
        <w:t>Introduction</w:t>
      </w:r>
      <w:bookmarkEnd w:id="16"/>
    </w:p>
    <w:p w14:paraId="1A838193" w14:textId="77777777" w:rsidR="00063A7A" w:rsidRPr="00A158C7" w:rsidRDefault="00FE5DF5" w:rsidP="000B37D5">
      <w:pPr>
        <w:pStyle w:val="Heading2"/>
      </w:pPr>
      <w:bookmarkStart w:id="17" w:name="_Toc498429130"/>
      <w:r w:rsidRPr="00A158C7">
        <w:t>Purpose</w:t>
      </w:r>
      <w:bookmarkEnd w:id="17"/>
    </w:p>
    <w:p w14:paraId="420E96AE" w14:textId="77777777" w:rsidR="00DC0959" w:rsidRPr="008C412D" w:rsidRDefault="0068155C" w:rsidP="0068155C">
      <w:pPr>
        <w:rPr>
          <w:rFonts w:cs="Calibri"/>
        </w:rPr>
      </w:pPr>
      <w:r>
        <w:rPr>
          <w:lang w:bidi="ar-SA"/>
        </w:rPr>
        <w:t xml:space="preserve">Module Design Document for Implementation of EcmOutpAndDiagc </w:t>
      </w:r>
      <w:r w:rsidR="00913D68">
        <w:rPr>
          <w:lang w:bidi="ar-SA"/>
        </w:rPr>
        <w:t>design</w:t>
      </w:r>
      <w:r>
        <w:rPr>
          <w:lang w:bidi="ar-SA"/>
        </w:rPr>
        <w:t xml:space="preserve"> for P1Mc processor based projects.</w:t>
      </w:r>
    </w:p>
    <w:p w14:paraId="44B7667B" w14:textId="77777777" w:rsidR="00F95E33" w:rsidRPr="00A158C7" w:rsidRDefault="00F95E33" w:rsidP="00E16D14"/>
    <w:bookmarkStart w:id="18" w:name="_Toc406065228"/>
    <w:bookmarkEnd w:id="2"/>
    <w:bookmarkEnd w:id="3"/>
    <w:bookmarkEnd w:id="4"/>
    <w:bookmarkEnd w:id="5"/>
    <w:bookmarkEnd w:id="6"/>
    <w:p w14:paraId="4AE34B48" w14:textId="77777777"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9" w:name="_Toc498429131"/>
      <w:r w:rsidR="00EE35F6">
        <w:rPr>
          <w:rFonts w:ascii="Calibri" w:hAnsi="Calibri" w:cs="Calibri"/>
        </w:rPr>
        <w:t>EcmOutpAndDiagc</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8"/>
      <w:bookmarkEnd w:id="19"/>
    </w:p>
    <w:p w14:paraId="0CCBF7C1" w14:textId="77777777" w:rsidR="00D229A6" w:rsidRPr="00EE35F6" w:rsidRDefault="00EE35F6" w:rsidP="00EE35F6">
      <w:pPr>
        <w:ind w:firstLine="562"/>
        <w:rPr>
          <w:rFonts w:cs="Calibri"/>
        </w:rPr>
      </w:pPr>
      <w:r w:rsidRPr="00EE35F6">
        <w:rPr>
          <w:rFonts w:cs="Calibri"/>
        </w:rPr>
        <w:t>Refer FDD.</w:t>
      </w:r>
    </w:p>
    <w:p w14:paraId="07EC5E7D" w14:textId="77777777" w:rsidR="00D229A6" w:rsidRDefault="00D229A6" w:rsidP="00D229A6">
      <w:pPr>
        <w:rPr>
          <w:rFonts w:cs="Calibri"/>
          <w:i/>
        </w:rPr>
      </w:pPr>
    </w:p>
    <w:p w14:paraId="11F19DCE" w14:textId="77777777" w:rsidR="00D229A6" w:rsidRDefault="00D229A6" w:rsidP="00D229A6">
      <w:pPr>
        <w:rPr>
          <w:rFonts w:cs="Calibri"/>
          <w:i/>
        </w:rPr>
      </w:pPr>
    </w:p>
    <w:p w14:paraId="7D3FAABE" w14:textId="77777777" w:rsidR="00D229A6" w:rsidRPr="00AA38E8" w:rsidRDefault="00D229A6" w:rsidP="00D229A6">
      <w:pPr>
        <w:pStyle w:val="Heading1"/>
        <w:ind w:left="562" w:hanging="562"/>
        <w:rPr>
          <w:rFonts w:ascii="Calibri" w:hAnsi="Calibri" w:cs="Calibri"/>
        </w:rPr>
      </w:pPr>
      <w:bookmarkStart w:id="20" w:name="_Toc406065229"/>
      <w:bookmarkStart w:id="21" w:name="_Toc498429132"/>
      <w:r w:rsidRPr="00AA38E8">
        <w:rPr>
          <w:rFonts w:ascii="Calibri" w:hAnsi="Calibri" w:cs="Calibri"/>
        </w:rPr>
        <w:lastRenderedPageBreak/>
        <w:t>Design details of software module</w:t>
      </w:r>
      <w:bookmarkEnd w:id="20"/>
      <w:bookmarkEnd w:id="21"/>
    </w:p>
    <w:p w14:paraId="0E864319" w14:textId="77777777" w:rsidR="00D229A6" w:rsidRPr="00AA38E8" w:rsidRDefault="00D229A6" w:rsidP="00D229A6">
      <w:pPr>
        <w:pStyle w:val="Heading2"/>
        <w:rPr>
          <w:rFonts w:ascii="Calibri" w:hAnsi="Calibri" w:cs="Calibri"/>
        </w:rPr>
      </w:pPr>
      <w:bookmarkStart w:id="22" w:name="_Toc406065230"/>
      <w:bookmarkStart w:id="23" w:name="_Toc498429133"/>
      <w:r w:rsidRPr="00D229A6">
        <w:t>Graphical</w:t>
      </w:r>
      <w:r>
        <w:rPr>
          <w:rFonts w:ascii="Calibri" w:hAnsi="Calibri" w:cs="Calibri"/>
        </w:rPr>
        <w:t xml:space="preserve"> representation of </w:t>
      </w:r>
      <w:bookmarkEnd w:id="22"/>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EE35F6">
        <w:rPr>
          <w:rFonts w:ascii="Calibri" w:hAnsi="Calibri" w:cs="Calibri"/>
        </w:rPr>
        <w:t>EcmOutpAndDiagc</w:t>
      </w:r>
      <w:bookmarkEnd w:id="23"/>
      <w:r w:rsidR="00AE55D3">
        <w:rPr>
          <w:rFonts w:ascii="Calibri" w:hAnsi="Calibri" w:cs="Calibri"/>
        </w:rPr>
        <w:fldChar w:fldCharType="end"/>
      </w:r>
    </w:p>
    <w:p w14:paraId="4FC8C42A" w14:textId="77777777" w:rsidR="00D229A6" w:rsidRPr="00EE35F6" w:rsidRDefault="00EE35F6" w:rsidP="00EE35F6">
      <w:pPr>
        <w:ind w:left="576"/>
        <w:rPr>
          <w:rFonts w:cs="Calibri"/>
        </w:rPr>
      </w:pPr>
      <w:r>
        <w:rPr>
          <w:noProof/>
        </w:rPr>
        <w:drawing>
          <wp:inline distT="0" distB="0" distL="0" distR="0" wp14:anchorId="6305610B" wp14:editId="6068CFA4">
            <wp:extent cx="3135086" cy="179147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8767" cy="1793581"/>
                    </a:xfrm>
                    <a:prstGeom prst="rect">
                      <a:avLst/>
                    </a:prstGeom>
                  </pic:spPr>
                </pic:pic>
              </a:graphicData>
            </a:graphic>
          </wp:inline>
        </w:drawing>
      </w:r>
    </w:p>
    <w:p w14:paraId="641A4DEE" w14:textId="77777777" w:rsidR="00D229A6" w:rsidRPr="002D6391" w:rsidRDefault="00D229A6" w:rsidP="00D229A6">
      <w:pPr>
        <w:pStyle w:val="Heading2"/>
        <w:rPr>
          <w:rFonts w:ascii="Calibri" w:hAnsi="Calibri" w:cs="Calibri"/>
        </w:rPr>
      </w:pPr>
      <w:bookmarkStart w:id="24" w:name="_Toc406065231"/>
      <w:bookmarkStart w:id="25" w:name="_Toc498429134"/>
      <w:r w:rsidRPr="002D6391">
        <w:rPr>
          <w:rFonts w:ascii="Calibri" w:hAnsi="Calibri" w:cs="Calibri"/>
        </w:rPr>
        <w:t>Data Flow Diagram</w:t>
      </w:r>
      <w:bookmarkEnd w:id="24"/>
      <w:bookmarkEnd w:id="25"/>
    </w:p>
    <w:p w14:paraId="602C9906" w14:textId="77777777" w:rsidR="00D229A6" w:rsidRPr="002D6391" w:rsidRDefault="00AC4CD8" w:rsidP="00387BF4">
      <w:pPr>
        <w:pStyle w:val="Heading3"/>
        <w:tabs>
          <w:tab w:val="clear" w:pos="1017"/>
        </w:tabs>
        <w:ind w:left="562" w:hanging="562"/>
        <w:rPr>
          <w:rFonts w:ascii="Calibri" w:hAnsi="Calibri" w:cs="Calibri"/>
        </w:rPr>
      </w:pPr>
      <w:bookmarkStart w:id="26" w:name="_Toc375924736"/>
      <w:bookmarkStart w:id="27" w:name="_Toc406065232"/>
      <w:bookmarkStart w:id="28" w:name="_Toc498429135"/>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6"/>
      <w:bookmarkEnd w:id="27"/>
      <w:bookmarkEnd w:id="28"/>
    </w:p>
    <w:p w14:paraId="29F754CC" w14:textId="77777777" w:rsidR="00D229A6" w:rsidRPr="002B094F" w:rsidRDefault="00EE35F6" w:rsidP="00EE35F6">
      <w:pPr>
        <w:ind w:left="562"/>
        <w:rPr>
          <w:lang w:bidi="ar-SA"/>
        </w:rPr>
      </w:pPr>
      <w:r>
        <w:rPr>
          <w:lang w:bidi="ar-SA"/>
        </w:rPr>
        <w:t>Refer FDD</w:t>
      </w:r>
    </w:p>
    <w:p w14:paraId="107CD2E1" w14:textId="77777777" w:rsidR="00D229A6" w:rsidRPr="00A32585" w:rsidRDefault="00AC4CD8" w:rsidP="00D229A6">
      <w:pPr>
        <w:pStyle w:val="Heading3"/>
        <w:ind w:left="562" w:hanging="562"/>
        <w:rPr>
          <w:rFonts w:ascii="Calibri" w:hAnsi="Calibri" w:cs="Calibri"/>
        </w:rPr>
      </w:pPr>
      <w:bookmarkStart w:id="29" w:name="_Toc375924737"/>
      <w:bookmarkStart w:id="30" w:name="_Toc406065233"/>
      <w:bookmarkStart w:id="31" w:name="_Toc498429136"/>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9"/>
      <w:bookmarkEnd w:id="30"/>
      <w:bookmarkEnd w:id="31"/>
    </w:p>
    <w:p w14:paraId="1FB2C121" w14:textId="77777777" w:rsidR="002B094F" w:rsidRDefault="00EE35F6" w:rsidP="00EE35F6">
      <w:pPr>
        <w:ind w:left="562"/>
        <w:rPr>
          <w:lang w:bidi="ar-SA"/>
        </w:rPr>
      </w:pPr>
      <w:r>
        <w:rPr>
          <w:lang w:bidi="ar-SA"/>
        </w:rPr>
        <w:t>Refer FDD</w:t>
      </w:r>
    </w:p>
    <w:p w14:paraId="27A7DC17" w14:textId="77777777" w:rsidR="002B094F" w:rsidRPr="00AC4CD8" w:rsidRDefault="002B094F" w:rsidP="00AC4CD8">
      <w:pPr>
        <w:pStyle w:val="Heading1"/>
        <w:ind w:left="562" w:hanging="562"/>
        <w:rPr>
          <w:rFonts w:ascii="Calibri" w:hAnsi="Calibri" w:cs="Calibri"/>
        </w:rPr>
      </w:pPr>
      <w:bookmarkStart w:id="32" w:name="_Toc338170479"/>
      <w:bookmarkStart w:id="33" w:name="_Toc375678228"/>
      <w:bookmarkStart w:id="34" w:name="_Toc418080062"/>
      <w:bookmarkStart w:id="35" w:name="_Toc421709912"/>
      <w:bookmarkStart w:id="36" w:name="_Toc498429137"/>
      <w:r w:rsidRPr="00AC4CD8">
        <w:rPr>
          <w:rFonts w:ascii="Calibri" w:hAnsi="Calibri" w:cs="Calibri"/>
        </w:rPr>
        <w:lastRenderedPageBreak/>
        <w:t>Constant Data Dictionary</w:t>
      </w:r>
      <w:bookmarkEnd w:id="32"/>
      <w:bookmarkEnd w:id="33"/>
      <w:bookmarkEnd w:id="34"/>
      <w:bookmarkEnd w:id="35"/>
      <w:bookmarkEnd w:id="36"/>
    </w:p>
    <w:p w14:paraId="6DB334AC" w14:textId="77777777" w:rsidR="00AC4CD8" w:rsidRPr="00DA5500" w:rsidRDefault="00AC4CD8" w:rsidP="00AC4CD8">
      <w:pPr>
        <w:pStyle w:val="Heading2"/>
        <w:spacing w:after="60"/>
        <w:rPr>
          <w:rFonts w:ascii="Calibri" w:hAnsi="Calibri"/>
        </w:rPr>
      </w:pPr>
      <w:bookmarkStart w:id="37" w:name="_Toc421011506"/>
      <w:bookmarkStart w:id="38" w:name="_Toc421786527"/>
      <w:bookmarkStart w:id="39" w:name="_Toc498429138"/>
      <w:bookmarkStart w:id="40" w:name="_Toc418080064"/>
      <w:r w:rsidRPr="00DA5500">
        <w:rPr>
          <w:rFonts w:ascii="Calibri" w:hAnsi="Calibri"/>
        </w:rPr>
        <w:t>Program (fixed) Constants</w:t>
      </w:r>
      <w:bookmarkEnd w:id="37"/>
      <w:bookmarkEnd w:id="38"/>
      <w:bookmarkEnd w:id="39"/>
    </w:p>
    <w:p w14:paraId="0EF88DEB" w14:textId="77777777" w:rsidR="00AC4CD8" w:rsidRPr="00DA5500" w:rsidRDefault="00AC4CD8" w:rsidP="00AC4CD8">
      <w:pPr>
        <w:pStyle w:val="Heading3"/>
        <w:tabs>
          <w:tab w:val="clear" w:pos="1017"/>
          <w:tab w:val="num" w:pos="567"/>
        </w:tabs>
        <w:ind w:left="567"/>
        <w:rPr>
          <w:rFonts w:ascii="Calibri" w:hAnsi="Calibri"/>
        </w:rPr>
      </w:pPr>
      <w:bookmarkStart w:id="41" w:name="_Toc498429139"/>
      <w:bookmarkEnd w:id="40"/>
      <w:r w:rsidRPr="00DA5500">
        <w:rPr>
          <w:rFonts w:ascii="Calibri" w:hAnsi="Calibri"/>
        </w:rPr>
        <w:t>Embedded Constants</w:t>
      </w:r>
      <w:bookmarkEnd w:id="41"/>
    </w:p>
    <w:p w14:paraId="70692558"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14:paraId="4A195B6F" w14:textId="77777777"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14:paraId="0CCA8AEC"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14:paraId="51402D37"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14:paraId="26137AA3"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14:paraId="54548905"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14:paraId="6D5EB98E" w14:textId="77777777" w:rsidTr="00F4318C">
        <w:tc>
          <w:tcPr>
            <w:tcW w:w="3888" w:type="dxa"/>
            <w:tcBorders>
              <w:top w:val="single" w:sz="6" w:space="0" w:color="auto"/>
              <w:left w:val="single" w:sz="6" w:space="0" w:color="auto"/>
              <w:bottom w:val="single" w:sz="6" w:space="0" w:color="auto"/>
              <w:right w:val="single" w:sz="6" w:space="0" w:color="auto"/>
            </w:tcBorders>
          </w:tcPr>
          <w:p w14:paraId="49D58A44" w14:textId="77777777" w:rsidR="00007584" w:rsidRPr="00AA38E8" w:rsidRDefault="00C62F42" w:rsidP="00F4318C">
            <w:pPr>
              <w:spacing w:before="60"/>
              <w:jc w:val="center"/>
              <w:rPr>
                <w:rFonts w:cs="Calibri"/>
                <w:sz w:val="16"/>
                <w:szCs w:val="16"/>
              </w:rPr>
            </w:pPr>
            <w:r w:rsidRPr="00C62F42">
              <w:rPr>
                <w:rFonts w:cs="Calibri"/>
                <w:sz w:val="16"/>
                <w:szCs w:val="16"/>
              </w:rPr>
              <w:t>ECMERROUTZPINSTSREGMASK_CNT_U32</w:t>
            </w:r>
          </w:p>
        </w:tc>
        <w:tc>
          <w:tcPr>
            <w:tcW w:w="1710" w:type="dxa"/>
            <w:tcBorders>
              <w:top w:val="single" w:sz="6" w:space="0" w:color="auto"/>
              <w:left w:val="single" w:sz="6" w:space="0" w:color="auto"/>
              <w:bottom w:val="single" w:sz="6" w:space="0" w:color="auto"/>
              <w:right w:val="single" w:sz="6" w:space="0" w:color="auto"/>
            </w:tcBorders>
          </w:tcPr>
          <w:p w14:paraId="20261D7C" w14:textId="77777777" w:rsidR="00007584" w:rsidRPr="00AA38E8" w:rsidRDefault="00C62F42"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14:paraId="7145DC29" w14:textId="77777777" w:rsidR="00007584" w:rsidRPr="00AA38E8" w:rsidRDefault="00C62F42"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14:paraId="201C00FD" w14:textId="77777777" w:rsidR="00007584" w:rsidRPr="00AA38E8" w:rsidRDefault="00C62F42" w:rsidP="00F4318C">
            <w:pPr>
              <w:spacing w:before="60"/>
              <w:jc w:val="center"/>
              <w:rPr>
                <w:rFonts w:cs="Calibri"/>
                <w:sz w:val="16"/>
                <w:szCs w:val="16"/>
              </w:rPr>
            </w:pPr>
            <w:r w:rsidRPr="00C62F42">
              <w:rPr>
                <w:rFonts w:cs="Calibri"/>
                <w:sz w:val="16"/>
                <w:szCs w:val="16"/>
              </w:rPr>
              <w:t>0x80000000U</w:t>
            </w:r>
          </w:p>
        </w:tc>
      </w:tr>
      <w:tr w:rsidR="00C62F42" w:rsidRPr="00AA38E8" w14:paraId="129D42E3" w14:textId="77777777" w:rsidTr="00F4318C">
        <w:tc>
          <w:tcPr>
            <w:tcW w:w="3888" w:type="dxa"/>
            <w:tcBorders>
              <w:top w:val="single" w:sz="6" w:space="0" w:color="auto"/>
              <w:left w:val="single" w:sz="6" w:space="0" w:color="auto"/>
              <w:bottom w:val="single" w:sz="6" w:space="0" w:color="auto"/>
              <w:right w:val="single" w:sz="6" w:space="0" w:color="auto"/>
            </w:tcBorders>
          </w:tcPr>
          <w:p w14:paraId="66018002" w14:textId="77777777" w:rsidR="00C62F42" w:rsidRPr="00C62F42" w:rsidRDefault="00C62F42" w:rsidP="00C62F42">
            <w:pPr>
              <w:spacing w:before="60"/>
              <w:jc w:val="center"/>
              <w:rPr>
                <w:rFonts w:cs="Calibri"/>
                <w:sz w:val="16"/>
                <w:szCs w:val="16"/>
              </w:rPr>
            </w:pPr>
            <w:r w:rsidRPr="00C62F42">
              <w:rPr>
                <w:rFonts w:cs="Calibri"/>
                <w:sz w:val="16"/>
                <w:szCs w:val="16"/>
              </w:rPr>
              <w:t>ECMERROUTZPINCOMPERRMASK_CNT_U32</w:t>
            </w:r>
          </w:p>
        </w:tc>
        <w:tc>
          <w:tcPr>
            <w:tcW w:w="1710" w:type="dxa"/>
            <w:tcBorders>
              <w:top w:val="single" w:sz="6" w:space="0" w:color="auto"/>
              <w:left w:val="single" w:sz="6" w:space="0" w:color="auto"/>
              <w:bottom w:val="single" w:sz="6" w:space="0" w:color="auto"/>
              <w:right w:val="single" w:sz="6" w:space="0" w:color="auto"/>
            </w:tcBorders>
          </w:tcPr>
          <w:p w14:paraId="6298BDA4" w14:textId="77777777" w:rsidR="00C62F42" w:rsidRPr="00AA38E8" w:rsidRDefault="00C62F42" w:rsidP="00C62F42">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14:paraId="18B03285" w14:textId="77777777" w:rsidR="00C62F42" w:rsidRPr="00AA38E8" w:rsidRDefault="00C62F42" w:rsidP="00C62F42">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14:paraId="3A8EC80C" w14:textId="77777777" w:rsidR="00C62F42" w:rsidRPr="00AA38E8" w:rsidRDefault="00C62F42" w:rsidP="00C62F42">
            <w:pPr>
              <w:spacing w:before="60"/>
              <w:jc w:val="center"/>
              <w:rPr>
                <w:rFonts w:cs="Calibri"/>
                <w:sz w:val="16"/>
                <w:szCs w:val="16"/>
              </w:rPr>
            </w:pPr>
            <w:r w:rsidRPr="00C62F42">
              <w:rPr>
                <w:rFonts w:cs="Calibri"/>
                <w:sz w:val="16"/>
                <w:szCs w:val="16"/>
              </w:rPr>
              <w:t>0x</w:t>
            </w:r>
            <w:r>
              <w:rPr>
                <w:rFonts w:cs="Calibri"/>
                <w:sz w:val="16"/>
                <w:szCs w:val="16"/>
              </w:rPr>
              <w:t>4</w:t>
            </w:r>
            <w:r w:rsidRPr="00C62F42">
              <w:rPr>
                <w:rFonts w:cs="Calibri"/>
                <w:sz w:val="16"/>
                <w:szCs w:val="16"/>
              </w:rPr>
              <w:t>0000000U</w:t>
            </w:r>
          </w:p>
        </w:tc>
      </w:tr>
      <w:tr w:rsidR="00EB3C1F" w:rsidRPr="00AA38E8" w14:paraId="03C3575A" w14:textId="77777777" w:rsidTr="00F4318C">
        <w:tc>
          <w:tcPr>
            <w:tcW w:w="3888" w:type="dxa"/>
            <w:tcBorders>
              <w:top w:val="single" w:sz="6" w:space="0" w:color="auto"/>
              <w:left w:val="single" w:sz="6" w:space="0" w:color="auto"/>
              <w:bottom w:val="single" w:sz="6" w:space="0" w:color="auto"/>
              <w:right w:val="single" w:sz="6" w:space="0" w:color="auto"/>
            </w:tcBorders>
          </w:tcPr>
          <w:p w14:paraId="361BBFBA" w14:textId="77777777" w:rsidR="00EB3C1F" w:rsidRPr="00C62F42" w:rsidRDefault="00EB3C1F" w:rsidP="00EB3C1F">
            <w:pPr>
              <w:spacing w:before="60"/>
              <w:jc w:val="center"/>
              <w:rPr>
                <w:rFonts w:cs="Calibri"/>
                <w:sz w:val="16"/>
                <w:szCs w:val="16"/>
              </w:rPr>
            </w:pPr>
            <w:r w:rsidRPr="00C62F42">
              <w:rPr>
                <w:rFonts w:cs="Calibri"/>
                <w:sz w:val="16"/>
                <w:szCs w:val="16"/>
              </w:rPr>
              <w:t>ERROUTPCLRINVLDREGCMPWBITMASK_CNT_U32</w:t>
            </w:r>
          </w:p>
        </w:tc>
        <w:tc>
          <w:tcPr>
            <w:tcW w:w="1710" w:type="dxa"/>
            <w:tcBorders>
              <w:top w:val="single" w:sz="6" w:space="0" w:color="auto"/>
              <w:left w:val="single" w:sz="6" w:space="0" w:color="auto"/>
              <w:bottom w:val="single" w:sz="6" w:space="0" w:color="auto"/>
              <w:right w:val="single" w:sz="6" w:space="0" w:color="auto"/>
            </w:tcBorders>
          </w:tcPr>
          <w:p w14:paraId="6197246D" w14:textId="77777777" w:rsidR="00EB3C1F" w:rsidRPr="00AA38E8" w:rsidRDefault="00EB3C1F" w:rsidP="00EB3C1F">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14:paraId="7E5D4BFA" w14:textId="77777777" w:rsidR="00EB3C1F" w:rsidRPr="00AA38E8" w:rsidRDefault="00EB3C1F" w:rsidP="00EB3C1F">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14:paraId="5C38A29D" w14:textId="77777777" w:rsidR="00EB3C1F" w:rsidRPr="00C62F42" w:rsidRDefault="00EB3C1F" w:rsidP="00EB3C1F">
            <w:pPr>
              <w:spacing w:before="60"/>
              <w:jc w:val="center"/>
              <w:rPr>
                <w:rFonts w:cs="Calibri"/>
                <w:sz w:val="16"/>
                <w:szCs w:val="16"/>
              </w:rPr>
            </w:pPr>
            <w:r w:rsidRPr="00C62F42">
              <w:rPr>
                <w:rFonts w:cs="Calibri"/>
                <w:sz w:val="16"/>
                <w:szCs w:val="16"/>
              </w:rPr>
              <w:t>0x00010000U</w:t>
            </w:r>
          </w:p>
        </w:tc>
      </w:tr>
      <w:tr w:rsidR="00EB3C1F" w:rsidRPr="00AA38E8" w14:paraId="02A7B0B9" w14:textId="77777777" w:rsidTr="00F4318C">
        <w:tc>
          <w:tcPr>
            <w:tcW w:w="3888" w:type="dxa"/>
            <w:tcBorders>
              <w:top w:val="single" w:sz="6" w:space="0" w:color="auto"/>
              <w:left w:val="single" w:sz="6" w:space="0" w:color="auto"/>
              <w:bottom w:val="single" w:sz="6" w:space="0" w:color="auto"/>
              <w:right w:val="single" w:sz="6" w:space="0" w:color="auto"/>
            </w:tcBorders>
          </w:tcPr>
          <w:p w14:paraId="77FAC3E6" w14:textId="77777777" w:rsidR="00EB3C1F" w:rsidRPr="00C62F42" w:rsidRDefault="00EB3C1F" w:rsidP="00EB3C1F">
            <w:pPr>
              <w:spacing w:before="60"/>
              <w:jc w:val="center"/>
              <w:rPr>
                <w:rFonts w:cs="Calibri"/>
                <w:sz w:val="16"/>
                <w:szCs w:val="16"/>
              </w:rPr>
            </w:pPr>
            <w:r w:rsidRPr="00C62F42">
              <w:rPr>
                <w:rFonts w:cs="Calibri"/>
                <w:sz w:val="16"/>
                <w:szCs w:val="16"/>
              </w:rPr>
              <w:t>ECMCOMPERRBITMASK_CNT_U32</w:t>
            </w:r>
          </w:p>
        </w:tc>
        <w:tc>
          <w:tcPr>
            <w:tcW w:w="1710" w:type="dxa"/>
            <w:tcBorders>
              <w:top w:val="single" w:sz="6" w:space="0" w:color="auto"/>
              <w:left w:val="single" w:sz="6" w:space="0" w:color="auto"/>
              <w:bottom w:val="single" w:sz="6" w:space="0" w:color="auto"/>
              <w:right w:val="single" w:sz="6" w:space="0" w:color="auto"/>
            </w:tcBorders>
          </w:tcPr>
          <w:p w14:paraId="6A3A5533" w14:textId="77777777" w:rsidR="00EB3C1F" w:rsidRPr="00AA38E8" w:rsidRDefault="00EB3C1F" w:rsidP="00EB3C1F">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14:paraId="5AE36F1A" w14:textId="77777777" w:rsidR="00EB3C1F" w:rsidRPr="00AA38E8" w:rsidRDefault="00EB3C1F" w:rsidP="00EB3C1F">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14:paraId="622A0FA9" w14:textId="77777777" w:rsidR="00EB3C1F" w:rsidRPr="00C62F42" w:rsidRDefault="00EB3C1F" w:rsidP="00EB3C1F">
            <w:pPr>
              <w:spacing w:before="60"/>
              <w:jc w:val="center"/>
              <w:rPr>
                <w:rFonts w:cs="Calibri"/>
                <w:sz w:val="16"/>
                <w:szCs w:val="16"/>
              </w:rPr>
            </w:pPr>
            <w:r w:rsidRPr="00C62F42">
              <w:rPr>
                <w:rFonts w:cs="Calibri"/>
                <w:sz w:val="16"/>
                <w:szCs w:val="16"/>
              </w:rPr>
              <w:t>0x10000000U</w:t>
            </w:r>
          </w:p>
        </w:tc>
      </w:tr>
      <w:tr w:rsidR="00EB3C1F" w:rsidRPr="00AA38E8" w:rsidDel="00CC6B21" w14:paraId="0751D868" w14:textId="34EE5130" w:rsidTr="00F4318C">
        <w:trPr>
          <w:del w:id="42" w:author="Shruthi Raghavan" w:date="2018-02-07T20:30:00Z"/>
        </w:trPr>
        <w:tc>
          <w:tcPr>
            <w:tcW w:w="3888" w:type="dxa"/>
            <w:tcBorders>
              <w:top w:val="single" w:sz="6" w:space="0" w:color="auto"/>
              <w:left w:val="single" w:sz="6" w:space="0" w:color="auto"/>
              <w:bottom w:val="single" w:sz="6" w:space="0" w:color="auto"/>
              <w:right w:val="single" w:sz="6" w:space="0" w:color="auto"/>
            </w:tcBorders>
          </w:tcPr>
          <w:p w14:paraId="76335304" w14:textId="5B2175E5" w:rsidR="00EB3C1F" w:rsidRPr="00C62F42" w:rsidDel="00CC6B21" w:rsidRDefault="00EB3C1F" w:rsidP="00EB3C1F">
            <w:pPr>
              <w:spacing w:before="60"/>
              <w:jc w:val="center"/>
              <w:rPr>
                <w:del w:id="43" w:author="Shruthi Raghavan" w:date="2018-02-07T20:30:00Z"/>
                <w:rFonts w:cs="Calibri"/>
                <w:sz w:val="16"/>
                <w:szCs w:val="16"/>
              </w:rPr>
            </w:pPr>
            <w:del w:id="44" w:author="Shruthi Raghavan" w:date="2018-02-07T20:30:00Z">
              <w:r w:rsidRPr="00C62F42" w:rsidDel="00CC6B21">
                <w:rPr>
                  <w:rFonts w:cs="Calibri"/>
                  <w:sz w:val="16"/>
                  <w:szCs w:val="16"/>
                </w:rPr>
                <w:delText>MAXNROFATMPTECMERROUTPPINTST_CNT_U08</w:delText>
              </w:r>
            </w:del>
          </w:p>
        </w:tc>
        <w:tc>
          <w:tcPr>
            <w:tcW w:w="1710" w:type="dxa"/>
            <w:tcBorders>
              <w:top w:val="single" w:sz="6" w:space="0" w:color="auto"/>
              <w:left w:val="single" w:sz="6" w:space="0" w:color="auto"/>
              <w:bottom w:val="single" w:sz="6" w:space="0" w:color="auto"/>
              <w:right w:val="single" w:sz="6" w:space="0" w:color="auto"/>
            </w:tcBorders>
          </w:tcPr>
          <w:p w14:paraId="2A04A7EF" w14:textId="0B96AE46" w:rsidR="00EB3C1F" w:rsidRPr="00AA38E8" w:rsidDel="00CC6B21" w:rsidRDefault="00EB3C1F" w:rsidP="00EB3C1F">
            <w:pPr>
              <w:spacing w:before="60"/>
              <w:jc w:val="center"/>
              <w:rPr>
                <w:del w:id="45" w:author="Shruthi Raghavan" w:date="2018-02-07T20:30:00Z"/>
                <w:rFonts w:cs="Calibri"/>
                <w:sz w:val="16"/>
                <w:szCs w:val="16"/>
              </w:rPr>
            </w:pPr>
            <w:del w:id="46" w:author="Shruthi Raghavan" w:date="2018-02-07T20:30:00Z">
              <w:r w:rsidDel="00CC6B21">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14:paraId="0FAB4063" w14:textId="0EA8B6A3" w:rsidR="00EB3C1F" w:rsidRPr="00AA38E8" w:rsidDel="00CC6B21" w:rsidRDefault="00EB3C1F" w:rsidP="00EB3C1F">
            <w:pPr>
              <w:spacing w:before="60"/>
              <w:jc w:val="center"/>
              <w:rPr>
                <w:del w:id="47" w:author="Shruthi Raghavan" w:date="2018-02-07T20:30:00Z"/>
                <w:rFonts w:cs="Calibri"/>
                <w:sz w:val="16"/>
                <w:szCs w:val="16"/>
              </w:rPr>
            </w:pPr>
            <w:del w:id="48" w:author="Shruthi Raghavan" w:date="2018-02-07T20:30:00Z">
              <w:r w:rsidDel="00CC6B21">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14:paraId="37D1D129" w14:textId="54C8C304" w:rsidR="00EB3C1F" w:rsidRPr="00C62F42" w:rsidDel="00CC6B21" w:rsidRDefault="00EB3C1F" w:rsidP="00EB3C1F">
            <w:pPr>
              <w:spacing w:before="60"/>
              <w:jc w:val="center"/>
              <w:rPr>
                <w:del w:id="49" w:author="Shruthi Raghavan" w:date="2018-02-07T20:30:00Z"/>
                <w:rFonts w:cs="Calibri"/>
                <w:sz w:val="16"/>
                <w:szCs w:val="16"/>
              </w:rPr>
            </w:pPr>
            <w:del w:id="50" w:author="Shruthi Raghavan" w:date="2018-02-07T20:30:00Z">
              <w:r w:rsidRPr="00C62F42" w:rsidDel="00CC6B21">
                <w:rPr>
                  <w:rFonts w:cs="Calibri"/>
                  <w:sz w:val="16"/>
                  <w:szCs w:val="16"/>
                </w:rPr>
                <w:delText>29U</w:delText>
              </w:r>
            </w:del>
          </w:p>
        </w:tc>
      </w:tr>
      <w:tr w:rsidR="00EB3C1F" w:rsidRPr="00AA38E8" w14:paraId="4C0F93EE" w14:textId="77777777" w:rsidTr="00F4318C">
        <w:tc>
          <w:tcPr>
            <w:tcW w:w="3888" w:type="dxa"/>
            <w:tcBorders>
              <w:top w:val="single" w:sz="6" w:space="0" w:color="auto"/>
              <w:left w:val="single" w:sz="6" w:space="0" w:color="auto"/>
              <w:bottom w:val="single" w:sz="6" w:space="0" w:color="auto"/>
              <w:right w:val="single" w:sz="6" w:space="0" w:color="auto"/>
            </w:tcBorders>
          </w:tcPr>
          <w:p w14:paraId="69E7BE55" w14:textId="77777777" w:rsidR="00EB3C1F" w:rsidRPr="00C62F42" w:rsidRDefault="00EB3C1F" w:rsidP="00EB3C1F">
            <w:pPr>
              <w:spacing w:before="60"/>
              <w:jc w:val="center"/>
              <w:rPr>
                <w:rFonts w:cs="Calibri"/>
                <w:sz w:val="16"/>
                <w:szCs w:val="16"/>
              </w:rPr>
            </w:pPr>
            <w:r w:rsidRPr="00C62F42">
              <w:rPr>
                <w:rFonts w:cs="Calibri"/>
                <w:sz w:val="16"/>
                <w:szCs w:val="16"/>
              </w:rPr>
              <w:t>FLASHAPPLCMDIFECMERRMASK_CNT_U32</w:t>
            </w:r>
          </w:p>
        </w:tc>
        <w:tc>
          <w:tcPr>
            <w:tcW w:w="1710" w:type="dxa"/>
            <w:tcBorders>
              <w:top w:val="single" w:sz="6" w:space="0" w:color="auto"/>
              <w:left w:val="single" w:sz="6" w:space="0" w:color="auto"/>
              <w:bottom w:val="single" w:sz="6" w:space="0" w:color="auto"/>
              <w:right w:val="single" w:sz="6" w:space="0" w:color="auto"/>
            </w:tcBorders>
          </w:tcPr>
          <w:p w14:paraId="7A7DB7B0" w14:textId="77777777" w:rsidR="00EB3C1F" w:rsidRPr="00AA38E8" w:rsidRDefault="00EB3C1F" w:rsidP="00EB3C1F">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14:paraId="43FCE1F5" w14:textId="77777777" w:rsidR="00EB3C1F" w:rsidRPr="00AA38E8" w:rsidRDefault="00EB3C1F" w:rsidP="00EB3C1F">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14:paraId="57755A21" w14:textId="77777777" w:rsidR="00EB3C1F" w:rsidRPr="00C62F42" w:rsidRDefault="00EB3C1F" w:rsidP="00EB3C1F">
            <w:pPr>
              <w:spacing w:before="60"/>
              <w:jc w:val="center"/>
              <w:rPr>
                <w:rFonts w:cs="Calibri"/>
                <w:sz w:val="16"/>
                <w:szCs w:val="16"/>
              </w:rPr>
            </w:pPr>
            <w:r w:rsidRPr="00C62F42">
              <w:rPr>
                <w:rFonts w:cs="Calibri"/>
                <w:sz w:val="16"/>
                <w:szCs w:val="16"/>
              </w:rPr>
              <w:t>0x00080000U</w:t>
            </w:r>
          </w:p>
        </w:tc>
      </w:tr>
      <w:tr w:rsidR="00EB3C1F" w:rsidRPr="00AA38E8" w14:paraId="700A3BAB" w14:textId="77777777" w:rsidTr="00F4318C">
        <w:tc>
          <w:tcPr>
            <w:tcW w:w="3888" w:type="dxa"/>
            <w:tcBorders>
              <w:top w:val="single" w:sz="6" w:space="0" w:color="auto"/>
              <w:left w:val="single" w:sz="6" w:space="0" w:color="auto"/>
              <w:bottom w:val="single" w:sz="6" w:space="0" w:color="auto"/>
              <w:right w:val="single" w:sz="6" w:space="0" w:color="auto"/>
            </w:tcBorders>
          </w:tcPr>
          <w:p w14:paraId="0CAAF98A" w14:textId="77777777" w:rsidR="00EB3C1F" w:rsidRPr="00C62F42" w:rsidRDefault="00EB3C1F" w:rsidP="00EB3C1F">
            <w:pPr>
              <w:spacing w:before="60"/>
              <w:jc w:val="center"/>
              <w:rPr>
                <w:rFonts w:cs="Calibri"/>
                <w:sz w:val="16"/>
                <w:szCs w:val="16"/>
              </w:rPr>
            </w:pPr>
            <w:r w:rsidRPr="00C62F42">
              <w:rPr>
                <w:rFonts w:cs="Calibri"/>
                <w:sz w:val="16"/>
                <w:szCs w:val="16"/>
              </w:rPr>
              <w:t>NROFCOMPERRSRCSETATMPTS_CNT_U08</w:t>
            </w:r>
          </w:p>
        </w:tc>
        <w:tc>
          <w:tcPr>
            <w:tcW w:w="1710" w:type="dxa"/>
            <w:tcBorders>
              <w:top w:val="single" w:sz="6" w:space="0" w:color="auto"/>
              <w:left w:val="single" w:sz="6" w:space="0" w:color="auto"/>
              <w:bottom w:val="single" w:sz="6" w:space="0" w:color="auto"/>
              <w:right w:val="single" w:sz="6" w:space="0" w:color="auto"/>
            </w:tcBorders>
          </w:tcPr>
          <w:p w14:paraId="1633E213" w14:textId="77777777" w:rsidR="00EB3C1F" w:rsidRPr="00AA38E8" w:rsidRDefault="00EB3C1F" w:rsidP="00EB3C1F">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14:paraId="5F74BC8E" w14:textId="77777777" w:rsidR="00EB3C1F" w:rsidRPr="00AA38E8" w:rsidRDefault="00EB3C1F" w:rsidP="00EB3C1F">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14:paraId="1C7282A2" w14:textId="77777777" w:rsidR="00EB3C1F" w:rsidRPr="00C62F42" w:rsidRDefault="00EB3C1F" w:rsidP="00EB3C1F">
            <w:pPr>
              <w:spacing w:before="60"/>
              <w:jc w:val="center"/>
              <w:rPr>
                <w:rFonts w:cs="Calibri"/>
                <w:sz w:val="16"/>
                <w:szCs w:val="16"/>
              </w:rPr>
            </w:pPr>
            <w:r>
              <w:rPr>
                <w:rFonts w:cs="Calibri"/>
                <w:sz w:val="16"/>
                <w:szCs w:val="16"/>
              </w:rPr>
              <w:t>3U</w:t>
            </w:r>
          </w:p>
        </w:tc>
      </w:tr>
      <w:tr w:rsidR="00EB3C1F" w:rsidRPr="00AA38E8" w14:paraId="3179B39A" w14:textId="77777777" w:rsidTr="00F4318C">
        <w:tc>
          <w:tcPr>
            <w:tcW w:w="3888" w:type="dxa"/>
            <w:tcBorders>
              <w:top w:val="single" w:sz="6" w:space="0" w:color="auto"/>
              <w:left w:val="single" w:sz="6" w:space="0" w:color="auto"/>
              <w:bottom w:val="single" w:sz="6" w:space="0" w:color="auto"/>
              <w:right w:val="single" w:sz="6" w:space="0" w:color="auto"/>
            </w:tcBorders>
          </w:tcPr>
          <w:p w14:paraId="539FFF83" w14:textId="77777777" w:rsidR="00EB3C1F" w:rsidRPr="00C62F42" w:rsidRDefault="00EB3C1F" w:rsidP="00EB3C1F">
            <w:pPr>
              <w:spacing w:before="60"/>
              <w:jc w:val="center"/>
              <w:rPr>
                <w:rFonts w:cs="Calibri"/>
                <w:sz w:val="16"/>
                <w:szCs w:val="16"/>
              </w:rPr>
            </w:pPr>
            <w:r w:rsidRPr="00C62F42">
              <w:rPr>
                <w:rFonts w:cs="Calibri"/>
                <w:sz w:val="16"/>
                <w:szCs w:val="16"/>
              </w:rPr>
              <w:t>FEINTRPTREQFLGBITMASK_CNT_U32</w:t>
            </w:r>
          </w:p>
        </w:tc>
        <w:tc>
          <w:tcPr>
            <w:tcW w:w="1710" w:type="dxa"/>
            <w:tcBorders>
              <w:top w:val="single" w:sz="6" w:space="0" w:color="auto"/>
              <w:left w:val="single" w:sz="6" w:space="0" w:color="auto"/>
              <w:bottom w:val="single" w:sz="6" w:space="0" w:color="auto"/>
              <w:right w:val="single" w:sz="6" w:space="0" w:color="auto"/>
            </w:tcBorders>
          </w:tcPr>
          <w:p w14:paraId="3C1A301D" w14:textId="77777777" w:rsidR="00EB3C1F" w:rsidRPr="00AA38E8" w:rsidRDefault="00EB3C1F" w:rsidP="00EB3C1F">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14:paraId="53B4951C" w14:textId="77777777" w:rsidR="00EB3C1F" w:rsidRPr="00AA38E8" w:rsidRDefault="00EB3C1F" w:rsidP="00EB3C1F">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14:paraId="51C94570" w14:textId="77777777" w:rsidR="00EB3C1F" w:rsidRDefault="00EB3C1F" w:rsidP="00EB3C1F">
            <w:pPr>
              <w:spacing w:before="60"/>
              <w:jc w:val="center"/>
              <w:rPr>
                <w:rFonts w:cs="Calibri"/>
                <w:sz w:val="16"/>
                <w:szCs w:val="16"/>
              </w:rPr>
            </w:pPr>
            <w:r w:rsidRPr="00C62F42">
              <w:rPr>
                <w:rFonts w:cs="Calibri"/>
                <w:sz w:val="16"/>
                <w:szCs w:val="16"/>
              </w:rPr>
              <w:t>0x00001000U</w:t>
            </w:r>
          </w:p>
        </w:tc>
      </w:tr>
      <w:tr w:rsidR="00EB3C1F" w:rsidRPr="00AA38E8" w14:paraId="20068FE5" w14:textId="77777777" w:rsidTr="00F4318C">
        <w:tc>
          <w:tcPr>
            <w:tcW w:w="3888" w:type="dxa"/>
            <w:tcBorders>
              <w:top w:val="single" w:sz="6" w:space="0" w:color="auto"/>
              <w:left w:val="single" w:sz="6" w:space="0" w:color="auto"/>
              <w:bottom w:val="single" w:sz="6" w:space="0" w:color="auto"/>
              <w:right w:val="single" w:sz="6" w:space="0" w:color="auto"/>
            </w:tcBorders>
          </w:tcPr>
          <w:p w14:paraId="24EBF396" w14:textId="77777777" w:rsidR="00EB3C1F" w:rsidRPr="00C62F42" w:rsidRDefault="00EB3C1F" w:rsidP="00EB3C1F">
            <w:pPr>
              <w:spacing w:before="60"/>
              <w:jc w:val="center"/>
              <w:rPr>
                <w:rFonts w:cs="Calibri"/>
                <w:sz w:val="16"/>
                <w:szCs w:val="16"/>
              </w:rPr>
            </w:pPr>
            <w:r w:rsidRPr="00C62F42">
              <w:rPr>
                <w:rFonts w:cs="Calibri"/>
                <w:sz w:val="16"/>
                <w:szCs w:val="16"/>
              </w:rPr>
              <w:t>FEINTRPTEVESRCECMBITMASK_CNT_U32</w:t>
            </w:r>
          </w:p>
        </w:tc>
        <w:tc>
          <w:tcPr>
            <w:tcW w:w="1710" w:type="dxa"/>
            <w:tcBorders>
              <w:top w:val="single" w:sz="6" w:space="0" w:color="auto"/>
              <w:left w:val="single" w:sz="6" w:space="0" w:color="auto"/>
              <w:bottom w:val="single" w:sz="6" w:space="0" w:color="auto"/>
              <w:right w:val="single" w:sz="6" w:space="0" w:color="auto"/>
            </w:tcBorders>
          </w:tcPr>
          <w:p w14:paraId="0AEC96C4" w14:textId="77777777" w:rsidR="00EB3C1F" w:rsidRPr="00AA38E8" w:rsidRDefault="00EB3C1F" w:rsidP="00EB3C1F">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14:paraId="31608571" w14:textId="77777777" w:rsidR="00EB3C1F" w:rsidRPr="00AA38E8" w:rsidRDefault="00EB3C1F" w:rsidP="00EB3C1F">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14:paraId="5EEC0848" w14:textId="77777777" w:rsidR="00EB3C1F" w:rsidRPr="00C62F42" w:rsidRDefault="00EB3C1F" w:rsidP="00EB3C1F">
            <w:pPr>
              <w:spacing w:before="60"/>
              <w:jc w:val="center"/>
              <w:rPr>
                <w:rFonts w:cs="Calibri"/>
                <w:sz w:val="16"/>
                <w:szCs w:val="16"/>
              </w:rPr>
            </w:pPr>
            <w:r w:rsidRPr="00C62F42">
              <w:rPr>
                <w:rFonts w:cs="Calibri"/>
                <w:sz w:val="16"/>
                <w:szCs w:val="16"/>
              </w:rPr>
              <w:t>0x00000002U</w:t>
            </w:r>
          </w:p>
        </w:tc>
      </w:tr>
      <w:tr w:rsidR="00534562" w:rsidRPr="00AA38E8" w14:paraId="6D526B36" w14:textId="77777777" w:rsidTr="00F4318C">
        <w:tc>
          <w:tcPr>
            <w:tcW w:w="3888" w:type="dxa"/>
            <w:tcBorders>
              <w:top w:val="single" w:sz="6" w:space="0" w:color="auto"/>
              <w:left w:val="single" w:sz="6" w:space="0" w:color="auto"/>
              <w:bottom w:val="single" w:sz="6" w:space="0" w:color="auto"/>
              <w:right w:val="single" w:sz="6" w:space="0" w:color="auto"/>
            </w:tcBorders>
          </w:tcPr>
          <w:p w14:paraId="36CB0096" w14:textId="77777777" w:rsidR="00534562" w:rsidRPr="00C62F42" w:rsidRDefault="00534562" w:rsidP="00EB3C1F">
            <w:pPr>
              <w:spacing w:before="60"/>
              <w:jc w:val="center"/>
              <w:rPr>
                <w:rFonts w:cs="Calibri"/>
                <w:sz w:val="16"/>
                <w:szCs w:val="16"/>
              </w:rPr>
            </w:pPr>
            <w:r w:rsidRPr="00534562">
              <w:rPr>
                <w:rFonts w:cs="Calibri"/>
                <w:sz w:val="16"/>
                <w:szCs w:val="16"/>
              </w:rPr>
              <w:t>ECMERRSETTRIGREGSTSCLRMASK_CNT_U32</w:t>
            </w:r>
          </w:p>
        </w:tc>
        <w:tc>
          <w:tcPr>
            <w:tcW w:w="1710" w:type="dxa"/>
            <w:tcBorders>
              <w:top w:val="single" w:sz="6" w:space="0" w:color="auto"/>
              <w:left w:val="single" w:sz="6" w:space="0" w:color="auto"/>
              <w:bottom w:val="single" w:sz="6" w:space="0" w:color="auto"/>
              <w:right w:val="single" w:sz="6" w:space="0" w:color="auto"/>
            </w:tcBorders>
          </w:tcPr>
          <w:p w14:paraId="24E23D68" w14:textId="77777777" w:rsidR="00534562" w:rsidRDefault="00534562" w:rsidP="00EB3C1F">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14:paraId="165A7A21" w14:textId="77777777" w:rsidR="00534562" w:rsidRDefault="00534562" w:rsidP="00EB3C1F">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14:paraId="280BF212" w14:textId="77777777" w:rsidR="00534562" w:rsidRPr="00C62F42" w:rsidRDefault="00534562" w:rsidP="00EB3C1F">
            <w:pPr>
              <w:spacing w:before="60"/>
              <w:jc w:val="center"/>
              <w:rPr>
                <w:rFonts w:cs="Calibri"/>
                <w:sz w:val="16"/>
                <w:szCs w:val="16"/>
              </w:rPr>
            </w:pPr>
            <w:r w:rsidRPr="00534562">
              <w:rPr>
                <w:rFonts w:cs="Calibri"/>
                <w:sz w:val="16"/>
                <w:szCs w:val="16"/>
              </w:rPr>
              <w:t>0x40000000U</w:t>
            </w:r>
          </w:p>
        </w:tc>
      </w:tr>
    </w:tbl>
    <w:p w14:paraId="0DE7EC2F" w14:textId="77777777" w:rsidR="002B094F" w:rsidRPr="0048012A" w:rsidRDefault="002B094F" w:rsidP="002518E0">
      <w:pPr>
        <w:pStyle w:val="BodyText3"/>
        <w:rPr>
          <w:rFonts w:cs="Calibri"/>
          <w:sz w:val="20"/>
          <w:szCs w:val="20"/>
        </w:rPr>
      </w:pPr>
    </w:p>
    <w:p w14:paraId="155C7A67" w14:textId="77777777" w:rsidR="00AC4CD8" w:rsidRPr="00DA5500" w:rsidRDefault="00AC4CD8" w:rsidP="00AC4CD8">
      <w:pPr>
        <w:pStyle w:val="Heading1"/>
        <w:ind w:left="562" w:hanging="562"/>
        <w:rPr>
          <w:rFonts w:ascii="Calibri" w:hAnsi="Calibri" w:cs="Calibri"/>
        </w:rPr>
      </w:pPr>
      <w:bookmarkStart w:id="51" w:name="_Ref87065593"/>
      <w:bookmarkStart w:id="52" w:name="_Toc338170483"/>
      <w:bookmarkStart w:id="53" w:name="_Toc375678229"/>
      <w:bookmarkStart w:id="54" w:name="_Toc418080067"/>
      <w:bookmarkStart w:id="55" w:name="_Toc421786702"/>
      <w:bookmarkStart w:id="56" w:name="_Toc49842914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1"/>
      <w:bookmarkEnd w:id="52"/>
      <w:bookmarkEnd w:id="53"/>
      <w:bookmarkEnd w:id="54"/>
      <w:bookmarkEnd w:id="55"/>
      <w:bookmarkEnd w:id="56"/>
    </w:p>
    <w:p w14:paraId="17D08528" w14:textId="77777777" w:rsidR="002B094F" w:rsidRPr="00987B4A" w:rsidRDefault="002B094F" w:rsidP="00007584">
      <w:pPr>
        <w:pStyle w:val="Heading2"/>
        <w:spacing w:after="60"/>
        <w:rPr>
          <w:rFonts w:ascii="Calibri" w:hAnsi="Calibri"/>
        </w:rPr>
      </w:pPr>
      <w:bookmarkStart w:id="57" w:name="_Toc338170484"/>
      <w:bookmarkStart w:id="58" w:name="_Toc418080068"/>
      <w:bookmarkStart w:id="59" w:name="_Toc421709916"/>
      <w:bookmarkStart w:id="60" w:name="_Toc498429141"/>
      <w:r w:rsidRPr="00007584">
        <w:rPr>
          <w:rFonts w:ascii="Calibri" w:hAnsi="Calibri"/>
        </w:rPr>
        <w:t>Sub</w:t>
      </w:r>
      <w:r w:rsidRPr="00987B4A">
        <w:rPr>
          <w:rFonts w:ascii="Calibri" w:hAnsi="Calibri"/>
        </w:rPr>
        <w:t>-Module Functions</w:t>
      </w:r>
      <w:bookmarkEnd w:id="57"/>
      <w:bookmarkEnd w:id="58"/>
      <w:bookmarkEnd w:id="59"/>
      <w:bookmarkEnd w:id="60"/>
    </w:p>
    <w:p w14:paraId="35910ACD" w14:textId="77777777"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61" w:name="_Toc421011514"/>
      <w:bookmarkStart w:id="62" w:name="_Toc498429142"/>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A4C06">
        <w:rPr>
          <w:rFonts w:ascii="Calibri" w:hAnsi="Calibri" w:cs="Calibri"/>
        </w:rPr>
        <w:t>EcmOutpAndDiagc</w:t>
      </w:r>
      <w:r w:rsidR="006D634C">
        <w:rPr>
          <w:rFonts w:ascii="Calibri" w:hAnsi="Calibri" w:cs="Calibri"/>
        </w:rPr>
        <w:fldChar w:fldCharType="end"/>
      </w:r>
      <w:r w:rsidRPr="00AA38E8">
        <w:rPr>
          <w:rFonts w:ascii="Calibri" w:hAnsi="Calibri" w:cs="Calibri"/>
        </w:rPr>
        <w:t>Init</w:t>
      </w:r>
      <w:bookmarkEnd w:id="61"/>
      <w:r w:rsidR="001A4C06">
        <w:rPr>
          <w:rFonts w:ascii="Calibri" w:hAnsi="Calibri" w:cs="Calibri"/>
        </w:rPr>
        <w:t>1</w:t>
      </w:r>
      <w:bookmarkEnd w:id="62"/>
    </w:p>
    <w:p w14:paraId="185827F4" w14:textId="77777777" w:rsidR="00007584" w:rsidRPr="00AA38E8" w:rsidRDefault="00007584" w:rsidP="00007584">
      <w:pPr>
        <w:pStyle w:val="Heading2"/>
        <w:numPr>
          <w:ilvl w:val="3"/>
          <w:numId w:val="11"/>
        </w:numPr>
        <w:spacing w:after="60"/>
        <w:rPr>
          <w:rFonts w:ascii="Calibri" w:hAnsi="Calibri" w:cs="Calibri"/>
        </w:rPr>
      </w:pPr>
      <w:bookmarkStart w:id="63" w:name="_Toc421011515"/>
      <w:bookmarkStart w:id="64" w:name="_Toc498429143"/>
      <w:r w:rsidRPr="00AA38E8">
        <w:rPr>
          <w:rFonts w:ascii="Calibri" w:hAnsi="Calibri" w:cs="Calibri"/>
        </w:rPr>
        <w:t>Design Rationale</w:t>
      </w:r>
      <w:bookmarkEnd w:id="63"/>
      <w:bookmarkEnd w:id="64"/>
    </w:p>
    <w:p w14:paraId="09016814" w14:textId="77777777" w:rsidR="002B094F" w:rsidRDefault="001A4C06" w:rsidP="001A4C06">
      <w:pPr>
        <w:ind w:left="864"/>
        <w:rPr>
          <w:rFonts w:cs="Calibri"/>
        </w:rPr>
      </w:pPr>
      <w:r w:rsidRPr="001A4C06">
        <w:rPr>
          <w:rFonts w:cs="Calibri"/>
        </w:rPr>
        <w:t>None</w:t>
      </w:r>
    </w:p>
    <w:p w14:paraId="16026FBB" w14:textId="77777777" w:rsidR="001A4C06" w:rsidRPr="00AA38E8" w:rsidRDefault="001A4C06" w:rsidP="001A4C06">
      <w:pPr>
        <w:pStyle w:val="Heading2"/>
        <w:numPr>
          <w:ilvl w:val="2"/>
          <w:numId w:val="11"/>
        </w:numPr>
        <w:tabs>
          <w:tab w:val="clear" w:pos="1017"/>
          <w:tab w:val="num" w:pos="567"/>
        </w:tabs>
        <w:spacing w:after="60"/>
        <w:ind w:left="567"/>
        <w:rPr>
          <w:rFonts w:ascii="Calibri" w:hAnsi="Calibri" w:cs="Calibri"/>
        </w:rPr>
      </w:pPr>
      <w:bookmarkStart w:id="65" w:name="_Toc498429144"/>
      <w:r w:rsidRPr="00AA38E8">
        <w:rPr>
          <w:rFonts w:ascii="Calibri" w:hAnsi="Calibri" w:cs="Calibri"/>
        </w:rPr>
        <w:t xml:space="preserve">Init: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EcmOutpAndDiagc</w:t>
      </w:r>
      <w:r>
        <w:rPr>
          <w:rFonts w:ascii="Calibri" w:hAnsi="Calibri" w:cs="Calibri"/>
        </w:rPr>
        <w:fldChar w:fldCharType="end"/>
      </w:r>
      <w:r w:rsidRPr="00AA38E8">
        <w:rPr>
          <w:rFonts w:ascii="Calibri" w:hAnsi="Calibri" w:cs="Calibri"/>
        </w:rPr>
        <w:t>Init</w:t>
      </w:r>
      <w:r>
        <w:rPr>
          <w:rFonts w:ascii="Calibri" w:hAnsi="Calibri" w:cs="Calibri"/>
        </w:rPr>
        <w:t>3</w:t>
      </w:r>
      <w:bookmarkEnd w:id="65"/>
    </w:p>
    <w:p w14:paraId="76850FB4" w14:textId="77777777" w:rsidR="001A4C06" w:rsidRPr="00AA38E8" w:rsidRDefault="001A4C06" w:rsidP="001A4C06">
      <w:pPr>
        <w:pStyle w:val="Heading2"/>
        <w:numPr>
          <w:ilvl w:val="3"/>
          <w:numId w:val="11"/>
        </w:numPr>
        <w:spacing w:after="60"/>
        <w:rPr>
          <w:rFonts w:ascii="Calibri" w:hAnsi="Calibri" w:cs="Calibri"/>
        </w:rPr>
      </w:pPr>
      <w:bookmarkStart w:id="66" w:name="_Toc498429145"/>
      <w:r w:rsidRPr="00AA38E8">
        <w:rPr>
          <w:rFonts w:ascii="Calibri" w:hAnsi="Calibri" w:cs="Calibri"/>
        </w:rPr>
        <w:t>Design Rationale</w:t>
      </w:r>
      <w:bookmarkEnd w:id="66"/>
    </w:p>
    <w:p w14:paraId="69B86420" w14:textId="77777777" w:rsidR="001A4C06" w:rsidRPr="001A4C06" w:rsidRDefault="001A4C06" w:rsidP="001A4C06">
      <w:pPr>
        <w:ind w:left="864"/>
        <w:rPr>
          <w:rFonts w:cs="Calibri"/>
        </w:rPr>
      </w:pPr>
      <w:r w:rsidRPr="001A4C06">
        <w:rPr>
          <w:rFonts w:cs="Calibri"/>
        </w:rPr>
        <w:t>None</w:t>
      </w:r>
    </w:p>
    <w:p w14:paraId="61E603A7" w14:textId="77777777"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67" w:name="_Toc421011518"/>
      <w:bookmarkStart w:id="68" w:name="_Toc498429146"/>
      <w:r w:rsidRPr="00AA38E8">
        <w:rPr>
          <w:rFonts w:ascii="Calibri" w:hAnsi="Calibri" w:cs="Calibri"/>
        </w:rPr>
        <w:t>Per</w:t>
      </w:r>
      <w:bookmarkEnd w:id="67"/>
      <w:r w:rsidR="001A4C06">
        <w:rPr>
          <w:rFonts w:ascii="Calibri" w:hAnsi="Calibri" w:cs="Calibri"/>
        </w:rPr>
        <w:t>iodic</w:t>
      </w:r>
      <w:bookmarkEnd w:id="68"/>
    </w:p>
    <w:p w14:paraId="50270A50" w14:textId="77777777" w:rsidR="00DB3C1D" w:rsidRPr="001A4C06" w:rsidRDefault="001A4C06" w:rsidP="001A4C06">
      <w:pPr>
        <w:ind w:left="567" w:firstLine="297"/>
        <w:rPr>
          <w:rFonts w:cs="Calibri"/>
        </w:rPr>
      </w:pPr>
      <w:r w:rsidRPr="001A4C06">
        <w:rPr>
          <w:rFonts w:cs="Calibri"/>
        </w:rPr>
        <w:t>None</w:t>
      </w:r>
    </w:p>
    <w:p w14:paraId="04C38771" w14:textId="77777777" w:rsidR="002B094F" w:rsidRPr="008C6874" w:rsidRDefault="008C6874" w:rsidP="008C6874">
      <w:pPr>
        <w:pStyle w:val="Heading2"/>
        <w:spacing w:after="60"/>
        <w:rPr>
          <w:rFonts w:ascii="Calibri" w:hAnsi="Calibri"/>
        </w:rPr>
      </w:pPr>
      <w:bookmarkStart w:id="69" w:name="_Toc498429147"/>
      <w:r>
        <w:rPr>
          <w:rFonts w:ascii="Calibri" w:hAnsi="Calibri"/>
        </w:rPr>
        <w:t>Server R</w:t>
      </w:r>
      <w:r w:rsidRPr="008C6874">
        <w:rPr>
          <w:rFonts w:ascii="Calibri" w:hAnsi="Calibri"/>
        </w:rPr>
        <w:t>unables</w:t>
      </w:r>
      <w:bookmarkEnd w:id="69"/>
      <w:r w:rsidR="002B094F" w:rsidRPr="008C6874">
        <w:rPr>
          <w:rFonts w:ascii="Calibri" w:hAnsi="Calibri"/>
        </w:rPr>
        <w:t xml:space="preserve"> </w:t>
      </w:r>
    </w:p>
    <w:p w14:paraId="5C2FAE80" w14:textId="77777777" w:rsidR="008C6874" w:rsidRPr="00AA38E8" w:rsidRDefault="001A4C06" w:rsidP="008C6874">
      <w:pPr>
        <w:pStyle w:val="Heading2"/>
        <w:numPr>
          <w:ilvl w:val="2"/>
          <w:numId w:val="11"/>
        </w:numPr>
        <w:tabs>
          <w:tab w:val="clear" w:pos="1017"/>
          <w:tab w:val="num" w:pos="567"/>
        </w:tabs>
        <w:spacing w:after="60"/>
        <w:ind w:left="567"/>
        <w:rPr>
          <w:rFonts w:ascii="Calibri" w:hAnsi="Calibri" w:cs="Calibri"/>
        </w:rPr>
      </w:pPr>
      <w:bookmarkStart w:id="70" w:name="_Toc382301471"/>
      <w:bookmarkStart w:id="71" w:name="_Toc383698997"/>
      <w:bookmarkStart w:id="72" w:name="_Toc498429148"/>
      <w:bookmarkEnd w:id="70"/>
      <w:bookmarkEnd w:id="71"/>
      <w:r>
        <w:rPr>
          <w:rFonts w:ascii="Calibri" w:hAnsi="Calibri" w:cs="Calibri"/>
        </w:rPr>
        <w:t>CtrlErrOut_Oper</w:t>
      </w:r>
      <w:bookmarkEnd w:id="72"/>
    </w:p>
    <w:p w14:paraId="2C464409" w14:textId="77777777" w:rsidR="008C6874" w:rsidRPr="00AA38E8" w:rsidRDefault="008C6874" w:rsidP="008C6874">
      <w:pPr>
        <w:pStyle w:val="Heading2"/>
        <w:numPr>
          <w:ilvl w:val="3"/>
          <w:numId w:val="11"/>
        </w:numPr>
        <w:spacing w:after="60"/>
        <w:rPr>
          <w:rFonts w:ascii="Calibri" w:hAnsi="Calibri" w:cs="Calibri"/>
        </w:rPr>
      </w:pPr>
      <w:bookmarkStart w:id="73" w:name="_Toc421011525"/>
      <w:bookmarkStart w:id="74" w:name="_Toc498429149"/>
      <w:r w:rsidRPr="00AA38E8">
        <w:rPr>
          <w:rFonts w:ascii="Calibri" w:hAnsi="Calibri" w:cs="Calibri"/>
        </w:rPr>
        <w:t>Design Rationale</w:t>
      </w:r>
      <w:bookmarkEnd w:id="73"/>
      <w:bookmarkEnd w:id="74"/>
    </w:p>
    <w:p w14:paraId="1EACD773" w14:textId="77777777" w:rsidR="008C6874" w:rsidRPr="0033680E" w:rsidRDefault="001A4C06" w:rsidP="00405253">
      <w:pPr>
        <w:ind w:firstLine="864"/>
        <w:rPr>
          <w:rFonts w:cs="Calibri"/>
          <w:i/>
        </w:rPr>
      </w:pPr>
      <w:r>
        <w:rPr>
          <w:rFonts w:cs="Calibri"/>
        </w:rPr>
        <w:t>The TrigReg1 enumeration type is given the type qualifier of EcmOutpAndDiagc so it is not generated in the RTE headers. The header in the include folder contains the typedef for this enum because it is not expected to be needed outside the context of this component (or server runnable call)</w:t>
      </w:r>
      <w:r w:rsidR="00002388">
        <w:rPr>
          <w:rFonts w:cs="Calibri"/>
        </w:rPr>
        <w:t>.</w:t>
      </w:r>
    </w:p>
    <w:p w14:paraId="67D229DF" w14:textId="77777777" w:rsidR="008C6874" w:rsidRPr="00AA38E8" w:rsidRDefault="008C6874" w:rsidP="008C6874">
      <w:pPr>
        <w:pStyle w:val="Heading2"/>
        <w:spacing w:after="60"/>
        <w:rPr>
          <w:rFonts w:ascii="Calibri" w:hAnsi="Calibri" w:cs="Calibri"/>
        </w:rPr>
      </w:pPr>
      <w:bookmarkStart w:id="75" w:name="_Ref382299966"/>
      <w:bookmarkStart w:id="76" w:name="_Toc421011529"/>
      <w:bookmarkStart w:id="77" w:name="_Toc498429150"/>
      <w:r w:rsidRPr="00AA38E8">
        <w:rPr>
          <w:rFonts w:ascii="Calibri" w:hAnsi="Calibri" w:cs="Calibri"/>
        </w:rPr>
        <w:t>Interrupt Functions</w:t>
      </w:r>
      <w:bookmarkEnd w:id="75"/>
      <w:bookmarkEnd w:id="76"/>
      <w:bookmarkEnd w:id="77"/>
    </w:p>
    <w:p w14:paraId="049D3AB7" w14:textId="77777777" w:rsidR="002B094F" w:rsidRDefault="00405253" w:rsidP="00405253">
      <w:pPr>
        <w:ind w:left="576"/>
        <w:rPr>
          <w:rFonts w:cs="Calibri"/>
        </w:rPr>
      </w:pPr>
      <w:r>
        <w:rPr>
          <w:rFonts w:cs="Calibri"/>
        </w:rPr>
        <w:t>None</w:t>
      </w:r>
    </w:p>
    <w:p w14:paraId="1EE224C5" w14:textId="77777777" w:rsidR="00405253" w:rsidRPr="00405253" w:rsidRDefault="00405253" w:rsidP="00405253">
      <w:pPr>
        <w:ind w:left="576"/>
        <w:rPr>
          <w:rFonts w:cs="Calibri"/>
        </w:rPr>
      </w:pPr>
    </w:p>
    <w:p w14:paraId="64A96C6F" w14:textId="77777777" w:rsidR="002B094F" w:rsidRPr="008C6874" w:rsidRDefault="002B094F" w:rsidP="008C6874">
      <w:pPr>
        <w:pStyle w:val="Heading2"/>
        <w:spacing w:after="60"/>
        <w:rPr>
          <w:rFonts w:ascii="Calibri" w:hAnsi="Calibri" w:cs="Calibri"/>
        </w:rPr>
      </w:pPr>
      <w:bookmarkStart w:id="78" w:name="_Toc338170485"/>
      <w:bookmarkStart w:id="79" w:name="_Toc418080074"/>
      <w:bookmarkStart w:id="80" w:name="_Toc421709919"/>
      <w:bookmarkStart w:id="81" w:name="_Toc498429151"/>
      <w:r w:rsidRPr="008C6874">
        <w:rPr>
          <w:rFonts w:ascii="Calibri" w:hAnsi="Calibri" w:cs="Calibri"/>
        </w:rPr>
        <w:t>Module Internal (Local) Functions</w:t>
      </w:r>
      <w:bookmarkEnd w:id="78"/>
      <w:bookmarkEnd w:id="79"/>
      <w:bookmarkEnd w:id="80"/>
      <w:bookmarkEnd w:id="81"/>
    </w:p>
    <w:p w14:paraId="52B1DA7B" w14:textId="77777777"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82" w:name="_Toc421011540"/>
      <w:bookmarkStart w:id="83" w:name="_Toc498429152"/>
      <w:r w:rsidRPr="00AA38E8">
        <w:rPr>
          <w:rFonts w:ascii="Calibri" w:hAnsi="Calibri" w:cs="Calibri"/>
        </w:rPr>
        <w:t>Local Function #1</w:t>
      </w:r>
      <w:bookmarkEnd w:id="82"/>
      <w:bookmarkEnd w:id="83"/>
    </w:p>
    <w:p w14:paraId="0C1779B4" w14:textId="77777777" w:rsidR="00405253" w:rsidRPr="00405253" w:rsidRDefault="00405253" w:rsidP="00405253">
      <w:pPr>
        <w:rPr>
          <w:lang w:bidi="ar-SA"/>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14:paraId="0843A7EF" w14:textId="77777777" w:rsidTr="00F4318C">
        <w:tc>
          <w:tcPr>
            <w:tcW w:w="1779" w:type="dxa"/>
          </w:tcPr>
          <w:p w14:paraId="7BA499C5" w14:textId="77777777"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14:paraId="74AC2149" w14:textId="77777777" w:rsidR="008C6874" w:rsidRPr="00AA38E8" w:rsidRDefault="00405253" w:rsidP="00F4318C">
            <w:pPr>
              <w:spacing w:before="60"/>
              <w:rPr>
                <w:rFonts w:cs="Calibri"/>
                <w:sz w:val="16"/>
              </w:rPr>
            </w:pPr>
            <w:r>
              <w:rPr>
                <w:rFonts w:cs="Calibri"/>
                <w:sz w:val="16"/>
              </w:rPr>
              <w:t>-</w:t>
            </w:r>
          </w:p>
        </w:tc>
        <w:tc>
          <w:tcPr>
            <w:tcW w:w="990" w:type="dxa"/>
            <w:shd w:val="pct30" w:color="FFFF00" w:fill="auto"/>
          </w:tcPr>
          <w:p w14:paraId="0A85DE24" w14:textId="77777777"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14:paraId="4CA7BEDA" w14:textId="77777777"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14:paraId="5A519EBD" w14:textId="77777777" w:rsidR="008C6874" w:rsidRPr="00AA38E8" w:rsidRDefault="008C6874" w:rsidP="00F4318C">
            <w:pPr>
              <w:spacing w:before="60"/>
              <w:jc w:val="center"/>
              <w:rPr>
                <w:rFonts w:cs="Calibri"/>
                <w:sz w:val="16"/>
              </w:rPr>
            </w:pPr>
            <w:r w:rsidRPr="00AA38E8">
              <w:rPr>
                <w:rFonts w:cs="Calibri"/>
                <w:sz w:val="16"/>
              </w:rPr>
              <w:t>Max</w:t>
            </w:r>
          </w:p>
        </w:tc>
      </w:tr>
      <w:tr w:rsidR="008C6874" w:rsidRPr="00AA38E8" w14:paraId="7F2302EB" w14:textId="77777777" w:rsidTr="00F4318C">
        <w:tc>
          <w:tcPr>
            <w:tcW w:w="1779" w:type="dxa"/>
          </w:tcPr>
          <w:p w14:paraId="268E2530" w14:textId="77777777"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14:paraId="3635601B" w14:textId="77777777" w:rsidR="008C6874" w:rsidRPr="00AA38E8" w:rsidRDefault="00405253" w:rsidP="00F4318C">
            <w:pPr>
              <w:spacing w:before="60"/>
              <w:rPr>
                <w:rFonts w:cs="Calibri"/>
                <w:sz w:val="16"/>
              </w:rPr>
            </w:pPr>
            <w:r>
              <w:rPr>
                <w:rFonts w:cs="Calibri"/>
                <w:sz w:val="16"/>
              </w:rPr>
              <w:t>-</w:t>
            </w:r>
          </w:p>
        </w:tc>
        <w:tc>
          <w:tcPr>
            <w:tcW w:w="990" w:type="dxa"/>
          </w:tcPr>
          <w:p w14:paraId="38B4B218" w14:textId="77777777" w:rsidR="008C6874" w:rsidRPr="00AA38E8" w:rsidRDefault="00405253" w:rsidP="00F4318C">
            <w:pPr>
              <w:spacing w:before="60"/>
              <w:rPr>
                <w:rFonts w:cs="Calibri"/>
                <w:sz w:val="16"/>
              </w:rPr>
            </w:pPr>
            <w:r>
              <w:rPr>
                <w:rFonts w:cs="Calibri"/>
                <w:sz w:val="16"/>
              </w:rPr>
              <w:t>-</w:t>
            </w:r>
          </w:p>
        </w:tc>
        <w:tc>
          <w:tcPr>
            <w:tcW w:w="990" w:type="dxa"/>
          </w:tcPr>
          <w:p w14:paraId="072104BC" w14:textId="77777777" w:rsidR="008C6874" w:rsidRPr="00AA38E8" w:rsidRDefault="00405253" w:rsidP="00F4318C">
            <w:pPr>
              <w:spacing w:before="60"/>
              <w:rPr>
                <w:rFonts w:cs="Calibri"/>
                <w:sz w:val="16"/>
              </w:rPr>
            </w:pPr>
            <w:r>
              <w:rPr>
                <w:rFonts w:cs="Calibri"/>
                <w:sz w:val="16"/>
              </w:rPr>
              <w:t>-</w:t>
            </w:r>
          </w:p>
        </w:tc>
        <w:tc>
          <w:tcPr>
            <w:tcW w:w="990" w:type="dxa"/>
          </w:tcPr>
          <w:p w14:paraId="18BF54C0" w14:textId="77777777" w:rsidR="008C6874" w:rsidRPr="00AA38E8" w:rsidRDefault="00405253" w:rsidP="00F4318C">
            <w:pPr>
              <w:spacing w:before="60"/>
              <w:rPr>
                <w:rFonts w:cs="Calibri"/>
                <w:sz w:val="16"/>
              </w:rPr>
            </w:pPr>
            <w:r>
              <w:rPr>
                <w:rFonts w:cs="Calibri"/>
                <w:sz w:val="16"/>
              </w:rPr>
              <w:t>-</w:t>
            </w:r>
          </w:p>
        </w:tc>
      </w:tr>
      <w:tr w:rsidR="008C6874" w:rsidRPr="00AA38E8" w14:paraId="65D5ED96" w14:textId="77777777" w:rsidTr="00F4318C">
        <w:tc>
          <w:tcPr>
            <w:tcW w:w="1779" w:type="dxa"/>
          </w:tcPr>
          <w:p w14:paraId="7D33E1E9" w14:textId="77777777"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14:paraId="4A6EA141" w14:textId="77777777" w:rsidR="008C6874" w:rsidRPr="00AA38E8" w:rsidRDefault="00405253" w:rsidP="00F4318C">
            <w:pPr>
              <w:spacing w:before="60"/>
              <w:rPr>
                <w:rFonts w:cs="Calibri"/>
                <w:sz w:val="16"/>
              </w:rPr>
            </w:pPr>
            <w:r>
              <w:rPr>
                <w:rFonts w:cs="Calibri"/>
                <w:sz w:val="16"/>
              </w:rPr>
              <w:t>-</w:t>
            </w:r>
          </w:p>
        </w:tc>
        <w:tc>
          <w:tcPr>
            <w:tcW w:w="990" w:type="dxa"/>
          </w:tcPr>
          <w:p w14:paraId="112D0CF6" w14:textId="77777777" w:rsidR="008C6874" w:rsidRPr="00AA38E8" w:rsidRDefault="00405253" w:rsidP="00F4318C">
            <w:pPr>
              <w:spacing w:before="60"/>
              <w:rPr>
                <w:rFonts w:cs="Calibri"/>
                <w:sz w:val="16"/>
              </w:rPr>
            </w:pPr>
            <w:r>
              <w:rPr>
                <w:rFonts w:cs="Calibri"/>
                <w:sz w:val="16"/>
              </w:rPr>
              <w:t>-</w:t>
            </w:r>
          </w:p>
        </w:tc>
        <w:tc>
          <w:tcPr>
            <w:tcW w:w="990" w:type="dxa"/>
          </w:tcPr>
          <w:p w14:paraId="085704C0" w14:textId="77777777" w:rsidR="008C6874" w:rsidRPr="00AA38E8" w:rsidRDefault="00405253" w:rsidP="00F4318C">
            <w:pPr>
              <w:spacing w:before="60"/>
              <w:rPr>
                <w:rFonts w:cs="Calibri"/>
                <w:sz w:val="16"/>
              </w:rPr>
            </w:pPr>
            <w:r>
              <w:rPr>
                <w:rFonts w:cs="Calibri"/>
                <w:sz w:val="16"/>
              </w:rPr>
              <w:t>-</w:t>
            </w:r>
          </w:p>
        </w:tc>
        <w:tc>
          <w:tcPr>
            <w:tcW w:w="990" w:type="dxa"/>
          </w:tcPr>
          <w:p w14:paraId="0D5DE2E4" w14:textId="77777777" w:rsidR="008C6874" w:rsidRPr="00AA38E8" w:rsidRDefault="00405253" w:rsidP="00F4318C">
            <w:pPr>
              <w:spacing w:before="60"/>
              <w:rPr>
                <w:rFonts w:cs="Calibri"/>
                <w:sz w:val="16"/>
              </w:rPr>
            </w:pPr>
            <w:r>
              <w:rPr>
                <w:rFonts w:cs="Calibri"/>
                <w:sz w:val="16"/>
              </w:rPr>
              <w:t>-</w:t>
            </w:r>
          </w:p>
        </w:tc>
      </w:tr>
    </w:tbl>
    <w:p w14:paraId="5B088C80" w14:textId="77777777" w:rsidR="00405253" w:rsidRDefault="00405253" w:rsidP="00405253">
      <w:pPr>
        <w:ind w:firstLine="864"/>
        <w:rPr>
          <w:rFonts w:cs="Calibri"/>
        </w:rPr>
      </w:pPr>
    </w:p>
    <w:p w14:paraId="7202F1C0" w14:textId="77777777" w:rsidR="008C6874" w:rsidRPr="00AA38E8" w:rsidRDefault="008C6874" w:rsidP="008C6874">
      <w:pPr>
        <w:pStyle w:val="Heading2"/>
        <w:spacing w:after="60"/>
        <w:rPr>
          <w:rFonts w:ascii="Calibri" w:hAnsi="Calibri" w:cs="Calibri"/>
        </w:rPr>
      </w:pPr>
      <w:bookmarkStart w:id="84" w:name="_Toc421011542"/>
      <w:bookmarkStart w:id="85" w:name="_Toc498429153"/>
      <w:r>
        <w:rPr>
          <w:rFonts w:ascii="Calibri" w:hAnsi="Calibri" w:cs="Calibri"/>
        </w:rPr>
        <w:t>GLOBAL</w:t>
      </w:r>
      <w:r w:rsidRPr="00AA38E8">
        <w:rPr>
          <w:rFonts w:ascii="Calibri" w:hAnsi="Calibri" w:cs="Calibri"/>
        </w:rPr>
        <w:t xml:space="preserve"> Function/Macro Definitions</w:t>
      </w:r>
      <w:bookmarkEnd w:id="84"/>
      <w:bookmarkEnd w:id="85"/>
    </w:p>
    <w:p w14:paraId="76013820" w14:textId="77777777" w:rsidR="002B094F" w:rsidRDefault="00405253" w:rsidP="00D87155">
      <w:pPr>
        <w:ind w:firstLine="567"/>
        <w:rPr>
          <w:lang w:bidi="ar-SA"/>
        </w:rPr>
      </w:pPr>
      <w:r>
        <w:rPr>
          <w:rFonts w:cs="Calibri"/>
        </w:rPr>
        <w:t>None</w:t>
      </w:r>
    </w:p>
    <w:p w14:paraId="27D31AB0" w14:textId="77777777" w:rsidR="002B094F" w:rsidRPr="002B094F" w:rsidRDefault="002B094F" w:rsidP="002B094F">
      <w:pPr>
        <w:rPr>
          <w:lang w:bidi="ar-SA"/>
        </w:rPr>
      </w:pPr>
    </w:p>
    <w:p w14:paraId="68B39D8A" w14:textId="77777777" w:rsidR="00C728E9" w:rsidRPr="00C728E9" w:rsidRDefault="00C728E9" w:rsidP="00C728E9">
      <w:pPr>
        <w:rPr>
          <w:lang w:bidi="ar-SA"/>
        </w:rPr>
      </w:pPr>
    </w:p>
    <w:p w14:paraId="4DAF9B89" w14:textId="77777777" w:rsidR="00531B8C" w:rsidRDefault="00531B8C" w:rsidP="00531B8C">
      <w:pPr>
        <w:pStyle w:val="Heading1"/>
        <w:ind w:left="562" w:hanging="562"/>
        <w:rPr>
          <w:rFonts w:ascii="Calibri" w:hAnsi="Calibri" w:cs="Calibri"/>
        </w:rPr>
      </w:pPr>
      <w:bookmarkStart w:id="86" w:name="_Toc418080076"/>
      <w:bookmarkStart w:id="87" w:name="_Toc421709921"/>
      <w:bookmarkStart w:id="88" w:name="_Toc498429154"/>
      <w:r w:rsidRPr="002E3F2E">
        <w:rPr>
          <w:rFonts w:ascii="Calibri" w:hAnsi="Calibri"/>
        </w:rPr>
        <w:lastRenderedPageBreak/>
        <w:t>Known</w:t>
      </w:r>
      <w:r w:rsidRPr="00AA38E8">
        <w:rPr>
          <w:rFonts w:ascii="Calibri" w:hAnsi="Calibri" w:cs="Calibri"/>
        </w:rPr>
        <w:t xml:space="preserve"> Limitations with Design</w:t>
      </w:r>
      <w:bookmarkEnd w:id="86"/>
      <w:bookmarkEnd w:id="87"/>
      <w:bookmarkEnd w:id="88"/>
    </w:p>
    <w:p w14:paraId="64EEBFE4" w14:textId="77777777" w:rsidR="00531B8C" w:rsidRDefault="00B45190" w:rsidP="00B45190">
      <w:pPr>
        <w:ind w:firstLine="562"/>
        <w:rPr>
          <w:rFonts w:cs="Calibri"/>
        </w:rPr>
      </w:pPr>
      <w:r>
        <w:rPr>
          <w:rFonts w:cs="Calibri"/>
        </w:rPr>
        <w:t>None.</w:t>
      </w:r>
    </w:p>
    <w:p w14:paraId="364487F6" w14:textId="77777777" w:rsidR="00531B8C" w:rsidRDefault="00531B8C" w:rsidP="00531B8C">
      <w:pPr>
        <w:rPr>
          <w:rFonts w:cs="Calibri"/>
        </w:rPr>
      </w:pPr>
    </w:p>
    <w:p w14:paraId="7E20C50D" w14:textId="77777777" w:rsidR="00531B8C" w:rsidRPr="00E75CFE" w:rsidRDefault="00531B8C" w:rsidP="00531B8C">
      <w:pPr>
        <w:pStyle w:val="Heading1"/>
        <w:ind w:left="562" w:hanging="562"/>
        <w:rPr>
          <w:rFonts w:ascii="Calibri" w:hAnsi="Calibri" w:cs="Calibri"/>
        </w:rPr>
      </w:pPr>
      <w:bookmarkStart w:id="89" w:name="_Toc382297449"/>
      <w:bookmarkStart w:id="90" w:name="_Toc418080077"/>
      <w:bookmarkStart w:id="91" w:name="_Toc421709922"/>
      <w:bookmarkStart w:id="92" w:name="_Toc498429155"/>
      <w:r w:rsidRPr="00E75CFE">
        <w:rPr>
          <w:rFonts w:ascii="Calibri" w:hAnsi="Calibri" w:cs="Calibri"/>
        </w:rPr>
        <w:lastRenderedPageBreak/>
        <w:t>UNIT TEST CONSIDERATION</w:t>
      </w:r>
      <w:bookmarkEnd w:id="89"/>
      <w:bookmarkEnd w:id="90"/>
      <w:bookmarkEnd w:id="91"/>
      <w:bookmarkEnd w:id="92"/>
    </w:p>
    <w:p w14:paraId="4A347803" w14:textId="77777777" w:rsidR="000E2306" w:rsidRPr="00531B8C" w:rsidRDefault="000E2306" w:rsidP="000E2306">
      <w:pPr>
        <w:ind w:left="562"/>
        <w:rPr>
          <w:lang w:bidi="ar-SA"/>
        </w:rPr>
      </w:pPr>
      <w:r>
        <w:rPr>
          <w:rFonts w:cs="Calibri"/>
        </w:rPr>
        <w:t>Register file definitions are in the P1Xc/include folder of AR202A since this component is designed for P1X-c micro.</w:t>
      </w:r>
    </w:p>
    <w:p w14:paraId="59ECE155" w14:textId="77777777" w:rsidR="00786BDF" w:rsidRPr="00A158C7" w:rsidRDefault="00786BDF" w:rsidP="000B37D5">
      <w:pPr>
        <w:pStyle w:val="Heading7"/>
      </w:pPr>
      <w:bookmarkStart w:id="93" w:name="_Toc498429156"/>
      <w:r w:rsidRPr="00A158C7">
        <w:lastRenderedPageBreak/>
        <w:t>Abbreviations and Acronyms</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64829A97" w14:textId="77777777" w:rsidTr="00D60445">
        <w:trPr>
          <w:tblHeader/>
        </w:trPr>
        <w:tc>
          <w:tcPr>
            <w:tcW w:w="3018" w:type="dxa"/>
            <w:shd w:val="clear" w:color="auto" w:fill="E7E6E6" w:themeFill="background2"/>
          </w:tcPr>
          <w:p w14:paraId="6F8D5656"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1C3626FE" w14:textId="77777777" w:rsidR="00786BDF" w:rsidRPr="00A158C7" w:rsidRDefault="00786BDF" w:rsidP="00540486">
            <w:pPr>
              <w:spacing w:before="60" w:after="60"/>
              <w:rPr>
                <w:b/>
                <w:szCs w:val="20"/>
              </w:rPr>
            </w:pPr>
            <w:r w:rsidRPr="00A158C7">
              <w:rPr>
                <w:b/>
                <w:szCs w:val="20"/>
              </w:rPr>
              <w:t>Description</w:t>
            </w:r>
          </w:p>
        </w:tc>
      </w:tr>
      <w:tr w:rsidR="00786BDF" w:rsidRPr="00A158C7" w14:paraId="75050C46" w14:textId="77777777" w:rsidTr="00786BDF">
        <w:tc>
          <w:tcPr>
            <w:tcW w:w="3018" w:type="dxa"/>
            <w:shd w:val="clear" w:color="auto" w:fill="auto"/>
          </w:tcPr>
          <w:p w14:paraId="0171752A" w14:textId="77777777" w:rsidR="00786BDF" w:rsidRPr="00A158C7" w:rsidRDefault="00B45190" w:rsidP="00540486">
            <w:pPr>
              <w:spacing w:before="60" w:after="60"/>
              <w:rPr>
                <w:szCs w:val="20"/>
              </w:rPr>
            </w:pPr>
            <w:r>
              <w:rPr>
                <w:szCs w:val="20"/>
              </w:rPr>
              <w:t>EI</w:t>
            </w:r>
          </w:p>
        </w:tc>
        <w:tc>
          <w:tcPr>
            <w:tcW w:w="6270" w:type="dxa"/>
            <w:shd w:val="clear" w:color="auto" w:fill="auto"/>
          </w:tcPr>
          <w:p w14:paraId="78A88BB8" w14:textId="77777777" w:rsidR="00786BDF" w:rsidRPr="00A158C7" w:rsidRDefault="00B45190" w:rsidP="00540486">
            <w:pPr>
              <w:spacing w:before="60" w:after="60"/>
              <w:rPr>
                <w:szCs w:val="20"/>
              </w:rPr>
            </w:pPr>
            <w:r>
              <w:rPr>
                <w:szCs w:val="20"/>
              </w:rPr>
              <w:t>Exception Interrupt</w:t>
            </w:r>
          </w:p>
        </w:tc>
      </w:tr>
      <w:tr w:rsidR="001C3CBB" w:rsidRPr="00A158C7" w14:paraId="5DAE6941" w14:textId="77777777" w:rsidTr="00786BDF">
        <w:tc>
          <w:tcPr>
            <w:tcW w:w="3018" w:type="dxa"/>
            <w:shd w:val="clear" w:color="auto" w:fill="auto"/>
          </w:tcPr>
          <w:p w14:paraId="5DB4DD87" w14:textId="77777777" w:rsidR="001C3CBB" w:rsidRPr="00A158C7" w:rsidRDefault="001C3CBB" w:rsidP="00540486">
            <w:pPr>
              <w:spacing w:before="60" w:after="60"/>
              <w:rPr>
                <w:szCs w:val="20"/>
              </w:rPr>
            </w:pPr>
          </w:p>
        </w:tc>
        <w:tc>
          <w:tcPr>
            <w:tcW w:w="6270" w:type="dxa"/>
            <w:shd w:val="clear" w:color="auto" w:fill="auto"/>
          </w:tcPr>
          <w:p w14:paraId="7EA366DF" w14:textId="77777777" w:rsidR="001C3CBB" w:rsidRPr="00A158C7" w:rsidRDefault="001C3CBB" w:rsidP="001C3CBB">
            <w:pPr>
              <w:spacing w:before="60" w:after="60"/>
              <w:rPr>
                <w:szCs w:val="20"/>
              </w:rPr>
            </w:pPr>
          </w:p>
        </w:tc>
      </w:tr>
    </w:tbl>
    <w:p w14:paraId="0708C05A" w14:textId="77777777" w:rsidR="0053510E" w:rsidRPr="00A158C7" w:rsidRDefault="005A77EF" w:rsidP="000B37D5">
      <w:pPr>
        <w:pStyle w:val="Heading7"/>
      </w:pPr>
      <w:bookmarkStart w:id="94" w:name="_Toc498429157"/>
      <w:r w:rsidRPr="00A158C7">
        <w:lastRenderedPageBreak/>
        <w:t>Glossary</w:t>
      </w:r>
      <w:bookmarkEnd w:id="94"/>
    </w:p>
    <w:p w14:paraId="75C7F916"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13ABAA45" w14:textId="77777777" w:rsidR="001E4877" w:rsidRPr="00A158C7" w:rsidRDefault="001E4877" w:rsidP="007E1C02">
      <w:pPr>
        <w:pStyle w:val="ListParagraph"/>
        <w:numPr>
          <w:ilvl w:val="0"/>
          <w:numId w:val="12"/>
        </w:numPr>
        <w:rPr>
          <w:lang w:bidi="ar-SA"/>
        </w:rPr>
      </w:pPr>
      <w:r w:rsidRPr="00A158C7">
        <w:rPr>
          <w:lang w:bidi="ar-SA"/>
        </w:rPr>
        <w:t>ISO 9000</w:t>
      </w:r>
    </w:p>
    <w:p w14:paraId="3BAFD47C" w14:textId="77777777" w:rsidR="001E4877" w:rsidRPr="00A158C7" w:rsidRDefault="001E4877" w:rsidP="007E1C02">
      <w:pPr>
        <w:pStyle w:val="ListParagraph"/>
        <w:numPr>
          <w:ilvl w:val="0"/>
          <w:numId w:val="12"/>
        </w:numPr>
        <w:rPr>
          <w:lang w:bidi="ar-SA"/>
        </w:rPr>
      </w:pPr>
      <w:r w:rsidRPr="00A158C7">
        <w:rPr>
          <w:lang w:bidi="ar-SA"/>
        </w:rPr>
        <w:t>ISO/IEC 12207</w:t>
      </w:r>
    </w:p>
    <w:p w14:paraId="63777475" w14:textId="77777777" w:rsidR="001E4877" w:rsidRPr="00A158C7" w:rsidRDefault="001E4877" w:rsidP="007E1C02">
      <w:pPr>
        <w:pStyle w:val="ListParagraph"/>
        <w:numPr>
          <w:ilvl w:val="0"/>
          <w:numId w:val="12"/>
        </w:numPr>
        <w:rPr>
          <w:lang w:bidi="ar-SA"/>
        </w:rPr>
      </w:pPr>
      <w:r w:rsidRPr="00A158C7">
        <w:rPr>
          <w:lang w:bidi="ar-SA"/>
        </w:rPr>
        <w:t>ISO/IEC 15504</w:t>
      </w:r>
    </w:p>
    <w:p w14:paraId="78BB9D6B"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509307CF"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339F6671" w14:textId="77777777" w:rsidR="001E4877" w:rsidRPr="00A158C7" w:rsidRDefault="001E4877" w:rsidP="007E1C02">
      <w:pPr>
        <w:pStyle w:val="ListParagraph"/>
        <w:numPr>
          <w:ilvl w:val="0"/>
          <w:numId w:val="12"/>
        </w:numPr>
        <w:rPr>
          <w:lang w:bidi="ar-SA"/>
        </w:rPr>
      </w:pPr>
      <w:r w:rsidRPr="00A158C7">
        <w:rPr>
          <w:lang w:bidi="ar-SA"/>
        </w:rPr>
        <w:t>ISO/IEC 15288</w:t>
      </w:r>
    </w:p>
    <w:p w14:paraId="0529D984" w14:textId="77777777" w:rsidR="00431255" w:rsidRPr="00A158C7" w:rsidRDefault="00431255" w:rsidP="007E1C02">
      <w:pPr>
        <w:pStyle w:val="ListParagraph"/>
        <w:numPr>
          <w:ilvl w:val="0"/>
          <w:numId w:val="12"/>
        </w:numPr>
        <w:rPr>
          <w:lang w:bidi="ar-SA"/>
        </w:rPr>
      </w:pPr>
      <w:r w:rsidRPr="00A158C7">
        <w:rPr>
          <w:lang w:bidi="ar-SA"/>
        </w:rPr>
        <w:t>ISO 26262</w:t>
      </w:r>
    </w:p>
    <w:p w14:paraId="318A55FA" w14:textId="77777777" w:rsidR="009B0C02" w:rsidRPr="00A158C7" w:rsidRDefault="001E4877" w:rsidP="007E1C02">
      <w:pPr>
        <w:pStyle w:val="ListParagraph"/>
        <w:numPr>
          <w:ilvl w:val="0"/>
          <w:numId w:val="12"/>
        </w:numPr>
        <w:rPr>
          <w:lang w:bidi="ar-SA"/>
        </w:rPr>
      </w:pPr>
      <w:r w:rsidRPr="00A158C7">
        <w:rPr>
          <w:lang w:bidi="ar-SA"/>
        </w:rPr>
        <w:t>IEEE Standards</w:t>
      </w:r>
    </w:p>
    <w:p w14:paraId="23111411" w14:textId="77777777" w:rsidR="001E4877" w:rsidRPr="00A158C7" w:rsidRDefault="001E4877" w:rsidP="007E1C02">
      <w:pPr>
        <w:pStyle w:val="ListParagraph"/>
        <w:numPr>
          <w:ilvl w:val="0"/>
          <w:numId w:val="12"/>
        </w:numPr>
        <w:rPr>
          <w:lang w:bidi="ar-SA"/>
        </w:rPr>
      </w:pPr>
      <w:r w:rsidRPr="00A158C7">
        <w:rPr>
          <w:lang w:bidi="ar-SA"/>
        </w:rPr>
        <w:t>SWEBOK</w:t>
      </w:r>
    </w:p>
    <w:p w14:paraId="613B8526"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436FECC1"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20A2B4BE" w14:textId="77777777" w:rsidTr="00D60445">
        <w:trPr>
          <w:tblHeader/>
        </w:trPr>
        <w:tc>
          <w:tcPr>
            <w:tcW w:w="2358" w:type="dxa"/>
            <w:shd w:val="clear" w:color="auto" w:fill="E7E6E6" w:themeFill="background2"/>
            <w:vAlign w:val="center"/>
          </w:tcPr>
          <w:p w14:paraId="37DA7BCF"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53CC89EB"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68D3CE6A" w14:textId="77777777" w:rsidR="005A77EF" w:rsidRPr="00A158C7" w:rsidRDefault="005A77EF" w:rsidP="00540486">
            <w:pPr>
              <w:spacing w:before="60" w:after="60"/>
              <w:rPr>
                <w:b/>
                <w:szCs w:val="20"/>
              </w:rPr>
            </w:pPr>
            <w:r w:rsidRPr="00A158C7">
              <w:rPr>
                <w:b/>
                <w:szCs w:val="20"/>
              </w:rPr>
              <w:t>Source</w:t>
            </w:r>
          </w:p>
        </w:tc>
      </w:tr>
      <w:tr w:rsidR="00531B8C" w:rsidRPr="00A158C7" w14:paraId="5FF1BEBA" w14:textId="77777777" w:rsidTr="002D4CF3">
        <w:tc>
          <w:tcPr>
            <w:tcW w:w="2358" w:type="dxa"/>
          </w:tcPr>
          <w:p w14:paraId="1CFC96A5" w14:textId="77777777" w:rsidR="00531B8C" w:rsidRPr="009643A3" w:rsidRDefault="00531B8C" w:rsidP="00B758D2">
            <w:pPr>
              <w:rPr>
                <w:sz w:val="19"/>
              </w:rPr>
            </w:pPr>
            <w:r>
              <w:rPr>
                <w:sz w:val="19"/>
              </w:rPr>
              <w:t>MDD</w:t>
            </w:r>
          </w:p>
        </w:tc>
        <w:tc>
          <w:tcPr>
            <w:tcW w:w="4950" w:type="dxa"/>
          </w:tcPr>
          <w:p w14:paraId="212C0592" w14:textId="77777777" w:rsidR="00531B8C" w:rsidRPr="009643A3" w:rsidRDefault="00531B8C" w:rsidP="00B758D2">
            <w:pPr>
              <w:rPr>
                <w:sz w:val="19"/>
              </w:rPr>
            </w:pPr>
            <w:r>
              <w:rPr>
                <w:sz w:val="19"/>
              </w:rPr>
              <w:t>Module Design Document</w:t>
            </w:r>
          </w:p>
        </w:tc>
        <w:tc>
          <w:tcPr>
            <w:tcW w:w="1993" w:type="dxa"/>
          </w:tcPr>
          <w:p w14:paraId="30DE6C69"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7644EB99" w14:textId="77777777" w:rsidTr="002D4CF3">
        <w:tc>
          <w:tcPr>
            <w:tcW w:w="2358" w:type="dxa"/>
          </w:tcPr>
          <w:p w14:paraId="582EC374" w14:textId="77777777" w:rsidR="00531B8C" w:rsidRDefault="00531B8C" w:rsidP="00B758D2">
            <w:pPr>
              <w:rPr>
                <w:sz w:val="19"/>
              </w:rPr>
            </w:pPr>
            <w:r>
              <w:rPr>
                <w:sz w:val="19"/>
              </w:rPr>
              <w:t>DFD</w:t>
            </w:r>
          </w:p>
        </w:tc>
        <w:tc>
          <w:tcPr>
            <w:tcW w:w="4950" w:type="dxa"/>
          </w:tcPr>
          <w:p w14:paraId="150D29D6" w14:textId="77777777" w:rsidR="00531B8C" w:rsidRDefault="00531B8C" w:rsidP="00B758D2">
            <w:pPr>
              <w:rPr>
                <w:sz w:val="19"/>
              </w:rPr>
            </w:pPr>
            <w:r>
              <w:rPr>
                <w:sz w:val="19"/>
              </w:rPr>
              <w:t>Data Flow Diagram</w:t>
            </w:r>
          </w:p>
        </w:tc>
        <w:tc>
          <w:tcPr>
            <w:tcW w:w="1993" w:type="dxa"/>
          </w:tcPr>
          <w:p w14:paraId="350AB169" w14:textId="77777777" w:rsidR="00531B8C" w:rsidRPr="00A158C7" w:rsidRDefault="00531B8C" w:rsidP="00541E2D">
            <w:pPr>
              <w:pStyle w:val="BodyText"/>
              <w:spacing w:before="60" w:after="60"/>
              <w:rPr>
                <w:rFonts w:ascii="Calibri" w:hAnsi="Calibri" w:cs="Calibri"/>
                <w:sz w:val="20"/>
                <w:szCs w:val="20"/>
              </w:rPr>
            </w:pPr>
          </w:p>
        </w:tc>
      </w:tr>
    </w:tbl>
    <w:p w14:paraId="4D0F4059" w14:textId="77777777" w:rsidR="00AA2199" w:rsidRPr="00A158C7" w:rsidRDefault="00AA2199" w:rsidP="00AA2199">
      <w:pPr>
        <w:rPr>
          <w:rFonts w:ascii="Arial" w:hAnsi="Arial"/>
          <w:sz w:val="24"/>
          <w:szCs w:val="20"/>
          <w:lang w:bidi="ar-SA"/>
        </w:rPr>
      </w:pPr>
      <w:r w:rsidRPr="00A158C7">
        <w:br w:type="page"/>
      </w:r>
    </w:p>
    <w:p w14:paraId="5D24623C" w14:textId="77777777" w:rsidR="00A158C7" w:rsidRPr="00A158C7" w:rsidRDefault="00A158C7" w:rsidP="00A158C7">
      <w:pPr>
        <w:pStyle w:val="Heading7"/>
      </w:pPr>
      <w:bookmarkStart w:id="95" w:name="_Toc498429158"/>
      <w:r w:rsidRPr="00A158C7">
        <w:lastRenderedPageBreak/>
        <w:t>References</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007"/>
        <w:gridCol w:w="2542"/>
      </w:tblGrid>
      <w:tr w:rsidR="00A158C7" w:rsidRPr="00A158C7" w14:paraId="3ED91BFD" w14:textId="77777777" w:rsidTr="00B857DF">
        <w:trPr>
          <w:tblHeader/>
        </w:trPr>
        <w:tc>
          <w:tcPr>
            <w:tcW w:w="738" w:type="dxa"/>
            <w:shd w:val="clear" w:color="auto" w:fill="E7E6E6" w:themeFill="background2"/>
            <w:vAlign w:val="center"/>
          </w:tcPr>
          <w:p w14:paraId="57D971B6" w14:textId="77777777" w:rsidR="00A158C7" w:rsidRPr="00A158C7" w:rsidRDefault="0004234C" w:rsidP="00D229A6">
            <w:pPr>
              <w:spacing w:before="60" w:after="60"/>
              <w:jc w:val="center"/>
              <w:rPr>
                <w:b/>
                <w:lang w:bidi="ar-SA"/>
              </w:rPr>
            </w:pPr>
            <w:r>
              <w:rPr>
                <w:b/>
                <w:lang w:bidi="ar-SA"/>
              </w:rPr>
              <w:t>Ref. #</w:t>
            </w:r>
          </w:p>
        </w:tc>
        <w:tc>
          <w:tcPr>
            <w:tcW w:w="6007" w:type="dxa"/>
            <w:shd w:val="clear" w:color="auto" w:fill="E7E6E6" w:themeFill="background2"/>
            <w:vAlign w:val="center"/>
          </w:tcPr>
          <w:p w14:paraId="4BEC2BC2" w14:textId="77777777" w:rsidR="00A158C7" w:rsidRPr="00A158C7" w:rsidRDefault="00A158C7" w:rsidP="00D229A6">
            <w:pPr>
              <w:spacing w:before="60" w:after="60"/>
              <w:rPr>
                <w:b/>
                <w:lang w:bidi="ar-SA"/>
              </w:rPr>
            </w:pPr>
            <w:r w:rsidRPr="00A158C7">
              <w:rPr>
                <w:b/>
                <w:lang w:bidi="ar-SA"/>
              </w:rPr>
              <w:t>Title</w:t>
            </w:r>
          </w:p>
        </w:tc>
        <w:tc>
          <w:tcPr>
            <w:tcW w:w="2542" w:type="dxa"/>
            <w:shd w:val="clear" w:color="auto" w:fill="E7E6E6" w:themeFill="background2"/>
            <w:vAlign w:val="center"/>
          </w:tcPr>
          <w:p w14:paraId="3E5786BF" w14:textId="77777777" w:rsidR="00A158C7" w:rsidRPr="00A158C7" w:rsidRDefault="00A158C7" w:rsidP="00D229A6">
            <w:pPr>
              <w:spacing w:before="60" w:after="60"/>
              <w:rPr>
                <w:b/>
                <w:lang w:bidi="ar-SA"/>
              </w:rPr>
            </w:pPr>
            <w:r w:rsidRPr="00A158C7">
              <w:rPr>
                <w:b/>
                <w:lang w:bidi="ar-SA"/>
              </w:rPr>
              <w:t>Version</w:t>
            </w:r>
          </w:p>
        </w:tc>
      </w:tr>
      <w:tr w:rsidR="00531B8C" w:rsidRPr="00A158C7" w14:paraId="606779B3" w14:textId="77777777" w:rsidTr="00B857DF">
        <w:tc>
          <w:tcPr>
            <w:tcW w:w="738" w:type="dxa"/>
            <w:shd w:val="clear" w:color="auto" w:fill="auto"/>
          </w:tcPr>
          <w:p w14:paraId="2A138125" w14:textId="77777777" w:rsidR="00531B8C" w:rsidRDefault="00531B8C" w:rsidP="00B758D2">
            <w:pPr>
              <w:jc w:val="center"/>
              <w:rPr>
                <w:lang w:bidi="ar-SA"/>
              </w:rPr>
            </w:pPr>
            <w:r>
              <w:rPr>
                <w:lang w:bidi="ar-SA"/>
              </w:rPr>
              <w:t>1</w:t>
            </w:r>
          </w:p>
        </w:tc>
        <w:tc>
          <w:tcPr>
            <w:tcW w:w="6007" w:type="dxa"/>
            <w:shd w:val="clear" w:color="auto" w:fill="auto"/>
          </w:tcPr>
          <w:p w14:paraId="494E1FD0" w14:textId="77777777" w:rsidR="00531B8C" w:rsidRDefault="00531B8C" w:rsidP="00B758D2">
            <w:pPr>
              <w:keepNext/>
            </w:pPr>
            <w:bookmarkStart w:id="96" w:name="_Ref313612389"/>
            <w:r>
              <w:t>AUTOSAR Specification of Memory Mapping</w:t>
            </w:r>
            <w:bookmarkEnd w:id="96"/>
          </w:p>
        </w:tc>
        <w:tc>
          <w:tcPr>
            <w:tcW w:w="2542" w:type="dxa"/>
            <w:shd w:val="clear" w:color="auto" w:fill="auto"/>
          </w:tcPr>
          <w:p w14:paraId="55275151" w14:textId="77777777" w:rsidR="00531B8C" w:rsidRDefault="00531B8C" w:rsidP="00B758D2">
            <w:pPr>
              <w:rPr>
                <w:lang w:bidi="ar-SA"/>
              </w:rPr>
            </w:pPr>
            <w:r>
              <w:t>v1.3.0 R4.0 Rev 2</w:t>
            </w:r>
          </w:p>
        </w:tc>
      </w:tr>
      <w:tr w:rsidR="00531B8C" w:rsidRPr="00A158C7" w14:paraId="10739A1A" w14:textId="77777777" w:rsidTr="00B857DF">
        <w:tc>
          <w:tcPr>
            <w:tcW w:w="738" w:type="dxa"/>
            <w:shd w:val="clear" w:color="auto" w:fill="auto"/>
          </w:tcPr>
          <w:p w14:paraId="7CB4A9BB" w14:textId="77777777" w:rsidR="00531B8C" w:rsidRDefault="00531B8C" w:rsidP="00B758D2">
            <w:pPr>
              <w:jc w:val="center"/>
              <w:rPr>
                <w:lang w:bidi="ar-SA"/>
              </w:rPr>
            </w:pPr>
            <w:r>
              <w:rPr>
                <w:lang w:bidi="ar-SA"/>
              </w:rPr>
              <w:t>2</w:t>
            </w:r>
          </w:p>
        </w:tc>
        <w:tc>
          <w:tcPr>
            <w:tcW w:w="6007" w:type="dxa"/>
            <w:shd w:val="clear" w:color="auto" w:fill="auto"/>
          </w:tcPr>
          <w:p w14:paraId="39E065BE" w14:textId="77777777" w:rsidR="00531B8C" w:rsidRDefault="00531B8C" w:rsidP="00B758D2">
            <w:pPr>
              <w:rPr>
                <w:lang w:bidi="ar-SA"/>
              </w:rPr>
            </w:pPr>
            <w:r>
              <w:t xml:space="preserve">MDD Guideline </w:t>
            </w:r>
          </w:p>
        </w:tc>
        <w:tc>
          <w:tcPr>
            <w:tcW w:w="2542" w:type="dxa"/>
            <w:shd w:val="clear" w:color="auto" w:fill="auto"/>
          </w:tcPr>
          <w:p w14:paraId="70ABF8C5" w14:textId="77777777" w:rsidR="00531B8C" w:rsidRDefault="00AC4CD8" w:rsidP="00B758D2">
            <w:pPr>
              <w:rPr>
                <w:lang w:bidi="ar-SA"/>
              </w:rPr>
            </w:pPr>
            <w:r>
              <w:rPr>
                <w:lang w:bidi="ar-SA"/>
              </w:rPr>
              <w:t>EA4 01.00</w:t>
            </w:r>
            <w:r w:rsidR="00531B8C">
              <w:rPr>
                <w:lang w:bidi="ar-SA"/>
              </w:rPr>
              <w:t>.0</w:t>
            </w:r>
            <w:r w:rsidR="00B45190">
              <w:rPr>
                <w:lang w:bidi="ar-SA"/>
              </w:rPr>
              <w:t>1</w:t>
            </w:r>
          </w:p>
        </w:tc>
      </w:tr>
      <w:tr w:rsidR="00531B8C" w:rsidRPr="00A158C7" w14:paraId="6821C6DA" w14:textId="77777777" w:rsidTr="00B857DF">
        <w:tc>
          <w:tcPr>
            <w:tcW w:w="738" w:type="dxa"/>
            <w:shd w:val="clear" w:color="auto" w:fill="auto"/>
          </w:tcPr>
          <w:p w14:paraId="3DEB86BA" w14:textId="77777777" w:rsidR="00531B8C" w:rsidRDefault="00531B8C" w:rsidP="00B758D2">
            <w:pPr>
              <w:jc w:val="center"/>
            </w:pPr>
            <w:r>
              <w:t>3</w:t>
            </w:r>
          </w:p>
        </w:tc>
        <w:tc>
          <w:tcPr>
            <w:tcW w:w="6007" w:type="dxa"/>
            <w:shd w:val="clear" w:color="auto" w:fill="auto"/>
          </w:tcPr>
          <w:p w14:paraId="0F9C58A7" w14:textId="77777777" w:rsidR="00531B8C" w:rsidRDefault="00242749" w:rsidP="00B758D2">
            <w:pPr>
              <w:keepNext/>
            </w:pPr>
            <w:hyperlink r:id="rId13" w:history="1">
              <w:bookmarkStart w:id="97" w:name="_Ref335300243"/>
              <w:r w:rsidR="00531B8C" w:rsidRPr="00FC427F">
                <w:t>Software Naming Conventions.doc</w:t>
              </w:r>
              <w:bookmarkEnd w:id="97"/>
            </w:hyperlink>
          </w:p>
        </w:tc>
        <w:tc>
          <w:tcPr>
            <w:tcW w:w="2542" w:type="dxa"/>
            <w:shd w:val="clear" w:color="auto" w:fill="auto"/>
          </w:tcPr>
          <w:p w14:paraId="7C01B24A" w14:textId="23AA6ACE" w:rsidR="00531B8C" w:rsidRDefault="00253CCB" w:rsidP="00B758D2">
            <w:pPr>
              <w:rPr>
                <w:lang w:bidi="ar-SA"/>
              </w:rPr>
            </w:pPr>
            <w:del w:id="98" w:author="Shruthi Raghavan" w:date="2018-02-07T20:35:00Z">
              <w:r w:rsidRPr="00253CCB" w:rsidDel="00233F0E">
                <w:rPr>
                  <w:lang w:bidi="ar-SA"/>
                </w:rPr>
                <w:delText>01.01.00</w:delText>
              </w:r>
            </w:del>
            <w:ins w:id="99" w:author="Shruthi Raghavan" w:date="2018-02-07T20:35:00Z">
              <w:r w:rsidR="00233F0E">
                <w:rPr>
                  <w:lang w:bidi="ar-SA"/>
                </w:rPr>
                <w:t>1.02</w:t>
              </w:r>
            </w:ins>
          </w:p>
        </w:tc>
      </w:tr>
      <w:tr w:rsidR="00531B8C" w:rsidRPr="00A158C7" w14:paraId="74B952CF" w14:textId="77777777" w:rsidTr="00B857DF">
        <w:tc>
          <w:tcPr>
            <w:tcW w:w="738" w:type="dxa"/>
            <w:shd w:val="clear" w:color="auto" w:fill="auto"/>
          </w:tcPr>
          <w:p w14:paraId="72D690B4" w14:textId="77777777" w:rsidR="00531B8C" w:rsidRDefault="00531B8C" w:rsidP="00B758D2">
            <w:pPr>
              <w:jc w:val="center"/>
            </w:pPr>
            <w:r>
              <w:t>4</w:t>
            </w:r>
          </w:p>
        </w:tc>
        <w:tc>
          <w:tcPr>
            <w:tcW w:w="6007" w:type="dxa"/>
            <w:shd w:val="clear" w:color="auto" w:fill="auto"/>
          </w:tcPr>
          <w:p w14:paraId="2C7A3EBB" w14:textId="77777777" w:rsidR="00531B8C" w:rsidRDefault="00531B8C" w:rsidP="00B758D2">
            <w:pPr>
              <w:keepNext/>
            </w:pPr>
            <w:bookmarkStart w:id="100" w:name="0AL0_1a67a9"/>
            <w:r w:rsidRPr="00253CCB">
              <w:rPr>
                <w:rFonts w:ascii="Trebuchet MS" w:hAnsi="Trebuchet MS"/>
                <w:sz w:val="18"/>
                <w:szCs w:val="18"/>
                <w:shd w:val="clear" w:color="auto" w:fill="F0F0F0"/>
              </w:rPr>
              <w:t>Software Design and Coding Standards.doc</w:t>
            </w:r>
            <w:bookmarkEnd w:id="100"/>
          </w:p>
        </w:tc>
        <w:tc>
          <w:tcPr>
            <w:tcW w:w="2542" w:type="dxa"/>
            <w:shd w:val="clear" w:color="auto" w:fill="auto"/>
          </w:tcPr>
          <w:p w14:paraId="68C550CA" w14:textId="4BA08506" w:rsidR="00531B8C" w:rsidRDefault="00531B8C" w:rsidP="00B758D2">
            <w:pPr>
              <w:rPr>
                <w:lang w:bidi="ar-SA"/>
              </w:rPr>
            </w:pPr>
            <w:r>
              <w:rPr>
                <w:lang w:bidi="ar-SA"/>
              </w:rPr>
              <w:t>2.</w:t>
            </w:r>
            <w:ins w:id="101" w:author="Shruthi Raghavan" w:date="2018-02-07T20:35:00Z">
              <w:r w:rsidR="00233F0E">
                <w:rPr>
                  <w:lang w:bidi="ar-SA"/>
                </w:rPr>
                <w:t>0</w:t>
              </w:r>
            </w:ins>
            <w:r w:rsidR="00253CCB">
              <w:rPr>
                <w:lang w:bidi="ar-SA"/>
              </w:rPr>
              <w:t>1</w:t>
            </w:r>
          </w:p>
        </w:tc>
      </w:tr>
      <w:tr w:rsidR="00B857DF" w:rsidRPr="00A158C7" w14:paraId="03D9D167" w14:textId="77777777" w:rsidTr="00B857DF">
        <w:tc>
          <w:tcPr>
            <w:tcW w:w="738" w:type="dxa"/>
            <w:shd w:val="clear" w:color="auto" w:fill="auto"/>
          </w:tcPr>
          <w:p w14:paraId="04AAD1F4" w14:textId="77777777" w:rsidR="00B857DF" w:rsidRDefault="00B857DF" w:rsidP="00B758D2">
            <w:pPr>
              <w:jc w:val="center"/>
            </w:pPr>
            <w:r>
              <w:t>5</w:t>
            </w:r>
          </w:p>
        </w:tc>
        <w:tc>
          <w:tcPr>
            <w:tcW w:w="6007" w:type="dxa"/>
            <w:shd w:val="clear" w:color="auto" w:fill="auto"/>
          </w:tcPr>
          <w:p w14:paraId="28452FC5" w14:textId="77777777" w:rsidR="00B857DF" w:rsidRPr="00253CCB" w:rsidRDefault="00B857DF" w:rsidP="00B758D2">
            <w:pPr>
              <w:keepNext/>
              <w:rPr>
                <w:rFonts w:ascii="Trebuchet MS" w:hAnsi="Trebuchet MS"/>
                <w:sz w:val="18"/>
                <w:szCs w:val="18"/>
                <w:shd w:val="clear" w:color="auto" w:fill="F0F0F0"/>
              </w:rPr>
            </w:pPr>
            <w:r>
              <w:rPr>
                <w:rFonts w:ascii="Trebuchet MS" w:hAnsi="Trebuchet MS"/>
                <w:sz w:val="18"/>
                <w:szCs w:val="18"/>
                <w:shd w:val="clear" w:color="auto" w:fill="F0F0F0"/>
              </w:rPr>
              <w:t>FDD : CM104B_EcmOutpAndDiagc_Design</w:t>
            </w:r>
          </w:p>
        </w:tc>
        <w:tc>
          <w:tcPr>
            <w:tcW w:w="2542" w:type="dxa"/>
            <w:shd w:val="clear" w:color="auto" w:fill="auto"/>
          </w:tcPr>
          <w:p w14:paraId="01465FE7" w14:textId="77777777" w:rsidR="00B857DF" w:rsidRDefault="00B857DF" w:rsidP="00B758D2">
            <w:pPr>
              <w:rPr>
                <w:lang w:bidi="ar-SA"/>
              </w:rPr>
            </w:pPr>
            <w:r>
              <w:rPr>
                <w:lang w:bidi="ar-SA"/>
              </w:rPr>
              <w:t>See Synergy Subproject Ver.</w:t>
            </w:r>
          </w:p>
        </w:tc>
      </w:tr>
    </w:tbl>
    <w:p w14:paraId="5642FD89" w14:textId="77777777" w:rsidR="003A5B2A" w:rsidRDefault="003A5B2A">
      <w:pPr>
        <w:spacing w:after="0"/>
        <w:rPr>
          <w:rFonts w:ascii="Arial" w:hAnsi="Arial"/>
          <w:kern w:val="28"/>
          <w:sz w:val="24"/>
          <w:szCs w:val="20"/>
          <w:lang w:bidi="ar-SA"/>
        </w:rPr>
      </w:pPr>
      <w:bookmarkStart w:id="102" w:name="_GoBack"/>
      <w:bookmarkEnd w:id="102"/>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757B4" w14:textId="77777777" w:rsidR="00242749" w:rsidRDefault="00242749">
      <w:r>
        <w:separator/>
      </w:r>
    </w:p>
  </w:endnote>
  <w:endnote w:type="continuationSeparator" w:id="0">
    <w:p w14:paraId="7E4F0FFD" w14:textId="77777777" w:rsidR="00242749" w:rsidRDefault="00242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14:paraId="78C77721" w14:textId="77777777" w:rsidTr="00866672">
      <w:tc>
        <w:tcPr>
          <w:tcW w:w="1667" w:type="pct"/>
          <w:vAlign w:val="center"/>
        </w:tcPr>
        <w:p w14:paraId="7A7085F8" w14:textId="77777777"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D87155">
            <w:rPr>
              <w:sz w:val="16"/>
              <w:szCs w:val="16"/>
            </w:rPr>
            <w:t>EcmOutpAndDiagc</w:t>
          </w:r>
          <w:r>
            <w:rPr>
              <w:sz w:val="16"/>
              <w:szCs w:val="16"/>
            </w:rPr>
            <w:fldChar w:fldCharType="end"/>
          </w:r>
          <w:r w:rsidR="00D87155">
            <w:rPr>
              <w:sz w:val="16"/>
              <w:szCs w:val="16"/>
            </w:rPr>
            <w:t>_MDD.doc</w:t>
          </w:r>
        </w:p>
        <w:p w14:paraId="49D06245" w14:textId="77777777"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D87155">
            <w:rPr>
              <w:sz w:val="16"/>
              <w:szCs w:val="16"/>
            </w:rPr>
            <w:t>EA4 01.00.01</w:t>
          </w:r>
          <w:r>
            <w:rPr>
              <w:sz w:val="16"/>
              <w:szCs w:val="16"/>
            </w:rPr>
            <w:fldChar w:fldCharType="end"/>
          </w:r>
        </w:p>
      </w:tc>
      <w:tc>
        <w:tcPr>
          <w:tcW w:w="1667" w:type="pct"/>
          <w:vAlign w:val="center"/>
        </w:tcPr>
        <w:p w14:paraId="5A56CF8D" w14:textId="3A95623C"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103" w:author="Shruthi Raghavan" w:date="2018-02-07T20:32:00Z">
            <w:r w:rsidR="00233F0E">
              <w:rPr>
                <w:sz w:val="16"/>
                <w:szCs w:val="16"/>
              </w:rPr>
              <w:t>Feb 07, 2018</w:t>
            </w:r>
          </w:ins>
          <w:del w:id="104" w:author="Shruthi Raghavan" w:date="2018-02-07T20:32:00Z">
            <w:r w:rsidR="00D87155" w:rsidDel="00233F0E">
              <w:rPr>
                <w:sz w:val="16"/>
                <w:szCs w:val="16"/>
              </w:rPr>
              <w:delText>Nov 14, 2017</w:delText>
            </w:r>
          </w:del>
          <w:r>
            <w:rPr>
              <w:sz w:val="16"/>
              <w:szCs w:val="16"/>
            </w:rPr>
            <w:fldChar w:fldCharType="end"/>
          </w:r>
        </w:p>
        <w:p w14:paraId="4F652FEF" w14:textId="77777777"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77ECCA40" w14:textId="77777777" w:rsidR="00F4318C" w:rsidRPr="00B10816" w:rsidRDefault="00F4318C" w:rsidP="00B10816">
              <w:pPr>
                <w:pStyle w:val="Footer"/>
                <w:spacing w:after="0"/>
                <w:jc w:val="right"/>
                <w:rPr>
                  <w:sz w:val="16"/>
                  <w:szCs w:val="16"/>
                </w:rPr>
              </w:pPr>
              <w:r>
                <w:rPr>
                  <w:sz w:val="16"/>
                  <w:szCs w:val="16"/>
                </w:rPr>
                <w:t>Module Design Document</w:t>
              </w:r>
            </w:p>
          </w:sdtContent>
        </w:sdt>
        <w:p w14:paraId="5217DEB4" w14:textId="4E1F318F"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233F0E">
            <w:rPr>
              <w:b/>
              <w:noProof/>
              <w:sz w:val="16"/>
              <w:szCs w:val="16"/>
            </w:rPr>
            <w:t>13</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233F0E">
            <w:rPr>
              <w:b/>
              <w:noProof/>
              <w:sz w:val="16"/>
              <w:szCs w:val="16"/>
            </w:rPr>
            <w:t>13</w:t>
          </w:r>
          <w:r w:rsidRPr="00B10816">
            <w:rPr>
              <w:b/>
              <w:sz w:val="16"/>
              <w:szCs w:val="16"/>
            </w:rPr>
            <w:fldChar w:fldCharType="end"/>
          </w:r>
        </w:p>
      </w:tc>
    </w:tr>
  </w:tbl>
  <w:p w14:paraId="173221BB" w14:textId="77777777"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D58EC" w14:textId="77777777" w:rsidR="00242749" w:rsidRDefault="00242749">
      <w:r>
        <w:separator/>
      </w:r>
    </w:p>
  </w:footnote>
  <w:footnote w:type="continuationSeparator" w:id="0">
    <w:p w14:paraId="5FCD9828" w14:textId="77777777" w:rsidR="00242749" w:rsidRDefault="00242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14:paraId="03F59FE1" w14:textId="77777777" w:rsidTr="00866672">
      <w:trPr>
        <w:trHeight w:val="438"/>
      </w:trPr>
      <w:tc>
        <w:tcPr>
          <w:tcW w:w="1443" w:type="pct"/>
        </w:tcPr>
        <w:p w14:paraId="0AD6D0E0" w14:textId="77777777" w:rsidR="00F4318C" w:rsidRPr="008969C4" w:rsidRDefault="00F4318C" w:rsidP="00B10816">
          <w:pPr>
            <w:pStyle w:val="Header"/>
            <w:spacing w:after="0"/>
          </w:pPr>
          <w:r w:rsidRPr="008969C4">
            <w:rPr>
              <w:noProof/>
              <w:lang w:bidi="ar-SA"/>
            </w:rPr>
            <w:drawing>
              <wp:inline distT="0" distB="0" distL="0" distR="0" wp14:anchorId="6CCA4A76" wp14:editId="27979365">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6E17D36D" w14:textId="77777777"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14:paraId="2316E354" w14:textId="77777777" w:rsidR="00F4318C" w:rsidRDefault="00F4318C" w:rsidP="00B10816">
          <w:pPr>
            <w:pStyle w:val="Header"/>
            <w:spacing w:after="0"/>
            <w:jc w:val="right"/>
            <w:rPr>
              <w:sz w:val="16"/>
              <w:szCs w:val="20"/>
            </w:rPr>
          </w:pPr>
          <w:r w:rsidRPr="00891F29">
            <w:rPr>
              <w:sz w:val="16"/>
              <w:szCs w:val="20"/>
            </w:rPr>
            <w:t>Do Not Copy/Distribute Without Prior Permission</w:t>
          </w:r>
        </w:p>
        <w:p w14:paraId="401BC231" w14:textId="77777777"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14:paraId="0103388F" w14:textId="77777777"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uthi Raghavan">
    <w15:presenceInfo w15:providerId="AD" w15:userId="S-1-5-21-1993528211-2586143117-3253031534-45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19"/>
    <w:rsid w:val="00002388"/>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2306"/>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4C06"/>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3F0E"/>
    <w:rsid w:val="002366F0"/>
    <w:rsid w:val="00237876"/>
    <w:rsid w:val="00241551"/>
    <w:rsid w:val="00242749"/>
    <w:rsid w:val="00246432"/>
    <w:rsid w:val="00246474"/>
    <w:rsid w:val="00246930"/>
    <w:rsid w:val="002518E0"/>
    <w:rsid w:val="00252485"/>
    <w:rsid w:val="00253CCB"/>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5253"/>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D7BBA"/>
    <w:rsid w:val="004E39D0"/>
    <w:rsid w:val="004F3C64"/>
    <w:rsid w:val="00507960"/>
    <w:rsid w:val="00510DB3"/>
    <w:rsid w:val="00514FCB"/>
    <w:rsid w:val="00517F19"/>
    <w:rsid w:val="005200B6"/>
    <w:rsid w:val="00527EC6"/>
    <w:rsid w:val="00531B8C"/>
    <w:rsid w:val="00534562"/>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1A5B"/>
    <w:rsid w:val="006224AE"/>
    <w:rsid w:val="00633FE1"/>
    <w:rsid w:val="00635297"/>
    <w:rsid w:val="006374FA"/>
    <w:rsid w:val="00646455"/>
    <w:rsid w:val="00660449"/>
    <w:rsid w:val="00665E4E"/>
    <w:rsid w:val="00667AE7"/>
    <w:rsid w:val="00673A6E"/>
    <w:rsid w:val="0067654E"/>
    <w:rsid w:val="006811FF"/>
    <w:rsid w:val="0068155C"/>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95073"/>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015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25C7"/>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B85"/>
    <w:rsid w:val="00905396"/>
    <w:rsid w:val="00912AE0"/>
    <w:rsid w:val="0091328D"/>
    <w:rsid w:val="009132C7"/>
    <w:rsid w:val="00913D68"/>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36B24"/>
    <w:rsid w:val="00B45190"/>
    <w:rsid w:val="00B52330"/>
    <w:rsid w:val="00B557BA"/>
    <w:rsid w:val="00B5628C"/>
    <w:rsid w:val="00B629B6"/>
    <w:rsid w:val="00B647EA"/>
    <w:rsid w:val="00B72FDD"/>
    <w:rsid w:val="00B758D2"/>
    <w:rsid w:val="00B81B39"/>
    <w:rsid w:val="00B81C1B"/>
    <w:rsid w:val="00B857DF"/>
    <w:rsid w:val="00B85D5F"/>
    <w:rsid w:val="00B86A69"/>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534"/>
    <w:rsid w:val="00C0276C"/>
    <w:rsid w:val="00C04F32"/>
    <w:rsid w:val="00C145F2"/>
    <w:rsid w:val="00C22A00"/>
    <w:rsid w:val="00C2356B"/>
    <w:rsid w:val="00C373E0"/>
    <w:rsid w:val="00C375E8"/>
    <w:rsid w:val="00C53F02"/>
    <w:rsid w:val="00C54CBD"/>
    <w:rsid w:val="00C62193"/>
    <w:rsid w:val="00C62F42"/>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B21"/>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87155"/>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B3C1F"/>
    <w:rsid w:val="00ED3D2B"/>
    <w:rsid w:val="00EE263E"/>
    <w:rsid w:val="00EE26AB"/>
    <w:rsid w:val="00EE35F6"/>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EA505C"/>
  <w15:docId w15:val="{030E1A5F-53E8-4102-809E-F156C2E4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1A4C06"/>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isagweb01.nexteer.com/eRoomReq/Files/erooms8/NextGeneration/0_fc55f/Software%20Naming%20Conventions%2003x(In%20Work).doc"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EA4SynWrkgCpy\CM104B_EcmOutpAndDiagc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7E230F30D74F6EAB5597030BA6DD8C"/>
        <w:category>
          <w:name w:val="General"/>
          <w:gallery w:val="placeholder"/>
        </w:category>
        <w:types>
          <w:type w:val="bbPlcHdr"/>
        </w:types>
        <w:behaviors>
          <w:behavior w:val="content"/>
        </w:behaviors>
        <w:guid w:val="{76AC7E6E-87DC-4C11-ACD8-980F6FD50971}"/>
      </w:docPartPr>
      <w:docPartBody>
        <w:p w:rsidR="00AE1FCE" w:rsidRDefault="002E6127">
          <w:pPr>
            <w:pStyle w:val="4B7E230F30D74F6EAB5597030BA6DD8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27"/>
    <w:rsid w:val="000569B1"/>
    <w:rsid w:val="0024441B"/>
    <w:rsid w:val="002E6127"/>
    <w:rsid w:val="004F245D"/>
    <w:rsid w:val="006C1D1D"/>
    <w:rsid w:val="00AE1FCE"/>
    <w:rsid w:val="00C9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E230F30D74F6EAB5597030BA6DD8C">
    <w:name w:val="4B7E230F30D74F6EAB5597030BA6D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5AA7BF7-868D-4E6F-811C-1A4220052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36</TotalTime>
  <Pages>13</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6562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Shruthi Raghavan</cp:lastModifiedBy>
  <cp:revision>19</cp:revision>
  <cp:lastPrinted>2014-12-17T17:01:00Z</cp:lastPrinted>
  <dcterms:created xsi:type="dcterms:W3CDTF">2017-11-14T17:55:00Z</dcterms:created>
  <dcterms:modified xsi:type="dcterms:W3CDTF">2018-02-08T01:35:00Z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EcmOutpAndDiagc</vt:lpwstr>
  </property>
  <property fmtid="{D5CDD505-2E9C-101B-9397-08002B2CF9AE}" pid="3" name="Template Version">
    <vt:lpwstr>EA4 01.00.01</vt:lpwstr>
  </property>
  <property fmtid="{D5CDD505-2E9C-101B-9397-08002B2CF9AE}" pid="4" name="Release Date">
    <vt:lpwstr>Feb 07, 2018</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