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5F6386B1327641EF98FC530A1DA41597"/>
        </w:placeholder>
        <w:dataBinding w:prefixMappings="xmlns:ns0='http://purl.org/dc/elements/1.1/' xmlns:ns1='http://schemas.openxmlformats.org/package/2006/metadata/core-properties' " w:xpath="/ns1:coreProperties[1]/ns0:title[1]" w:storeItemID="{6C3C8BC8-F283-45AE-878A-BAB7291924A1}"/>
        <w:text/>
      </w:sdt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7C4A1B"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proofErr w:type="spellStart"/>
      <w:r w:rsidR="00384C02">
        <w:rPr>
          <w:rFonts w:cs="Calibri"/>
          <w:b/>
          <w:sz w:val="48"/>
          <w:szCs w:val="48"/>
        </w:rPr>
        <w:t>EotProtn</w:t>
      </w:r>
      <w:proofErr w:type="spellEnd"/>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2B3A30" w:rsidP="007E0373">
      <w:pPr>
        <w:tabs>
          <w:tab w:val="left" w:pos="4320"/>
          <w:tab w:val="left" w:pos="8640"/>
        </w:tabs>
        <w:spacing w:before="120" w:after="360"/>
        <w:jc w:val="center"/>
        <w:rPr>
          <w:b/>
          <w:sz w:val="36"/>
        </w:rPr>
      </w:pPr>
      <w:del w:id="0" w:author="Matt Leser" w:date="2017-07-19T08:24:00Z">
        <w:r w:rsidDel="00DB7045">
          <w:rPr>
            <w:b/>
            <w:sz w:val="36"/>
          </w:rPr>
          <w:delText>Jul 1, 2016</w:delText>
        </w:r>
      </w:del>
      <w:ins w:id="1" w:author="Matt Leser" w:date="2017-08-16T11:34:00Z">
        <w:r w:rsidR="009457F0">
          <w:rPr>
            <w:b/>
            <w:sz w:val="36"/>
          </w:rPr>
          <w:t>Aug 16, 2017</w:t>
        </w:r>
      </w:ins>
    </w:p>
    <w:p w:rsidR="00B81C1B" w:rsidRPr="00A158C7" w:rsidDel="00DB7045" w:rsidRDefault="00B81C1B" w:rsidP="007E0373">
      <w:pPr>
        <w:tabs>
          <w:tab w:val="left" w:pos="4320"/>
          <w:tab w:val="left" w:pos="8640"/>
        </w:tabs>
        <w:spacing w:before="960"/>
        <w:jc w:val="center"/>
        <w:rPr>
          <w:del w:id="2" w:author="Matt Leser" w:date="2017-07-19T08:24:00Z"/>
          <w:b/>
          <w:sz w:val="24"/>
        </w:rPr>
      </w:pPr>
      <w:del w:id="3" w:author="Matt Leser" w:date="2017-07-19T08:24:00Z">
        <w:r w:rsidRPr="00A158C7" w:rsidDel="00DB7045">
          <w:rPr>
            <w:b/>
            <w:sz w:val="24"/>
          </w:rPr>
          <w:delText>Prepared For:</w:delText>
        </w:r>
      </w:del>
    </w:p>
    <w:moveFromRangeStart w:id="4" w:author="Matt Leser" w:date="2017-07-19T08:24:00Z" w:name="move488216015"/>
    <w:p w:rsidR="00AA61A8" w:rsidRPr="00A158C7" w:rsidDel="00DB7045" w:rsidRDefault="00F43F8E" w:rsidP="00DE23CE">
      <w:pPr>
        <w:tabs>
          <w:tab w:val="left" w:pos="4320"/>
          <w:tab w:val="left" w:pos="8640"/>
        </w:tabs>
        <w:jc w:val="center"/>
        <w:rPr>
          <w:moveFrom w:id="5" w:author="Matt Leser" w:date="2017-07-19T08:24:00Z"/>
          <w:b/>
          <w:sz w:val="24"/>
        </w:rPr>
      </w:pPr>
      <w:moveFrom w:id="6" w:author="Matt Leser" w:date="2017-07-19T08:24:00Z">
        <w:r w:rsidDel="00DB7045">
          <w:rPr>
            <w:b/>
            <w:sz w:val="24"/>
          </w:rPr>
          <w:fldChar w:fldCharType="begin"/>
        </w:r>
        <w:r w:rsidDel="00DB7045">
          <w:rPr>
            <w:b/>
            <w:sz w:val="24"/>
          </w:rPr>
          <w:instrText xml:space="preserve"> DOCPROPERTY  "Prepared for Group"  \* MERGEFORMAT </w:instrText>
        </w:r>
        <w:r w:rsidDel="00DB7045">
          <w:rPr>
            <w:b/>
            <w:sz w:val="24"/>
          </w:rPr>
          <w:fldChar w:fldCharType="separate"/>
        </w:r>
        <w:r w:rsidR="00F71BB1" w:rsidDel="00DB7045">
          <w:rPr>
            <w:b/>
            <w:sz w:val="24"/>
          </w:rPr>
          <w:t>Software Engineering</w:t>
        </w:r>
        <w:r w:rsidDel="00DB7045">
          <w:rPr>
            <w:b/>
            <w:sz w:val="24"/>
          </w:rPr>
          <w:fldChar w:fldCharType="end"/>
        </w:r>
      </w:moveFrom>
    </w:p>
    <w:p w:rsidR="00DE23CE" w:rsidRPr="00A158C7" w:rsidDel="00DB7045" w:rsidRDefault="007E0373" w:rsidP="00DE23CE">
      <w:pPr>
        <w:tabs>
          <w:tab w:val="left" w:pos="4320"/>
          <w:tab w:val="left" w:pos="8640"/>
        </w:tabs>
        <w:jc w:val="center"/>
        <w:rPr>
          <w:moveFrom w:id="7" w:author="Matt Leser" w:date="2017-07-19T08:24:00Z"/>
          <w:b/>
          <w:sz w:val="24"/>
        </w:rPr>
      </w:pPr>
      <w:moveFrom w:id="8" w:author="Matt Leser" w:date="2017-07-19T08:24:00Z">
        <w:r w:rsidDel="00DB7045">
          <w:rPr>
            <w:b/>
            <w:sz w:val="24"/>
          </w:rPr>
          <w:fldChar w:fldCharType="begin"/>
        </w:r>
        <w:r w:rsidDel="00DB7045">
          <w:rPr>
            <w:b/>
            <w:sz w:val="24"/>
          </w:rPr>
          <w:instrText xml:space="preserve"> DOCPROPERTY  Company  \* MERGEFORMAT </w:instrText>
        </w:r>
        <w:r w:rsidDel="00DB7045">
          <w:rPr>
            <w:b/>
            <w:sz w:val="24"/>
          </w:rPr>
          <w:fldChar w:fldCharType="separate"/>
        </w:r>
        <w:r w:rsidR="00F71BB1" w:rsidDel="00DB7045">
          <w:rPr>
            <w:b/>
            <w:sz w:val="24"/>
          </w:rPr>
          <w:t>Nexteer Automotive</w:t>
        </w:r>
        <w:r w:rsidDel="00DB7045">
          <w:rPr>
            <w:b/>
            <w:sz w:val="24"/>
          </w:rPr>
          <w:fldChar w:fldCharType="end"/>
        </w:r>
        <w:r w:rsidDel="00DB7045">
          <w:rPr>
            <w:b/>
            <w:sz w:val="24"/>
          </w:rPr>
          <w:t>,</w:t>
        </w:r>
      </w:moveFrom>
    </w:p>
    <w:p w:rsidR="007E0373" w:rsidDel="00DB7045" w:rsidRDefault="007E0373">
      <w:pPr>
        <w:tabs>
          <w:tab w:val="left" w:pos="4320"/>
          <w:tab w:val="left" w:pos="8640"/>
        </w:tabs>
        <w:jc w:val="center"/>
        <w:rPr>
          <w:moveFrom w:id="9" w:author="Matt Leser" w:date="2017-07-19T08:24:00Z"/>
          <w:b/>
          <w:sz w:val="24"/>
        </w:rPr>
      </w:pPr>
      <w:moveFrom w:id="10" w:author="Matt Leser" w:date="2017-07-19T08:24:00Z">
        <w:r w:rsidDel="00DB7045">
          <w:rPr>
            <w:b/>
            <w:sz w:val="24"/>
          </w:rPr>
          <w:fldChar w:fldCharType="begin"/>
        </w:r>
        <w:r w:rsidDel="00DB7045">
          <w:rPr>
            <w:b/>
            <w:sz w:val="24"/>
          </w:rPr>
          <w:instrText xml:space="preserve"> DOCPROPERTY  Location  \* MERGEFORMAT </w:instrText>
        </w:r>
        <w:r w:rsidDel="00DB7045">
          <w:rPr>
            <w:b/>
            <w:sz w:val="24"/>
          </w:rPr>
          <w:fldChar w:fldCharType="separate"/>
        </w:r>
        <w:r w:rsidR="00F71BB1" w:rsidDel="00DB7045">
          <w:rPr>
            <w:b/>
            <w:sz w:val="24"/>
          </w:rPr>
          <w:t>Saginaw, MI, USA</w:t>
        </w:r>
        <w:r w:rsidDel="00DB7045">
          <w:rPr>
            <w:b/>
            <w:sz w:val="24"/>
          </w:rPr>
          <w:fldChar w:fldCharType="end"/>
        </w:r>
      </w:moveFrom>
    </w:p>
    <w:moveFromRangeEnd w:id="4"/>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384C02" w:rsidRDefault="00681DFC" w:rsidP="00384C02">
      <w:pPr>
        <w:tabs>
          <w:tab w:val="left" w:pos="4320"/>
          <w:tab w:val="left" w:pos="8640"/>
        </w:tabs>
        <w:jc w:val="center"/>
        <w:rPr>
          <w:ins w:id="11" w:author="Matt Leser" w:date="2017-07-19T08:24:00Z"/>
          <w:b/>
          <w:sz w:val="24"/>
        </w:rPr>
      </w:pPr>
      <w:del w:id="12" w:author="Matt Leser" w:date="2017-07-19T08:24:00Z">
        <w:r w:rsidDel="00DB7045">
          <w:rPr>
            <w:b/>
            <w:sz w:val="24"/>
          </w:rPr>
          <w:delText>Spandana Balani</w:delText>
        </w:r>
        <w:r w:rsidR="00384C02" w:rsidRPr="00A158C7" w:rsidDel="00DB7045">
          <w:rPr>
            <w:b/>
            <w:sz w:val="24"/>
          </w:rPr>
          <w:delText>,</w:delText>
        </w:r>
      </w:del>
      <w:ins w:id="13" w:author="Matt Leser" w:date="2017-07-19T08:24:00Z">
        <w:r w:rsidR="00DB7045">
          <w:rPr>
            <w:b/>
            <w:sz w:val="24"/>
          </w:rPr>
          <w:t>Matthew Leser</w:t>
        </w:r>
      </w:ins>
    </w:p>
    <w:moveToRangeStart w:id="14" w:author="Matt Leser" w:date="2017-07-19T08:24:00Z" w:name="move488216015"/>
    <w:p w:rsidR="00DB7045" w:rsidRPr="00A158C7" w:rsidRDefault="00DB7045" w:rsidP="00DB7045">
      <w:pPr>
        <w:tabs>
          <w:tab w:val="left" w:pos="4320"/>
          <w:tab w:val="left" w:pos="8640"/>
        </w:tabs>
        <w:jc w:val="center"/>
        <w:rPr>
          <w:moveTo w:id="15" w:author="Matt Leser" w:date="2017-07-19T08:24:00Z"/>
          <w:b/>
          <w:sz w:val="24"/>
        </w:rPr>
      </w:pPr>
      <w:moveTo w:id="16" w:author="Matt Leser" w:date="2017-07-19T08:24:00Z">
        <w:r>
          <w:rPr>
            <w:b/>
            <w:sz w:val="24"/>
          </w:rPr>
          <w:fldChar w:fldCharType="begin"/>
        </w:r>
        <w:r>
          <w:rPr>
            <w:b/>
            <w:sz w:val="24"/>
          </w:rPr>
          <w:instrText xml:space="preserve"> DOCPROPERTY  "Prepared for Group"  \* MERGEFORMAT </w:instrText>
        </w:r>
        <w:r>
          <w:rPr>
            <w:b/>
            <w:sz w:val="24"/>
          </w:rPr>
          <w:fldChar w:fldCharType="separate"/>
        </w:r>
        <w:r>
          <w:rPr>
            <w:b/>
            <w:sz w:val="24"/>
          </w:rPr>
          <w:t>Software Engineering</w:t>
        </w:r>
        <w:r>
          <w:rPr>
            <w:b/>
            <w:sz w:val="24"/>
          </w:rPr>
          <w:fldChar w:fldCharType="end"/>
        </w:r>
      </w:moveTo>
    </w:p>
    <w:p w:rsidR="00DB7045" w:rsidRPr="00A158C7" w:rsidRDefault="00DB7045" w:rsidP="00DB7045">
      <w:pPr>
        <w:tabs>
          <w:tab w:val="left" w:pos="4320"/>
          <w:tab w:val="left" w:pos="8640"/>
        </w:tabs>
        <w:jc w:val="center"/>
        <w:rPr>
          <w:moveTo w:id="17" w:author="Matt Leser" w:date="2017-07-19T08:24:00Z"/>
          <w:b/>
          <w:sz w:val="24"/>
        </w:rPr>
      </w:pPr>
      <w:moveTo w:id="18" w:author="Matt Leser" w:date="2017-07-19T08:24:00Z">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Pr>
            <w:b/>
            <w:sz w:val="24"/>
          </w:rPr>
          <w:t>,</w:t>
        </w:r>
      </w:moveTo>
    </w:p>
    <w:p w:rsidR="00DB7045" w:rsidRDefault="00DB7045" w:rsidP="00DB7045">
      <w:pPr>
        <w:tabs>
          <w:tab w:val="left" w:pos="4320"/>
          <w:tab w:val="left" w:pos="8640"/>
        </w:tabs>
        <w:jc w:val="center"/>
        <w:rPr>
          <w:moveTo w:id="19" w:author="Matt Leser" w:date="2017-07-19T08:24:00Z"/>
          <w:b/>
          <w:sz w:val="24"/>
        </w:rPr>
      </w:pPr>
      <w:moveTo w:id="20" w:author="Matt Leser" w:date="2017-07-19T08:24:00Z">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moveTo>
    </w:p>
    <w:moveToRangeEnd w:id="14"/>
    <w:p w:rsidR="00DB7045" w:rsidRDefault="00DB7045" w:rsidP="00384C02">
      <w:pPr>
        <w:tabs>
          <w:tab w:val="left" w:pos="4320"/>
          <w:tab w:val="left" w:pos="8640"/>
        </w:tabs>
        <w:jc w:val="center"/>
        <w:rPr>
          <w:b/>
          <w:sz w:val="24"/>
        </w:rPr>
      </w:pPr>
    </w:p>
    <w:p w:rsidR="00B81C1B" w:rsidRPr="006C2D7D" w:rsidRDefault="00B81C1B" w:rsidP="00480A9D">
      <w:pPr>
        <w:tabs>
          <w:tab w:val="left" w:pos="4320"/>
          <w:tab w:val="left" w:pos="8640"/>
        </w:tabs>
        <w:jc w:val="center"/>
        <w:rPr>
          <w:b/>
          <w:sz w:val="28"/>
          <w:szCs w:val="28"/>
          <w:u w:val="single"/>
        </w:rPr>
      </w:pPr>
      <w:r w:rsidRPr="00A158C7">
        <w:rPr>
          <w:b/>
          <w:sz w:val="23"/>
        </w:rPr>
        <w:br w:type="page"/>
      </w:r>
      <w:r w:rsidR="00393DBF">
        <w:rPr>
          <w:b/>
          <w:sz w:val="28"/>
          <w:szCs w:val="28"/>
          <w:u w:val="single"/>
        </w:rPr>
        <w:lastRenderedPageBreak/>
        <w:t>Change</w:t>
      </w:r>
      <w:r w:rsidRPr="006C2D7D">
        <w:rPr>
          <w:b/>
          <w:sz w:val="28"/>
          <w:szCs w:val="28"/>
          <w:u w:val="single"/>
        </w:rPr>
        <w:t xml:space="preserve"> History</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
        <w:gridCol w:w="2520"/>
        <w:gridCol w:w="2160"/>
        <w:gridCol w:w="1350"/>
        <w:gridCol w:w="1440"/>
      </w:tblGrid>
      <w:tr w:rsidR="00681DFC" w:rsidRPr="00AA38E8" w:rsidTr="00DB7045">
        <w:trPr>
          <w:jc w:val="center"/>
        </w:trPr>
        <w:tc>
          <w:tcPr>
            <w:tcW w:w="1143" w:type="dxa"/>
          </w:tcPr>
          <w:p w:rsidR="00681DFC" w:rsidRPr="00AA38E8" w:rsidRDefault="00681DFC" w:rsidP="00D229A6">
            <w:pPr>
              <w:jc w:val="center"/>
              <w:rPr>
                <w:rFonts w:cs="Calibri"/>
                <w:b/>
              </w:rPr>
            </w:pPr>
            <w:bookmarkStart w:id="21" w:name="_Toc348792978"/>
            <w:bookmarkStart w:id="22" w:name="_Toc348793074"/>
            <w:bookmarkStart w:id="23" w:name="_Toc348793965"/>
            <w:bookmarkStart w:id="24" w:name="_Toc349459173"/>
            <w:bookmarkStart w:id="25" w:name="_Toc349621609"/>
            <w:proofErr w:type="spellStart"/>
            <w:r>
              <w:rPr>
                <w:rFonts w:cs="Calibri"/>
                <w:b/>
              </w:rPr>
              <w:t>SNo</w:t>
            </w:r>
            <w:proofErr w:type="spellEnd"/>
            <w:r>
              <w:rPr>
                <w:rFonts w:cs="Calibri"/>
                <w:b/>
              </w:rPr>
              <w:t>.</w:t>
            </w:r>
          </w:p>
        </w:tc>
        <w:tc>
          <w:tcPr>
            <w:tcW w:w="2520" w:type="dxa"/>
          </w:tcPr>
          <w:p w:rsidR="00681DFC" w:rsidRPr="00AA38E8" w:rsidRDefault="00681DFC" w:rsidP="00D229A6">
            <w:pPr>
              <w:jc w:val="center"/>
              <w:rPr>
                <w:rFonts w:cs="Calibri"/>
                <w:b/>
              </w:rPr>
            </w:pPr>
            <w:r w:rsidRPr="00AA38E8">
              <w:rPr>
                <w:rFonts w:cs="Calibri"/>
                <w:b/>
              </w:rPr>
              <w:t>Description</w:t>
            </w:r>
          </w:p>
        </w:tc>
        <w:tc>
          <w:tcPr>
            <w:tcW w:w="2160" w:type="dxa"/>
          </w:tcPr>
          <w:p w:rsidR="00681DFC" w:rsidRPr="00AA38E8" w:rsidRDefault="00681DFC" w:rsidP="00D229A6">
            <w:pPr>
              <w:jc w:val="center"/>
              <w:rPr>
                <w:rFonts w:cs="Calibri"/>
                <w:b/>
              </w:rPr>
            </w:pPr>
            <w:r w:rsidRPr="00AA38E8">
              <w:rPr>
                <w:rFonts w:cs="Calibri"/>
                <w:b/>
              </w:rPr>
              <w:t>Author</w:t>
            </w:r>
          </w:p>
        </w:tc>
        <w:tc>
          <w:tcPr>
            <w:tcW w:w="1350" w:type="dxa"/>
          </w:tcPr>
          <w:p w:rsidR="00681DFC" w:rsidRPr="00AA38E8" w:rsidRDefault="00681DFC" w:rsidP="00D229A6">
            <w:pPr>
              <w:jc w:val="center"/>
              <w:rPr>
                <w:rFonts w:cs="Calibri"/>
                <w:b/>
              </w:rPr>
            </w:pPr>
            <w:r w:rsidRPr="00AA38E8">
              <w:rPr>
                <w:rFonts w:cs="Calibri"/>
                <w:b/>
              </w:rPr>
              <w:t>Version</w:t>
            </w:r>
          </w:p>
        </w:tc>
        <w:tc>
          <w:tcPr>
            <w:tcW w:w="1440" w:type="dxa"/>
          </w:tcPr>
          <w:p w:rsidR="00681DFC" w:rsidRPr="00AA38E8" w:rsidRDefault="00681DFC" w:rsidP="00D229A6">
            <w:pPr>
              <w:jc w:val="center"/>
              <w:rPr>
                <w:rFonts w:cs="Calibri"/>
                <w:b/>
              </w:rPr>
            </w:pPr>
            <w:r w:rsidRPr="00AA38E8">
              <w:rPr>
                <w:rFonts w:cs="Calibri"/>
                <w:b/>
              </w:rPr>
              <w:t>Date</w:t>
            </w:r>
          </w:p>
        </w:tc>
      </w:tr>
      <w:tr w:rsidR="00681DFC" w:rsidRPr="00AA38E8" w:rsidTr="00DB7045">
        <w:trPr>
          <w:jc w:val="center"/>
        </w:trPr>
        <w:tc>
          <w:tcPr>
            <w:tcW w:w="1143" w:type="dxa"/>
          </w:tcPr>
          <w:p w:rsidR="00681DFC" w:rsidRDefault="00681DFC" w:rsidP="00790972">
            <w:pPr>
              <w:rPr>
                <w:rFonts w:cs="Calibri"/>
              </w:rPr>
            </w:pPr>
            <w:r>
              <w:rPr>
                <w:rFonts w:cs="Calibri"/>
              </w:rPr>
              <w:t>1</w:t>
            </w:r>
          </w:p>
        </w:tc>
        <w:tc>
          <w:tcPr>
            <w:tcW w:w="2520" w:type="dxa"/>
          </w:tcPr>
          <w:p w:rsidR="00681DFC" w:rsidRPr="00AA38E8" w:rsidRDefault="00681DFC" w:rsidP="00790972">
            <w:pPr>
              <w:rPr>
                <w:rFonts w:cs="Calibri"/>
              </w:rPr>
            </w:pPr>
            <w:r>
              <w:rPr>
                <w:rFonts w:cs="Calibri"/>
              </w:rPr>
              <w:t>Initial Version</w:t>
            </w:r>
          </w:p>
        </w:tc>
        <w:tc>
          <w:tcPr>
            <w:tcW w:w="2160" w:type="dxa"/>
          </w:tcPr>
          <w:p w:rsidR="00681DFC" w:rsidRPr="00AA38E8" w:rsidRDefault="00681DFC" w:rsidP="00790972">
            <w:pPr>
              <w:rPr>
                <w:rFonts w:cs="Calibri"/>
              </w:rPr>
            </w:pPr>
            <w:r w:rsidRPr="0006400A">
              <w:rPr>
                <w:rFonts w:cs="Calibri"/>
              </w:rPr>
              <w:t xml:space="preserve">Sarika </w:t>
            </w:r>
            <w:proofErr w:type="spellStart"/>
            <w:proofErr w:type="gramStart"/>
            <w:r w:rsidRPr="0006400A">
              <w:rPr>
                <w:rFonts w:cs="Calibri"/>
              </w:rPr>
              <w:t>Natu</w:t>
            </w:r>
            <w:proofErr w:type="spellEnd"/>
            <w:r>
              <w:rPr>
                <w:rFonts w:cs="Calibri"/>
              </w:rPr>
              <w:t>(</w:t>
            </w:r>
            <w:proofErr w:type="gramEnd"/>
            <w:r>
              <w:rPr>
                <w:rFonts w:cs="Calibri"/>
              </w:rPr>
              <w:t>KPIT Technologies)</w:t>
            </w:r>
          </w:p>
        </w:tc>
        <w:tc>
          <w:tcPr>
            <w:tcW w:w="1350" w:type="dxa"/>
          </w:tcPr>
          <w:p w:rsidR="00681DFC" w:rsidRPr="00AA38E8" w:rsidRDefault="00681DFC" w:rsidP="00790972">
            <w:pPr>
              <w:rPr>
                <w:rFonts w:cs="Calibri"/>
              </w:rPr>
            </w:pPr>
            <w:r>
              <w:rPr>
                <w:rFonts w:cs="Calibri"/>
              </w:rPr>
              <w:t>1.0</w:t>
            </w:r>
          </w:p>
        </w:tc>
        <w:tc>
          <w:tcPr>
            <w:tcW w:w="1440" w:type="dxa"/>
          </w:tcPr>
          <w:p w:rsidR="00681DFC" w:rsidRPr="00AA38E8" w:rsidRDefault="00681DFC" w:rsidP="00790972">
            <w:pPr>
              <w:rPr>
                <w:rFonts w:cs="Calibri"/>
              </w:rPr>
            </w:pPr>
            <w:r>
              <w:rPr>
                <w:rFonts w:cs="Calibri"/>
              </w:rPr>
              <w:t>01-Oct-2015</w:t>
            </w:r>
          </w:p>
        </w:tc>
      </w:tr>
      <w:tr w:rsidR="00681DFC" w:rsidRPr="00AA38E8" w:rsidTr="00681DFC">
        <w:trPr>
          <w:jc w:val="center"/>
        </w:trPr>
        <w:tc>
          <w:tcPr>
            <w:tcW w:w="1143" w:type="dxa"/>
          </w:tcPr>
          <w:p w:rsidR="00681DFC" w:rsidRDefault="00681DFC" w:rsidP="00790972">
            <w:pPr>
              <w:rPr>
                <w:rFonts w:cs="Calibri"/>
              </w:rPr>
            </w:pPr>
            <w:r>
              <w:rPr>
                <w:rFonts w:cs="Calibri"/>
              </w:rPr>
              <w:t>2</w:t>
            </w:r>
          </w:p>
        </w:tc>
        <w:tc>
          <w:tcPr>
            <w:tcW w:w="2520" w:type="dxa"/>
          </w:tcPr>
          <w:p w:rsidR="00681DFC" w:rsidRDefault="00681DFC" w:rsidP="00790972">
            <w:pPr>
              <w:rPr>
                <w:rFonts w:cs="Calibri"/>
              </w:rPr>
            </w:pPr>
            <w:r>
              <w:rPr>
                <w:rFonts w:cs="Calibri"/>
              </w:rPr>
              <w:t xml:space="preserve">Implemented </w:t>
            </w:r>
            <w:r w:rsidR="002B3A30">
              <w:rPr>
                <w:rFonts w:cs="Calibri"/>
              </w:rPr>
              <w:t>SF018A design version 1.5.0</w:t>
            </w:r>
          </w:p>
        </w:tc>
        <w:tc>
          <w:tcPr>
            <w:tcW w:w="2160" w:type="dxa"/>
          </w:tcPr>
          <w:p w:rsidR="00681DFC" w:rsidRPr="0006400A" w:rsidRDefault="00681DFC" w:rsidP="00790972">
            <w:pPr>
              <w:rPr>
                <w:rFonts w:cs="Calibri"/>
              </w:rPr>
            </w:pPr>
            <w:r>
              <w:rPr>
                <w:rFonts w:cs="Calibri"/>
              </w:rPr>
              <w:t>SB</w:t>
            </w:r>
          </w:p>
        </w:tc>
        <w:tc>
          <w:tcPr>
            <w:tcW w:w="1350" w:type="dxa"/>
          </w:tcPr>
          <w:p w:rsidR="00681DFC" w:rsidRDefault="00681DFC" w:rsidP="00790972">
            <w:pPr>
              <w:rPr>
                <w:rFonts w:cs="Calibri"/>
              </w:rPr>
            </w:pPr>
            <w:r>
              <w:rPr>
                <w:rFonts w:cs="Calibri"/>
              </w:rPr>
              <w:t>2.0</w:t>
            </w:r>
          </w:p>
        </w:tc>
        <w:tc>
          <w:tcPr>
            <w:tcW w:w="1440" w:type="dxa"/>
          </w:tcPr>
          <w:p w:rsidR="00681DFC" w:rsidRDefault="00681DFC" w:rsidP="00790972">
            <w:pPr>
              <w:rPr>
                <w:rFonts w:cs="Calibri"/>
              </w:rPr>
            </w:pPr>
            <w:r>
              <w:rPr>
                <w:rFonts w:cs="Calibri"/>
              </w:rPr>
              <w:t>01-Jul-2016</w:t>
            </w:r>
          </w:p>
        </w:tc>
      </w:tr>
      <w:tr w:rsidR="00DB7045" w:rsidRPr="00AA38E8" w:rsidTr="00681DFC">
        <w:trPr>
          <w:jc w:val="center"/>
          <w:ins w:id="26" w:author="Matt Leser" w:date="2017-07-19T08:25:00Z"/>
        </w:trPr>
        <w:tc>
          <w:tcPr>
            <w:tcW w:w="1143" w:type="dxa"/>
          </w:tcPr>
          <w:p w:rsidR="00DB7045" w:rsidRDefault="00DB7045" w:rsidP="00790972">
            <w:pPr>
              <w:rPr>
                <w:ins w:id="27" w:author="Matt Leser" w:date="2017-07-19T08:25:00Z"/>
                <w:rFonts w:cs="Calibri"/>
              </w:rPr>
            </w:pPr>
            <w:ins w:id="28" w:author="Matt Leser" w:date="2017-07-19T08:25:00Z">
              <w:r>
                <w:rPr>
                  <w:rFonts w:cs="Calibri"/>
                </w:rPr>
                <w:t>3</w:t>
              </w:r>
            </w:ins>
          </w:p>
        </w:tc>
        <w:tc>
          <w:tcPr>
            <w:tcW w:w="2520" w:type="dxa"/>
          </w:tcPr>
          <w:p w:rsidR="00DB7045" w:rsidRDefault="00442322" w:rsidP="00790972">
            <w:pPr>
              <w:rPr>
                <w:ins w:id="29" w:author="Matt Leser" w:date="2017-07-19T08:25:00Z"/>
                <w:rFonts w:cs="Calibri"/>
              </w:rPr>
            </w:pPr>
            <w:ins w:id="30" w:author="Matt Leser" w:date="2017-07-19T08:25:00Z">
              <w:r>
                <w:rPr>
                  <w:rFonts w:cs="Calibri"/>
                </w:rPr>
                <w:t xml:space="preserve">Updated </w:t>
              </w:r>
              <w:proofErr w:type="gramStart"/>
              <w:r>
                <w:rPr>
                  <w:rFonts w:cs="Calibri"/>
                </w:rPr>
                <w:t>Graph,</w:t>
              </w:r>
              <w:r w:rsidR="00DB7045">
                <w:rPr>
                  <w:rFonts w:cs="Calibri"/>
                </w:rPr>
                <w:t xml:space="preserve"> </w:t>
              </w:r>
            </w:ins>
            <w:ins w:id="31" w:author="Matt Leser" w:date="2017-08-16T11:27:00Z">
              <w:r>
                <w:rPr>
                  <w:rFonts w:cs="Calibri"/>
                </w:rPr>
                <w:t xml:space="preserve"> </w:t>
              </w:r>
            </w:ins>
            <w:ins w:id="32" w:author="Matt Leser" w:date="2017-07-19T08:25:00Z">
              <w:r w:rsidR="00DB7045">
                <w:rPr>
                  <w:rFonts w:cs="Calibri"/>
                </w:rPr>
                <w:t>Function</w:t>
              </w:r>
              <w:proofErr w:type="gramEnd"/>
              <w:r w:rsidR="00DB7045">
                <w:rPr>
                  <w:rFonts w:cs="Calibri"/>
                </w:rPr>
                <w:t xml:space="preserve"> Input</w:t>
              </w:r>
            </w:ins>
            <w:ins w:id="33" w:author="Matt Leser" w:date="2017-08-16T11:27:00Z">
              <w:r>
                <w:rPr>
                  <w:rFonts w:cs="Calibri"/>
                </w:rPr>
                <w:t>s, and Unit Test Considerations</w:t>
              </w:r>
            </w:ins>
          </w:p>
        </w:tc>
        <w:tc>
          <w:tcPr>
            <w:tcW w:w="2160" w:type="dxa"/>
          </w:tcPr>
          <w:p w:rsidR="00DB7045" w:rsidRDefault="00DB7045" w:rsidP="00790972">
            <w:pPr>
              <w:rPr>
                <w:ins w:id="34" w:author="Matt Leser" w:date="2017-07-19T08:25:00Z"/>
                <w:rFonts w:cs="Calibri"/>
              </w:rPr>
            </w:pPr>
            <w:ins w:id="35" w:author="Matt Leser" w:date="2017-07-19T08:25:00Z">
              <w:r>
                <w:rPr>
                  <w:rFonts w:cs="Calibri"/>
                </w:rPr>
                <w:t>Matthew Leser</w:t>
              </w:r>
            </w:ins>
          </w:p>
        </w:tc>
        <w:tc>
          <w:tcPr>
            <w:tcW w:w="1350" w:type="dxa"/>
          </w:tcPr>
          <w:p w:rsidR="00DB7045" w:rsidRDefault="00DB7045" w:rsidP="00790972">
            <w:pPr>
              <w:rPr>
                <w:ins w:id="36" w:author="Matt Leser" w:date="2017-07-19T08:25:00Z"/>
                <w:rFonts w:cs="Calibri"/>
              </w:rPr>
            </w:pPr>
            <w:ins w:id="37" w:author="Matt Leser" w:date="2017-07-19T08:25:00Z">
              <w:r>
                <w:rPr>
                  <w:rFonts w:cs="Calibri"/>
                </w:rPr>
                <w:t>3.0</w:t>
              </w:r>
            </w:ins>
          </w:p>
        </w:tc>
        <w:tc>
          <w:tcPr>
            <w:tcW w:w="1440" w:type="dxa"/>
          </w:tcPr>
          <w:p w:rsidR="00DB7045" w:rsidRDefault="009457F0" w:rsidP="00790972">
            <w:pPr>
              <w:rPr>
                <w:ins w:id="38" w:author="Matt Leser" w:date="2017-07-19T08:25:00Z"/>
                <w:rFonts w:cs="Calibri"/>
              </w:rPr>
            </w:pPr>
            <w:ins w:id="39" w:author="Matt Leser" w:date="2017-08-16T11:34:00Z">
              <w:r>
                <w:rPr>
                  <w:rFonts w:cs="Calibri"/>
                </w:rPr>
                <w:t>16-Aug-2017</w:t>
              </w:r>
            </w:ins>
          </w:p>
        </w:tc>
      </w:tr>
    </w:tbl>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0815AF" w:rsidRDefault="00891F29">
      <w:pPr>
        <w:pStyle w:val="TOC1"/>
        <w:rPr>
          <w:b w:val="0"/>
          <w:sz w:val="32"/>
          <w:szCs w:val="32"/>
          <w:u w:val="single"/>
        </w:rPr>
      </w:pPr>
      <w:r w:rsidRPr="00C728E9">
        <w:rPr>
          <w:b w:val="0"/>
          <w:sz w:val="32"/>
          <w:szCs w:val="32"/>
          <w:u w:val="single"/>
        </w:rPr>
        <w:t>Table of Contents</w:t>
      </w:r>
    </w:p>
    <w:p w:rsidR="00681DFC"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55570962" w:history="1">
        <w:r w:rsidR="00681DFC" w:rsidRPr="000D063F">
          <w:rPr>
            <w:rStyle w:val="Hyperlink"/>
            <w:rFonts w:ascii="Calibri" w:hAnsi="Calibri" w:cs="Calibri"/>
          </w:rPr>
          <w:t>1</w:t>
        </w:r>
        <w:r w:rsidR="00681DFC">
          <w:rPr>
            <w:rFonts w:eastAsiaTheme="minorEastAsia"/>
            <w:b w:val="0"/>
            <w:color w:val="auto"/>
            <w:kern w:val="0"/>
            <w:sz w:val="22"/>
            <w:szCs w:val="22"/>
            <w:lang w:val="en-US"/>
          </w:rPr>
          <w:tab/>
        </w:r>
        <w:r w:rsidR="00681DFC" w:rsidRPr="000D063F">
          <w:rPr>
            <w:rStyle w:val="Hyperlink"/>
            <w:rFonts w:ascii="Calibri" w:hAnsi="Calibri" w:cs="Calibri"/>
          </w:rPr>
          <w:t>EotProtn &amp; High-Level Description</w:t>
        </w:r>
        <w:r w:rsidR="00681DFC">
          <w:rPr>
            <w:webHidden/>
          </w:rPr>
          <w:tab/>
        </w:r>
        <w:r w:rsidR="00681DFC">
          <w:rPr>
            <w:webHidden/>
          </w:rPr>
          <w:fldChar w:fldCharType="begin"/>
        </w:r>
        <w:r w:rsidR="00681DFC">
          <w:rPr>
            <w:webHidden/>
          </w:rPr>
          <w:instrText xml:space="preserve"> PAGEREF _Toc455570962 \h </w:instrText>
        </w:r>
        <w:r w:rsidR="00681DFC">
          <w:rPr>
            <w:webHidden/>
          </w:rPr>
        </w:r>
        <w:r w:rsidR="00681DFC">
          <w:rPr>
            <w:webHidden/>
          </w:rPr>
          <w:fldChar w:fldCharType="separate"/>
        </w:r>
        <w:r w:rsidR="00681DFC">
          <w:rPr>
            <w:webHidden/>
          </w:rPr>
          <w:t>5</w:t>
        </w:r>
        <w:r w:rsidR="00681DFC">
          <w:rPr>
            <w:webHidden/>
          </w:rPr>
          <w:fldChar w:fldCharType="end"/>
        </w:r>
      </w:hyperlink>
    </w:p>
    <w:p w:rsidR="00681DFC" w:rsidRDefault="000A5462">
      <w:pPr>
        <w:pStyle w:val="TOC1"/>
        <w:rPr>
          <w:rFonts w:eastAsiaTheme="minorEastAsia"/>
          <w:b w:val="0"/>
          <w:color w:val="auto"/>
          <w:kern w:val="0"/>
          <w:sz w:val="22"/>
          <w:szCs w:val="22"/>
          <w:lang w:val="en-US"/>
        </w:rPr>
      </w:pPr>
      <w:hyperlink w:anchor="_Toc455570963" w:history="1">
        <w:r w:rsidR="00681DFC" w:rsidRPr="000D063F">
          <w:rPr>
            <w:rStyle w:val="Hyperlink"/>
            <w:rFonts w:ascii="Calibri" w:hAnsi="Calibri" w:cs="Calibri"/>
          </w:rPr>
          <w:t>2</w:t>
        </w:r>
        <w:r w:rsidR="00681DFC">
          <w:rPr>
            <w:rFonts w:eastAsiaTheme="minorEastAsia"/>
            <w:b w:val="0"/>
            <w:color w:val="auto"/>
            <w:kern w:val="0"/>
            <w:sz w:val="22"/>
            <w:szCs w:val="22"/>
            <w:lang w:val="en-US"/>
          </w:rPr>
          <w:tab/>
        </w:r>
        <w:r w:rsidR="00681DFC" w:rsidRPr="000D063F">
          <w:rPr>
            <w:rStyle w:val="Hyperlink"/>
            <w:rFonts w:ascii="Calibri" w:hAnsi="Calibri" w:cs="Calibri"/>
          </w:rPr>
          <w:t>Design details of software module</w:t>
        </w:r>
        <w:r w:rsidR="00681DFC">
          <w:rPr>
            <w:webHidden/>
          </w:rPr>
          <w:tab/>
        </w:r>
        <w:r w:rsidR="00681DFC">
          <w:rPr>
            <w:webHidden/>
          </w:rPr>
          <w:fldChar w:fldCharType="begin"/>
        </w:r>
        <w:r w:rsidR="00681DFC">
          <w:rPr>
            <w:webHidden/>
          </w:rPr>
          <w:instrText xml:space="preserve"> PAGEREF _Toc455570963 \h </w:instrText>
        </w:r>
        <w:r w:rsidR="00681DFC">
          <w:rPr>
            <w:webHidden/>
          </w:rPr>
        </w:r>
        <w:r w:rsidR="00681DFC">
          <w:rPr>
            <w:webHidden/>
          </w:rPr>
          <w:fldChar w:fldCharType="separate"/>
        </w:r>
        <w:r w:rsidR="00681DFC">
          <w:rPr>
            <w:webHidden/>
          </w:rPr>
          <w:t>6</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64" w:history="1">
        <w:r w:rsidR="00681DFC" w:rsidRPr="000D063F">
          <w:rPr>
            <w:rStyle w:val="Hyperlink"/>
            <w:rFonts w:cs="Calibri"/>
          </w:rPr>
          <w:t>2.1</w:t>
        </w:r>
        <w:r w:rsidR="00681DFC">
          <w:rPr>
            <w:rFonts w:asciiTheme="minorHAnsi" w:eastAsiaTheme="minorEastAsia" w:hAnsiTheme="minorHAnsi"/>
            <w:color w:val="auto"/>
            <w:kern w:val="0"/>
            <w:szCs w:val="22"/>
          </w:rPr>
          <w:tab/>
        </w:r>
        <w:r w:rsidR="00681DFC" w:rsidRPr="000D063F">
          <w:rPr>
            <w:rStyle w:val="Hyperlink"/>
          </w:rPr>
          <w:t>Graphical</w:t>
        </w:r>
        <w:r w:rsidR="00681DFC" w:rsidRPr="000D063F">
          <w:rPr>
            <w:rStyle w:val="Hyperlink"/>
            <w:rFonts w:cs="Calibri"/>
          </w:rPr>
          <w:t xml:space="preserve"> representation of EotProtn</w:t>
        </w:r>
        <w:r w:rsidR="00681DFC">
          <w:rPr>
            <w:webHidden/>
          </w:rPr>
          <w:tab/>
        </w:r>
        <w:r w:rsidR="00681DFC">
          <w:rPr>
            <w:webHidden/>
          </w:rPr>
          <w:fldChar w:fldCharType="begin"/>
        </w:r>
        <w:r w:rsidR="00681DFC">
          <w:rPr>
            <w:webHidden/>
          </w:rPr>
          <w:instrText xml:space="preserve"> PAGEREF _Toc455570964 \h </w:instrText>
        </w:r>
        <w:r w:rsidR="00681DFC">
          <w:rPr>
            <w:webHidden/>
          </w:rPr>
        </w:r>
        <w:r w:rsidR="00681DFC">
          <w:rPr>
            <w:webHidden/>
          </w:rPr>
          <w:fldChar w:fldCharType="separate"/>
        </w:r>
        <w:r w:rsidR="00681DFC">
          <w:rPr>
            <w:webHidden/>
          </w:rPr>
          <w:t>6</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65" w:history="1">
        <w:r w:rsidR="00681DFC" w:rsidRPr="000D063F">
          <w:rPr>
            <w:rStyle w:val="Hyperlink"/>
            <w:rFonts w:cs="Calibri"/>
          </w:rPr>
          <w:t>2.2</w:t>
        </w:r>
        <w:r w:rsidR="00681DFC">
          <w:rPr>
            <w:rFonts w:asciiTheme="minorHAnsi" w:eastAsiaTheme="minorEastAsia" w:hAnsiTheme="minorHAnsi"/>
            <w:color w:val="auto"/>
            <w:kern w:val="0"/>
            <w:szCs w:val="22"/>
          </w:rPr>
          <w:tab/>
        </w:r>
        <w:r w:rsidR="00681DFC" w:rsidRPr="000D063F">
          <w:rPr>
            <w:rStyle w:val="Hyperlink"/>
            <w:rFonts w:cs="Calibri"/>
          </w:rPr>
          <w:t>Data Flow Diagram</w:t>
        </w:r>
        <w:r w:rsidR="00681DFC">
          <w:rPr>
            <w:webHidden/>
          </w:rPr>
          <w:tab/>
        </w:r>
        <w:r w:rsidR="00681DFC">
          <w:rPr>
            <w:webHidden/>
          </w:rPr>
          <w:fldChar w:fldCharType="begin"/>
        </w:r>
        <w:r w:rsidR="00681DFC">
          <w:rPr>
            <w:webHidden/>
          </w:rPr>
          <w:instrText xml:space="preserve"> PAGEREF _Toc455570965 \h </w:instrText>
        </w:r>
        <w:r w:rsidR="00681DFC">
          <w:rPr>
            <w:webHidden/>
          </w:rPr>
        </w:r>
        <w:r w:rsidR="00681DFC">
          <w:rPr>
            <w:webHidden/>
          </w:rPr>
          <w:fldChar w:fldCharType="separate"/>
        </w:r>
        <w:r w:rsidR="00681DFC">
          <w:rPr>
            <w:webHidden/>
          </w:rPr>
          <w:t>7</w:t>
        </w:r>
        <w:r w:rsidR="00681DFC">
          <w:rPr>
            <w:webHidden/>
          </w:rPr>
          <w:fldChar w:fldCharType="end"/>
        </w:r>
      </w:hyperlink>
    </w:p>
    <w:p w:rsidR="00681DFC" w:rsidRDefault="000A5462">
      <w:pPr>
        <w:pStyle w:val="TOC3"/>
        <w:tabs>
          <w:tab w:val="left" w:pos="1200"/>
        </w:tabs>
        <w:rPr>
          <w:rFonts w:asciiTheme="minorHAnsi" w:eastAsiaTheme="minorEastAsia" w:hAnsiTheme="minorHAnsi"/>
          <w:color w:val="auto"/>
          <w:kern w:val="0"/>
          <w:sz w:val="22"/>
          <w:szCs w:val="22"/>
        </w:rPr>
      </w:pPr>
      <w:hyperlink w:anchor="_Toc455570966" w:history="1">
        <w:r w:rsidR="00681DFC" w:rsidRPr="000D063F">
          <w:rPr>
            <w:rStyle w:val="Hyperlink"/>
            <w:rFonts w:cs="Calibri"/>
          </w:rPr>
          <w:t>2.2.1</w:t>
        </w:r>
        <w:r w:rsidR="00681DFC">
          <w:rPr>
            <w:rFonts w:asciiTheme="minorHAnsi" w:eastAsiaTheme="minorEastAsia" w:hAnsiTheme="minorHAnsi"/>
            <w:color w:val="auto"/>
            <w:kern w:val="0"/>
            <w:sz w:val="22"/>
            <w:szCs w:val="22"/>
          </w:rPr>
          <w:tab/>
        </w:r>
        <w:r w:rsidR="00681DFC" w:rsidRPr="000D063F">
          <w:rPr>
            <w:rStyle w:val="Hyperlink"/>
          </w:rPr>
          <w:t xml:space="preserve">Component </w:t>
        </w:r>
        <w:r w:rsidR="00681DFC" w:rsidRPr="000D063F">
          <w:rPr>
            <w:rStyle w:val="Hyperlink"/>
            <w:rFonts w:cs="Calibri"/>
          </w:rPr>
          <w:t>level DFD</w:t>
        </w:r>
        <w:r w:rsidR="00681DFC">
          <w:rPr>
            <w:webHidden/>
          </w:rPr>
          <w:tab/>
        </w:r>
        <w:r w:rsidR="00681DFC">
          <w:rPr>
            <w:webHidden/>
          </w:rPr>
          <w:fldChar w:fldCharType="begin"/>
        </w:r>
        <w:r w:rsidR="00681DFC">
          <w:rPr>
            <w:webHidden/>
          </w:rPr>
          <w:instrText xml:space="preserve"> PAGEREF _Toc455570966 \h </w:instrText>
        </w:r>
        <w:r w:rsidR="00681DFC">
          <w:rPr>
            <w:webHidden/>
          </w:rPr>
        </w:r>
        <w:r w:rsidR="00681DFC">
          <w:rPr>
            <w:webHidden/>
          </w:rPr>
          <w:fldChar w:fldCharType="separate"/>
        </w:r>
        <w:r w:rsidR="00681DFC">
          <w:rPr>
            <w:webHidden/>
          </w:rPr>
          <w:t>7</w:t>
        </w:r>
        <w:r w:rsidR="00681DFC">
          <w:rPr>
            <w:webHidden/>
          </w:rPr>
          <w:fldChar w:fldCharType="end"/>
        </w:r>
      </w:hyperlink>
    </w:p>
    <w:p w:rsidR="00681DFC" w:rsidRDefault="000A5462">
      <w:pPr>
        <w:pStyle w:val="TOC3"/>
        <w:tabs>
          <w:tab w:val="left" w:pos="1200"/>
        </w:tabs>
        <w:rPr>
          <w:rFonts w:asciiTheme="minorHAnsi" w:eastAsiaTheme="minorEastAsia" w:hAnsiTheme="minorHAnsi"/>
          <w:color w:val="auto"/>
          <w:kern w:val="0"/>
          <w:sz w:val="22"/>
          <w:szCs w:val="22"/>
        </w:rPr>
      </w:pPr>
      <w:hyperlink w:anchor="_Toc455570967" w:history="1">
        <w:r w:rsidR="00681DFC" w:rsidRPr="000D063F">
          <w:rPr>
            <w:rStyle w:val="Hyperlink"/>
            <w:rFonts w:cs="Calibri"/>
          </w:rPr>
          <w:t>2.2.2</w:t>
        </w:r>
        <w:r w:rsidR="00681DFC">
          <w:rPr>
            <w:rFonts w:asciiTheme="minorHAnsi" w:eastAsiaTheme="minorEastAsia" w:hAnsiTheme="minorHAnsi"/>
            <w:color w:val="auto"/>
            <w:kern w:val="0"/>
            <w:sz w:val="22"/>
            <w:szCs w:val="22"/>
          </w:rPr>
          <w:tab/>
        </w:r>
        <w:r w:rsidR="00681DFC" w:rsidRPr="000D063F">
          <w:rPr>
            <w:rStyle w:val="Hyperlink"/>
          </w:rPr>
          <w:t xml:space="preserve">Function </w:t>
        </w:r>
        <w:r w:rsidR="00681DFC" w:rsidRPr="000D063F">
          <w:rPr>
            <w:rStyle w:val="Hyperlink"/>
            <w:rFonts w:cs="Calibri"/>
          </w:rPr>
          <w:t>level DFD</w:t>
        </w:r>
        <w:r w:rsidR="00681DFC">
          <w:rPr>
            <w:webHidden/>
          </w:rPr>
          <w:tab/>
        </w:r>
        <w:r w:rsidR="00681DFC">
          <w:rPr>
            <w:webHidden/>
          </w:rPr>
          <w:fldChar w:fldCharType="begin"/>
        </w:r>
        <w:r w:rsidR="00681DFC">
          <w:rPr>
            <w:webHidden/>
          </w:rPr>
          <w:instrText xml:space="preserve"> PAGEREF _Toc455570967 \h </w:instrText>
        </w:r>
        <w:r w:rsidR="00681DFC">
          <w:rPr>
            <w:webHidden/>
          </w:rPr>
        </w:r>
        <w:r w:rsidR="00681DFC">
          <w:rPr>
            <w:webHidden/>
          </w:rPr>
          <w:fldChar w:fldCharType="separate"/>
        </w:r>
        <w:r w:rsidR="00681DFC">
          <w:rPr>
            <w:webHidden/>
          </w:rPr>
          <w:t>7</w:t>
        </w:r>
        <w:r w:rsidR="00681DFC">
          <w:rPr>
            <w:webHidden/>
          </w:rPr>
          <w:fldChar w:fldCharType="end"/>
        </w:r>
      </w:hyperlink>
    </w:p>
    <w:p w:rsidR="00681DFC" w:rsidRDefault="000A5462">
      <w:pPr>
        <w:pStyle w:val="TOC1"/>
        <w:rPr>
          <w:rFonts w:eastAsiaTheme="minorEastAsia"/>
          <w:b w:val="0"/>
          <w:color w:val="auto"/>
          <w:kern w:val="0"/>
          <w:sz w:val="22"/>
          <w:szCs w:val="22"/>
          <w:lang w:val="en-US"/>
        </w:rPr>
      </w:pPr>
      <w:hyperlink w:anchor="_Toc455570968" w:history="1">
        <w:r w:rsidR="00681DFC" w:rsidRPr="000D063F">
          <w:rPr>
            <w:rStyle w:val="Hyperlink"/>
            <w:rFonts w:ascii="Calibri" w:hAnsi="Calibri" w:cs="Calibri"/>
          </w:rPr>
          <w:t>3</w:t>
        </w:r>
        <w:r w:rsidR="00681DFC">
          <w:rPr>
            <w:rFonts w:eastAsiaTheme="minorEastAsia"/>
            <w:b w:val="0"/>
            <w:color w:val="auto"/>
            <w:kern w:val="0"/>
            <w:sz w:val="22"/>
            <w:szCs w:val="22"/>
            <w:lang w:val="en-US"/>
          </w:rPr>
          <w:tab/>
        </w:r>
        <w:r w:rsidR="00681DFC" w:rsidRPr="000D063F">
          <w:rPr>
            <w:rStyle w:val="Hyperlink"/>
            <w:rFonts w:ascii="Calibri" w:hAnsi="Calibri" w:cs="Calibri"/>
          </w:rPr>
          <w:t>Constant Data Dictionary</w:t>
        </w:r>
        <w:r w:rsidR="00681DFC">
          <w:rPr>
            <w:webHidden/>
          </w:rPr>
          <w:tab/>
        </w:r>
        <w:r w:rsidR="00681DFC">
          <w:rPr>
            <w:webHidden/>
          </w:rPr>
          <w:fldChar w:fldCharType="begin"/>
        </w:r>
        <w:r w:rsidR="00681DFC">
          <w:rPr>
            <w:webHidden/>
          </w:rPr>
          <w:instrText xml:space="preserve"> PAGEREF _Toc455570968 \h </w:instrText>
        </w:r>
        <w:r w:rsidR="00681DFC">
          <w:rPr>
            <w:webHidden/>
          </w:rPr>
        </w:r>
        <w:r w:rsidR="00681DFC">
          <w:rPr>
            <w:webHidden/>
          </w:rPr>
          <w:fldChar w:fldCharType="separate"/>
        </w:r>
        <w:r w:rsidR="00681DFC">
          <w:rPr>
            <w:webHidden/>
          </w:rPr>
          <w:t>8</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69" w:history="1">
        <w:r w:rsidR="00681DFC" w:rsidRPr="000D063F">
          <w:rPr>
            <w:rStyle w:val="Hyperlink"/>
          </w:rPr>
          <w:t>3.1</w:t>
        </w:r>
        <w:r w:rsidR="00681DFC">
          <w:rPr>
            <w:rFonts w:asciiTheme="minorHAnsi" w:eastAsiaTheme="minorEastAsia" w:hAnsiTheme="minorHAnsi"/>
            <w:color w:val="auto"/>
            <w:kern w:val="0"/>
            <w:szCs w:val="22"/>
          </w:rPr>
          <w:tab/>
        </w:r>
        <w:r w:rsidR="00681DFC" w:rsidRPr="000D063F">
          <w:rPr>
            <w:rStyle w:val="Hyperlink"/>
          </w:rPr>
          <w:t>Program (fixed) Constants</w:t>
        </w:r>
        <w:r w:rsidR="00681DFC">
          <w:rPr>
            <w:webHidden/>
          </w:rPr>
          <w:tab/>
        </w:r>
        <w:r w:rsidR="00681DFC">
          <w:rPr>
            <w:webHidden/>
          </w:rPr>
          <w:fldChar w:fldCharType="begin"/>
        </w:r>
        <w:r w:rsidR="00681DFC">
          <w:rPr>
            <w:webHidden/>
          </w:rPr>
          <w:instrText xml:space="preserve"> PAGEREF _Toc455570969 \h </w:instrText>
        </w:r>
        <w:r w:rsidR="00681DFC">
          <w:rPr>
            <w:webHidden/>
          </w:rPr>
        </w:r>
        <w:r w:rsidR="00681DFC">
          <w:rPr>
            <w:webHidden/>
          </w:rPr>
          <w:fldChar w:fldCharType="separate"/>
        </w:r>
        <w:r w:rsidR="00681DFC">
          <w:rPr>
            <w:webHidden/>
          </w:rPr>
          <w:t>8</w:t>
        </w:r>
        <w:r w:rsidR="00681DFC">
          <w:rPr>
            <w:webHidden/>
          </w:rPr>
          <w:fldChar w:fldCharType="end"/>
        </w:r>
      </w:hyperlink>
    </w:p>
    <w:p w:rsidR="00681DFC" w:rsidRDefault="000A5462">
      <w:pPr>
        <w:pStyle w:val="TOC3"/>
        <w:tabs>
          <w:tab w:val="left" w:pos="1200"/>
        </w:tabs>
        <w:rPr>
          <w:rFonts w:asciiTheme="minorHAnsi" w:eastAsiaTheme="minorEastAsia" w:hAnsiTheme="minorHAnsi"/>
          <w:color w:val="auto"/>
          <w:kern w:val="0"/>
          <w:sz w:val="22"/>
          <w:szCs w:val="22"/>
        </w:rPr>
      </w:pPr>
      <w:hyperlink w:anchor="_Toc455570970" w:history="1">
        <w:r w:rsidR="00681DFC" w:rsidRPr="000D063F">
          <w:rPr>
            <w:rStyle w:val="Hyperlink"/>
          </w:rPr>
          <w:t>3.1.1</w:t>
        </w:r>
        <w:r w:rsidR="00681DFC">
          <w:rPr>
            <w:rFonts w:asciiTheme="minorHAnsi" w:eastAsiaTheme="minorEastAsia" w:hAnsiTheme="minorHAnsi"/>
            <w:color w:val="auto"/>
            <w:kern w:val="0"/>
            <w:sz w:val="22"/>
            <w:szCs w:val="22"/>
          </w:rPr>
          <w:tab/>
        </w:r>
        <w:r w:rsidR="00681DFC" w:rsidRPr="000D063F">
          <w:rPr>
            <w:rStyle w:val="Hyperlink"/>
          </w:rPr>
          <w:t>Embedded Constants</w:t>
        </w:r>
        <w:r w:rsidR="00681DFC">
          <w:rPr>
            <w:webHidden/>
          </w:rPr>
          <w:tab/>
        </w:r>
        <w:r w:rsidR="00681DFC">
          <w:rPr>
            <w:webHidden/>
          </w:rPr>
          <w:fldChar w:fldCharType="begin"/>
        </w:r>
        <w:r w:rsidR="00681DFC">
          <w:rPr>
            <w:webHidden/>
          </w:rPr>
          <w:instrText xml:space="preserve"> PAGEREF _Toc455570970 \h </w:instrText>
        </w:r>
        <w:r w:rsidR="00681DFC">
          <w:rPr>
            <w:webHidden/>
          </w:rPr>
        </w:r>
        <w:r w:rsidR="00681DFC">
          <w:rPr>
            <w:webHidden/>
          </w:rPr>
          <w:fldChar w:fldCharType="separate"/>
        </w:r>
        <w:r w:rsidR="00681DFC">
          <w:rPr>
            <w:webHidden/>
          </w:rPr>
          <w:t>8</w:t>
        </w:r>
        <w:r w:rsidR="00681DFC">
          <w:rPr>
            <w:webHidden/>
          </w:rPr>
          <w:fldChar w:fldCharType="end"/>
        </w:r>
      </w:hyperlink>
    </w:p>
    <w:p w:rsidR="00681DFC" w:rsidRDefault="000A5462">
      <w:pPr>
        <w:pStyle w:val="TOC1"/>
        <w:rPr>
          <w:rFonts w:eastAsiaTheme="minorEastAsia"/>
          <w:b w:val="0"/>
          <w:color w:val="auto"/>
          <w:kern w:val="0"/>
          <w:sz w:val="22"/>
          <w:szCs w:val="22"/>
          <w:lang w:val="en-US"/>
        </w:rPr>
      </w:pPr>
      <w:hyperlink w:anchor="_Toc455570971" w:history="1">
        <w:r w:rsidR="00681DFC" w:rsidRPr="000D063F">
          <w:rPr>
            <w:rStyle w:val="Hyperlink"/>
            <w:rFonts w:ascii="Calibri" w:hAnsi="Calibri" w:cs="Calibri"/>
          </w:rPr>
          <w:t>4</w:t>
        </w:r>
        <w:r w:rsidR="00681DFC">
          <w:rPr>
            <w:rFonts w:eastAsiaTheme="minorEastAsia"/>
            <w:b w:val="0"/>
            <w:color w:val="auto"/>
            <w:kern w:val="0"/>
            <w:sz w:val="22"/>
            <w:szCs w:val="22"/>
            <w:lang w:val="en-US"/>
          </w:rPr>
          <w:tab/>
        </w:r>
        <w:r w:rsidR="00681DFC" w:rsidRPr="000D063F">
          <w:rPr>
            <w:rStyle w:val="Hyperlink"/>
            <w:rFonts w:ascii="Calibri" w:hAnsi="Calibri" w:cs="Calibri"/>
          </w:rPr>
          <w:t>Software Component Implementation</w:t>
        </w:r>
        <w:r w:rsidR="00681DFC">
          <w:rPr>
            <w:webHidden/>
          </w:rPr>
          <w:tab/>
        </w:r>
        <w:r w:rsidR="00681DFC">
          <w:rPr>
            <w:webHidden/>
          </w:rPr>
          <w:fldChar w:fldCharType="begin"/>
        </w:r>
        <w:r w:rsidR="00681DFC">
          <w:rPr>
            <w:webHidden/>
          </w:rPr>
          <w:instrText xml:space="preserve"> PAGEREF _Toc455570971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2" w:history="1">
        <w:r w:rsidR="00681DFC" w:rsidRPr="000D063F">
          <w:rPr>
            <w:rStyle w:val="Hyperlink"/>
          </w:rPr>
          <w:t>4.1</w:t>
        </w:r>
        <w:r w:rsidR="00681DFC">
          <w:rPr>
            <w:rFonts w:asciiTheme="minorHAnsi" w:eastAsiaTheme="minorEastAsia" w:hAnsiTheme="minorHAnsi"/>
            <w:color w:val="auto"/>
            <w:kern w:val="0"/>
            <w:szCs w:val="22"/>
          </w:rPr>
          <w:tab/>
        </w:r>
        <w:r w:rsidR="00681DFC" w:rsidRPr="000D063F">
          <w:rPr>
            <w:rStyle w:val="Hyperlink"/>
          </w:rPr>
          <w:t>Sub-Module Functions</w:t>
        </w:r>
        <w:r w:rsidR="00681DFC">
          <w:rPr>
            <w:webHidden/>
          </w:rPr>
          <w:tab/>
        </w:r>
        <w:r w:rsidR="00681DFC">
          <w:rPr>
            <w:webHidden/>
          </w:rPr>
          <w:fldChar w:fldCharType="begin"/>
        </w:r>
        <w:r w:rsidR="00681DFC">
          <w:rPr>
            <w:webHidden/>
          </w:rPr>
          <w:instrText xml:space="preserve"> PAGEREF _Toc455570972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3" w:history="1">
        <w:r w:rsidR="00681DFC" w:rsidRPr="000D063F">
          <w:rPr>
            <w:rStyle w:val="Hyperlink"/>
            <w:rFonts w:cs="Calibri"/>
          </w:rPr>
          <w:t>4.1.1</w:t>
        </w:r>
        <w:r w:rsidR="00681DFC">
          <w:rPr>
            <w:rFonts w:asciiTheme="minorHAnsi" w:eastAsiaTheme="minorEastAsia" w:hAnsiTheme="minorHAnsi"/>
            <w:color w:val="auto"/>
            <w:kern w:val="0"/>
            <w:szCs w:val="22"/>
          </w:rPr>
          <w:tab/>
        </w:r>
        <w:r w:rsidR="00681DFC" w:rsidRPr="000D063F">
          <w:rPr>
            <w:rStyle w:val="Hyperlink"/>
            <w:rFonts w:cs="Calibri"/>
          </w:rPr>
          <w:t>Init: EotProtn_Init1</w:t>
        </w:r>
        <w:r w:rsidR="00681DFC">
          <w:rPr>
            <w:webHidden/>
          </w:rPr>
          <w:tab/>
        </w:r>
        <w:r w:rsidR="00681DFC">
          <w:rPr>
            <w:webHidden/>
          </w:rPr>
          <w:fldChar w:fldCharType="begin"/>
        </w:r>
        <w:r w:rsidR="00681DFC">
          <w:rPr>
            <w:webHidden/>
          </w:rPr>
          <w:instrText xml:space="preserve"> PAGEREF _Toc455570973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4" w:history="1">
        <w:r w:rsidR="00681DFC" w:rsidRPr="000D063F">
          <w:rPr>
            <w:rStyle w:val="Hyperlink"/>
            <w:rFonts w:cs="Calibri"/>
          </w:rPr>
          <w:t>4.1.1.1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_Toc455570974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5" w:history="1">
        <w:r w:rsidR="00681DFC" w:rsidRPr="000D063F">
          <w:rPr>
            <w:rStyle w:val="Hyperlink"/>
            <w:rFonts w:cs="Calibri"/>
          </w:rPr>
          <w:t>4.1.1.2</w:t>
        </w:r>
        <w:r w:rsidR="00681DFC">
          <w:rPr>
            <w:rFonts w:asciiTheme="minorHAnsi" w:eastAsiaTheme="minorEastAsia" w:hAnsiTheme="minorHAnsi"/>
            <w:color w:val="auto"/>
            <w:kern w:val="0"/>
            <w:szCs w:val="22"/>
          </w:rPr>
          <w:tab/>
        </w:r>
        <w:r w:rsidR="00681DFC" w:rsidRPr="000D063F">
          <w:rPr>
            <w:rStyle w:val="Hyperlink"/>
            <w:rFonts w:cs="Calibri"/>
          </w:rPr>
          <w:t>Module Outputs</w:t>
        </w:r>
        <w:r w:rsidR="00681DFC">
          <w:rPr>
            <w:webHidden/>
          </w:rPr>
          <w:tab/>
        </w:r>
        <w:r w:rsidR="00681DFC">
          <w:rPr>
            <w:webHidden/>
          </w:rPr>
          <w:fldChar w:fldCharType="begin"/>
        </w:r>
        <w:r w:rsidR="00681DFC">
          <w:rPr>
            <w:webHidden/>
          </w:rPr>
          <w:instrText xml:space="preserve"> PAGEREF _Toc455570975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6" w:history="1">
        <w:r w:rsidR="00681DFC" w:rsidRPr="000D063F">
          <w:rPr>
            <w:rStyle w:val="Hyperlink"/>
            <w:rFonts w:cs="Calibri"/>
          </w:rPr>
          <w:t>4.1.2</w:t>
        </w:r>
        <w:r w:rsidR="00681DFC">
          <w:rPr>
            <w:rFonts w:asciiTheme="minorHAnsi" w:eastAsiaTheme="minorEastAsia" w:hAnsiTheme="minorHAnsi"/>
            <w:color w:val="auto"/>
            <w:kern w:val="0"/>
            <w:szCs w:val="22"/>
          </w:rPr>
          <w:tab/>
        </w:r>
        <w:r w:rsidR="00681DFC" w:rsidRPr="000D063F">
          <w:rPr>
            <w:rStyle w:val="Hyperlink"/>
            <w:rFonts w:cs="Calibri"/>
          </w:rPr>
          <w:t>Per: EotProtn_Per1</w:t>
        </w:r>
        <w:r w:rsidR="00681DFC">
          <w:rPr>
            <w:webHidden/>
          </w:rPr>
          <w:tab/>
        </w:r>
        <w:r w:rsidR="00681DFC">
          <w:rPr>
            <w:webHidden/>
          </w:rPr>
          <w:fldChar w:fldCharType="begin"/>
        </w:r>
        <w:r w:rsidR="00681DFC">
          <w:rPr>
            <w:webHidden/>
          </w:rPr>
          <w:instrText xml:space="preserve"> PAGEREF _Toc455570976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7" w:history="1">
        <w:r w:rsidR="00681DFC" w:rsidRPr="000D063F">
          <w:rPr>
            <w:rStyle w:val="Hyperlink"/>
            <w:rFonts w:cs="Calibri"/>
          </w:rPr>
          <w:t>4.1.2.1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_Toc455570977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8" w:history="1">
        <w:r w:rsidR="00681DFC" w:rsidRPr="000D063F">
          <w:rPr>
            <w:rStyle w:val="Hyperlink"/>
            <w:rFonts w:cs="Calibri"/>
          </w:rPr>
          <w:t>4.1.2.2</w:t>
        </w:r>
        <w:r w:rsidR="00681DFC">
          <w:rPr>
            <w:rFonts w:asciiTheme="minorHAnsi" w:eastAsiaTheme="minorEastAsia" w:hAnsiTheme="minorHAnsi"/>
            <w:color w:val="auto"/>
            <w:kern w:val="0"/>
            <w:szCs w:val="22"/>
          </w:rPr>
          <w:tab/>
        </w:r>
        <w:r w:rsidR="00681DFC" w:rsidRPr="000D063F">
          <w:rPr>
            <w:rStyle w:val="Hyperlink"/>
            <w:rFonts w:cs="Calibri"/>
          </w:rPr>
          <w:t>Store Module Inputs to Local copies</w:t>
        </w:r>
        <w:r w:rsidR="00681DFC">
          <w:rPr>
            <w:webHidden/>
          </w:rPr>
          <w:tab/>
        </w:r>
        <w:r w:rsidR="00681DFC">
          <w:rPr>
            <w:webHidden/>
          </w:rPr>
          <w:fldChar w:fldCharType="begin"/>
        </w:r>
        <w:r w:rsidR="00681DFC">
          <w:rPr>
            <w:webHidden/>
          </w:rPr>
          <w:instrText xml:space="preserve"> PAGEREF _Toc455570978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79" w:history="1">
        <w:r w:rsidR="00681DFC" w:rsidRPr="000D063F">
          <w:rPr>
            <w:rStyle w:val="Hyperlink"/>
            <w:rFonts w:cs="Calibri"/>
          </w:rPr>
          <w:t>4.1.2.3</w:t>
        </w:r>
        <w:r w:rsidR="00681DFC">
          <w:rPr>
            <w:rFonts w:asciiTheme="minorHAnsi" w:eastAsiaTheme="minorEastAsia" w:hAnsiTheme="minorHAnsi"/>
            <w:color w:val="auto"/>
            <w:kern w:val="0"/>
            <w:szCs w:val="22"/>
          </w:rPr>
          <w:tab/>
        </w:r>
        <w:r w:rsidR="00681DFC" w:rsidRPr="000D063F">
          <w:rPr>
            <w:rStyle w:val="Hyperlink"/>
            <w:rFonts w:cs="Calibri"/>
          </w:rPr>
          <w:t>(Processing of function)………</w:t>
        </w:r>
        <w:r w:rsidR="00681DFC">
          <w:rPr>
            <w:webHidden/>
          </w:rPr>
          <w:tab/>
        </w:r>
        <w:r w:rsidR="00681DFC">
          <w:rPr>
            <w:webHidden/>
          </w:rPr>
          <w:fldChar w:fldCharType="begin"/>
        </w:r>
        <w:r w:rsidR="00681DFC">
          <w:rPr>
            <w:webHidden/>
          </w:rPr>
          <w:instrText xml:space="preserve"> PAGEREF _Toc455570979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0" w:history="1">
        <w:r w:rsidR="00681DFC" w:rsidRPr="000D063F">
          <w:rPr>
            <w:rStyle w:val="Hyperlink"/>
            <w:rFonts w:cs="Calibri"/>
          </w:rPr>
          <w:t>4.1.2.4</w:t>
        </w:r>
        <w:r w:rsidR="00681DFC">
          <w:rPr>
            <w:rFonts w:asciiTheme="minorHAnsi" w:eastAsiaTheme="minorEastAsia" w:hAnsiTheme="minorHAnsi"/>
            <w:color w:val="auto"/>
            <w:kern w:val="0"/>
            <w:szCs w:val="22"/>
          </w:rPr>
          <w:tab/>
        </w:r>
        <w:r w:rsidR="00681DFC" w:rsidRPr="000D063F">
          <w:rPr>
            <w:rStyle w:val="Hyperlink"/>
            <w:rFonts w:cs="Calibri"/>
          </w:rPr>
          <w:t>Store Local copy of outputs into Module Outputs</w:t>
        </w:r>
        <w:r w:rsidR="00681DFC">
          <w:rPr>
            <w:webHidden/>
          </w:rPr>
          <w:tab/>
        </w:r>
        <w:r w:rsidR="00681DFC">
          <w:rPr>
            <w:webHidden/>
          </w:rPr>
          <w:fldChar w:fldCharType="begin"/>
        </w:r>
        <w:r w:rsidR="00681DFC">
          <w:rPr>
            <w:webHidden/>
          </w:rPr>
          <w:instrText xml:space="preserve"> PAGEREF _Toc455570980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1" w:history="1">
        <w:r w:rsidR="00681DFC" w:rsidRPr="000D063F">
          <w:rPr>
            <w:rStyle w:val="Hyperlink"/>
          </w:rPr>
          <w:t>4.2</w:t>
        </w:r>
        <w:r w:rsidR="00681DFC">
          <w:rPr>
            <w:rFonts w:asciiTheme="minorHAnsi" w:eastAsiaTheme="minorEastAsia" w:hAnsiTheme="minorHAnsi"/>
            <w:color w:val="auto"/>
            <w:kern w:val="0"/>
            <w:szCs w:val="22"/>
          </w:rPr>
          <w:tab/>
        </w:r>
        <w:r w:rsidR="00681DFC" w:rsidRPr="000D063F">
          <w:rPr>
            <w:rStyle w:val="Hyperlink"/>
          </w:rPr>
          <w:t>Server Runables</w:t>
        </w:r>
        <w:r w:rsidR="00681DFC">
          <w:rPr>
            <w:webHidden/>
          </w:rPr>
          <w:tab/>
        </w:r>
        <w:r w:rsidR="00681DFC">
          <w:rPr>
            <w:webHidden/>
          </w:rPr>
          <w:fldChar w:fldCharType="begin"/>
        </w:r>
        <w:r w:rsidR="00681DFC">
          <w:rPr>
            <w:webHidden/>
          </w:rPr>
          <w:instrText xml:space="preserve"> PAGEREF _Toc455570981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2" w:history="1">
        <w:r w:rsidR="00681DFC" w:rsidRPr="000D063F">
          <w:rPr>
            <w:rStyle w:val="Hyperlink"/>
            <w:rFonts w:cs="Calibri"/>
          </w:rPr>
          <w:t>4.3</w:t>
        </w:r>
        <w:r w:rsidR="00681DFC">
          <w:rPr>
            <w:rFonts w:asciiTheme="minorHAnsi" w:eastAsiaTheme="minorEastAsia" w:hAnsiTheme="minorHAnsi"/>
            <w:color w:val="auto"/>
            <w:kern w:val="0"/>
            <w:szCs w:val="22"/>
          </w:rPr>
          <w:tab/>
        </w:r>
        <w:r w:rsidR="00681DFC" w:rsidRPr="000D063F">
          <w:rPr>
            <w:rStyle w:val="Hyperlink"/>
            <w:rFonts w:cs="Calibri"/>
          </w:rPr>
          <w:t>Interrupt Functions</w:t>
        </w:r>
        <w:r w:rsidR="00681DFC">
          <w:rPr>
            <w:webHidden/>
          </w:rPr>
          <w:tab/>
        </w:r>
        <w:r w:rsidR="00681DFC">
          <w:rPr>
            <w:webHidden/>
          </w:rPr>
          <w:fldChar w:fldCharType="begin"/>
        </w:r>
        <w:r w:rsidR="00681DFC">
          <w:rPr>
            <w:webHidden/>
          </w:rPr>
          <w:instrText xml:space="preserve"> PAGEREF _Toc455570982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3" w:history="1">
        <w:r w:rsidR="00681DFC" w:rsidRPr="000D063F">
          <w:rPr>
            <w:rStyle w:val="Hyperlink"/>
            <w:rFonts w:cs="Calibri"/>
          </w:rPr>
          <w:t>4.4</w:t>
        </w:r>
        <w:r w:rsidR="00681DFC">
          <w:rPr>
            <w:rFonts w:asciiTheme="minorHAnsi" w:eastAsiaTheme="minorEastAsia" w:hAnsiTheme="minorHAnsi"/>
            <w:color w:val="auto"/>
            <w:kern w:val="0"/>
            <w:szCs w:val="22"/>
          </w:rPr>
          <w:tab/>
        </w:r>
        <w:r w:rsidR="00681DFC" w:rsidRPr="000D063F">
          <w:rPr>
            <w:rStyle w:val="Hyperlink"/>
            <w:rFonts w:cs="Calibri"/>
          </w:rPr>
          <w:t>Module Internal (Local) Functions</w:t>
        </w:r>
        <w:r w:rsidR="00681DFC">
          <w:rPr>
            <w:webHidden/>
          </w:rPr>
          <w:tab/>
        </w:r>
        <w:r w:rsidR="00681DFC">
          <w:rPr>
            <w:webHidden/>
          </w:rPr>
          <w:fldChar w:fldCharType="begin"/>
        </w:r>
        <w:r w:rsidR="00681DFC">
          <w:rPr>
            <w:webHidden/>
          </w:rPr>
          <w:instrText xml:space="preserve"> PAGEREF _Toc455570983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4" w:history="1">
        <w:r w:rsidR="00681DFC" w:rsidRPr="000D063F">
          <w:rPr>
            <w:rStyle w:val="Hyperlink"/>
            <w:rFonts w:cs="Calibri"/>
          </w:rPr>
          <w:t>4.4.1</w:t>
        </w:r>
        <w:r w:rsidR="00681DFC">
          <w:rPr>
            <w:rFonts w:asciiTheme="minorHAnsi" w:eastAsiaTheme="minorEastAsia" w:hAnsiTheme="minorHAnsi"/>
            <w:color w:val="auto"/>
            <w:kern w:val="0"/>
            <w:szCs w:val="22"/>
          </w:rPr>
          <w:tab/>
        </w:r>
        <w:r w:rsidR="00681DFC" w:rsidRPr="000D063F">
          <w:rPr>
            <w:rStyle w:val="Hyperlink"/>
            <w:rFonts w:cs="Calibri"/>
          </w:rPr>
          <w:t>Local Function #1</w:t>
        </w:r>
        <w:r w:rsidR="00681DFC">
          <w:rPr>
            <w:webHidden/>
          </w:rPr>
          <w:tab/>
        </w:r>
        <w:r w:rsidR="00681DFC">
          <w:rPr>
            <w:webHidden/>
          </w:rPr>
          <w:fldChar w:fldCharType="begin"/>
        </w:r>
        <w:r w:rsidR="00681DFC">
          <w:rPr>
            <w:webHidden/>
          </w:rPr>
          <w:instrText xml:space="preserve"> PAGEREF _Toc455570984 \h </w:instrText>
        </w:r>
        <w:r w:rsidR="00681DFC">
          <w:rPr>
            <w:webHidden/>
          </w:rPr>
        </w:r>
        <w:r w:rsidR="00681DFC">
          <w:rPr>
            <w:webHidden/>
          </w:rPr>
          <w:fldChar w:fldCharType="separate"/>
        </w:r>
        <w:r w:rsidR="00681DFC">
          <w:rPr>
            <w:webHidden/>
          </w:rPr>
          <w:t>9</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5" w:history="1">
        <w:r w:rsidR="00681DFC" w:rsidRPr="000D063F">
          <w:rPr>
            <w:rStyle w:val="Hyperlink"/>
            <w:rFonts w:cs="Calibri"/>
          </w:rPr>
          <w:t>4.4.1.1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_Toc455570985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6" w:history="1">
        <w:r w:rsidR="00681DFC" w:rsidRPr="000D063F">
          <w:rPr>
            <w:rStyle w:val="Hyperlink"/>
            <w:rFonts w:cs="Calibri"/>
          </w:rPr>
          <w:t>4.4.1.2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_Toc455570986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7" w:history="1">
        <w:r w:rsidR="00681DFC" w:rsidRPr="000D063F">
          <w:rPr>
            <w:rStyle w:val="Hyperlink"/>
            <w:rFonts w:cs="Calibri"/>
          </w:rPr>
          <w:t>4.4.2</w:t>
        </w:r>
        <w:r w:rsidR="00681DFC">
          <w:rPr>
            <w:rFonts w:asciiTheme="minorHAnsi" w:eastAsiaTheme="minorEastAsia" w:hAnsiTheme="minorHAnsi"/>
            <w:color w:val="auto"/>
            <w:kern w:val="0"/>
            <w:szCs w:val="22"/>
          </w:rPr>
          <w:tab/>
        </w:r>
        <w:r w:rsidR="00681DFC" w:rsidRPr="000D063F">
          <w:rPr>
            <w:rStyle w:val="Hyperlink"/>
            <w:rFonts w:cs="Calibri"/>
          </w:rPr>
          <w:t>Local Function #2</w:t>
        </w:r>
        <w:r w:rsidR="00681DFC">
          <w:rPr>
            <w:webHidden/>
          </w:rPr>
          <w:tab/>
        </w:r>
        <w:r w:rsidR="00681DFC">
          <w:rPr>
            <w:webHidden/>
          </w:rPr>
          <w:fldChar w:fldCharType="begin"/>
        </w:r>
        <w:r w:rsidR="00681DFC">
          <w:rPr>
            <w:webHidden/>
          </w:rPr>
          <w:instrText xml:space="preserve"> PAGEREF _Toc455570987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8" w:history="1">
        <w:r w:rsidR="00681DFC" w:rsidRPr="000D063F">
          <w:rPr>
            <w:rStyle w:val="Hyperlink"/>
            <w:rFonts w:cs="Calibri"/>
          </w:rPr>
          <w:t>4.4.2.1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_Toc455570988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89" w:history="1">
        <w:r w:rsidR="00681DFC" w:rsidRPr="000D063F">
          <w:rPr>
            <w:rStyle w:val="Hyperlink"/>
            <w:rFonts w:cs="Calibri"/>
          </w:rPr>
          <w:t>4.4.2.2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_Toc455570989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0" w:history="1">
        <w:r w:rsidR="00681DFC" w:rsidRPr="000D063F">
          <w:rPr>
            <w:rStyle w:val="Hyperlink"/>
            <w:rFonts w:cs="Calibri"/>
          </w:rPr>
          <w:t>4.4.3</w:t>
        </w:r>
        <w:r w:rsidR="00681DFC">
          <w:rPr>
            <w:rFonts w:asciiTheme="minorHAnsi" w:eastAsiaTheme="minorEastAsia" w:hAnsiTheme="minorHAnsi"/>
            <w:color w:val="auto"/>
            <w:kern w:val="0"/>
            <w:szCs w:val="22"/>
          </w:rPr>
          <w:tab/>
        </w:r>
        <w:r w:rsidR="00681DFC" w:rsidRPr="000D063F">
          <w:rPr>
            <w:rStyle w:val="Hyperlink"/>
            <w:rFonts w:cs="Calibri"/>
          </w:rPr>
          <w:t>Local Function #3</w:t>
        </w:r>
        <w:r w:rsidR="00681DFC">
          <w:rPr>
            <w:webHidden/>
          </w:rPr>
          <w:tab/>
        </w:r>
        <w:r w:rsidR="00681DFC">
          <w:rPr>
            <w:webHidden/>
          </w:rPr>
          <w:fldChar w:fldCharType="begin"/>
        </w:r>
        <w:r w:rsidR="00681DFC">
          <w:rPr>
            <w:webHidden/>
          </w:rPr>
          <w:instrText xml:space="preserve"> PAGEREF _Toc455570990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1" w:history="1">
        <w:r w:rsidR="00681DFC" w:rsidRPr="000D063F">
          <w:rPr>
            <w:rStyle w:val="Hyperlink"/>
            <w:rFonts w:cs="Calibri"/>
          </w:rPr>
          <w:t>4.4.3.1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_Toc455570991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2" w:history="1">
        <w:r w:rsidR="00681DFC" w:rsidRPr="000D063F">
          <w:rPr>
            <w:rStyle w:val="Hyperlink"/>
            <w:rFonts w:cs="Calibri"/>
          </w:rPr>
          <w:t>4.4.3.2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_Toc455570992 \h </w:instrText>
        </w:r>
        <w:r w:rsidR="00681DFC">
          <w:rPr>
            <w:webHidden/>
          </w:rPr>
        </w:r>
        <w:r w:rsidR="00681DFC">
          <w:rPr>
            <w:webHidden/>
          </w:rPr>
          <w:fldChar w:fldCharType="separate"/>
        </w:r>
        <w:r w:rsidR="00681DFC">
          <w:rPr>
            <w:webHidden/>
          </w:rPr>
          <w:t>10</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3" w:history="1">
        <w:r w:rsidR="00681DFC" w:rsidRPr="000D063F">
          <w:rPr>
            <w:rStyle w:val="Hyperlink"/>
            <w:rFonts w:cs="Calibri"/>
          </w:rPr>
          <w:t>4.4.4</w:t>
        </w:r>
        <w:r w:rsidR="00681DFC">
          <w:rPr>
            <w:rFonts w:asciiTheme="minorHAnsi" w:eastAsiaTheme="minorEastAsia" w:hAnsiTheme="minorHAnsi"/>
            <w:color w:val="auto"/>
            <w:kern w:val="0"/>
            <w:szCs w:val="22"/>
          </w:rPr>
          <w:tab/>
        </w:r>
        <w:r w:rsidR="00681DFC" w:rsidRPr="000D063F">
          <w:rPr>
            <w:rStyle w:val="Hyperlink"/>
            <w:rFonts w:cs="Calibri"/>
          </w:rPr>
          <w:t>Local Function #4</w:t>
        </w:r>
        <w:r w:rsidR="00681DFC">
          <w:rPr>
            <w:webHidden/>
          </w:rPr>
          <w:tab/>
        </w:r>
        <w:r w:rsidR="00681DFC">
          <w:rPr>
            <w:webHidden/>
          </w:rPr>
          <w:fldChar w:fldCharType="begin"/>
        </w:r>
        <w:r w:rsidR="00681DFC">
          <w:rPr>
            <w:webHidden/>
          </w:rPr>
          <w:instrText xml:space="preserve"> PAGEREF _Toc455570993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4" w:history="1">
        <w:r w:rsidR="00681DFC" w:rsidRPr="000D063F">
          <w:rPr>
            <w:rStyle w:val="Hyperlink"/>
            <w:rFonts w:cs="Calibri"/>
          </w:rPr>
          <w:t>4.4.4.1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_Toc455570994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5" w:history="1">
        <w:r w:rsidR="00681DFC" w:rsidRPr="000D063F">
          <w:rPr>
            <w:rStyle w:val="Hyperlink"/>
            <w:rFonts w:cs="Calibri"/>
          </w:rPr>
          <w:t>4.4.4.2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_Toc455570995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6" w:history="1">
        <w:r w:rsidR="00681DFC" w:rsidRPr="000D063F">
          <w:rPr>
            <w:rStyle w:val="Hyperlink"/>
            <w:rFonts w:cs="Calibri"/>
          </w:rPr>
          <w:t>4.4.5</w:t>
        </w:r>
        <w:r w:rsidR="00681DFC">
          <w:rPr>
            <w:rFonts w:asciiTheme="minorHAnsi" w:eastAsiaTheme="minorEastAsia" w:hAnsiTheme="minorHAnsi"/>
            <w:color w:val="auto"/>
            <w:kern w:val="0"/>
            <w:szCs w:val="22"/>
          </w:rPr>
          <w:tab/>
        </w:r>
        <w:r w:rsidR="00681DFC" w:rsidRPr="000D063F">
          <w:rPr>
            <w:rStyle w:val="Hyperlink"/>
            <w:rFonts w:cs="Calibri"/>
          </w:rPr>
          <w:t>Local Function #5</w:t>
        </w:r>
        <w:r w:rsidR="00681DFC">
          <w:rPr>
            <w:webHidden/>
          </w:rPr>
          <w:tab/>
        </w:r>
        <w:r w:rsidR="00681DFC">
          <w:rPr>
            <w:webHidden/>
          </w:rPr>
          <w:fldChar w:fldCharType="begin"/>
        </w:r>
        <w:r w:rsidR="00681DFC">
          <w:rPr>
            <w:webHidden/>
          </w:rPr>
          <w:instrText xml:space="preserve"> PAGEREF _Toc455570996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7" w:history="1">
        <w:r w:rsidR="00681DFC" w:rsidRPr="000D063F">
          <w:rPr>
            <w:rStyle w:val="Hyperlink"/>
            <w:rFonts w:cs="Calibri"/>
          </w:rPr>
          <w:t>4.4.5.1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_Toc455570997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8" w:history="1">
        <w:r w:rsidR="00681DFC" w:rsidRPr="000D063F">
          <w:rPr>
            <w:rStyle w:val="Hyperlink"/>
            <w:rFonts w:cs="Calibri"/>
          </w:rPr>
          <w:t>4.4.5.2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_Toc455570998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0999" w:history="1">
        <w:r w:rsidR="00681DFC" w:rsidRPr="000D063F">
          <w:rPr>
            <w:rStyle w:val="Hyperlink"/>
            <w:rFonts w:cs="Calibri"/>
          </w:rPr>
          <w:t>4.4.6</w:t>
        </w:r>
        <w:r w:rsidR="00681DFC">
          <w:rPr>
            <w:rFonts w:asciiTheme="minorHAnsi" w:eastAsiaTheme="minorEastAsia" w:hAnsiTheme="minorHAnsi"/>
            <w:color w:val="auto"/>
            <w:kern w:val="0"/>
            <w:szCs w:val="22"/>
          </w:rPr>
          <w:tab/>
        </w:r>
        <w:r w:rsidR="00681DFC" w:rsidRPr="000D063F">
          <w:rPr>
            <w:rStyle w:val="Hyperlink"/>
            <w:rFonts w:cs="Calibri"/>
          </w:rPr>
          <w:t>Local Function #6</w:t>
        </w:r>
        <w:r w:rsidR="00681DFC">
          <w:rPr>
            <w:webHidden/>
          </w:rPr>
          <w:tab/>
        </w:r>
        <w:r w:rsidR="00681DFC">
          <w:rPr>
            <w:webHidden/>
          </w:rPr>
          <w:fldChar w:fldCharType="begin"/>
        </w:r>
        <w:r w:rsidR="00681DFC">
          <w:rPr>
            <w:webHidden/>
          </w:rPr>
          <w:instrText xml:space="preserve"> PAGEREF _Toc455570999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0" w:history="1">
        <w:r w:rsidR="00681DFC" w:rsidRPr="000D063F">
          <w:rPr>
            <w:rStyle w:val="Hyperlink"/>
            <w:rFonts w:cs="Calibri"/>
          </w:rPr>
          <w:t>4.4.6.1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_Toc455571000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1" w:history="1">
        <w:r w:rsidR="00681DFC" w:rsidRPr="000D063F">
          <w:rPr>
            <w:rStyle w:val="Hyperlink"/>
            <w:rFonts w:cs="Calibri"/>
          </w:rPr>
          <w:t>4.4.6.2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_Toc455571001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2" w:history="1">
        <w:r w:rsidR="00681DFC" w:rsidRPr="000D063F">
          <w:rPr>
            <w:rStyle w:val="Hyperlink"/>
            <w:rFonts w:cs="Calibri"/>
          </w:rPr>
          <w:t>4.4.7</w:t>
        </w:r>
        <w:r w:rsidR="00681DFC">
          <w:rPr>
            <w:rFonts w:asciiTheme="minorHAnsi" w:eastAsiaTheme="minorEastAsia" w:hAnsiTheme="minorHAnsi"/>
            <w:color w:val="auto"/>
            <w:kern w:val="0"/>
            <w:szCs w:val="22"/>
          </w:rPr>
          <w:tab/>
        </w:r>
        <w:r w:rsidR="00681DFC" w:rsidRPr="000D063F">
          <w:rPr>
            <w:rStyle w:val="Hyperlink"/>
            <w:rFonts w:cs="Calibri"/>
          </w:rPr>
          <w:t>Local Function #7</w:t>
        </w:r>
        <w:r w:rsidR="00681DFC">
          <w:rPr>
            <w:webHidden/>
          </w:rPr>
          <w:tab/>
        </w:r>
        <w:r w:rsidR="00681DFC">
          <w:rPr>
            <w:webHidden/>
          </w:rPr>
          <w:fldChar w:fldCharType="begin"/>
        </w:r>
        <w:r w:rsidR="00681DFC">
          <w:rPr>
            <w:webHidden/>
          </w:rPr>
          <w:instrText xml:space="preserve"> PAGEREF _Toc455571002 \h </w:instrText>
        </w:r>
        <w:r w:rsidR="00681DFC">
          <w:rPr>
            <w:webHidden/>
          </w:rPr>
        </w:r>
        <w:r w:rsidR="00681DFC">
          <w:rPr>
            <w:webHidden/>
          </w:rPr>
          <w:fldChar w:fldCharType="separate"/>
        </w:r>
        <w:r w:rsidR="00681DFC">
          <w:rPr>
            <w:webHidden/>
          </w:rPr>
          <w:t>11</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3" w:history="1">
        <w:r w:rsidR="00681DFC" w:rsidRPr="000D063F">
          <w:rPr>
            <w:rStyle w:val="Hyperlink"/>
            <w:rFonts w:cs="Calibri"/>
          </w:rPr>
          <w:t>4.4.7.1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_Toc455571003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4" w:history="1">
        <w:r w:rsidR="00681DFC" w:rsidRPr="000D063F">
          <w:rPr>
            <w:rStyle w:val="Hyperlink"/>
            <w:rFonts w:cs="Calibri"/>
          </w:rPr>
          <w:t>4.4.7.2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_Toc455571004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5" w:history="1">
        <w:r w:rsidR="00681DFC" w:rsidRPr="000D063F">
          <w:rPr>
            <w:rStyle w:val="Hyperlink"/>
            <w:rFonts w:cs="Calibri"/>
          </w:rPr>
          <w:t>4.4.8</w:t>
        </w:r>
        <w:r w:rsidR="00681DFC">
          <w:rPr>
            <w:rFonts w:asciiTheme="minorHAnsi" w:eastAsiaTheme="minorEastAsia" w:hAnsiTheme="minorHAnsi"/>
            <w:color w:val="auto"/>
            <w:kern w:val="0"/>
            <w:szCs w:val="22"/>
          </w:rPr>
          <w:tab/>
        </w:r>
        <w:r w:rsidR="00681DFC" w:rsidRPr="000D063F">
          <w:rPr>
            <w:rStyle w:val="Hyperlink"/>
            <w:rFonts w:cs="Calibri"/>
          </w:rPr>
          <w:t>Local Function #8</w:t>
        </w:r>
        <w:r w:rsidR="00681DFC">
          <w:rPr>
            <w:webHidden/>
          </w:rPr>
          <w:tab/>
        </w:r>
        <w:r w:rsidR="00681DFC">
          <w:rPr>
            <w:webHidden/>
          </w:rPr>
          <w:fldChar w:fldCharType="begin"/>
        </w:r>
        <w:r w:rsidR="00681DFC">
          <w:rPr>
            <w:webHidden/>
          </w:rPr>
          <w:instrText xml:space="preserve"> PAGEREF _Toc455571005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6" w:history="1">
        <w:r w:rsidR="00681DFC" w:rsidRPr="000D063F">
          <w:rPr>
            <w:rStyle w:val="Hyperlink"/>
            <w:rFonts w:cs="Calibri"/>
          </w:rPr>
          <w:t>4.4.8.1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_Toc455571006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7" w:history="1">
        <w:r w:rsidR="00681DFC" w:rsidRPr="000D063F">
          <w:rPr>
            <w:rStyle w:val="Hyperlink"/>
            <w:rFonts w:cs="Calibri"/>
          </w:rPr>
          <w:t>4.4.8.2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_Toc455571007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8" w:history="1">
        <w:r w:rsidR="00681DFC" w:rsidRPr="000D063F">
          <w:rPr>
            <w:rStyle w:val="Hyperlink"/>
            <w:rFonts w:cs="Calibri"/>
          </w:rPr>
          <w:t>4.4.9</w:t>
        </w:r>
        <w:r w:rsidR="00681DFC">
          <w:rPr>
            <w:rFonts w:asciiTheme="minorHAnsi" w:eastAsiaTheme="minorEastAsia" w:hAnsiTheme="minorHAnsi"/>
            <w:color w:val="auto"/>
            <w:kern w:val="0"/>
            <w:szCs w:val="22"/>
          </w:rPr>
          <w:tab/>
        </w:r>
        <w:r w:rsidR="00681DFC" w:rsidRPr="000D063F">
          <w:rPr>
            <w:rStyle w:val="Hyperlink"/>
            <w:rFonts w:cs="Calibri"/>
          </w:rPr>
          <w:t>Local Function #9</w:t>
        </w:r>
        <w:r w:rsidR="00681DFC">
          <w:rPr>
            <w:webHidden/>
          </w:rPr>
          <w:tab/>
        </w:r>
        <w:r w:rsidR="00681DFC">
          <w:rPr>
            <w:webHidden/>
          </w:rPr>
          <w:fldChar w:fldCharType="begin"/>
        </w:r>
        <w:r w:rsidR="00681DFC">
          <w:rPr>
            <w:webHidden/>
          </w:rPr>
          <w:instrText xml:space="preserve"> PAGEREF _Toc455571008 \h </w:instrText>
        </w:r>
        <w:r w:rsidR="00681DFC">
          <w:rPr>
            <w:webHidden/>
          </w:rPr>
        </w:r>
        <w:r w:rsidR="00681DFC">
          <w:rPr>
            <w:webHidden/>
          </w:rPr>
          <w:fldChar w:fldCharType="separate"/>
        </w:r>
        <w:r w:rsidR="00681DFC">
          <w:rPr>
            <w:webHidden/>
          </w:rPr>
          <w:t>12</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09" w:history="1">
        <w:r w:rsidR="00681DFC" w:rsidRPr="000D063F">
          <w:rPr>
            <w:rStyle w:val="Hyperlink"/>
            <w:rFonts w:cs="Calibri"/>
          </w:rPr>
          <w:t>4.4.9.1</w:t>
        </w:r>
        <w:r w:rsidR="00681DFC">
          <w:rPr>
            <w:rFonts w:asciiTheme="minorHAnsi" w:eastAsiaTheme="minorEastAsia" w:hAnsiTheme="minorHAnsi"/>
            <w:color w:val="auto"/>
            <w:kern w:val="0"/>
            <w:szCs w:val="22"/>
          </w:rPr>
          <w:tab/>
        </w:r>
        <w:r w:rsidR="00681DFC" w:rsidRPr="000D063F">
          <w:rPr>
            <w:rStyle w:val="Hyperlink"/>
            <w:rFonts w:cs="Calibri"/>
          </w:rPr>
          <w:t>Design Rationale</w:t>
        </w:r>
        <w:r w:rsidR="00681DFC">
          <w:rPr>
            <w:webHidden/>
          </w:rPr>
          <w:tab/>
        </w:r>
        <w:r w:rsidR="00681DFC">
          <w:rPr>
            <w:webHidden/>
          </w:rPr>
          <w:fldChar w:fldCharType="begin"/>
        </w:r>
        <w:r w:rsidR="00681DFC">
          <w:rPr>
            <w:webHidden/>
          </w:rPr>
          <w:instrText xml:space="preserve"> PAGEREF _Toc455571009 \h </w:instrText>
        </w:r>
        <w:r w:rsidR="00681DFC">
          <w:rPr>
            <w:webHidden/>
          </w:rPr>
        </w:r>
        <w:r w:rsidR="00681DFC">
          <w:rPr>
            <w:webHidden/>
          </w:rPr>
          <w:fldChar w:fldCharType="separate"/>
        </w:r>
        <w:r w:rsidR="00681DFC">
          <w:rPr>
            <w:webHidden/>
          </w:rPr>
          <w:t>13</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10" w:history="1">
        <w:r w:rsidR="00681DFC" w:rsidRPr="000D063F">
          <w:rPr>
            <w:rStyle w:val="Hyperlink"/>
            <w:rFonts w:cs="Calibri"/>
          </w:rPr>
          <w:t>4.4.9.2</w:t>
        </w:r>
        <w:r w:rsidR="00681DFC">
          <w:rPr>
            <w:rFonts w:asciiTheme="minorHAnsi" w:eastAsiaTheme="minorEastAsia" w:hAnsiTheme="minorHAnsi"/>
            <w:color w:val="auto"/>
            <w:kern w:val="0"/>
            <w:szCs w:val="22"/>
          </w:rPr>
          <w:tab/>
        </w:r>
        <w:r w:rsidR="00681DFC" w:rsidRPr="000D063F">
          <w:rPr>
            <w:rStyle w:val="Hyperlink"/>
            <w:rFonts w:cs="Calibri"/>
          </w:rPr>
          <w:t>Processing</w:t>
        </w:r>
        <w:r w:rsidR="00681DFC">
          <w:rPr>
            <w:webHidden/>
          </w:rPr>
          <w:tab/>
        </w:r>
        <w:r w:rsidR="00681DFC">
          <w:rPr>
            <w:webHidden/>
          </w:rPr>
          <w:fldChar w:fldCharType="begin"/>
        </w:r>
        <w:r w:rsidR="00681DFC">
          <w:rPr>
            <w:webHidden/>
          </w:rPr>
          <w:instrText xml:space="preserve"> PAGEREF _Toc455571010 \h </w:instrText>
        </w:r>
        <w:r w:rsidR="00681DFC">
          <w:rPr>
            <w:webHidden/>
          </w:rPr>
        </w:r>
        <w:r w:rsidR="00681DFC">
          <w:rPr>
            <w:webHidden/>
          </w:rPr>
          <w:fldChar w:fldCharType="separate"/>
        </w:r>
        <w:r w:rsidR="00681DFC">
          <w:rPr>
            <w:webHidden/>
          </w:rPr>
          <w:t>13</w:t>
        </w:r>
        <w:r w:rsidR="00681DFC">
          <w:rPr>
            <w:webHidden/>
          </w:rPr>
          <w:fldChar w:fldCharType="end"/>
        </w:r>
      </w:hyperlink>
    </w:p>
    <w:p w:rsidR="00681DFC" w:rsidRDefault="000A5462">
      <w:pPr>
        <w:pStyle w:val="TOC2"/>
        <w:rPr>
          <w:rFonts w:asciiTheme="minorHAnsi" w:eastAsiaTheme="minorEastAsia" w:hAnsiTheme="minorHAnsi"/>
          <w:color w:val="auto"/>
          <w:kern w:val="0"/>
          <w:szCs w:val="22"/>
        </w:rPr>
      </w:pPr>
      <w:hyperlink w:anchor="_Toc455571011" w:history="1">
        <w:r w:rsidR="00681DFC" w:rsidRPr="000D063F">
          <w:rPr>
            <w:rStyle w:val="Hyperlink"/>
            <w:rFonts w:cs="Calibri"/>
          </w:rPr>
          <w:t>4.5</w:t>
        </w:r>
        <w:r w:rsidR="00681DFC">
          <w:rPr>
            <w:rFonts w:asciiTheme="minorHAnsi" w:eastAsiaTheme="minorEastAsia" w:hAnsiTheme="minorHAnsi"/>
            <w:color w:val="auto"/>
            <w:kern w:val="0"/>
            <w:szCs w:val="22"/>
          </w:rPr>
          <w:tab/>
        </w:r>
        <w:r w:rsidR="00681DFC" w:rsidRPr="000D063F">
          <w:rPr>
            <w:rStyle w:val="Hyperlink"/>
            <w:rFonts w:cs="Calibri"/>
          </w:rPr>
          <w:t>GLOBAL Function/Macro Definitions</w:t>
        </w:r>
        <w:r w:rsidR="00681DFC">
          <w:rPr>
            <w:webHidden/>
          </w:rPr>
          <w:tab/>
        </w:r>
        <w:r w:rsidR="00681DFC">
          <w:rPr>
            <w:webHidden/>
          </w:rPr>
          <w:fldChar w:fldCharType="begin"/>
        </w:r>
        <w:r w:rsidR="00681DFC">
          <w:rPr>
            <w:webHidden/>
          </w:rPr>
          <w:instrText xml:space="preserve"> PAGEREF _Toc455571011 \h </w:instrText>
        </w:r>
        <w:r w:rsidR="00681DFC">
          <w:rPr>
            <w:webHidden/>
          </w:rPr>
        </w:r>
        <w:r w:rsidR="00681DFC">
          <w:rPr>
            <w:webHidden/>
          </w:rPr>
          <w:fldChar w:fldCharType="separate"/>
        </w:r>
        <w:r w:rsidR="00681DFC">
          <w:rPr>
            <w:webHidden/>
          </w:rPr>
          <w:t>13</w:t>
        </w:r>
        <w:r w:rsidR="00681DFC">
          <w:rPr>
            <w:webHidden/>
          </w:rPr>
          <w:fldChar w:fldCharType="end"/>
        </w:r>
      </w:hyperlink>
    </w:p>
    <w:p w:rsidR="00681DFC" w:rsidRDefault="000A5462">
      <w:pPr>
        <w:pStyle w:val="TOC1"/>
        <w:rPr>
          <w:rFonts w:eastAsiaTheme="minorEastAsia"/>
          <w:b w:val="0"/>
          <w:color w:val="auto"/>
          <w:kern w:val="0"/>
          <w:sz w:val="22"/>
          <w:szCs w:val="22"/>
          <w:lang w:val="en-US"/>
        </w:rPr>
      </w:pPr>
      <w:hyperlink w:anchor="_Toc455571012" w:history="1">
        <w:r w:rsidR="00681DFC" w:rsidRPr="000D063F">
          <w:rPr>
            <w:rStyle w:val="Hyperlink"/>
            <w:rFonts w:ascii="Calibri" w:hAnsi="Calibri" w:cs="Calibri"/>
          </w:rPr>
          <w:t>5</w:t>
        </w:r>
        <w:r w:rsidR="00681DFC">
          <w:rPr>
            <w:rFonts w:eastAsiaTheme="minorEastAsia"/>
            <w:b w:val="0"/>
            <w:color w:val="auto"/>
            <w:kern w:val="0"/>
            <w:sz w:val="22"/>
            <w:szCs w:val="22"/>
            <w:lang w:val="en-US"/>
          </w:rPr>
          <w:tab/>
        </w:r>
        <w:r w:rsidR="00681DFC" w:rsidRPr="000D063F">
          <w:rPr>
            <w:rStyle w:val="Hyperlink"/>
            <w:rFonts w:ascii="Calibri" w:hAnsi="Calibri"/>
          </w:rPr>
          <w:t>Known</w:t>
        </w:r>
        <w:r w:rsidR="00681DFC" w:rsidRPr="000D063F">
          <w:rPr>
            <w:rStyle w:val="Hyperlink"/>
            <w:rFonts w:ascii="Calibri" w:hAnsi="Calibri" w:cs="Calibri"/>
          </w:rPr>
          <w:t xml:space="preserve"> Limitations with Design</w:t>
        </w:r>
        <w:r w:rsidR="00681DFC">
          <w:rPr>
            <w:webHidden/>
          </w:rPr>
          <w:tab/>
        </w:r>
        <w:r w:rsidR="00681DFC">
          <w:rPr>
            <w:webHidden/>
          </w:rPr>
          <w:fldChar w:fldCharType="begin"/>
        </w:r>
        <w:r w:rsidR="00681DFC">
          <w:rPr>
            <w:webHidden/>
          </w:rPr>
          <w:instrText xml:space="preserve"> PAGEREF _Toc455571012 \h </w:instrText>
        </w:r>
        <w:r w:rsidR="00681DFC">
          <w:rPr>
            <w:webHidden/>
          </w:rPr>
        </w:r>
        <w:r w:rsidR="00681DFC">
          <w:rPr>
            <w:webHidden/>
          </w:rPr>
          <w:fldChar w:fldCharType="separate"/>
        </w:r>
        <w:r w:rsidR="00681DFC">
          <w:rPr>
            <w:webHidden/>
          </w:rPr>
          <w:t>14</w:t>
        </w:r>
        <w:r w:rsidR="00681DFC">
          <w:rPr>
            <w:webHidden/>
          </w:rPr>
          <w:fldChar w:fldCharType="end"/>
        </w:r>
      </w:hyperlink>
    </w:p>
    <w:p w:rsidR="00681DFC" w:rsidRDefault="000A5462">
      <w:pPr>
        <w:pStyle w:val="TOC1"/>
        <w:rPr>
          <w:rFonts w:eastAsiaTheme="minorEastAsia"/>
          <w:b w:val="0"/>
          <w:color w:val="auto"/>
          <w:kern w:val="0"/>
          <w:sz w:val="22"/>
          <w:szCs w:val="22"/>
          <w:lang w:val="en-US"/>
        </w:rPr>
      </w:pPr>
      <w:hyperlink w:anchor="_Toc455571013" w:history="1">
        <w:r w:rsidR="00681DFC" w:rsidRPr="000D063F">
          <w:rPr>
            <w:rStyle w:val="Hyperlink"/>
            <w:rFonts w:ascii="Calibri" w:hAnsi="Calibri" w:cs="Calibri"/>
          </w:rPr>
          <w:t>6</w:t>
        </w:r>
        <w:r w:rsidR="00681DFC">
          <w:rPr>
            <w:rFonts w:eastAsiaTheme="minorEastAsia"/>
            <w:b w:val="0"/>
            <w:color w:val="auto"/>
            <w:kern w:val="0"/>
            <w:sz w:val="22"/>
            <w:szCs w:val="22"/>
            <w:lang w:val="en-US"/>
          </w:rPr>
          <w:tab/>
        </w:r>
        <w:r w:rsidR="00681DFC" w:rsidRPr="000D063F">
          <w:rPr>
            <w:rStyle w:val="Hyperlink"/>
            <w:rFonts w:ascii="Calibri" w:hAnsi="Calibri" w:cs="Calibri"/>
          </w:rPr>
          <w:t>UNIT TEST CONSIDERATION</w:t>
        </w:r>
        <w:r w:rsidR="00681DFC">
          <w:rPr>
            <w:webHidden/>
          </w:rPr>
          <w:tab/>
        </w:r>
        <w:r w:rsidR="00681DFC">
          <w:rPr>
            <w:webHidden/>
          </w:rPr>
          <w:fldChar w:fldCharType="begin"/>
        </w:r>
        <w:r w:rsidR="00681DFC">
          <w:rPr>
            <w:webHidden/>
          </w:rPr>
          <w:instrText xml:space="preserve"> PAGEREF _Toc455571013 \h </w:instrText>
        </w:r>
        <w:r w:rsidR="00681DFC">
          <w:rPr>
            <w:webHidden/>
          </w:rPr>
        </w:r>
        <w:r w:rsidR="00681DFC">
          <w:rPr>
            <w:webHidden/>
          </w:rPr>
          <w:fldChar w:fldCharType="separate"/>
        </w:r>
        <w:r w:rsidR="00681DFC">
          <w:rPr>
            <w:webHidden/>
          </w:rPr>
          <w:t>15</w:t>
        </w:r>
        <w:r w:rsidR="00681DFC">
          <w:rPr>
            <w:webHidden/>
          </w:rPr>
          <w:fldChar w:fldCharType="end"/>
        </w:r>
      </w:hyperlink>
    </w:p>
    <w:p w:rsidR="00681DFC" w:rsidRDefault="000A5462">
      <w:pPr>
        <w:pStyle w:val="TOC1"/>
        <w:tabs>
          <w:tab w:val="left" w:pos="1400"/>
        </w:tabs>
        <w:rPr>
          <w:rFonts w:eastAsiaTheme="minorEastAsia"/>
          <w:b w:val="0"/>
          <w:color w:val="auto"/>
          <w:kern w:val="0"/>
          <w:sz w:val="22"/>
          <w:szCs w:val="22"/>
          <w:lang w:val="en-US"/>
        </w:rPr>
      </w:pPr>
      <w:hyperlink w:anchor="_Toc455571014" w:history="1">
        <w:r w:rsidR="00681DFC" w:rsidRPr="000D063F">
          <w:rPr>
            <w:rStyle w:val="Hyperlink"/>
          </w:rPr>
          <w:t>Appendix A</w:t>
        </w:r>
        <w:r w:rsidR="00681DFC">
          <w:rPr>
            <w:rFonts w:eastAsiaTheme="minorEastAsia"/>
            <w:b w:val="0"/>
            <w:color w:val="auto"/>
            <w:kern w:val="0"/>
            <w:sz w:val="22"/>
            <w:szCs w:val="22"/>
            <w:lang w:val="en-US"/>
          </w:rPr>
          <w:tab/>
        </w:r>
        <w:r w:rsidR="00681DFC" w:rsidRPr="000D063F">
          <w:rPr>
            <w:rStyle w:val="Hyperlink"/>
          </w:rPr>
          <w:t>Abbreviations and Acronyms</w:t>
        </w:r>
        <w:r w:rsidR="00681DFC">
          <w:rPr>
            <w:webHidden/>
          </w:rPr>
          <w:tab/>
        </w:r>
        <w:r w:rsidR="00681DFC">
          <w:rPr>
            <w:webHidden/>
          </w:rPr>
          <w:fldChar w:fldCharType="begin"/>
        </w:r>
        <w:r w:rsidR="00681DFC">
          <w:rPr>
            <w:webHidden/>
          </w:rPr>
          <w:instrText xml:space="preserve"> PAGEREF _Toc455571014 \h </w:instrText>
        </w:r>
        <w:r w:rsidR="00681DFC">
          <w:rPr>
            <w:webHidden/>
          </w:rPr>
        </w:r>
        <w:r w:rsidR="00681DFC">
          <w:rPr>
            <w:webHidden/>
          </w:rPr>
          <w:fldChar w:fldCharType="separate"/>
        </w:r>
        <w:r w:rsidR="00681DFC">
          <w:rPr>
            <w:webHidden/>
          </w:rPr>
          <w:t>16</w:t>
        </w:r>
        <w:r w:rsidR="00681DFC">
          <w:rPr>
            <w:webHidden/>
          </w:rPr>
          <w:fldChar w:fldCharType="end"/>
        </w:r>
      </w:hyperlink>
    </w:p>
    <w:p w:rsidR="00681DFC" w:rsidRDefault="000A5462">
      <w:pPr>
        <w:pStyle w:val="TOC1"/>
        <w:tabs>
          <w:tab w:val="left" w:pos="1400"/>
        </w:tabs>
        <w:rPr>
          <w:rFonts w:eastAsiaTheme="minorEastAsia"/>
          <w:b w:val="0"/>
          <w:color w:val="auto"/>
          <w:kern w:val="0"/>
          <w:sz w:val="22"/>
          <w:szCs w:val="22"/>
          <w:lang w:val="en-US"/>
        </w:rPr>
      </w:pPr>
      <w:hyperlink w:anchor="_Toc455571015" w:history="1">
        <w:r w:rsidR="00681DFC" w:rsidRPr="000D063F">
          <w:rPr>
            <w:rStyle w:val="Hyperlink"/>
          </w:rPr>
          <w:t>Appendix B</w:t>
        </w:r>
        <w:r w:rsidR="00681DFC">
          <w:rPr>
            <w:rFonts w:eastAsiaTheme="minorEastAsia"/>
            <w:b w:val="0"/>
            <w:color w:val="auto"/>
            <w:kern w:val="0"/>
            <w:sz w:val="22"/>
            <w:szCs w:val="22"/>
            <w:lang w:val="en-US"/>
          </w:rPr>
          <w:tab/>
        </w:r>
        <w:r w:rsidR="00681DFC" w:rsidRPr="000D063F">
          <w:rPr>
            <w:rStyle w:val="Hyperlink"/>
          </w:rPr>
          <w:t>Glossary</w:t>
        </w:r>
        <w:r w:rsidR="00681DFC">
          <w:rPr>
            <w:webHidden/>
          </w:rPr>
          <w:tab/>
        </w:r>
        <w:r w:rsidR="00681DFC">
          <w:rPr>
            <w:webHidden/>
          </w:rPr>
          <w:fldChar w:fldCharType="begin"/>
        </w:r>
        <w:r w:rsidR="00681DFC">
          <w:rPr>
            <w:webHidden/>
          </w:rPr>
          <w:instrText xml:space="preserve"> PAGEREF _Toc455571015 \h </w:instrText>
        </w:r>
        <w:r w:rsidR="00681DFC">
          <w:rPr>
            <w:webHidden/>
          </w:rPr>
        </w:r>
        <w:r w:rsidR="00681DFC">
          <w:rPr>
            <w:webHidden/>
          </w:rPr>
          <w:fldChar w:fldCharType="separate"/>
        </w:r>
        <w:r w:rsidR="00681DFC">
          <w:rPr>
            <w:webHidden/>
          </w:rPr>
          <w:t>17</w:t>
        </w:r>
        <w:r w:rsidR="00681DFC">
          <w:rPr>
            <w:webHidden/>
          </w:rPr>
          <w:fldChar w:fldCharType="end"/>
        </w:r>
      </w:hyperlink>
    </w:p>
    <w:p w:rsidR="00681DFC" w:rsidRDefault="000A5462">
      <w:pPr>
        <w:pStyle w:val="TOC1"/>
        <w:tabs>
          <w:tab w:val="left" w:pos="1400"/>
        </w:tabs>
        <w:rPr>
          <w:rFonts w:eastAsiaTheme="minorEastAsia"/>
          <w:b w:val="0"/>
          <w:color w:val="auto"/>
          <w:kern w:val="0"/>
          <w:sz w:val="22"/>
          <w:szCs w:val="22"/>
          <w:lang w:val="en-US"/>
        </w:rPr>
      </w:pPr>
      <w:hyperlink w:anchor="_Toc455571016" w:history="1">
        <w:r w:rsidR="00681DFC" w:rsidRPr="000D063F">
          <w:rPr>
            <w:rStyle w:val="Hyperlink"/>
          </w:rPr>
          <w:t>Appendix C</w:t>
        </w:r>
        <w:r w:rsidR="00681DFC">
          <w:rPr>
            <w:rFonts w:eastAsiaTheme="minorEastAsia"/>
            <w:b w:val="0"/>
            <w:color w:val="auto"/>
            <w:kern w:val="0"/>
            <w:sz w:val="22"/>
            <w:szCs w:val="22"/>
            <w:lang w:val="en-US"/>
          </w:rPr>
          <w:tab/>
        </w:r>
        <w:r w:rsidR="00681DFC" w:rsidRPr="000D063F">
          <w:rPr>
            <w:rStyle w:val="Hyperlink"/>
          </w:rPr>
          <w:t>References</w:t>
        </w:r>
        <w:r w:rsidR="00681DFC">
          <w:rPr>
            <w:webHidden/>
          </w:rPr>
          <w:tab/>
        </w:r>
        <w:r w:rsidR="00681DFC">
          <w:rPr>
            <w:webHidden/>
          </w:rPr>
          <w:fldChar w:fldCharType="begin"/>
        </w:r>
        <w:r w:rsidR="00681DFC">
          <w:rPr>
            <w:webHidden/>
          </w:rPr>
          <w:instrText xml:space="preserve"> PAGEREF _Toc455571016 \h </w:instrText>
        </w:r>
        <w:r w:rsidR="00681DFC">
          <w:rPr>
            <w:webHidden/>
          </w:rPr>
        </w:r>
        <w:r w:rsidR="00681DFC">
          <w:rPr>
            <w:webHidden/>
          </w:rPr>
          <w:fldChar w:fldCharType="separate"/>
        </w:r>
        <w:r w:rsidR="00681DFC">
          <w:rPr>
            <w:webHidden/>
          </w:rPr>
          <w:t>18</w:t>
        </w:r>
        <w:r w:rsidR="00681DFC">
          <w:rPr>
            <w:webHidden/>
          </w:rPr>
          <w:fldChar w:fldCharType="end"/>
        </w:r>
      </w:hyperlink>
    </w:p>
    <w:p w:rsidR="00707BA6" w:rsidRPr="00A158C7" w:rsidRDefault="00E16D14" w:rsidP="00E16D14">
      <w:pPr>
        <w:jc w:val="center"/>
      </w:pPr>
      <w:r>
        <w:rPr>
          <w:caps/>
        </w:rPr>
        <w:fldChar w:fldCharType="end"/>
      </w:r>
    </w:p>
    <w:p w:rsidR="00F95E33" w:rsidRPr="00A158C7" w:rsidRDefault="00F95E33" w:rsidP="00E16D14"/>
    <w:bookmarkStart w:id="40" w:name="_Toc406065228"/>
    <w:bookmarkEnd w:id="21"/>
    <w:bookmarkEnd w:id="22"/>
    <w:bookmarkEnd w:id="23"/>
    <w:bookmarkEnd w:id="24"/>
    <w:bookmarkEnd w:id="25"/>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41" w:name="_Toc455570962"/>
      <w:proofErr w:type="spellStart"/>
      <w:r w:rsidR="00E4315B">
        <w:rPr>
          <w:rFonts w:ascii="Calibri" w:hAnsi="Calibri" w:cs="Calibri"/>
        </w:rPr>
        <w:t>EotProtn</w:t>
      </w:r>
      <w:proofErr w:type="spellEnd"/>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40"/>
      <w:bookmarkEnd w:id="41"/>
    </w:p>
    <w:p w:rsidR="00D229A6" w:rsidRPr="00E4315B" w:rsidRDefault="00E4315B" w:rsidP="00D229A6">
      <w:pPr>
        <w:rPr>
          <w:rFonts w:cs="Calibri"/>
        </w:rPr>
      </w:pPr>
      <w:r w:rsidRPr="00E4315B">
        <w:rPr>
          <w:rFonts w:cs="Calibri"/>
        </w:rPr>
        <w:t xml:space="preserve">The End of Travel Protection function specifies performance attributes as the steering system approaches the mechanical end of travel of the steering gear. </w:t>
      </w: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42" w:name="_Toc406065229"/>
      <w:bookmarkStart w:id="43" w:name="_Toc455570963"/>
      <w:r w:rsidRPr="00AA38E8">
        <w:rPr>
          <w:rFonts w:ascii="Calibri" w:hAnsi="Calibri" w:cs="Calibri"/>
        </w:rPr>
        <w:lastRenderedPageBreak/>
        <w:t>Design details of software module</w:t>
      </w:r>
      <w:bookmarkEnd w:id="42"/>
      <w:bookmarkEnd w:id="43"/>
    </w:p>
    <w:p w:rsidR="00C0037D" w:rsidRPr="00C0037D" w:rsidRDefault="00D229A6" w:rsidP="00C0037D">
      <w:pPr>
        <w:pStyle w:val="Heading2"/>
        <w:rPr>
          <w:rFonts w:ascii="Calibri" w:hAnsi="Calibri" w:cs="Calibri"/>
        </w:rPr>
      </w:pPr>
      <w:bookmarkStart w:id="44" w:name="_Toc406065230"/>
      <w:bookmarkStart w:id="45" w:name="_Toc455570964"/>
      <w:r w:rsidRPr="00D229A6">
        <w:t>Graphical</w:t>
      </w:r>
      <w:r>
        <w:rPr>
          <w:rFonts w:ascii="Calibri" w:hAnsi="Calibri" w:cs="Calibri"/>
        </w:rPr>
        <w:t xml:space="preserve"> representation of </w:t>
      </w:r>
      <w:bookmarkEnd w:id="44"/>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proofErr w:type="spellStart"/>
      <w:r w:rsidR="0017347D">
        <w:rPr>
          <w:rFonts w:ascii="Calibri" w:hAnsi="Calibri" w:cs="Calibri"/>
        </w:rPr>
        <w:t>EotProtn</w:t>
      </w:r>
      <w:bookmarkEnd w:id="45"/>
      <w:proofErr w:type="spellEnd"/>
      <w:r w:rsidR="00AE55D3">
        <w:rPr>
          <w:rFonts w:ascii="Calibri" w:hAnsi="Calibri" w:cs="Calibri"/>
        </w:rPr>
        <w:fldChar w:fldCharType="end"/>
      </w:r>
    </w:p>
    <w:p w:rsidR="00C0037D" w:rsidRDefault="00C0037D" w:rsidP="00C0037D">
      <w:pPr>
        <w:rPr>
          <w:lang w:bidi="ar-SA"/>
        </w:rPr>
      </w:pPr>
    </w:p>
    <w:p w:rsidR="00057469" w:rsidRDefault="00057469" w:rsidP="00DB7045">
      <w:pPr>
        <w:jc w:val="center"/>
        <w:rPr>
          <w:lang w:bidi="ar-SA"/>
        </w:rPr>
      </w:pPr>
      <w:del w:id="46" w:author="Matt Leser" w:date="2017-07-19T08:25:00Z">
        <w:r w:rsidDel="00DB7045">
          <w:rPr>
            <w:noProof/>
            <w:lang w:bidi="ar-SA"/>
          </w:rPr>
          <w:drawing>
            <wp:inline distT="0" distB="0" distL="0" distR="0" wp14:anchorId="68661F13" wp14:editId="43266283">
              <wp:extent cx="294132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1320" cy="4488180"/>
                      </a:xfrm>
                      <a:prstGeom prst="rect">
                        <a:avLst/>
                      </a:prstGeom>
                    </pic:spPr>
                  </pic:pic>
                </a:graphicData>
              </a:graphic>
            </wp:inline>
          </w:drawing>
        </w:r>
      </w:del>
      <w:ins w:id="47" w:author="Matt Leser" w:date="2017-07-19T08:27:00Z">
        <w:r w:rsidR="00DB7045">
          <w:rPr>
            <w:noProof/>
          </w:rPr>
          <w:drawing>
            <wp:inline distT="0" distB="0" distL="0" distR="0" wp14:anchorId="7E18FD0C" wp14:editId="58F45D7C">
              <wp:extent cx="1958340" cy="4418419"/>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7551" cy="4461763"/>
                      </a:xfrm>
                      <a:prstGeom prst="rect">
                        <a:avLst/>
                      </a:prstGeom>
                    </pic:spPr>
                  </pic:pic>
                </a:graphicData>
              </a:graphic>
            </wp:inline>
          </w:drawing>
        </w:r>
      </w:ins>
    </w:p>
    <w:p w:rsidR="00D229A6" w:rsidRPr="002D6391" w:rsidRDefault="00D229A6" w:rsidP="00D229A6">
      <w:pPr>
        <w:pStyle w:val="Heading2"/>
        <w:rPr>
          <w:rFonts w:ascii="Calibri" w:hAnsi="Calibri" w:cs="Calibri"/>
        </w:rPr>
      </w:pPr>
      <w:bookmarkStart w:id="48" w:name="_Toc406065231"/>
      <w:bookmarkStart w:id="49" w:name="_Toc455570965"/>
      <w:r w:rsidRPr="002D6391">
        <w:rPr>
          <w:rFonts w:ascii="Calibri" w:hAnsi="Calibri" w:cs="Calibri"/>
        </w:rPr>
        <w:t>Data Flow Diagram</w:t>
      </w:r>
      <w:bookmarkEnd w:id="48"/>
      <w:bookmarkEnd w:id="49"/>
    </w:p>
    <w:p w:rsidR="00D229A6" w:rsidRPr="002B094F" w:rsidRDefault="0017347D" w:rsidP="00D229A6">
      <w:pPr>
        <w:rPr>
          <w:rFonts w:cs="Calibri"/>
        </w:rPr>
      </w:pPr>
      <w:r>
        <w:rPr>
          <w:lang w:bidi="ar-SA"/>
        </w:rPr>
        <w:t>See FDD</w:t>
      </w:r>
    </w:p>
    <w:p w:rsidR="00D229A6" w:rsidRPr="002D6391" w:rsidRDefault="00AC4CD8" w:rsidP="00387BF4">
      <w:pPr>
        <w:pStyle w:val="Heading3"/>
        <w:ind w:left="562" w:hanging="562"/>
        <w:rPr>
          <w:rFonts w:ascii="Calibri" w:hAnsi="Calibri" w:cs="Calibri"/>
        </w:rPr>
      </w:pPr>
      <w:bookmarkStart w:id="50" w:name="_Toc375924736"/>
      <w:bookmarkStart w:id="51" w:name="_Toc406065232"/>
      <w:bookmarkStart w:id="52" w:name="_Toc455570966"/>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50"/>
      <w:bookmarkEnd w:id="51"/>
      <w:bookmarkEnd w:id="52"/>
    </w:p>
    <w:p w:rsidR="00D229A6" w:rsidRPr="002B094F" w:rsidRDefault="0017347D" w:rsidP="00D229A6">
      <w:pPr>
        <w:rPr>
          <w:lang w:bidi="ar-SA"/>
        </w:rPr>
      </w:pPr>
      <w:r>
        <w:rPr>
          <w:lang w:bidi="ar-SA"/>
        </w:rPr>
        <w:t>See FDD</w:t>
      </w:r>
    </w:p>
    <w:p w:rsidR="00D229A6" w:rsidRPr="00A32585" w:rsidRDefault="00AC4CD8" w:rsidP="00D229A6">
      <w:pPr>
        <w:pStyle w:val="Heading3"/>
        <w:ind w:left="562" w:hanging="562"/>
        <w:rPr>
          <w:rFonts w:ascii="Calibri" w:hAnsi="Calibri" w:cs="Calibri"/>
        </w:rPr>
      </w:pPr>
      <w:bookmarkStart w:id="53" w:name="_Toc375924737"/>
      <w:bookmarkStart w:id="54" w:name="_Toc406065233"/>
      <w:bookmarkStart w:id="55" w:name="_Toc455570967"/>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53"/>
      <w:bookmarkEnd w:id="54"/>
      <w:bookmarkEnd w:id="55"/>
    </w:p>
    <w:p w:rsidR="002B094F" w:rsidRDefault="0017347D" w:rsidP="002B094F">
      <w:pPr>
        <w:rPr>
          <w:lang w:bidi="ar-SA"/>
        </w:rPr>
      </w:pPr>
      <w:r>
        <w:rPr>
          <w:lang w:bidi="ar-SA"/>
        </w:rPr>
        <w:t>See FDD</w:t>
      </w:r>
    </w:p>
    <w:p w:rsidR="002B094F" w:rsidRPr="00AC4CD8" w:rsidRDefault="002B094F" w:rsidP="00AC4CD8">
      <w:pPr>
        <w:pStyle w:val="Heading1"/>
        <w:ind w:left="562" w:hanging="562"/>
        <w:rPr>
          <w:rFonts w:ascii="Calibri" w:hAnsi="Calibri" w:cs="Calibri"/>
        </w:rPr>
      </w:pPr>
      <w:bookmarkStart w:id="56" w:name="_Toc338170479"/>
      <w:bookmarkStart w:id="57" w:name="_Toc375678228"/>
      <w:bookmarkStart w:id="58" w:name="_Toc418080062"/>
      <w:bookmarkStart w:id="59" w:name="_Toc421709912"/>
      <w:bookmarkStart w:id="60" w:name="_Toc455570968"/>
      <w:r w:rsidRPr="00AC4CD8">
        <w:rPr>
          <w:rFonts w:ascii="Calibri" w:hAnsi="Calibri" w:cs="Calibri"/>
        </w:rPr>
        <w:lastRenderedPageBreak/>
        <w:t>Constant Data Dictionary</w:t>
      </w:r>
      <w:bookmarkEnd w:id="56"/>
      <w:bookmarkEnd w:id="57"/>
      <w:bookmarkEnd w:id="58"/>
      <w:bookmarkEnd w:id="59"/>
      <w:bookmarkEnd w:id="60"/>
    </w:p>
    <w:p w:rsidR="00AC4CD8" w:rsidRPr="00DA5500" w:rsidRDefault="00AC4CD8" w:rsidP="00AC4CD8">
      <w:pPr>
        <w:pStyle w:val="Heading2"/>
        <w:spacing w:after="60"/>
        <w:rPr>
          <w:rFonts w:ascii="Calibri" w:hAnsi="Calibri"/>
        </w:rPr>
      </w:pPr>
      <w:bookmarkStart w:id="61" w:name="_Toc421011506"/>
      <w:bookmarkStart w:id="62" w:name="_Toc421786527"/>
      <w:bookmarkStart w:id="63" w:name="_Toc455570969"/>
      <w:bookmarkStart w:id="64" w:name="_Toc418080064"/>
      <w:r w:rsidRPr="00DA5500">
        <w:rPr>
          <w:rFonts w:ascii="Calibri" w:hAnsi="Calibri"/>
        </w:rPr>
        <w:t>Program (fixed) Constants</w:t>
      </w:r>
      <w:bookmarkEnd w:id="61"/>
      <w:bookmarkEnd w:id="62"/>
      <w:bookmarkEnd w:id="63"/>
    </w:p>
    <w:p w:rsidR="00AC4CD8" w:rsidRPr="00DA5500" w:rsidRDefault="00AC4CD8" w:rsidP="00AC4CD8">
      <w:pPr>
        <w:pStyle w:val="Heading3"/>
        <w:tabs>
          <w:tab w:val="num" w:pos="567"/>
        </w:tabs>
        <w:ind w:left="567"/>
        <w:rPr>
          <w:rFonts w:ascii="Calibri" w:hAnsi="Calibri"/>
        </w:rPr>
      </w:pPr>
      <w:bookmarkStart w:id="65" w:name="_Toc455570970"/>
      <w:bookmarkEnd w:id="64"/>
      <w:r w:rsidRPr="00DA5500">
        <w:rPr>
          <w:rFonts w:ascii="Calibri" w:hAnsi="Calibri"/>
        </w:rPr>
        <w:t>Embedded Constants</w:t>
      </w:r>
      <w:bookmarkEnd w:id="65"/>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5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79"/>
        <w:gridCol w:w="990"/>
      </w:tblGrid>
      <w:tr w:rsidR="005238D2" w:rsidRPr="00AA38E8" w:rsidTr="00675873">
        <w:tc>
          <w:tcPr>
            <w:tcW w:w="4179" w:type="dxa"/>
          </w:tcPr>
          <w:p w:rsidR="005238D2" w:rsidRPr="005238D2" w:rsidRDefault="005238D2" w:rsidP="00855FDA">
            <w:pPr>
              <w:spacing w:before="60"/>
              <w:rPr>
                <w:rFonts w:cs="Calibri"/>
                <w:b/>
                <w:sz w:val="16"/>
              </w:rPr>
            </w:pPr>
            <w:bookmarkStart w:id="66" w:name="_Ref87065593"/>
            <w:bookmarkStart w:id="67" w:name="_Toc338170483"/>
            <w:bookmarkStart w:id="68" w:name="_Toc375678229"/>
            <w:bookmarkStart w:id="69" w:name="_Toc418080067"/>
            <w:bookmarkStart w:id="70" w:name="_Toc421786702"/>
            <w:r w:rsidRPr="005238D2">
              <w:rPr>
                <w:rFonts w:cs="Calibri"/>
                <w:b/>
                <w:sz w:val="16"/>
              </w:rPr>
              <w:t>Constant</w:t>
            </w:r>
          </w:p>
        </w:tc>
        <w:tc>
          <w:tcPr>
            <w:tcW w:w="990" w:type="dxa"/>
            <w:shd w:val="pct30" w:color="FFFF00" w:fill="auto"/>
          </w:tcPr>
          <w:p w:rsidR="005238D2" w:rsidRPr="005238D2" w:rsidRDefault="005238D2" w:rsidP="00855FDA">
            <w:pPr>
              <w:spacing w:before="60"/>
              <w:jc w:val="center"/>
              <w:rPr>
                <w:rFonts w:cs="Calibri"/>
                <w:b/>
                <w:sz w:val="16"/>
              </w:rPr>
            </w:pPr>
            <w:r w:rsidRPr="005238D2">
              <w:rPr>
                <w:rFonts w:cs="Calibri"/>
                <w:b/>
                <w:sz w:val="16"/>
              </w:rPr>
              <w:t>Value</w:t>
            </w:r>
          </w:p>
        </w:tc>
      </w:tr>
      <w:tr w:rsidR="005238D2" w:rsidRPr="00AA38E8" w:rsidTr="00675873">
        <w:tc>
          <w:tcPr>
            <w:tcW w:w="4179" w:type="dxa"/>
          </w:tcPr>
          <w:p w:rsidR="005238D2" w:rsidRPr="00AA38E8" w:rsidRDefault="00675873" w:rsidP="00855FDA">
            <w:pPr>
              <w:spacing w:before="60"/>
              <w:rPr>
                <w:rFonts w:cs="Calibri"/>
                <w:sz w:val="16"/>
              </w:rPr>
            </w:pPr>
            <w:r w:rsidRPr="00675873">
              <w:rPr>
                <w:rFonts w:cs="Calibri"/>
                <w:sz w:val="16"/>
              </w:rPr>
              <w:t>DAMPGPTSIZE_CNT_U08</w:t>
            </w:r>
          </w:p>
        </w:tc>
        <w:tc>
          <w:tcPr>
            <w:tcW w:w="990" w:type="dxa"/>
          </w:tcPr>
          <w:p w:rsidR="005238D2" w:rsidRPr="00AA38E8" w:rsidRDefault="005238D2" w:rsidP="00855FDA">
            <w:pPr>
              <w:spacing w:before="60"/>
              <w:rPr>
                <w:rFonts w:cs="Calibri"/>
                <w:sz w:val="16"/>
              </w:rPr>
            </w:pPr>
            <w:r>
              <w:rPr>
                <w:rFonts w:cs="Calibri"/>
                <w:sz w:val="16"/>
              </w:rPr>
              <w:t>2</w:t>
            </w:r>
          </w:p>
        </w:tc>
      </w:tr>
      <w:tr w:rsidR="005238D2" w:rsidRPr="00AA38E8" w:rsidTr="00675873">
        <w:tc>
          <w:tcPr>
            <w:tcW w:w="4179" w:type="dxa"/>
          </w:tcPr>
          <w:p w:rsidR="005238D2" w:rsidRPr="00AA38E8" w:rsidRDefault="00675873" w:rsidP="00855FDA">
            <w:pPr>
              <w:spacing w:before="60"/>
              <w:rPr>
                <w:rFonts w:cs="Calibri"/>
                <w:sz w:val="16"/>
              </w:rPr>
            </w:pPr>
            <w:r w:rsidRPr="00675873">
              <w:rPr>
                <w:rFonts w:cs="Calibri"/>
                <w:sz w:val="16"/>
              </w:rPr>
              <w:t>DAMPGVEHSPDSIZE_CNT_U08</w:t>
            </w:r>
          </w:p>
        </w:tc>
        <w:tc>
          <w:tcPr>
            <w:tcW w:w="990" w:type="dxa"/>
          </w:tcPr>
          <w:p w:rsidR="005238D2" w:rsidRPr="00AA38E8" w:rsidRDefault="005238D2" w:rsidP="00855FDA">
            <w:pPr>
              <w:spacing w:before="60"/>
              <w:rPr>
                <w:rFonts w:cs="Calibri"/>
                <w:sz w:val="16"/>
              </w:rPr>
            </w:pPr>
            <w:r>
              <w:rPr>
                <w:rFonts w:cs="Calibri"/>
                <w:sz w:val="16"/>
              </w:rPr>
              <w:t>4</w:t>
            </w:r>
          </w:p>
        </w:tc>
      </w:tr>
      <w:tr w:rsidR="00675873" w:rsidRPr="00AA38E8" w:rsidTr="00675873">
        <w:tc>
          <w:tcPr>
            <w:tcW w:w="4179" w:type="dxa"/>
          </w:tcPr>
          <w:p w:rsidR="00675873" w:rsidRPr="00675873" w:rsidRDefault="00675873" w:rsidP="00855FDA">
            <w:pPr>
              <w:spacing w:before="60"/>
              <w:rPr>
                <w:rFonts w:cs="Calibri"/>
                <w:sz w:val="16"/>
              </w:rPr>
            </w:pPr>
            <w:r w:rsidRPr="00675873">
              <w:rPr>
                <w:rFonts w:cs="Calibri"/>
                <w:sz w:val="16"/>
              </w:rPr>
              <w:t>GAINVEHSPDSIZE_CNT_U08</w:t>
            </w:r>
          </w:p>
        </w:tc>
        <w:tc>
          <w:tcPr>
            <w:tcW w:w="990" w:type="dxa"/>
          </w:tcPr>
          <w:p w:rsidR="00675873" w:rsidRDefault="00675873" w:rsidP="00855FDA">
            <w:pPr>
              <w:spacing w:before="60"/>
              <w:rPr>
                <w:rFonts w:cs="Calibri"/>
                <w:sz w:val="16"/>
              </w:rPr>
            </w:pPr>
            <w:r>
              <w:rPr>
                <w:rFonts w:cs="Calibri"/>
                <w:sz w:val="16"/>
              </w:rPr>
              <w:t>5</w:t>
            </w:r>
          </w:p>
        </w:tc>
      </w:tr>
    </w:tbl>
    <w:p w:rsidR="00AC4CD8" w:rsidRPr="00DA5500" w:rsidRDefault="00AC4CD8" w:rsidP="00AC4CD8">
      <w:pPr>
        <w:pStyle w:val="Heading1"/>
        <w:ind w:left="562" w:hanging="562"/>
        <w:rPr>
          <w:rFonts w:ascii="Calibri" w:hAnsi="Calibri" w:cs="Calibri"/>
        </w:rPr>
      </w:pPr>
      <w:bookmarkStart w:id="71" w:name="_Toc455570971"/>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66"/>
      <w:bookmarkEnd w:id="67"/>
      <w:bookmarkEnd w:id="68"/>
      <w:bookmarkEnd w:id="69"/>
      <w:bookmarkEnd w:id="70"/>
      <w:bookmarkEnd w:id="71"/>
    </w:p>
    <w:p w:rsidR="002B094F" w:rsidRPr="00987B4A" w:rsidRDefault="002B094F" w:rsidP="00007584">
      <w:pPr>
        <w:pStyle w:val="Heading2"/>
        <w:spacing w:after="60"/>
        <w:rPr>
          <w:rFonts w:ascii="Calibri" w:hAnsi="Calibri"/>
        </w:rPr>
      </w:pPr>
      <w:bookmarkStart w:id="72" w:name="_Toc338170484"/>
      <w:bookmarkStart w:id="73" w:name="_Toc418080068"/>
      <w:bookmarkStart w:id="74" w:name="_Toc421709916"/>
      <w:bookmarkStart w:id="75" w:name="_Toc455570972"/>
      <w:r w:rsidRPr="00007584">
        <w:rPr>
          <w:rFonts w:ascii="Calibri" w:hAnsi="Calibri"/>
        </w:rPr>
        <w:t>Sub</w:t>
      </w:r>
      <w:r w:rsidRPr="00987B4A">
        <w:rPr>
          <w:rFonts w:ascii="Calibri" w:hAnsi="Calibri"/>
        </w:rPr>
        <w:t>-Module Functions</w:t>
      </w:r>
      <w:bookmarkEnd w:id="72"/>
      <w:bookmarkEnd w:id="73"/>
      <w:bookmarkEnd w:id="74"/>
      <w:bookmarkEnd w:id="75"/>
    </w:p>
    <w:p w:rsidR="00007584" w:rsidRPr="00AA38E8" w:rsidRDefault="00007584" w:rsidP="00007584">
      <w:pPr>
        <w:pStyle w:val="Heading2"/>
        <w:numPr>
          <w:ilvl w:val="2"/>
          <w:numId w:val="11"/>
        </w:numPr>
        <w:tabs>
          <w:tab w:val="num" w:pos="567"/>
        </w:tabs>
        <w:spacing w:after="60"/>
        <w:ind w:left="567"/>
        <w:rPr>
          <w:rFonts w:ascii="Calibri" w:hAnsi="Calibri" w:cs="Calibri"/>
        </w:rPr>
      </w:pPr>
      <w:bookmarkStart w:id="76" w:name="_Toc421011514"/>
      <w:bookmarkStart w:id="77" w:name="_Toc455570973"/>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7347D">
        <w:rPr>
          <w:rFonts w:ascii="Calibri" w:hAnsi="Calibri" w:cs="Calibri"/>
        </w:rPr>
        <w:t>EotProtn</w:t>
      </w:r>
      <w:r w:rsidR="006D634C">
        <w:rPr>
          <w:rFonts w:ascii="Calibri" w:hAnsi="Calibri" w:cs="Calibri"/>
        </w:rPr>
        <w:fldChar w:fldCharType="end"/>
      </w:r>
      <w:r w:rsidR="006D634C">
        <w:rPr>
          <w:rFonts w:ascii="Calibri" w:hAnsi="Calibri" w:cs="Calibri"/>
        </w:rPr>
        <w:t>_</w:t>
      </w:r>
      <w:r w:rsidRPr="00AA38E8">
        <w:rPr>
          <w:rFonts w:ascii="Calibri" w:hAnsi="Calibri" w:cs="Calibri"/>
        </w:rPr>
        <w:t>Init</w:t>
      </w:r>
      <w:bookmarkEnd w:id="76"/>
      <w:r w:rsidR="0017347D">
        <w:rPr>
          <w:rFonts w:ascii="Calibri" w:hAnsi="Calibri" w:cs="Calibri"/>
        </w:rPr>
        <w:t>1</w:t>
      </w:r>
      <w:bookmarkEnd w:id="77"/>
    </w:p>
    <w:p w:rsidR="00007584" w:rsidRPr="00AA38E8" w:rsidRDefault="00007584" w:rsidP="00007584">
      <w:pPr>
        <w:pStyle w:val="Heading2"/>
        <w:numPr>
          <w:ilvl w:val="3"/>
          <w:numId w:val="11"/>
        </w:numPr>
        <w:spacing w:after="60"/>
        <w:rPr>
          <w:rFonts w:ascii="Calibri" w:hAnsi="Calibri" w:cs="Calibri"/>
        </w:rPr>
      </w:pPr>
      <w:bookmarkStart w:id="78" w:name="_Toc421011515"/>
      <w:bookmarkStart w:id="79" w:name="_Toc455570974"/>
      <w:r w:rsidRPr="00AA38E8">
        <w:rPr>
          <w:rFonts w:ascii="Calibri" w:hAnsi="Calibri" w:cs="Calibri"/>
        </w:rPr>
        <w:t>Design Rationale</w:t>
      </w:r>
      <w:bookmarkEnd w:id="78"/>
      <w:bookmarkEnd w:id="79"/>
    </w:p>
    <w:p w:rsidR="0017347D" w:rsidRPr="0033680E" w:rsidRDefault="0017347D" w:rsidP="0017347D">
      <w:pPr>
        <w:rPr>
          <w:rFonts w:cs="Calibri"/>
          <w:i/>
        </w:rPr>
      </w:pPr>
      <w:bookmarkStart w:id="80" w:name="_Toc421011516"/>
      <w:r>
        <w:rPr>
          <w:rFonts w:cs="Calibri"/>
          <w:i/>
        </w:rPr>
        <w:t>Refer FDD</w:t>
      </w:r>
    </w:p>
    <w:p w:rsidR="00007584" w:rsidRPr="00AA38E8" w:rsidRDefault="00007584" w:rsidP="00007584">
      <w:pPr>
        <w:pStyle w:val="Heading2"/>
        <w:numPr>
          <w:ilvl w:val="3"/>
          <w:numId w:val="11"/>
        </w:numPr>
        <w:spacing w:after="60"/>
        <w:rPr>
          <w:rFonts w:ascii="Calibri" w:hAnsi="Calibri" w:cs="Calibri"/>
        </w:rPr>
      </w:pPr>
      <w:bookmarkStart w:id="81" w:name="_Toc455570975"/>
      <w:r w:rsidRPr="00AA38E8">
        <w:rPr>
          <w:rFonts w:ascii="Calibri" w:hAnsi="Calibri" w:cs="Calibri"/>
        </w:rPr>
        <w:t>Module Outputs</w:t>
      </w:r>
      <w:bookmarkEnd w:id="80"/>
      <w:bookmarkEnd w:id="81"/>
    </w:p>
    <w:p w:rsidR="0017347D" w:rsidRPr="0033680E" w:rsidRDefault="0017347D" w:rsidP="0017347D">
      <w:pPr>
        <w:rPr>
          <w:rFonts w:cs="Calibri"/>
          <w:i/>
        </w:rPr>
      </w:pPr>
      <w:r>
        <w:rPr>
          <w:rFonts w:cs="Calibri"/>
          <w:i/>
        </w:rPr>
        <w:t>Refer FDD</w:t>
      </w:r>
    </w:p>
    <w:p w:rsidR="00DB3C1D" w:rsidRPr="00AA38E8" w:rsidRDefault="00DB3C1D" w:rsidP="00DB3C1D">
      <w:pPr>
        <w:pStyle w:val="Heading2"/>
        <w:numPr>
          <w:ilvl w:val="2"/>
          <w:numId w:val="11"/>
        </w:numPr>
        <w:tabs>
          <w:tab w:val="num" w:pos="567"/>
        </w:tabs>
        <w:spacing w:after="60"/>
        <w:ind w:left="567"/>
        <w:rPr>
          <w:rFonts w:ascii="Calibri" w:hAnsi="Calibri" w:cs="Calibri"/>
        </w:rPr>
      </w:pPr>
      <w:bookmarkStart w:id="82" w:name="_Toc421011518"/>
      <w:bookmarkStart w:id="83" w:name="_Toc455570976"/>
      <w:r w:rsidRPr="00AA38E8">
        <w:rPr>
          <w:rFonts w:ascii="Calibri" w:hAnsi="Calibri" w:cs="Calibri"/>
        </w:rPr>
        <w:t xml:space="preserve">Per: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17347D">
        <w:rPr>
          <w:rFonts w:ascii="Calibri" w:hAnsi="Calibri" w:cs="Calibri"/>
        </w:rPr>
        <w:t>EotProtn</w:t>
      </w:r>
      <w:r w:rsidR="006D634C">
        <w:rPr>
          <w:rFonts w:ascii="Calibri" w:hAnsi="Calibri" w:cs="Calibri"/>
        </w:rPr>
        <w:fldChar w:fldCharType="end"/>
      </w:r>
      <w:r w:rsidRPr="00AA38E8">
        <w:rPr>
          <w:rFonts w:ascii="Calibri" w:hAnsi="Calibri" w:cs="Calibri"/>
        </w:rPr>
        <w:t>_Per</w:t>
      </w:r>
      <w:bookmarkEnd w:id="82"/>
      <w:r w:rsidR="0017347D">
        <w:rPr>
          <w:rFonts w:ascii="Calibri" w:hAnsi="Calibri" w:cs="Calibri"/>
        </w:rPr>
        <w:t>1</w:t>
      </w:r>
      <w:bookmarkEnd w:id="83"/>
    </w:p>
    <w:p w:rsidR="00DB3C1D" w:rsidRDefault="00DB3C1D" w:rsidP="00DB3C1D">
      <w:pPr>
        <w:pStyle w:val="Heading2"/>
        <w:numPr>
          <w:ilvl w:val="3"/>
          <w:numId w:val="11"/>
        </w:numPr>
        <w:spacing w:after="60"/>
        <w:rPr>
          <w:rFonts w:ascii="Calibri" w:hAnsi="Calibri" w:cs="Calibri"/>
        </w:rPr>
      </w:pPr>
      <w:bookmarkStart w:id="84" w:name="_Toc421011519"/>
      <w:bookmarkStart w:id="85" w:name="_Toc455570977"/>
      <w:r w:rsidRPr="00AA38E8">
        <w:rPr>
          <w:rFonts w:ascii="Calibri" w:hAnsi="Calibri" w:cs="Calibri"/>
        </w:rPr>
        <w:t>Design Rationale</w:t>
      </w:r>
      <w:bookmarkEnd w:id="84"/>
      <w:bookmarkEnd w:id="85"/>
    </w:p>
    <w:p w:rsidR="0017347D" w:rsidRDefault="0017347D" w:rsidP="0017347D">
      <w:pPr>
        <w:rPr>
          <w:rFonts w:cs="Calibri"/>
        </w:rPr>
      </w:pPr>
      <w:r>
        <w:rPr>
          <w:rFonts w:cs="Calibri"/>
        </w:rPr>
        <w:fldChar w:fldCharType="begin"/>
      </w:r>
      <w:r>
        <w:rPr>
          <w:rFonts w:cs="Calibri"/>
        </w:rPr>
        <w:instrText xml:space="preserve"> DOCPROPERTY  "Document Version"  \* MERGEFORMAT </w:instrText>
      </w:r>
      <w:r>
        <w:rPr>
          <w:rFonts w:cs="Calibri"/>
        </w:rPr>
        <w:fldChar w:fldCharType="separate"/>
      </w:r>
      <w:r>
        <w:rPr>
          <w:rFonts w:cs="Calibri"/>
        </w:rPr>
        <w:t>EotProtn</w:t>
      </w:r>
      <w:r>
        <w:rPr>
          <w:rFonts w:cs="Calibri"/>
        </w:rPr>
        <w:fldChar w:fldCharType="end"/>
      </w:r>
      <w:r w:rsidRPr="00AA38E8">
        <w:rPr>
          <w:rFonts w:cs="Calibri"/>
        </w:rPr>
        <w:t>_Per</w:t>
      </w:r>
      <w:r>
        <w:rPr>
          <w:rFonts w:cs="Calibri"/>
        </w:rPr>
        <w:t xml:space="preserve">1 function is divided into various functions to reduce the </w:t>
      </w:r>
      <w:proofErr w:type="spellStart"/>
      <w:r>
        <w:rPr>
          <w:rFonts w:cs="Calibri"/>
        </w:rPr>
        <w:t>cyclomatic</w:t>
      </w:r>
      <w:proofErr w:type="spellEnd"/>
      <w:r>
        <w:rPr>
          <w:rFonts w:cs="Calibri"/>
        </w:rPr>
        <w:t xml:space="preserve"> complexity.</w:t>
      </w:r>
    </w:p>
    <w:p w:rsidR="00374D32" w:rsidRDefault="00374D32" w:rsidP="0017347D">
      <w:pPr>
        <w:rPr>
          <w:ins w:id="86" w:author="Matt Leser" w:date="2017-08-16T16:54:00Z"/>
        </w:rPr>
      </w:pPr>
      <w:r>
        <w:rPr>
          <w:rFonts w:cs="Calibri"/>
        </w:rPr>
        <w:t xml:space="preserve">The </w:t>
      </w:r>
      <w:r w:rsidR="005B6E2A">
        <w:rPr>
          <w:rFonts w:cs="Calibri"/>
        </w:rPr>
        <w:t>limiting of ‘</w:t>
      </w:r>
      <w:proofErr w:type="spellStart"/>
      <w:r w:rsidR="005B6E2A">
        <w:t>EotAssiSca</w:t>
      </w:r>
      <w:proofErr w:type="spellEnd"/>
      <w:r w:rsidR="005B6E2A">
        <w:rPr>
          <w:rFonts w:cs="Calibri"/>
        </w:rPr>
        <w:t xml:space="preserve">’ </w:t>
      </w:r>
      <w:r>
        <w:rPr>
          <w:rFonts w:cs="Calibri"/>
        </w:rPr>
        <w:t xml:space="preserve">output </w:t>
      </w:r>
      <w:r>
        <w:t xml:space="preserve">is </w:t>
      </w:r>
      <w:r w:rsidR="005B6E2A">
        <w:t>performed</w:t>
      </w:r>
      <w:r>
        <w:t xml:space="preserve"> in </w:t>
      </w:r>
      <w:proofErr w:type="spellStart"/>
      <w:r w:rsidRPr="00374D32">
        <w:t>SoftEndStop</w:t>
      </w:r>
      <w:proofErr w:type="spellEnd"/>
      <w:r>
        <w:t xml:space="preserve"> subsystem in </w:t>
      </w:r>
      <w:r w:rsidR="005B6E2A">
        <w:t>FDD. But in code it is limiting calculations are done where the output</w:t>
      </w:r>
      <w:r>
        <w:t xml:space="preserve"> is calculated </w:t>
      </w:r>
      <w:r w:rsidR="005B6E2A">
        <w:t>i.e.</w:t>
      </w:r>
      <w:r>
        <w:t xml:space="preserve"> </w:t>
      </w:r>
      <w:proofErr w:type="spellStart"/>
      <w:r>
        <w:t>FildEotGain</w:t>
      </w:r>
      <w:proofErr w:type="spellEnd"/>
      <w:r>
        <w:t xml:space="preserve"> function.</w:t>
      </w:r>
    </w:p>
    <w:p w:rsidR="000A5462" w:rsidRPr="0017347D" w:rsidRDefault="000A5462" w:rsidP="0017347D">
      <w:pPr>
        <w:rPr>
          <w:lang w:bidi="ar-SA"/>
        </w:rPr>
      </w:pPr>
      <w:ins w:id="87" w:author="Matt Leser" w:date="2017-08-16T16:54:00Z">
        <w:r>
          <w:rPr>
            <w:lang w:bidi="ar-SA"/>
          </w:rPr>
          <w:t>The model is incorrectly handling a Case Statement by not having a default case</w:t>
        </w:r>
        <w:bookmarkStart w:id="88" w:name="_GoBack"/>
        <w:bookmarkEnd w:id="88"/>
        <w:r>
          <w:rPr>
            <w:lang w:bidi="ar-SA"/>
          </w:rPr>
          <w:t>. A solution was discussed with designers and has been implemented where the default case is Case 2 and Case 3.</w:t>
        </w:r>
      </w:ins>
    </w:p>
    <w:p w:rsidR="00DB3C1D" w:rsidRPr="00AA38E8" w:rsidRDefault="00DB3C1D" w:rsidP="00DB3C1D">
      <w:pPr>
        <w:pStyle w:val="Heading2"/>
        <w:numPr>
          <w:ilvl w:val="3"/>
          <w:numId w:val="11"/>
        </w:numPr>
        <w:spacing w:after="60"/>
        <w:rPr>
          <w:rFonts w:ascii="Calibri" w:hAnsi="Calibri" w:cs="Calibri"/>
        </w:rPr>
      </w:pPr>
      <w:bookmarkStart w:id="89" w:name="_Toc421011520"/>
      <w:bookmarkStart w:id="90" w:name="_Toc455570978"/>
      <w:r w:rsidRPr="00AA38E8">
        <w:rPr>
          <w:rFonts w:ascii="Calibri" w:hAnsi="Calibri" w:cs="Calibri"/>
        </w:rPr>
        <w:t>Store Module Inputs to Local copies</w:t>
      </w:r>
      <w:bookmarkEnd w:id="89"/>
      <w:bookmarkEnd w:id="90"/>
    </w:p>
    <w:p w:rsidR="0017347D" w:rsidRPr="0033680E" w:rsidRDefault="0017347D" w:rsidP="0017347D">
      <w:pPr>
        <w:rPr>
          <w:rFonts w:cs="Calibri"/>
          <w:i/>
        </w:rPr>
      </w:pPr>
      <w:bookmarkStart w:id="91" w:name="_Toc421011521"/>
      <w:r>
        <w:rPr>
          <w:rFonts w:cs="Calibri"/>
          <w:i/>
        </w:rPr>
        <w:t>Refer FDD</w:t>
      </w:r>
    </w:p>
    <w:p w:rsidR="00DB3C1D" w:rsidRPr="00AA38E8" w:rsidRDefault="0017347D" w:rsidP="0017347D">
      <w:pPr>
        <w:pStyle w:val="Heading2"/>
        <w:numPr>
          <w:ilvl w:val="3"/>
          <w:numId w:val="11"/>
        </w:numPr>
        <w:spacing w:after="60"/>
        <w:rPr>
          <w:rFonts w:ascii="Calibri" w:hAnsi="Calibri" w:cs="Calibri"/>
        </w:rPr>
      </w:pPr>
      <w:r w:rsidRPr="00AA38E8">
        <w:rPr>
          <w:rFonts w:ascii="Calibri" w:hAnsi="Calibri" w:cs="Calibri"/>
        </w:rPr>
        <w:t xml:space="preserve"> </w:t>
      </w:r>
      <w:bookmarkStart w:id="92" w:name="_Toc455570979"/>
      <w:r w:rsidR="00DB3C1D" w:rsidRPr="00AA38E8">
        <w:rPr>
          <w:rFonts w:ascii="Calibri" w:hAnsi="Calibri" w:cs="Calibri"/>
        </w:rPr>
        <w:t xml:space="preserve">(Processing of </w:t>
      </w:r>
      <w:proofErr w:type="gramStart"/>
      <w:r w:rsidR="00DB3C1D" w:rsidRPr="00AA38E8">
        <w:rPr>
          <w:rFonts w:ascii="Calibri" w:hAnsi="Calibri" w:cs="Calibri"/>
        </w:rPr>
        <w:t>function)…</w:t>
      </w:r>
      <w:proofErr w:type="gramEnd"/>
      <w:r w:rsidR="00DB3C1D" w:rsidRPr="00AA38E8">
        <w:rPr>
          <w:rFonts w:ascii="Calibri" w:hAnsi="Calibri" w:cs="Calibri"/>
        </w:rPr>
        <w:t>……</w:t>
      </w:r>
      <w:bookmarkEnd w:id="91"/>
      <w:bookmarkEnd w:id="92"/>
    </w:p>
    <w:p w:rsidR="0017347D" w:rsidRPr="0033680E" w:rsidRDefault="0017347D" w:rsidP="0017347D">
      <w:pPr>
        <w:rPr>
          <w:rFonts w:cs="Calibri"/>
          <w:i/>
        </w:rPr>
      </w:pPr>
      <w:bookmarkStart w:id="93" w:name="_Toc421011522"/>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94" w:name="_Toc455570980"/>
      <w:r w:rsidRPr="00AA38E8">
        <w:rPr>
          <w:rFonts w:ascii="Calibri" w:hAnsi="Calibri" w:cs="Calibri"/>
        </w:rPr>
        <w:t>Store Local copy of outputs into Module Outputs</w:t>
      </w:r>
      <w:bookmarkEnd w:id="93"/>
      <w:bookmarkEnd w:id="94"/>
    </w:p>
    <w:p w:rsidR="0017347D" w:rsidRPr="0033680E" w:rsidRDefault="0017347D" w:rsidP="0017347D">
      <w:pPr>
        <w:rPr>
          <w:rFonts w:cs="Calibri"/>
          <w:i/>
        </w:rPr>
      </w:pPr>
      <w:r>
        <w:rPr>
          <w:rFonts w:cs="Calibri"/>
          <w:i/>
        </w:rPr>
        <w:t>Refer FDD</w:t>
      </w:r>
    </w:p>
    <w:p w:rsidR="002B094F" w:rsidRDefault="008C6874" w:rsidP="008C6874">
      <w:pPr>
        <w:pStyle w:val="Heading2"/>
        <w:spacing w:after="60"/>
        <w:rPr>
          <w:rFonts w:ascii="Calibri" w:hAnsi="Calibri"/>
        </w:rPr>
      </w:pPr>
      <w:bookmarkStart w:id="95" w:name="_Toc455570981"/>
      <w:r>
        <w:rPr>
          <w:rFonts w:ascii="Calibri" w:hAnsi="Calibri"/>
        </w:rPr>
        <w:t xml:space="preserve">Server </w:t>
      </w:r>
      <w:proofErr w:type="spellStart"/>
      <w:r>
        <w:rPr>
          <w:rFonts w:ascii="Calibri" w:hAnsi="Calibri"/>
        </w:rPr>
        <w:t>R</w:t>
      </w:r>
      <w:r w:rsidRPr="008C6874">
        <w:rPr>
          <w:rFonts w:ascii="Calibri" w:hAnsi="Calibri"/>
        </w:rPr>
        <w:t>unables</w:t>
      </w:r>
      <w:bookmarkEnd w:id="95"/>
      <w:proofErr w:type="spellEnd"/>
      <w:r w:rsidR="002B094F" w:rsidRPr="008C6874">
        <w:rPr>
          <w:rFonts w:ascii="Calibri" w:hAnsi="Calibri"/>
        </w:rPr>
        <w:t xml:space="preserve"> </w:t>
      </w:r>
    </w:p>
    <w:p w:rsidR="00294F26" w:rsidRPr="00FC5B7E" w:rsidRDefault="00294F26" w:rsidP="00294F26">
      <w:pPr>
        <w:rPr>
          <w:lang w:bidi="ar-SA"/>
        </w:rPr>
      </w:pPr>
      <w:r>
        <w:rPr>
          <w:lang w:bidi="ar-SA"/>
        </w:rPr>
        <w:t>None</w:t>
      </w:r>
    </w:p>
    <w:p w:rsidR="008C6874" w:rsidRDefault="008C6874" w:rsidP="008C6874">
      <w:pPr>
        <w:pStyle w:val="Heading2"/>
        <w:spacing w:after="60"/>
        <w:rPr>
          <w:rFonts w:ascii="Calibri" w:hAnsi="Calibri" w:cs="Calibri"/>
        </w:rPr>
      </w:pPr>
      <w:bookmarkStart w:id="96" w:name="_Toc382301471"/>
      <w:bookmarkStart w:id="97" w:name="_Toc383698997"/>
      <w:bookmarkStart w:id="98" w:name="_Ref382299966"/>
      <w:bookmarkStart w:id="99" w:name="_Toc421011529"/>
      <w:bookmarkStart w:id="100" w:name="_Toc455570982"/>
      <w:bookmarkEnd w:id="96"/>
      <w:bookmarkEnd w:id="97"/>
      <w:r w:rsidRPr="00AA38E8">
        <w:rPr>
          <w:rFonts w:ascii="Calibri" w:hAnsi="Calibri" w:cs="Calibri"/>
        </w:rPr>
        <w:t>Interrupt Functions</w:t>
      </w:r>
      <w:bookmarkEnd w:id="98"/>
      <w:bookmarkEnd w:id="99"/>
      <w:bookmarkEnd w:id="100"/>
    </w:p>
    <w:p w:rsidR="00294F26" w:rsidRPr="00FC5B7E" w:rsidRDefault="00294F26" w:rsidP="00294F26">
      <w:pPr>
        <w:rPr>
          <w:lang w:bidi="ar-SA"/>
        </w:rPr>
      </w:pPr>
      <w:r>
        <w:rPr>
          <w:lang w:bidi="ar-SA"/>
        </w:rPr>
        <w:t>None</w:t>
      </w:r>
    </w:p>
    <w:p w:rsidR="002B094F" w:rsidRPr="008C6874" w:rsidRDefault="002B094F" w:rsidP="008C6874">
      <w:pPr>
        <w:pStyle w:val="Heading2"/>
        <w:spacing w:after="60"/>
        <w:rPr>
          <w:rFonts w:ascii="Calibri" w:hAnsi="Calibri" w:cs="Calibri"/>
        </w:rPr>
      </w:pPr>
      <w:bookmarkStart w:id="101" w:name="_Toc338170485"/>
      <w:bookmarkStart w:id="102" w:name="_Toc418080074"/>
      <w:bookmarkStart w:id="103" w:name="_Toc421709919"/>
      <w:bookmarkStart w:id="104" w:name="_Toc455570983"/>
      <w:r w:rsidRPr="008C6874">
        <w:rPr>
          <w:rFonts w:ascii="Calibri" w:hAnsi="Calibri" w:cs="Calibri"/>
        </w:rPr>
        <w:t>Module Internal (Local) Functions</w:t>
      </w:r>
      <w:bookmarkEnd w:id="101"/>
      <w:bookmarkEnd w:id="102"/>
      <w:bookmarkEnd w:id="103"/>
      <w:bookmarkEnd w:id="104"/>
    </w:p>
    <w:p w:rsidR="008C6874" w:rsidRPr="00AA38E8" w:rsidRDefault="008C6874" w:rsidP="008C6874">
      <w:pPr>
        <w:pStyle w:val="Heading2"/>
        <w:numPr>
          <w:ilvl w:val="2"/>
          <w:numId w:val="11"/>
        </w:numPr>
        <w:tabs>
          <w:tab w:val="num" w:pos="567"/>
        </w:tabs>
        <w:spacing w:after="60"/>
        <w:ind w:left="567"/>
        <w:rPr>
          <w:rFonts w:ascii="Calibri" w:hAnsi="Calibri" w:cs="Calibri"/>
        </w:rPr>
      </w:pPr>
      <w:bookmarkStart w:id="105" w:name="_Toc421011540"/>
      <w:bookmarkStart w:id="106" w:name="_Toc455570984"/>
      <w:r w:rsidRPr="00AA38E8">
        <w:rPr>
          <w:rFonts w:ascii="Calibri" w:hAnsi="Calibri" w:cs="Calibri"/>
        </w:rPr>
        <w:t>Local Function #1</w:t>
      </w:r>
      <w:bookmarkEnd w:id="105"/>
      <w:bookmarkEnd w:id="10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Function Name</w:t>
            </w:r>
          </w:p>
        </w:tc>
        <w:tc>
          <w:tcPr>
            <w:tcW w:w="4179" w:type="dxa"/>
          </w:tcPr>
          <w:p w:rsidR="008C6874" w:rsidRPr="00AA38E8" w:rsidRDefault="00220624" w:rsidP="00F4318C">
            <w:pPr>
              <w:spacing w:before="60"/>
              <w:rPr>
                <w:rFonts w:cs="Calibri"/>
                <w:sz w:val="16"/>
              </w:rPr>
            </w:pPr>
            <w:proofErr w:type="spellStart"/>
            <w:r w:rsidRPr="00220624">
              <w:rPr>
                <w:rFonts w:cs="Calibri"/>
                <w:sz w:val="16"/>
              </w:rPr>
              <w:t>EotVelImpct</w:t>
            </w:r>
            <w:proofErr w:type="spellEnd"/>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90"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179" w:type="dxa"/>
          </w:tcPr>
          <w:p w:rsidR="008C6874" w:rsidRPr="00AA38E8" w:rsidRDefault="00220624" w:rsidP="00F4318C">
            <w:pPr>
              <w:spacing w:before="60"/>
              <w:rPr>
                <w:rFonts w:cs="Calibri"/>
                <w:sz w:val="16"/>
              </w:rPr>
            </w:pPr>
            <w:r w:rsidRPr="00220624">
              <w:rPr>
                <w:rFonts w:cs="Calibri"/>
                <w:sz w:val="16"/>
              </w:rPr>
              <w:t>HwAgEotCw_HwDeg_T_f32</w:t>
            </w:r>
          </w:p>
        </w:tc>
        <w:tc>
          <w:tcPr>
            <w:tcW w:w="990" w:type="dxa"/>
          </w:tcPr>
          <w:p w:rsidR="008C6874" w:rsidRPr="00AA38E8" w:rsidRDefault="00220624" w:rsidP="00220624">
            <w:pPr>
              <w:spacing w:before="60"/>
              <w:rPr>
                <w:rFonts w:cs="Calibri"/>
                <w:sz w:val="16"/>
              </w:rPr>
            </w:pPr>
            <w:r w:rsidRPr="00220624">
              <w:rPr>
                <w:rFonts w:cs="Calibri"/>
                <w:sz w:val="16"/>
              </w:rPr>
              <w:t>float32</w:t>
            </w:r>
          </w:p>
        </w:tc>
        <w:tc>
          <w:tcPr>
            <w:tcW w:w="990" w:type="dxa"/>
          </w:tcPr>
          <w:p w:rsidR="008C6874" w:rsidRPr="009E410D" w:rsidRDefault="009E410D" w:rsidP="0005528B">
            <w:pPr>
              <w:spacing w:before="60"/>
              <w:rPr>
                <w:rFonts w:cs="Calibri"/>
                <w:sz w:val="16"/>
              </w:rPr>
            </w:pPr>
            <w:r w:rsidRPr="009E410D">
              <w:rPr>
                <w:rFonts w:cs="Calibri"/>
                <w:sz w:val="16"/>
              </w:rPr>
              <w:t>360</w:t>
            </w:r>
          </w:p>
        </w:tc>
        <w:tc>
          <w:tcPr>
            <w:tcW w:w="990" w:type="dxa"/>
          </w:tcPr>
          <w:p w:rsidR="008C6874" w:rsidRPr="009E410D" w:rsidRDefault="009E410D" w:rsidP="0005528B">
            <w:pPr>
              <w:spacing w:before="60"/>
              <w:rPr>
                <w:rFonts w:cs="Calibri"/>
                <w:sz w:val="16"/>
              </w:rPr>
            </w:pPr>
            <w:r w:rsidRPr="009E410D">
              <w:rPr>
                <w:rFonts w:cs="Calibri"/>
                <w:sz w:val="16"/>
              </w:rPr>
              <w:t>900</w:t>
            </w:r>
          </w:p>
        </w:tc>
      </w:tr>
      <w:tr w:rsidR="008C6874" w:rsidRPr="00AA38E8" w:rsidTr="00F4318C">
        <w:tc>
          <w:tcPr>
            <w:tcW w:w="1779" w:type="dxa"/>
          </w:tcPr>
          <w:p w:rsidR="008C6874" w:rsidRPr="00AA38E8" w:rsidRDefault="008C6874" w:rsidP="00F4318C">
            <w:pPr>
              <w:spacing w:before="60"/>
              <w:rPr>
                <w:rFonts w:cs="Calibri"/>
                <w:b/>
                <w:bCs/>
                <w:sz w:val="16"/>
              </w:rPr>
            </w:pPr>
          </w:p>
        </w:tc>
        <w:tc>
          <w:tcPr>
            <w:tcW w:w="4179" w:type="dxa"/>
          </w:tcPr>
          <w:p w:rsidR="008C6874" w:rsidRPr="00AA38E8" w:rsidRDefault="008F24FE" w:rsidP="00F4318C">
            <w:pPr>
              <w:spacing w:before="60"/>
              <w:rPr>
                <w:rFonts w:cs="Calibri"/>
                <w:sz w:val="16"/>
              </w:rPr>
            </w:pPr>
            <w:r w:rsidRPr="008F24FE">
              <w:rPr>
                <w:rFonts w:cs="Calibri"/>
                <w:sz w:val="16"/>
              </w:rPr>
              <w:t>HwAgEotCcw_HwDeg_T_f32</w:t>
            </w:r>
          </w:p>
        </w:tc>
        <w:tc>
          <w:tcPr>
            <w:tcW w:w="990" w:type="dxa"/>
          </w:tcPr>
          <w:p w:rsidR="008C6874" w:rsidRPr="00AA38E8" w:rsidRDefault="008F24FE" w:rsidP="00F4318C">
            <w:pPr>
              <w:spacing w:before="60"/>
              <w:rPr>
                <w:rFonts w:cs="Calibri"/>
                <w:sz w:val="16"/>
              </w:rPr>
            </w:pPr>
            <w:r w:rsidRPr="00220624">
              <w:rPr>
                <w:rFonts w:cs="Calibri"/>
                <w:sz w:val="16"/>
              </w:rPr>
              <w:t>float32</w:t>
            </w:r>
          </w:p>
        </w:tc>
        <w:tc>
          <w:tcPr>
            <w:tcW w:w="990" w:type="dxa"/>
          </w:tcPr>
          <w:p w:rsidR="008C6874" w:rsidRPr="009E410D" w:rsidRDefault="009E410D" w:rsidP="0005528B">
            <w:pPr>
              <w:spacing w:before="60"/>
              <w:rPr>
                <w:rFonts w:cs="Calibri"/>
                <w:sz w:val="16"/>
              </w:rPr>
            </w:pPr>
            <w:r w:rsidRPr="009E410D">
              <w:rPr>
                <w:rFonts w:cs="Calibri"/>
                <w:sz w:val="16"/>
              </w:rPr>
              <w:t>-900</w:t>
            </w:r>
          </w:p>
        </w:tc>
        <w:tc>
          <w:tcPr>
            <w:tcW w:w="990" w:type="dxa"/>
          </w:tcPr>
          <w:p w:rsidR="008C6874" w:rsidRPr="009E410D" w:rsidRDefault="009E410D" w:rsidP="0005528B">
            <w:pPr>
              <w:spacing w:before="60"/>
              <w:rPr>
                <w:rFonts w:cs="Calibri"/>
                <w:sz w:val="16"/>
              </w:rPr>
            </w:pPr>
            <w:r w:rsidRPr="009E410D">
              <w:rPr>
                <w:rFonts w:cs="Calibri"/>
                <w:sz w:val="16"/>
              </w:rPr>
              <w:t>-360</w:t>
            </w:r>
          </w:p>
        </w:tc>
      </w:tr>
      <w:tr w:rsidR="008F24FE" w:rsidRPr="00AA38E8" w:rsidTr="00F4318C">
        <w:tc>
          <w:tcPr>
            <w:tcW w:w="1779" w:type="dxa"/>
          </w:tcPr>
          <w:p w:rsidR="008F24FE" w:rsidRPr="00AA38E8" w:rsidRDefault="008F24FE" w:rsidP="00F4318C">
            <w:pPr>
              <w:spacing w:before="60"/>
              <w:rPr>
                <w:rFonts w:cs="Calibri"/>
                <w:b/>
                <w:bCs/>
                <w:sz w:val="16"/>
              </w:rPr>
            </w:pPr>
          </w:p>
        </w:tc>
        <w:tc>
          <w:tcPr>
            <w:tcW w:w="4179" w:type="dxa"/>
          </w:tcPr>
          <w:p w:rsidR="008F24FE" w:rsidRPr="00AA38E8" w:rsidRDefault="008F24FE" w:rsidP="00F4318C">
            <w:pPr>
              <w:spacing w:before="60"/>
              <w:rPr>
                <w:rFonts w:cs="Calibri"/>
                <w:sz w:val="16"/>
              </w:rPr>
            </w:pPr>
            <w:r w:rsidRPr="008F24FE">
              <w:rPr>
                <w:rFonts w:cs="Calibri"/>
                <w:sz w:val="16"/>
              </w:rPr>
              <w:t>HwAg_HwDeg_T_f32</w:t>
            </w:r>
          </w:p>
        </w:tc>
        <w:tc>
          <w:tcPr>
            <w:tcW w:w="990" w:type="dxa"/>
          </w:tcPr>
          <w:p w:rsidR="008F24FE" w:rsidRPr="00220624" w:rsidRDefault="00267CFF" w:rsidP="00F4318C">
            <w:pPr>
              <w:spacing w:before="60"/>
              <w:rPr>
                <w:rFonts w:cs="Calibri"/>
                <w:sz w:val="16"/>
              </w:rPr>
            </w:pPr>
            <w:r w:rsidRPr="00220624">
              <w:rPr>
                <w:rFonts w:cs="Calibri"/>
                <w:sz w:val="16"/>
              </w:rPr>
              <w:t>float32</w:t>
            </w:r>
          </w:p>
        </w:tc>
        <w:tc>
          <w:tcPr>
            <w:tcW w:w="990" w:type="dxa"/>
          </w:tcPr>
          <w:p w:rsidR="008F24FE" w:rsidRPr="009E410D" w:rsidRDefault="009E410D" w:rsidP="0005528B">
            <w:pPr>
              <w:spacing w:before="60"/>
              <w:rPr>
                <w:rFonts w:cs="Calibri"/>
                <w:sz w:val="16"/>
              </w:rPr>
            </w:pPr>
            <w:r w:rsidRPr="009E410D">
              <w:rPr>
                <w:rFonts w:cs="Calibri"/>
                <w:sz w:val="16"/>
              </w:rPr>
              <w:t>-1440</w:t>
            </w:r>
          </w:p>
        </w:tc>
        <w:tc>
          <w:tcPr>
            <w:tcW w:w="990" w:type="dxa"/>
          </w:tcPr>
          <w:p w:rsidR="008F24FE" w:rsidRPr="009E410D" w:rsidRDefault="009E410D" w:rsidP="0005528B">
            <w:pPr>
              <w:spacing w:before="60"/>
              <w:rPr>
                <w:rFonts w:cs="Calibri"/>
                <w:sz w:val="16"/>
              </w:rPr>
            </w:pPr>
            <w:r w:rsidRPr="009E410D">
              <w:rPr>
                <w:rFonts w:cs="Calibri"/>
                <w:sz w:val="16"/>
              </w:rPr>
              <w:t>1440</w:t>
            </w:r>
          </w:p>
        </w:tc>
      </w:tr>
      <w:tr w:rsidR="008F24FE" w:rsidRPr="00AA38E8" w:rsidTr="00F4318C">
        <w:tc>
          <w:tcPr>
            <w:tcW w:w="1779" w:type="dxa"/>
          </w:tcPr>
          <w:p w:rsidR="008F24FE" w:rsidRPr="00AA38E8" w:rsidRDefault="008F24FE" w:rsidP="00F4318C">
            <w:pPr>
              <w:spacing w:before="60"/>
              <w:rPr>
                <w:rFonts w:cs="Calibri"/>
                <w:b/>
                <w:bCs/>
                <w:sz w:val="16"/>
              </w:rPr>
            </w:pPr>
          </w:p>
        </w:tc>
        <w:tc>
          <w:tcPr>
            <w:tcW w:w="4179" w:type="dxa"/>
          </w:tcPr>
          <w:p w:rsidR="008F24FE" w:rsidRPr="00AA38E8" w:rsidRDefault="008F24FE" w:rsidP="00F4318C">
            <w:pPr>
              <w:spacing w:before="60"/>
              <w:rPr>
                <w:rFonts w:cs="Calibri"/>
                <w:sz w:val="16"/>
              </w:rPr>
            </w:pPr>
            <w:r w:rsidRPr="008F24FE">
              <w:rPr>
                <w:rFonts w:cs="Calibri"/>
                <w:sz w:val="16"/>
              </w:rPr>
              <w:t>VehSpd_Kph_T_f32</w:t>
            </w:r>
          </w:p>
        </w:tc>
        <w:tc>
          <w:tcPr>
            <w:tcW w:w="990" w:type="dxa"/>
          </w:tcPr>
          <w:p w:rsidR="008F24FE" w:rsidRPr="00220624" w:rsidRDefault="00267CFF" w:rsidP="00F4318C">
            <w:pPr>
              <w:spacing w:before="60"/>
              <w:rPr>
                <w:rFonts w:cs="Calibri"/>
                <w:sz w:val="16"/>
              </w:rPr>
            </w:pPr>
            <w:r w:rsidRPr="00220624">
              <w:rPr>
                <w:rFonts w:cs="Calibri"/>
                <w:sz w:val="16"/>
              </w:rPr>
              <w:t>float32</w:t>
            </w:r>
          </w:p>
        </w:tc>
        <w:tc>
          <w:tcPr>
            <w:tcW w:w="990" w:type="dxa"/>
          </w:tcPr>
          <w:p w:rsidR="008F24FE" w:rsidRPr="00AA38E8" w:rsidRDefault="009E410D" w:rsidP="00F4318C">
            <w:pPr>
              <w:spacing w:before="60"/>
              <w:rPr>
                <w:rFonts w:cs="Calibri"/>
                <w:sz w:val="16"/>
              </w:rPr>
            </w:pPr>
            <w:r>
              <w:rPr>
                <w:rFonts w:cs="Calibri"/>
                <w:sz w:val="16"/>
              </w:rPr>
              <w:t>0</w:t>
            </w:r>
          </w:p>
        </w:tc>
        <w:tc>
          <w:tcPr>
            <w:tcW w:w="990" w:type="dxa"/>
          </w:tcPr>
          <w:p w:rsidR="008F24FE" w:rsidRPr="00AA38E8" w:rsidRDefault="009E410D" w:rsidP="00F4318C">
            <w:pPr>
              <w:spacing w:before="60"/>
              <w:rPr>
                <w:rFonts w:cs="Calibri"/>
                <w:sz w:val="16"/>
              </w:rPr>
            </w:pPr>
            <w:r>
              <w:rPr>
                <w:rFonts w:cs="Calibri"/>
                <w:sz w:val="16"/>
              </w:rPr>
              <w:t>511</w:t>
            </w:r>
          </w:p>
        </w:tc>
      </w:tr>
      <w:tr w:rsidR="008F24FE" w:rsidRPr="00AA38E8" w:rsidTr="00F4318C">
        <w:tc>
          <w:tcPr>
            <w:tcW w:w="1779" w:type="dxa"/>
          </w:tcPr>
          <w:p w:rsidR="008F24FE" w:rsidRPr="00AA38E8" w:rsidRDefault="008F24FE" w:rsidP="00F4318C">
            <w:pPr>
              <w:spacing w:before="60"/>
              <w:rPr>
                <w:rFonts w:cs="Calibri"/>
                <w:b/>
                <w:bCs/>
                <w:sz w:val="16"/>
              </w:rPr>
            </w:pPr>
          </w:p>
        </w:tc>
        <w:tc>
          <w:tcPr>
            <w:tcW w:w="4179" w:type="dxa"/>
          </w:tcPr>
          <w:p w:rsidR="008F24FE" w:rsidRPr="00AA38E8" w:rsidRDefault="008F24FE" w:rsidP="00F4318C">
            <w:pPr>
              <w:spacing w:before="60"/>
              <w:rPr>
                <w:rFonts w:cs="Calibri"/>
                <w:sz w:val="16"/>
              </w:rPr>
            </w:pPr>
            <w:r w:rsidRPr="008F24FE">
              <w:rPr>
                <w:rFonts w:cs="Calibri"/>
                <w:sz w:val="16"/>
              </w:rPr>
              <w:t>HwAgAuthy_Uls_T_f32</w:t>
            </w:r>
          </w:p>
        </w:tc>
        <w:tc>
          <w:tcPr>
            <w:tcW w:w="990" w:type="dxa"/>
          </w:tcPr>
          <w:p w:rsidR="008F24FE" w:rsidRPr="00220624" w:rsidRDefault="00267CFF" w:rsidP="00F4318C">
            <w:pPr>
              <w:spacing w:before="60"/>
              <w:rPr>
                <w:rFonts w:cs="Calibri"/>
                <w:sz w:val="16"/>
              </w:rPr>
            </w:pPr>
            <w:r w:rsidRPr="00220624">
              <w:rPr>
                <w:rFonts w:cs="Calibri"/>
                <w:sz w:val="16"/>
              </w:rPr>
              <w:t>float32</w:t>
            </w:r>
          </w:p>
        </w:tc>
        <w:tc>
          <w:tcPr>
            <w:tcW w:w="990" w:type="dxa"/>
          </w:tcPr>
          <w:p w:rsidR="008F24FE" w:rsidRPr="00AA38E8" w:rsidRDefault="009E410D" w:rsidP="00F4318C">
            <w:pPr>
              <w:spacing w:before="60"/>
              <w:rPr>
                <w:rFonts w:cs="Calibri"/>
                <w:sz w:val="16"/>
              </w:rPr>
            </w:pPr>
            <w:r>
              <w:rPr>
                <w:rFonts w:cs="Calibri"/>
                <w:sz w:val="16"/>
              </w:rPr>
              <w:t>0</w:t>
            </w:r>
          </w:p>
        </w:tc>
        <w:tc>
          <w:tcPr>
            <w:tcW w:w="990" w:type="dxa"/>
          </w:tcPr>
          <w:p w:rsidR="008F24FE" w:rsidRPr="00AA38E8" w:rsidRDefault="009E410D" w:rsidP="00F4318C">
            <w:pPr>
              <w:spacing w:before="60"/>
              <w:rPr>
                <w:rFonts w:cs="Calibri"/>
                <w:sz w:val="16"/>
              </w:rPr>
            </w:pPr>
            <w:r>
              <w:rPr>
                <w:rFonts w:cs="Calibri"/>
                <w:sz w:val="16"/>
              </w:rPr>
              <w:t>1</w:t>
            </w:r>
          </w:p>
        </w:tc>
      </w:tr>
      <w:tr w:rsidR="008F24FE" w:rsidRPr="00AA38E8" w:rsidTr="00F4318C">
        <w:tc>
          <w:tcPr>
            <w:tcW w:w="1779" w:type="dxa"/>
          </w:tcPr>
          <w:p w:rsidR="008F24FE" w:rsidRPr="00AA38E8" w:rsidRDefault="008F24FE" w:rsidP="00F4318C">
            <w:pPr>
              <w:spacing w:before="60"/>
              <w:rPr>
                <w:rFonts w:cs="Calibri"/>
                <w:b/>
                <w:bCs/>
                <w:sz w:val="16"/>
              </w:rPr>
            </w:pPr>
          </w:p>
        </w:tc>
        <w:tc>
          <w:tcPr>
            <w:tcW w:w="4179" w:type="dxa"/>
          </w:tcPr>
          <w:p w:rsidR="008F24FE" w:rsidRPr="00AA38E8" w:rsidRDefault="008F24FE" w:rsidP="00F4318C">
            <w:pPr>
              <w:spacing w:before="60"/>
              <w:rPr>
                <w:rFonts w:cs="Calibri"/>
                <w:sz w:val="16"/>
              </w:rPr>
            </w:pPr>
            <w:r w:rsidRPr="008F24FE">
              <w:rPr>
                <w:rFonts w:cs="Calibri"/>
                <w:sz w:val="16"/>
              </w:rPr>
              <w:t>MotVelCrf_MotRadPerSec_T_f32</w:t>
            </w:r>
          </w:p>
        </w:tc>
        <w:tc>
          <w:tcPr>
            <w:tcW w:w="990" w:type="dxa"/>
          </w:tcPr>
          <w:p w:rsidR="008F24FE" w:rsidRPr="00220624" w:rsidRDefault="00267CFF" w:rsidP="00F4318C">
            <w:pPr>
              <w:spacing w:before="60"/>
              <w:rPr>
                <w:rFonts w:cs="Calibri"/>
                <w:sz w:val="16"/>
              </w:rPr>
            </w:pPr>
            <w:r w:rsidRPr="00220624">
              <w:rPr>
                <w:rFonts w:cs="Calibri"/>
                <w:sz w:val="16"/>
              </w:rPr>
              <w:t>float32</w:t>
            </w:r>
          </w:p>
        </w:tc>
        <w:tc>
          <w:tcPr>
            <w:tcW w:w="990" w:type="dxa"/>
          </w:tcPr>
          <w:p w:rsidR="008F24FE" w:rsidRPr="009E410D" w:rsidRDefault="009E410D" w:rsidP="009E410D">
            <w:pPr>
              <w:spacing w:before="60"/>
              <w:rPr>
                <w:rFonts w:cs="Calibri"/>
                <w:sz w:val="16"/>
              </w:rPr>
            </w:pPr>
            <w:r w:rsidRPr="009E410D">
              <w:rPr>
                <w:rFonts w:cs="Calibri"/>
                <w:sz w:val="16"/>
              </w:rPr>
              <w:t>-1350</w:t>
            </w:r>
          </w:p>
        </w:tc>
        <w:tc>
          <w:tcPr>
            <w:tcW w:w="990" w:type="dxa"/>
          </w:tcPr>
          <w:p w:rsidR="008F24FE" w:rsidRPr="009E410D" w:rsidRDefault="009E410D" w:rsidP="009E410D">
            <w:pPr>
              <w:spacing w:before="60"/>
              <w:rPr>
                <w:rFonts w:cs="Calibri"/>
                <w:sz w:val="16"/>
              </w:rPr>
            </w:pPr>
            <w:r w:rsidRPr="009E410D">
              <w:rPr>
                <w:rFonts w:cs="Calibri"/>
                <w:sz w:val="16"/>
              </w:rPr>
              <w:t>1350</w:t>
            </w:r>
          </w:p>
        </w:tc>
      </w:tr>
      <w:tr w:rsidR="008C6874" w:rsidRPr="00AA38E8" w:rsidTr="00F4318C">
        <w:tc>
          <w:tcPr>
            <w:tcW w:w="1779" w:type="dxa"/>
          </w:tcPr>
          <w:p w:rsidR="008C6874" w:rsidRPr="00AA38E8" w:rsidRDefault="008C6874" w:rsidP="00F4318C">
            <w:pPr>
              <w:spacing w:before="60"/>
              <w:rPr>
                <w:rFonts w:cs="Calibri"/>
                <w:b/>
                <w:bCs/>
                <w:sz w:val="16"/>
              </w:rPr>
            </w:pPr>
            <w:r w:rsidRPr="00AA38E8">
              <w:rPr>
                <w:rFonts w:cs="Calibri"/>
                <w:b/>
                <w:bCs/>
                <w:sz w:val="16"/>
              </w:rPr>
              <w:t>Return Value</w:t>
            </w:r>
          </w:p>
        </w:tc>
        <w:tc>
          <w:tcPr>
            <w:tcW w:w="4179" w:type="dxa"/>
          </w:tcPr>
          <w:p w:rsidR="008C6874" w:rsidRPr="00AA38E8" w:rsidRDefault="008F24FE" w:rsidP="00F4318C">
            <w:pPr>
              <w:spacing w:before="60"/>
              <w:rPr>
                <w:rFonts w:cs="Calibri"/>
                <w:sz w:val="16"/>
              </w:rPr>
            </w:pPr>
            <w:r w:rsidRPr="008F24FE">
              <w:rPr>
                <w:rFonts w:cs="Calibri"/>
                <w:sz w:val="16"/>
              </w:rPr>
              <w:t>EotMotTqLim_MotNwtMtr_T_f32</w:t>
            </w:r>
          </w:p>
        </w:tc>
        <w:tc>
          <w:tcPr>
            <w:tcW w:w="990" w:type="dxa"/>
          </w:tcPr>
          <w:p w:rsidR="008C6874" w:rsidRPr="00AA38E8" w:rsidRDefault="008F24FE" w:rsidP="00F4318C">
            <w:pPr>
              <w:spacing w:before="60"/>
              <w:rPr>
                <w:rFonts w:cs="Calibri"/>
                <w:sz w:val="16"/>
              </w:rPr>
            </w:pPr>
            <w:r w:rsidRPr="00220624">
              <w:rPr>
                <w:rFonts w:cs="Calibri"/>
                <w:sz w:val="16"/>
              </w:rPr>
              <w:t>float32</w:t>
            </w:r>
          </w:p>
        </w:tc>
        <w:tc>
          <w:tcPr>
            <w:tcW w:w="990" w:type="dxa"/>
          </w:tcPr>
          <w:p w:rsidR="008C6874" w:rsidRPr="00AA38E8" w:rsidRDefault="009E410D" w:rsidP="00F4318C">
            <w:pPr>
              <w:spacing w:before="60"/>
              <w:rPr>
                <w:rFonts w:cs="Calibri"/>
                <w:sz w:val="16"/>
              </w:rPr>
            </w:pPr>
            <w:r>
              <w:rPr>
                <w:rFonts w:cs="Calibri"/>
                <w:sz w:val="16"/>
              </w:rPr>
              <w:t>0</w:t>
            </w:r>
          </w:p>
        </w:tc>
        <w:tc>
          <w:tcPr>
            <w:tcW w:w="990" w:type="dxa"/>
          </w:tcPr>
          <w:p w:rsidR="008C6874" w:rsidRPr="009E410D" w:rsidRDefault="009E410D" w:rsidP="0005528B">
            <w:pPr>
              <w:spacing w:before="60"/>
              <w:rPr>
                <w:rFonts w:cs="Calibri"/>
                <w:sz w:val="16"/>
              </w:rPr>
            </w:pPr>
            <w:r w:rsidRPr="009E410D">
              <w:rPr>
                <w:rFonts w:cs="Calibri"/>
                <w:sz w:val="16"/>
              </w:rPr>
              <w:t>8.8</w:t>
            </w:r>
          </w:p>
        </w:tc>
      </w:tr>
    </w:tbl>
    <w:p w:rsidR="008C6874" w:rsidRDefault="008C6874" w:rsidP="008C6874">
      <w:pPr>
        <w:pStyle w:val="Heading2"/>
        <w:numPr>
          <w:ilvl w:val="3"/>
          <w:numId w:val="11"/>
        </w:numPr>
        <w:spacing w:after="60"/>
        <w:rPr>
          <w:rFonts w:ascii="Calibri" w:hAnsi="Calibri" w:cs="Calibri"/>
        </w:rPr>
      </w:pPr>
      <w:bookmarkStart w:id="107" w:name="_Toc455570985"/>
      <w:bookmarkStart w:id="108" w:name="_Toc421011541"/>
      <w:r>
        <w:rPr>
          <w:rFonts w:ascii="Calibri" w:hAnsi="Calibri" w:cs="Calibri"/>
        </w:rPr>
        <w:t>Design Rationale</w:t>
      </w:r>
      <w:bookmarkEnd w:id="107"/>
    </w:p>
    <w:p w:rsidR="007F2C36" w:rsidRDefault="007F2C36" w:rsidP="007F2C36">
      <w:pPr>
        <w:rPr>
          <w:lang w:bidi="ar-SA"/>
        </w:rPr>
      </w:pPr>
      <w:r>
        <w:rPr>
          <w:lang w:bidi="ar-SA"/>
        </w:rPr>
        <w:t>None</w:t>
      </w:r>
    </w:p>
    <w:p w:rsidR="007F2C36" w:rsidRPr="007F2C36" w:rsidRDefault="007F2C36" w:rsidP="007F2C36">
      <w:pPr>
        <w:rPr>
          <w:lang w:bidi="ar-SA"/>
        </w:rPr>
      </w:pPr>
      <w:r>
        <w:rPr>
          <w:lang w:bidi="ar-SA"/>
        </w:rPr>
        <w:t>Note: Outputs of “</w:t>
      </w:r>
      <w:proofErr w:type="spellStart"/>
      <w:r w:rsidRPr="007F2C36">
        <w:rPr>
          <w:lang w:bidi="ar-SA"/>
        </w:rPr>
        <w:t>EotVelImpct</w:t>
      </w:r>
      <w:proofErr w:type="spellEnd"/>
      <w:r>
        <w:rPr>
          <w:lang w:bidi="ar-SA"/>
        </w:rPr>
        <w:t xml:space="preserve">” function is - </w:t>
      </w:r>
      <w:r w:rsidRPr="007F2C36">
        <w:rPr>
          <w:lang w:bidi="ar-SA"/>
        </w:rPr>
        <w:t>EotMotTqLim_MotNwtMtr_T_f32</w:t>
      </w:r>
      <w:r>
        <w:rPr>
          <w:lang w:bidi="ar-SA"/>
        </w:rPr>
        <w:t>.</w:t>
      </w:r>
    </w:p>
    <w:p w:rsidR="008C6874" w:rsidRDefault="008C6874" w:rsidP="008C6874">
      <w:pPr>
        <w:pStyle w:val="Heading2"/>
        <w:numPr>
          <w:ilvl w:val="3"/>
          <w:numId w:val="11"/>
        </w:numPr>
        <w:spacing w:after="60"/>
        <w:rPr>
          <w:rFonts w:ascii="Calibri" w:hAnsi="Calibri" w:cs="Calibri"/>
        </w:rPr>
      </w:pPr>
      <w:bookmarkStart w:id="109" w:name="_Toc455570986"/>
      <w:r>
        <w:rPr>
          <w:rFonts w:ascii="Calibri" w:hAnsi="Calibri" w:cs="Calibri"/>
        </w:rPr>
        <w:t>Processing</w:t>
      </w:r>
      <w:bookmarkEnd w:id="108"/>
      <w:bookmarkEnd w:id="109"/>
    </w:p>
    <w:p w:rsidR="007F2C36" w:rsidRDefault="007F2C36" w:rsidP="007F2C36">
      <w:pPr>
        <w:rPr>
          <w:lang w:bidi="ar-SA"/>
        </w:rPr>
      </w:pPr>
      <w:r w:rsidRPr="007F2C36">
        <w:rPr>
          <w:lang w:bidi="ar-SA"/>
        </w:rPr>
        <w:t>Refer to the “</w:t>
      </w:r>
      <w:proofErr w:type="spellStart"/>
      <w:r w:rsidRPr="007F2C36">
        <w:rPr>
          <w:lang w:bidi="ar-SA"/>
        </w:rPr>
        <w:t>EotVelImpct</w:t>
      </w:r>
      <w:proofErr w:type="spellEnd"/>
      <w:r w:rsidRPr="00F44962">
        <w:rPr>
          <w:lang w:bidi="ar-SA"/>
        </w:rPr>
        <w:t xml:space="preserve">” </w:t>
      </w:r>
      <w:r>
        <w:rPr>
          <w:lang w:bidi="ar-SA"/>
        </w:rPr>
        <w:t>subsystem</w:t>
      </w:r>
      <w:r w:rsidRPr="00F44962">
        <w:rPr>
          <w:lang w:bidi="ar-SA"/>
        </w:rPr>
        <w:t xml:space="preserve"> of the Simulink model of the design</w:t>
      </w:r>
    </w:p>
    <w:p w:rsidR="009D39AC" w:rsidRPr="00AA38E8" w:rsidRDefault="009D39AC" w:rsidP="009D39AC">
      <w:pPr>
        <w:pStyle w:val="Heading2"/>
        <w:numPr>
          <w:ilvl w:val="2"/>
          <w:numId w:val="11"/>
        </w:numPr>
        <w:tabs>
          <w:tab w:val="num" w:pos="567"/>
        </w:tabs>
        <w:spacing w:after="60"/>
        <w:ind w:left="567"/>
        <w:rPr>
          <w:rFonts w:ascii="Calibri" w:hAnsi="Calibri" w:cs="Calibri"/>
        </w:rPr>
      </w:pPr>
      <w:bookmarkStart w:id="110" w:name="_Toc455570987"/>
      <w:r w:rsidRPr="00AA38E8">
        <w:rPr>
          <w:rFonts w:ascii="Calibri" w:hAnsi="Calibri" w:cs="Calibri"/>
        </w:rPr>
        <w:t>Local</w:t>
      </w:r>
      <w:r>
        <w:rPr>
          <w:rFonts w:ascii="Calibri" w:hAnsi="Calibri" w:cs="Calibri"/>
        </w:rPr>
        <w:t xml:space="preserve"> Function #2</w:t>
      </w:r>
      <w:bookmarkEnd w:id="11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9D39AC" w:rsidRPr="00AA38E8" w:rsidTr="00FF5F95">
        <w:tc>
          <w:tcPr>
            <w:tcW w:w="1779" w:type="dxa"/>
          </w:tcPr>
          <w:p w:rsidR="009D39AC" w:rsidRPr="00AA38E8" w:rsidRDefault="009D39AC" w:rsidP="00FF5F95">
            <w:pPr>
              <w:spacing w:before="60"/>
              <w:rPr>
                <w:rFonts w:cs="Calibri"/>
                <w:b/>
                <w:bCs/>
                <w:sz w:val="16"/>
              </w:rPr>
            </w:pPr>
            <w:r w:rsidRPr="00AA38E8">
              <w:rPr>
                <w:rFonts w:cs="Calibri"/>
                <w:b/>
                <w:bCs/>
                <w:sz w:val="16"/>
              </w:rPr>
              <w:t>Function Name</w:t>
            </w:r>
          </w:p>
        </w:tc>
        <w:tc>
          <w:tcPr>
            <w:tcW w:w="4179" w:type="dxa"/>
          </w:tcPr>
          <w:p w:rsidR="009D39AC" w:rsidRPr="00AA38E8" w:rsidRDefault="009D39AC" w:rsidP="00FF5F95">
            <w:pPr>
              <w:spacing w:before="60"/>
              <w:rPr>
                <w:rFonts w:cs="Calibri"/>
                <w:sz w:val="16"/>
              </w:rPr>
            </w:pPr>
            <w:proofErr w:type="spellStart"/>
            <w:r w:rsidRPr="009D39AC">
              <w:rPr>
                <w:rFonts w:cs="Calibri"/>
                <w:sz w:val="16"/>
              </w:rPr>
              <w:t>LimPosnDetd</w:t>
            </w:r>
            <w:proofErr w:type="spellEnd"/>
          </w:p>
        </w:tc>
        <w:tc>
          <w:tcPr>
            <w:tcW w:w="990" w:type="dxa"/>
            <w:shd w:val="pct30" w:color="FFFF00" w:fill="auto"/>
          </w:tcPr>
          <w:p w:rsidR="009D39AC" w:rsidRPr="00AA38E8" w:rsidRDefault="009D39AC" w:rsidP="00FF5F95">
            <w:pPr>
              <w:spacing w:before="60"/>
              <w:jc w:val="center"/>
              <w:rPr>
                <w:rFonts w:cs="Calibri"/>
                <w:sz w:val="16"/>
              </w:rPr>
            </w:pPr>
            <w:r w:rsidRPr="00AA38E8">
              <w:rPr>
                <w:rFonts w:cs="Calibri"/>
                <w:sz w:val="16"/>
              </w:rPr>
              <w:t>Type</w:t>
            </w:r>
          </w:p>
        </w:tc>
        <w:tc>
          <w:tcPr>
            <w:tcW w:w="990" w:type="dxa"/>
            <w:shd w:val="pct30" w:color="FFFF00" w:fill="auto"/>
          </w:tcPr>
          <w:p w:rsidR="009D39AC" w:rsidRPr="00AA38E8" w:rsidRDefault="009D39AC" w:rsidP="00FF5F95">
            <w:pPr>
              <w:spacing w:before="60"/>
              <w:jc w:val="center"/>
              <w:rPr>
                <w:rFonts w:cs="Calibri"/>
                <w:sz w:val="16"/>
              </w:rPr>
            </w:pPr>
            <w:r w:rsidRPr="00AA38E8">
              <w:rPr>
                <w:rFonts w:cs="Calibri"/>
                <w:sz w:val="16"/>
              </w:rPr>
              <w:t>Min</w:t>
            </w:r>
          </w:p>
        </w:tc>
        <w:tc>
          <w:tcPr>
            <w:tcW w:w="990" w:type="dxa"/>
            <w:shd w:val="pct30" w:color="FFFF00" w:fill="auto"/>
          </w:tcPr>
          <w:p w:rsidR="009D39AC" w:rsidRPr="00AA38E8" w:rsidRDefault="009D39AC" w:rsidP="00FF5F95">
            <w:pPr>
              <w:spacing w:before="60"/>
              <w:jc w:val="center"/>
              <w:rPr>
                <w:rFonts w:cs="Calibri"/>
                <w:sz w:val="16"/>
              </w:rPr>
            </w:pPr>
            <w:r w:rsidRPr="00AA38E8">
              <w:rPr>
                <w:rFonts w:cs="Calibri"/>
                <w:sz w:val="16"/>
              </w:rPr>
              <w:t>Max</w:t>
            </w:r>
          </w:p>
        </w:tc>
      </w:tr>
      <w:tr w:rsidR="009D39AC" w:rsidRPr="00AA38E8" w:rsidTr="00FF5F95">
        <w:tc>
          <w:tcPr>
            <w:tcW w:w="1779" w:type="dxa"/>
          </w:tcPr>
          <w:p w:rsidR="009D39AC" w:rsidRPr="00AA38E8" w:rsidRDefault="009D39AC" w:rsidP="00FF5F95">
            <w:pPr>
              <w:spacing w:before="60"/>
              <w:rPr>
                <w:rFonts w:cs="Calibri"/>
                <w:b/>
                <w:bCs/>
                <w:sz w:val="16"/>
              </w:rPr>
            </w:pPr>
            <w:r w:rsidRPr="00AA38E8">
              <w:rPr>
                <w:rFonts w:cs="Calibri"/>
                <w:b/>
                <w:bCs/>
                <w:sz w:val="16"/>
              </w:rPr>
              <w:t xml:space="preserve">Arguments Passed </w:t>
            </w:r>
          </w:p>
        </w:tc>
        <w:tc>
          <w:tcPr>
            <w:tcW w:w="4179" w:type="dxa"/>
          </w:tcPr>
          <w:p w:rsidR="009D39AC" w:rsidRPr="00AA38E8" w:rsidRDefault="00057469" w:rsidP="00057469">
            <w:pPr>
              <w:spacing w:before="60"/>
              <w:rPr>
                <w:rFonts w:cs="Calibri"/>
                <w:sz w:val="16"/>
              </w:rPr>
            </w:pPr>
            <w:proofErr w:type="spellStart"/>
            <w:r>
              <w:rPr>
                <w:rFonts w:cs="Calibri"/>
                <w:sz w:val="16"/>
              </w:rPr>
              <w:t>RackTrvlLimrRngEna_Cnt_T_lo</w:t>
            </w:r>
            <w:r w:rsidR="00617171" w:rsidRPr="00617171">
              <w:rPr>
                <w:rFonts w:cs="Calibri"/>
                <w:sz w:val="16"/>
              </w:rPr>
              <w:t>gl</w:t>
            </w:r>
            <w:proofErr w:type="spellEnd"/>
          </w:p>
        </w:tc>
        <w:tc>
          <w:tcPr>
            <w:tcW w:w="990" w:type="dxa"/>
          </w:tcPr>
          <w:p w:rsidR="009D39AC" w:rsidRPr="00AA38E8" w:rsidRDefault="00617171" w:rsidP="00FF5F95">
            <w:pPr>
              <w:spacing w:before="60"/>
              <w:rPr>
                <w:rFonts w:cs="Calibri"/>
                <w:sz w:val="16"/>
              </w:rPr>
            </w:pPr>
            <w:r>
              <w:rPr>
                <w:rFonts w:cs="Calibri"/>
                <w:sz w:val="16"/>
              </w:rPr>
              <w:t>boolean</w:t>
            </w:r>
          </w:p>
        </w:tc>
        <w:tc>
          <w:tcPr>
            <w:tcW w:w="990" w:type="dxa"/>
          </w:tcPr>
          <w:p w:rsidR="009D39AC" w:rsidRPr="009E410D" w:rsidRDefault="00617171" w:rsidP="00FF5F95">
            <w:pPr>
              <w:spacing w:before="60"/>
              <w:rPr>
                <w:rFonts w:cs="Calibri"/>
                <w:sz w:val="16"/>
              </w:rPr>
            </w:pPr>
            <w:r>
              <w:rPr>
                <w:rFonts w:cs="Calibri"/>
                <w:sz w:val="16"/>
              </w:rPr>
              <w:t>False</w:t>
            </w:r>
          </w:p>
        </w:tc>
        <w:tc>
          <w:tcPr>
            <w:tcW w:w="990" w:type="dxa"/>
          </w:tcPr>
          <w:p w:rsidR="009D39AC" w:rsidRPr="009E410D" w:rsidRDefault="00617171" w:rsidP="00FF5F95">
            <w:pPr>
              <w:spacing w:before="60"/>
              <w:rPr>
                <w:rFonts w:cs="Calibri"/>
                <w:sz w:val="16"/>
              </w:rPr>
            </w:pPr>
            <w:r>
              <w:rPr>
                <w:rFonts w:cs="Calibri"/>
                <w:sz w:val="16"/>
              </w:rPr>
              <w:t>True</w:t>
            </w:r>
          </w:p>
        </w:tc>
      </w:tr>
      <w:tr w:rsidR="00617171" w:rsidRPr="00AA38E8" w:rsidTr="00FF5F95">
        <w:tc>
          <w:tcPr>
            <w:tcW w:w="1779" w:type="dxa"/>
          </w:tcPr>
          <w:p w:rsidR="00617171" w:rsidRPr="00AA38E8" w:rsidRDefault="00617171" w:rsidP="00FF5F95">
            <w:pPr>
              <w:spacing w:before="60"/>
              <w:rPr>
                <w:rFonts w:cs="Calibri"/>
                <w:b/>
                <w:bCs/>
                <w:sz w:val="16"/>
              </w:rPr>
            </w:pPr>
          </w:p>
        </w:tc>
        <w:tc>
          <w:tcPr>
            <w:tcW w:w="4179" w:type="dxa"/>
          </w:tcPr>
          <w:p w:rsidR="00617171" w:rsidRPr="00220624" w:rsidRDefault="00617171" w:rsidP="00FF5F95">
            <w:pPr>
              <w:spacing w:before="60"/>
              <w:rPr>
                <w:rFonts w:cs="Calibri"/>
                <w:sz w:val="16"/>
              </w:rPr>
            </w:pPr>
            <w:r w:rsidRPr="00220624">
              <w:rPr>
                <w:rFonts w:cs="Calibri"/>
                <w:sz w:val="16"/>
              </w:rPr>
              <w:t>HwAgEotCw_HwDeg_T_f32</w:t>
            </w:r>
          </w:p>
        </w:tc>
        <w:tc>
          <w:tcPr>
            <w:tcW w:w="990" w:type="dxa"/>
          </w:tcPr>
          <w:p w:rsidR="00617171" w:rsidRPr="00220624" w:rsidRDefault="00617171" w:rsidP="00FF5F95">
            <w:pPr>
              <w:spacing w:before="60"/>
              <w:rPr>
                <w:rFonts w:cs="Calibri"/>
                <w:sz w:val="16"/>
              </w:rPr>
            </w:pPr>
            <w:r w:rsidRPr="00220624">
              <w:rPr>
                <w:rFonts w:cs="Calibri"/>
                <w:sz w:val="16"/>
              </w:rPr>
              <w:t>float32</w:t>
            </w:r>
          </w:p>
        </w:tc>
        <w:tc>
          <w:tcPr>
            <w:tcW w:w="990" w:type="dxa"/>
          </w:tcPr>
          <w:p w:rsidR="00617171" w:rsidRPr="009E410D" w:rsidRDefault="00617171" w:rsidP="00FF5F95">
            <w:pPr>
              <w:spacing w:before="60"/>
              <w:rPr>
                <w:rFonts w:cs="Calibri"/>
                <w:sz w:val="16"/>
              </w:rPr>
            </w:pPr>
            <w:r w:rsidRPr="009E410D">
              <w:rPr>
                <w:rFonts w:cs="Calibri"/>
                <w:sz w:val="16"/>
              </w:rPr>
              <w:t>360</w:t>
            </w:r>
          </w:p>
        </w:tc>
        <w:tc>
          <w:tcPr>
            <w:tcW w:w="990" w:type="dxa"/>
          </w:tcPr>
          <w:p w:rsidR="00617171" w:rsidRPr="009E410D" w:rsidRDefault="00617171" w:rsidP="00FF5F95">
            <w:pPr>
              <w:spacing w:before="60"/>
              <w:rPr>
                <w:rFonts w:cs="Calibri"/>
                <w:sz w:val="16"/>
              </w:rPr>
            </w:pPr>
            <w:r w:rsidRPr="009E410D">
              <w:rPr>
                <w:rFonts w:cs="Calibri"/>
                <w:sz w:val="16"/>
              </w:rPr>
              <w:t>900</w:t>
            </w:r>
          </w:p>
        </w:tc>
      </w:tr>
      <w:tr w:rsidR="00617171" w:rsidRPr="00AA38E8" w:rsidTr="00FF5F95">
        <w:tc>
          <w:tcPr>
            <w:tcW w:w="1779" w:type="dxa"/>
          </w:tcPr>
          <w:p w:rsidR="00617171" w:rsidRPr="00AA38E8" w:rsidRDefault="00617171" w:rsidP="00FF5F95">
            <w:pPr>
              <w:spacing w:before="60"/>
              <w:rPr>
                <w:rFonts w:cs="Calibri"/>
                <w:b/>
                <w:bCs/>
                <w:sz w:val="16"/>
              </w:rPr>
            </w:pPr>
          </w:p>
        </w:tc>
        <w:tc>
          <w:tcPr>
            <w:tcW w:w="4179" w:type="dxa"/>
          </w:tcPr>
          <w:p w:rsidR="00617171" w:rsidRPr="00AA38E8" w:rsidRDefault="00617171" w:rsidP="00FF5F95">
            <w:pPr>
              <w:spacing w:before="60"/>
              <w:rPr>
                <w:rFonts w:cs="Calibri"/>
                <w:sz w:val="16"/>
              </w:rPr>
            </w:pPr>
            <w:r w:rsidRPr="008F24FE">
              <w:rPr>
                <w:rFonts w:cs="Calibri"/>
                <w:sz w:val="16"/>
              </w:rPr>
              <w:t>HwAgEotCcw_HwDeg_T_f32</w:t>
            </w:r>
          </w:p>
        </w:tc>
        <w:tc>
          <w:tcPr>
            <w:tcW w:w="990" w:type="dxa"/>
          </w:tcPr>
          <w:p w:rsidR="00617171" w:rsidRPr="00AA38E8" w:rsidRDefault="00617171" w:rsidP="00FF5F95">
            <w:pPr>
              <w:spacing w:before="60"/>
              <w:rPr>
                <w:rFonts w:cs="Calibri"/>
                <w:sz w:val="16"/>
              </w:rPr>
            </w:pPr>
            <w:r w:rsidRPr="00220624">
              <w:rPr>
                <w:rFonts w:cs="Calibri"/>
                <w:sz w:val="16"/>
              </w:rPr>
              <w:t>float32</w:t>
            </w:r>
          </w:p>
        </w:tc>
        <w:tc>
          <w:tcPr>
            <w:tcW w:w="990" w:type="dxa"/>
          </w:tcPr>
          <w:p w:rsidR="00617171" w:rsidRPr="009E410D" w:rsidRDefault="00617171" w:rsidP="00FF5F95">
            <w:pPr>
              <w:spacing w:before="60"/>
              <w:rPr>
                <w:rFonts w:cs="Calibri"/>
                <w:sz w:val="16"/>
              </w:rPr>
            </w:pPr>
            <w:r w:rsidRPr="009E410D">
              <w:rPr>
                <w:rFonts w:cs="Calibri"/>
                <w:sz w:val="16"/>
              </w:rPr>
              <w:t>-900</w:t>
            </w:r>
          </w:p>
        </w:tc>
        <w:tc>
          <w:tcPr>
            <w:tcW w:w="990" w:type="dxa"/>
          </w:tcPr>
          <w:p w:rsidR="00617171" w:rsidRPr="009E410D" w:rsidRDefault="00617171" w:rsidP="00FF5F95">
            <w:pPr>
              <w:spacing w:before="60"/>
              <w:rPr>
                <w:rFonts w:cs="Calibri"/>
                <w:sz w:val="16"/>
              </w:rPr>
            </w:pPr>
            <w:r w:rsidRPr="009E410D">
              <w:rPr>
                <w:rFonts w:cs="Calibri"/>
                <w:sz w:val="16"/>
              </w:rPr>
              <w:t>-360</w:t>
            </w:r>
          </w:p>
        </w:tc>
      </w:tr>
      <w:tr w:rsidR="00617171" w:rsidRPr="00AA38E8" w:rsidTr="00FF5F95">
        <w:tc>
          <w:tcPr>
            <w:tcW w:w="1779" w:type="dxa"/>
          </w:tcPr>
          <w:p w:rsidR="00617171" w:rsidRPr="00AA38E8" w:rsidRDefault="00617171" w:rsidP="00FF5F95">
            <w:pPr>
              <w:spacing w:before="60"/>
              <w:rPr>
                <w:rFonts w:cs="Calibri"/>
                <w:b/>
                <w:bCs/>
                <w:sz w:val="16"/>
              </w:rPr>
            </w:pPr>
          </w:p>
        </w:tc>
        <w:tc>
          <w:tcPr>
            <w:tcW w:w="4179" w:type="dxa"/>
          </w:tcPr>
          <w:p w:rsidR="00617171" w:rsidRPr="00AA38E8" w:rsidRDefault="00617171" w:rsidP="00FF5F95">
            <w:pPr>
              <w:spacing w:before="60"/>
              <w:rPr>
                <w:rFonts w:cs="Calibri"/>
                <w:sz w:val="16"/>
              </w:rPr>
            </w:pPr>
            <w:r w:rsidRPr="008F24FE">
              <w:rPr>
                <w:rFonts w:cs="Calibri"/>
                <w:sz w:val="16"/>
              </w:rPr>
              <w:t>HwAg_HwDeg_T_f32</w:t>
            </w:r>
          </w:p>
        </w:tc>
        <w:tc>
          <w:tcPr>
            <w:tcW w:w="990" w:type="dxa"/>
          </w:tcPr>
          <w:p w:rsidR="00617171" w:rsidRPr="00220624" w:rsidRDefault="00617171" w:rsidP="00FF5F95">
            <w:pPr>
              <w:spacing w:before="60"/>
              <w:rPr>
                <w:rFonts w:cs="Calibri"/>
                <w:sz w:val="16"/>
              </w:rPr>
            </w:pPr>
            <w:r w:rsidRPr="00220624">
              <w:rPr>
                <w:rFonts w:cs="Calibri"/>
                <w:sz w:val="16"/>
              </w:rPr>
              <w:t>float32</w:t>
            </w:r>
          </w:p>
        </w:tc>
        <w:tc>
          <w:tcPr>
            <w:tcW w:w="990" w:type="dxa"/>
          </w:tcPr>
          <w:p w:rsidR="00617171" w:rsidRPr="009E410D" w:rsidRDefault="00617171" w:rsidP="00FF5F95">
            <w:pPr>
              <w:spacing w:before="60"/>
              <w:rPr>
                <w:rFonts w:cs="Calibri"/>
                <w:sz w:val="16"/>
              </w:rPr>
            </w:pPr>
            <w:r w:rsidRPr="009E410D">
              <w:rPr>
                <w:rFonts w:cs="Calibri"/>
                <w:sz w:val="16"/>
              </w:rPr>
              <w:t>-1440</w:t>
            </w:r>
          </w:p>
        </w:tc>
        <w:tc>
          <w:tcPr>
            <w:tcW w:w="990" w:type="dxa"/>
          </w:tcPr>
          <w:p w:rsidR="00617171" w:rsidRPr="009E410D" w:rsidRDefault="00617171" w:rsidP="00FF5F95">
            <w:pPr>
              <w:spacing w:before="60"/>
              <w:rPr>
                <w:rFonts w:cs="Calibri"/>
                <w:sz w:val="16"/>
              </w:rPr>
            </w:pPr>
            <w:r w:rsidRPr="009E410D">
              <w:rPr>
                <w:rFonts w:cs="Calibri"/>
                <w:sz w:val="16"/>
              </w:rPr>
              <w:t>1440</w:t>
            </w:r>
          </w:p>
        </w:tc>
      </w:tr>
      <w:tr w:rsidR="00617171" w:rsidRPr="00AA38E8" w:rsidTr="00FF5F95">
        <w:tc>
          <w:tcPr>
            <w:tcW w:w="1779" w:type="dxa"/>
          </w:tcPr>
          <w:p w:rsidR="00617171" w:rsidRPr="00AA38E8" w:rsidRDefault="00617171" w:rsidP="00D8439B">
            <w:pPr>
              <w:spacing w:before="60"/>
              <w:rPr>
                <w:rFonts w:cs="Calibri"/>
                <w:b/>
                <w:bCs/>
                <w:sz w:val="16"/>
              </w:rPr>
            </w:pPr>
            <w:r w:rsidRPr="00AA38E8">
              <w:rPr>
                <w:rFonts w:cs="Calibri"/>
                <w:b/>
                <w:bCs/>
                <w:sz w:val="16"/>
              </w:rPr>
              <w:t>Return Value</w:t>
            </w:r>
          </w:p>
        </w:tc>
        <w:tc>
          <w:tcPr>
            <w:tcW w:w="4179" w:type="dxa"/>
          </w:tcPr>
          <w:p w:rsidR="00617171" w:rsidRPr="00AA38E8" w:rsidRDefault="00617171" w:rsidP="00D8439B">
            <w:pPr>
              <w:spacing w:before="60"/>
              <w:rPr>
                <w:rFonts w:cs="Calibri"/>
                <w:sz w:val="16"/>
              </w:rPr>
            </w:pPr>
            <w:r w:rsidRPr="009D39AC">
              <w:rPr>
                <w:rFonts w:cs="Calibri"/>
                <w:sz w:val="16"/>
              </w:rPr>
              <w:t>LimPosn_HwDeg_T_f32</w:t>
            </w:r>
          </w:p>
        </w:tc>
        <w:tc>
          <w:tcPr>
            <w:tcW w:w="990" w:type="dxa"/>
          </w:tcPr>
          <w:p w:rsidR="00617171" w:rsidRPr="00AA38E8" w:rsidRDefault="00617171" w:rsidP="00D8439B">
            <w:pPr>
              <w:spacing w:before="60"/>
              <w:rPr>
                <w:rFonts w:cs="Calibri"/>
                <w:sz w:val="16"/>
              </w:rPr>
            </w:pPr>
            <w:r w:rsidRPr="00220624">
              <w:rPr>
                <w:rFonts w:cs="Calibri"/>
                <w:sz w:val="16"/>
              </w:rPr>
              <w:t>float32</w:t>
            </w:r>
          </w:p>
        </w:tc>
        <w:tc>
          <w:tcPr>
            <w:tcW w:w="990" w:type="dxa"/>
          </w:tcPr>
          <w:p w:rsidR="00617171" w:rsidRPr="009E410D" w:rsidRDefault="00617171" w:rsidP="00D8439B">
            <w:pPr>
              <w:spacing w:before="60"/>
              <w:rPr>
                <w:rFonts w:cs="Calibri"/>
                <w:sz w:val="16"/>
              </w:rPr>
            </w:pPr>
            <w:r w:rsidRPr="009E410D">
              <w:rPr>
                <w:rFonts w:cs="Calibri"/>
                <w:sz w:val="16"/>
              </w:rPr>
              <w:t>-1440</w:t>
            </w:r>
          </w:p>
        </w:tc>
        <w:tc>
          <w:tcPr>
            <w:tcW w:w="990" w:type="dxa"/>
          </w:tcPr>
          <w:p w:rsidR="00617171" w:rsidRPr="009E410D" w:rsidRDefault="00617171" w:rsidP="00D8439B">
            <w:pPr>
              <w:spacing w:before="60"/>
              <w:rPr>
                <w:rFonts w:cs="Calibri"/>
                <w:sz w:val="16"/>
              </w:rPr>
            </w:pPr>
            <w:r w:rsidRPr="009E410D">
              <w:rPr>
                <w:rFonts w:cs="Calibri"/>
                <w:sz w:val="16"/>
              </w:rPr>
              <w:t>1440</w:t>
            </w:r>
          </w:p>
        </w:tc>
      </w:tr>
    </w:tbl>
    <w:p w:rsidR="009D39AC" w:rsidRDefault="009D39AC" w:rsidP="009D39AC">
      <w:pPr>
        <w:pStyle w:val="Heading2"/>
        <w:numPr>
          <w:ilvl w:val="3"/>
          <w:numId w:val="11"/>
        </w:numPr>
        <w:spacing w:after="60"/>
        <w:rPr>
          <w:rFonts w:ascii="Calibri" w:hAnsi="Calibri" w:cs="Calibri"/>
        </w:rPr>
      </w:pPr>
      <w:bookmarkStart w:id="111" w:name="_Toc455570988"/>
      <w:r>
        <w:rPr>
          <w:rFonts w:ascii="Calibri" w:hAnsi="Calibri" w:cs="Calibri"/>
        </w:rPr>
        <w:t>Design Rationale</w:t>
      </w:r>
      <w:bookmarkEnd w:id="111"/>
    </w:p>
    <w:p w:rsidR="009D39AC" w:rsidRDefault="009D39AC" w:rsidP="009D39AC">
      <w:pPr>
        <w:rPr>
          <w:lang w:bidi="ar-SA"/>
        </w:rPr>
      </w:pPr>
      <w:r>
        <w:rPr>
          <w:lang w:bidi="ar-SA"/>
        </w:rPr>
        <w:t>None</w:t>
      </w:r>
    </w:p>
    <w:p w:rsidR="00D8439B" w:rsidRDefault="00D8439B" w:rsidP="009D39AC">
      <w:pPr>
        <w:rPr>
          <w:lang w:bidi="ar-SA"/>
        </w:rPr>
      </w:pPr>
      <w:r>
        <w:rPr>
          <w:lang w:bidi="ar-SA"/>
        </w:rPr>
        <w:t>Note: Outputs of “</w:t>
      </w:r>
      <w:proofErr w:type="spellStart"/>
      <w:r w:rsidRPr="009D39AC">
        <w:rPr>
          <w:lang w:bidi="ar-SA"/>
        </w:rPr>
        <w:t>LimPosnDetd</w:t>
      </w:r>
      <w:proofErr w:type="spellEnd"/>
      <w:r>
        <w:rPr>
          <w:lang w:bidi="ar-SA"/>
        </w:rPr>
        <w:t xml:space="preserve">” function is - </w:t>
      </w:r>
      <w:r w:rsidRPr="009D39AC">
        <w:rPr>
          <w:lang w:bidi="ar-SA"/>
        </w:rPr>
        <w:t>LimPosn_HwDeg_T_f32</w:t>
      </w:r>
      <w:r>
        <w:rPr>
          <w:lang w:bidi="ar-SA"/>
        </w:rPr>
        <w:t>.</w:t>
      </w:r>
    </w:p>
    <w:p w:rsidR="009D39AC" w:rsidRDefault="009D39AC" w:rsidP="009D39AC">
      <w:pPr>
        <w:pStyle w:val="Heading2"/>
        <w:numPr>
          <w:ilvl w:val="3"/>
          <w:numId w:val="11"/>
        </w:numPr>
        <w:spacing w:after="60"/>
        <w:rPr>
          <w:rFonts w:ascii="Calibri" w:hAnsi="Calibri" w:cs="Calibri"/>
        </w:rPr>
      </w:pPr>
      <w:bookmarkStart w:id="112" w:name="_Toc455570989"/>
      <w:r>
        <w:rPr>
          <w:rFonts w:ascii="Calibri" w:hAnsi="Calibri" w:cs="Calibri"/>
        </w:rPr>
        <w:t>Processing</w:t>
      </w:r>
      <w:bookmarkEnd w:id="112"/>
    </w:p>
    <w:p w:rsidR="009D39AC" w:rsidRPr="007F2C36" w:rsidRDefault="009D39AC" w:rsidP="009D39AC">
      <w:pPr>
        <w:rPr>
          <w:lang w:bidi="ar-SA"/>
        </w:rPr>
      </w:pPr>
      <w:r w:rsidRPr="007F2C36">
        <w:rPr>
          <w:lang w:bidi="ar-SA"/>
        </w:rPr>
        <w:t>Refer to the “</w:t>
      </w:r>
      <w:proofErr w:type="spellStart"/>
      <w:r w:rsidRPr="009D39AC">
        <w:rPr>
          <w:lang w:bidi="ar-SA"/>
        </w:rPr>
        <w:t>LimPosnDetd</w:t>
      </w:r>
      <w:proofErr w:type="spellEnd"/>
      <w:r w:rsidRPr="00F44962">
        <w:rPr>
          <w:lang w:bidi="ar-SA"/>
        </w:rPr>
        <w:t xml:space="preserve">” </w:t>
      </w:r>
      <w:r>
        <w:rPr>
          <w:lang w:bidi="ar-SA"/>
        </w:rPr>
        <w:t>subsystem</w:t>
      </w:r>
      <w:r w:rsidRPr="00F44962">
        <w:rPr>
          <w:lang w:bidi="ar-SA"/>
        </w:rPr>
        <w:t xml:space="preserve"> of the Simulink model of the design</w:t>
      </w:r>
    </w:p>
    <w:p w:rsidR="00705A59" w:rsidRPr="00AA38E8" w:rsidRDefault="00705A59" w:rsidP="00705A59">
      <w:pPr>
        <w:pStyle w:val="Heading2"/>
        <w:numPr>
          <w:ilvl w:val="2"/>
          <w:numId w:val="11"/>
        </w:numPr>
        <w:tabs>
          <w:tab w:val="num" w:pos="567"/>
        </w:tabs>
        <w:spacing w:after="60"/>
        <w:ind w:left="567"/>
        <w:rPr>
          <w:rFonts w:ascii="Calibri" w:hAnsi="Calibri" w:cs="Calibri"/>
        </w:rPr>
      </w:pPr>
      <w:bookmarkStart w:id="113" w:name="_Toc455570990"/>
      <w:r w:rsidRPr="00AA38E8">
        <w:rPr>
          <w:rFonts w:ascii="Calibri" w:hAnsi="Calibri" w:cs="Calibri"/>
        </w:rPr>
        <w:t>Local</w:t>
      </w:r>
      <w:r>
        <w:rPr>
          <w:rFonts w:ascii="Calibri" w:hAnsi="Calibri" w:cs="Calibri"/>
        </w:rPr>
        <w:t xml:space="preserve"> Function #3</w:t>
      </w:r>
      <w:bookmarkEnd w:id="1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705A59" w:rsidRPr="00AA38E8" w:rsidTr="00FF5F95">
        <w:tc>
          <w:tcPr>
            <w:tcW w:w="1779" w:type="dxa"/>
          </w:tcPr>
          <w:p w:rsidR="00705A59" w:rsidRPr="00AA38E8" w:rsidRDefault="00705A59" w:rsidP="00FF5F95">
            <w:pPr>
              <w:spacing w:before="60"/>
              <w:rPr>
                <w:rFonts w:cs="Calibri"/>
                <w:b/>
                <w:bCs/>
                <w:sz w:val="16"/>
              </w:rPr>
            </w:pPr>
            <w:r w:rsidRPr="00AA38E8">
              <w:rPr>
                <w:rFonts w:cs="Calibri"/>
                <w:b/>
                <w:bCs/>
                <w:sz w:val="16"/>
              </w:rPr>
              <w:t>Function Name</w:t>
            </w:r>
          </w:p>
        </w:tc>
        <w:tc>
          <w:tcPr>
            <w:tcW w:w="4179" w:type="dxa"/>
          </w:tcPr>
          <w:p w:rsidR="00705A59" w:rsidRPr="00AA38E8" w:rsidRDefault="00705A59" w:rsidP="00FF5F95">
            <w:pPr>
              <w:spacing w:before="60"/>
              <w:rPr>
                <w:rFonts w:cs="Calibri"/>
                <w:sz w:val="16"/>
              </w:rPr>
            </w:pPr>
            <w:proofErr w:type="spellStart"/>
            <w:r w:rsidRPr="00705A59">
              <w:rPr>
                <w:rFonts w:cs="Calibri"/>
                <w:sz w:val="16"/>
              </w:rPr>
              <w:t>CalcEntrGain</w:t>
            </w:r>
            <w:proofErr w:type="spellEnd"/>
          </w:p>
        </w:tc>
        <w:tc>
          <w:tcPr>
            <w:tcW w:w="990" w:type="dxa"/>
            <w:shd w:val="pct30" w:color="FFFF00" w:fill="auto"/>
          </w:tcPr>
          <w:p w:rsidR="00705A59" w:rsidRPr="00AA38E8" w:rsidRDefault="00705A59" w:rsidP="00FF5F95">
            <w:pPr>
              <w:spacing w:before="60"/>
              <w:jc w:val="center"/>
              <w:rPr>
                <w:rFonts w:cs="Calibri"/>
                <w:sz w:val="16"/>
              </w:rPr>
            </w:pPr>
            <w:r w:rsidRPr="00AA38E8">
              <w:rPr>
                <w:rFonts w:cs="Calibri"/>
                <w:sz w:val="16"/>
              </w:rPr>
              <w:t>Type</w:t>
            </w:r>
          </w:p>
        </w:tc>
        <w:tc>
          <w:tcPr>
            <w:tcW w:w="990" w:type="dxa"/>
            <w:shd w:val="pct30" w:color="FFFF00" w:fill="auto"/>
          </w:tcPr>
          <w:p w:rsidR="00705A59" w:rsidRPr="00AA38E8" w:rsidRDefault="00705A59" w:rsidP="00FF5F95">
            <w:pPr>
              <w:spacing w:before="60"/>
              <w:jc w:val="center"/>
              <w:rPr>
                <w:rFonts w:cs="Calibri"/>
                <w:sz w:val="16"/>
              </w:rPr>
            </w:pPr>
            <w:r w:rsidRPr="00AA38E8">
              <w:rPr>
                <w:rFonts w:cs="Calibri"/>
                <w:sz w:val="16"/>
              </w:rPr>
              <w:t>Min</w:t>
            </w:r>
          </w:p>
        </w:tc>
        <w:tc>
          <w:tcPr>
            <w:tcW w:w="990" w:type="dxa"/>
            <w:shd w:val="pct30" w:color="FFFF00" w:fill="auto"/>
          </w:tcPr>
          <w:p w:rsidR="00705A59" w:rsidRPr="00AA38E8" w:rsidRDefault="00705A59" w:rsidP="00FF5F95">
            <w:pPr>
              <w:spacing w:before="60"/>
              <w:jc w:val="center"/>
              <w:rPr>
                <w:rFonts w:cs="Calibri"/>
                <w:sz w:val="16"/>
              </w:rPr>
            </w:pPr>
            <w:r w:rsidRPr="00AA38E8">
              <w:rPr>
                <w:rFonts w:cs="Calibri"/>
                <w:sz w:val="16"/>
              </w:rPr>
              <w:t>Max</w:t>
            </w:r>
          </w:p>
        </w:tc>
      </w:tr>
      <w:tr w:rsidR="00705A59" w:rsidRPr="00AA38E8" w:rsidTr="00FF5F95">
        <w:tc>
          <w:tcPr>
            <w:tcW w:w="1779" w:type="dxa"/>
          </w:tcPr>
          <w:p w:rsidR="00705A59" w:rsidRPr="00AA38E8" w:rsidRDefault="00705A59" w:rsidP="00705A59">
            <w:pPr>
              <w:spacing w:before="60"/>
              <w:rPr>
                <w:rFonts w:cs="Calibri"/>
                <w:b/>
                <w:bCs/>
                <w:sz w:val="16"/>
              </w:rPr>
            </w:pPr>
            <w:r w:rsidRPr="00AA38E8">
              <w:rPr>
                <w:rFonts w:cs="Calibri"/>
                <w:b/>
                <w:bCs/>
                <w:sz w:val="16"/>
              </w:rPr>
              <w:t xml:space="preserve">Arguments Passed </w:t>
            </w:r>
          </w:p>
        </w:tc>
        <w:tc>
          <w:tcPr>
            <w:tcW w:w="4179" w:type="dxa"/>
          </w:tcPr>
          <w:p w:rsidR="00705A59" w:rsidRPr="00AA38E8" w:rsidRDefault="00705A59" w:rsidP="00705A59">
            <w:pPr>
              <w:spacing w:before="60"/>
              <w:rPr>
                <w:rFonts w:cs="Calibri"/>
                <w:sz w:val="16"/>
              </w:rPr>
            </w:pPr>
            <w:r w:rsidRPr="008F24FE">
              <w:rPr>
                <w:rFonts w:cs="Calibri"/>
                <w:sz w:val="16"/>
              </w:rPr>
              <w:t>HwAg_HwDeg_T_f32</w:t>
            </w:r>
          </w:p>
        </w:tc>
        <w:tc>
          <w:tcPr>
            <w:tcW w:w="990" w:type="dxa"/>
          </w:tcPr>
          <w:p w:rsidR="00705A59" w:rsidRPr="00220624" w:rsidRDefault="00705A59" w:rsidP="00705A59">
            <w:pPr>
              <w:spacing w:before="60"/>
              <w:rPr>
                <w:rFonts w:cs="Calibri"/>
                <w:sz w:val="16"/>
              </w:rPr>
            </w:pPr>
            <w:r w:rsidRPr="00220624">
              <w:rPr>
                <w:rFonts w:cs="Calibri"/>
                <w:sz w:val="16"/>
              </w:rPr>
              <w:t>float32</w:t>
            </w:r>
          </w:p>
        </w:tc>
        <w:tc>
          <w:tcPr>
            <w:tcW w:w="990" w:type="dxa"/>
          </w:tcPr>
          <w:p w:rsidR="00705A59" w:rsidRPr="009E410D" w:rsidRDefault="00705A59" w:rsidP="00705A59">
            <w:pPr>
              <w:spacing w:before="60"/>
              <w:rPr>
                <w:rFonts w:cs="Calibri"/>
                <w:sz w:val="16"/>
              </w:rPr>
            </w:pPr>
            <w:r w:rsidRPr="009E410D">
              <w:rPr>
                <w:rFonts w:cs="Calibri"/>
                <w:sz w:val="16"/>
              </w:rPr>
              <w:t>-1440</w:t>
            </w:r>
          </w:p>
        </w:tc>
        <w:tc>
          <w:tcPr>
            <w:tcW w:w="990" w:type="dxa"/>
          </w:tcPr>
          <w:p w:rsidR="00705A59" w:rsidRPr="009E410D" w:rsidRDefault="00705A59" w:rsidP="00705A59">
            <w:pPr>
              <w:spacing w:before="60"/>
              <w:rPr>
                <w:rFonts w:cs="Calibri"/>
                <w:sz w:val="16"/>
              </w:rPr>
            </w:pPr>
            <w:r w:rsidRPr="009E410D">
              <w:rPr>
                <w:rFonts w:cs="Calibri"/>
                <w:sz w:val="16"/>
              </w:rPr>
              <w:t>1440</w:t>
            </w:r>
          </w:p>
        </w:tc>
      </w:tr>
      <w:tr w:rsidR="00705A59" w:rsidRPr="00AA38E8" w:rsidTr="00FF5F95">
        <w:tc>
          <w:tcPr>
            <w:tcW w:w="1779" w:type="dxa"/>
          </w:tcPr>
          <w:p w:rsidR="00705A59" w:rsidRPr="00AA38E8" w:rsidRDefault="00705A59" w:rsidP="00705A59">
            <w:pPr>
              <w:spacing w:before="60"/>
              <w:rPr>
                <w:rFonts w:cs="Calibri"/>
                <w:b/>
                <w:bCs/>
                <w:sz w:val="16"/>
              </w:rPr>
            </w:pPr>
          </w:p>
        </w:tc>
        <w:tc>
          <w:tcPr>
            <w:tcW w:w="4179" w:type="dxa"/>
          </w:tcPr>
          <w:p w:rsidR="00705A59" w:rsidRPr="00AA38E8" w:rsidRDefault="00705A59" w:rsidP="00705A59">
            <w:pPr>
              <w:spacing w:before="60"/>
              <w:rPr>
                <w:rFonts w:cs="Calibri"/>
                <w:sz w:val="16"/>
              </w:rPr>
            </w:pPr>
            <w:r w:rsidRPr="008F24FE">
              <w:rPr>
                <w:rFonts w:cs="Calibri"/>
                <w:sz w:val="16"/>
              </w:rPr>
              <w:t>VehSpd_Kph_T_f32</w:t>
            </w:r>
          </w:p>
        </w:tc>
        <w:tc>
          <w:tcPr>
            <w:tcW w:w="990" w:type="dxa"/>
          </w:tcPr>
          <w:p w:rsidR="00705A59" w:rsidRPr="00220624" w:rsidRDefault="00705A59" w:rsidP="00705A59">
            <w:pPr>
              <w:spacing w:before="60"/>
              <w:rPr>
                <w:rFonts w:cs="Calibri"/>
                <w:sz w:val="16"/>
              </w:rPr>
            </w:pPr>
            <w:r w:rsidRPr="00220624">
              <w:rPr>
                <w:rFonts w:cs="Calibri"/>
                <w:sz w:val="16"/>
              </w:rPr>
              <w:t>float32</w:t>
            </w:r>
          </w:p>
        </w:tc>
        <w:tc>
          <w:tcPr>
            <w:tcW w:w="990" w:type="dxa"/>
          </w:tcPr>
          <w:p w:rsidR="00705A59" w:rsidRPr="00AA38E8" w:rsidRDefault="00705A59" w:rsidP="00705A59">
            <w:pPr>
              <w:spacing w:before="60"/>
              <w:rPr>
                <w:rFonts w:cs="Calibri"/>
                <w:sz w:val="16"/>
              </w:rPr>
            </w:pPr>
            <w:r>
              <w:rPr>
                <w:rFonts w:cs="Calibri"/>
                <w:sz w:val="16"/>
              </w:rPr>
              <w:t>0</w:t>
            </w:r>
          </w:p>
        </w:tc>
        <w:tc>
          <w:tcPr>
            <w:tcW w:w="990" w:type="dxa"/>
          </w:tcPr>
          <w:p w:rsidR="00705A59" w:rsidRPr="00AA38E8" w:rsidRDefault="00705A59" w:rsidP="00705A59">
            <w:pPr>
              <w:spacing w:before="60"/>
              <w:rPr>
                <w:rFonts w:cs="Calibri"/>
                <w:sz w:val="16"/>
              </w:rPr>
            </w:pPr>
            <w:r>
              <w:rPr>
                <w:rFonts w:cs="Calibri"/>
                <w:sz w:val="16"/>
              </w:rPr>
              <w:t>511</w:t>
            </w:r>
          </w:p>
        </w:tc>
      </w:tr>
      <w:tr w:rsidR="0027478E" w:rsidRPr="00AA38E8" w:rsidTr="00FF5F95">
        <w:tc>
          <w:tcPr>
            <w:tcW w:w="1779" w:type="dxa"/>
          </w:tcPr>
          <w:p w:rsidR="0027478E" w:rsidRPr="00AA38E8" w:rsidRDefault="0027478E" w:rsidP="0027478E">
            <w:pPr>
              <w:spacing w:before="60"/>
              <w:rPr>
                <w:rFonts w:cs="Calibri"/>
                <w:b/>
                <w:bCs/>
                <w:sz w:val="16"/>
              </w:rPr>
            </w:pPr>
          </w:p>
        </w:tc>
        <w:tc>
          <w:tcPr>
            <w:tcW w:w="4179" w:type="dxa"/>
          </w:tcPr>
          <w:p w:rsidR="0027478E" w:rsidRPr="00AA38E8" w:rsidRDefault="0027478E" w:rsidP="0027478E">
            <w:pPr>
              <w:spacing w:before="60"/>
              <w:rPr>
                <w:rFonts w:cs="Calibri"/>
                <w:sz w:val="16"/>
              </w:rPr>
            </w:pPr>
            <w:r w:rsidRPr="009D39AC">
              <w:rPr>
                <w:rFonts w:cs="Calibri"/>
                <w:sz w:val="16"/>
              </w:rPr>
              <w:t>LimPosn_HwDeg_T_f32</w:t>
            </w:r>
          </w:p>
        </w:tc>
        <w:tc>
          <w:tcPr>
            <w:tcW w:w="990" w:type="dxa"/>
          </w:tcPr>
          <w:p w:rsidR="0027478E" w:rsidRPr="00AA38E8" w:rsidRDefault="0027478E" w:rsidP="0027478E">
            <w:pPr>
              <w:spacing w:before="60"/>
              <w:rPr>
                <w:rFonts w:cs="Calibri"/>
                <w:sz w:val="16"/>
              </w:rPr>
            </w:pPr>
            <w:r w:rsidRPr="00220624">
              <w:rPr>
                <w:rFonts w:cs="Calibri"/>
                <w:sz w:val="16"/>
              </w:rPr>
              <w:t>float32</w:t>
            </w:r>
          </w:p>
        </w:tc>
        <w:tc>
          <w:tcPr>
            <w:tcW w:w="990" w:type="dxa"/>
          </w:tcPr>
          <w:p w:rsidR="0027478E" w:rsidRPr="009E410D" w:rsidRDefault="0027478E" w:rsidP="0027478E">
            <w:pPr>
              <w:spacing w:before="60"/>
              <w:rPr>
                <w:rFonts w:cs="Calibri"/>
                <w:sz w:val="16"/>
              </w:rPr>
            </w:pPr>
            <w:r w:rsidRPr="009E410D">
              <w:rPr>
                <w:rFonts w:cs="Calibri"/>
                <w:sz w:val="16"/>
              </w:rPr>
              <w:t>-1440</w:t>
            </w:r>
          </w:p>
        </w:tc>
        <w:tc>
          <w:tcPr>
            <w:tcW w:w="990" w:type="dxa"/>
          </w:tcPr>
          <w:p w:rsidR="0027478E" w:rsidRPr="009E410D" w:rsidRDefault="0027478E" w:rsidP="0027478E">
            <w:pPr>
              <w:spacing w:before="60"/>
              <w:rPr>
                <w:rFonts w:cs="Calibri"/>
                <w:sz w:val="16"/>
              </w:rPr>
            </w:pPr>
            <w:r w:rsidRPr="009E410D">
              <w:rPr>
                <w:rFonts w:cs="Calibri"/>
                <w:sz w:val="16"/>
              </w:rPr>
              <w:t>1440</w:t>
            </w:r>
          </w:p>
        </w:tc>
      </w:tr>
      <w:tr w:rsidR="00DB7045" w:rsidRPr="00AA38E8" w:rsidTr="00FF5F95">
        <w:trPr>
          <w:ins w:id="114" w:author="Matt Leser" w:date="2017-07-19T08:27:00Z"/>
        </w:trPr>
        <w:tc>
          <w:tcPr>
            <w:tcW w:w="1779" w:type="dxa"/>
          </w:tcPr>
          <w:p w:rsidR="00DB7045" w:rsidRPr="00AA38E8" w:rsidRDefault="00DB7045" w:rsidP="0027478E">
            <w:pPr>
              <w:spacing w:before="60"/>
              <w:rPr>
                <w:ins w:id="115" w:author="Matt Leser" w:date="2017-07-19T08:27:00Z"/>
                <w:rFonts w:cs="Calibri"/>
                <w:b/>
                <w:bCs/>
                <w:sz w:val="16"/>
              </w:rPr>
            </w:pPr>
          </w:p>
        </w:tc>
        <w:tc>
          <w:tcPr>
            <w:tcW w:w="4179" w:type="dxa"/>
          </w:tcPr>
          <w:p w:rsidR="00DB7045" w:rsidRPr="009D39AC" w:rsidRDefault="00DB7045" w:rsidP="0027478E">
            <w:pPr>
              <w:spacing w:before="60"/>
              <w:rPr>
                <w:ins w:id="116" w:author="Matt Leser" w:date="2017-07-19T08:27:00Z"/>
                <w:rFonts w:cs="Calibri"/>
                <w:sz w:val="16"/>
              </w:rPr>
            </w:pPr>
            <w:ins w:id="117" w:author="Matt Leser" w:date="2017-07-19T08:27:00Z">
              <w:r>
                <w:rPr>
                  <w:rFonts w:cs="Calibri"/>
                  <w:sz w:val="16"/>
                </w:rPr>
                <w:t>HwAgAuthy_</w:t>
              </w:r>
            </w:ins>
            <w:ins w:id="118" w:author="Matt Leser" w:date="2017-07-19T08:28:00Z">
              <w:r>
                <w:rPr>
                  <w:rFonts w:cs="Calibri"/>
                  <w:sz w:val="16"/>
                </w:rPr>
                <w:t>Uls_T_f32</w:t>
              </w:r>
            </w:ins>
          </w:p>
        </w:tc>
        <w:tc>
          <w:tcPr>
            <w:tcW w:w="990" w:type="dxa"/>
          </w:tcPr>
          <w:p w:rsidR="00DB7045" w:rsidRPr="00220624" w:rsidRDefault="00DB7045" w:rsidP="0027478E">
            <w:pPr>
              <w:spacing w:before="60"/>
              <w:rPr>
                <w:ins w:id="119" w:author="Matt Leser" w:date="2017-07-19T08:27:00Z"/>
                <w:rFonts w:cs="Calibri"/>
                <w:sz w:val="16"/>
              </w:rPr>
            </w:pPr>
            <w:ins w:id="120" w:author="Matt Leser" w:date="2017-07-19T08:28:00Z">
              <w:r>
                <w:rPr>
                  <w:rFonts w:cs="Calibri"/>
                  <w:sz w:val="16"/>
                </w:rPr>
                <w:t>float32</w:t>
              </w:r>
            </w:ins>
          </w:p>
        </w:tc>
        <w:tc>
          <w:tcPr>
            <w:tcW w:w="990" w:type="dxa"/>
          </w:tcPr>
          <w:p w:rsidR="00DB7045" w:rsidRPr="009E410D" w:rsidRDefault="00DB7045" w:rsidP="0027478E">
            <w:pPr>
              <w:spacing w:before="60"/>
              <w:rPr>
                <w:ins w:id="121" w:author="Matt Leser" w:date="2017-07-19T08:27:00Z"/>
                <w:rFonts w:cs="Calibri"/>
                <w:sz w:val="16"/>
              </w:rPr>
            </w:pPr>
            <w:ins w:id="122" w:author="Matt Leser" w:date="2017-07-19T08:28:00Z">
              <w:r>
                <w:rPr>
                  <w:rFonts w:cs="Calibri"/>
                  <w:sz w:val="16"/>
                </w:rPr>
                <w:t>0</w:t>
              </w:r>
            </w:ins>
          </w:p>
        </w:tc>
        <w:tc>
          <w:tcPr>
            <w:tcW w:w="990" w:type="dxa"/>
          </w:tcPr>
          <w:p w:rsidR="00DB7045" w:rsidRPr="009E410D" w:rsidRDefault="00DB7045" w:rsidP="0027478E">
            <w:pPr>
              <w:spacing w:before="60"/>
              <w:rPr>
                <w:ins w:id="123" w:author="Matt Leser" w:date="2017-07-19T08:27:00Z"/>
                <w:rFonts w:cs="Calibri"/>
                <w:sz w:val="16"/>
              </w:rPr>
            </w:pPr>
            <w:ins w:id="124" w:author="Matt Leser" w:date="2017-07-19T08:28:00Z">
              <w:r>
                <w:rPr>
                  <w:rFonts w:cs="Calibri"/>
                  <w:sz w:val="16"/>
                </w:rPr>
                <w:t>1</w:t>
              </w:r>
            </w:ins>
          </w:p>
        </w:tc>
      </w:tr>
      <w:tr w:rsidR="0027478E" w:rsidRPr="00AA38E8" w:rsidTr="00FF5F95">
        <w:tc>
          <w:tcPr>
            <w:tcW w:w="1779" w:type="dxa"/>
          </w:tcPr>
          <w:p w:rsidR="0027478E" w:rsidRPr="00AA38E8" w:rsidRDefault="0027478E" w:rsidP="0027478E">
            <w:pPr>
              <w:spacing w:before="60"/>
              <w:rPr>
                <w:rFonts w:cs="Calibri"/>
                <w:b/>
                <w:bCs/>
                <w:sz w:val="16"/>
              </w:rPr>
            </w:pPr>
            <w:r w:rsidRPr="00AA38E8">
              <w:rPr>
                <w:rFonts w:cs="Calibri"/>
                <w:b/>
                <w:bCs/>
                <w:sz w:val="16"/>
              </w:rPr>
              <w:t>Return Value</w:t>
            </w:r>
          </w:p>
        </w:tc>
        <w:tc>
          <w:tcPr>
            <w:tcW w:w="4179" w:type="dxa"/>
          </w:tcPr>
          <w:p w:rsidR="0027478E" w:rsidRPr="00AA38E8" w:rsidRDefault="0027478E" w:rsidP="0027478E">
            <w:pPr>
              <w:spacing w:before="60"/>
              <w:rPr>
                <w:rFonts w:cs="Calibri"/>
                <w:sz w:val="16"/>
              </w:rPr>
            </w:pPr>
            <w:r w:rsidRPr="00705A59">
              <w:rPr>
                <w:rFonts w:cs="Calibri"/>
                <w:sz w:val="16"/>
              </w:rPr>
              <w:t>EntrGain_Uls_T_f32</w:t>
            </w:r>
          </w:p>
        </w:tc>
        <w:tc>
          <w:tcPr>
            <w:tcW w:w="990" w:type="dxa"/>
          </w:tcPr>
          <w:p w:rsidR="0027478E" w:rsidRPr="00AA38E8" w:rsidRDefault="0027478E" w:rsidP="0027478E">
            <w:pPr>
              <w:spacing w:before="60"/>
              <w:rPr>
                <w:rFonts w:cs="Calibri"/>
                <w:sz w:val="16"/>
              </w:rPr>
            </w:pPr>
            <w:r w:rsidRPr="00220624">
              <w:rPr>
                <w:rFonts w:cs="Calibri"/>
                <w:sz w:val="16"/>
              </w:rPr>
              <w:t>float32</w:t>
            </w:r>
          </w:p>
        </w:tc>
        <w:tc>
          <w:tcPr>
            <w:tcW w:w="990" w:type="dxa"/>
          </w:tcPr>
          <w:p w:rsidR="0027478E" w:rsidRPr="009E410D" w:rsidRDefault="0027478E" w:rsidP="0027478E">
            <w:pPr>
              <w:spacing w:before="60"/>
              <w:rPr>
                <w:rFonts w:cs="Calibri"/>
                <w:sz w:val="16"/>
              </w:rPr>
            </w:pPr>
            <w:r>
              <w:rPr>
                <w:rFonts w:cs="Calibri"/>
                <w:sz w:val="16"/>
              </w:rPr>
              <w:t>0</w:t>
            </w:r>
          </w:p>
        </w:tc>
        <w:tc>
          <w:tcPr>
            <w:tcW w:w="990" w:type="dxa"/>
          </w:tcPr>
          <w:p w:rsidR="0027478E" w:rsidRPr="009E410D" w:rsidRDefault="0027478E" w:rsidP="0027478E">
            <w:pPr>
              <w:spacing w:before="60"/>
              <w:rPr>
                <w:rFonts w:cs="Calibri"/>
                <w:sz w:val="16"/>
              </w:rPr>
            </w:pPr>
            <w:r>
              <w:rPr>
                <w:rFonts w:cs="Calibri"/>
                <w:sz w:val="16"/>
              </w:rPr>
              <w:t>1</w:t>
            </w:r>
          </w:p>
        </w:tc>
      </w:tr>
    </w:tbl>
    <w:p w:rsidR="00705A59" w:rsidRDefault="00705A59" w:rsidP="00705A59">
      <w:pPr>
        <w:pStyle w:val="Heading2"/>
        <w:numPr>
          <w:ilvl w:val="3"/>
          <w:numId w:val="11"/>
        </w:numPr>
        <w:spacing w:after="60"/>
        <w:rPr>
          <w:rFonts w:ascii="Calibri" w:hAnsi="Calibri" w:cs="Calibri"/>
        </w:rPr>
      </w:pPr>
      <w:bookmarkStart w:id="125" w:name="_Toc455570991"/>
      <w:r>
        <w:rPr>
          <w:rFonts w:ascii="Calibri" w:hAnsi="Calibri" w:cs="Calibri"/>
        </w:rPr>
        <w:t>Design Rationale</w:t>
      </w:r>
      <w:bookmarkEnd w:id="125"/>
    </w:p>
    <w:p w:rsidR="00705A59" w:rsidRDefault="00705A59" w:rsidP="00705A59">
      <w:pPr>
        <w:rPr>
          <w:lang w:bidi="ar-SA"/>
        </w:rPr>
      </w:pPr>
      <w:r>
        <w:rPr>
          <w:lang w:bidi="ar-SA"/>
        </w:rPr>
        <w:t>None</w:t>
      </w:r>
    </w:p>
    <w:p w:rsidR="00D8439B" w:rsidRDefault="00D8439B" w:rsidP="00705A59">
      <w:pPr>
        <w:rPr>
          <w:lang w:bidi="ar-SA"/>
        </w:rPr>
      </w:pPr>
      <w:r>
        <w:rPr>
          <w:lang w:bidi="ar-SA"/>
        </w:rPr>
        <w:t>Note: Outputs of “</w:t>
      </w:r>
      <w:proofErr w:type="spellStart"/>
      <w:r w:rsidRPr="00705A59">
        <w:rPr>
          <w:lang w:bidi="ar-SA"/>
        </w:rPr>
        <w:t>CalcEntrGain</w:t>
      </w:r>
      <w:proofErr w:type="spellEnd"/>
      <w:r>
        <w:rPr>
          <w:lang w:bidi="ar-SA"/>
        </w:rPr>
        <w:t xml:space="preserve">” function is - </w:t>
      </w:r>
      <w:r w:rsidRPr="00705A59">
        <w:rPr>
          <w:lang w:bidi="ar-SA"/>
        </w:rPr>
        <w:t>EntrGain_Uls_T_f32</w:t>
      </w:r>
      <w:r>
        <w:rPr>
          <w:lang w:bidi="ar-SA"/>
        </w:rPr>
        <w:t>.</w:t>
      </w:r>
    </w:p>
    <w:p w:rsidR="00705A59" w:rsidRDefault="00705A59" w:rsidP="00705A59">
      <w:pPr>
        <w:pStyle w:val="Heading2"/>
        <w:numPr>
          <w:ilvl w:val="3"/>
          <w:numId w:val="11"/>
        </w:numPr>
        <w:spacing w:after="60"/>
        <w:rPr>
          <w:rFonts w:ascii="Calibri" w:hAnsi="Calibri" w:cs="Calibri"/>
        </w:rPr>
      </w:pPr>
      <w:bookmarkStart w:id="126" w:name="_Toc455570992"/>
      <w:r>
        <w:rPr>
          <w:rFonts w:ascii="Calibri" w:hAnsi="Calibri" w:cs="Calibri"/>
        </w:rPr>
        <w:lastRenderedPageBreak/>
        <w:t>Processing</w:t>
      </w:r>
      <w:bookmarkEnd w:id="126"/>
    </w:p>
    <w:p w:rsidR="00705A59" w:rsidRDefault="00705A59" w:rsidP="00705A59">
      <w:pPr>
        <w:rPr>
          <w:lang w:bidi="ar-SA"/>
        </w:rPr>
      </w:pPr>
      <w:r w:rsidRPr="007F2C36">
        <w:rPr>
          <w:lang w:bidi="ar-SA"/>
        </w:rPr>
        <w:t>Refer to the “</w:t>
      </w:r>
      <w:proofErr w:type="spellStart"/>
      <w:r w:rsidRPr="00705A59">
        <w:rPr>
          <w:lang w:bidi="ar-SA"/>
        </w:rPr>
        <w:t>CalcEntrGain</w:t>
      </w:r>
      <w:proofErr w:type="spellEnd"/>
      <w:r w:rsidRPr="00F44962">
        <w:rPr>
          <w:lang w:bidi="ar-SA"/>
        </w:rPr>
        <w:t xml:space="preserve">” </w:t>
      </w:r>
      <w:r>
        <w:rPr>
          <w:lang w:bidi="ar-SA"/>
        </w:rPr>
        <w:t>subsystem</w:t>
      </w:r>
      <w:r w:rsidRPr="00F44962">
        <w:rPr>
          <w:lang w:bidi="ar-SA"/>
        </w:rPr>
        <w:t xml:space="preserve"> of the Simulink model of the design</w:t>
      </w:r>
    </w:p>
    <w:p w:rsidR="000E015E" w:rsidRPr="00AA38E8" w:rsidRDefault="000E015E" w:rsidP="000E015E">
      <w:pPr>
        <w:pStyle w:val="Heading2"/>
        <w:numPr>
          <w:ilvl w:val="2"/>
          <w:numId w:val="11"/>
        </w:numPr>
        <w:tabs>
          <w:tab w:val="num" w:pos="567"/>
        </w:tabs>
        <w:spacing w:after="60"/>
        <w:ind w:left="567"/>
        <w:rPr>
          <w:rFonts w:ascii="Calibri" w:hAnsi="Calibri" w:cs="Calibri"/>
        </w:rPr>
      </w:pPr>
      <w:bookmarkStart w:id="127" w:name="_Toc455570993"/>
      <w:r w:rsidRPr="00AA38E8">
        <w:rPr>
          <w:rFonts w:ascii="Calibri" w:hAnsi="Calibri" w:cs="Calibri"/>
        </w:rPr>
        <w:t>Local</w:t>
      </w:r>
      <w:r>
        <w:rPr>
          <w:rFonts w:ascii="Calibri" w:hAnsi="Calibri" w:cs="Calibri"/>
        </w:rPr>
        <w:t xml:space="preserve"> Function #4</w:t>
      </w:r>
      <w:bookmarkEnd w:id="12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E015E" w:rsidRPr="00AA38E8" w:rsidTr="00FF5F95">
        <w:tc>
          <w:tcPr>
            <w:tcW w:w="1779" w:type="dxa"/>
          </w:tcPr>
          <w:p w:rsidR="000E015E" w:rsidRPr="00AA38E8" w:rsidRDefault="000E015E" w:rsidP="00FF5F95">
            <w:pPr>
              <w:spacing w:before="60"/>
              <w:rPr>
                <w:rFonts w:cs="Calibri"/>
                <w:b/>
                <w:bCs/>
                <w:sz w:val="16"/>
              </w:rPr>
            </w:pPr>
            <w:r w:rsidRPr="00AA38E8">
              <w:rPr>
                <w:rFonts w:cs="Calibri"/>
                <w:b/>
                <w:bCs/>
                <w:sz w:val="16"/>
              </w:rPr>
              <w:t>Function Name</w:t>
            </w:r>
          </w:p>
        </w:tc>
        <w:tc>
          <w:tcPr>
            <w:tcW w:w="4179" w:type="dxa"/>
          </w:tcPr>
          <w:p w:rsidR="000E015E" w:rsidRPr="00AA38E8" w:rsidRDefault="000E015E" w:rsidP="00FF5F95">
            <w:pPr>
              <w:spacing w:before="60"/>
              <w:rPr>
                <w:rFonts w:cs="Calibri"/>
                <w:sz w:val="16"/>
              </w:rPr>
            </w:pPr>
            <w:proofErr w:type="spellStart"/>
            <w:r w:rsidRPr="000E015E">
              <w:rPr>
                <w:rFonts w:cs="Calibri"/>
                <w:sz w:val="16"/>
              </w:rPr>
              <w:t>CalcExitGain</w:t>
            </w:r>
            <w:proofErr w:type="spellEnd"/>
          </w:p>
        </w:tc>
        <w:tc>
          <w:tcPr>
            <w:tcW w:w="990" w:type="dxa"/>
            <w:shd w:val="pct30" w:color="FFFF00" w:fill="auto"/>
          </w:tcPr>
          <w:p w:rsidR="000E015E" w:rsidRPr="00AA38E8" w:rsidRDefault="000E015E" w:rsidP="00FF5F95">
            <w:pPr>
              <w:spacing w:before="60"/>
              <w:jc w:val="center"/>
              <w:rPr>
                <w:rFonts w:cs="Calibri"/>
                <w:sz w:val="16"/>
              </w:rPr>
            </w:pPr>
            <w:r w:rsidRPr="00AA38E8">
              <w:rPr>
                <w:rFonts w:cs="Calibri"/>
                <w:sz w:val="16"/>
              </w:rPr>
              <w:t>Type</w:t>
            </w:r>
          </w:p>
        </w:tc>
        <w:tc>
          <w:tcPr>
            <w:tcW w:w="990" w:type="dxa"/>
            <w:shd w:val="pct30" w:color="FFFF00" w:fill="auto"/>
          </w:tcPr>
          <w:p w:rsidR="000E015E" w:rsidRPr="00AA38E8" w:rsidRDefault="000E015E" w:rsidP="00FF5F95">
            <w:pPr>
              <w:spacing w:before="60"/>
              <w:jc w:val="center"/>
              <w:rPr>
                <w:rFonts w:cs="Calibri"/>
                <w:sz w:val="16"/>
              </w:rPr>
            </w:pPr>
            <w:r w:rsidRPr="00AA38E8">
              <w:rPr>
                <w:rFonts w:cs="Calibri"/>
                <w:sz w:val="16"/>
              </w:rPr>
              <w:t>Min</w:t>
            </w:r>
          </w:p>
        </w:tc>
        <w:tc>
          <w:tcPr>
            <w:tcW w:w="990" w:type="dxa"/>
            <w:shd w:val="pct30" w:color="FFFF00" w:fill="auto"/>
          </w:tcPr>
          <w:p w:rsidR="000E015E" w:rsidRPr="00AA38E8" w:rsidRDefault="000E015E" w:rsidP="00FF5F95">
            <w:pPr>
              <w:spacing w:before="60"/>
              <w:jc w:val="center"/>
              <w:rPr>
                <w:rFonts w:cs="Calibri"/>
                <w:sz w:val="16"/>
              </w:rPr>
            </w:pPr>
            <w:r w:rsidRPr="00AA38E8">
              <w:rPr>
                <w:rFonts w:cs="Calibri"/>
                <w:sz w:val="16"/>
              </w:rPr>
              <w:t>Max</w:t>
            </w:r>
          </w:p>
        </w:tc>
      </w:tr>
      <w:tr w:rsidR="000E015E" w:rsidRPr="00AA38E8" w:rsidTr="00FF5F95">
        <w:tc>
          <w:tcPr>
            <w:tcW w:w="1779" w:type="dxa"/>
          </w:tcPr>
          <w:p w:rsidR="000E015E" w:rsidRPr="00AA38E8" w:rsidRDefault="000E015E" w:rsidP="00FF5F95">
            <w:pPr>
              <w:spacing w:before="60"/>
              <w:rPr>
                <w:rFonts w:cs="Calibri"/>
                <w:b/>
                <w:bCs/>
                <w:sz w:val="16"/>
              </w:rPr>
            </w:pPr>
            <w:r w:rsidRPr="00AA38E8">
              <w:rPr>
                <w:rFonts w:cs="Calibri"/>
                <w:b/>
                <w:bCs/>
                <w:sz w:val="16"/>
              </w:rPr>
              <w:t xml:space="preserve">Arguments Passed </w:t>
            </w:r>
          </w:p>
        </w:tc>
        <w:tc>
          <w:tcPr>
            <w:tcW w:w="4179" w:type="dxa"/>
          </w:tcPr>
          <w:p w:rsidR="000E015E" w:rsidRPr="00AA38E8" w:rsidRDefault="000E015E" w:rsidP="00FF5F95">
            <w:pPr>
              <w:spacing w:before="60"/>
              <w:rPr>
                <w:rFonts w:cs="Calibri"/>
                <w:sz w:val="16"/>
              </w:rPr>
            </w:pPr>
            <w:r w:rsidRPr="000E015E">
              <w:rPr>
                <w:rFonts w:cs="Calibri"/>
                <w:sz w:val="16"/>
              </w:rPr>
              <w:t>HwTq_HwNwtMtr_T_f32</w:t>
            </w:r>
          </w:p>
        </w:tc>
        <w:tc>
          <w:tcPr>
            <w:tcW w:w="990" w:type="dxa"/>
          </w:tcPr>
          <w:p w:rsidR="000E015E" w:rsidRPr="00220624" w:rsidRDefault="000E015E" w:rsidP="00FF5F95">
            <w:pPr>
              <w:spacing w:before="60"/>
              <w:rPr>
                <w:rFonts w:cs="Calibri"/>
                <w:sz w:val="16"/>
              </w:rPr>
            </w:pPr>
            <w:r w:rsidRPr="00220624">
              <w:rPr>
                <w:rFonts w:cs="Calibri"/>
                <w:sz w:val="16"/>
              </w:rPr>
              <w:t>float32</w:t>
            </w:r>
          </w:p>
        </w:tc>
        <w:tc>
          <w:tcPr>
            <w:tcW w:w="990" w:type="dxa"/>
          </w:tcPr>
          <w:p w:rsidR="000E015E" w:rsidRPr="009E410D" w:rsidRDefault="000E015E" w:rsidP="00FF5F95">
            <w:pPr>
              <w:spacing w:before="60"/>
              <w:rPr>
                <w:rFonts w:cs="Calibri"/>
                <w:sz w:val="16"/>
              </w:rPr>
            </w:pPr>
            <w:r>
              <w:rPr>
                <w:rFonts w:cs="Calibri"/>
                <w:sz w:val="16"/>
              </w:rPr>
              <w:t>-10</w:t>
            </w:r>
          </w:p>
        </w:tc>
        <w:tc>
          <w:tcPr>
            <w:tcW w:w="990" w:type="dxa"/>
          </w:tcPr>
          <w:p w:rsidR="000E015E" w:rsidRPr="009E410D" w:rsidRDefault="000E015E" w:rsidP="00FF5F95">
            <w:pPr>
              <w:spacing w:before="60"/>
              <w:rPr>
                <w:rFonts w:cs="Calibri"/>
                <w:sz w:val="16"/>
              </w:rPr>
            </w:pPr>
            <w:r>
              <w:rPr>
                <w:rFonts w:cs="Calibri"/>
                <w:sz w:val="16"/>
              </w:rPr>
              <w:t>10</w:t>
            </w:r>
          </w:p>
        </w:tc>
      </w:tr>
      <w:tr w:rsidR="00D8439B" w:rsidRPr="00AA38E8" w:rsidTr="00FF5F95">
        <w:tc>
          <w:tcPr>
            <w:tcW w:w="1779" w:type="dxa"/>
          </w:tcPr>
          <w:p w:rsidR="00D8439B" w:rsidRPr="00AA38E8" w:rsidRDefault="00D8439B" w:rsidP="00D8439B">
            <w:pPr>
              <w:spacing w:before="60"/>
              <w:rPr>
                <w:rFonts w:cs="Calibri"/>
                <w:b/>
                <w:bCs/>
                <w:sz w:val="16"/>
              </w:rPr>
            </w:pPr>
            <w:r w:rsidRPr="00AA38E8">
              <w:rPr>
                <w:rFonts w:cs="Calibri"/>
                <w:b/>
                <w:bCs/>
                <w:sz w:val="16"/>
              </w:rPr>
              <w:t>Return Value</w:t>
            </w:r>
          </w:p>
        </w:tc>
        <w:tc>
          <w:tcPr>
            <w:tcW w:w="4179" w:type="dxa"/>
          </w:tcPr>
          <w:p w:rsidR="00D8439B" w:rsidRPr="00AA38E8" w:rsidRDefault="00D8439B" w:rsidP="00D8439B">
            <w:pPr>
              <w:spacing w:before="60"/>
              <w:rPr>
                <w:rFonts w:cs="Calibri"/>
                <w:sz w:val="16"/>
              </w:rPr>
            </w:pPr>
            <w:r w:rsidRPr="00DD1530">
              <w:rPr>
                <w:rFonts w:cs="Calibri"/>
                <w:sz w:val="16"/>
              </w:rPr>
              <w:t>ExitGain_Uls_T_f32</w:t>
            </w:r>
          </w:p>
        </w:tc>
        <w:tc>
          <w:tcPr>
            <w:tcW w:w="990" w:type="dxa"/>
          </w:tcPr>
          <w:p w:rsidR="00D8439B" w:rsidRPr="00AA38E8" w:rsidRDefault="00D8439B" w:rsidP="00D8439B">
            <w:pPr>
              <w:spacing w:before="60"/>
              <w:rPr>
                <w:rFonts w:cs="Calibri"/>
                <w:sz w:val="16"/>
              </w:rPr>
            </w:pPr>
            <w:r w:rsidRPr="00220624">
              <w:rPr>
                <w:rFonts w:cs="Calibri"/>
                <w:sz w:val="16"/>
              </w:rPr>
              <w:t>float32</w:t>
            </w:r>
          </w:p>
        </w:tc>
        <w:tc>
          <w:tcPr>
            <w:tcW w:w="990" w:type="dxa"/>
          </w:tcPr>
          <w:p w:rsidR="00D8439B" w:rsidRPr="009E410D" w:rsidRDefault="00D8439B" w:rsidP="00D8439B">
            <w:pPr>
              <w:spacing w:before="60"/>
              <w:rPr>
                <w:rFonts w:cs="Calibri"/>
                <w:sz w:val="16"/>
              </w:rPr>
            </w:pPr>
            <w:r>
              <w:rPr>
                <w:rFonts w:cs="Calibri"/>
                <w:sz w:val="16"/>
              </w:rPr>
              <w:t>0</w:t>
            </w:r>
          </w:p>
        </w:tc>
        <w:tc>
          <w:tcPr>
            <w:tcW w:w="990" w:type="dxa"/>
          </w:tcPr>
          <w:p w:rsidR="00D8439B" w:rsidRPr="009E410D" w:rsidRDefault="00D8439B" w:rsidP="00D8439B">
            <w:pPr>
              <w:spacing w:before="60"/>
              <w:rPr>
                <w:rFonts w:cs="Calibri"/>
                <w:sz w:val="16"/>
              </w:rPr>
            </w:pPr>
            <w:r>
              <w:rPr>
                <w:rFonts w:cs="Calibri"/>
                <w:sz w:val="16"/>
              </w:rPr>
              <w:t>1</w:t>
            </w:r>
          </w:p>
        </w:tc>
      </w:tr>
    </w:tbl>
    <w:p w:rsidR="000E015E" w:rsidRDefault="000E015E" w:rsidP="000E015E">
      <w:pPr>
        <w:pStyle w:val="Heading2"/>
        <w:numPr>
          <w:ilvl w:val="3"/>
          <w:numId w:val="11"/>
        </w:numPr>
        <w:spacing w:after="60"/>
        <w:rPr>
          <w:rFonts w:ascii="Calibri" w:hAnsi="Calibri" w:cs="Calibri"/>
        </w:rPr>
      </w:pPr>
      <w:bookmarkStart w:id="128" w:name="_Toc455570994"/>
      <w:r>
        <w:rPr>
          <w:rFonts w:ascii="Calibri" w:hAnsi="Calibri" w:cs="Calibri"/>
        </w:rPr>
        <w:t>Design Rationale</w:t>
      </w:r>
      <w:bookmarkEnd w:id="128"/>
    </w:p>
    <w:p w:rsidR="00BF1ED0" w:rsidRDefault="00BF1ED0" w:rsidP="000E015E">
      <w:pPr>
        <w:rPr>
          <w:lang w:bidi="ar-SA"/>
        </w:rPr>
      </w:pPr>
      <w:r w:rsidRPr="00BF1ED0">
        <w:rPr>
          <w:lang w:bidi="ar-SA"/>
        </w:rPr>
        <w:t>Calculat</w:t>
      </w:r>
      <w:r>
        <w:rPr>
          <w:lang w:bidi="ar-SA"/>
        </w:rPr>
        <w:t xml:space="preserve">ion </w:t>
      </w:r>
      <w:r w:rsidR="009A588F">
        <w:rPr>
          <w:lang w:bidi="ar-SA"/>
        </w:rPr>
        <w:t xml:space="preserve">of </w:t>
      </w:r>
      <w:r w:rsidR="009A588F" w:rsidRPr="00BF1ED0">
        <w:rPr>
          <w:lang w:bidi="ar-SA"/>
        </w:rPr>
        <w:t>Filtered</w:t>
      </w:r>
      <w:r w:rsidRPr="00BF1ED0">
        <w:rPr>
          <w:lang w:bidi="ar-SA"/>
        </w:rPr>
        <w:t xml:space="preserve"> H</w:t>
      </w:r>
      <w:r>
        <w:rPr>
          <w:lang w:bidi="ar-SA"/>
        </w:rPr>
        <w:t>andwheel</w:t>
      </w:r>
      <w:r w:rsidRPr="00BF1ED0">
        <w:rPr>
          <w:lang w:bidi="ar-SA"/>
        </w:rPr>
        <w:t xml:space="preserve"> torque</w:t>
      </w:r>
      <w:r>
        <w:rPr>
          <w:lang w:bidi="ar-SA"/>
        </w:rPr>
        <w:t xml:space="preserve"> is done after ‘</w:t>
      </w:r>
      <w:proofErr w:type="spellStart"/>
      <w:r w:rsidRPr="00BF1ED0">
        <w:rPr>
          <w:lang w:bidi="ar-SA"/>
        </w:rPr>
        <w:t>CalcExitGain</w:t>
      </w:r>
      <w:proofErr w:type="spellEnd"/>
      <w:r>
        <w:rPr>
          <w:lang w:bidi="ar-SA"/>
        </w:rPr>
        <w:t>’ function is executed.</w:t>
      </w:r>
    </w:p>
    <w:p w:rsidR="000E015E" w:rsidRPr="007F2C36" w:rsidRDefault="000E015E" w:rsidP="000E015E">
      <w:pPr>
        <w:rPr>
          <w:lang w:bidi="ar-SA"/>
        </w:rPr>
      </w:pPr>
      <w:r>
        <w:rPr>
          <w:lang w:bidi="ar-SA"/>
        </w:rPr>
        <w:t>Note: Outputs of “</w:t>
      </w:r>
      <w:proofErr w:type="spellStart"/>
      <w:r w:rsidRPr="000E015E">
        <w:rPr>
          <w:lang w:bidi="ar-SA"/>
        </w:rPr>
        <w:t>CalcExitGain</w:t>
      </w:r>
      <w:proofErr w:type="spellEnd"/>
      <w:r>
        <w:rPr>
          <w:lang w:bidi="ar-SA"/>
        </w:rPr>
        <w:t xml:space="preserve">” function is - </w:t>
      </w:r>
      <w:r w:rsidR="00E94AD5" w:rsidRPr="00E94AD5">
        <w:rPr>
          <w:lang w:bidi="ar-SA"/>
        </w:rPr>
        <w:t>FildHwTq_HwNwtMtr_T_f32</w:t>
      </w:r>
    </w:p>
    <w:p w:rsidR="000E015E" w:rsidRDefault="000E015E" w:rsidP="000E015E">
      <w:pPr>
        <w:pStyle w:val="Heading2"/>
        <w:numPr>
          <w:ilvl w:val="3"/>
          <w:numId w:val="11"/>
        </w:numPr>
        <w:spacing w:after="60"/>
        <w:rPr>
          <w:rFonts w:ascii="Calibri" w:hAnsi="Calibri" w:cs="Calibri"/>
        </w:rPr>
      </w:pPr>
      <w:bookmarkStart w:id="129" w:name="_Toc455570995"/>
      <w:r>
        <w:rPr>
          <w:rFonts w:ascii="Calibri" w:hAnsi="Calibri" w:cs="Calibri"/>
        </w:rPr>
        <w:t>Processing</w:t>
      </w:r>
      <w:bookmarkEnd w:id="129"/>
    </w:p>
    <w:p w:rsidR="000E015E" w:rsidRPr="007F2C36" w:rsidRDefault="000E015E" w:rsidP="000E015E">
      <w:pPr>
        <w:rPr>
          <w:lang w:bidi="ar-SA"/>
        </w:rPr>
      </w:pPr>
      <w:r w:rsidRPr="007F2C36">
        <w:rPr>
          <w:lang w:bidi="ar-SA"/>
        </w:rPr>
        <w:t>Refer to the “</w:t>
      </w:r>
      <w:proofErr w:type="spellStart"/>
      <w:r w:rsidRPr="000E015E">
        <w:rPr>
          <w:lang w:bidi="ar-SA"/>
        </w:rPr>
        <w:t>CalcExitGain</w:t>
      </w:r>
      <w:proofErr w:type="spellEnd"/>
      <w:r w:rsidRPr="00F44962">
        <w:rPr>
          <w:lang w:bidi="ar-SA"/>
        </w:rPr>
        <w:t xml:space="preserve">” </w:t>
      </w:r>
      <w:r>
        <w:rPr>
          <w:lang w:bidi="ar-SA"/>
        </w:rPr>
        <w:t>subsystem</w:t>
      </w:r>
      <w:r w:rsidRPr="00F44962">
        <w:rPr>
          <w:lang w:bidi="ar-SA"/>
        </w:rPr>
        <w:t xml:space="preserve"> of the Simulink model of the design</w:t>
      </w:r>
    </w:p>
    <w:p w:rsidR="00DD1530" w:rsidRPr="00AA38E8" w:rsidRDefault="00DD1530" w:rsidP="00DD1530">
      <w:pPr>
        <w:pStyle w:val="Heading2"/>
        <w:numPr>
          <w:ilvl w:val="2"/>
          <w:numId w:val="11"/>
        </w:numPr>
        <w:tabs>
          <w:tab w:val="num" w:pos="567"/>
        </w:tabs>
        <w:spacing w:after="60"/>
        <w:ind w:left="567"/>
        <w:rPr>
          <w:rFonts w:ascii="Calibri" w:hAnsi="Calibri" w:cs="Calibri"/>
        </w:rPr>
      </w:pPr>
      <w:bookmarkStart w:id="130" w:name="_Toc455570996"/>
      <w:r w:rsidRPr="00AA38E8">
        <w:rPr>
          <w:rFonts w:ascii="Calibri" w:hAnsi="Calibri" w:cs="Calibri"/>
        </w:rPr>
        <w:t>Local</w:t>
      </w:r>
      <w:r>
        <w:rPr>
          <w:rFonts w:ascii="Calibri" w:hAnsi="Calibri" w:cs="Calibri"/>
        </w:rPr>
        <w:t xml:space="preserve"> Function #5</w:t>
      </w:r>
      <w:bookmarkEnd w:id="130"/>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D1530" w:rsidRPr="00AA38E8" w:rsidTr="00FF5F95">
        <w:tc>
          <w:tcPr>
            <w:tcW w:w="1779" w:type="dxa"/>
          </w:tcPr>
          <w:p w:rsidR="00DD1530" w:rsidRPr="00AA38E8" w:rsidRDefault="00DD1530" w:rsidP="00FF5F95">
            <w:pPr>
              <w:spacing w:before="60"/>
              <w:rPr>
                <w:rFonts w:cs="Calibri"/>
                <w:b/>
                <w:bCs/>
                <w:sz w:val="16"/>
              </w:rPr>
            </w:pPr>
            <w:r w:rsidRPr="00AA38E8">
              <w:rPr>
                <w:rFonts w:cs="Calibri"/>
                <w:b/>
                <w:bCs/>
                <w:sz w:val="16"/>
              </w:rPr>
              <w:t>Function Name</w:t>
            </w:r>
          </w:p>
        </w:tc>
        <w:tc>
          <w:tcPr>
            <w:tcW w:w="4179" w:type="dxa"/>
          </w:tcPr>
          <w:p w:rsidR="00DD1530" w:rsidRPr="00AA38E8" w:rsidRDefault="00DD1530" w:rsidP="00FF5F95">
            <w:pPr>
              <w:spacing w:before="60"/>
              <w:rPr>
                <w:rFonts w:cs="Calibri"/>
                <w:sz w:val="16"/>
              </w:rPr>
            </w:pPr>
            <w:proofErr w:type="spellStart"/>
            <w:r w:rsidRPr="00DD1530">
              <w:rPr>
                <w:rFonts w:cs="Calibri"/>
                <w:sz w:val="16"/>
              </w:rPr>
              <w:t>CalcEotGain</w:t>
            </w:r>
            <w:proofErr w:type="spellEnd"/>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Type</w:t>
            </w:r>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Min</w:t>
            </w:r>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Max</w:t>
            </w:r>
          </w:p>
        </w:tc>
      </w:tr>
      <w:tr w:rsidR="00D8439B" w:rsidRPr="00AA38E8" w:rsidTr="00FF5F95">
        <w:tc>
          <w:tcPr>
            <w:tcW w:w="1779" w:type="dxa"/>
          </w:tcPr>
          <w:p w:rsidR="00D8439B" w:rsidRPr="00AA38E8" w:rsidRDefault="00D8439B" w:rsidP="00D8439B">
            <w:pPr>
              <w:spacing w:before="60"/>
              <w:rPr>
                <w:rFonts w:cs="Calibri"/>
                <w:b/>
                <w:bCs/>
                <w:sz w:val="16"/>
              </w:rPr>
            </w:pPr>
            <w:r w:rsidRPr="00AA38E8">
              <w:rPr>
                <w:rFonts w:cs="Calibri"/>
                <w:b/>
                <w:bCs/>
                <w:sz w:val="16"/>
              </w:rPr>
              <w:t xml:space="preserve">Arguments Passed </w:t>
            </w:r>
          </w:p>
        </w:tc>
        <w:tc>
          <w:tcPr>
            <w:tcW w:w="4179" w:type="dxa"/>
          </w:tcPr>
          <w:p w:rsidR="00D8439B" w:rsidRPr="00AA38E8" w:rsidRDefault="00D8439B" w:rsidP="00D8439B">
            <w:pPr>
              <w:spacing w:before="60"/>
              <w:rPr>
                <w:rFonts w:cs="Calibri"/>
                <w:sz w:val="16"/>
              </w:rPr>
            </w:pPr>
            <w:r w:rsidRPr="00705A59">
              <w:rPr>
                <w:rFonts w:cs="Calibri"/>
                <w:sz w:val="16"/>
              </w:rPr>
              <w:t>EntrGain_Uls_T_f32</w:t>
            </w:r>
          </w:p>
        </w:tc>
        <w:tc>
          <w:tcPr>
            <w:tcW w:w="990" w:type="dxa"/>
          </w:tcPr>
          <w:p w:rsidR="00D8439B" w:rsidRPr="00AA38E8" w:rsidRDefault="00D8439B" w:rsidP="00D8439B">
            <w:pPr>
              <w:spacing w:before="60"/>
              <w:rPr>
                <w:rFonts w:cs="Calibri"/>
                <w:sz w:val="16"/>
              </w:rPr>
            </w:pPr>
            <w:r w:rsidRPr="00220624">
              <w:rPr>
                <w:rFonts w:cs="Calibri"/>
                <w:sz w:val="16"/>
              </w:rPr>
              <w:t>float32</w:t>
            </w:r>
          </w:p>
        </w:tc>
        <w:tc>
          <w:tcPr>
            <w:tcW w:w="990" w:type="dxa"/>
          </w:tcPr>
          <w:p w:rsidR="00D8439B" w:rsidRPr="009E410D" w:rsidRDefault="00D8439B" w:rsidP="00D8439B">
            <w:pPr>
              <w:spacing w:before="60"/>
              <w:rPr>
                <w:rFonts w:cs="Calibri"/>
                <w:sz w:val="16"/>
              </w:rPr>
            </w:pPr>
            <w:r>
              <w:rPr>
                <w:rFonts w:cs="Calibri"/>
                <w:sz w:val="16"/>
              </w:rPr>
              <w:t>0</w:t>
            </w:r>
          </w:p>
        </w:tc>
        <w:tc>
          <w:tcPr>
            <w:tcW w:w="990" w:type="dxa"/>
          </w:tcPr>
          <w:p w:rsidR="00D8439B" w:rsidRPr="009E410D" w:rsidRDefault="00D8439B" w:rsidP="00D8439B">
            <w:pPr>
              <w:spacing w:before="60"/>
              <w:rPr>
                <w:rFonts w:cs="Calibri"/>
                <w:sz w:val="16"/>
              </w:rPr>
            </w:pPr>
            <w:r>
              <w:rPr>
                <w:rFonts w:cs="Calibri"/>
                <w:sz w:val="16"/>
              </w:rPr>
              <w:t>1</w:t>
            </w:r>
          </w:p>
        </w:tc>
      </w:tr>
      <w:tr w:rsidR="00D8439B" w:rsidRPr="00AA38E8" w:rsidTr="00FF5F95">
        <w:tc>
          <w:tcPr>
            <w:tcW w:w="1779" w:type="dxa"/>
          </w:tcPr>
          <w:p w:rsidR="00D8439B" w:rsidRPr="00AA38E8" w:rsidRDefault="00D8439B" w:rsidP="00D8439B">
            <w:pPr>
              <w:spacing w:before="60"/>
              <w:rPr>
                <w:rFonts w:cs="Calibri"/>
                <w:b/>
                <w:bCs/>
                <w:sz w:val="16"/>
              </w:rPr>
            </w:pPr>
          </w:p>
        </w:tc>
        <w:tc>
          <w:tcPr>
            <w:tcW w:w="4179" w:type="dxa"/>
          </w:tcPr>
          <w:p w:rsidR="00D8439B" w:rsidRPr="00AA38E8" w:rsidRDefault="00D8439B" w:rsidP="00D8439B">
            <w:pPr>
              <w:spacing w:before="60"/>
              <w:rPr>
                <w:rFonts w:cs="Calibri"/>
                <w:sz w:val="16"/>
              </w:rPr>
            </w:pPr>
            <w:r w:rsidRPr="00DD1530">
              <w:rPr>
                <w:rFonts w:cs="Calibri"/>
                <w:sz w:val="16"/>
              </w:rPr>
              <w:t>ExitGain_Uls_T_f32</w:t>
            </w:r>
          </w:p>
        </w:tc>
        <w:tc>
          <w:tcPr>
            <w:tcW w:w="990" w:type="dxa"/>
          </w:tcPr>
          <w:p w:rsidR="00D8439B" w:rsidRPr="00AA38E8" w:rsidRDefault="00D8439B" w:rsidP="00D8439B">
            <w:pPr>
              <w:spacing w:before="60"/>
              <w:rPr>
                <w:rFonts w:cs="Calibri"/>
                <w:sz w:val="16"/>
              </w:rPr>
            </w:pPr>
            <w:r w:rsidRPr="00220624">
              <w:rPr>
                <w:rFonts w:cs="Calibri"/>
                <w:sz w:val="16"/>
              </w:rPr>
              <w:t>float32</w:t>
            </w:r>
          </w:p>
        </w:tc>
        <w:tc>
          <w:tcPr>
            <w:tcW w:w="990" w:type="dxa"/>
          </w:tcPr>
          <w:p w:rsidR="00D8439B" w:rsidRPr="009E410D" w:rsidRDefault="00D8439B" w:rsidP="00D8439B">
            <w:pPr>
              <w:spacing w:before="60"/>
              <w:rPr>
                <w:rFonts w:cs="Calibri"/>
                <w:sz w:val="16"/>
              </w:rPr>
            </w:pPr>
            <w:r>
              <w:rPr>
                <w:rFonts w:cs="Calibri"/>
                <w:sz w:val="16"/>
              </w:rPr>
              <w:t>0</w:t>
            </w:r>
          </w:p>
        </w:tc>
        <w:tc>
          <w:tcPr>
            <w:tcW w:w="990" w:type="dxa"/>
          </w:tcPr>
          <w:p w:rsidR="00D8439B" w:rsidRPr="009E410D" w:rsidRDefault="00D8439B" w:rsidP="00D8439B">
            <w:pPr>
              <w:spacing w:before="60"/>
              <w:rPr>
                <w:rFonts w:cs="Calibri"/>
                <w:sz w:val="16"/>
              </w:rPr>
            </w:pPr>
            <w:r>
              <w:rPr>
                <w:rFonts w:cs="Calibri"/>
                <w:sz w:val="16"/>
              </w:rPr>
              <w:t>1</w:t>
            </w:r>
          </w:p>
        </w:tc>
      </w:tr>
      <w:tr w:rsidR="00D8439B" w:rsidRPr="00AA38E8" w:rsidTr="00FF5F95">
        <w:tc>
          <w:tcPr>
            <w:tcW w:w="1779" w:type="dxa"/>
          </w:tcPr>
          <w:p w:rsidR="00D8439B" w:rsidRPr="00AA38E8" w:rsidRDefault="00D8439B" w:rsidP="00D8439B">
            <w:pPr>
              <w:spacing w:before="60"/>
              <w:rPr>
                <w:rFonts w:cs="Calibri"/>
                <w:b/>
                <w:bCs/>
                <w:sz w:val="16"/>
              </w:rPr>
            </w:pPr>
            <w:r w:rsidRPr="00AA38E8">
              <w:rPr>
                <w:rFonts w:cs="Calibri"/>
                <w:b/>
                <w:bCs/>
                <w:sz w:val="16"/>
              </w:rPr>
              <w:t>Return Value</w:t>
            </w:r>
          </w:p>
        </w:tc>
        <w:tc>
          <w:tcPr>
            <w:tcW w:w="4179" w:type="dxa"/>
          </w:tcPr>
          <w:p w:rsidR="00D8439B" w:rsidRPr="00AA38E8" w:rsidRDefault="00D8439B" w:rsidP="00D8439B">
            <w:pPr>
              <w:spacing w:before="60"/>
              <w:rPr>
                <w:rFonts w:cs="Calibri"/>
                <w:sz w:val="16"/>
              </w:rPr>
            </w:pPr>
            <w:r w:rsidRPr="00DD1530">
              <w:rPr>
                <w:rFonts w:cs="Calibri"/>
                <w:sz w:val="16"/>
              </w:rPr>
              <w:t>EotGain_Uls_T_f32</w:t>
            </w:r>
          </w:p>
        </w:tc>
        <w:tc>
          <w:tcPr>
            <w:tcW w:w="990" w:type="dxa"/>
          </w:tcPr>
          <w:p w:rsidR="00D8439B" w:rsidRPr="00AA38E8" w:rsidRDefault="00D8439B" w:rsidP="00D8439B">
            <w:pPr>
              <w:spacing w:before="60"/>
              <w:rPr>
                <w:rFonts w:cs="Calibri"/>
                <w:sz w:val="16"/>
              </w:rPr>
            </w:pPr>
            <w:r w:rsidRPr="00220624">
              <w:rPr>
                <w:rFonts w:cs="Calibri"/>
                <w:sz w:val="16"/>
              </w:rPr>
              <w:t>float32</w:t>
            </w:r>
          </w:p>
        </w:tc>
        <w:tc>
          <w:tcPr>
            <w:tcW w:w="990" w:type="dxa"/>
          </w:tcPr>
          <w:p w:rsidR="00D8439B" w:rsidRPr="009E410D" w:rsidRDefault="00D8439B" w:rsidP="00D8439B">
            <w:pPr>
              <w:spacing w:before="60"/>
              <w:rPr>
                <w:rFonts w:cs="Calibri"/>
                <w:sz w:val="16"/>
              </w:rPr>
            </w:pPr>
            <w:r>
              <w:rPr>
                <w:rFonts w:cs="Calibri"/>
                <w:sz w:val="16"/>
              </w:rPr>
              <w:t>0</w:t>
            </w:r>
          </w:p>
        </w:tc>
        <w:tc>
          <w:tcPr>
            <w:tcW w:w="990" w:type="dxa"/>
          </w:tcPr>
          <w:p w:rsidR="00D8439B" w:rsidRPr="009E410D" w:rsidRDefault="00D8439B" w:rsidP="00D8439B">
            <w:pPr>
              <w:spacing w:before="60"/>
              <w:rPr>
                <w:rFonts w:cs="Calibri"/>
                <w:sz w:val="16"/>
              </w:rPr>
            </w:pPr>
            <w:r>
              <w:rPr>
                <w:rFonts w:cs="Calibri"/>
                <w:sz w:val="16"/>
              </w:rPr>
              <w:t>1</w:t>
            </w:r>
          </w:p>
        </w:tc>
      </w:tr>
    </w:tbl>
    <w:p w:rsidR="00DD1530" w:rsidRDefault="00DD1530" w:rsidP="00DD1530">
      <w:pPr>
        <w:pStyle w:val="Heading2"/>
        <w:numPr>
          <w:ilvl w:val="3"/>
          <w:numId w:val="11"/>
        </w:numPr>
        <w:spacing w:after="60"/>
        <w:rPr>
          <w:rFonts w:ascii="Calibri" w:hAnsi="Calibri" w:cs="Calibri"/>
        </w:rPr>
      </w:pPr>
      <w:bookmarkStart w:id="131" w:name="_Toc455570997"/>
      <w:r>
        <w:rPr>
          <w:rFonts w:ascii="Calibri" w:hAnsi="Calibri" w:cs="Calibri"/>
        </w:rPr>
        <w:t>Design Rationale</w:t>
      </w:r>
      <w:bookmarkEnd w:id="131"/>
    </w:p>
    <w:p w:rsidR="00DD1530" w:rsidRDefault="00DD1530" w:rsidP="00DD1530">
      <w:pPr>
        <w:rPr>
          <w:lang w:bidi="ar-SA"/>
        </w:rPr>
      </w:pPr>
      <w:r>
        <w:rPr>
          <w:lang w:bidi="ar-SA"/>
        </w:rPr>
        <w:t>None</w:t>
      </w:r>
    </w:p>
    <w:p w:rsidR="005E6392" w:rsidRPr="007F2C36" w:rsidRDefault="005E6392" w:rsidP="00DD1530">
      <w:pPr>
        <w:rPr>
          <w:lang w:bidi="ar-SA"/>
        </w:rPr>
      </w:pPr>
      <w:r>
        <w:rPr>
          <w:lang w:bidi="ar-SA"/>
        </w:rPr>
        <w:t>Note: Outputs of “</w:t>
      </w:r>
      <w:proofErr w:type="spellStart"/>
      <w:r w:rsidRPr="005E6392">
        <w:rPr>
          <w:lang w:bidi="ar-SA"/>
        </w:rPr>
        <w:t>CalcEotGain</w:t>
      </w:r>
      <w:proofErr w:type="spellEnd"/>
      <w:r>
        <w:rPr>
          <w:lang w:bidi="ar-SA"/>
        </w:rPr>
        <w:t xml:space="preserve">” function is - </w:t>
      </w:r>
      <w:r w:rsidRPr="005E6392">
        <w:rPr>
          <w:lang w:bidi="ar-SA"/>
        </w:rPr>
        <w:t>EotGain_Uls_T_f32</w:t>
      </w:r>
    </w:p>
    <w:p w:rsidR="00DD1530" w:rsidRDefault="00DD1530" w:rsidP="00DD1530">
      <w:pPr>
        <w:pStyle w:val="Heading2"/>
        <w:numPr>
          <w:ilvl w:val="3"/>
          <w:numId w:val="11"/>
        </w:numPr>
        <w:spacing w:after="60"/>
        <w:rPr>
          <w:rFonts w:ascii="Calibri" w:hAnsi="Calibri" w:cs="Calibri"/>
        </w:rPr>
      </w:pPr>
      <w:bookmarkStart w:id="132" w:name="_Toc455570998"/>
      <w:r>
        <w:rPr>
          <w:rFonts w:ascii="Calibri" w:hAnsi="Calibri" w:cs="Calibri"/>
        </w:rPr>
        <w:t>Processing</w:t>
      </w:r>
      <w:bookmarkEnd w:id="132"/>
    </w:p>
    <w:p w:rsidR="00DD1530" w:rsidRDefault="00DD1530" w:rsidP="00DD1530">
      <w:pPr>
        <w:rPr>
          <w:lang w:bidi="ar-SA"/>
        </w:rPr>
      </w:pPr>
      <w:r w:rsidRPr="007F2C36">
        <w:rPr>
          <w:lang w:bidi="ar-SA"/>
        </w:rPr>
        <w:t>Refer to the “</w:t>
      </w:r>
      <w:proofErr w:type="spellStart"/>
      <w:r w:rsidRPr="00DD1530">
        <w:rPr>
          <w:lang w:bidi="ar-SA"/>
        </w:rPr>
        <w:t>CalcEotGain</w:t>
      </w:r>
      <w:proofErr w:type="spellEnd"/>
      <w:r w:rsidRPr="00F44962">
        <w:rPr>
          <w:lang w:bidi="ar-SA"/>
        </w:rPr>
        <w:t xml:space="preserve">” </w:t>
      </w:r>
      <w:r>
        <w:rPr>
          <w:lang w:bidi="ar-SA"/>
        </w:rPr>
        <w:t>subsystem</w:t>
      </w:r>
      <w:r w:rsidRPr="00F44962">
        <w:rPr>
          <w:lang w:bidi="ar-SA"/>
        </w:rPr>
        <w:t xml:space="preserve"> of the Simulink model of the design</w:t>
      </w:r>
    </w:p>
    <w:p w:rsidR="00DD1530" w:rsidRPr="00AA38E8" w:rsidRDefault="00DD1530" w:rsidP="00DD1530">
      <w:pPr>
        <w:pStyle w:val="Heading2"/>
        <w:numPr>
          <w:ilvl w:val="2"/>
          <w:numId w:val="11"/>
        </w:numPr>
        <w:tabs>
          <w:tab w:val="num" w:pos="567"/>
        </w:tabs>
        <w:spacing w:after="60"/>
        <w:ind w:left="567"/>
        <w:rPr>
          <w:rFonts w:ascii="Calibri" w:hAnsi="Calibri" w:cs="Calibri"/>
        </w:rPr>
      </w:pPr>
      <w:bookmarkStart w:id="133" w:name="_Toc455570999"/>
      <w:r w:rsidRPr="00AA38E8">
        <w:rPr>
          <w:rFonts w:ascii="Calibri" w:hAnsi="Calibri" w:cs="Calibri"/>
        </w:rPr>
        <w:t>Local</w:t>
      </w:r>
      <w:r>
        <w:rPr>
          <w:rFonts w:ascii="Calibri" w:hAnsi="Calibri" w:cs="Calibri"/>
        </w:rPr>
        <w:t xml:space="preserve"> Function #6</w:t>
      </w:r>
      <w:bookmarkEnd w:id="13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DD1530" w:rsidRPr="00AA38E8" w:rsidTr="00FF5F95">
        <w:tc>
          <w:tcPr>
            <w:tcW w:w="1779" w:type="dxa"/>
          </w:tcPr>
          <w:p w:rsidR="00DD1530" w:rsidRPr="00AA38E8" w:rsidRDefault="00DD1530" w:rsidP="00FF5F95">
            <w:pPr>
              <w:spacing w:before="60"/>
              <w:rPr>
                <w:rFonts w:cs="Calibri"/>
                <w:b/>
                <w:bCs/>
                <w:sz w:val="16"/>
              </w:rPr>
            </w:pPr>
            <w:r w:rsidRPr="00AA38E8">
              <w:rPr>
                <w:rFonts w:cs="Calibri"/>
                <w:b/>
                <w:bCs/>
                <w:sz w:val="16"/>
              </w:rPr>
              <w:t>Function Name</w:t>
            </w:r>
          </w:p>
        </w:tc>
        <w:tc>
          <w:tcPr>
            <w:tcW w:w="4179" w:type="dxa"/>
          </w:tcPr>
          <w:p w:rsidR="00DD1530" w:rsidRPr="00AA38E8" w:rsidRDefault="00DD1530" w:rsidP="00FF5F95">
            <w:pPr>
              <w:spacing w:before="60"/>
              <w:rPr>
                <w:rFonts w:cs="Calibri"/>
                <w:sz w:val="16"/>
              </w:rPr>
            </w:pPr>
            <w:proofErr w:type="spellStart"/>
            <w:r w:rsidRPr="00DD1530">
              <w:rPr>
                <w:rFonts w:cs="Calibri"/>
                <w:sz w:val="16"/>
              </w:rPr>
              <w:t>FildEotGain</w:t>
            </w:r>
            <w:proofErr w:type="spellEnd"/>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Type</w:t>
            </w:r>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Min</w:t>
            </w:r>
          </w:p>
        </w:tc>
        <w:tc>
          <w:tcPr>
            <w:tcW w:w="990" w:type="dxa"/>
            <w:shd w:val="pct30" w:color="FFFF00" w:fill="auto"/>
          </w:tcPr>
          <w:p w:rsidR="00DD1530" w:rsidRPr="00AA38E8" w:rsidRDefault="00DD1530" w:rsidP="00FF5F95">
            <w:pPr>
              <w:spacing w:before="60"/>
              <w:jc w:val="center"/>
              <w:rPr>
                <w:rFonts w:cs="Calibri"/>
                <w:sz w:val="16"/>
              </w:rPr>
            </w:pPr>
            <w:r w:rsidRPr="00AA38E8">
              <w:rPr>
                <w:rFonts w:cs="Calibri"/>
                <w:sz w:val="16"/>
              </w:rPr>
              <w:t>Max</w:t>
            </w:r>
          </w:p>
        </w:tc>
      </w:tr>
      <w:tr w:rsidR="00136FC5" w:rsidRPr="00AA38E8" w:rsidTr="00FF5F95">
        <w:tc>
          <w:tcPr>
            <w:tcW w:w="1779" w:type="dxa"/>
          </w:tcPr>
          <w:p w:rsidR="00136FC5" w:rsidRPr="00AA38E8" w:rsidRDefault="00136FC5" w:rsidP="00136FC5">
            <w:pPr>
              <w:spacing w:before="60"/>
              <w:rPr>
                <w:rFonts w:cs="Calibri"/>
                <w:b/>
                <w:bCs/>
                <w:sz w:val="16"/>
              </w:rPr>
            </w:pPr>
            <w:r w:rsidRPr="00AA38E8">
              <w:rPr>
                <w:rFonts w:cs="Calibri"/>
                <w:b/>
                <w:bCs/>
                <w:sz w:val="16"/>
              </w:rPr>
              <w:t xml:space="preserve">Arguments Passed </w:t>
            </w:r>
          </w:p>
        </w:tc>
        <w:tc>
          <w:tcPr>
            <w:tcW w:w="4179" w:type="dxa"/>
          </w:tcPr>
          <w:p w:rsidR="00136FC5" w:rsidRPr="00AA38E8" w:rsidRDefault="00136FC5" w:rsidP="00136FC5">
            <w:pPr>
              <w:spacing w:before="60"/>
              <w:rPr>
                <w:rFonts w:cs="Calibri"/>
                <w:sz w:val="16"/>
              </w:rPr>
            </w:pPr>
            <w:r w:rsidRPr="00DD1530">
              <w:rPr>
                <w:rFonts w:cs="Calibri"/>
                <w:sz w:val="16"/>
              </w:rPr>
              <w:t>EotGain_Uls_T_f32</w:t>
            </w:r>
          </w:p>
        </w:tc>
        <w:tc>
          <w:tcPr>
            <w:tcW w:w="990" w:type="dxa"/>
          </w:tcPr>
          <w:p w:rsidR="00136FC5" w:rsidRPr="00AA38E8" w:rsidRDefault="00136FC5" w:rsidP="00136FC5">
            <w:pPr>
              <w:spacing w:before="60"/>
              <w:rPr>
                <w:rFonts w:cs="Calibri"/>
                <w:sz w:val="16"/>
              </w:rPr>
            </w:pPr>
            <w:r w:rsidRPr="00220624">
              <w:rPr>
                <w:rFonts w:cs="Calibri"/>
                <w:sz w:val="16"/>
              </w:rPr>
              <w:t>float32</w:t>
            </w:r>
          </w:p>
        </w:tc>
        <w:tc>
          <w:tcPr>
            <w:tcW w:w="990" w:type="dxa"/>
          </w:tcPr>
          <w:p w:rsidR="00136FC5" w:rsidRPr="009E410D" w:rsidRDefault="00136FC5" w:rsidP="00136FC5">
            <w:pPr>
              <w:spacing w:before="60"/>
              <w:rPr>
                <w:rFonts w:cs="Calibri"/>
                <w:sz w:val="16"/>
              </w:rPr>
            </w:pPr>
            <w:r>
              <w:rPr>
                <w:rFonts w:cs="Calibri"/>
                <w:sz w:val="16"/>
              </w:rPr>
              <w:t>0</w:t>
            </w:r>
          </w:p>
        </w:tc>
        <w:tc>
          <w:tcPr>
            <w:tcW w:w="990" w:type="dxa"/>
          </w:tcPr>
          <w:p w:rsidR="00136FC5" w:rsidRPr="009E410D" w:rsidRDefault="00136FC5" w:rsidP="00136FC5">
            <w:pPr>
              <w:spacing w:before="60"/>
              <w:rPr>
                <w:rFonts w:cs="Calibri"/>
                <w:sz w:val="16"/>
              </w:rPr>
            </w:pPr>
            <w:r>
              <w:rPr>
                <w:rFonts w:cs="Calibri"/>
                <w:sz w:val="16"/>
              </w:rPr>
              <w:t>1</w:t>
            </w:r>
          </w:p>
        </w:tc>
      </w:tr>
      <w:tr w:rsidR="00136FC5" w:rsidRPr="00AA38E8" w:rsidTr="00FF5F95">
        <w:tc>
          <w:tcPr>
            <w:tcW w:w="1779" w:type="dxa"/>
          </w:tcPr>
          <w:p w:rsidR="00136FC5" w:rsidRPr="00AA38E8" w:rsidRDefault="00136FC5" w:rsidP="00136FC5">
            <w:pPr>
              <w:spacing w:before="60"/>
              <w:rPr>
                <w:rFonts w:cs="Calibri"/>
                <w:b/>
                <w:bCs/>
                <w:sz w:val="16"/>
              </w:rPr>
            </w:pPr>
            <w:r w:rsidRPr="00AA38E8">
              <w:rPr>
                <w:rFonts w:cs="Calibri"/>
                <w:b/>
                <w:bCs/>
                <w:sz w:val="16"/>
              </w:rPr>
              <w:t>Return Value</w:t>
            </w:r>
          </w:p>
        </w:tc>
        <w:tc>
          <w:tcPr>
            <w:tcW w:w="4179" w:type="dxa"/>
          </w:tcPr>
          <w:p w:rsidR="00136FC5" w:rsidRPr="00AA38E8" w:rsidRDefault="00136FC5" w:rsidP="00136FC5">
            <w:pPr>
              <w:spacing w:before="60"/>
              <w:rPr>
                <w:rFonts w:cs="Calibri"/>
                <w:sz w:val="16"/>
              </w:rPr>
            </w:pPr>
            <w:r w:rsidRPr="00DD1530">
              <w:rPr>
                <w:rFonts w:cs="Calibri"/>
                <w:sz w:val="16"/>
              </w:rPr>
              <w:t>EotAssiSca_Uls_T_f32</w:t>
            </w:r>
          </w:p>
        </w:tc>
        <w:tc>
          <w:tcPr>
            <w:tcW w:w="990" w:type="dxa"/>
          </w:tcPr>
          <w:p w:rsidR="00136FC5" w:rsidRPr="00AA38E8" w:rsidRDefault="00136FC5" w:rsidP="00136FC5">
            <w:pPr>
              <w:spacing w:before="60"/>
              <w:rPr>
                <w:rFonts w:cs="Calibri"/>
                <w:sz w:val="16"/>
              </w:rPr>
            </w:pPr>
            <w:r w:rsidRPr="00220624">
              <w:rPr>
                <w:rFonts w:cs="Calibri"/>
                <w:sz w:val="16"/>
              </w:rPr>
              <w:t>float32</w:t>
            </w:r>
          </w:p>
        </w:tc>
        <w:tc>
          <w:tcPr>
            <w:tcW w:w="990" w:type="dxa"/>
          </w:tcPr>
          <w:p w:rsidR="00136FC5" w:rsidRPr="009E410D" w:rsidRDefault="00136FC5" w:rsidP="00136FC5">
            <w:pPr>
              <w:spacing w:before="60"/>
              <w:rPr>
                <w:rFonts w:cs="Calibri"/>
                <w:sz w:val="16"/>
              </w:rPr>
            </w:pPr>
            <w:r>
              <w:rPr>
                <w:rFonts w:cs="Calibri"/>
                <w:sz w:val="16"/>
              </w:rPr>
              <w:t>0</w:t>
            </w:r>
          </w:p>
        </w:tc>
        <w:tc>
          <w:tcPr>
            <w:tcW w:w="990" w:type="dxa"/>
          </w:tcPr>
          <w:p w:rsidR="00136FC5" w:rsidRPr="009E410D" w:rsidRDefault="00136FC5" w:rsidP="00136FC5">
            <w:pPr>
              <w:spacing w:before="60"/>
              <w:rPr>
                <w:rFonts w:cs="Calibri"/>
                <w:sz w:val="16"/>
              </w:rPr>
            </w:pPr>
            <w:r>
              <w:rPr>
                <w:rFonts w:cs="Calibri"/>
                <w:sz w:val="16"/>
              </w:rPr>
              <w:t>1</w:t>
            </w:r>
          </w:p>
        </w:tc>
      </w:tr>
    </w:tbl>
    <w:p w:rsidR="00DD1530" w:rsidRDefault="00DD1530" w:rsidP="00DD1530">
      <w:pPr>
        <w:pStyle w:val="Heading2"/>
        <w:numPr>
          <w:ilvl w:val="3"/>
          <w:numId w:val="11"/>
        </w:numPr>
        <w:spacing w:after="60"/>
        <w:rPr>
          <w:rFonts w:ascii="Calibri" w:hAnsi="Calibri" w:cs="Calibri"/>
        </w:rPr>
      </w:pPr>
      <w:bookmarkStart w:id="134" w:name="_Toc455571000"/>
      <w:r>
        <w:rPr>
          <w:rFonts w:ascii="Calibri" w:hAnsi="Calibri" w:cs="Calibri"/>
        </w:rPr>
        <w:t>Design Rationale</w:t>
      </w:r>
      <w:bookmarkEnd w:id="134"/>
    </w:p>
    <w:p w:rsidR="00DD1530" w:rsidRDefault="00607FBE" w:rsidP="00DD1530">
      <w:pPr>
        <w:rPr>
          <w:lang w:bidi="ar-SA"/>
        </w:rPr>
      </w:pPr>
      <w:r>
        <w:rPr>
          <w:lang w:bidi="ar-SA"/>
        </w:rPr>
        <w:t xml:space="preserve">Limit of </w:t>
      </w:r>
      <w:proofErr w:type="spellStart"/>
      <w:r w:rsidRPr="00607FBE">
        <w:rPr>
          <w:lang w:bidi="ar-SA"/>
        </w:rPr>
        <w:t>EotAssiSca</w:t>
      </w:r>
      <w:proofErr w:type="spellEnd"/>
      <w:r>
        <w:rPr>
          <w:lang w:bidi="ar-SA"/>
        </w:rPr>
        <w:t xml:space="preserve"> is moved to local function </w:t>
      </w:r>
      <w:proofErr w:type="spellStart"/>
      <w:r w:rsidRPr="00B0321D">
        <w:rPr>
          <w:lang w:bidi="ar-SA"/>
        </w:rPr>
        <w:t>FildEotGain</w:t>
      </w:r>
      <w:proofErr w:type="spellEnd"/>
      <w:r>
        <w:rPr>
          <w:lang w:bidi="ar-SA"/>
        </w:rPr>
        <w:t>.</w:t>
      </w:r>
    </w:p>
    <w:p w:rsidR="00B0321D" w:rsidRDefault="00B0321D" w:rsidP="00DD1530">
      <w:pPr>
        <w:rPr>
          <w:lang w:bidi="ar-SA"/>
        </w:rPr>
      </w:pPr>
      <w:r>
        <w:rPr>
          <w:lang w:bidi="ar-SA"/>
        </w:rPr>
        <w:t>Note: Outputs of “</w:t>
      </w:r>
      <w:proofErr w:type="spellStart"/>
      <w:r w:rsidRPr="00B0321D">
        <w:rPr>
          <w:lang w:bidi="ar-SA"/>
        </w:rPr>
        <w:t>FildEotGain</w:t>
      </w:r>
      <w:proofErr w:type="spellEnd"/>
      <w:r>
        <w:rPr>
          <w:lang w:bidi="ar-SA"/>
        </w:rPr>
        <w:t xml:space="preserve">” function is - </w:t>
      </w:r>
      <w:r w:rsidRPr="00B0321D">
        <w:rPr>
          <w:lang w:bidi="ar-SA"/>
        </w:rPr>
        <w:t>EotAssiSca_Uls_T_f32</w:t>
      </w:r>
    </w:p>
    <w:p w:rsidR="00DD1530" w:rsidRDefault="00DD1530" w:rsidP="00DD1530">
      <w:pPr>
        <w:pStyle w:val="Heading2"/>
        <w:numPr>
          <w:ilvl w:val="3"/>
          <w:numId w:val="11"/>
        </w:numPr>
        <w:spacing w:after="60"/>
        <w:rPr>
          <w:rFonts w:ascii="Calibri" w:hAnsi="Calibri" w:cs="Calibri"/>
        </w:rPr>
      </w:pPr>
      <w:bookmarkStart w:id="135" w:name="_Toc455571001"/>
      <w:r>
        <w:rPr>
          <w:rFonts w:ascii="Calibri" w:hAnsi="Calibri" w:cs="Calibri"/>
        </w:rPr>
        <w:t>Processing</w:t>
      </w:r>
      <w:bookmarkEnd w:id="135"/>
    </w:p>
    <w:p w:rsidR="00DD1530" w:rsidRPr="007F2C36" w:rsidRDefault="00DD1530" w:rsidP="00DD1530">
      <w:pPr>
        <w:rPr>
          <w:lang w:bidi="ar-SA"/>
        </w:rPr>
      </w:pPr>
      <w:r w:rsidRPr="007F2C36">
        <w:rPr>
          <w:lang w:bidi="ar-SA"/>
        </w:rPr>
        <w:t>Refer to the “</w:t>
      </w:r>
      <w:proofErr w:type="spellStart"/>
      <w:r w:rsidRPr="00DD1530">
        <w:rPr>
          <w:lang w:bidi="ar-SA"/>
        </w:rPr>
        <w:t>FildEotGain</w:t>
      </w:r>
      <w:proofErr w:type="spellEnd"/>
      <w:r w:rsidRPr="00F44962">
        <w:rPr>
          <w:lang w:bidi="ar-SA"/>
        </w:rPr>
        <w:t xml:space="preserve">” </w:t>
      </w:r>
      <w:r>
        <w:rPr>
          <w:lang w:bidi="ar-SA"/>
        </w:rPr>
        <w:t>subsystem</w:t>
      </w:r>
      <w:r w:rsidRPr="00F44962">
        <w:rPr>
          <w:lang w:bidi="ar-SA"/>
        </w:rPr>
        <w:t xml:space="preserve"> of the Simulink model of the design</w:t>
      </w:r>
    </w:p>
    <w:p w:rsidR="00F8096F" w:rsidRPr="00AA38E8" w:rsidRDefault="00F8096F" w:rsidP="00F8096F">
      <w:pPr>
        <w:pStyle w:val="Heading2"/>
        <w:numPr>
          <w:ilvl w:val="2"/>
          <w:numId w:val="11"/>
        </w:numPr>
        <w:tabs>
          <w:tab w:val="num" w:pos="567"/>
        </w:tabs>
        <w:spacing w:after="60"/>
        <w:ind w:left="567"/>
        <w:rPr>
          <w:rFonts w:ascii="Calibri" w:hAnsi="Calibri" w:cs="Calibri"/>
        </w:rPr>
      </w:pPr>
      <w:bookmarkStart w:id="136" w:name="_Toc455571002"/>
      <w:r w:rsidRPr="00AA38E8">
        <w:rPr>
          <w:rFonts w:ascii="Calibri" w:hAnsi="Calibri" w:cs="Calibri"/>
        </w:rPr>
        <w:lastRenderedPageBreak/>
        <w:t>Local</w:t>
      </w:r>
      <w:r>
        <w:rPr>
          <w:rFonts w:ascii="Calibri" w:hAnsi="Calibri" w:cs="Calibri"/>
        </w:rPr>
        <w:t xml:space="preserve"> Function #</w:t>
      </w:r>
      <w:r w:rsidR="00AE496E">
        <w:rPr>
          <w:rFonts w:ascii="Calibri" w:hAnsi="Calibri" w:cs="Calibri"/>
        </w:rPr>
        <w:t>7</w:t>
      </w:r>
      <w:bookmarkEnd w:id="13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F8096F" w:rsidRPr="00AA38E8" w:rsidTr="00FF5F95">
        <w:tc>
          <w:tcPr>
            <w:tcW w:w="1779" w:type="dxa"/>
          </w:tcPr>
          <w:p w:rsidR="00F8096F" w:rsidRPr="00AA38E8" w:rsidRDefault="00F8096F" w:rsidP="00FF5F95">
            <w:pPr>
              <w:spacing w:before="60"/>
              <w:rPr>
                <w:rFonts w:cs="Calibri"/>
                <w:b/>
                <w:bCs/>
                <w:sz w:val="16"/>
              </w:rPr>
            </w:pPr>
            <w:r w:rsidRPr="00AA38E8">
              <w:rPr>
                <w:rFonts w:cs="Calibri"/>
                <w:b/>
                <w:bCs/>
                <w:sz w:val="16"/>
              </w:rPr>
              <w:t>Function Name</w:t>
            </w:r>
          </w:p>
        </w:tc>
        <w:tc>
          <w:tcPr>
            <w:tcW w:w="4179" w:type="dxa"/>
          </w:tcPr>
          <w:p w:rsidR="00F8096F" w:rsidRPr="00AA38E8" w:rsidRDefault="00F8096F" w:rsidP="00FF5F95">
            <w:pPr>
              <w:spacing w:before="60"/>
              <w:rPr>
                <w:rFonts w:cs="Calibri"/>
                <w:sz w:val="16"/>
              </w:rPr>
            </w:pPr>
            <w:proofErr w:type="spellStart"/>
            <w:r w:rsidRPr="00DD1530">
              <w:rPr>
                <w:rFonts w:cs="Calibri"/>
                <w:sz w:val="16"/>
              </w:rPr>
              <w:t>CalcEotDampg</w:t>
            </w:r>
            <w:proofErr w:type="spellEnd"/>
          </w:p>
        </w:tc>
        <w:tc>
          <w:tcPr>
            <w:tcW w:w="990" w:type="dxa"/>
            <w:shd w:val="pct30" w:color="FFFF00" w:fill="auto"/>
          </w:tcPr>
          <w:p w:rsidR="00F8096F" w:rsidRPr="00AA38E8" w:rsidRDefault="00F8096F" w:rsidP="00FF5F95">
            <w:pPr>
              <w:spacing w:before="60"/>
              <w:jc w:val="center"/>
              <w:rPr>
                <w:rFonts w:cs="Calibri"/>
                <w:sz w:val="16"/>
              </w:rPr>
            </w:pPr>
            <w:r w:rsidRPr="00AA38E8">
              <w:rPr>
                <w:rFonts w:cs="Calibri"/>
                <w:sz w:val="16"/>
              </w:rPr>
              <w:t>Type</w:t>
            </w:r>
          </w:p>
        </w:tc>
        <w:tc>
          <w:tcPr>
            <w:tcW w:w="990" w:type="dxa"/>
            <w:shd w:val="pct30" w:color="FFFF00" w:fill="auto"/>
          </w:tcPr>
          <w:p w:rsidR="00F8096F" w:rsidRPr="00AA38E8" w:rsidRDefault="00F8096F" w:rsidP="00FF5F95">
            <w:pPr>
              <w:spacing w:before="60"/>
              <w:jc w:val="center"/>
              <w:rPr>
                <w:rFonts w:cs="Calibri"/>
                <w:sz w:val="16"/>
              </w:rPr>
            </w:pPr>
            <w:r w:rsidRPr="00AA38E8">
              <w:rPr>
                <w:rFonts w:cs="Calibri"/>
                <w:sz w:val="16"/>
              </w:rPr>
              <w:t>Min</w:t>
            </w:r>
          </w:p>
        </w:tc>
        <w:tc>
          <w:tcPr>
            <w:tcW w:w="990" w:type="dxa"/>
            <w:shd w:val="pct30" w:color="FFFF00" w:fill="auto"/>
          </w:tcPr>
          <w:p w:rsidR="00F8096F" w:rsidRPr="00AA38E8" w:rsidRDefault="00F8096F" w:rsidP="00FF5F95">
            <w:pPr>
              <w:spacing w:before="60"/>
              <w:jc w:val="center"/>
              <w:rPr>
                <w:rFonts w:cs="Calibri"/>
                <w:sz w:val="16"/>
              </w:rPr>
            </w:pPr>
            <w:r w:rsidRPr="00AA38E8">
              <w:rPr>
                <w:rFonts w:cs="Calibri"/>
                <w:sz w:val="16"/>
              </w:rPr>
              <w:t>Max</w:t>
            </w:r>
          </w:p>
        </w:tc>
      </w:tr>
      <w:tr w:rsidR="005238D2" w:rsidRPr="00AA38E8" w:rsidTr="00FF5F95">
        <w:tc>
          <w:tcPr>
            <w:tcW w:w="1779" w:type="dxa"/>
          </w:tcPr>
          <w:p w:rsidR="005238D2" w:rsidRPr="00AA38E8" w:rsidRDefault="005238D2" w:rsidP="001A7961">
            <w:pPr>
              <w:spacing w:before="60"/>
              <w:rPr>
                <w:rFonts w:cs="Calibri"/>
                <w:b/>
                <w:bCs/>
                <w:sz w:val="16"/>
              </w:rPr>
            </w:pPr>
            <w:r w:rsidRPr="00AA38E8">
              <w:rPr>
                <w:rFonts w:cs="Calibri"/>
                <w:b/>
                <w:bCs/>
                <w:sz w:val="16"/>
              </w:rPr>
              <w:t xml:space="preserve">Arguments Passed </w:t>
            </w:r>
          </w:p>
        </w:tc>
        <w:tc>
          <w:tcPr>
            <w:tcW w:w="4179" w:type="dxa"/>
          </w:tcPr>
          <w:p w:rsidR="005238D2" w:rsidRPr="00AA38E8" w:rsidRDefault="005238D2" w:rsidP="001A7961">
            <w:pPr>
              <w:spacing w:before="60"/>
              <w:rPr>
                <w:rFonts w:cs="Calibri"/>
                <w:sz w:val="16"/>
              </w:rPr>
            </w:pPr>
            <w:r w:rsidRPr="008F24FE">
              <w:rPr>
                <w:rFonts w:cs="Calibri"/>
                <w:sz w:val="16"/>
              </w:rPr>
              <w:t>HwAg_HwDeg_T_f32</w:t>
            </w:r>
          </w:p>
        </w:tc>
        <w:tc>
          <w:tcPr>
            <w:tcW w:w="990" w:type="dxa"/>
          </w:tcPr>
          <w:p w:rsidR="005238D2" w:rsidRPr="00220624" w:rsidRDefault="005238D2" w:rsidP="001A7961">
            <w:pPr>
              <w:spacing w:before="60"/>
              <w:rPr>
                <w:rFonts w:cs="Calibri"/>
                <w:sz w:val="16"/>
              </w:rPr>
            </w:pPr>
            <w:r w:rsidRPr="00220624">
              <w:rPr>
                <w:rFonts w:cs="Calibri"/>
                <w:sz w:val="16"/>
              </w:rPr>
              <w:t>float32</w:t>
            </w:r>
          </w:p>
        </w:tc>
        <w:tc>
          <w:tcPr>
            <w:tcW w:w="990" w:type="dxa"/>
          </w:tcPr>
          <w:p w:rsidR="005238D2" w:rsidRPr="009E410D" w:rsidRDefault="005238D2" w:rsidP="001A7961">
            <w:pPr>
              <w:spacing w:before="60"/>
              <w:rPr>
                <w:rFonts w:cs="Calibri"/>
                <w:sz w:val="16"/>
              </w:rPr>
            </w:pPr>
            <w:r w:rsidRPr="009E410D">
              <w:rPr>
                <w:rFonts w:cs="Calibri"/>
                <w:sz w:val="16"/>
              </w:rPr>
              <w:t>-1440</w:t>
            </w:r>
          </w:p>
        </w:tc>
        <w:tc>
          <w:tcPr>
            <w:tcW w:w="990" w:type="dxa"/>
          </w:tcPr>
          <w:p w:rsidR="005238D2" w:rsidRPr="009E410D" w:rsidRDefault="005238D2" w:rsidP="00E32E8B">
            <w:pPr>
              <w:spacing w:before="60"/>
              <w:rPr>
                <w:rFonts w:cs="Calibri"/>
                <w:sz w:val="16"/>
              </w:rPr>
            </w:pPr>
            <w:r w:rsidRPr="009E410D">
              <w:rPr>
                <w:rFonts w:cs="Calibri"/>
                <w:sz w:val="16"/>
              </w:rPr>
              <w:t>1440</w:t>
            </w:r>
          </w:p>
        </w:tc>
      </w:tr>
      <w:tr w:rsidR="005238D2" w:rsidRPr="00AA38E8" w:rsidTr="00FF5F95">
        <w:tc>
          <w:tcPr>
            <w:tcW w:w="1779" w:type="dxa"/>
          </w:tcPr>
          <w:p w:rsidR="005238D2" w:rsidRPr="00AA38E8" w:rsidRDefault="005238D2" w:rsidP="001A7961">
            <w:pPr>
              <w:spacing w:before="60"/>
              <w:rPr>
                <w:rFonts w:cs="Calibri"/>
                <w:b/>
                <w:bCs/>
                <w:sz w:val="16"/>
              </w:rPr>
            </w:pPr>
          </w:p>
        </w:tc>
        <w:tc>
          <w:tcPr>
            <w:tcW w:w="4179" w:type="dxa"/>
          </w:tcPr>
          <w:p w:rsidR="005238D2" w:rsidRPr="008F24FE" w:rsidRDefault="005238D2" w:rsidP="001A7961">
            <w:pPr>
              <w:spacing w:before="60"/>
              <w:rPr>
                <w:rFonts w:cs="Calibri"/>
                <w:sz w:val="16"/>
              </w:rPr>
            </w:pPr>
            <w:r w:rsidRPr="008F24FE">
              <w:rPr>
                <w:rFonts w:cs="Calibri"/>
                <w:sz w:val="16"/>
              </w:rPr>
              <w:t>VehSpd_Kph_T_f32</w:t>
            </w:r>
          </w:p>
        </w:tc>
        <w:tc>
          <w:tcPr>
            <w:tcW w:w="990" w:type="dxa"/>
          </w:tcPr>
          <w:p w:rsidR="005238D2" w:rsidRPr="00220624" w:rsidRDefault="005238D2" w:rsidP="001A7961">
            <w:pPr>
              <w:spacing w:before="60"/>
              <w:rPr>
                <w:rFonts w:cs="Calibri"/>
                <w:sz w:val="16"/>
              </w:rPr>
            </w:pPr>
            <w:r w:rsidRPr="00220624">
              <w:rPr>
                <w:rFonts w:cs="Calibri"/>
                <w:sz w:val="16"/>
              </w:rPr>
              <w:t>float32</w:t>
            </w:r>
          </w:p>
        </w:tc>
        <w:tc>
          <w:tcPr>
            <w:tcW w:w="990" w:type="dxa"/>
          </w:tcPr>
          <w:p w:rsidR="005238D2" w:rsidRPr="009E410D" w:rsidRDefault="005238D2" w:rsidP="001A7961">
            <w:pPr>
              <w:spacing w:before="60"/>
              <w:rPr>
                <w:rFonts w:cs="Calibri"/>
                <w:sz w:val="16"/>
              </w:rPr>
            </w:pPr>
            <w:r>
              <w:rPr>
                <w:rFonts w:cs="Calibri"/>
                <w:sz w:val="16"/>
              </w:rPr>
              <w:t>0</w:t>
            </w:r>
          </w:p>
        </w:tc>
        <w:tc>
          <w:tcPr>
            <w:tcW w:w="990" w:type="dxa"/>
          </w:tcPr>
          <w:p w:rsidR="005238D2" w:rsidRPr="009E410D" w:rsidRDefault="005238D2" w:rsidP="001A7961">
            <w:pPr>
              <w:spacing w:before="60"/>
              <w:rPr>
                <w:rFonts w:cs="Calibri"/>
                <w:sz w:val="16"/>
              </w:rPr>
            </w:pPr>
            <w:r>
              <w:rPr>
                <w:rFonts w:cs="Calibri"/>
                <w:sz w:val="16"/>
              </w:rPr>
              <w:t>511</w:t>
            </w:r>
          </w:p>
        </w:tc>
      </w:tr>
      <w:tr w:rsidR="005238D2" w:rsidRPr="00AA38E8" w:rsidTr="00FF5F95">
        <w:tc>
          <w:tcPr>
            <w:tcW w:w="1779" w:type="dxa"/>
          </w:tcPr>
          <w:p w:rsidR="005238D2" w:rsidRPr="00AA38E8" w:rsidRDefault="005238D2" w:rsidP="00E32E8B">
            <w:pPr>
              <w:spacing w:before="60"/>
              <w:rPr>
                <w:rFonts w:cs="Calibri"/>
                <w:b/>
                <w:bCs/>
                <w:sz w:val="16"/>
              </w:rPr>
            </w:pPr>
          </w:p>
        </w:tc>
        <w:tc>
          <w:tcPr>
            <w:tcW w:w="4179" w:type="dxa"/>
          </w:tcPr>
          <w:p w:rsidR="005238D2" w:rsidRPr="00AA38E8" w:rsidRDefault="005238D2" w:rsidP="00E32E8B">
            <w:pPr>
              <w:spacing w:before="60"/>
              <w:rPr>
                <w:rFonts w:cs="Calibri"/>
                <w:sz w:val="16"/>
              </w:rPr>
            </w:pPr>
            <w:r w:rsidRPr="00220624">
              <w:rPr>
                <w:rFonts w:cs="Calibri"/>
                <w:sz w:val="16"/>
              </w:rPr>
              <w:t>HwAgEotCw_HwDeg_T_f32</w:t>
            </w:r>
          </w:p>
        </w:tc>
        <w:tc>
          <w:tcPr>
            <w:tcW w:w="990" w:type="dxa"/>
          </w:tcPr>
          <w:p w:rsidR="005238D2" w:rsidRPr="00220624" w:rsidRDefault="005238D2" w:rsidP="00E32E8B">
            <w:pPr>
              <w:spacing w:before="60"/>
              <w:rPr>
                <w:rFonts w:cs="Calibri"/>
                <w:sz w:val="16"/>
              </w:rPr>
            </w:pPr>
            <w:r w:rsidRPr="00220624">
              <w:rPr>
                <w:rFonts w:cs="Calibri"/>
                <w:sz w:val="16"/>
              </w:rPr>
              <w:t>float32</w:t>
            </w:r>
          </w:p>
        </w:tc>
        <w:tc>
          <w:tcPr>
            <w:tcW w:w="990" w:type="dxa"/>
          </w:tcPr>
          <w:p w:rsidR="005238D2" w:rsidRPr="009E410D" w:rsidRDefault="005238D2" w:rsidP="00E32E8B">
            <w:pPr>
              <w:spacing w:before="60"/>
              <w:rPr>
                <w:rFonts w:cs="Calibri"/>
                <w:sz w:val="16"/>
              </w:rPr>
            </w:pPr>
            <w:r w:rsidRPr="009E410D">
              <w:rPr>
                <w:rFonts w:cs="Calibri"/>
                <w:sz w:val="16"/>
              </w:rPr>
              <w:t>360</w:t>
            </w:r>
          </w:p>
        </w:tc>
        <w:tc>
          <w:tcPr>
            <w:tcW w:w="990" w:type="dxa"/>
          </w:tcPr>
          <w:p w:rsidR="005238D2" w:rsidRPr="009E410D" w:rsidRDefault="005238D2" w:rsidP="00E32E8B">
            <w:pPr>
              <w:spacing w:before="60"/>
              <w:rPr>
                <w:rFonts w:cs="Calibri"/>
                <w:sz w:val="16"/>
              </w:rPr>
            </w:pPr>
            <w:r w:rsidRPr="009E410D">
              <w:rPr>
                <w:rFonts w:cs="Calibri"/>
                <w:sz w:val="16"/>
              </w:rPr>
              <w:t>900</w:t>
            </w:r>
          </w:p>
        </w:tc>
      </w:tr>
      <w:tr w:rsidR="005238D2" w:rsidRPr="00AA38E8" w:rsidTr="00FF5F95">
        <w:tc>
          <w:tcPr>
            <w:tcW w:w="1779" w:type="dxa"/>
          </w:tcPr>
          <w:p w:rsidR="005238D2" w:rsidRPr="00AA38E8" w:rsidRDefault="005238D2" w:rsidP="00E32E8B">
            <w:pPr>
              <w:spacing w:before="60"/>
              <w:rPr>
                <w:rFonts w:cs="Calibri"/>
                <w:sz w:val="16"/>
              </w:rPr>
            </w:pPr>
          </w:p>
        </w:tc>
        <w:tc>
          <w:tcPr>
            <w:tcW w:w="4179" w:type="dxa"/>
          </w:tcPr>
          <w:p w:rsidR="005238D2" w:rsidRPr="00AA38E8" w:rsidRDefault="005238D2" w:rsidP="00E32E8B">
            <w:pPr>
              <w:spacing w:before="60"/>
              <w:rPr>
                <w:rFonts w:cs="Calibri"/>
                <w:sz w:val="16"/>
              </w:rPr>
            </w:pPr>
            <w:r w:rsidRPr="008F24FE">
              <w:rPr>
                <w:rFonts w:cs="Calibri"/>
                <w:sz w:val="16"/>
              </w:rPr>
              <w:t>HwAgEotCcw_HwDeg_T_f32</w:t>
            </w:r>
          </w:p>
        </w:tc>
        <w:tc>
          <w:tcPr>
            <w:tcW w:w="990" w:type="dxa"/>
          </w:tcPr>
          <w:p w:rsidR="005238D2" w:rsidRPr="00220624" w:rsidRDefault="005238D2" w:rsidP="00E32E8B">
            <w:pPr>
              <w:spacing w:before="60"/>
              <w:rPr>
                <w:rFonts w:cs="Calibri"/>
                <w:sz w:val="16"/>
              </w:rPr>
            </w:pPr>
            <w:r w:rsidRPr="00220624">
              <w:rPr>
                <w:rFonts w:cs="Calibri"/>
                <w:sz w:val="16"/>
              </w:rPr>
              <w:t>float32</w:t>
            </w:r>
          </w:p>
        </w:tc>
        <w:tc>
          <w:tcPr>
            <w:tcW w:w="990" w:type="dxa"/>
          </w:tcPr>
          <w:p w:rsidR="005238D2" w:rsidRPr="00AA38E8" w:rsidRDefault="005238D2" w:rsidP="00E32E8B">
            <w:pPr>
              <w:spacing w:before="60"/>
              <w:rPr>
                <w:rFonts w:cs="Calibri"/>
                <w:sz w:val="16"/>
              </w:rPr>
            </w:pPr>
            <w:r w:rsidRPr="009E410D">
              <w:rPr>
                <w:rFonts w:cs="Calibri"/>
                <w:sz w:val="16"/>
              </w:rPr>
              <w:t>-900</w:t>
            </w:r>
          </w:p>
        </w:tc>
        <w:tc>
          <w:tcPr>
            <w:tcW w:w="990" w:type="dxa"/>
          </w:tcPr>
          <w:p w:rsidR="005238D2" w:rsidRPr="00AA38E8" w:rsidRDefault="005238D2" w:rsidP="00E32E8B">
            <w:pPr>
              <w:spacing w:before="60"/>
              <w:rPr>
                <w:rFonts w:cs="Calibri"/>
                <w:sz w:val="16"/>
              </w:rPr>
            </w:pPr>
            <w:r w:rsidRPr="009E410D">
              <w:rPr>
                <w:rFonts w:cs="Calibri"/>
                <w:sz w:val="16"/>
              </w:rPr>
              <w:t>-360</w:t>
            </w:r>
          </w:p>
        </w:tc>
      </w:tr>
      <w:tr w:rsidR="005238D2" w:rsidRPr="00AA38E8" w:rsidTr="00FF5F95">
        <w:tc>
          <w:tcPr>
            <w:tcW w:w="1779" w:type="dxa"/>
          </w:tcPr>
          <w:p w:rsidR="005238D2" w:rsidRPr="00AA38E8" w:rsidRDefault="005238D2" w:rsidP="00E32E8B">
            <w:pPr>
              <w:spacing w:before="60"/>
              <w:rPr>
                <w:rFonts w:cs="Calibri"/>
                <w:sz w:val="16"/>
              </w:rPr>
            </w:pPr>
          </w:p>
        </w:tc>
        <w:tc>
          <w:tcPr>
            <w:tcW w:w="4179" w:type="dxa"/>
          </w:tcPr>
          <w:p w:rsidR="005238D2" w:rsidRPr="00AA38E8" w:rsidRDefault="005238D2" w:rsidP="00E32E8B">
            <w:pPr>
              <w:spacing w:before="60"/>
              <w:rPr>
                <w:rFonts w:cs="Calibri"/>
                <w:sz w:val="16"/>
              </w:rPr>
            </w:pPr>
            <w:r w:rsidRPr="008F24FE">
              <w:rPr>
                <w:rFonts w:cs="Calibri"/>
                <w:sz w:val="16"/>
              </w:rPr>
              <w:t>MotVelCrf_MotRadPerSec_T_f32</w:t>
            </w:r>
          </w:p>
        </w:tc>
        <w:tc>
          <w:tcPr>
            <w:tcW w:w="990" w:type="dxa"/>
          </w:tcPr>
          <w:p w:rsidR="005238D2" w:rsidRPr="00AA38E8" w:rsidRDefault="005238D2" w:rsidP="00E32E8B">
            <w:pPr>
              <w:spacing w:before="60"/>
              <w:rPr>
                <w:rFonts w:cs="Calibri"/>
                <w:sz w:val="16"/>
              </w:rPr>
            </w:pPr>
            <w:r w:rsidRPr="00220624">
              <w:rPr>
                <w:rFonts w:cs="Calibri"/>
                <w:sz w:val="16"/>
              </w:rPr>
              <w:t>float32</w:t>
            </w:r>
          </w:p>
        </w:tc>
        <w:tc>
          <w:tcPr>
            <w:tcW w:w="990" w:type="dxa"/>
          </w:tcPr>
          <w:p w:rsidR="005238D2" w:rsidRPr="009E410D" w:rsidRDefault="005238D2" w:rsidP="00E32E8B">
            <w:pPr>
              <w:spacing w:before="60"/>
              <w:rPr>
                <w:rFonts w:cs="Calibri"/>
                <w:sz w:val="16"/>
              </w:rPr>
            </w:pPr>
            <w:r w:rsidRPr="009E410D">
              <w:rPr>
                <w:rFonts w:cs="Calibri"/>
                <w:sz w:val="16"/>
              </w:rPr>
              <w:t>-1350</w:t>
            </w:r>
          </w:p>
        </w:tc>
        <w:tc>
          <w:tcPr>
            <w:tcW w:w="990" w:type="dxa"/>
          </w:tcPr>
          <w:p w:rsidR="005238D2" w:rsidRPr="009E410D" w:rsidRDefault="005238D2" w:rsidP="00E32E8B">
            <w:pPr>
              <w:spacing w:before="60"/>
              <w:rPr>
                <w:rFonts w:cs="Calibri"/>
                <w:sz w:val="16"/>
              </w:rPr>
            </w:pPr>
            <w:r w:rsidRPr="009E410D">
              <w:rPr>
                <w:rFonts w:cs="Calibri"/>
                <w:sz w:val="16"/>
              </w:rPr>
              <w:t>1350</w:t>
            </w:r>
          </w:p>
        </w:tc>
      </w:tr>
      <w:tr w:rsidR="005238D2" w:rsidRPr="00AA38E8" w:rsidTr="00FF5F95">
        <w:tc>
          <w:tcPr>
            <w:tcW w:w="1779" w:type="dxa"/>
          </w:tcPr>
          <w:p w:rsidR="005238D2" w:rsidRPr="00AA38E8" w:rsidRDefault="005238D2" w:rsidP="00E32E8B">
            <w:pPr>
              <w:spacing w:before="60"/>
              <w:rPr>
                <w:rFonts w:cs="Calibri"/>
                <w:sz w:val="16"/>
              </w:rPr>
            </w:pPr>
            <w:r w:rsidRPr="00AA38E8">
              <w:rPr>
                <w:rFonts w:cs="Calibri"/>
                <w:b/>
                <w:bCs/>
                <w:sz w:val="16"/>
              </w:rPr>
              <w:t>Return Value</w:t>
            </w:r>
          </w:p>
        </w:tc>
        <w:tc>
          <w:tcPr>
            <w:tcW w:w="4179" w:type="dxa"/>
          </w:tcPr>
          <w:p w:rsidR="005238D2" w:rsidRPr="00AA38E8" w:rsidRDefault="005238D2" w:rsidP="00E32E8B">
            <w:pPr>
              <w:spacing w:before="60"/>
              <w:rPr>
                <w:rFonts w:cs="Calibri"/>
                <w:sz w:val="16"/>
              </w:rPr>
            </w:pPr>
            <w:r w:rsidRPr="00DD1530">
              <w:rPr>
                <w:rFonts w:cs="Calibri"/>
                <w:sz w:val="16"/>
              </w:rPr>
              <w:t>EotDampgCmd_MotNwtMtr_T_f32</w:t>
            </w:r>
          </w:p>
        </w:tc>
        <w:tc>
          <w:tcPr>
            <w:tcW w:w="990" w:type="dxa"/>
          </w:tcPr>
          <w:p w:rsidR="005238D2" w:rsidRPr="00AA38E8" w:rsidRDefault="005238D2" w:rsidP="00E32E8B">
            <w:pPr>
              <w:spacing w:before="60"/>
              <w:rPr>
                <w:rFonts w:cs="Calibri"/>
                <w:sz w:val="16"/>
              </w:rPr>
            </w:pPr>
            <w:r w:rsidRPr="00220624">
              <w:rPr>
                <w:rFonts w:cs="Calibri"/>
                <w:sz w:val="16"/>
              </w:rPr>
              <w:t>float32</w:t>
            </w:r>
          </w:p>
        </w:tc>
        <w:tc>
          <w:tcPr>
            <w:tcW w:w="990" w:type="dxa"/>
          </w:tcPr>
          <w:p w:rsidR="005238D2" w:rsidRPr="009E410D" w:rsidRDefault="005238D2" w:rsidP="00E32E8B">
            <w:pPr>
              <w:spacing w:before="60"/>
              <w:rPr>
                <w:rFonts w:cs="Calibri"/>
                <w:sz w:val="16"/>
              </w:rPr>
            </w:pPr>
            <w:r>
              <w:rPr>
                <w:rFonts w:cs="Calibri"/>
                <w:sz w:val="16"/>
              </w:rPr>
              <w:t>-</w:t>
            </w:r>
            <w:r w:rsidRPr="00DD1530">
              <w:rPr>
                <w:rFonts w:cs="Calibri"/>
                <w:sz w:val="16"/>
              </w:rPr>
              <w:t>8.8</w:t>
            </w:r>
          </w:p>
        </w:tc>
        <w:tc>
          <w:tcPr>
            <w:tcW w:w="990" w:type="dxa"/>
          </w:tcPr>
          <w:p w:rsidR="005238D2" w:rsidRPr="009E410D" w:rsidRDefault="005238D2" w:rsidP="00E32E8B">
            <w:pPr>
              <w:spacing w:before="60"/>
              <w:rPr>
                <w:rFonts w:cs="Calibri"/>
                <w:sz w:val="16"/>
              </w:rPr>
            </w:pPr>
            <w:r w:rsidRPr="00DD1530">
              <w:rPr>
                <w:rFonts w:cs="Calibri"/>
                <w:sz w:val="16"/>
              </w:rPr>
              <w:t>8.8</w:t>
            </w:r>
          </w:p>
        </w:tc>
      </w:tr>
    </w:tbl>
    <w:p w:rsidR="00F8096F" w:rsidRDefault="00F8096F" w:rsidP="00F8096F">
      <w:pPr>
        <w:pStyle w:val="Heading2"/>
        <w:numPr>
          <w:ilvl w:val="3"/>
          <w:numId w:val="11"/>
        </w:numPr>
        <w:spacing w:after="60"/>
        <w:rPr>
          <w:rFonts w:ascii="Calibri" w:hAnsi="Calibri" w:cs="Calibri"/>
        </w:rPr>
      </w:pPr>
      <w:bookmarkStart w:id="137" w:name="_Toc455571003"/>
      <w:r>
        <w:rPr>
          <w:rFonts w:ascii="Calibri" w:hAnsi="Calibri" w:cs="Calibri"/>
        </w:rPr>
        <w:t>Design Rationale</w:t>
      </w:r>
      <w:bookmarkEnd w:id="137"/>
    </w:p>
    <w:p w:rsidR="00F8096F" w:rsidRDefault="00F8096F" w:rsidP="00F8096F">
      <w:pPr>
        <w:rPr>
          <w:lang w:bidi="ar-SA"/>
        </w:rPr>
      </w:pPr>
      <w:r>
        <w:rPr>
          <w:lang w:bidi="ar-SA"/>
        </w:rPr>
        <w:t>None</w:t>
      </w:r>
    </w:p>
    <w:p w:rsidR="00F8096F" w:rsidRPr="007F2C36" w:rsidRDefault="00F8096F" w:rsidP="00F8096F">
      <w:pPr>
        <w:rPr>
          <w:lang w:bidi="ar-SA"/>
        </w:rPr>
      </w:pPr>
      <w:r>
        <w:rPr>
          <w:lang w:bidi="ar-SA"/>
        </w:rPr>
        <w:t>Note: Outputs of “</w:t>
      </w:r>
      <w:proofErr w:type="spellStart"/>
      <w:r w:rsidRPr="00DD1530">
        <w:rPr>
          <w:lang w:bidi="ar-SA"/>
        </w:rPr>
        <w:t>CalcEotDampg</w:t>
      </w:r>
      <w:proofErr w:type="spellEnd"/>
      <w:r>
        <w:rPr>
          <w:lang w:bidi="ar-SA"/>
        </w:rPr>
        <w:t xml:space="preserve">” function is - </w:t>
      </w:r>
      <w:r w:rsidRPr="00DD1530">
        <w:rPr>
          <w:lang w:bidi="ar-SA"/>
        </w:rPr>
        <w:t>EotDampgCmd_MotNwtMtr_T_f32</w:t>
      </w:r>
    </w:p>
    <w:p w:rsidR="00F8096F" w:rsidRDefault="00F8096F" w:rsidP="00F8096F">
      <w:pPr>
        <w:pStyle w:val="Heading2"/>
        <w:numPr>
          <w:ilvl w:val="3"/>
          <w:numId w:val="11"/>
        </w:numPr>
        <w:spacing w:after="60"/>
        <w:rPr>
          <w:rFonts w:ascii="Calibri" w:hAnsi="Calibri" w:cs="Calibri"/>
        </w:rPr>
      </w:pPr>
      <w:bookmarkStart w:id="138" w:name="_Toc455571004"/>
      <w:r>
        <w:rPr>
          <w:rFonts w:ascii="Calibri" w:hAnsi="Calibri" w:cs="Calibri"/>
        </w:rPr>
        <w:t>Processing</w:t>
      </w:r>
      <w:bookmarkEnd w:id="138"/>
    </w:p>
    <w:p w:rsidR="00F8096F" w:rsidRPr="007F2C36" w:rsidRDefault="00F8096F" w:rsidP="00F8096F">
      <w:pPr>
        <w:rPr>
          <w:lang w:bidi="ar-SA"/>
        </w:rPr>
      </w:pPr>
      <w:r w:rsidRPr="007F2C36">
        <w:rPr>
          <w:lang w:bidi="ar-SA"/>
        </w:rPr>
        <w:t>Refer to the “</w:t>
      </w:r>
      <w:proofErr w:type="spellStart"/>
      <w:r w:rsidRPr="00DD1530">
        <w:rPr>
          <w:lang w:bidi="ar-SA"/>
        </w:rPr>
        <w:t>CalcEotDampg</w:t>
      </w:r>
      <w:proofErr w:type="spellEnd"/>
      <w:r w:rsidRPr="00F44962">
        <w:rPr>
          <w:lang w:bidi="ar-SA"/>
        </w:rPr>
        <w:t xml:space="preserve">” </w:t>
      </w:r>
      <w:r>
        <w:rPr>
          <w:lang w:bidi="ar-SA"/>
        </w:rPr>
        <w:t>calculation</w:t>
      </w:r>
      <w:r w:rsidRPr="00F44962">
        <w:rPr>
          <w:lang w:bidi="ar-SA"/>
        </w:rPr>
        <w:t xml:space="preserve"> of the Simulink model of the design</w:t>
      </w:r>
    </w:p>
    <w:p w:rsidR="00B33988" w:rsidRPr="00AA38E8" w:rsidRDefault="00B33988" w:rsidP="00B33988">
      <w:pPr>
        <w:pStyle w:val="Heading2"/>
        <w:numPr>
          <w:ilvl w:val="2"/>
          <w:numId w:val="11"/>
        </w:numPr>
        <w:tabs>
          <w:tab w:val="num" w:pos="567"/>
        </w:tabs>
        <w:spacing w:after="60"/>
        <w:ind w:left="567"/>
        <w:rPr>
          <w:rFonts w:ascii="Calibri" w:hAnsi="Calibri" w:cs="Calibri"/>
        </w:rPr>
      </w:pPr>
      <w:bookmarkStart w:id="139" w:name="_Toc455571005"/>
      <w:r w:rsidRPr="00AA38E8">
        <w:rPr>
          <w:rFonts w:ascii="Calibri" w:hAnsi="Calibri" w:cs="Calibri"/>
        </w:rPr>
        <w:t>Local</w:t>
      </w:r>
      <w:r>
        <w:rPr>
          <w:rFonts w:ascii="Calibri" w:hAnsi="Calibri" w:cs="Calibri"/>
        </w:rPr>
        <w:t xml:space="preserve"> Function #</w:t>
      </w:r>
      <w:r w:rsidR="00AE496E">
        <w:rPr>
          <w:rFonts w:ascii="Calibri" w:hAnsi="Calibri" w:cs="Calibri"/>
        </w:rPr>
        <w:t>8</w:t>
      </w:r>
      <w:bookmarkEnd w:id="13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B33988" w:rsidRPr="00AA38E8" w:rsidTr="00FF5F95">
        <w:tc>
          <w:tcPr>
            <w:tcW w:w="1779" w:type="dxa"/>
          </w:tcPr>
          <w:p w:rsidR="00B33988" w:rsidRPr="00AA38E8" w:rsidRDefault="00B33988" w:rsidP="00FF5F95">
            <w:pPr>
              <w:spacing w:before="60"/>
              <w:rPr>
                <w:rFonts w:cs="Calibri"/>
                <w:b/>
                <w:bCs/>
                <w:sz w:val="16"/>
              </w:rPr>
            </w:pPr>
            <w:r w:rsidRPr="00AA38E8">
              <w:rPr>
                <w:rFonts w:cs="Calibri"/>
                <w:b/>
                <w:bCs/>
                <w:sz w:val="16"/>
              </w:rPr>
              <w:t>Function Name</w:t>
            </w:r>
          </w:p>
        </w:tc>
        <w:tc>
          <w:tcPr>
            <w:tcW w:w="4179" w:type="dxa"/>
          </w:tcPr>
          <w:p w:rsidR="00B33988" w:rsidRPr="00AA38E8" w:rsidRDefault="00B33988" w:rsidP="00FF5F95">
            <w:pPr>
              <w:spacing w:before="60"/>
              <w:rPr>
                <w:rFonts w:cs="Calibri"/>
                <w:sz w:val="16"/>
              </w:rPr>
            </w:pPr>
            <w:proofErr w:type="spellStart"/>
            <w:r w:rsidRPr="00B33988">
              <w:rPr>
                <w:rFonts w:cs="Calibri"/>
                <w:sz w:val="16"/>
              </w:rPr>
              <w:t>EotActvCmdCalc</w:t>
            </w:r>
            <w:proofErr w:type="spellEnd"/>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Type</w:t>
            </w:r>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Min</w:t>
            </w:r>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Max</w:t>
            </w:r>
          </w:p>
        </w:tc>
      </w:tr>
      <w:tr w:rsidR="00B33988" w:rsidRPr="00AA38E8" w:rsidTr="00FF5F95">
        <w:tc>
          <w:tcPr>
            <w:tcW w:w="1779" w:type="dxa"/>
          </w:tcPr>
          <w:p w:rsidR="00B33988" w:rsidRPr="00AA38E8" w:rsidRDefault="00B33988" w:rsidP="00B33988">
            <w:pPr>
              <w:spacing w:before="60"/>
              <w:rPr>
                <w:rFonts w:cs="Calibri"/>
                <w:b/>
                <w:bCs/>
                <w:sz w:val="16"/>
              </w:rPr>
            </w:pPr>
            <w:r w:rsidRPr="00AA38E8">
              <w:rPr>
                <w:rFonts w:cs="Calibri"/>
                <w:b/>
                <w:bCs/>
                <w:sz w:val="16"/>
              </w:rPr>
              <w:t xml:space="preserve">Arguments Passed </w:t>
            </w:r>
          </w:p>
        </w:tc>
        <w:tc>
          <w:tcPr>
            <w:tcW w:w="4179" w:type="dxa"/>
          </w:tcPr>
          <w:p w:rsidR="00B33988" w:rsidRPr="00AA38E8" w:rsidRDefault="00057469" w:rsidP="00B33988">
            <w:pPr>
              <w:spacing w:before="60"/>
              <w:rPr>
                <w:rFonts w:cs="Calibri"/>
                <w:sz w:val="16"/>
              </w:rPr>
            </w:pPr>
            <w:proofErr w:type="spellStart"/>
            <w:r>
              <w:rPr>
                <w:rFonts w:cs="Calibri"/>
                <w:sz w:val="16"/>
              </w:rPr>
              <w:t>RackTrvlLimrDi_Cnt_T_l</w:t>
            </w:r>
            <w:r w:rsidR="00855FDA" w:rsidRPr="00855FDA">
              <w:rPr>
                <w:rFonts w:cs="Calibri"/>
                <w:sz w:val="16"/>
              </w:rPr>
              <w:t>ogl</w:t>
            </w:r>
            <w:proofErr w:type="spellEnd"/>
          </w:p>
        </w:tc>
        <w:tc>
          <w:tcPr>
            <w:tcW w:w="990" w:type="dxa"/>
          </w:tcPr>
          <w:p w:rsidR="00B33988" w:rsidRPr="00220624" w:rsidRDefault="00855FDA" w:rsidP="00B33988">
            <w:pPr>
              <w:spacing w:before="60"/>
              <w:rPr>
                <w:rFonts w:cs="Calibri"/>
                <w:sz w:val="16"/>
              </w:rPr>
            </w:pPr>
            <w:r>
              <w:rPr>
                <w:rFonts w:cs="Calibri"/>
                <w:sz w:val="16"/>
              </w:rPr>
              <w:t>boolean</w:t>
            </w:r>
          </w:p>
        </w:tc>
        <w:tc>
          <w:tcPr>
            <w:tcW w:w="990" w:type="dxa"/>
          </w:tcPr>
          <w:p w:rsidR="00B33988" w:rsidRPr="00AA38E8" w:rsidRDefault="00855FDA" w:rsidP="00B33988">
            <w:pPr>
              <w:spacing w:before="60"/>
              <w:rPr>
                <w:rFonts w:cs="Calibri"/>
                <w:sz w:val="16"/>
              </w:rPr>
            </w:pPr>
            <w:r>
              <w:rPr>
                <w:rFonts w:cs="Calibri"/>
                <w:sz w:val="16"/>
              </w:rPr>
              <w:t>False</w:t>
            </w:r>
          </w:p>
        </w:tc>
        <w:tc>
          <w:tcPr>
            <w:tcW w:w="990" w:type="dxa"/>
          </w:tcPr>
          <w:p w:rsidR="00B33988" w:rsidRPr="00AA38E8" w:rsidRDefault="00855FDA" w:rsidP="00B33988">
            <w:pPr>
              <w:spacing w:before="60"/>
              <w:rPr>
                <w:rFonts w:cs="Calibri"/>
                <w:sz w:val="16"/>
              </w:rPr>
            </w:pPr>
            <w:r>
              <w:rPr>
                <w:rFonts w:cs="Calibri"/>
                <w:sz w:val="16"/>
              </w:rPr>
              <w:t>True</w:t>
            </w:r>
          </w:p>
        </w:tc>
      </w:tr>
      <w:tr w:rsidR="00855FDA" w:rsidRPr="00AA38E8" w:rsidTr="00FF5F95">
        <w:tc>
          <w:tcPr>
            <w:tcW w:w="1779" w:type="dxa"/>
          </w:tcPr>
          <w:p w:rsidR="00855FDA" w:rsidRPr="00AA38E8" w:rsidRDefault="00855FDA" w:rsidP="00FF5F95">
            <w:pPr>
              <w:spacing w:before="60"/>
              <w:rPr>
                <w:rFonts w:cs="Calibri"/>
                <w:sz w:val="16"/>
              </w:rPr>
            </w:pPr>
          </w:p>
        </w:tc>
        <w:tc>
          <w:tcPr>
            <w:tcW w:w="4179" w:type="dxa"/>
          </w:tcPr>
          <w:p w:rsidR="00855FDA" w:rsidRPr="008F24FE" w:rsidRDefault="00855FDA" w:rsidP="00FF5F95">
            <w:pPr>
              <w:spacing w:before="60"/>
              <w:rPr>
                <w:rFonts w:cs="Calibri"/>
                <w:sz w:val="16"/>
              </w:rPr>
            </w:pPr>
            <w:r w:rsidRPr="008F24FE">
              <w:rPr>
                <w:rFonts w:cs="Calibri"/>
                <w:sz w:val="16"/>
              </w:rPr>
              <w:t>HwAgAuthy_Uls_T_f32</w:t>
            </w:r>
          </w:p>
        </w:tc>
        <w:tc>
          <w:tcPr>
            <w:tcW w:w="990" w:type="dxa"/>
          </w:tcPr>
          <w:p w:rsidR="00855FDA" w:rsidRPr="00220624" w:rsidRDefault="00855FDA" w:rsidP="00FF5F95">
            <w:pPr>
              <w:spacing w:before="60"/>
              <w:rPr>
                <w:rFonts w:cs="Calibri"/>
                <w:sz w:val="16"/>
              </w:rPr>
            </w:pPr>
            <w:r w:rsidRPr="00220624">
              <w:rPr>
                <w:rFonts w:cs="Calibri"/>
                <w:sz w:val="16"/>
              </w:rPr>
              <w:t>float32</w:t>
            </w:r>
          </w:p>
        </w:tc>
        <w:tc>
          <w:tcPr>
            <w:tcW w:w="990" w:type="dxa"/>
          </w:tcPr>
          <w:p w:rsidR="00855FDA" w:rsidRDefault="00855FDA" w:rsidP="00FF5F95">
            <w:pPr>
              <w:spacing w:before="60"/>
              <w:rPr>
                <w:rFonts w:cs="Calibri"/>
                <w:sz w:val="16"/>
              </w:rPr>
            </w:pPr>
            <w:r>
              <w:rPr>
                <w:rFonts w:cs="Calibri"/>
                <w:sz w:val="16"/>
              </w:rPr>
              <w:t>0</w:t>
            </w:r>
          </w:p>
        </w:tc>
        <w:tc>
          <w:tcPr>
            <w:tcW w:w="990" w:type="dxa"/>
          </w:tcPr>
          <w:p w:rsidR="00855FDA" w:rsidRDefault="00855FDA" w:rsidP="00FF5F95">
            <w:pPr>
              <w:spacing w:before="60"/>
              <w:rPr>
                <w:rFonts w:cs="Calibri"/>
                <w:sz w:val="16"/>
              </w:rPr>
            </w:pPr>
            <w:r>
              <w:rPr>
                <w:rFonts w:cs="Calibri"/>
                <w:sz w:val="16"/>
              </w:rPr>
              <w:t>1</w:t>
            </w:r>
          </w:p>
        </w:tc>
      </w:tr>
      <w:tr w:rsidR="00855FDA" w:rsidRPr="00AA38E8" w:rsidTr="00FF5F95">
        <w:tc>
          <w:tcPr>
            <w:tcW w:w="1779" w:type="dxa"/>
          </w:tcPr>
          <w:p w:rsidR="00855FDA" w:rsidRPr="00AA38E8" w:rsidRDefault="00855FDA" w:rsidP="00FF5F95">
            <w:pPr>
              <w:spacing w:before="60"/>
              <w:rPr>
                <w:rFonts w:cs="Calibri"/>
                <w:sz w:val="16"/>
              </w:rPr>
            </w:pPr>
          </w:p>
        </w:tc>
        <w:tc>
          <w:tcPr>
            <w:tcW w:w="4179" w:type="dxa"/>
          </w:tcPr>
          <w:p w:rsidR="00855FDA" w:rsidRPr="00AA38E8" w:rsidRDefault="00855FDA" w:rsidP="00FF5F95">
            <w:pPr>
              <w:spacing w:before="60"/>
              <w:rPr>
                <w:rFonts w:cs="Calibri"/>
                <w:sz w:val="16"/>
              </w:rPr>
            </w:pPr>
            <w:r w:rsidRPr="008F24FE">
              <w:rPr>
                <w:rFonts w:cs="Calibri"/>
                <w:sz w:val="16"/>
              </w:rPr>
              <w:t>VehSpd_Kph_T_f32</w:t>
            </w:r>
          </w:p>
        </w:tc>
        <w:tc>
          <w:tcPr>
            <w:tcW w:w="990" w:type="dxa"/>
          </w:tcPr>
          <w:p w:rsidR="00855FDA" w:rsidRPr="00220624" w:rsidRDefault="00855FDA" w:rsidP="00FF5F95">
            <w:pPr>
              <w:spacing w:before="60"/>
              <w:rPr>
                <w:rFonts w:cs="Calibri"/>
                <w:sz w:val="16"/>
              </w:rPr>
            </w:pPr>
            <w:r w:rsidRPr="00220624">
              <w:rPr>
                <w:rFonts w:cs="Calibri"/>
                <w:sz w:val="16"/>
              </w:rPr>
              <w:t>float32</w:t>
            </w:r>
          </w:p>
        </w:tc>
        <w:tc>
          <w:tcPr>
            <w:tcW w:w="990" w:type="dxa"/>
          </w:tcPr>
          <w:p w:rsidR="00855FDA" w:rsidRPr="00AA38E8" w:rsidRDefault="00855FDA" w:rsidP="00FF5F95">
            <w:pPr>
              <w:spacing w:before="60"/>
              <w:rPr>
                <w:rFonts w:cs="Calibri"/>
                <w:sz w:val="16"/>
              </w:rPr>
            </w:pPr>
            <w:r>
              <w:rPr>
                <w:rFonts w:cs="Calibri"/>
                <w:sz w:val="16"/>
              </w:rPr>
              <w:t>0</w:t>
            </w:r>
          </w:p>
        </w:tc>
        <w:tc>
          <w:tcPr>
            <w:tcW w:w="990" w:type="dxa"/>
          </w:tcPr>
          <w:p w:rsidR="00855FDA" w:rsidRPr="00AA38E8" w:rsidRDefault="00855FDA" w:rsidP="00FF5F95">
            <w:pPr>
              <w:spacing w:before="60"/>
              <w:rPr>
                <w:rFonts w:cs="Calibri"/>
                <w:sz w:val="16"/>
              </w:rPr>
            </w:pPr>
            <w:r>
              <w:rPr>
                <w:rFonts w:cs="Calibri"/>
                <w:sz w:val="16"/>
              </w:rPr>
              <w:t>511</w:t>
            </w:r>
          </w:p>
        </w:tc>
      </w:tr>
      <w:tr w:rsidR="00855FDA" w:rsidRPr="00AA38E8" w:rsidTr="00FF5F95">
        <w:tc>
          <w:tcPr>
            <w:tcW w:w="1779" w:type="dxa"/>
          </w:tcPr>
          <w:p w:rsidR="00855FDA" w:rsidRPr="00AA38E8" w:rsidRDefault="00855FDA" w:rsidP="00B33988">
            <w:pPr>
              <w:spacing w:before="60"/>
              <w:rPr>
                <w:rFonts w:cs="Calibri"/>
                <w:sz w:val="16"/>
              </w:rPr>
            </w:pPr>
          </w:p>
        </w:tc>
        <w:tc>
          <w:tcPr>
            <w:tcW w:w="4179" w:type="dxa"/>
          </w:tcPr>
          <w:p w:rsidR="00855FDA" w:rsidRPr="00AA38E8" w:rsidRDefault="00855FDA" w:rsidP="00B33988">
            <w:pPr>
              <w:spacing w:before="60"/>
              <w:rPr>
                <w:rFonts w:cs="Calibri"/>
                <w:sz w:val="16"/>
              </w:rPr>
            </w:pPr>
            <w:r w:rsidRPr="008F24FE">
              <w:rPr>
                <w:rFonts w:cs="Calibri"/>
                <w:sz w:val="16"/>
              </w:rPr>
              <w:t>HwAg_HwDeg_T_f32</w:t>
            </w:r>
          </w:p>
        </w:tc>
        <w:tc>
          <w:tcPr>
            <w:tcW w:w="990" w:type="dxa"/>
          </w:tcPr>
          <w:p w:rsidR="00855FDA" w:rsidRPr="00220624" w:rsidRDefault="00855FDA" w:rsidP="00B33988">
            <w:pPr>
              <w:spacing w:before="60"/>
              <w:rPr>
                <w:rFonts w:cs="Calibri"/>
                <w:sz w:val="16"/>
              </w:rPr>
            </w:pPr>
            <w:r w:rsidRPr="00220624">
              <w:rPr>
                <w:rFonts w:cs="Calibri"/>
                <w:sz w:val="16"/>
              </w:rPr>
              <w:t>float32</w:t>
            </w:r>
          </w:p>
        </w:tc>
        <w:tc>
          <w:tcPr>
            <w:tcW w:w="990" w:type="dxa"/>
          </w:tcPr>
          <w:p w:rsidR="00855FDA" w:rsidRPr="009E410D" w:rsidRDefault="00855FDA" w:rsidP="00B33988">
            <w:pPr>
              <w:spacing w:before="60"/>
              <w:rPr>
                <w:rFonts w:cs="Calibri"/>
                <w:sz w:val="16"/>
              </w:rPr>
            </w:pPr>
            <w:r w:rsidRPr="009E410D">
              <w:rPr>
                <w:rFonts w:cs="Calibri"/>
                <w:sz w:val="16"/>
              </w:rPr>
              <w:t>-1440</w:t>
            </w:r>
          </w:p>
        </w:tc>
        <w:tc>
          <w:tcPr>
            <w:tcW w:w="990" w:type="dxa"/>
          </w:tcPr>
          <w:p w:rsidR="00855FDA" w:rsidRPr="009E410D" w:rsidRDefault="00855FDA" w:rsidP="00B33988">
            <w:pPr>
              <w:spacing w:before="60"/>
              <w:rPr>
                <w:rFonts w:cs="Calibri"/>
                <w:sz w:val="16"/>
              </w:rPr>
            </w:pPr>
            <w:r w:rsidRPr="009E410D">
              <w:rPr>
                <w:rFonts w:cs="Calibri"/>
                <w:sz w:val="16"/>
              </w:rPr>
              <w:t>1440</w:t>
            </w:r>
          </w:p>
        </w:tc>
      </w:tr>
      <w:tr w:rsidR="00855FDA" w:rsidRPr="00AA38E8" w:rsidTr="00FF5F95">
        <w:tc>
          <w:tcPr>
            <w:tcW w:w="1779" w:type="dxa"/>
          </w:tcPr>
          <w:p w:rsidR="00855FDA" w:rsidRPr="00AA38E8" w:rsidRDefault="00855FDA" w:rsidP="00DA6B49">
            <w:pPr>
              <w:spacing w:before="60"/>
              <w:rPr>
                <w:rFonts w:cs="Calibri"/>
                <w:sz w:val="16"/>
              </w:rPr>
            </w:pPr>
          </w:p>
        </w:tc>
        <w:tc>
          <w:tcPr>
            <w:tcW w:w="4179" w:type="dxa"/>
          </w:tcPr>
          <w:p w:rsidR="00855FDA" w:rsidRPr="00AA38E8" w:rsidRDefault="00855FDA" w:rsidP="00DA6B49">
            <w:pPr>
              <w:spacing w:before="60"/>
              <w:rPr>
                <w:rFonts w:cs="Calibri"/>
                <w:sz w:val="16"/>
              </w:rPr>
            </w:pPr>
            <w:r w:rsidRPr="008F24FE">
              <w:rPr>
                <w:rFonts w:cs="Calibri"/>
                <w:sz w:val="16"/>
              </w:rPr>
              <w:t>MotVelCrf_MotRadPerSec_T_f32</w:t>
            </w:r>
          </w:p>
        </w:tc>
        <w:tc>
          <w:tcPr>
            <w:tcW w:w="990" w:type="dxa"/>
          </w:tcPr>
          <w:p w:rsidR="00855FDA" w:rsidRPr="00220624" w:rsidRDefault="00855FDA" w:rsidP="00DA6B49">
            <w:pPr>
              <w:spacing w:before="60"/>
              <w:rPr>
                <w:rFonts w:cs="Calibri"/>
                <w:sz w:val="16"/>
              </w:rPr>
            </w:pPr>
            <w:r w:rsidRPr="00220624">
              <w:rPr>
                <w:rFonts w:cs="Calibri"/>
                <w:sz w:val="16"/>
              </w:rPr>
              <w:t>float32</w:t>
            </w:r>
          </w:p>
        </w:tc>
        <w:tc>
          <w:tcPr>
            <w:tcW w:w="990" w:type="dxa"/>
          </w:tcPr>
          <w:p w:rsidR="00855FDA" w:rsidRPr="009E410D" w:rsidRDefault="00855FDA" w:rsidP="00DA6B49">
            <w:pPr>
              <w:spacing w:before="60"/>
              <w:rPr>
                <w:rFonts w:cs="Calibri"/>
                <w:sz w:val="16"/>
              </w:rPr>
            </w:pPr>
            <w:r w:rsidRPr="009E410D">
              <w:rPr>
                <w:rFonts w:cs="Calibri"/>
                <w:sz w:val="16"/>
              </w:rPr>
              <w:t>-1350</w:t>
            </w:r>
          </w:p>
        </w:tc>
        <w:tc>
          <w:tcPr>
            <w:tcW w:w="990" w:type="dxa"/>
          </w:tcPr>
          <w:p w:rsidR="00855FDA" w:rsidRPr="009E410D" w:rsidRDefault="00855FDA" w:rsidP="00DA6B49">
            <w:pPr>
              <w:spacing w:before="60"/>
              <w:rPr>
                <w:rFonts w:cs="Calibri"/>
                <w:sz w:val="16"/>
              </w:rPr>
            </w:pPr>
            <w:r w:rsidRPr="009E410D">
              <w:rPr>
                <w:rFonts w:cs="Calibri"/>
                <w:sz w:val="16"/>
              </w:rPr>
              <w:t>1350</w:t>
            </w:r>
          </w:p>
        </w:tc>
      </w:tr>
      <w:tr w:rsidR="00855FDA" w:rsidRPr="00AA38E8" w:rsidTr="00FF5F95">
        <w:tc>
          <w:tcPr>
            <w:tcW w:w="1779" w:type="dxa"/>
          </w:tcPr>
          <w:p w:rsidR="00855FDA" w:rsidRPr="00AA38E8" w:rsidRDefault="00855FDA" w:rsidP="00DA6B49">
            <w:pPr>
              <w:spacing w:before="60"/>
              <w:rPr>
                <w:rFonts w:cs="Calibri"/>
                <w:sz w:val="16"/>
              </w:rPr>
            </w:pPr>
          </w:p>
        </w:tc>
        <w:tc>
          <w:tcPr>
            <w:tcW w:w="4179" w:type="dxa"/>
          </w:tcPr>
          <w:p w:rsidR="00855FDA" w:rsidRPr="00AA38E8" w:rsidRDefault="00855FDA" w:rsidP="00DA6B49">
            <w:pPr>
              <w:spacing w:before="60"/>
              <w:rPr>
                <w:rFonts w:cs="Calibri"/>
                <w:sz w:val="16"/>
              </w:rPr>
            </w:pPr>
            <w:r w:rsidRPr="009D39AC">
              <w:rPr>
                <w:rFonts w:cs="Calibri"/>
                <w:sz w:val="16"/>
              </w:rPr>
              <w:t>LimPosn_HwDeg_T_f32</w:t>
            </w:r>
          </w:p>
        </w:tc>
        <w:tc>
          <w:tcPr>
            <w:tcW w:w="990" w:type="dxa"/>
          </w:tcPr>
          <w:p w:rsidR="00855FDA" w:rsidRPr="00AA38E8" w:rsidRDefault="00855FDA" w:rsidP="00DA6B49">
            <w:pPr>
              <w:spacing w:before="60"/>
              <w:rPr>
                <w:rFonts w:cs="Calibri"/>
                <w:sz w:val="16"/>
              </w:rPr>
            </w:pPr>
            <w:r w:rsidRPr="00220624">
              <w:rPr>
                <w:rFonts w:cs="Calibri"/>
                <w:sz w:val="16"/>
              </w:rPr>
              <w:t>float32</w:t>
            </w:r>
          </w:p>
        </w:tc>
        <w:tc>
          <w:tcPr>
            <w:tcW w:w="990" w:type="dxa"/>
          </w:tcPr>
          <w:p w:rsidR="00855FDA" w:rsidRPr="009E410D" w:rsidRDefault="00855FDA" w:rsidP="00DA6B49">
            <w:pPr>
              <w:spacing w:before="60"/>
              <w:rPr>
                <w:rFonts w:cs="Calibri"/>
                <w:sz w:val="16"/>
              </w:rPr>
            </w:pPr>
            <w:r w:rsidRPr="009E410D">
              <w:rPr>
                <w:rFonts w:cs="Calibri"/>
                <w:sz w:val="16"/>
              </w:rPr>
              <w:t>-1440</w:t>
            </w:r>
          </w:p>
        </w:tc>
        <w:tc>
          <w:tcPr>
            <w:tcW w:w="990" w:type="dxa"/>
          </w:tcPr>
          <w:p w:rsidR="00855FDA" w:rsidRPr="009E410D" w:rsidRDefault="00855FDA" w:rsidP="00DA6B49">
            <w:pPr>
              <w:spacing w:before="60"/>
              <w:rPr>
                <w:rFonts w:cs="Calibri"/>
                <w:sz w:val="16"/>
              </w:rPr>
            </w:pPr>
            <w:r w:rsidRPr="009E410D">
              <w:rPr>
                <w:rFonts w:cs="Calibri"/>
                <w:sz w:val="16"/>
              </w:rPr>
              <w:t>1440</w:t>
            </w:r>
          </w:p>
        </w:tc>
      </w:tr>
      <w:tr w:rsidR="00855FDA" w:rsidRPr="00AA38E8" w:rsidTr="00FF5F95">
        <w:tc>
          <w:tcPr>
            <w:tcW w:w="1779" w:type="dxa"/>
          </w:tcPr>
          <w:p w:rsidR="00855FDA" w:rsidRPr="00AA38E8" w:rsidRDefault="00855FDA" w:rsidP="00DA6B49">
            <w:pPr>
              <w:spacing w:before="60"/>
              <w:rPr>
                <w:rFonts w:cs="Calibri"/>
                <w:b/>
                <w:bCs/>
                <w:sz w:val="16"/>
              </w:rPr>
            </w:pPr>
            <w:r w:rsidRPr="00AA38E8">
              <w:rPr>
                <w:rFonts w:cs="Calibri"/>
                <w:b/>
                <w:bCs/>
                <w:sz w:val="16"/>
              </w:rPr>
              <w:t>Return Value</w:t>
            </w:r>
          </w:p>
        </w:tc>
        <w:tc>
          <w:tcPr>
            <w:tcW w:w="4179" w:type="dxa"/>
          </w:tcPr>
          <w:p w:rsidR="00855FDA" w:rsidRPr="00AA38E8" w:rsidRDefault="00855FDA" w:rsidP="00DA6B49">
            <w:pPr>
              <w:spacing w:before="60"/>
              <w:rPr>
                <w:rFonts w:cs="Calibri"/>
                <w:sz w:val="16"/>
              </w:rPr>
            </w:pPr>
            <w:r w:rsidRPr="00B33988">
              <w:rPr>
                <w:rFonts w:cs="Calibri"/>
                <w:sz w:val="16"/>
              </w:rPr>
              <w:t>EotActvCmd_MotNwtMtr_T_f32</w:t>
            </w:r>
          </w:p>
        </w:tc>
        <w:tc>
          <w:tcPr>
            <w:tcW w:w="990" w:type="dxa"/>
          </w:tcPr>
          <w:p w:rsidR="00855FDA" w:rsidRPr="00AA38E8" w:rsidRDefault="00855FDA" w:rsidP="00DA6B49">
            <w:pPr>
              <w:spacing w:before="60"/>
              <w:rPr>
                <w:rFonts w:cs="Calibri"/>
                <w:sz w:val="16"/>
              </w:rPr>
            </w:pPr>
            <w:r w:rsidRPr="00220624">
              <w:rPr>
                <w:rFonts w:cs="Calibri"/>
                <w:sz w:val="16"/>
              </w:rPr>
              <w:t>float32</w:t>
            </w:r>
          </w:p>
        </w:tc>
        <w:tc>
          <w:tcPr>
            <w:tcW w:w="990" w:type="dxa"/>
          </w:tcPr>
          <w:p w:rsidR="00855FDA" w:rsidRPr="009E410D" w:rsidRDefault="00855FDA" w:rsidP="00DA6B49">
            <w:pPr>
              <w:spacing w:before="60"/>
              <w:rPr>
                <w:rFonts w:cs="Calibri"/>
                <w:sz w:val="16"/>
              </w:rPr>
            </w:pPr>
            <w:r>
              <w:rPr>
                <w:rFonts w:cs="Calibri"/>
                <w:sz w:val="16"/>
              </w:rPr>
              <w:t>-</w:t>
            </w:r>
            <w:r w:rsidRPr="00DD1530">
              <w:rPr>
                <w:rFonts w:cs="Calibri"/>
                <w:sz w:val="16"/>
              </w:rPr>
              <w:t>8.8</w:t>
            </w:r>
          </w:p>
        </w:tc>
        <w:tc>
          <w:tcPr>
            <w:tcW w:w="990" w:type="dxa"/>
          </w:tcPr>
          <w:p w:rsidR="00855FDA" w:rsidRPr="009E410D" w:rsidRDefault="00855FDA" w:rsidP="00DA6B49">
            <w:pPr>
              <w:spacing w:before="60"/>
              <w:rPr>
                <w:rFonts w:cs="Calibri"/>
                <w:sz w:val="16"/>
              </w:rPr>
            </w:pPr>
            <w:r w:rsidRPr="00DD1530">
              <w:rPr>
                <w:rFonts w:cs="Calibri"/>
                <w:sz w:val="16"/>
              </w:rPr>
              <w:t>8.8</w:t>
            </w:r>
          </w:p>
        </w:tc>
      </w:tr>
    </w:tbl>
    <w:p w:rsidR="00B33988" w:rsidRDefault="00B33988" w:rsidP="00B33988">
      <w:pPr>
        <w:pStyle w:val="Heading2"/>
        <w:numPr>
          <w:ilvl w:val="3"/>
          <w:numId w:val="11"/>
        </w:numPr>
        <w:spacing w:after="60"/>
        <w:rPr>
          <w:rFonts w:ascii="Calibri" w:hAnsi="Calibri" w:cs="Calibri"/>
        </w:rPr>
      </w:pPr>
      <w:bookmarkStart w:id="140" w:name="_Toc455571006"/>
      <w:r>
        <w:rPr>
          <w:rFonts w:ascii="Calibri" w:hAnsi="Calibri" w:cs="Calibri"/>
        </w:rPr>
        <w:t>Design Rationale</w:t>
      </w:r>
      <w:bookmarkEnd w:id="140"/>
    </w:p>
    <w:p w:rsidR="00B33988" w:rsidRDefault="00B33988" w:rsidP="00B33988">
      <w:pPr>
        <w:rPr>
          <w:lang w:bidi="ar-SA"/>
        </w:rPr>
      </w:pPr>
      <w:r>
        <w:rPr>
          <w:lang w:bidi="ar-SA"/>
        </w:rPr>
        <w:t>None</w:t>
      </w:r>
    </w:p>
    <w:p w:rsidR="00B33988" w:rsidRPr="007F2C36" w:rsidRDefault="00B33988" w:rsidP="00B33988">
      <w:pPr>
        <w:rPr>
          <w:lang w:bidi="ar-SA"/>
        </w:rPr>
      </w:pPr>
      <w:r>
        <w:rPr>
          <w:lang w:bidi="ar-SA"/>
        </w:rPr>
        <w:t>Note: Outputs of “</w:t>
      </w:r>
      <w:proofErr w:type="spellStart"/>
      <w:r w:rsidRPr="00B33988">
        <w:rPr>
          <w:lang w:bidi="ar-SA"/>
        </w:rPr>
        <w:t>EotActvCmdCalc</w:t>
      </w:r>
      <w:proofErr w:type="spellEnd"/>
      <w:r>
        <w:rPr>
          <w:lang w:bidi="ar-SA"/>
        </w:rPr>
        <w:t xml:space="preserve">” function is - </w:t>
      </w:r>
      <w:r w:rsidRPr="00B33988">
        <w:rPr>
          <w:lang w:bidi="ar-SA"/>
        </w:rPr>
        <w:t>EotActvCmd_MotNwtMtr_T_f32</w:t>
      </w:r>
    </w:p>
    <w:p w:rsidR="00B33988" w:rsidRDefault="00B33988" w:rsidP="00B33988">
      <w:pPr>
        <w:pStyle w:val="Heading2"/>
        <w:numPr>
          <w:ilvl w:val="3"/>
          <w:numId w:val="11"/>
        </w:numPr>
        <w:spacing w:after="60"/>
        <w:rPr>
          <w:rFonts w:ascii="Calibri" w:hAnsi="Calibri" w:cs="Calibri"/>
        </w:rPr>
      </w:pPr>
      <w:bookmarkStart w:id="141" w:name="_Toc455571007"/>
      <w:r>
        <w:rPr>
          <w:rFonts w:ascii="Calibri" w:hAnsi="Calibri" w:cs="Calibri"/>
        </w:rPr>
        <w:t>Processing</w:t>
      </w:r>
      <w:bookmarkEnd w:id="141"/>
    </w:p>
    <w:p w:rsidR="00B33988" w:rsidRPr="007F2C36" w:rsidRDefault="00B33988" w:rsidP="00B33988">
      <w:pPr>
        <w:rPr>
          <w:lang w:bidi="ar-SA"/>
        </w:rPr>
      </w:pPr>
      <w:r w:rsidRPr="007F2C36">
        <w:rPr>
          <w:lang w:bidi="ar-SA"/>
        </w:rPr>
        <w:t>Refer to the “</w:t>
      </w:r>
      <w:proofErr w:type="spellStart"/>
      <w:r w:rsidRPr="00B33988">
        <w:rPr>
          <w:lang w:bidi="ar-SA"/>
        </w:rPr>
        <w:t>EotActvCmdCalc</w:t>
      </w:r>
      <w:proofErr w:type="spellEnd"/>
      <w:r w:rsidRPr="00F44962">
        <w:rPr>
          <w:lang w:bidi="ar-SA"/>
        </w:rPr>
        <w:t xml:space="preserve">” </w:t>
      </w:r>
      <w:r>
        <w:rPr>
          <w:lang w:bidi="ar-SA"/>
        </w:rPr>
        <w:t>calculation</w:t>
      </w:r>
      <w:r w:rsidRPr="00F44962">
        <w:rPr>
          <w:lang w:bidi="ar-SA"/>
        </w:rPr>
        <w:t xml:space="preserve"> of the Simulink model of the design</w:t>
      </w:r>
    </w:p>
    <w:p w:rsidR="00B33988" w:rsidRPr="00AA38E8" w:rsidRDefault="00B33988" w:rsidP="00B33988">
      <w:pPr>
        <w:pStyle w:val="Heading2"/>
        <w:numPr>
          <w:ilvl w:val="2"/>
          <w:numId w:val="11"/>
        </w:numPr>
        <w:tabs>
          <w:tab w:val="num" w:pos="567"/>
        </w:tabs>
        <w:spacing w:after="60"/>
        <w:ind w:left="567"/>
        <w:rPr>
          <w:rFonts w:ascii="Calibri" w:hAnsi="Calibri" w:cs="Calibri"/>
        </w:rPr>
      </w:pPr>
      <w:bookmarkStart w:id="142" w:name="_Toc455571008"/>
      <w:r w:rsidRPr="00AA38E8">
        <w:rPr>
          <w:rFonts w:ascii="Calibri" w:hAnsi="Calibri" w:cs="Calibri"/>
        </w:rPr>
        <w:t>Local</w:t>
      </w:r>
      <w:r>
        <w:rPr>
          <w:rFonts w:ascii="Calibri" w:hAnsi="Calibri" w:cs="Calibri"/>
        </w:rPr>
        <w:t xml:space="preserve"> Function #</w:t>
      </w:r>
      <w:r w:rsidR="00AE496E">
        <w:rPr>
          <w:rFonts w:ascii="Calibri" w:hAnsi="Calibri" w:cs="Calibri"/>
        </w:rPr>
        <w:t>9</w:t>
      </w:r>
      <w:bookmarkEnd w:id="14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B33988" w:rsidRPr="00AA38E8" w:rsidTr="00FF5F95">
        <w:tc>
          <w:tcPr>
            <w:tcW w:w="1779" w:type="dxa"/>
          </w:tcPr>
          <w:p w:rsidR="00B33988" w:rsidRPr="00AA38E8" w:rsidRDefault="00B33988" w:rsidP="00FF5F95">
            <w:pPr>
              <w:spacing w:before="60"/>
              <w:rPr>
                <w:rFonts w:cs="Calibri"/>
                <w:b/>
                <w:bCs/>
                <w:sz w:val="16"/>
              </w:rPr>
            </w:pPr>
            <w:r w:rsidRPr="00AA38E8">
              <w:rPr>
                <w:rFonts w:cs="Calibri"/>
                <w:b/>
                <w:bCs/>
                <w:sz w:val="16"/>
              </w:rPr>
              <w:t>Function Name</w:t>
            </w:r>
          </w:p>
        </w:tc>
        <w:tc>
          <w:tcPr>
            <w:tcW w:w="4179" w:type="dxa"/>
          </w:tcPr>
          <w:p w:rsidR="00B33988" w:rsidRPr="00AA38E8" w:rsidRDefault="00B33988" w:rsidP="00FF5F95">
            <w:pPr>
              <w:spacing w:before="60"/>
              <w:rPr>
                <w:rFonts w:cs="Calibri"/>
                <w:sz w:val="16"/>
              </w:rPr>
            </w:pPr>
            <w:proofErr w:type="spellStart"/>
            <w:r w:rsidRPr="00B33988">
              <w:rPr>
                <w:rFonts w:cs="Calibri"/>
                <w:sz w:val="16"/>
              </w:rPr>
              <w:t>SoftEndStopStCtrl</w:t>
            </w:r>
            <w:proofErr w:type="spellEnd"/>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Type</w:t>
            </w:r>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Min</w:t>
            </w:r>
          </w:p>
        </w:tc>
        <w:tc>
          <w:tcPr>
            <w:tcW w:w="990" w:type="dxa"/>
            <w:shd w:val="pct30" w:color="FFFF00" w:fill="auto"/>
          </w:tcPr>
          <w:p w:rsidR="00B33988" w:rsidRPr="00AA38E8" w:rsidRDefault="00B33988" w:rsidP="00FF5F95">
            <w:pPr>
              <w:spacing w:before="60"/>
              <w:jc w:val="center"/>
              <w:rPr>
                <w:rFonts w:cs="Calibri"/>
                <w:sz w:val="16"/>
              </w:rPr>
            </w:pPr>
            <w:r w:rsidRPr="00AA38E8">
              <w:rPr>
                <w:rFonts w:cs="Calibri"/>
                <w:sz w:val="16"/>
              </w:rPr>
              <w:t>Max</w:t>
            </w:r>
          </w:p>
        </w:tc>
      </w:tr>
      <w:tr w:rsidR="00B33988" w:rsidRPr="00AA38E8" w:rsidTr="00FF5F95">
        <w:tc>
          <w:tcPr>
            <w:tcW w:w="1779" w:type="dxa"/>
          </w:tcPr>
          <w:p w:rsidR="00B33988" w:rsidRPr="00AA38E8" w:rsidRDefault="00B33988" w:rsidP="00B33988">
            <w:pPr>
              <w:spacing w:before="60"/>
              <w:rPr>
                <w:rFonts w:cs="Calibri"/>
                <w:b/>
                <w:bCs/>
                <w:sz w:val="16"/>
              </w:rPr>
            </w:pPr>
            <w:r w:rsidRPr="00AA38E8">
              <w:rPr>
                <w:rFonts w:cs="Calibri"/>
                <w:b/>
                <w:bCs/>
                <w:sz w:val="16"/>
              </w:rPr>
              <w:t xml:space="preserve">Arguments Passed </w:t>
            </w:r>
          </w:p>
        </w:tc>
        <w:tc>
          <w:tcPr>
            <w:tcW w:w="4179" w:type="dxa"/>
          </w:tcPr>
          <w:p w:rsidR="00B33988" w:rsidRPr="00AA38E8" w:rsidRDefault="00B33988" w:rsidP="00B33988">
            <w:pPr>
              <w:spacing w:before="60"/>
              <w:rPr>
                <w:rFonts w:cs="Calibri"/>
                <w:sz w:val="16"/>
              </w:rPr>
            </w:pPr>
            <w:r w:rsidRPr="008F24FE">
              <w:rPr>
                <w:rFonts w:cs="Calibri"/>
                <w:sz w:val="16"/>
              </w:rPr>
              <w:t>VehSpd_Kph_T_f32</w:t>
            </w:r>
          </w:p>
        </w:tc>
        <w:tc>
          <w:tcPr>
            <w:tcW w:w="990" w:type="dxa"/>
          </w:tcPr>
          <w:p w:rsidR="00B33988" w:rsidRPr="00220624" w:rsidRDefault="00B33988" w:rsidP="00B33988">
            <w:pPr>
              <w:spacing w:before="60"/>
              <w:rPr>
                <w:rFonts w:cs="Calibri"/>
                <w:sz w:val="16"/>
              </w:rPr>
            </w:pPr>
            <w:r w:rsidRPr="00220624">
              <w:rPr>
                <w:rFonts w:cs="Calibri"/>
                <w:sz w:val="16"/>
              </w:rPr>
              <w:t>float32</w:t>
            </w:r>
          </w:p>
        </w:tc>
        <w:tc>
          <w:tcPr>
            <w:tcW w:w="990" w:type="dxa"/>
          </w:tcPr>
          <w:p w:rsidR="00B33988" w:rsidRPr="00AA38E8" w:rsidRDefault="00B33988" w:rsidP="00B33988">
            <w:pPr>
              <w:spacing w:before="60"/>
              <w:rPr>
                <w:rFonts w:cs="Calibri"/>
                <w:sz w:val="16"/>
              </w:rPr>
            </w:pPr>
            <w:r>
              <w:rPr>
                <w:rFonts w:cs="Calibri"/>
                <w:sz w:val="16"/>
              </w:rPr>
              <w:t>0</w:t>
            </w:r>
          </w:p>
        </w:tc>
        <w:tc>
          <w:tcPr>
            <w:tcW w:w="990" w:type="dxa"/>
          </w:tcPr>
          <w:p w:rsidR="00B33988" w:rsidRPr="00AA38E8" w:rsidRDefault="00B33988" w:rsidP="00B33988">
            <w:pPr>
              <w:spacing w:before="60"/>
              <w:rPr>
                <w:rFonts w:cs="Calibri"/>
                <w:sz w:val="16"/>
              </w:rPr>
            </w:pPr>
            <w:r>
              <w:rPr>
                <w:rFonts w:cs="Calibri"/>
                <w:sz w:val="16"/>
              </w:rPr>
              <w:t>511</w:t>
            </w:r>
          </w:p>
        </w:tc>
      </w:tr>
      <w:tr w:rsidR="00B33988" w:rsidRPr="00AA38E8" w:rsidTr="00FF5F95">
        <w:tc>
          <w:tcPr>
            <w:tcW w:w="1779" w:type="dxa"/>
          </w:tcPr>
          <w:p w:rsidR="00B33988" w:rsidRPr="00AA38E8" w:rsidRDefault="00B33988" w:rsidP="00B33988">
            <w:pPr>
              <w:spacing w:before="60"/>
              <w:rPr>
                <w:rFonts w:cs="Calibri"/>
                <w:sz w:val="16"/>
              </w:rPr>
            </w:pPr>
          </w:p>
        </w:tc>
        <w:tc>
          <w:tcPr>
            <w:tcW w:w="4179" w:type="dxa"/>
          </w:tcPr>
          <w:p w:rsidR="00B33988" w:rsidRPr="00AA38E8" w:rsidRDefault="00B33988" w:rsidP="00B33988">
            <w:pPr>
              <w:spacing w:before="60"/>
              <w:rPr>
                <w:rFonts w:cs="Calibri"/>
                <w:sz w:val="16"/>
              </w:rPr>
            </w:pPr>
            <w:r w:rsidRPr="008F24FE">
              <w:rPr>
                <w:rFonts w:cs="Calibri"/>
                <w:sz w:val="16"/>
              </w:rPr>
              <w:t>HwAgAuthy_Uls_T_f32</w:t>
            </w:r>
          </w:p>
        </w:tc>
        <w:tc>
          <w:tcPr>
            <w:tcW w:w="990" w:type="dxa"/>
          </w:tcPr>
          <w:p w:rsidR="00B33988" w:rsidRPr="00220624" w:rsidRDefault="00B33988" w:rsidP="00B33988">
            <w:pPr>
              <w:spacing w:before="60"/>
              <w:rPr>
                <w:rFonts w:cs="Calibri"/>
                <w:sz w:val="16"/>
              </w:rPr>
            </w:pPr>
            <w:r w:rsidRPr="00220624">
              <w:rPr>
                <w:rFonts w:cs="Calibri"/>
                <w:sz w:val="16"/>
              </w:rPr>
              <w:t>float32</w:t>
            </w:r>
          </w:p>
        </w:tc>
        <w:tc>
          <w:tcPr>
            <w:tcW w:w="990" w:type="dxa"/>
          </w:tcPr>
          <w:p w:rsidR="00B33988" w:rsidRPr="00AA38E8" w:rsidRDefault="00B33988" w:rsidP="00B33988">
            <w:pPr>
              <w:spacing w:before="60"/>
              <w:rPr>
                <w:rFonts w:cs="Calibri"/>
                <w:sz w:val="16"/>
              </w:rPr>
            </w:pPr>
            <w:r>
              <w:rPr>
                <w:rFonts w:cs="Calibri"/>
                <w:sz w:val="16"/>
              </w:rPr>
              <w:t>0</w:t>
            </w:r>
          </w:p>
        </w:tc>
        <w:tc>
          <w:tcPr>
            <w:tcW w:w="990" w:type="dxa"/>
          </w:tcPr>
          <w:p w:rsidR="00B33988" w:rsidRPr="00AA38E8" w:rsidRDefault="00B33988" w:rsidP="00B33988">
            <w:pPr>
              <w:spacing w:before="60"/>
              <w:rPr>
                <w:rFonts w:cs="Calibri"/>
                <w:sz w:val="16"/>
              </w:rPr>
            </w:pPr>
            <w:r>
              <w:rPr>
                <w:rFonts w:cs="Calibri"/>
                <w:sz w:val="16"/>
              </w:rPr>
              <w:t>1</w:t>
            </w:r>
          </w:p>
        </w:tc>
      </w:tr>
      <w:tr w:rsidR="00B33988" w:rsidRPr="00AA38E8" w:rsidTr="00FF5F95">
        <w:tc>
          <w:tcPr>
            <w:tcW w:w="1779" w:type="dxa"/>
          </w:tcPr>
          <w:p w:rsidR="00B33988" w:rsidRPr="00AA38E8" w:rsidRDefault="00B33988" w:rsidP="00B33988">
            <w:pPr>
              <w:spacing w:before="60"/>
              <w:rPr>
                <w:rFonts w:cs="Calibri"/>
                <w:sz w:val="16"/>
              </w:rPr>
            </w:pPr>
          </w:p>
        </w:tc>
        <w:tc>
          <w:tcPr>
            <w:tcW w:w="4179" w:type="dxa"/>
          </w:tcPr>
          <w:p w:rsidR="00B33988" w:rsidRPr="00AA38E8" w:rsidRDefault="00B33988" w:rsidP="00B33988">
            <w:pPr>
              <w:spacing w:before="60"/>
              <w:rPr>
                <w:rFonts w:cs="Calibri"/>
                <w:sz w:val="16"/>
              </w:rPr>
            </w:pPr>
            <w:proofErr w:type="spellStart"/>
            <w:r w:rsidRPr="00B33988">
              <w:rPr>
                <w:rFonts w:cs="Calibri"/>
                <w:sz w:val="16"/>
              </w:rPr>
              <w:t>EotProtnDi_Cnt_T_Logl</w:t>
            </w:r>
            <w:proofErr w:type="spellEnd"/>
          </w:p>
        </w:tc>
        <w:tc>
          <w:tcPr>
            <w:tcW w:w="990" w:type="dxa"/>
          </w:tcPr>
          <w:p w:rsidR="00B33988" w:rsidRPr="00220624" w:rsidRDefault="00B33988" w:rsidP="00B33988">
            <w:pPr>
              <w:spacing w:before="60"/>
              <w:rPr>
                <w:rFonts w:cs="Calibri"/>
                <w:sz w:val="16"/>
              </w:rPr>
            </w:pPr>
            <w:r>
              <w:rPr>
                <w:rFonts w:cs="Calibri"/>
                <w:sz w:val="16"/>
              </w:rPr>
              <w:t>boolean</w:t>
            </w:r>
          </w:p>
        </w:tc>
        <w:tc>
          <w:tcPr>
            <w:tcW w:w="990" w:type="dxa"/>
          </w:tcPr>
          <w:p w:rsidR="00B33988" w:rsidRPr="009E410D" w:rsidRDefault="00B33988" w:rsidP="00B33988">
            <w:pPr>
              <w:spacing w:before="60"/>
              <w:rPr>
                <w:rFonts w:cs="Calibri"/>
                <w:sz w:val="16"/>
              </w:rPr>
            </w:pPr>
            <w:r>
              <w:rPr>
                <w:rFonts w:cs="Calibri"/>
                <w:sz w:val="16"/>
              </w:rPr>
              <w:t>0</w:t>
            </w:r>
          </w:p>
        </w:tc>
        <w:tc>
          <w:tcPr>
            <w:tcW w:w="990" w:type="dxa"/>
          </w:tcPr>
          <w:p w:rsidR="00B33988" w:rsidRPr="009E410D" w:rsidRDefault="00B33988" w:rsidP="00B33988">
            <w:pPr>
              <w:spacing w:before="60"/>
              <w:rPr>
                <w:rFonts w:cs="Calibri"/>
                <w:sz w:val="16"/>
              </w:rPr>
            </w:pPr>
            <w:r>
              <w:rPr>
                <w:rFonts w:cs="Calibri"/>
                <w:sz w:val="16"/>
              </w:rPr>
              <w:t>1</w:t>
            </w:r>
          </w:p>
        </w:tc>
      </w:tr>
      <w:tr w:rsidR="00B33988" w:rsidRPr="00AA38E8" w:rsidTr="00FF5F95">
        <w:tc>
          <w:tcPr>
            <w:tcW w:w="1779" w:type="dxa"/>
          </w:tcPr>
          <w:p w:rsidR="00B33988" w:rsidRPr="00AA38E8" w:rsidRDefault="00B33988" w:rsidP="00B33988">
            <w:pPr>
              <w:spacing w:before="60"/>
              <w:rPr>
                <w:rFonts w:cs="Calibri"/>
                <w:sz w:val="16"/>
              </w:rPr>
            </w:pPr>
          </w:p>
        </w:tc>
        <w:tc>
          <w:tcPr>
            <w:tcW w:w="4179" w:type="dxa"/>
          </w:tcPr>
          <w:p w:rsidR="00B33988" w:rsidRPr="00AA38E8" w:rsidRDefault="00B33988" w:rsidP="00B33988">
            <w:pPr>
              <w:spacing w:before="60"/>
              <w:rPr>
                <w:rFonts w:cs="Calibri"/>
                <w:sz w:val="16"/>
              </w:rPr>
            </w:pPr>
            <w:proofErr w:type="spellStart"/>
            <w:r w:rsidRPr="00B33988">
              <w:rPr>
                <w:rFonts w:cs="Calibri"/>
                <w:sz w:val="16"/>
              </w:rPr>
              <w:t>EotDetd_Cnt_T_Logl</w:t>
            </w:r>
            <w:proofErr w:type="spellEnd"/>
          </w:p>
        </w:tc>
        <w:tc>
          <w:tcPr>
            <w:tcW w:w="990" w:type="dxa"/>
          </w:tcPr>
          <w:p w:rsidR="00B33988" w:rsidRPr="00AA38E8" w:rsidRDefault="00B33988" w:rsidP="00B33988">
            <w:pPr>
              <w:spacing w:before="60"/>
              <w:rPr>
                <w:rFonts w:cs="Calibri"/>
                <w:sz w:val="16"/>
              </w:rPr>
            </w:pPr>
            <w:r>
              <w:rPr>
                <w:rFonts w:cs="Calibri"/>
                <w:sz w:val="16"/>
              </w:rPr>
              <w:t>boolean</w:t>
            </w:r>
          </w:p>
        </w:tc>
        <w:tc>
          <w:tcPr>
            <w:tcW w:w="990" w:type="dxa"/>
          </w:tcPr>
          <w:p w:rsidR="00B33988" w:rsidRPr="009E410D" w:rsidRDefault="00B33988" w:rsidP="00B33988">
            <w:pPr>
              <w:spacing w:before="60"/>
              <w:rPr>
                <w:rFonts w:cs="Calibri"/>
                <w:sz w:val="16"/>
              </w:rPr>
            </w:pPr>
            <w:r>
              <w:rPr>
                <w:rFonts w:cs="Calibri"/>
                <w:sz w:val="16"/>
              </w:rPr>
              <w:t>0</w:t>
            </w:r>
          </w:p>
        </w:tc>
        <w:tc>
          <w:tcPr>
            <w:tcW w:w="990" w:type="dxa"/>
          </w:tcPr>
          <w:p w:rsidR="00B33988" w:rsidRPr="009E410D" w:rsidRDefault="00B33988" w:rsidP="00B33988">
            <w:pPr>
              <w:spacing w:before="60"/>
              <w:rPr>
                <w:rFonts w:cs="Calibri"/>
                <w:sz w:val="16"/>
              </w:rPr>
            </w:pPr>
            <w:r>
              <w:rPr>
                <w:rFonts w:cs="Calibri"/>
                <w:sz w:val="16"/>
              </w:rPr>
              <w:t>1</w:t>
            </w:r>
          </w:p>
        </w:tc>
      </w:tr>
      <w:tr w:rsidR="00FD76B6" w:rsidRPr="00AA38E8" w:rsidTr="00FF5F95">
        <w:tc>
          <w:tcPr>
            <w:tcW w:w="1779" w:type="dxa"/>
          </w:tcPr>
          <w:p w:rsidR="00FD76B6" w:rsidRPr="00AA38E8" w:rsidRDefault="00FD76B6" w:rsidP="00FD76B6">
            <w:pPr>
              <w:spacing w:before="60"/>
              <w:rPr>
                <w:rFonts w:cs="Calibri"/>
                <w:sz w:val="16"/>
              </w:rPr>
            </w:pPr>
          </w:p>
        </w:tc>
        <w:tc>
          <w:tcPr>
            <w:tcW w:w="4179" w:type="dxa"/>
          </w:tcPr>
          <w:p w:rsidR="00FD76B6" w:rsidRPr="00AA38E8" w:rsidRDefault="00FD76B6" w:rsidP="00FD76B6">
            <w:pPr>
              <w:spacing w:before="60"/>
              <w:rPr>
                <w:rFonts w:cs="Calibri"/>
                <w:sz w:val="16"/>
              </w:rPr>
            </w:pPr>
            <w:r w:rsidRPr="008F24FE">
              <w:rPr>
                <w:rFonts w:cs="Calibri"/>
                <w:sz w:val="16"/>
              </w:rPr>
              <w:t>HwAg_HwDeg_T_f32</w:t>
            </w:r>
          </w:p>
        </w:tc>
        <w:tc>
          <w:tcPr>
            <w:tcW w:w="990" w:type="dxa"/>
          </w:tcPr>
          <w:p w:rsidR="00FD76B6" w:rsidRPr="00220624" w:rsidRDefault="00FD76B6" w:rsidP="00FD76B6">
            <w:pPr>
              <w:spacing w:before="60"/>
              <w:rPr>
                <w:rFonts w:cs="Calibri"/>
                <w:sz w:val="16"/>
              </w:rPr>
            </w:pPr>
            <w:r w:rsidRPr="00220624">
              <w:rPr>
                <w:rFonts w:cs="Calibri"/>
                <w:sz w:val="16"/>
              </w:rPr>
              <w:t>float32</w:t>
            </w:r>
          </w:p>
        </w:tc>
        <w:tc>
          <w:tcPr>
            <w:tcW w:w="990" w:type="dxa"/>
          </w:tcPr>
          <w:p w:rsidR="00FD76B6" w:rsidRPr="009E410D" w:rsidRDefault="00FD76B6" w:rsidP="00FD76B6">
            <w:pPr>
              <w:spacing w:before="60"/>
              <w:rPr>
                <w:rFonts w:cs="Calibri"/>
                <w:sz w:val="16"/>
              </w:rPr>
            </w:pPr>
            <w:r w:rsidRPr="009E410D">
              <w:rPr>
                <w:rFonts w:cs="Calibri"/>
                <w:sz w:val="16"/>
              </w:rPr>
              <w:t>-1440</w:t>
            </w:r>
          </w:p>
        </w:tc>
        <w:tc>
          <w:tcPr>
            <w:tcW w:w="990" w:type="dxa"/>
          </w:tcPr>
          <w:p w:rsidR="00FD76B6" w:rsidRPr="009E410D" w:rsidRDefault="00FD76B6" w:rsidP="00FD76B6">
            <w:pPr>
              <w:spacing w:before="60"/>
              <w:rPr>
                <w:rFonts w:cs="Calibri"/>
                <w:sz w:val="16"/>
              </w:rPr>
            </w:pPr>
            <w:r w:rsidRPr="009E410D">
              <w:rPr>
                <w:rFonts w:cs="Calibri"/>
                <w:sz w:val="16"/>
              </w:rPr>
              <w:t>1440</w:t>
            </w:r>
          </w:p>
        </w:tc>
      </w:tr>
      <w:tr w:rsidR="005F16E7" w:rsidRPr="00AA38E8" w:rsidTr="00FF5F95">
        <w:tc>
          <w:tcPr>
            <w:tcW w:w="1779" w:type="dxa"/>
          </w:tcPr>
          <w:p w:rsidR="005F16E7" w:rsidRPr="00AA38E8" w:rsidRDefault="005F16E7" w:rsidP="005F16E7">
            <w:pPr>
              <w:spacing w:before="60"/>
              <w:rPr>
                <w:rFonts w:cs="Calibri"/>
                <w:sz w:val="16"/>
              </w:rPr>
            </w:pPr>
          </w:p>
        </w:tc>
        <w:tc>
          <w:tcPr>
            <w:tcW w:w="4179" w:type="dxa"/>
          </w:tcPr>
          <w:p w:rsidR="005F16E7" w:rsidRPr="008F24FE" w:rsidRDefault="005F16E7" w:rsidP="005F16E7">
            <w:pPr>
              <w:spacing w:before="60"/>
              <w:rPr>
                <w:rFonts w:cs="Calibri"/>
                <w:sz w:val="16"/>
              </w:rPr>
            </w:pPr>
            <w:r w:rsidRPr="00FD76B6">
              <w:rPr>
                <w:rFonts w:cs="Calibri"/>
                <w:sz w:val="16"/>
              </w:rPr>
              <w:t>FildHwTq_HwNwtMtr_T_f32</w:t>
            </w:r>
          </w:p>
        </w:tc>
        <w:tc>
          <w:tcPr>
            <w:tcW w:w="990" w:type="dxa"/>
          </w:tcPr>
          <w:p w:rsidR="005F16E7" w:rsidRPr="00220624" w:rsidRDefault="005F16E7" w:rsidP="005F16E7">
            <w:pPr>
              <w:spacing w:before="60"/>
              <w:rPr>
                <w:rFonts w:cs="Calibri"/>
                <w:sz w:val="16"/>
              </w:rPr>
            </w:pPr>
            <w:r>
              <w:rPr>
                <w:rFonts w:cs="Calibri"/>
                <w:sz w:val="16"/>
              </w:rPr>
              <w:t>float32</w:t>
            </w:r>
          </w:p>
        </w:tc>
        <w:tc>
          <w:tcPr>
            <w:tcW w:w="990" w:type="dxa"/>
          </w:tcPr>
          <w:p w:rsidR="005F16E7" w:rsidRPr="009E410D" w:rsidRDefault="005F16E7" w:rsidP="005F16E7">
            <w:pPr>
              <w:spacing w:before="60"/>
              <w:rPr>
                <w:rFonts w:cs="Calibri"/>
                <w:sz w:val="16"/>
              </w:rPr>
            </w:pPr>
            <w:r w:rsidRPr="00C76BA5">
              <w:rPr>
                <w:rFonts w:cs="Calibri"/>
                <w:sz w:val="16"/>
              </w:rPr>
              <w:t>-3.4E+38</w:t>
            </w:r>
          </w:p>
        </w:tc>
        <w:tc>
          <w:tcPr>
            <w:tcW w:w="990" w:type="dxa"/>
          </w:tcPr>
          <w:p w:rsidR="005F16E7" w:rsidRPr="009E410D" w:rsidRDefault="005F16E7" w:rsidP="005F16E7">
            <w:pPr>
              <w:spacing w:before="60"/>
              <w:rPr>
                <w:rFonts w:cs="Calibri"/>
                <w:sz w:val="16"/>
              </w:rPr>
            </w:pPr>
            <w:r w:rsidRPr="00C76BA5">
              <w:rPr>
                <w:rFonts w:cs="Calibri"/>
                <w:sz w:val="16"/>
              </w:rPr>
              <w:t>3.4E+38</w:t>
            </w:r>
          </w:p>
        </w:tc>
      </w:tr>
      <w:tr w:rsidR="005F16E7" w:rsidRPr="00AA38E8" w:rsidTr="00FF5F95">
        <w:tc>
          <w:tcPr>
            <w:tcW w:w="1779" w:type="dxa"/>
          </w:tcPr>
          <w:p w:rsidR="005F16E7" w:rsidRPr="00AA38E8" w:rsidRDefault="005F16E7" w:rsidP="005F16E7">
            <w:pPr>
              <w:spacing w:before="60"/>
              <w:rPr>
                <w:rFonts w:cs="Calibri"/>
                <w:sz w:val="16"/>
              </w:rPr>
            </w:pPr>
          </w:p>
        </w:tc>
        <w:tc>
          <w:tcPr>
            <w:tcW w:w="4179" w:type="dxa"/>
          </w:tcPr>
          <w:p w:rsidR="005F16E7" w:rsidRPr="00FD76B6" w:rsidRDefault="005F16E7" w:rsidP="005F16E7">
            <w:pPr>
              <w:spacing w:before="60"/>
              <w:rPr>
                <w:rFonts w:cs="Calibri"/>
                <w:sz w:val="16"/>
              </w:rPr>
            </w:pPr>
            <w:r w:rsidRPr="00FD76B6">
              <w:rPr>
                <w:rFonts w:cs="Calibri"/>
                <w:sz w:val="16"/>
              </w:rPr>
              <w:t>SysMotTqCmdSca_Uls_T_f32</w:t>
            </w:r>
          </w:p>
        </w:tc>
        <w:tc>
          <w:tcPr>
            <w:tcW w:w="990" w:type="dxa"/>
          </w:tcPr>
          <w:p w:rsidR="005F16E7" w:rsidRPr="00220624" w:rsidRDefault="005F16E7" w:rsidP="005F16E7">
            <w:pPr>
              <w:spacing w:before="60"/>
              <w:rPr>
                <w:rFonts w:cs="Calibri"/>
                <w:sz w:val="16"/>
              </w:rPr>
            </w:pPr>
            <w:r w:rsidRPr="00220624">
              <w:rPr>
                <w:rFonts w:cs="Calibri"/>
                <w:sz w:val="16"/>
              </w:rPr>
              <w:t>float32</w:t>
            </w:r>
          </w:p>
        </w:tc>
        <w:tc>
          <w:tcPr>
            <w:tcW w:w="990" w:type="dxa"/>
          </w:tcPr>
          <w:p w:rsidR="005F16E7" w:rsidRPr="00AA38E8" w:rsidRDefault="005F16E7" w:rsidP="005F16E7">
            <w:pPr>
              <w:spacing w:before="60"/>
              <w:rPr>
                <w:rFonts w:cs="Calibri"/>
                <w:sz w:val="16"/>
              </w:rPr>
            </w:pPr>
            <w:r>
              <w:rPr>
                <w:rFonts w:cs="Calibri"/>
                <w:sz w:val="16"/>
              </w:rPr>
              <w:t>0</w:t>
            </w:r>
          </w:p>
        </w:tc>
        <w:tc>
          <w:tcPr>
            <w:tcW w:w="990" w:type="dxa"/>
          </w:tcPr>
          <w:p w:rsidR="005F16E7" w:rsidRPr="00AA38E8" w:rsidRDefault="005F16E7" w:rsidP="005F16E7">
            <w:pPr>
              <w:spacing w:before="60"/>
              <w:rPr>
                <w:rFonts w:cs="Calibri"/>
                <w:sz w:val="16"/>
              </w:rPr>
            </w:pPr>
            <w:r>
              <w:rPr>
                <w:rFonts w:cs="Calibri"/>
                <w:sz w:val="16"/>
              </w:rPr>
              <w:t>1</w:t>
            </w:r>
          </w:p>
        </w:tc>
      </w:tr>
      <w:tr w:rsidR="005F16E7" w:rsidRPr="00AA38E8" w:rsidTr="00FF5F95">
        <w:tc>
          <w:tcPr>
            <w:tcW w:w="1779" w:type="dxa"/>
          </w:tcPr>
          <w:p w:rsidR="005F16E7" w:rsidRPr="00AA38E8" w:rsidRDefault="005F16E7" w:rsidP="005F16E7">
            <w:pPr>
              <w:spacing w:before="60"/>
              <w:rPr>
                <w:rFonts w:cs="Calibri"/>
                <w:sz w:val="16"/>
              </w:rPr>
            </w:pPr>
          </w:p>
        </w:tc>
        <w:tc>
          <w:tcPr>
            <w:tcW w:w="4179" w:type="dxa"/>
          </w:tcPr>
          <w:p w:rsidR="005F16E7" w:rsidRPr="00AA38E8" w:rsidRDefault="005F16E7" w:rsidP="005F16E7">
            <w:pPr>
              <w:spacing w:before="60"/>
              <w:rPr>
                <w:rFonts w:cs="Calibri"/>
                <w:sz w:val="16"/>
              </w:rPr>
            </w:pPr>
            <w:r w:rsidRPr="009D39AC">
              <w:rPr>
                <w:rFonts w:cs="Calibri"/>
                <w:sz w:val="16"/>
              </w:rPr>
              <w:t>LimPosn_HwDeg_T_f32</w:t>
            </w:r>
          </w:p>
        </w:tc>
        <w:tc>
          <w:tcPr>
            <w:tcW w:w="990" w:type="dxa"/>
          </w:tcPr>
          <w:p w:rsidR="005F16E7" w:rsidRPr="00AA38E8" w:rsidRDefault="005F16E7" w:rsidP="005F16E7">
            <w:pPr>
              <w:spacing w:before="60"/>
              <w:rPr>
                <w:rFonts w:cs="Calibri"/>
                <w:sz w:val="16"/>
              </w:rPr>
            </w:pPr>
            <w:r w:rsidRPr="00220624">
              <w:rPr>
                <w:rFonts w:cs="Calibri"/>
                <w:sz w:val="16"/>
              </w:rPr>
              <w:t>float32</w:t>
            </w:r>
          </w:p>
        </w:tc>
        <w:tc>
          <w:tcPr>
            <w:tcW w:w="990" w:type="dxa"/>
          </w:tcPr>
          <w:p w:rsidR="005F16E7" w:rsidRPr="009E410D" w:rsidRDefault="005F16E7" w:rsidP="005F16E7">
            <w:pPr>
              <w:spacing w:before="60"/>
              <w:rPr>
                <w:rFonts w:cs="Calibri"/>
                <w:sz w:val="16"/>
              </w:rPr>
            </w:pPr>
            <w:r w:rsidRPr="009E410D">
              <w:rPr>
                <w:rFonts w:cs="Calibri"/>
                <w:sz w:val="16"/>
              </w:rPr>
              <w:t>-1440</w:t>
            </w:r>
          </w:p>
        </w:tc>
        <w:tc>
          <w:tcPr>
            <w:tcW w:w="990" w:type="dxa"/>
          </w:tcPr>
          <w:p w:rsidR="005F16E7" w:rsidRPr="009E410D" w:rsidRDefault="005F16E7" w:rsidP="005F16E7">
            <w:pPr>
              <w:spacing w:before="60"/>
              <w:rPr>
                <w:rFonts w:cs="Calibri"/>
                <w:sz w:val="16"/>
              </w:rPr>
            </w:pPr>
            <w:r w:rsidRPr="009E410D">
              <w:rPr>
                <w:rFonts w:cs="Calibri"/>
                <w:sz w:val="16"/>
              </w:rPr>
              <w:t>1440</w:t>
            </w:r>
          </w:p>
        </w:tc>
      </w:tr>
      <w:tr w:rsidR="005F16E7" w:rsidRPr="00AA38E8" w:rsidTr="00FF5F95">
        <w:tc>
          <w:tcPr>
            <w:tcW w:w="1779" w:type="dxa"/>
          </w:tcPr>
          <w:p w:rsidR="005F16E7" w:rsidRPr="00AA38E8" w:rsidRDefault="005F16E7" w:rsidP="005F16E7">
            <w:pPr>
              <w:spacing w:before="60"/>
              <w:rPr>
                <w:rFonts w:cs="Calibri"/>
                <w:b/>
                <w:bCs/>
                <w:sz w:val="16"/>
              </w:rPr>
            </w:pPr>
            <w:r w:rsidRPr="00AA38E8">
              <w:rPr>
                <w:rFonts w:cs="Calibri"/>
                <w:b/>
                <w:bCs/>
                <w:sz w:val="16"/>
              </w:rPr>
              <w:t>Return Value</w:t>
            </w:r>
          </w:p>
        </w:tc>
        <w:tc>
          <w:tcPr>
            <w:tcW w:w="4179" w:type="dxa"/>
          </w:tcPr>
          <w:p w:rsidR="005F16E7" w:rsidRPr="00AA38E8" w:rsidRDefault="005F16E7" w:rsidP="005F16E7">
            <w:pPr>
              <w:spacing w:before="60"/>
              <w:rPr>
                <w:rFonts w:cs="Calibri"/>
                <w:sz w:val="16"/>
              </w:rPr>
            </w:pPr>
            <w:r>
              <w:rPr>
                <w:rFonts w:cs="Calibri"/>
                <w:sz w:val="16"/>
              </w:rPr>
              <w:t>None</w:t>
            </w:r>
          </w:p>
        </w:tc>
        <w:tc>
          <w:tcPr>
            <w:tcW w:w="990" w:type="dxa"/>
          </w:tcPr>
          <w:p w:rsidR="005F16E7" w:rsidRPr="00AA38E8" w:rsidRDefault="005F16E7" w:rsidP="005F16E7">
            <w:pPr>
              <w:spacing w:before="60"/>
              <w:rPr>
                <w:rFonts w:cs="Calibri"/>
                <w:sz w:val="16"/>
              </w:rPr>
            </w:pPr>
            <w:r w:rsidRPr="00220624">
              <w:rPr>
                <w:rFonts w:cs="Calibri"/>
                <w:sz w:val="16"/>
              </w:rPr>
              <w:t>float32</w:t>
            </w:r>
          </w:p>
        </w:tc>
        <w:tc>
          <w:tcPr>
            <w:tcW w:w="990" w:type="dxa"/>
          </w:tcPr>
          <w:p w:rsidR="005F16E7" w:rsidRPr="009E410D" w:rsidRDefault="005F16E7" w:rsidP="005F16E7">
            <w:pPr>
              <w:spacing w:before="60"/>
              <w:rPr>
                <w:rFonts w:cs="Calibri"/>
                <w:sz w:val="16"/>
              </w:rPr>
            </w:pPr>
            <w:r>
              <w:rPr>
                <w:rFonts w:cs="Calibri"/>
                <w:sz w:val="16"/>
              </w:rPr>
              <w:t>-</w:t>
            </w:r>
            <w:r w:rsidRPr="00DD1530">
              <w:rPr>
                <w:rFonts w:cs="Calibri"/>
                <w:sz w:val="16"/>
              </w:rPr>
              <w:t>8.8</w:t>
            </w:r>
          </w:p>
        </w:tc>
        <w:tc>
          <w:tcPr>
            <w:tcW w:w="990" w:type="dxa"/>
          </w:tcPr>
          <w:p w:rsidR="005F16E7" w:rsidRPr="009E410D" w:rsidRDefault="005F16E7" w:rsidP="005F16E7">
            <w:pPr>
              <w:spacing w:before="60"/>
              <w:rPr>
                <w:rFonts w:cs="Calibri"/>
                <w:sz w:val="16"/>
              </w:rPr>
            </w:pPr>
            <w:r w:rsidRPr="00DD1530">
              <w:rPr>
                <w:rFonts w:cs="Calibri"/>
                <w:sz w:val="16"/>
              </w:rPr>
              <w:t>8.8</w:t>
            </w:r>
          </w:p>
        </w:tc>
      </w:tr>
    </w:tbl>
    <w:p w:rsidR="00B33988" w:rsidRDefault="00B33988" w:rsidP="00B33988">
      <w:pPr>
        <w:pStyle w:val="Heading2"/>
        <w:numPr>
          <w:ilvl w:val="3"/>
          <w:numId w:val="11"/>
        </w:numPr>
        <w:spacing w:after="60"/>
        <w:rPr>
          <w:rFonts w:ascii="Calibri" w:hAnsi="Calibri" w:cs="Calibri"/>
        </w:rPr>
      </w:pPr>
      <w:bookmarkStart w:id="143" w:name="_Toc455571009"/>
      <w:r>
        <w:rPr>
          <w:rFonts w:ascii="Calibri" w:hAnsi="Calibri" w:cs="Calibri"/>
        </w:rPr>
        <w:t>Design Rationale</w:t>
      </w:r>
      <w:bookmarkEnd w:id="143"/>
    </w:p>
    <w:p w:rsidR="00B33988" w:rsidRDefault="00B33988" w:rsidP="00B33988">
      <w:pPr>
        <w:rPr>
          <w:lang w:bidi="ar-SA"/>
        </w:rPr>
      </w:pPr>
      <w:r>
        <w:rPr>
          <w:lang w:bidi="ar-SA"/>
        </w:rPr>
        <w:t>None</w:t>
      </w:r>
    </w:p>
    <w:p w:rsidR="00B33988" w:rsidRDefault="00B33988" w:rsidP="00B33988">
      <w:pPr>
        <w:pStyle w:val="Heading2"/>
        <w:numPr>
          <w:ilvl w:val="3"/>
          <w:numId w:val="11"/>
        </w:numPr>
        <w:spacing w:after="60"/>
        <w:rPr>
          <w:rFonts w:ascii="Calibri" w:hAnsi="Calibri" w:cs="Calibri"/>
        </w:rPr>
      </w:pPr>
      <w:bookmarkStart w:id="144" w:name="_Toc455571010"/>
      <w:r>
        <w:rPr>
          <w:rFonts w:ascii="Calibri" w:hAnsi="Calibri" w:cs="Calibri"/>
        </w:rPr>
        <w:t>Processing</w:t>
      </w:r>
      <w:bookmarkEnd w:id="144"/>
    </w:p>
    <w:p w:rsidR="009D39AC" w:rsidRPr="007F2C36" w:rsidRDefault="00B33988" w:rsidP="007F2C36">
      <w:pPr>
        <w:rPr>
          <w:lang w:bidi="ar-SA"/>
        </w:rPr>
      </w:pPr>
      <w:r w:rsidRPr="007F2C36">
        <w:rPr>
          <w:lang w:bidi="ar-SA"/>
        </w:rPr>
        <w:t>Refer to the “</w:t>
      </w:r>
      <w:proofErr w:type="spellStart"/>
      <w:r w:rsidRPr="00B33988">
        <w:rPr>
          <w:lang w:bidi="ar-SA"/>
        </w:rPr>
        <w:t>SoftEndStopStCtrl</w:t>
      </w:r>
      <w:proofErr w:type="spellEnd"/>
      <w:r w:rsidRPr="00F44962">
        <w:rPr>
          <w:lang w:bidi="ar-SA"/>
        </w:rPr>
        <w:t xml:space="preserve">” </w:t>
      </w:r>
      <w:r>
        <w:rPr>
          <w:lang w:bidi="ar-SA"/>
        </w:rPr>
        <w:t>calculation</w:t>
      </w:r>
      <w:r w:rsidRPr="00F44962">
        <w:rPr>
          <w:lang w:bidi="ar-SA"/>
        </w:rPr>
        <w:t xml:space="preserve"> of the Simulink model of the design</w:t>
      </w:r>
    </w:p>
    <w:p w:rsidR="008C6874" w:rsidRPr="00AA38E8" w:rsidRDefault="008C6874" w:rsidP="008C6874">
      <w:pPr>
        <w:pStyle w:val="Heading2"/>
        <w:spacing w:after="60"/>
        <w:rPr>
          <w:rFonts w:ascii="Calibri" w:hAnsi="Calibri" w:cs="Calibri"/>
        </w:rPr>
      </w:pPr>
      <w:bookmarkStart w:id="145" w:name="_Toc421011542"/>
      <w:bookmarkStart w:id="146" w:name="_Toc455571011"/>
      <w:r>
        <w:rPr>
          <w:rFonts w:ascii="Calibri" w:hAnsi="Calibri" w:cs="Calibri"/>
        </w:rPr>
        <w:t>GLOBAL</w:t>
      </w:r>
      <w:r w:rsidRPr="00AA38E8">
        <w:rPr>
          <w:rFonts w:ascii="Calibri" w:hAnsi="Calibri" w:cs="Calibri"/>
        </w:rPr>
        <w:t xml:space="preserve"> Function/Macro Definitions</w:t>
      </w:r>
      <w:bookmarkEnd w:id="145"/>
      <w:bookmarkEnd w:id="146"/>
    </w:p>
    <w:p w:rsidR="002B094F" w:rsidRDefault="00F60FDC"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47" w:name="_Toc418080076"/>
      <w:bookmarkStart w:id="148" w:name="_Toc421709921"/>
      <w:bookmarkStart w:id="149" w:name="_Toc455571012"/>
      <w:r w:rsidRPr="002E3F2E">
        <w:rPr>
          <w:rFonts w:ascii="Calibri" w:hAnsi="Calibri"/>
        </w:rPr>
        <w:lastRenderedPageBreak/>
        <w:t>Known</w:t>
      </w:r>
      <w:r w:rsidRPr="00AA38E8">
        <w:rPr>
          <w:rFonts w:ascii="Calibri" w:hAnsi="Calibri" w:cs="Calibri"/>
        </w:rPr>
        <w:t xml:space="preserve"> Limitations with Design</w:t>
      </w:r>
      <w:bookmarkEnd w:id="147"/>
      <w:bookmarkEnd w:id="148"/>
      <w:bookmarkEnd w:id="149"/>
    </w:p>
    <w:p w:rsidR="00923CE9" w:rsidRPr="005238D2" w:rsidRDefault="005238D2" w:rsidP="005238D2">
      <w:pPr>
        <w:ind w:left="360"/>
        <w:rPr>
          <w:rFonts w:cs="Calibri"/>
        </w:rPr>
      </w:pPr>
      <w:r>
        <w:rPr>
          <w:rFonts w:cs="Calibri"/>
        </w:rPr>
        <w:t>N</w:t>
      </w:r>
      <w:r w:rsidRPr="005238D2">
        <w:rPr>
          <w:rFonts w:cs="Calibri"/>
        </w:rPr>
        <w:t>one</w:t>
      </w:r>
    </w:p>
    <w:p w:rsidR="00531B8C" w:rsidRPr="00E75CFE" w:rsidRDefault="00531B8C" w:rsidP="00531B8C">
      <w:pPr>
        <w:pStyle w:val="Heading1"/>
        <w:ind w:left="562" w:hanging="562"/>
        <w:rPr>
          <w:rFonts w:ascii="Calibri" w:hAnsi="Calibri" w:cs="Calibri"/>
        </w:rPr>
      </w:pPr>
      <w:bookmarkStart w:id="150" w:name="_Toc382297449"/>
      <w:bookmarkStart w:id="151" w:name="_Toc418080077"/>
      <w:bookmarkStart w:id="152" w:name="_Toc421709922"/>
      <w:bookmarkStart w:id="153" w:name="_Toc455571013"/>
      <w:r w:rsidRPr="00E75CFE">
        <w:rPr>
          <w:rFonts w:ascii="Calibri" w:hAnsi="Calibri" w:cs="Calibri"/>
        </w:rPr>
        <w:lastRenderedPageBreak/>
        <w:t>UNIT TEST CONSIDERATION</w:t>
      </w:r>
      <w:bookmarkEnd w:id="150"/>
      <w:bookmarkEnd w:id="151"/>
      <w:bookmarkEnd w:id="152"/>
      <w:bookmarkEnd w:id="153"/>
    </w:p>
    <w:p w:rsidR="00F60FDC" w:rsidRPr="00FC5B7E" w:rsidRDefault="00F60FDC" w:rsidP="00F60FDC">
      <w:pPr>
        <w:rPr>
          <w:lang w:bidi="ar-SA"/>
        </w:rPr>
      </w:pPr>
      <w:del w:id="154" w:author="Matt Leser" w:date="2017-08-16T11:28:00Z">
        <w:r w:rsidDel="00442322">
          <w:rPr>
            <w:lang w:bidi="ar-SA"/>
          </w:rPr>
          <w:delText>None</w:delText>
        </w:r>
      </w:del>
      <w:ins w:id="155" w:author="Matt Leser" w:date="2017-08-16T11:30:00Z">
        <w:r w:rsidR="00442322">
          <w:rPr>
            <w:lang w:bidi="ar-SA"/>
          </w:rPr>
          <w:t xml:space="preserve">Source Model Mismatch will occur in PIL Testing. This is because the model is incorrectly </w:t>
        </w:r>
      </w:ins>
      <w:ins w:id="156" w:author="Matt Leser" w:date="2017-08-16T11:31:00Z">
        <w:r w:rsidR="00442322">
          <w:rPr>
            <w:lang w:bidi="ar-SA"/>
          </w:rPr>
          <w:t>handling</w:t>
        </w:r>
      </w:ins>
      <w:ins w:id="157" w:author="Matt Leser" w:date="2017-08-16T11:30:00Z">
        <w:r w:rsidR="00442322">
          <w:rPr>
            <w:lang w:bidi="ar-SA"/>
          </w:rPr>
          <w:t xml:space="preserve"> </w:t>
        </w:r>
      </w:ins>
      <w:ins w:id="158" w:author="Matt Leser" w:date="2017-08-16T11:32:00Z">
        <w:r w:rsidR="00442322">
          <w:rPr>
            <w:lang w:bidi="ar-SA"/>
          </w:rPr>
          <w:t xml:space="preserve">a </w:t>
        </w:r>
      </w:ins>
      <w:ins w:id="159" w:author="Matt Leser" w:date="2017-08-16T11:31:00Z">
        <w:r w:rsidR="00442322">
          <w:rPr>
            <w:lang w:bidi="ar-SA"/>
          </w:rPr>
          <w:t>Case Statement</w:t>
        </w:r>
      </w:ins>
      <w:ins w:id="160" w:author="Matt Leser" w:date="2017-08-16T11:36:00Z">
        <w:r w:rsidR="00F27887">
          <w:rPr>
            <w:lang w:bidi="ar-SA"/>
          </w:rPr>
          <w:t xml:space="preserve"> by not having a default case</w:t>
        </w:r>
      </w:ins>
      <w:ins w:id="161" w:author="Matt Leser" w:date="2017-08-16T11:31:00Z">
        <w:r w:rsidR="00442322">
          <w:rPr>
            <w:lang w:bidi="ar-SA"/>
          </w:rPr>
          <w:t>. A solution was discussed with designers and has been implemented</w:t>
        </w:r>
      </w:ins>
      <w:ins w:id="162" w:author="Matt Leser" w:date="2017-08-16T11:36:00Z">
        <w:r w:rsidR="00F27887">
          <w:rPr>
            <w:lang w:bidi="ar-SA"/>
          </w:rPr>
          <w:t xml:space="preserve"> where the default case is Case 2 and Case 3</w:t>
        </w:r>
      </w:ins>
      <w:ins w:id="163" w:author="Matt Leser" w:date="2017-08-16T11:31:00Z">
        <w:r w:rsidR="00442322">
          <w:rPr>
            <w:lang w:bidi="ar-SA"/>
          </w:rPr>
          <w:t xml:space="preserve">. The design will be updated later through ICR </w:t>
        </w:r>
      </w:ins>
      <w:ins w:id="164" w:author="Matt Leser" w:date="2017-08-16T16:50:00Z">
        <w:r w:rsidR="000D2EE8">
          <w:rPr>
            <w:lang w:bidi="ar-SA"/>
          </w:rPr>
          <w:t>EA4#</w:t>
        </w:r>
        <w:r w:rsidR="000D2EE8">
          <w:t>14690.</w:t>
        </w:r>
      </w:ins>
    </w:p>
    <w:p w:rsidR="00786BDF" w:rsidRPr="00A158C7" w:rsidRDefault="00786BDF" w:rsidP="000B37D5">
      <w:pPr>
        <w:pStyle w:val="Heading7"/>
      </w:pPr>
      <w:bookmarkStart w:id="165" w:name="_Toc455571014"/>
      <w:r w:rsidRPr="00A158C7">
        <w:lastRenderedPageBreak/>
        <w:t>Abbreviations and Acronyms</w:t>
      </w:r>
      <w:bookmarkEnd w:id="1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F60FDC" w:rsidRPr="00A158C7" w:rsidTr="00786BDF">
        <w:tc>
          <w:tcPr>
            <w:tcW w:w="3018" w:type="dxa"/>
            <w:shd w:val="clear" w:color="auto" w:fill="auto"/>
          </w:tcPr>
          <w:p w:rsidR="00F60FDC" w:rsidRDefault="00F60FDC" w:rsidP="00F60FDC">
            <w:pPr>
              <w:rPr>
                <w:rFonts w:cs="Calibri"/>
                <w:sz w:val="19"/>
              </w:rPr>
            </w:pPr>
            <w:r>
              <w:rPr>
                <w:rFonts w:cs="Calibri"/>
                <w:sz w:val="19"/>
              </w:rPr>
              <w:t>FDD</w:t>
            </w:r>
          </w:p>
        </w:tc>
        <w:tc>
          <w:tcPr>
            <w:tcW w:w="6270" w:type="dxa"/>
            <w:shd w:val="clear" w:color="auto" w:fill="auto"/>
          </w:tcPr>
          <w:p w:rsidR="00F60FDC" w:rsidRPr="00AA38E8" w:rsidRDefault="00F60FDC" w:rsidP="00F60FDC">
            <w:pPr>
              <w:rPr>
                <w:rFonts w:cs="Calibri"/>
                <w:sz w:val="19"/>
              </w:rPr>
            </w:pPr>
            <w:r>
              <w:rPr>
                <w:rFonts w:cs="Calibri"/>
                <w:sz w:val="19"/>
              </w:rPr>
              <w:t>Functional Design Document</w:t>
            </w:r>
          </w:p>
        </w:tc>
      </w:tr>
    </w:tbl>
    <w:p w:rsidR="0053510E" w:rsidRPr="00A158C7" w:rsidRDefault="005A77EF" w:rsidP="000B37D5">
      <w:pPr>
        <w:pStyle w:val="Heading7"/>
      </w:pPr>
      <w:bookmarkStart w:id="166" w:name="_Toc455571015"/>
      <w:r w:rsidRPr="00A158C7">
        <w:lastRenderedPageBreak/>
        <w:t>Glossary</w:t>
      </w:r>
      <w:bookmarkEnd w:id="166"/>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67" w:name="_Toc455571016"/>
      <w:r w:rsidRPr="00A158C7">
        <w:lastRenderedPageBreak/>
        <w:t>References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68"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168"/>
          </w:p>
        </w:tc>
        <w:tc>
          <w:tcPr>
            <w:tcW w:w="2091" w:type="dxa"/>
            <w:shd w:val="clear" w:color="auto" w:fill="auto"/>
          </w:tcPr>
          <w:p w:rsidR="00531B8C" w:rsidRDefault="00057469" w:rsidP="00B758D2">
            <w:pPr>
              <w:rPr>
                <w:lang w:bidi="ar-SA"/>
              </w:rPr>
            </w:pPr>
            <w:r>
              <w:rPr>
                <w:lang w:bidi="ar-SA"/>
              </w:rPr>
              <w:t>Process release 04.02.01</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057469" w:rsidP="00B758D2">
            <w:pPr>
              <w:rPr>
                <w:lang w:bidi="ar-SA"/>
              </w:rPr>
            </w:pPr>
            <w:r>
              <w:rPr>
                <w:lang w:bidi="ar-SA"/>
              </w:rPr>
              <w:t>Process release 04.02.01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0A5462" w:rsidP="00B758D2">
            <w:pPr>
              <w:keepNext/>
            </w:pPr>
            <w:hyperlink r:id="rId15" w:history="1">
              <w:bookmarkStart w:id="169" w:name="_Ref335300243"/>
              <w:r w:rsidR="00531B8C" w:rsidRPr="00FC427F">
                <w:t>Software Naming Conventions.doc</w:t>
              </w:r>
              <w:bookmarkEnd w:id="169"/>
            </w:hyperlink>
          </w:p>
        </w:tc>
        <w:tc>
          <w:tcPr>
            <w:tcW w:w="2091" w:type="dxa"/>
            <w:shd w:val="clear" w:color="auto" w:fill="auto"/>
          </w:tcPr>
          <w:p w:rsidR="00531B8C" w:rsidRDefault="00057469" w:rsidP="00B758D2">
            <w:pPr>
              <w:rPr>
                <w:lang w:bidi="ar-SA"/>
              </w:rPr>
            </w:pPr>
            <w:del w:id="170" w:author="Matt Leser" w:date="2017-07-19T08:32:00Z">
              <w:r w:rsidDel="00661FC2">
                <w:rPr>
                  <w:lang w:bidi="ar-SA"/>
                </w:rPr>
                <w:delText>Process release 04.02.01</w:delText>
              </w:r>
            </w:del>
            <w:ins w:id="171" w:author="Matt Leser" w:date="2017-07-19T08:32:00Z">
              <w:r w:rsidR="00661FC2">
                <w:rPr>
                  <w:lang w:bidi="ar-SA"/>
                </w:rPr>
                <w:t>2.0</w:t>
              </w:r>
            </w:ins>
          </w:p>
        </w:tc>
      </w:tr>
      <w:tr w:rsidR="00531B8C" w:rsidRPr="00A158C7" w:rsidTr="00B758D2">
        <w:tc>
          <w:tcPr>
            <w:tcW w:w="738" w:type="dxa"/>
            <w:shd w:val="clear" w:color="auto" w:fill="auto"/>
          </w:tcPr>
          <w:p w:rsidR="00531B8C" w:rsidRDefault="00531B8C" w:rsidP="00B758D2">
            <w:pPr>
              <w:jc w:val="center"/>
            </w:pPr>
            <w:r>
              <w:t>4</w:t>
            </w:r>
          </w:p>
        </w:tc>
        <w:bookmarkStart w:id="172"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172"/>
          </w:p>
        </w:tc>
        <w:tc>
          <w:tcPr>
            <w:tcW w:w="2091" w:type="dxa"/>
            <w:shd w:val="clear" w:color="auto" w:fill="auto"/>
          </w:tcPr>
          <w:p w:rsidR="00531B8C" w:rsidRDefault="00057469" w:rsidP="00B758D2">
            <w:pPr>
              <w:rPr>
                <w:lang w:bidi="ar-SA"/>
              </w:rPr>
            </w:pPr>
            <w:del w:id="173" w:author="Matt Leser" w:date="2017-07-19T08:32:00Z">
              <w:r w:rsidDel="00661FC2">
                <w:rPr>
                  <w:lang w:bidi="ar-SA"/>
                </w:rPr>
                <w:delText>Process release 04.02.01</w:delText>
              </w:r>
            </w:del>
            <w:ins w:id="174" w:author="Matt Leser" w:date="2017-07-19T08:32:00Z">
              <w:r w:rsidR="00661FC2">
                <w:rPr>
                  <w:lang w:bidi="ar-SA"/>
                </w:rPr>
                <w:t>2.1</w:t>
              </w:r>
            </w:ins>
          </w:p>
        </w:tc>
      </w:tr>
      <w:tr w:rsidR="00F60FDC" w:rsidRPr="00A158C7" w:rsidTr="00B758D2">
        <w:tc>
          <w:tcPr>
            <w:tcW w:w="738" w:type="dxa"/>
            <w:shd w:val="clear" w:color="auto" w:fill="auto"/>
          </w:tcPr>
          <w:p w:rsidR="00F60FDC" w:rsidRDefault="00F60FDC" w:rsidP="00B758D2">
            <w:pPr>
              <w:jc w:val="center"/>
            </w:pPr>
            <w:r>
              <w:t>5</w:t>
            </w:r>
          </w:p>
        </w:tc>
        <w:tc>
          <w:tcPr>
            <w:tcW w:w="6458" w:type="dxa"/>
            <w:shd w:val="clear" w:color="auto" w:fill="auto"/>
          </w:tcPr>
          <w:p w:rsidR="00F60FDC" w:rsidRDefault="00F60FDC" w:rsidP="00B758D2">
            <w:pPr>
              <w:keepNext/>
            </w:pPr>
            <w:r>
              <w:t>SF018A_EotProtn_Design</w:t>
            </w:r>
          </w:p>
        </w:tc>
        <w:tc>
          <w:tcPr>
            <w:tcW w:w="2091" w:type="dxa"/>
            <w:shd w:val="clear" w:color="auto" w:fill="auto"/>
          </w:tcPr>
          <w:p w:rsidR="00F60FDC" w:rsidRDefault="00F60FDC" w:rsidP="00B758D2">
            <w:pPr>
              <w:rPr>
                <w:lang w:bidi="ar-SA"/>
              </w:rPr>
            </w:pPr>
            <w: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CA3" w:rsidRDefault="007C7CA3">
      <w:r>
        <w:separator/>
      </w:r>
    </w:p>
  </w:endnote>
  <w:endnote w:type="continuationSeparator" w:id="0">
    <w:p w:rsidR="007C7CA3" w:rsidRDefault="007C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0A5462" w:rsidRPr="00B10816" w:rsidTr="00866672">
      <w:tc>
        <w:tcPr>
          <w:tcW w:w="1667" w:type="pct"/>
          <w:vAlign w:val="center"/>
        </w:tcPr>
        <w:p w:rsidR="000A5462" w:rsidRPr="00B10816" w:rsidRDefault="000A5462"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proofErr w:type="spellStart"/>
          <w:r>
            <w:rPr>
              <w:sz w:val="16"/>
              <w:szCs w:val="16"/>
            </w:rPr>
            <w:t>EotProtn</w:t>
          </w:r>
          <w:proofErr w:type="spellEnd"/>
          <w:r>
            <w:rPr>
              <w:sz w:val="16"/>
              <w:szCs w:val="16"/>
            </w:rPr>
            <w:fldChar w:fldCharType="end"/>
          </w:r>
        </w:p>
        <w:p w:rsidR="000A5462" w:rsidRPr="00B10816" w:rsidRDefault="000A5462"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0A5462" w:rsidRDefault="000A5462"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Oct 1, 2015</w:t>
          </w:r>
          <w:r>
            <w:rPr>
              <w:sz w:val="16"/>
              <w:szCs w:val="16"/>
            </w:rPr>
            <w:fldChar w:fldCharType="end"/>
          </w:r>
        </w:p>
        <w:p w:rsidR="000A5462" w:rsidRPr="00B10816" w:rsidRDefault="000A546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Content>
            <w:p w:rsidR="000A5462" w:rsidRPr="00B10816" w:rsidRDefault="000A5462" w:rsidP="00B10816">
              <w:pPr>
                <w:pStyle w:val="Footer"/>
                <w:spacing w:after="0"/>
                <w:jc w:val="right"/>
                <w:rPr>
                  <w:sz w:val="16"/>
                  <w:szCs w:val="16"/>
                </w:rPr>
              </w:pPr>
              <w:r>
                <w:rPr>
                  <w:sz w:val="16"/>
                  <w:szCs w:val="16"/>
                </w:rPr>
                <w:t>Module Design Document</w:t>
              </w:r>
            </w:p>
          </w:sdtContent>
        </w:sdt>
        <w:p w:rsidR="000A5462" w:rsidRPr="00B10816" w:rsidRDefault="000A546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B043DA">
            <w:rPr>
              <w:b/>
              <w:noProof/>
              <w:sz w:val="16"/>
              <w:szCs w:val="16"/>
            </w:rPr>
            <w:t>17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B043DA">
            <w:rPr>
              <w:b/>
              <w:noProof/>
              <w:sz w:val="16"/>
              <w:szCs w:val="16"/>
            </w:rPr>
            <w:t>17</w:t>
          </w:r>
          <w:r w:rsidRPr="00B10816">
            <w:rPr>
              <w:b/>
              <w:sz w:val="16"/>
              <w:szCs w:val="16"/>
            </w:rPr>
            <w:fldChar w:fldCharType="end"/>
          </w:r>
        </w:p>
      </w:tc>
    </w:tr>
  </w:tbl>
  <w:p w:rsidR="000A5462" w:rsidRPr="00B10816" w:rsidRDefault="000A546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CA3" w:rsidRDefault="007C7CA3">
      <w:r>
        <w:separator/>
      </w:r>
    </w:p>
  </w:footnote>
  <w:footnote w:type="continuationSeparator" w:id="0">
    <w:p w:rsidR="007C7CA3" w:rsidRDefault="007C7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0A5462" w:rsidRPr="008969C4" w:rsidTr="00866672">
      <w:trPr>
        <w:trHeight w:val="438"/>
      </w:trPr>
      <w:tc>
        <w:tcPr>
          <w:tcW w:w="1443" w:type="pct"/>
        </w:tcPr>
        <w:p w:rsidR="000A5462" w:rsidRPr="008969C4" w:rsidRDefault="000A5462"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0A5462" w:rsidRPr="00891F29" w:rsidRDefault="000A5462" w:rsidP="00B10816">
          <w:pPr>
            <w:pStyle w:val="Header"/>
            <w:spacing w:after="0"/>
            <w:jc w:val="right"/>
            <w:rPr>
              <w:sz w:val="16"/>
              <w:szCs w:val="20"/>
            </w:rPr>
          </w:pPr>
          <w:r w:rsidRPr="00891F29">
            <w:rPr>
              <w:sz w:val="16"/>
              <w:szCs w:val="20"/>
            </w:rPr>
            <w:t>Nexteer Automotive Confidential Proprietary Information</w:t>
          </w:r>
        </w:p>
        <w:p w:rsidR="000A5462" w:rsidRDefault="000A5462" w:rsidP="00B10816">
          <w:pPr>
            <w:pStyle w:val="Header"/>
            <w:spacing w:after="0"/>
            <w:jc w:val="right"/>
            <w:rPr>
              <w:sz w:val="16"/>
              <w:szCs w:val="20"/>
            </w:rPr>
          </w:pPr>
          <w:r w:rsidRPr="00891F29">
            <w:rPr>
              <w:sz w:val="16"/>
              <w:szCs w:val="20"/>
            </w:rPr>
            <w:t>Do Not Copy/Distribute Without Prior Permission</w:t>
          </w:r>
        </w:p>
        <w:p w:rsidR="000A5462" w:rsidRPr="008969C4" w:rsidRDefault="000A5462" w:rsidP="00B10816">
          <w:pPr>
            <w:pStyle w:val="Header"/>
            <w:spacing w:after="0"/>
            <w:jc w:val="right"/>
            <w:rPr>
              <w:szCs w:val="20"/>
            </w:rPr>
          </w:pPr>
          <w:r w:rsidRPr="000B0DB8">
            <w:rPr>
              <w:sz w:val="16"/>
              <w:szCs w:val="20"/>
            </w:rPr>
            <w:t>This Document Is Uncontrolled When Printed – Verify Version Before Use</w:t>
          </w:r>
        </w:p>
      </w:tc>
    </w:tr>
  </w:tbl>
  <w:p w:rsidR="000A5462" w:rsidRDefault="000A546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87"/>
        </w:tabs>
        <w:ind w:left="128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F9A0BFC"/>
    <w:multiLevelType w:val="hybridMultilevel"/>
    <w:tmpl w:val="7FA6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Leser">
    <w15:presenceInfo w15:providerId="AD" w15:userId="S-1-5-21-1993528211-2586143117-3253031534-50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BB1"/>
    <w:rsid w:val="000040A2"/>
    <w:rsid w:val="00007584"/>
    <w:rsid w:val="00010BFD"/>
    <w:rsid w:val="00015232"/>
    <w:rsid w:val="000201AB"/>
    <w:rsid w:val="00030567"/>
    <w:rsid w:val="00030607"/>
    <w:rsid w:val="000318E7"/>
    <w:rsid w:val="0004234C"/>
    <w:rsid w:val="000515DF"/>
    <w:rsid w:val="0005528B"/>
    <w:rsid w:val="000558D3"/>
    <w:rsid w:val="000573ED"/>
    <w:rsid w:val="00057469"/>
    <w:rsid w:val="00057E0F"/>
    <w:rsid w:val="00063A7A"/>
    <w:rsid w:val="0006733C"/>
    <w:rsid w:val="000718C3"/>
    <w:rsid w:val="00076DD2"/>
    <w:rsid w:val="000815AF"/>
    <w:rsid w:val="00096B85"/>
    <w:rsid w:val="000A5462"/>
    <w:rsid w:val="000A5FB2"/>
    <w:rsid w:val="000B01C4"/>
    <w:rsid w:val="000B0DB8"/>
    <w:rsid w:val="000B37D5"/>
    <w:rsid w:val="000B5C1E"/>
    <w:rsid w:val="000B6648"/>
    <w:rsid w:val="000D2EE8"/>
    <w:rsid w:val="000E015E"/>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36FC5"/>
    <w:rsid w:val="001449F2"/>
    <w:rsid w:val="00144BD1"/>
    <w:rsid w:val="00145E51"/>
    <w:rsid w:val="00152830"/>
    <w:rsid w:val="0017347D"/>
    <w:rsid w:val="00180DD1"/>
    <w:rsid w:val="00181748"/>
    <w:rsid w:val="001833C5"/>
    <w:rsid w:val="00186C07"/>
    <w:rsid w:val="00194117"/>
    <w:rsid w:val="00196283"/>
    <w:rsid w:val="001A069D"/>
    <w:rsid w:val="001A6A75"/>
    <w:rsid w:val="001A7961"/>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0624"/>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7CFF"/>
    <w:rsid w:val="00273A0B"/>
    <w:rsid w:val="0027478E"/>
    <w:rsid w:val="002905EB"/>
    <w:rsid w:val="00294F26"/>
    <w:rsid w:val="002A3DCD"/>
    <w:rsid w:val="002A4407"/>
    <w:rsid w:val="002A46ED"/>
    <w:rsid w:val="002A6127"/>
    <w:rsid w:val="002B094F"/>
    <w:rsid w:val="002B1587"/>
    <w:rsid w:val="002B2B02"/>
    <w:rsid w:val="002B3A30"/>
    <w:rsid w:val="002B6E4E"/>
    <w:rsid w:val="002B7D4B"/>
    <w:rsid w:val="002D2079"/>
    <w:rsid w:val="002D4CF3"/>
    <w:rsid w:val="002D7866"/>
    <w:rsid w:val="002D7C01"/>
    <w:rsid w:val="002E08B6"/>
    <w:rsid w:val="002E0FEE"/>
    <w:rsid w:val="002E3467"/>
    <w:rsid w:val="002E4849"/>
    <w:rsid w:val="002E6C0D"/>
    <w:rsid w:val="002E7E59"/>
    <w:rsid w:val="00307A0F"/>
    <w:rsid w:val="00312179"/>
    <w:rsid w:val="003129E3"/>
    <w:rsid w:val="00314939"/>
    <w:rsid w:val="003230E1"/>
    <w:rsid w:val="003267EF"/>
    <w:rsid w:val="00326A13"/>
    <w:rsid w:val="00327A5B"/>
    <w:rsid w:val="00330ED1"/>
    <w:rsid w:val="003313B5"/>
    <w:rsid w:val="0034184E"/>
    <w:rsid w:val="00341ED6"/>
    <w:rsid w:val="00347652"/>
    <w:rsid w:val="00361921"/>
    <w:rsid w:val="00362B86"/>
    <w:rsid w:val="00362CE5"/>
    <w:rsid w:val="00364BF7"/>
    <w:rsid w:val="00364F00"/>
    <w:rsid w:val="00374D32"/>
    <w:rsid w:val="003849A4"/>
    <w:rsid w:val="00384C02"/>
    <w:rsid w:val="00385119"/>
    <w:rsid w:val="00387BF4"/>
    <w:rsid w:val="00393DBF"/>
    <w:rsid w:val="003A5B2A"/>
    <w:rsid w:val="003B4A55"/>
    <w:rsid w:val="003D456D"/>
    <w:rsid w:val="003E2A70"/>
    <w:rsid w:val="003F18D9"/>
    <w:rsid w:val="003F3205"/>
    <w:rsid w:val="00405E64"/>
    <w:rsid w:val="00410E30"/>
    <w:rsid w:val="004147D1"/>
    <w:rsid w:val="00421EDB"/>
    <w:rsid w:val="00431255"/>
    <w:rsid w:val="00436F3E"/>
    <w:rsid w:val="004377FE"/>
    <w:rsid w:val="00442322"/>
    <w:rsid w:val="00444F99"/>
    <w:rsid w:val="004526E6"/>
    <w:rsid w:val="004538E2"/>
    <w:rsid w:val="00453CBC"/>
    <w:rsid w:val="00454255"/>
    <w:rsid w:val="00460D68"/>
    <w:rsid w:val="004610FA"/>
    <w:rsid w:val="00462B18"/>
    <w:rsid w:val="00462D3A"/>
    <w:rsid w:val="00467BB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38D2"/>
    <w:rsid w:val="00527EC6"/>
    <w:rsid w:val="00531B8C"/>
    <w:rsid w:val="0053510E"/>
    <w:rsid w:val="005366FA"/>
    <w:rsid w:val="00540486"/>
    <w:rsid w:val="00540749"/>
    <w:rsid w:val="00541D9D"/>
    <w:rsid w:val="00541E2D"/>
    <w:rsid w:val="0054769F"/>
    <w:rsid w:val="00551E95"/>
    <w:rsid w:val="00553CD9"/>
    <w:rsid w:val="00565984"/>
    <w:rsid w:val="00580C6B"/>
    <w:rsid w:val="00585674"/>
    <w:rsid w:val="0058629C"/>
    <w:rsid w:val="00591CEF"/>
    <w:rsid w:val="00592519"/>
    <w:rsid w:val="00593245"/>
    <w:rsid w:val="005955D1"/>
    <w:rsid w:val="005A1C6A"/>
    <w:rsid w:val="005A3EDE"/>
    <w:rsid w:val="005A5278"/>
    <w:rsid w:val="005A77EF"/>
    <w:rsid w:val="005B3586"/>
    <w:rsid w:val="005B6300"/>
    <w:rsid w:val="005B6345"/>
    <w:rsid w:val="005B6E2A"/>
    <w:rsid w:val="005C3AC2"/>
    <w:rsid w:val="005C6795"/>
    <w:rsid w:val="005C7490"/>
    <w:rsid w:val="005D297B"/>
    <w:rsid w:val="005E1F2C"/>
    <w:rsid w:val="005E4680"/>
    <w:rsid w:val="005E57D6"/>
    <w:rsid w:val="005E61CD"/>
    <w:rsid w:val="005E6392"/>
    <w:rsid w:val="005F16E7"/>
    <w:rsid w:val="005F2D10"/>
    <w:rsid w:val="005F3880"/>
    <w:rsid w:val="00600104"/>
    <w:rsid w:val="00600C6A"/>
    <w:rsid w:val="00601D3E"/>
    <w:rsid w:val="0060359A"/>
    <w:rsid w:val="006041A1"/>
    <w:rsid w:val="00607FBE"/>
    <w:rsid w:val="006114E3"/>
    <w:rsid w:val="00614D08"/>
    <w:rsid w:val="00617171"/>
    <w:rsid w:val="006171B3"/>
    <w:rsid w:val="006224AE"/>
    <w:rsid w:val="00633FE1"/>
    <w:rsid w:val="00635297"/>
    <w:rsid w:val="006374FA"/>
    <w:rsid w:val="00646455"/>
    <w:rsid w:val="00660449"/>
    <w:rsid w:val="00661FC2"/>
    <w:rsid w:val="00665E4E"/>
    <w:rsid w:val="00667AE7"/>
    <w:rsid w:val="00673A6E"/>
    <w:rsid w:val="00675873"/>
    <w:rsid w:val="0067654E"/>
    <w:rsid w:val="006811FF"/>
    <w:rsid w:val="00681DFC"/>
    <w:rsid w:val="00681E5A"/>
    <w:rsid w:val="006845E9"/>
    <w:rsid w:val="006862C8"/>
    <w:rsid w:val="00686ED4"/>
    <w:rsid w:val="0069657C"/>
    <w:rsid w:val="006A61EA"/>
    <w:rsid w:val="006A7C28"/>
    <w:rsid w:val="006B5229"/>
    <w:rsid w:val="006B5F56"/>
    <w:rsid w:val="006C12CB"/>
    <w:rsid w:val="006C2D7D"/>
    <w:rsid w:val="006D634C"/>
    <w:rsid w:val="006E1C97"/>
    <w:rsid w:val="006F2855"/>
    <w:rsid w:val="006F3CF4"/>
    <w:rsid w:val="006F6631"/>
    <w:rsid w:val="00702C1E"/>
    <w:rsid w:val="00705A59"/>
    <w:rsid w:val="00707BA6"/>
    <w:rsid w:val="00712878"/>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90972"/>
    <w:rsid w:val="007A2CEC"/>
    <w:rsid w:val="007A3BEB"/>
    <w:rsid w:val="007A3D19"/>
    <w:rsid w:val="007B41B7"/>
    <w:rsid w:val="007B71B8"/>
    <w:rsid w:val="007C0067"/>
    <w:rsid w:val="007C3A2E"/>
    <w:rsid w:val="007C4A1B"/>
    <w:rsid w:val="007C4B48"/>
    <w:rsid w:val="007C7CA3"/>
    <w:rsid w:val="007D326F"/>
    <w:rsid w:val="007E00D7"/>
    <w:rsid w:val="007E0373"/>
    <w:rsid w:val="007E1C02"/>
    <w:rsid w:val="007E4EF4"/>
    <w:rsid w:val="007E625F"/>
    <w:rsid w:val="007E6421"/>
    <w:rsid w:val="007F2C36"/>
    <w:rsid w:val="007F746C"/>
    <w:rsid w:val="00803487"/>
    <w:rsid w:val="008068A5"/>
    <w:rsid w:val="008119C7"/>
    <w:rsid w:val="00820AE5"/>
    <w:rsid w:val="0082456E"/>
    <w:rsid w:val="0082534B"/>
    <w:rsid w:val="00832905"/>
    <w:rsid w:val="00836552"/>
    <w:rsid w:val="0084459F"/>
    <w:rsid w:val="00847EDF"/>
    <w:rsid w:val="00855FDA"/>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3B4"/>
    <w:rsid w:val="008B2A08"/>
    <w:rsid w:val="008C31B1"/>
    <w:rsid w:val="008C4FBE"/>
    <w:rsid w:val="008C6874"/>
    <w:rsid w:val="008D1A6A"/>
    <w:rsid w:val="008D3DCA"/>
    <w:rsid w:val="008D69B7"/>
    <w:rsid w:val="008F09CA"/>
    <w:rsid w:val="008F11FD"/>
    <w:rsid w:val="008F1C9A"/>
    <w:rsid w:val="008F24FE"/>
    <w:rsid w:val="008F38B3"/>
    <w:rsid w:val="008F402B"/>
    <w:rsid w:val="008F4A9B"/>
    <w:rsid w:val="008F7506"/>
    <w:rsid w:val="009017D0"/>
    <w:rsid w:val="00905396"/>
    <w:rsid w:val="00912AE0"/>
    <w:rsid w:val="0091328D"/>
    <w:rsid w:val="009132C7"/>
    <w:rsid w:val="0091423E"/>
    <w:rsid w:val="00921DE0"/>
    <w:rsid w:val="00923CE9"/>
    <w:rsid w:val="009253B7"/>
    <w:rsid w:val="00926383"/>
    <w:rsid w:val="0092752F"/>
    <w:rsid w:val="00930893"/>
    <w:rsid w:val="009318C4"/>
    <w:rsid w:val="009358E8"/>
    <w:rsid w:val="00942D04"/>
    <w:rsid w:val="00945677"/>
    <w:rsid w:val="009457F0"/>
    <w:rsid w:val="00947A9A"/>
    <w:rsid w:val="00947EA9"/>
    <w:rsid w:val="00957855"/>
    <w:rsid w:val="00964105"/>
    <w:rsid w:val="009643A3"/>
    <w:rsid w:val="00970DBB"/>
    <w:rsid w:val="0097381A"/>
    <w:rsid w:val="00974E72"/>
    <w:rsid w:val="009839AF"/>
    <w:rsid w:val="009877AA"/>
    <w:rsid w:val="00992EB9"/>
    <w:rsid w:val="009A588F"/>
    <w:rsid w:val="009B0C02"/>
    <w:rsid w:val="009B754B"/>
    <w:rsid w:val="009C5629"/>
    <w:rsid w:val="009C5E90"/>
    <w:rsid w:val="009C71A3"/>
    <w:rsid w:val="009C7F7D"/>
    <w:rsid w:val="009D1773"/>
    <w:rsid w:val="009D39AC"/>
    <w:rsid w:val="009D493A"/>
    <w:rsid w:val="009D49DF"/>
    <w:rsid w:val="009E371E"/>
    <w:rsid w:val="009E410D"/>
    <w:rsid w:val="009E6A87"/>
    <w:rsid w:val="009F3119"/>
    <w:rsid w:val="00A049EB"/>
    <w:rsid w:val="00A05B7E"/>
    <w:rsid w:val="00A158C7"/>
    <w:rsid w:val="00A25B61"/>
    <w:rsid w:val="00A3252E"/>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D97"/>
    <w:rsid w:val="00AD1F0E"/>
    <w:rsid w:val="00AD3866"/>
    <w:rsid w:val="00AD3DBF"/>
    <w:rsid w:val="00AE0435"/>
    <w:rsid w:val="00AE0DCB"/>
    <w:rsid w:val="00AE41D4"/>
    <w:rsid w:val="00AE496E"/>
    <w:rsid w:val="00AE55D3"/>
    <w:rsid w:val="00AE5C76"/>
    <w:rsid w:val="00AE730D"/>
    <w:rsid w:val="00AF6D2A"/>
    <w:rsid w:val="00AF7DDD"/>
    <w:rsid w:val="00B0024F"/>
    <w:rsid w:val="00B0321D"/>
    <w:rsid w:val="00B043DA"/>
    <w:rsid w:val="00B10816"/>
    <w:rsid w:val="00B11BE8"/>
    <w:rsid w:val="00B154E6"/>
    <w:rsid w:val="00B21802"/>
    <w:rsid w:val="00B25D10"/>
    <w:rsid w:val="00B33988"/>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5836"/>
    <w:rsid w:val="00BC6B0F"/>
    <w:rsid w:val="00BD17E2"/>
    <w:rsid w:val="00BD2498"/>
    <w:rsid w:val="00BD29F5"/>
    <w:rsid w:val="00BD7322"/>
    <w:rsid w:val="00BE7F06"/>
    <w:rsid w:val="00BF1ED0"/>
    <w:rsid w:val="00BF5242"/>
    <w:rsid w:val="00C0037D"/>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6BA5"/>
    <w:rsid w:val="00C77D0E"/>
    <w:rsid w:val="00C8041D"/>
    <w:rsid w:val="00C845F5"/>
    <w:rsid w:val="00C93030"/>
    <w:rsid w:val="00CA5A53"/>
    <w:rsid w:val="00CA5BBE"/>
    <w:rsid w:val="00CB03C3"/>
    <w:rsid w:val="00CB0B31"/>
    <w:rsid w:val="00CB707D"/>
    <w:rsid w:val="00CB724F"/>
    <w:rsid w:val="00CC44B7"/>
    <w:rsid w:val="00CC6EFC"/>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842ED"/>
    <w:rsid w:val="00D8439B"/>
    <w:rsid w:val="00D964EC"/>
    <w:rsid w:val="00DA5C5C"/>
    <w:rsid w:val="00DA6B49"/>
    <w:rsid w:val="00DA6E25"/>
    <w:rsid w:val="00DB0311"/>
    <w:rsid w:val="00DB1985"/>
    <w:rsid w:val="00DB213C"/>
    <w:rsid w:val="00DB3C1D"/>
    <w:rsid w:val="00DB7045"/>
    <w:rsid w:val="00DC0959"/>
    <w:rsid w:val="00DC598C"/>
    <w:rsid w:val="00DD1530"/>
    <w:rsid w:val="00DD3B65"/>
    <w:rsid w:val="00DE23CE"/>
    <w:rsid w:val="00DE2FDE"/>
    <w:rsid w:val="00DF4415"/>
    <w:rsid w:val="00E020FC"/>
    <w:rsid w:val="00E03151"/>
    <w:rsid w:val="00E044C8"/>
    <w:rsid w:val="00E16D14"/>
    <w:rsid w:val="00E176AB"/>
    <w:rsid w:val="00E23E66"/>
    <w:rsid w:val="00E31AE9"/>
    <w:rsid w:val="00E32E8B"/>
    <w:rsid w:val="00E3395D"/>
    <w:rsid w:val="00E35A9F"/>
    <w:rsid w:val="00E3609B"/>
    <w:rsid w:val="00E36420"/>
    <w:rsid w:val="00E4315B"/>
    <w:rsid w:val="00E46EBF"/>
    <w:rsid w:val="00E51408"/>
    <w:rsid w:val="00E52161"/>
    <w:rsid w:val="00E61FD9"/>
    <w:rsid w:val="00E6550B"/>
    <w:rsid w:val="00E9004B"/>
    <w:rsid w:val="00E94AD5"/>
    <w:rsid w:val="00EB1228"/>
    <w:rsid w:val="00ED3D2B"/>
    <w:rsid w:val="00EE263E"/>
    <w:rsid w:val="00EE26AB"/>
    <w:rsid w:val="00EE3BBC"/>
    <w:rsid w:val="00EF190F"/>
    <w:rsid w:val="00F1257A"/>
    <w:rsid w:val="00F27887"/>
    <w:rsid w:val="00F33BD1"/>
    <w:rsid w:val="00F36729"/>
    <w:rsid w:val="00F36CC2"/>
    <w:rsid w:val="00F417BB"/>
    <w:rsid w:val="00F4318C"/>
    <w:rsid w:val="00F43F8E"/>
    <w:rsid w:val="00F51C8D"/>
    <w:rsid w:val="00F56F9A"/>
    <w:rsid w:val="00F602B0"/>
    <w:rsid w:val="00F60FDC"/>
    <w:rsid w:val="00F651F5"/>
    <w:rsid w:val="00F71BB1"/>
    <w:rsid w:val="00F727CE"/>
    <w:rsid w:val="00F737FE"/>
    <w:rsid w:val="00F8096F"/>
    <w:rsid w:val="00F90FCC"/>
    <w:rsid w:val="00F91518"/>
    <w:rsid w:val="00F95E33"/>
    <w:rsid w:val="00FB39DC"/>
    <w:rsid w:val="00FC02CC"/>
    <w:rsid w:val="00FC45EA"/>
    <w:rsid w:val="00FC5A02"/>
    <w:rsid w:val="00FD293C"/>
    <w:rsid w:val="00FD60F0"/>
    <w:rsid w:val="00FD76B6"/>
    <w:rsid w:val="00FE5DF5"/>
    <w:rsid w:val="00FF0123"/>
    <w:rsid w:val="00FF5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00912A"/>
  <w15:docId w15:val="{F97ADD6F-8068-431D-A8F9-F89BB00F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Nexteer\EA4_Development\SVN\04_Process_Management\02_Template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6386B1327641EF98FC530A1DA41597"/>
        <w:category>
          <w:name w:val="General"/>
          <w:gallery w:val="placeholder"/>
        </w:category>
        <w:types>
          <w:type w:val="bbPlcHdr"/>
        </w:types>
        <w:behaviors>
          <w:behavior w:val="content"/>
        </w:behaviors>
        <w:guid w:val="{5FDFA108-A821-4B6E-9256-9ECF742A4BC3}"/>
      </w:docPartPr>
      <w:docPartBody>
        <w:p w:rsidR="009E45B8" w:rsidRDefault="00097A2F">
          <w:pPr>
            <w:pStyle w:val="5F6386B1327641EF98FC530A1DA41597"/>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2F"/>
    <w:rsid w:val="00097A2F"/>
    <w:rsid w:val="00245A26"/>
    <w:rsid w:val="00324B02"/>
    <w:rsid w:val="004B7799"/>
    <w:rsid w:val="004F3428"/>
    <w:rsid w:val="00550BAE"/>
    <w:rsid w:val="00551E53"/>
    <w:rsid w:val="009E45B8"/>
    <w:rsid w:val="00A36694"/>
    <w:rsid w:val="00CF29D5"/>
    <w:rsid w:val="00E3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6386B1327641EF98FC530A1DA41597">
    <w:name w:val="5F6386B1327641EF98FC530A1DA415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9DADC2A-4DDC-4D2C-A90D-9D34AD56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268</TotalTime>
  <Pages>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13664</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Sarika Natu</dc:creator>
  <cp:lastModifiedBy>Matt Leser</cp:lastModifiedBy>
  <cp:revision>63</cp:revision>
  <cp:lastPrinted>2014-12-17T17:01:00Z</cp:lastPrinted>
  <dcterms:created xsi:type="dcterms:W3CDTF">2015-10-01T03:22:00Z</dcterms:created>
  <dcterms:modified xsi:type="dcterms:W3CDTF">2017-08-16T20:57:00Z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EotProtn</vt:lpwstr>
  </property>
  <property fmtid="{D5CDD505-2E9C-101B-9397-08002B2CF9AE}" pid="3" name="Template Version">
    <vt:lpwstr>EA4 01.00.00</vt:lpwstr>
  </property>
  <property fmtid="{D5CDD505-2E9C-101B-9397-08002B2CF9AE}" pid="4" name="Release Date">
    <vt:lpwstr>Oct 1,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