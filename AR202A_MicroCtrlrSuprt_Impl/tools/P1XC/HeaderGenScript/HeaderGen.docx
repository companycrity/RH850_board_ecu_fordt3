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DC366" w14:textId="2DE507F8" w:rsidR="00867913" w:rsidRDefault="00B35CC5" w:rsidP="00B35CC5">
      <w:pPr>
        <w:pStyle w:val="productname"/>
        <w:spacing w:before="0" w:after="0"/>
      </w:pPr>
      <w:r>
        <w:rPr>
          <w:noProof/>
          <w:lang w:eastAsia="en-US"/>
        </w:rPr>
        <mc:AlternateContent>
          <mc:Choice Requires="wps">
            <w:drawing>
              <wp:anchor distT="0" distB="0" distL="114300" distR="114300" simplePos="0" relativeHeight="251655168" behindDoc="0" locked="0" layoutInCell="1" allowOverlap="1" wp14:anchorId="400AA846" wp14:editId="73E667CF">
                <wp:simplePos x="0" y="0"/>
                <wp:positionH relativeFrom="page">
                  <wp:posOffset>5732145</wp:posOffset>
                </wp:positionH>
                <wp:positionV relativeFrom="page">
                  <wp:posOffset>956861</wp:posOffset>
                </wp:positionV>
                <wp:extent cx="1133475" cy="531909"/>
                <wp:effectExtent l="0" t="0" r="9525" b="190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31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4DE72" w14:textId="77777777" w:rsidR="00DC17B6" w:rsidRDefault="00DC17B6" w:rsidP="002165FF">
                            <w:pPr>
                              <w:pStyle w:val="lonrnrd"/>
                            </w:pPr>
                            <w:r>
                              <w:fldChar w:fldCharType="begin"/>
                            </w:r>
                            <w:r>
                              <w:instrText xml:space="preserve"> TITLE   \* MERGEFORMAT </w:instrText>
                            </w:r>
                            <w:r>
                              <w:fldChar w:fldCharType="end"/>
                            </w:r>
                          </w:p>
                          <w:p w14:paraId="7C368417" w14:textId="58084B0A" w:rsidR="00DC17B6" w:rsidRDefault="005706AE" w:rsidP="002165FF">
                            <w:pPr>
                              <w:pStyle w:val="lonrnrd"/>
                            </w:pPr>
                            <w:r>
                              <w:fldChar w:fldCharType="begin"/>
                            </w:r>
                            <w:r>
                              <w:instrText xml:space="preserve"> SUBJECT   \* MERGEFORMAT </w:instrText>
                            </w:r>
                            <w:r>
                              <w:fldChar w:fldCharType="separate"/>
                            </w:r>
                            <w:ins w:id="0" w:author="Sisco, Daniel" w:date="2016-04-20T04:40:00Z">
                              <w:r w:rsidR="00E838AE">
                                <w:t>Rev. 1.2</w:t>
                              </w:r>
                            </w:ins>
                            <w:del w:id="1" w:author="Sisco, Daniel" w:date="2016-04-20T04:40:00Z">
                              <w:r w:rsidR="00E838AE" w:rsidDel="00E838AE">
                                <w:delText>Rev. 1.1</w:delText>
                              </w:r>
                            </w:del>
                            <w:r>
                              <w:fldChar w:fldCharType="end"/>
                            </w:r>
                          </w:p>
                          <w:p w14:paraId="52766DE6" w14:textId="17D4EA27" w:rsidR="00DC17B6" w:rsidRDefault="005706AE" w:rsidP="002165FF">
                            <w:pPr>
                              <w:pStyle w:val="lonrnrd"/>
                            </w:pPr>
                            <w:r>
                              <w:fldChar w:fldCharType="begin"/>
                            </w:r>
                            <w:r>
                              <w:instrText xml:space="preserve"> KEYWORDS   \* MERGEFORMAT </w:instrText>
                            </w:r>
                            <w:r>
                              <w:fldChar w:fldCharType="separate"/>
                            </w:r>
                            <w:ins w:id="2" w:author="Sisco, Daniel" w:date="2016-04-20T04:40:00Z">
                              <w:r w:rsidR="00E838AE">
                                <w:t>April 20th, 2016</w:t>
                              </w:r>
                            </w:ins>
                            <w:del w:id="3" w:author="Sisco, Daniel" w:date="2016-04-20T04:40:00Z">
                              <w:r w:rsidR="00003127" w:rsidDel="00E838AE">
                                <w:delText>Feb 25th, 2016</w:delText>
                              </w:r>
                            </w:del>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AA846" id="_x0000_t202" coordsize="21600,21600" o:spt="202" path="m,l,21600r21600,l21600,xe">
                <v:stroke joinstyle="miter"/>
                <v:path gradientshapeok="t" o:connecttype="rect"/>
              </v:shapetype>
              <v:shape id="Text Box 5" o:spid="_x0000_s1026" type="#_x0000_t202" style="position:absolute;margin-left:451.35pt;margin-top:75.35pt;width:89.25pt;height:4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" filled="f" stroked="f">
                <v:textbox inset="0,0,0,0">
                  <w:txbxContent>
                    <w:p w14:paraId="19E4DE72" w14:textId="77777777" w:rsidR="00DC17B6" w:rsidRDefault="00DC17B6" w:rsidP="002165FF">
                      <w:pPr>
                        <w:pStyle w:val="lonrnrd"/>
                      </w:pPr>
                      <w:r>
                        <w:fldChar w:fldCharType="begin"/>
                      </w:r>
                      <w:r>
                        <w:instrText xml:space="preserve"> TITLE   \* MERGEFORMAT </w:instrText>
                      </w:r>
                      <w:r>
                        <w:fldChar w:fldCharType="end"/>
                      </w:r>
                    </w:p>
                    <w:p w14:paraId="7C368417" w14:textId="58084B0A" w:rsidR="00DC17B6" w:rsidRDefault="005706AE" w:rsidP="002165FF">
                      <w:pPr>
                        <w:pStyle w:val="lonrnrd"/>
                      </w:pPr>
                      <w:r>
                        <w:fldChar w:fldCharType="begin"/>
                      </w:r>
                      <w:r>
                        <w:instrText xml:space="preserve"> SUBJECT   \* MERGEFORMAT </w:instrText>
                      </w:r>
                      <w:r>
                        <w:fldChar w:fldCharType="separate"/>
                      </w:r>
                      <w:ins w:id="4" w:author="Sisco, Daniel" w:date="2016-04-20T04:40:00Z">
                        <w:r w:rsidR="00E838AE">
                          <w:t>Rev. 1.2</w:t>
                        </w:r>
                      </w:ins>
                      <w:del w:id="5" w:author="Sisco, Daniel" w:date="2016-04-20T04:40:00Z">
                        <w:r w:rsidR="00E838AE" w:rsidDel="00E838AE">
                          <w:delText>Rev. 1.1</w:delText>
                        </w:r>
                      </w:del>
                      <w:r>
                        <w:fldChar w:fldCharType="end"/>
                      </w:r>
                    </w:p>
                    <w:p w14:paraId="52766DE6" w14:textId="17D4EA27" w:rsidR="00DC17B6" w:rsidRDefault="005706AE" w:rsidP="002165FF">
                      <w:pPr>
                        <w:pStyle w:val="lonrnrd"/>
                      </w:pPr>
                      <w:r>
                        <w:fldChar w:fldCharType="begin"/>
                      </w:r>
                      <w:r>
                        <w:instrText xml:space="preserve"> KEYWORDS   \* MERGEFORMAT </w:instrText>
                      </w:r>
                      <w:r>
                        <w:fldChar w:fldCharType="separate"/>
                      </w:r>
                      <w:ins w:id="6" w:author="Sisco, Daniel" w:date="2016-04-20T04:40:00Z">
                        <w:r w:rsidR="00E838AE">
                          <w:t>April 20th, 2016</w:t>
                        </w:r>
                      </w:ins>
                      <w:del w:id="7" w:author="Sisco, Daniel" w:date="2016-04-20T04:40:00Z">
                        <w:r w:rsidR="00003127" w:rsidDel="00E838AE">
                          <w:delText>Feb 25th, 2016</w:delText>
                        </w:r>
                      </w:del>
                      <w:r>
                        <w:fldChar w:fldCharType="end"/>
                      </w:r>
                    </w:p>
                  </w:txbxContent>
                </v:textbox>
                <w10:wrap anchorx="page" anchory="page"/>
              </v:shape>
            </w:pict>
          </mc:Fallback>
        </mc:AlternateContent>
      </w:r>
      <w:r w:rsidR="0067265E">
        <w:fldChar w:fldCharType="begin"/>
      </w:r>
      <w:r w:rsidR="0067265E">
        <w:instrText xml:space="preserve"> COMMENTS   \* MERGEFORMAT </w:instrText>
      </w:r>
      <w:r w:rsidR="0067265E">
        <w:fldChar w:fldCharType="end"/>
      </w:r>
    </w:p>
    <w:p w14:paraId="650DCCC9" w14:textId="77777777" w:rsidR="00867913" w:rsidRDefault="00BF36F3" w:rsidP="00F245B0">
      <w:pPr>
        <w:pStyle w:val="documentname"/>
        <w:pBdr>
          <w:bottom w:val="single" w:sz="18" w:space="0" w:color="2A289D"/>
        </w:pBdr>
      </w:pPr>
      <w:r>
        <w:fldChar w:fldCharType="begin"/>
      </w:r>
      <w:r>
        <w:instrText xml:space="preserve"> DOCPROPERTY Category   \* MERGEFORMAT </w:instrText>
      </w:r>
      <w:r>
        <w:fldChar w:fldCharType="end"/>
      </w:r>
    </w:p>
    <w:p w14:paraId="5D7625B8" w14:textId="77777777" w:rsidR="00867913" w:rsidRDefault="00867913">
      <w:pPr>
        <w:pStyle w:val="introductionheader"/>
      </w:pPr>
      <w:r>
        <w:rPr>
          <w:rFonts w:hint="eastAsia"/>
        </w:rPr>
        <w:t>I</w:t>
      </w:r>
      <w:r w:rsidR="004374BE">
        <w:t>ntroduction</w:t>
      </w:r>
    </w:p>
    <w:p w14:paraId="1891E780" w14:textId="7ECAF0AF" w:rsidR="00C31A4B" w:rsidRDefault="00236892" w:rsidP="00F245B0">
      <w:pPr>
        <w:pStyle w:val="targetdevice"/>
        <w:rPr>
          <w:rFonts w:ascii="Times New Roman" w:eastAsia="MS Mincho" w:hAnsi="Times New Roman"/>
          <w:b w:val="0"/>
          <w:sz w:val="20"/>
        </w:rPr>
      </w:pPr>
      <w:r>
        <w:rPr>
          <w:rFonts w:ascii="Times New Roman" w:eastAsia="MS Mincho" w:hAnsi="Times New Roman"/>
          <w:b w:val="0"/>
          <w:sz w:val="20"/>
        </w:rPr>
        <w:t>This document describes installation and usage of the C code header file generation script (HeaderGen) created by Renesas. The HeaderGen script is a Python based script that utilizes one external Python module for parsing Excel files. The purpose of the tool is to enable more configurable and consistent header file generation for our customers, as well as to provide some useful formatting options within the header files themselves.</w:t>
      </w:r>
    </w:p>
    <w:sdt>
      <w:sdtPr>
        <w:rPr>
          <w:rFonts w:ascii="Times New Roman" w:eastAsia="MS Mincho" w:hAnsi="Times New Roman"/>
          <w:b w:val="0"/>
          <w:sz w:val="20"/>
        </w:rPr>
        <w:id w:val="-248202263"/>
        <w:docPartObj>
          <w:docPartGallery w:val="Table of Contents"/>
          <w:docPartUnique/>
        </w:docPartObj>
      </w:sdtPr>
      <w:sdtEndPr>
        <w:rPr>
          <w:bCs/>
          <w:noProof/>
        </w:rPr>
      </w:sdtEndPr>
      <w:sdtContent>
        <w:p w14:paraId="306AE34E" w14:textId="77777777" w:rsidR="009E2585" w:rsidRDefault="009E2585" w:rsidP="00F245B0">
          <w:pPr>
            <w:pStyle w:val="introductionheader"/>
          </w:pPr>
          <w:r>
            <w:t>Contents</w:t>
          </w:r>
        </w:p>
        <w:p w14:paraId="74B66841" w14:textId="77777777" w:rsidR="009D2E70" w:rsidRDefault="009E2585">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2689055" w:history="1">
            <w:r w:rsidR="009D2E70" w:rsidRPr="000C219F">
              <w:rPr>
                <w:rStyle w:val="Hyperlink"/>
                <w:noProof/>
              </w:rPr>
              <w:t>1.</w:t>
            </w:r>
            <w:r w:rsidR="009D2E70">
              <w:rPr>
                <w:rFonts w:asciiTheme="minorHAnsi" w:eastAsiaTheme="minorEastAsia" w:hAnsiTheme="minorHAnsi" w:cstheme="minorBidi"/>
                <w:noProof/>
                <w:sz w:val="22"/>
                <w:szCs w:val="22"/>
                <w:lang w:eastAsia="en-US"/>
              </w:rPr>
              <w:tab/>
            </w:r>
            <w:r w:rsidR="009D2E70" w:rsidRPr="000C219F">
              <w:rPr>
                <w:rStyle w:val="Hyperlink"/>
                <w:noProof/>
              </w:rPr>
              <w:t>Installation</w:t>
            </w:r>
            <w:r w:rsidR="009D2E70">
              <w:rPr>
                <w:noProof/>
                <w:webHidden/>
              </w:rPr>
              <w:tab/>
            </w:r>
            <w:r w:rsidR="009D2E70">
              <w:rPr>
                <w:noProof/>
                <w:webHidden/>
              </w:rPr>
              <w:fldChar w:fldCharType="begin"/>
            </w:r>
            <w:r w:rsidR="009D2E70">
              <w:rPr>
                <w:noProof/>
                <w:webHidden/>
              </w:rPr>
              <w:instrText xml:space="preserve"> PAGEREF _Toc442689055 \h </w:instrText>
            </w:r>
            <w:r w:rsidR="009D2E70">
              <w:rPr>
                <w:noProof/>
                <w:webHidden/>
              </w:rPr>
            </w:r>
            <w:r w:rsidR="009D2E70">
              <w:rPr>
                <w:noProof/>
                <w:webHidden/>
              </w:rPr>
              <w:fldChar w:fldCharType="separate"/>
            </w:r>
            <w:r w:rsidR="009D2E70">
              <w:rPr>
                <w:noProof/>
                <w:webHidden/>
              </w:rPr>
              <w:t>1</w:t>
            </w:r>
            <w:r w:rsidR="009D2E70">
              <w:rPr>
                <w:noProof/>
                <w:webHidden/>
              </w:rPr>
              <w:fldChar w:fldCharType="end"/>
            </w:r>
          </w:hyperlink>
        </w:p>
        <w:p w14:paraId="14CA7064" w14:textId="77777777" w:rsidR="009D2E70" w:rsidRDefault="005706AE">
          <w:pPr>
            <w:pStyle w:val="TOC1"/>
            <w:rPr>
              <w:rFonts w:asciiTheme="minorHAnsi" w:eastAsiaTheme="minorEastAsia" w:hAnsiTheme="minorHAnsi" w:cstheme="minorBidi"/>
              <w:noProof/>
              <w:sz w:val="22"/>
              <w:szCs w:val="22"/>
              <w:lang w:eastAsia="en-US"/>
            </w:rPr>
          </w:pPr>
          <w:hyperlink w:anchor="_Toc442689056" w:history="1">
            <w:r w:rsidR="009D2E70" w:rsidRPr="000C219F">
              <w:rPr>
                <w:rStyle w:val="Hyperlink"/>
                <w:noProof/>
              </w:rPr>
              <w:t>2.</w:t>
            </w:r>
            <w:r w:rsidR="009D2E70">
              <w:rPr>
                <w:rFonts w:asciiTheme="minorHAnsi" w:eastAsiaTheme="minorEastAsia" w:hAnsiTheme="minorHAnsi" w:cstheme="minorBidi"/>
                <w:noProof/>
                <w:sz w:val="22"/>
                <w:szCs w:val="22"/>
                <w:lang w:eastAsia="en-US"/>
              </w:rPr>
              <w:tab/>
            </w:r>
            <w:r w:rsidR="009D2E70" w:rsidRPr="000C219F">
              <w:rPr>
                <w:rStyle w:val="Hyperlink"/>
                <w:noProof/>
              </w:rPr>
              <w:t>Usage</w:t>
            </w:r>
            <w:r w:rsidR="009D2E70">
              <w:rPr>
                <w:noProof/>
                <w:webHidden/>
              </w:rPr>
              <w:tab/>
            </w:r>
            <w:r w:rsidR="009D2E70">
              <w:rPr>
                <w:noProof/>
                <w:webHidden/>
              </w:rPr>
              <w:fldChar w:fldCharType="begin"/>
            </w:r>
            <w:r w:rsidR="009D2E70">
              <w:rPr>
                <w:noProof/>
                <w:webHidden/>
              </w:rPr>
              <w:instrText xml:space="preserve"> PAGEREF _Toc442689056 \h </w:instrText>
            </w:r>
            <w:r w:rsidR="009D2E70">
              <w:rPr>
                <w:noProof/>
                <w:webHidden/>
              </w:rPr>
            </w:r>
            <w:r w:rsidR="009D2E70">
              <w:rPr>
                <w:noProof/>
                <w:webHidden/>
              </w:rPr>
              <w:fldChar w:fldCharType="separate"/>
            </w:r>
            <w:r w:rsidR="009D2E70">
              <w:rPr>
                <w:noProof/>
                <w:webHidden/>
              </w:rPr>
              <w:t>2</w:t>
            </w:r>
            <w:r w:rsidR="009D2E70">
              <w:rPr>
                <w:noProof/>
                <w:webHidden/>
              </w:rPr>
              <w:fldChar w:fldCharType="end"/>
            </w:r>
          </w:hyperlink>
        </w:p>
        <w:p w14:paraId="354659A9" w14:textId="77777777" w:rsidR="009D2E70" w:rsidRDefault="005706AE">
          <w:pPr>
            <w:pStyle w:val="TOC2"/>
            <w:rPr>
              <w:rFonts w:asciiTheme="minorHAnsi" w:eastAsiaTheme="minorEastAsia" w:hAnsiTheme="minorHAnsi" w:cstheme="minorBidi"/>
              <w:noProof/>
              <w:sz w:val="22"/>
              <w:szCs w:val="22"/>
              <w:lang w:eastAsia="en-US"/>
            </w:rPr>
          </w:pPr>
          <w:hyperlink w:anchor="_Toc442689057" w:history="1">
            <w:r w:rsidR="009D2E70" w:rsidRPr="000C219F">
              <w:rPr>
                <w:rStyle w:val="Hyperlink"/>
                <w:noProof/>
              </w:rPr>
              <w:t>2.1</w:t>
            </w:r>
            <w:r w:rsidR="009D2E70">
              <w:rPr>
                <w:rFonts w:asciiTheme="minorHAnsi" w:eastAsiaTheme="minorEastAsia" w:hAnsiTheme="minorHAnsi" w:cstheme="minorBidi"/>
                <w:noProof/>
                <w:sz w:val="22"/>
                <w:szCs w:val="22"/>
                <w:lang w:eastAsia="en-US"/>
              </w:rPr>
              <w:tab/>
            </w:r>
            <w:r w:rsidR="009D2E70" w:rsidRPr="000C219F">
              <w:rPr>
                <w:rStyle w:val="Hyperlink"/>
                <w:noProof/>
              </w:rPr>
              <w:t>Configuration File</w:t>
            </w:r>
            <w:r w:rsidR="009D2E70">
              <w:rPr>
                <w:noProof/>
                <w:webHidden/>
              </w:rPr>
              <w:tab/>
            </w:r>
            <w:r w:rsidR="009D2E70">
              <w:rPr>
                <w:noProof/>
                <w:webHidden/>
              </w:rPr>
              <w:fldChar w:fldCharType="begin"/>
            </w:r>
            <w:r w:rsidR="009D2E70">
              <w:rPr>
                <w:noProof/>
                <w:webHidden/>
              </w:rPr>
              <w:instrText xml:space="preserve"> PAGEREF _Toc442689057 \h </w:instrText>
            </w:r>
            <w:r w:rsidR="009D2E70">
              <w:rPr>
                <w:noProof/>
                <w:webHidden/>
              </w:rPr>
            </w:r>
            <w:r w:rsidR="009D2E70">
              <w:rPr>
                <w:noProof/>
                <w:webHidden/>
              </w:rPr>
              <w:fldChar w:fldCharType="separate"/>
            </w:r>
            <w:r w:rsidR="009D2E70">
              <w:rPr>
                <w:noProof/>
                <w:webHidden/>
              </w:rPr>
              <w:t>2</w:t>
            </w:r>
            <w:r w:rsidR="009D2E70">
              <w:rPr>
                <w:noProof/>
                <w:webHidden/>
              </w:rPr>
              <w:fldChar w:fldCharType="end"/>
            </w:r>
          </w:hyperlink>
        </w:p>
        <w:p w14:paraId="66EA7E1C" w14:textId="77777777" w:rsidR="009D2E70" w:rsidRDefault="005706AE">
          <w:pPr>
            <w:pStyle w:val="TOC2"/>
            <w:rPr>
              <w:rFonts w:asciiTheme="minorHAnsi" w:eastAsiaTheme="minorEastAsia" w:hAnsiTheme="minorHAnsi" w:cstheme="minorBidi"/>
              <w:noProof/>
              <w:sz w:val="22"/>
              <w:szCs w:val="22"/>
              <w:lang w:eastAsia="en-US"/>
            </w:rPr>
          </w:pPr>
          <w:hyperlink w:anchor="_Toc442689058" w:history="1">
            <w:r w:rsidR="009D2E70" w:rsidRPr="000C219F">
              <w:rPr>
                <w:rStyle w:val="Hyperlink"/>
                <w:noProof/>
              </w:rPr>
              <w:t>2.2</w:t>
            </w:r>
            <w:r w:rsidR="009D2E70">
              <w:rPr>
                <w:rFonts w:asciiTheme="minorHAnsi" w:eastAsiaTheme="minorEastAsia" w:hAnsiTheme="minorHAnsi" w:cstheme="minorBidi"/>
                <w:noProof/>
                <w:sz w:val="22"/>
                <w:szCs w:val="22"/>
                <w:lang w:eastAsia="en-US"/>
              </w:rPr>
              <w:tab/>
            </w:r>
            <w:r w:rsidR="009D2E70" w:rsidRPr="000C219F">
              <w:rPr>
                <w:rStyle w:val="Hyperlink"/>
                <w:noProof/>
              </w:rPr>
              <w:t>Execution</w:t>
            </w:r>
            <w:r w:rsidR="009D2E70">
              <w:rPr>
                <w:noProof/>
                <w:webHidden/>
              </w:rPr>
              <w:tab/>
            </w:r>
            <w:r w:rsidR="009D2E70">
              <w:rPr>
                <w:noProof/>
                <w:webHidden/>
              </w:rPr>
              <w:fldChar w:fldCharType="begin"/>
            </w:r>
            <w:r w:rsidR="009D2E70">
              <w:rPr>
                <w:noProof/>
                <w:webHidden/>
              </w:rPr>
              <w:instrText xml:space="preserve"> PAGEREF _Toc442689058 \h </w:instrText>
            </w:r>
            <w:r w:rsidR="009D2E70">
              <w:rPr>
                <w:noProof/>
                <w:webHidden/>
              </w:rPr>
            </w:r>
            <w:r w:rsidR="009D2E70">
              <w:rPr>
                <w:noProof/>
                <w:webHidden/>
              </w:rPr>
              <w:fldChar w:fldCharType="separate"/>
            </w:r>
            <w:r w:rsidR="009D2E70">
              <w:rPr>
                <w:noProof/>
                <w:webHidden/>
              </w:rPr>
              <w:t>3</w:t>
            </w:r>
            <w:r w:rsidR="009D2E70">
              <w:rPr>
                <w:noProof/>
                <w:webHidden/>
              </w:rPr>
              <w:fldChar w:fldCharType="end"/>
            </w:r>
          </w:hyperlink>
        </w:p>
        <w:p w14:paraId="4CF4F095" w14:textId="77777777" w:rsidR="009D2E70" w:rsidRDefault="005706AE">
          <w:pPr>
            <w:pStyle w:val="TOC2"/>
            <w:rPr>
              <w:rFonts w:asciiTheme="minorHAnsi" w:eastAsiaTheme="minorEastAsia" w:hAnsiTheme="minorHAnsi" w:cstheme="minorBidi"/>
              <w:noProof/>
              <w:sz w:val="22"/>
              <w:szCs w:val="22"/>
              <w:lang w:eastAsia="en-US"/>
            </w:rPr>
          </w:pPr>
          <w:hyperlink w:anchor="_Toc442689059" w:history="1">
            <w:r w:rsidR="009D2E70" w:rsidRPr="000C219F">
              <w:rPr>
                <w:rStyle w:val="Hyperlink"/>
                <w:noProof/>
              </w:rPr>
              <w:t>2.3</w:t>
            </w:r>
            <w:r w:rsidR="009D2E70">
              <w:rPr>
                <w:rFonts w:asciiTheme="minorHAnsi" w:eastAsiaTheme="minorEastAsia" w:hAnsiTheme="minorHAnsi" w:cstheme="minorBidi"/>
                <w:noProof/>
                <w:sz w:val="22"/>
                <w:szCs w:val="22"/>
                <w:lang w:eastAsia="en-US"/>
              </w:rPr>
              <w:tab/>
            </w:r>
            <w:r w:rsidR="009D2E70" w:rsidRPr="000C219F">
              <w:rPr>
                <w:rStyle w:val="Hyperlink"/>
                <w:noProof/>
              </w:rPr>
              <w:t>Output</w:t>
            </w:r>
            <w:r w:rsidR="009D2E70">
              <w:rPr>
                <w:noProof/>
                <w:webHidden/>
              </w:rPr>
              <w:tab/>
            </w:r>
            <w:r w:rsidR="009D2E70">
              <w:rPr>
                <w:noProof/>
                <w:webHidden/>
              </w:rPr>
              <w:fldChar w:fldCharType="begin"/>
            </w:r>
            <w:r w:rsidR="009D2E70">
              <w:rPr>
                <w:noProof/>
                <w:webHidden/>
              </w:rPr>
              <w:instrText xml:space="preserve"> PAGEREF _Toc442689059 \h </w:instrText>
            </w:r>
            <w:r w:rsidR="009D2E70">
              <w:rPr>
                <w:noProof/>
                <w:webHidden/>
              </w:rPr>
            </w:r>
            <w:r w:rsidR="009D2E70">
              <w:rPr>
                <w:noProof/>
                <w:webHidden/>
              </w:rPr>
              <w:fldChar w:fldCharType="separate"/>
            </w:r>
            <w:r w:rsidR="009D2E70">
              <w:rPr>
                <w:noProof/>
                <w:webHidden/>
              </w:rPr>
              <w:t>3</w:t>
            </w:r>
            <w:r w:rsidR="009D2E70">
              <w:rPr>
                <w:noProof/>
                <w:webHidden/>
              </w:rPr>
              <w:fldChar w:fldCharType="end"/>
            </w:r>
          </w:hyperlink>
        </w:p>
        <w:p w14:paraId="6BBE59FF" w14:textId="77777777" w:rsidR="009D2E70" w:rsidRDefault="005706AE">
          <w:pPr>
            <w:pStyle w:val="TOC1"/>
            <w:rPr>
              <w:rFonts w:asciiTheme="minorHAnsi" w:eastAsiaTheme="minorEastAsia" w:hAnsiTheme="minorHAnsi" w:cstheme="minorBidi"/>
              <w:noProof/>
              <w:sz w:val="22"/>
              <w:szCs w:val="22"/>
              <w:lang w:eastAsia="en-US"/>
            </w:rPr>
          </w:pPr>
          <w:hyperlink w:anchor="_Toc442689060" w:history="1">
            <w:r w:rsidR="009D2E70" w:rsidRPr="000C219F">
              <w:rPr>
                <w:rStyle w:val="Hyperlink"/>
                <w:noProof/>
              </w:rPr>
              <w:t>3.</w:t>
            </w:r>
            <w:r w:rsidR="009D2E70">
              <w:rPr>
                <w:rFonts w:asciiTheme="minorHAnsi" w:eastAsiaTheme="minorEastAsia" w:hAnsiTheme="minorHAnsi" w:cstheme="minorBidi"/>
                <w:noProof/>
                <w:sz w:val="22"/>
                <w:szCs w:val="22"/>
                <w:lang w:eastAsia="en-US"/>
              </w:rPr>
              <w:tab/>
            </w:r>
            <w:r w:rsidR="009D2E70" w:rsidRPr="000C219F">
              <w:rPr>
                <w:rStyle w:val="Hyperlink"/>
                <w:noProof/>
              </w:rPr>
              <w:t>Revision Record</w:t>
            </w:r>
            <w:r w:rsidR="009D2E70">
              <w:rPr>
                <w:noProof/>
                <w:webHidden/>
              </w:rPr>
              <w:tab/>
            </w:r>
            <w:r w:rsidR="009D2E70">
              <w:rPr>
                <w:noProof/>
                <w:webHidden/>
              </w:rPr>
              <w:fldChar w:fldCharType="begin"/>
            </w:r>
            <w:r w:rsidR="009D2E70">
              <w:rPr>
                <w:noProof/>
                <w:webHidden/>
              </w:rPr>
              <w:instrText xml:space="preserve"> PAGEREF _Toc442689060 \h </w:instrText>
            </w:r>
            <w:r w:rsidR="009D2E70">
              <w:rPr>
                <w:noProof/>
                <w:webHidden/>
              </w:rPr>
            </w:r>
            <w:r w:rsidR="009D2E70">
              <w:rPr>
                <w:noProof/>
                <w:webHidden/>
              </w:rPr>
              <w:fldChar w:fldCharType="separate"/>
            </w:r>
            <w:r w:rsidR="009D2E70">
              <w:rPr>
                <w:noProof/>
                <w:webHidden/>
              </w:rPr>
              <w:t>4</w:t>
            </w:r>
            <w:r w:rsidR="009D2E70">
              <w:rPr>
                <w:noProof/>
                <w:webHidden/>
              </w:rPr>
              <w:fldChar w:fldCharType="end"/>
            </w:r>
          </w:hyperlink>
        </w:p>
        <w:p w14:paraId="008F6BA0" w14:textId="77777777" w:rsidR="009D2E70" w:rsidRDefault="005706AE">
          <w:pPr>
            <w:pStyle w:val="TOC1"/>
            <w:rPr>
              <w:rFonts w:asciiTheme="minorHAnsi" w:eastAsiaTheme="minorEastAsia" w:hAnsiTheme="minorHAnsi" w:cstheme="minorBidi"/>
              <w:noProof/>
              <w:sz w:val="22"/>
              <w:szCs w:val="22"/>
              <w:lang w:eastAsia="en-US"/>
            </w:rPr>
          </w:pPr>
          <w:hyperlink w:anchor="_Toc442689061" w:history="1">
            <w:r w:rsidR="009D2E70" w:rsidRPr="000C219F">
              <w:rPr>
                <w:rStyle w:val="Hyperlink"/>
                <w:noProof/>
              </w:rPr>
              <w:t>4.</w:t>
            </w:r>
            <w:r w:rsidR="009D2E70">
              <w:rPr>
                <w:rFonts w:asciiTheme="minorHAnsi" w:eastAsiaTheme="minorEastAsia" w:hAnsiTheme="minorHAnsi" w:cstheme="minorBidi"/>
                <w:noProof/>
                <w:sz w:val="22"/>
                <w:szCs w:val="22"/>
                <w:lang w:eastAsia="en-US"/>
              </w:rPr>
              <w:tab/>
            </w:r>
            <w:r w:rsidR="009D2E70" w:rsidRPr="000C219F">
              <w:rPr>
                <w:rStyle w:val="Hyperlink"/>
                <w:noProof/>
              </w:rPr>
              <w:t>Testing</w:t>
            </w:r>
            <w:r w:rsidR="009D2E70">
              <w:rPr>
                <w:noProof/>
                <w:webHidden/>
              </w:rPr>
              <w:tab/>
            </w:r>
            <w:r w:rsidR="009D2E70">
              <w:rPr>
                <w:noProof/>
                <w:webHidden/>
              </w:rPr>
              <w:fldChar w:fldCharType="begin"/>
            </w:r>
            <w:r w:rsidR="009D2E70">
              <w:rPr>
                <w:noProof/>
                <w:webHidden/>
              </w:rPr>
              <w:instrText xml:space="preserve"> PAGEREF _Toc442689061 \h </w:instrText>
            </w:r>
            <w:r w:rsidR="009D2E70">
              <w:rPr>
                <w:noProof/>
                <w:webHidden/>
              </w:rPr>
            </w:r>
            <w:r w:rsidR="009D2E70">
              <w:rPr>
                <w:noProof/>
                <w:webHidden/>
              </w:rPr>
              <w:fldChar w:fldCharType="separate"/>
            </w:r>
            <w:r w:rsidR="009D2E70">
              <w:rPr>
                <w:noProof/>
                <w:webHidden/>
              </w:rPr>
              <w:t>5</w:t>
            </w:r>
            <w:r w:rsidR="009D2E70">
              <w:rPr>
                <w:noProof/>
                <w:webHidden/>
              </w:rPr>
              <w:fldChar w:fldCharType="end"/>
            </w:r>
          </w:hyperlink>
        </w:p>
        <w:p w14:paraId="3AE8BDE7" w14:textId="77777777" w:rsidR="009E2585" w:rsidRDefault="009E2585">
          <w:r>
            <w:rPr>
              <w:b/>
              <w:bCs/>
              <w:noProof/>
            </w:rPr>
            <w:fldChar w:fldCharType="end"/>
          </w:r>
        </w:p>
      </w:sdtContent>
    </w:sdt>
    <w:p w14:paraId="0DCA0D34" w14:textId="5227B398" w:rsidR="003512E8" w:rsidRDefault="00236892" w:rsidP="00D229EC">
      <w:pPr>
        <w:pStyle w:val="Heading1"/>
      </w:pPr>
      <w:bookmarkStart w:id="8" w:name="_Toc442689055"/>
      <w:bookmarkStart w:id="9" w:name="_Toc426270179"/>
      <w:bookmarkStart w:id="10" w:name="_Toc426276247"/>
      <w:r>
        <w:t>Installation</w:t>
      </w:r>
      <w:bookmarkEnd w:id="8"/>
    </w:p>
    <w:p w14:paraId="51B58B24" w14:textId="2774170B" w:rsidR="0095685F" w:rsidRDefault="00927C90" w:rsidP="00236892">
      <w:r>
        <w:t>The following tools are needed for execution of the Script</w:t>
      </w:r>
    </w:p>
    <w:p w14:paraId="3FF86016" w14:textId="77777777" w:rsidR="00CF105C" w:rsidRDefault="00CF105C" w:rsidP="00C31A4B"/>
    <w:tbl>
      <w:tblPr>
        <w:tblStyle w:val="TableGrid"/>
        <w:tblW w:w="0" w:type="auto"/>
        <w:tblInd w:w="895" w:type="dxa"/>
        <w:tblLook w:val="04A0" w:firstRow="1" w:lastRow="0" w:firstColumn="1" w:lastColumn="0" w:noHBand="0" w:noVBand="1"/>
      </w:tblPr>
      <w:tblGrid>
        <w:gridCol w:w="1323"/>
        <w:gridCol w:w="1794"/>
        <w:gridCol w:w="4447"/>
      </w:tblGrid>
      <w:tr w:rsidR="00236892" w14:paraId="04947ECF" w14:textId="77777777" w:rsidTr="00820269">
        <w:tc>
          <w:tcPr>
            <w:tcW w:w="1323" w:type="dxa"/>
          </w:tcPr>
          <w:p w14:paraId="0C634576" w14:textId="5BCE6C01" w:rsidR="00236892" w:rsidRPr="00C31A4B" w:rsidRDefault="00236892" w:rsidP="00820269">
            <w:pPr>
              <w:jc w:val="center"/>
              <w:rPr>
                <w:b/>
              </w:rPr>
            </w:pPr>
            <w:r>
              <w:rPr>
                <w:b/>
              </w:rPr>
              <w:t>Tool</w:t>
            </w:r>
          </w:p>
        </w:tc>
        <w:tc>
          <w:tcPr>
            <w:tcW w:w="1794" w:type="dxa"/>
          </w:tcPr>
          <w:p w14:paraId="576C83E7" w14:textId="2071944A" w:rsidR="00236892" w:rsidRPr="00C31A4B" w:rsidRDefault="00236892" w:rsidP="00820269">
            <w:pPr>
              <w:jc w:val="center"/>
              <w:rPr>
                <w:b/>
              </w:rPr>
            </w:pPr>
            <w:r>
              <w:rPr>
                <w:b/>
              </w:rPr>
              <w:t>Version</w:t>
            </w:r>
          </w:p>
        </w:tc>
        <w:tc>
          <w:tcPr>
            <w:tcW w:w="4447" w:type="dxa"/>
          </w:tcPr>
          <w:p w14:paraId="790D0C0E" w14:textId="586139CC" w:rsidR="00236892" w:rsidRPr="00C31A4B" w:rsidRDefault="00236892" w:rsidP="00236892">
            <w:pPr>
              <w:jc w:val="center"/>
              <w:rPr>
                <w:b/>
              </w:rPr>
            </w:pPr>
            <w:r>
              <w:rPr>
                <w:b/>
              </w:rPr>
              <w:t>Install instructions</w:t>
            </w:r>
          </w:p>
        </w:tc>
      </w:tr>
      <w:tr w:rsidR="00236892" w14:paraId="1B37C25F" w14:textId="77777777" w:rsidTr="00820269">
        <w:tc>
          <w:tcPr>
            <w:tcW w:w="1323" w:type="dxa"/>
          </w:tcPr>
          <w:p w14:paraId="32268DD5" w14:textId="0BC71931" w:rsidR="00236892" w:rsidRDefault="00236892" w:rsidP="00C30589">
            <w:pPr>
              <w:jc w:val="center"/>
            </w:pPr>
            <w:r>
              <w:t>Python</w:t>
            </w:r>
          </w:p>
        </w:tc>
        <w:tc>
          <w:tcPr>
            <w:tcW w:w="1794" w:type="dxa"/>
          </w:tcPr>
          <w:p w14:paraId="0C1BF395" w14:textId="5C7F2E90" w:rsidR="00236892" w:rsidRDefault="00236892" w:rsidP="00C30589">
            <w:pPr>
              <w:jc w:val="center"/>
            </w:pPr>
            <w:r>
              <w:t>v2.7.9</w:t>
            </w:r>
          </w:p>
        </w:tc>
        <w:tc>
          <w:tcPr>
            <w:tcW w:w="4447" w:type="dxa"/>
          </w:tcPr>
          <w:p w14:paraId="400190FE" w14:textId="0938701B" w:rsidR="00236892" w:rsidRDefault="00236892">
            <w:r>
              <w:t>Visit the Python Install site and download the latest v2.x.x Windows version:</w:t>
            </w:r>
          </w:p>
          <w:p w14:paraId="275C4E62" w14:textId="09DD48A4" w:rsidR="00236892" w:rsidRDefault="00236892">
            <w:r w:rsidRPr="00236892">
              <w:t>https://www.python.org/downloads/</w:t>
            </w:r>
          </w:p>
        </w:tc>
      </w:tr>
      <w:tr w:rsidR="00236892" w14:paraId="6CFD64FE" w14:textId="77777777" w:rsidTr="00820269">
        <w:tc>
          <w:tcPr>
            <w:tcW w:w="1323" w:type="dxa"/>
          </w:tcPr>
          <w:p w14:paraId="3C3FEC05" w14:textId="114C87C7" w:rsidR="00236892" w:rsidRDefault="00236892" w:rsidP="00C30589">
            <w:pPr>
              <w:jc w:val="center"/>
            </w:pPr>
            <w:r>
              <w:t>openpyxl</w:t>
            </w:r>
          </w:p>
        </w:tc>
        <w:tc>
          <w:tcPr>
            <w:tcW w:w="1794" w:type="dxa"/>
          </w:tcPr>
          <w:p w14:paraId="7B4E5221" w14:textId="24F7A319" w:rsidR="00236892" w:rsidRDefault="00236892" w:rsidP="00C30589">
            <w:pPr>
              <w:jc w:val="center"/>
            </w:pPr>
            <w:r>
              <w:t>v2.3.0</w:t>
            </w:r>
          </w:p>
        </w:tc>
        <w:tc>
          <w:tcPr>
            <w:tcW w:w="4447" w:type="dxa"/>
          </w:tcPr>
          <w:p w14:paraId="5D846512" w14:textId="0C5F4818" w:rsidR="00236892" w:rsidRPr="009C4615" w:rsidRDefault="009C4615" w:rsidP="00236892">
            <w:pPr>
              <w:rPr>
                <w:rStyle w:val="Hyperlink"/>
                <w:color w:val="auto"/>
                <w:u w:val="none"/>
              </w:rPr>
            </w:pPr>
            <w:r>
              <w:t xml:space="preserve">(1) </w:t>
            </w:r>
            <w:r w:rsidR="00236892">
              <w:t>Download easy_install from Windows from this link:</w:t>
            </w:r>
            <w:r>
              <w:t xml:space="preserve"> </w:t>
            </w:r>
            <w:hyperlink r:id="rId8" w:history="1">
              <w:r w:rsidR="00236892" w:rsidRPr="000C2DE5">
                <w:rPr>
                  <w:rStyle w:val="Hyperlink"/>
                </w:rPr>
                <w:t>https://bootstrap.pypa.io/ez_setup.py</w:t>
              </w:r>
            </w:hyperlink>
          </w:p>
          <w:p w14:paraId="17FCB145" w14:textId="3E5D7000" w:rsidR="00236892" w:rsidRDefault="009C4615" w:rsidP="009C4615">
            <w:r>
              <w:t xml:space="preserve">(2) </w:t>
            </w:r>
            <w:r w:rsidR="00236892" w:rsidRPr="009C4615">
              <w:t>execute the file ez_setup.py</w:t>
            </w:r>
            <w:r>
              <w:t>:</w:t>
            </w:r>
          </w:p>
          <w:tbl>
            <w:tblPr>
              <w:tblStyle w:val="TableGrid"/>
              <w:tblW w:w="0" w:type="auto"/>
              <w:tblLook w:val="04A0" w:firstRow="1" w:lastRow="0" w:firstColumn="1" w:lastColumn="0" w:noHBand="0" w:noVBand="1"/>
            </w:tblPr>
            <w:tblGrid>
              <w:gridCol w:w="4221"/>
            </w:tblGrid>
            <w:tr w:rsidR="009C4615" w14:paraId="577E602F" w14:textId="77777777" w:rsidTr="009C4615">
              <w:tc>
                <w:tcPr>
                  <w:tcW w:w="4221" w:type="dxa"/>
                </w:tcPr>
                <w:p w14:paraId="430E7BB1" w14:textId="77777777" w:rsidR="009C4615" w:rsidRDefault="009C4615" w:rsidP="009C4615">
                  <w:pPr>
                    <w:spacing w:after="0"/>
                    <w:rPr>
                      <w:rFonts w:ascii="Courier New" w:hAnsi="Courier New" w:cs="Courier New"/>
                    </w:rPr>
                  </w:pPr>
                </w:p>
                <w:p w14:paraId="1DAC0E78" w14:textId="77777777" w:rsidR="009C4615" w:rsidRDefault="009C4615" w:rsidP="009C4615">
                  <w:pPr>
                    <w:spacing w:after="0"/>
                    <w:rPr>
                      <w:rFonts w:ascii="Courier New" w:hAnsi="Courier New" w:cs="Courier New"/>
                    </w:rPr>
                  </w:pPr>
                  <w:r w:rsidRPr="009C4615">
                    <w:rPr>
                      <w:rFonts w:ascii="Courier New" w:hAnsi="Courier New" w:cs="Courier New"/>
                    </w:rPr>
                    <w:t>&gt;python ez_setup.py</w:t>
                  </w:r>
                </w:p>
                <w:p w14:paraId="52F9E2CB" w14:textId="263CCE22" w:rsidR="009C4615" w:rsidRPr="009C4615" w:rsidRDefault="009C4615" w:rsidP="009C4615">
                  <w:pPr>
                    <w:spacing w:after="0"/>
                    <w:rPr>
                      <w:rFonts w:ascii="Courier New" w:hAnsi="Courier New" w:cs="Courier New"/>
                      <w:color w:val="0000FF"/>
                    </w:rPr>
                  </w:pPr>
                </w:p>
              </w:tc>
            </w:tr>
          </w:tbl>
          <w:p w14:paraId="62D93CDC" w14:textId="219E7B15" w:rsidR="009C4615" w:rsidRPr="009C4615" w:rsidRDefault="009C4615" w:rsidP="009C4615">
            <w:r>
              <w:t xml:space="preserve">(3) </w:t>
            </w:r>
            <w:r w:rsidRPr="009C4615">
              <w:t>Navigate to C:\PythonXX\Script and execute</w:t>
            </w:r>
          </w:p>
          <w:tbl>
            <w:tblPr>
              <w:tblStyle w:val="TableGrid"/>
              <w:tblW w:w="0" w:type="auto"/>
              <w:tblLook w:val="04A0" w:firstRow="1" w:lastRow="0" w:firstColumn="1" w:lastColumn="0" w:noHBand="0" w:noVBand="1"/>
            </w:tblPr>
            <w:tblGrid>
              <w:gridCol w:w="4221"/>
            </w:tblGrid>
            <w:tr w:rsidR="009C4615" w14:paraId="1763EB76" w14:textId="77777777" w:rsidTr="009C4615">
              <w:tc>
                <w:tcPr>
                  <w:tcW w:w="4221" w:type="dxa"/>
                </w:tcPr>
                <w:p w14:paraId="6CB3CAE9" w14:textId="77777777" w:rsidR="009C4615" w:rsidRDefault="009C4615" w:rsidP="009C4615">
                  <w:pPr>
                    <w:spacing w:after="0"/>
                    <w:rPr>
                      <w:rFonts w:ascii="Courier New" w:hAnsi="Courier New" w:cs="Courier New"/>
                    </w:rPr>
                  </w:pPr>
                </w:p>
                <w:p w14:paraId="487C4B20" w14:textId="77777777" w:rsidR="009C4615" w:rsidRDefault="009C4615" w:rsidP="009C4615">
                  <w:pPr>
                    <w:spacing w:after="0"/>
                    <w:rPr>
                      <w:rFonts w:ascii="Courier New" w:hAnsi="Courier New" w:cs="Courier New"/>
                    </w:rPr>
                  </w:pPr>
                  <w:r w:rsidRPr="009C4615">
                    <w:rPr>
                      <w:rFonts w:ascii="Courier New" w:hAnsi="Courier New" w:cs="Courier New"/>
                    </w:rPr>
                    <w:t>&gt; easy_install openpyxl</w:t>
                  </w:r>
                </w:p>
                <w:p w14:paraId="1D0D041F" w14:textId="2E991463" w:rsidR="009C4615" w:rsidRPr="009C4615" w:rsidRDefault="009C4615" w:rsidP="009C4615">
                  <w:pPr>
                    <w:spacing w:after="0"/>
                    <w:rPr>
                      <w:rFonts w:ascii="Courier New" w:hAnsi="Courier New" w:cs="Courier New"/>
                      <w:color w:val="0000FF"/>
                    </w:rPr>
                  </w:pPr>
                </w:p>
              </w:tc>
            </w:tr>
          </w:tbl>
          <w:p w14:paraId="06B1C5C9" w14:textId="5530CF95" w:rsidR="00927C90" w:rsidRPr="00236892" w:rsidRDefault="00927C90" w:rsidP="009C4615">
            <w:pPr>
              <w:rPr>
                <w:color w:val="0000FF"/>
                <w:u w:val="single"/>
              </w:rPr>
            </w:pPr>
            <w:r>
              <w:rPr>
                <w:color w:val="0000FF"/>
                <w:u w:val="single"/>
              </w:rPr>
              <w:t>.</w:t>
            </w:r>
          </w:p>
        </w:tc>
      </w:tr>
      <w:tr w:rsidR="00927C90" w14:paraId="238F8D6A" w14:textId="77777777" w:rsidTr="00820269">
        <w:tc>
          <w:tcPr>
            <w:tcW w:w="1323" w:type="dxa"/>
          </w:tcPr>
          <w:p w14:paraId="523E2C19" w14:textId="70570994" w:rsidR="00927C90" w:rsidRDefault="00927C90" w:rsidP="00C30589">
            <w:pPr>
              <w:jc w:val="center"/>
            </w:pPr>
            <w:r>
              <w:t>Excel</w:t>
            </w:r>
          </w:p>
        </w:tc>
        <w:tc>
          <w:tcPr>
            <w:tcW w:w="1794" w:type="dxa"/>
          </w:tcPr>
          <w:p w14:paraId="362E9F0A" w14:textId="5617755D" w:rsidR="00927C90" w:rsidRDefault="00927C90" w:rsidP="00C30589">
            <w:pPr>
              <w:jc w:val="center"/>
            </w:pPr>
            <w:r>
              <w:t>2013</w:t>
            </w:r>
          </w:p>
        </w:tc>
        <w:tc>
          <w:tcPr>
            <w:tcW w:w="4447" w:type="dxa"/>
          </w:tcPr>
          <w:p w14:paraId="359801F3" w14:textId="25F705F7" w:rsidR="00927C90" w:rsidRDefault="00927C90" w:rsidP="00236892">
            <w:r>
              <w:t>Script requires use of the .xlsx Excel file format</w:t>
            </w:r>
          </w:p>
        </w:tc>
      </w:tr>
    </w:tbl>
    <w:p w14:paraId="4144A17A" w14:textId="00712CDC" w:rsidR="00C31A4B" w:rsidRDefault="00C31A4B" w:rsidP="00C31A4B">
      <w:pPr>
        <w:pStyle w:val="Caption"/>
      </w:pPr>
      <w:r>
        <w:t xml:space="preserve">Table </w:t>
      </w:r>
      <w:r w:rsidR="005706AE">
        <w:fldChar w:fldCharType="begin"/>
      </w:r>
      <w:r w:rsidR="005706AE">
        <w:instrText xml:space="preserve"> SEQ Table \* ARABIC </w:instrText>
      </w:r>
      <w:r w:rsidR="005706AE">
        <w:fldChar w:fldCharType="separate"/>
      </w:r>
      <w:r w:rsidR="00747910">
        <w:rPr>
          <w:noProof/>
        </w:rPr>
        <w:t>1</w:t>
      </w:r>
      <w:r w:rsidR="005706AE">
        <w:rPr>
          <w:noProof/>
        </w:rPr>
        <w:fldChar w:fldCharType="end"/>
      </w:r>
      <w:r>
        <w:t xml:space="preserve">: </w:t>
      </w:r>
      <w:r w:rsidR="009C4615">
        <w:t>Required SW Packages</w:t>
      </w:r>
    </w:p>
    <w:p w14:paraId="4D43CF9F" w14:textId="77777777" w:rsidR="008E1D66" w:rsidRDefault="008E1D66" w:rsidP="008E1D66"/>
    <w:p w14:paraId="7DFEBF0E" w14:textId="77777777" w:rsidR="00747910" w:rsidRPr="008E1D66" w:rsidRDefault="00747910" w:rsidP="008E1D66"/>
    <w:p w14:paraId="56C73640" w14:textId="3617427A" w:rsidR="00236892" w:rsidRDefault="00236892" w:rsidP="00236892">
      <w:pPr>
        <w:pStyle w:val="Heading1"/>
      </w:pPr>
      <w:bookmarkStart w:id="11" w:name="_Toc442689056"/>
      <w:r>
        <w:lastRenderedPageBreak/>
        <w:t>Usage</w:t>
      </w:r>
      <w:bookmarkEnd w:id="11"/>
    </w:p>
    <w:p w14:paraId="10ACAAD4" w14:textId="0A8267A3" w:rsidR="00927C90" w:rsidRDefault="00927C90" w:rsidP="00927C90">
      <w:pPr>
        <w:pStyle w:val="Heading2"/>
      </w:pPr>
      <w:bookmarkStart w:id="12" w:name="_Toc442689057"/>
      <w:r>
        <w:t>Configuration File</w:t>
      </w:r>
      <w:bookmarkEnd w:id="12"/>
    </w:p>
    <w:p w14:paraId="76E0008F" w14:textId="2F30BE9D" w:rsidR="00927C90" w:rsidRDefault="00927C90" w:rsidP="00927C90">
      <w:r>
        <w:t>The script takes as an input a text configuration file. Required fields in the file are:</w:t>
      </w:r>
    </w:p>
    <w:tbl>
      <w:tblPr>
        <w:tblStyle w:val="TableGrid"/>
        <w:tblW w:w="0" w:type="auto"/>
        <w:tblLook w:val="04A0" w:firstRow="1" w:lastRow="0" w:firstColumn="1" w:lastColumn="0" w:noHBand="0" w:noVBand="1"/>
      </w:tblPr>
      <w:tblGrid>
        <w:gridCol w:w="2194"/>
        <w:gridCol w:w="3378"/>
        <w:gridCol w:w="4057"/>
      </w:tblGrid>
      <w:tr w:rsidR="00927C90" w14:paraId="09B59951" w14:textId="77777777" w:rsidTr="00927C90">
        <w:tc>
          <w:tcPr>
            <w:tcW w:w="2194" w:type="dxa"/>
          </w:tcPr>
          <w:p w14:paraId="516D035F" w14:textId="3D14071A" w:rsidR="00927C90" w:rsidRPr="00927C90" w:rsidRDefault="00927C90" w:rsidP="00927C90">
            <w:pPr>
              <w:jc w:val="center"/>
              <w:rPr>
                <w:b/>
              </w:rPr>
            </w:pPr>
            <w:r w:rsidRPr="00927C90">
              <w:rPr>
                <w:b/>
              </w:rPr>
              <w:t>Field</w:t>
            </w:r>
          </w:p>
        </w:tc>
        <w:tc>
          <w:tcPr>
            <w:tcW w:w="4101" w:type="dxa"/>
          </w:tcPr>
          <w:p w14:paraId="5E274002" w14:textId="6E7BA3FF" w:rsidR="00927C90" w:rsidRPr="00927C90" w:rsidRDefault="00927C90" w:rsidP="00927C90">
            <w:pPr>
              <w:jc w:val="center"/>
              <w:rPr>
                <w:b/>
              </w:rPr>
            </w:pPr>
            <w:r w:rsidRPr="00927C90">
              <w:rPr>
                <w:b/>
              </w:rPr>
              <w:t>Description</w:t>
            </w:r>
          </w:p>
        </w:tc>
        <w:tc>
          <w:tcPr>
            <w:tcW w:w="3150" w:type="dxa"/>
          </w:tcPr>
          <w:p w14:paraId="22CF672B" w14:textId="184F70EA" w:rsidR="00927C90" w:rsidRPr="00A64B4E" w:rsidRDefault="00927C90" w:rsidP="00927C90">
            <w:pPr>
              <w:jc w:val="center"/>
              <w:rPr>
                <w:rFonts w:ascii="Courier New" w:hAnsi="Courier New" w:cs="Courier New"/>
                <w:b/>
              </w:rPr>
            </w:pPr>
            <w:r w:rsidRPr="00A64B4E">
              <w:rPr>
                <w:b/>
              </w:rPr>
              <w:t>Example</w:t>
            </w:r>
          </w:p>
        </w:tc>
      </w:tr>
      <w:tr w:rsidR="00927C90" w14:paraId="20C750BB" w14:textId="77777777" w:rsidTr="00927C90">
        <w:tc>
          <w:tcPr>
            <w:tcW w:w="2194" w:type="dxa"/>
          </w:tcPr>
          <w:p w14:paraId="4619F18A" w14:textId="10E1B046" w:rsidR="00927C90" w:rsidRDefault="00927C90" w:rsidP="00927C90">
            <w:r>
              <w:t>Input_file_name</w:t>
            </w:r>
          </w:p>
        </w:tc>
        <w:tc>
          <w:tcPr>
            <w:tcW w:w="4101" w:type="dxa"/>
          </w:tcPr>
          <w:p w14:paraId="6C541FE9" w14:textId="0FCED4F6" w:rsidR="00927C90" w:rsidRDefault="00927C90" w:rsidP="00927C90">
            <w:r>
              <w:t>Excel input file name and full or relative path</w:t>
            </w:r>
          </w:p>
        </w:tc>
        <w:tc>
          <w:tcPr>
            <w:tcW w:w="3150" w:type="dxa"/>
          </w:tcPr>
          <w:p w14:paraId="7259133F" w14:textId="3BFD1E4C" w:rsidR="00927C90" w:rsidRPr="00A64B4E" w:rsidRDefault="00927C90" w:rsidP="00927C90">
            <w:pPr>
              <w:rPr>
                <w:rFonts w:ascii="Courier New" w:hAnsi="Courier New" w:cs="Courier New"/>
              </w:rPr>
            </w:pPr>
            <w:r w:rsidRPr="00A64B4E">
              <w:rPr>
                <w:rFonts w:ascii="Courier New" w:hAnsi="Courier New" w:cs="Courier New"/>
              </w:rPr>
              <w:t>./dr7f701310_matrix_smaller.xlsx</w:t>
            </w:r>
          </w:p>
        </w:tc>
      </w:tr>
      <w:tr w:rsidR="00927C90" w14:paraId="45053599" w14:textId="77777777" w:rsidTr="00927C90">
        <w:tc>
          <w:tcPr>
            <w:tcW w:w="2194" w:type="dxa"/>
          </w:tcPr>
          <w:p w14:paraId="1970CDE8" w14:textId="3F3E7868" w:rsidR="00927C90" w:rsidRDefault="00927C90" w:rsidP="00927C90">
            <w:r>
              <w:t>Tab_name</w:t>
            </w:r>
          </w:p>
        </w:tc>
        <w:tc>
          <w:tcPr>
            <w:tcW w:w="4101" w:type="dxa"/>
          </w:tcPr>
          <w:p w14:paraId="17980B0F" w14:textId="21F3C028" w:rsidR="00927C90" w:rsidRDefault="00927C90" w:rsidP="00927C90">
            <w:r>
              <w:t>Excel tab name with relevant data – typically “APB area2”</w:t>
            </w:r>
          </w:p>
        </w:tc>
        <w:tc>
          <w:tcPr>
            <w:tcW w:w="3150" w:type="dxa"/>
          </w:tcPr>
          <w:p w14:paraId="3EED06C1" w14:textId="1F1F7A1A" w:rsidR="00927C90" w:rsidRPr="00A64B4E" w:rsidRDefault="00927C90" w:rsidP="00927C90">
            <w:pPr>
              <w:rPr>
                <w:rFonts w:ascii="Courier New" w:hAnsi="Courier New" w:cs="Courier New"/>
              </w:rPr>
            </w:pPr>
            <w:r w:rsidRPr="00A64B4E">
              <w:rPr>
                <w:rFonts w:ascii="Courier New" w:hAnsi="Courier New" w:cs="Courier New"/>
              </w:rPr>
              <w:t>APB area2</w:t>
            </w:r>
          </w:p>
        </w:tc>
      </w:tr>
      <w:tr w:rsidR="00927C90" w14:paraId="24143991" w14:textId="77777777" w:rsidTr="00927C90">
        <w:tc>
          <w:tcPr>
            <w:tcW w:w="2194" w:type="dxa"/>
          </w:tcPr>
          <w:p w14:paraId="73E60CC4" w14:textId="4334706F" w:rsidR="00927C90" w:rsidRDefault="00927C90" w:rsidP="00927C90">
            <w:r>
              <w:t>Output_file_location</w:t>
            </w:r>
          </w:p>
        </w:tc>
        <w:tc>
          <w:tcPr>
            <w:tcW w:w="4101" w:type="dxa"/>
          </w:tcPr>
          <w:p w14:paraId="3CDEB968" w14:textId="2C30E6B1" w:rsidR="00E3050E" w:rsidRDefault="00A64B4E" w:rsidP="00927C90">
            <w:r>
              <w:t>Location where the resulting header files will be written with full or relative path</w:t>
            </w:r>
            <w:r w:rsidR="00E3050E">
              <w:t>.</w:t>
            </w:r>
          </w:p>
          <w:p w14:paraId="5B84A167" w14:textId="477B9748" w:rsidR="00E3050E" w:rsidRPr="00E838AE" w:rsidRDefault="00E3050E" w:rsidP="00927C90">
            <w:pPr>
              <w:rPr>
                <w:b/>
                <w:sz w:val="18"/>
                <w:szCs w:val="18"/>
              </w:rPr>
            </w:pPr>
            <w:r w:rsidRPr="00E838AE">
              <w:rPr>
                <w:b/>
                <w:sz w:val="18"/>
                <w:szCs w:val="18"/>
              </w:rPr>
              <w:t>NOTE: this is currently unsupported</w:t>
            </w:r>
          </w:p>
        </w:tc>
        <w:tc>
          <w:tcPr>
            <w:tcW w:w="3150" w:type="dxa"/>
          </w:tcPr>
          <w:p w14:paraId="0A30E355" w14:textId="01E260E3" w:rsidR="00927C90" w:rsidRPr="00A64B4E" w:rsidRDefault="00A64B4E" w:rsidP="00927C90">
            <w:pPr>
              <w:rPr>
                <w:rFonts w:ascii="Courier New" w:hAnsi="Courier New" w:cs="Courier New"/>
              </w:rPr>
            </w:pPr>
            <w:r>
              <w:rPr>
                <w:rFonts w:ascii="Courier New" w:hAnsi="Courier New" w:cs="Courier New"/>
              </w:rPr>
              <w:t>./</w:t>
            </w:r>
          </w:p>
        </w:tc>
      </w:tr>
      <w:tr w:rsidR="00927C90" w14:paraId="5F1E3B5C" w14:textId="77777777" w:rsidTr="00927C90">
        <w:tc>
          <w:tcPr>
            <w:tcW w:w="2194" w:type="dxa"/>
          </w:tcPr>
          <w:p w14:paraId="36F123C0" w14:textId="12FE325C" w:rsidR="00927C90" w:rsidRDefault="00927C90" w:rsidP="00927C90">
            <w:r>
              <w:t>Base_type_byte</w:t>
            </w:r>
          </w:p>
        </w:tc>
        <w:tc>
          <w:tcPr>
            <w:tcW w:w="4101" w:type="dxa"/>
          </w:tcPr>
          <w:p w14:paraId="5BF55FCE" w14:textId="4D63713A" w:rsidR="00927C90" w:rsidRDefault="00A64B4E" w:rsidP="00927C90">
            <w:r>
              <w:t>Base type for byte variables</w:t>
            </w:r>
          </w:p>
        </w:tc>
        <w:tc>
          <w:tcPr>
            <w:tcW w:w="3150" w:type="dxa"/>
          </w:tcPr>
          <w:p w14:paraId="6F69409E" w14:textId="26D981C0" w:rsidR="00927C90" w:rsidRPr="00A64B4E" w:rsidRDefault="00A64B4E" w:rsidP="00927C90">
            <w:pPr>
              <w:rPr>
                <w:rFonts w:ascii="Courier New" w:hAnsi="Courier New" w:cs="Courier New"/>
              </w:rPr>
            </w:pPr>
            <w:r>
              <w:rPr>
                <w:rFonts w:ascii="Courier New" w:hAnsi="Courier New" w:cs="Courier New"/>
              </w:rPr>
              <w:t>uint8</w:t>
            </w:r>
          </w:p>
        </w:tc>
      </w:tr>
      <w:tr w:rsidR="00927C90" w14:paraId="140F516B" w14:textId="77777777" w:rsidTr="00927C90">
        <w:tc>
          <w:tcPr>
            <w:tcW w:w="2194" w:type="dxa"/>
          </w:tcPr>
          <w:p w14:paraId="25D8284B" w14:textId="624635ED" w:rsidR="00927C90" w:rsidRDefault="00927C90" w:rsidP="00927C90">
            <w:r>
              <w:t>Base_type_short</w:t>
            </w:r>
          </w:p>
        </w:tc>
        <w:tc>
          <w:tcPr>
            <w:tcW w:w="4101" w:type="dxa"/>
          </w:tcPr>
          <w:p w14:paraId="708E7FFD" w14:textId="10AD0AAA" w:rsidR="00927C90" w:rsidRDefault="00A64B4E" w:rsidP="00A64B4E">
            <w:r>
              <w:t>Base type for short (two byte) variables</w:t>
            </w:r>
          </w:p>
        </w:tc>
        <w:tc>
          <w:tcPr>
            <w:tcW w:w="3150" w:type="dxa"/>
          </w:tcPr>
          <w:p w14:paraId="25D0F656" w14:textId="788C794B" w:rsidR="00927C90" w:rsidRPr="00A64B4E" w:rsidRDefault="00A64B4E" w:rsidP="00927C90">
            <w:pPr>
              <w:rPr>
                <w:rFonts w:ascii="Courier New" w:hAnsi="Courier New" w:cs="Courier New"/>
              </w:rPr>
            </w:pPr>
            <w:r>
              <w:rPr>
                <w:rFonts w:ascii="Courier New" w:hAnsi="Courier New" w:cs="Courier New"/>
              </w:rPr>
              <w:t>uint16</w:t>
            </w:r>
          </w:p>
        </w:tc>
      </w:tr>
      <w:tr w:rsidR="00927C90" w14:paraId="2354091D" w14:textId="77777777" w:rsidTr="00927C90">
        <w:tc>
          <w:tcPr>
            <w:tcW w:w="2194" w:type="dxa"/>
          </w:tcPr>
          <w:p w14:paraId="2AB33E67" w14:textId="10DBF6CF" w:rsidR="00927C90" w:rsidRDefault="00927C90" w:rsidP="00927C90">
            <w:r>
              <w:t>Base_type_long</w:t>
            </w:r>
          </w:p>
        </w:tc>
        <w:tc>
          <w:tcPr>
            <w:tcW w:w="4101" w:type="dxa"/>
          </w:tcPr>
          <w:p w14:paraId="396DC8AA" w14:textId="7ED39A67" w:rsidR="00927C90" w:rsidRDefault="00A64B4E" w:rsidP="00927C90">
            <w:r>
              <w:t>Base type for long (four byte) type variables</w:t>
            </w:r>
          </w:p>
        </w:tc>
        <w:tc>
          <w:tcPr>
            <w:tcW w:w="3150" w:type="dxa"/>
          </w:tcPr>
          <w:p w14:paraId="43B7F407" w14:textId="0959CDB3" w:rsidR="00927C90" w:rsidRPr="00A64B4E" w:rsidRDefault="00A64B4E" w:rsidP="00927C90">
            <w:pPr>
              <w:rPr>
                <w:rFonts w:ascii="Courier New" w:hAnsi="Courier New" w:cs="Courier New"/>
              </w:rPr>
            </w:pPr>
            <w:r>
              <w:rPr>
                <w:rFonts w:ascii="Courier New" w:hAnsi="Courier New" w:cs="Courier New"/>
              </w:rPr>
              <w:t>uint32</w:t>
            </w:r>
          </w:p>
        </w:tc>
      </w:tr>
      <w:tr w:rsidR="00927C90" w14:paraId="78820CDA" w14:textId="77777777" w:rsidTr="00927C90">
        <w:tc>
          <w:tcPr>
            <w:tcW w:w="2194" w:type="dxa"/>
          </w:tcPr>
          <w:p w14:paraId="71DDD26D" w14:textId="0E505050" w:rsidR="00927C90" w:rsidRDefault="00927C90" w:rsidP="00927C90">
            <w:r>
              <w:t>Base_union_name_byte</w:t>
            </w:r>
          </w:p>
        </w:tc>
        <w:tc>
          <w:tcPr>
            <w:tcW w:w="4101" w:type="dxa"/>
          </w:tcPr>
          <w:p w14:paraId="65DE9828" w14:textId="4D2B1FAD" w:rsidR="00927C90" w:rsidRDefault="00A64B4E" w:rsidP="00A64B4E">
            <w:r>
              <w:t>Name for byte variable access within union of register access types</w:t>
            </w:r>
          </w:p>
        </w:tc>
        <w:tc>
          <w:tcPr>
            <w:tcW w:w="3150" w:type="dxa"/>
          </w:tcPr>
          <w:p w14:paraId="27801A6A" w14:textId="0F14B664" w:rsidR="00927C90" w:rsidRPr="00A64B4E" w:rsidRDefault="00A64B4E" w:rsidP="00927C90">
            <w:pPr>
              <w:rPr>
                <w:rFonts w:ascii="Courier New" w:hAnsi="Courier New" w:cs="Courier New"/>
              </w:rPr>
            </w:pPr>
            <w:r>
              <w:rPr>
                <w:rFonts w:ascii="Courier New" w:hAnsi="Courier New" w:cs="Courier New"/>
              </w:rPr>
              <w:t>UINT8</w:t>
            </w:r>
          </w:p>
        </w:tc>
      </w:tr>
      <w:tr w:rsidR="00927C90" w14:paraId="7055DD25" w14:textId="77777777" w:rsidTr="00927C90">
        <w:tc>
          <w:tcPr>
            <w:tcW w:w="2194" w:type="dxa"/>
          </w:tcPr>
          <w:p w14:paraId="22467F5C" w14:textId="5854878F" w:rsidR="00927C90" w:rsidRDefault="00927C90" w:rsidP="00927C90">
            <w:r>
              <w:t>Base_union_name_short</w:t>
            </w:r>
          </w:p>
        </w:tc>
        <w:tc>
          <w:tcPr>
            <w:tcW w:w="4101" w:type="dxa"/>
          </w:tcPr>
          <w:p w14:paraId="0590A0CD" w14:textId="734C8750" w:rsidR="00927C90" w:rsidRDefault="00A64B4E" w:rsidP="00A64B4E">
            <w:r>
              <w:t>Name for short variable access within union of register access types</w:t>
            </w:r>
          </w:p>
        </w:tc>
        <w:tc>
          <w:tcPr>
            <w:tcW w:w="3150" w:type="dxa"/>
          </w:tcPr>
          <w:p w14:paraId="18758AAD" w14:textId="79E10002" w:rsidR="00927C90" w:rsidRPr="00A64B4E" w:rsidRDefault="00A64B4E" w:rsidP="00927C90">
            <w:pPr>
              <w:rPr>
                <w:rFonts w:ascii="Courier New" w:hAnsi="Courier New" w:cs="Courier New"/>
              </w:rPr>
            </w:pPr>
            <w:r>
              <w:rPr>
                <w:rFonts w:ascii="Courier New" w:hAnsi="Courier New" w:cs="Courier New"/>
              </w:rPr>
              <w:t>UINT16</w:t>
            </w:r>
          </w:p>
        </w:tc>
      </w:tr>
      <w:tr w:rsidR="00927C90" w14:paraId="38FC83D2" w14:textId="77777777" w:rsidTr="00927C90">
        <w:tc>
          <w:tcPr>
            <w:tcW w:w="2194" w:type="dxa"/>
          </w:tcPr>
          <w:p w14:paraId="1DB45E40" w14:textId="5FF6ABF4" w:rsidR="00927C90" w:rsidRDefault="00927C90" w:rsidP="00927C90">
            <w:r>
              <w:t>Base_union_name_long</w:t>
            </w:r>
          </w:p>
        </w:tc>
        <w:tc>
          <w:tcPr>
            <w:tcW w:w="4101" w:type="dxa"/>
          </w:tcPr>
          <w:p w14:paraId="2B90717A" w14:textId="52ABB2AD" w:rsidR="00927C90" w:rsidRDefault="00A64B4E" w:rsidP="00A64B4E">
            <w:r>
              <w:t>Name for long variable access within union of register access types</w:t>
            </w:r>
          </w:p>
        </w:tc>
        <w:tc>
          <w:tcPr>
            <w:tcW w:w="3150" w:type="dxa"/>
          </w:tcPr>
          <w:p w14:paraId="5F5E1FF3" w14:textId="4A7336C4" w:rsidR="00927C90" w:rsidRPr="00A64B4E" w:rsidRDefault="00A64B4E" w:rsidP="00927C90">
            <w:pPr>
              <w:rPr>
                <w:rFonts w:ascii="Courier New" w:hAnsi="Courier New" w:cs="Courier New"/>
              </w:rPr>
            </w:pPr>
            <w:r>
              <w:rPr>
                <w:rFonts w:ascii="Courier New" w:hAnsi="Courier New" w:cs="Courier New"/>
              </w:rPr>
              <w:t>UINT32</w:t>
            </w:r>
          </w:p>
        </w:tc>
      </w:tr>
      <w:tr w:rsidR="00927C90" w14:paraId="1D6B7AE2" w14:textId="77777777" w:rsidTr="00927C90">
        <w:tc>
          <w:tcPr>
            <w:tcW w:w="2194" w:type="dxa"/>
          </w:tcPr>
          <w:p w14:paraId="459FDF64" w14:textId="2ABF1C26" w:rsidR="00927C90" w:rsidRDefault="00927C90" w:rsidP="00927C90">
            <w:r>
              <w:t>Base_union_name_bits</w:t>
            </w:r>
          </w:p>
        </w:tc>
        <w:tc>
          <w:tcPr>
            <w:tcW w:w="4101" w:type="dxa"/>
          </w:tcPr>
          <w:p w14:paraId="2149D0C7" w14:textId="60B8F41C" w:rsidR="00927C90" w:rsidRDefault="00A64B4E" w:rsidP="00A64B4E">
            <w:r>
              <w:t>Name for bit variable access within union of register access types. This will provide access to the bitfield structure.</w:t>
            </w:r>
          </w:p>
        </w:tc>
        <w:tc>
          <w:tcPr>
            <w:tcW w:w="3150" w:type="dxa"/>
          </w:tcPr>
          <w:p w14:paraId="27DB26C7" w14:textId="3279C1D8" w:rsidR="00927C90" w:rsidRPr="00A64B4E" w:rsidRDefault="00A64B4E" w:rsidP="00927C90">
            <w:pPr>
              <w:rPr>
                <w:rFonts w:ascii="Courier New" w:hAnsi="Courier New" w:cs="Courier New"/>
              </w:rPr>
            </w:pPr>
            <w:r>
              <w:rPr>
                <w:rFonts w:ascii="Courier New" w:hAnsi="Courier New" w:cs="Courier New"/>
              </w:rPr>
              <w:t>BITS</w:t>
            </w:r>
          </w:p>
        </w:tc>
      </w:tr>
      <w:tr w:rsidR="00927C90" w14:paraId="13597C77" w14:textId="77777777" w:rsidTr="00927C90">
        <w:tc>
          <w:tcPr>
            <w:tcW w:w="2194" w:type="dxa"/>
          </w:tcPr>
          <w:p w14:paraId="25224940" w14:textId="517CCED8" w:rsidR="00927C90" w:rsidRDefault="00927C90" w:rsidP="00927C90">
            <w:r>
              <w:t>[prefix] (sample text)</w:t>
            </w:r>
          </w:p>
        </w:tc>
        <w:tc>
          <w:tcPr>
            <w:tcW w:w="4101" w:type="dxa"/>
          </w:tcPr>
          <w:p w14:paraId="2F60F03F" w14:textId="583538DF" w:rsidR="00927C90" w:rsidRDefault="00A64B4E" w:rsidP="00A64B4E">
            <w:r>
              <w:t>Anything following a line starting with [prefix] will be printed exactly at the start of the header file, after the inclusion guard #ifdef</w:t>
            </w:r>
          </w:p>
        </w:tc>
        <w:tc>
          <w:tcPr>
            <w:tcW w:w="3150" w:type="dxa"/>
          </w:tcPr>
          <w:p w14:paraId="34ED6C1E" w14:textId="77777777" w:rsidR="00927C90" w:rsidRPr="00A64B4E" w:rsidRDefault="00927C90" w:rsidP="00927C90">
            <w:pPr>
              <w:rPr>
                <w:rFonts w:ascii="Courier New" w:hAnsi="Courier New" w:cs="Courier New"/>
              </w:rPr>
            </w:pPr>
          </w:p>
        </w:tc>
      </w:tr>
      <w:tr w:rsidR="00927C90" w14:paraId="3214839D" w14:textId="77777777" w:rsidTr="00927C90">
        <w:tc>
          <w:tcPr>
            <w:tcW w:w="2194" w:type="dxa"/>
          </w:tcPr>
          <w:p w14:paraId="3A6EF384" w14:textId="3C182097" w:rsidR="00927C90" w:rsidRDefault="00927C90" w:rsidP="00927C90">
            <w:r>
              <w:t xml:space="preserve">[groups] (sample group) </w:t>
            </w:r>
          </w:p>
        </w:tc>
        <w:tc>
          <w:tcPr>
            <w:tcW w:w="4101" w:type="dxa"/>
          </w:tcPr>
          <w:p w14:paraId="2D76D4AF" w14:textId="77777777" w:rsidR="00927C90" w:rsidRDefault="00A64B4E" w:rsidP="00A64B4E">
            <w:r>
              <w:t>By default, all register access structure</w:t>
            </w:r>
            <w:r w:rsidR="00003127">
              <w:t>s</w:t>
            </w:r>
            <w:r>
              <w:t xml:space="preserve">, address binding pragmas, and access macros will be placed into the default output file. Adding a group to the configuration file will place any register whose name starts with the text following [groups] into a separate file. </w:t>
            </w:r>
          </w:p>
          <w:p w14:paraId="4D80D6BC" w14:textId="2EB08FFD" w:rsidR="00003127" w:rsidRDefault="00003127" w:rsidP="00003127">
            <w:r>
              <w:t>More than one piece of text can follow a group name, as shown in the example.</w:t>
            </w:r>
          </w:p>
        </w:tc>
        <w:tc>
          <w:tcPr>
            <w:tcW w:w="3150" w:type="dxa"/>
          </w:tcPr>
          <w:p w14:paraId="1B23ED3E" w14:textId="45DD51E5" w:rsidR="00927C90" w:rsidRDefault="00A64B4E" w:rsidP="00927C90">
            <w:pPr>
              <w:rPr>
                <w:rFonts w:ascii="Courier New" w:hAnsi="Courier New" w:cs="Courier New"/>
              </w:rPr>
            </w:pPr>
            <w:r>
              <w:rPr>
                <w:rFonts w:ascii="Courier New" w:hAnsi="Courier New" w:cs="Courier New"/>
              </w:rPr>
              <w:t xml:space="preserve">[groups] </w:t>
            </w:r>
            <w:r w:rsidR="00003127">
              <w:rPr>
                <w:rFonts w:ascii="Courier New" w:hAnsi="Courier New" w:cs="Courier New"/>
              </w:rPr>
              <w:t>ADC_FILE = ADCD0, ADCD1</w:t>
            </w:r>
          </w:p>
          <w:p w14:paraId="10FC9496" w14:textId="28135460" w:rsidR="00A64B4E" w:rsidRDefault="00A64B4E" w:rsidP="00A64B4E">
            <w:r>
              <w:t>This will place all register</w:t>
            </w:r>
            <w:r w:rsidR="00003127">
              <w:t>s</w:t>
            </w:r>
            <w:r>
              <w:t xml:space="preserve"> starting with </w:t>
            </w:r>
            <w:r w:rsidR="00003127">
              <w:t xml:space="preserve">either “ADC0” or “ADCD1” </w:t>
            </w:r>
            <w:r>
              <w:t xml:space="preserve">into an output file called </w:t>
            </w:r>
            <w:r w:rsidRPr="00A64B4E">
              <w:rPr>
                <w:rFonts w:ascii="Courier New" w:hAnsi="Courier New" w:cs="Courier New"/>
              </w:rPr>
              <w:t>dr7f701310_ADC</w:t>
            </w:r>
            <w:r w:rsidR="00003127">
              <w:rPr>
                <w:rFonts w:ascii="Courier New" w:hAnsi="Courier New" w:cs="Courier New"/>
              </w:rPr>
              <w:t>_FILE</w:t>
            </w:r>
            <w:r w:rsidRPr="00A64B4E">
              <w:rPr>
                <w:rFonts w:ascii="Courier New" w:hAnsi="Courier New" w:cs="Courier New"/>
              </w:rPr>
              <w:t>.h</w:t>
            </w:r>
            <w:r w:rsidRPr="00A64B4E">
              <w:t>, and cause them to skip the default header file.</w:t>
            </w:r>
          </w:p>
          <w:p w14:paraId="100CE7DE" w14:textId="77777777" w:rsidR="00003127" w:rsidRDefault="00003127" w:rsidP="00A64B4E"/>
          <w:p w14:paraId="69B49A5A" w14:textId="57D68C52" w:rsidR="00003127" w:rsidRDefault="00003127" w:rsidP="00003127">
            <w:pPr>
              <w:rPr>
                <w:rFonts w:ascii="Courier New" w:hAnsi="Courier New" w:cs="Courier New"/>
              </w:rPr>
            </w:pPr>
            <w:r>
              <w:rPr>
                <w:rFonts w:ascii="Courier New" w:hAnsi="Courier New" w:cs="Courier New"/>
              </w:rPr>
              <w:t>[groups] DEFAULT =</w:t>
            </w:r>
          </w:p>
          <w:p w14:paraId="62BAC495" w14:textId="7E229722" w:rsidR="00003127" w:rsidRPr="00E838AE" w:rsidRDefault="00003127" w:rsidP="00A64B4E">
            <w:r>
              <w:t xml:space="preserve">This is the default group for all register information. It must be present in the configuration file. This will place all unmatched registers into an output file called </w:t>
            </w:r>
            <w:r w:rsidRPr="00A64B4E">
              <w:rPr>
                <w:rFonts w:ascii="Courier New" w:hAnsi="Courier New" w:cs="Courier New"/>
              </w:rPr>
              <w:t>dr7f701310_</w:t>
            </w:r>
            <w:r>
              <w:rPr>
                <w:rFonts w:ascii="Courier New" w:hAnsi="Courier New" w:cs="Courier New"/>
              </w:rPr>
              <w:t>DEFAULT</w:t>
            </w:r>
            <w:r w:rsidRPr="00A64B4E">
              <w:rPr>
                <w:rFonts w:ascii="Courier New" w:hAnsi="Courier New" w:cs="Courier New"/>
              </w:rPr>
              <w:t>.h</w:t>
            </w:r>
            <w:r>
              <w:t>.</w:t>
            </w:r>
          </w:p>
        </w:tc>
      </w:tr>
      <w:tr w:rsidR="00927C90" w14:paraId="7C0AF629" w14:textId="77777777" w:rsidTr="00927C90">
        <w:tc>
          <w:tcPr>
            <w:tcW w:w="2194" w:type="dxa"/>
          </w:tcPr>
          <w:p w14:paraId="08670C3C" w14:textId="4C511D84" w:rsidR="00927C90" w:rsidRDefault="00927C90" w:rsidP="00927C90">
            <w:r>
              <w:t>[suffix] (sample text)</w:t>
            </w:r>
          </w:p>
        </w:tc>
        <w:tc>
          <w:tcPr>
            <w:tcW w:w="4101" w:type="dxa"/>
          </w:tcPr>
          <w:p w14:paraId="744CFD63" w14:textId="59A63467" w:rsidR="00927C90" w:rsidRDefault="00927C90" w:rsidP="00A64B4E">
            <w:r>
              <w:t xml:space="preserve">Anything following a line starting with [suffix] will be printed exactly at the end of the header file, </w:t>
            </w:r>
            <w:r w:rsidR="00A64B4E">
              <w:t>before the inclusion guard #endif</w:t>
            </w:r>
          </w:p>
        </w:tc>
        <w:tc>
          <w:tcPr>
            <w:tcW w:w="3150" w:type="dxa"/>
          </w:tcPr>
          <w:p w14:paraId="48A1A385" w14:textId="77777777" w:rsidR="00927C90" w:rsidRPr="00A64B4E" w:rsidRDefault="00927C90" w:rsidP="00927C90">
            <w:pPr>
              <w:rPr>
                <w:rFonts w:ascii="Courier New" w:hAnsi="Courier New" w:cs="Courier New"/>
              </w:rPr>
            </w:pPr>
          </w:p>
        </w:tc>
      </w:tr>
      <w:tr w:rsidR="00524B4D" w14:paraId="38E2ED94" w14:textId="77777777" w:rsidTr="00927C90">
        <w:tc>
          <w:tcPr>
            <w:tcW w:w="2194" w:type="dxa"/>
          </w:tcPr>
          <w:p w14:paraId="55EC4E8C" w14:textId="74C12852" w:rsidR="00524B4D" w:rsidRDefault="00524B4D" w:rsidP="00927C90">
            <w:r>
              <w:lastRenderedPageBreak/>
              <w:t>[skip] (address)</w:t>
            </w:r>
          </w:p>
        </w:tc>
        <w:tc>
          <w:tcPr>
            <w:tcW w:w="4101" w:type="dxa"/>
          </w:tcPr>
          <w:p w14:paraId="658E363C" w14:textId="429E5BD4" w:rsidR="00524B4D" w:rsidRDefault="00524B4D" w:rsidP="00524B4D">
            <w:r>
              <w:t>Only hexadecimal addresses are allowed to follow the [skip] tag. Any register whose address overlaps with this address will be placed into a group labeled “skip” and generate into a _SKIP.h file</w:t>
            </w:r>
          </w:p>
        </w:tc>
        <w:tc>
          <w:tcPr>
            <w:tcW w:w="3150" w:type="dxa"/>
          </w:tcPr>
          <w:p w14:paraId="1BC392C9" w14:textId="5035B2CD" w:rsidR="00524B4D" w:rsidRPr="00A64B4E" w:rsidRDefault="00524B4D" w:rsidP="00927C90">
            <w:pPr>
              <w:rPr>
                <w:rFonts w:ascii="Courier New" w:hAnsi="Courier New" w:cs="Courier New"/>
              </w:rPr>
            </w:pPr>
            <w:r>
              <w:rPr>
                <w:rFonts w:ascii="Courier New" w:hAnsi="Courier New" w:cs="Courier New"/>
              </w:rPr>
              <w:t>[skip] DEADBEEF</w:t>
            </w:r>
          </w:p>
        </w:tc>
      </w:tr>
      <w:tr w:rsidR="00E838AE" w14:paraId="689F62F4" w14:textId="77777777" w:rsidTr="00927C90">
        <w:trPr>
          <w:ins w:id="13" w:author="Sisco, Daniel" w:date="2016-04-20T04:40:00Z"/>
        </w:trPr>
        <w:tc>
          <w:tcPr>
            <w:tcW w:w="2194" w:type="dxa"/>
          </w:tcPr>
          <w:p w14:paraId="070B9E30" w14:textId="40E3D91F" w:rsidR="00E838AE" w:rsidRDefault="00E838AE" w:rsidP="00927C90">
            <w:pPr>
              <w:rPr>
                <w:ins w:id="14" w:author="Sisco, Daniel" w:date="2016-04-20T04:40:00Z"/>
              </w:rPr>
            </w:pPr>
            <w:ins w:id="15" w:author="Sisco, Daniel" w:date="2016-04-20T04:40:00Z">
              <w:r>
                <w:t>use_module_names = &lt;T</w:t>
              </w:r>
            </w:ins>
            <w:ins w:id="16" w:author="Sisco, Daniel" w:date="2016-04-20T04:41:00Z">
              <w:r>
                <w:t>rue</w:t>
              </w:r>
            </w:ins>
            <w:ins w:id="17" w:author="Sisco, Daniel" w:date="2016-04-20T04:40:00Z">
              <w:r>
                <w:t>/F</w:t>
              </w:r>
            </w:ins>
            <w:ins w:id="18" w:author="Sisco, Daniel" w:date="2016-04-20T04:41:00Z">
              <w:r>
                <w:t>alse</w:t>
              </w:r>
            </w:ins>
            <w:ins w:id="19" w:author="Sisco, Daniel" w:date="2016-04-20T04:40:00Z">
              <w:r>
                <w:t>&gt;</w:t>
              </w:r>
            </w:ins>
          </w:p>
        </w:tc>
        <w:tc>
          <w:tcPr>
            <w:tcW w:w="4101" w:type="dxa"/>
          </w:tcPr>
          <w:p w14:paraId="63C04272" w14:textId="4509658C" w:rsidR="00E838AE" w:rsidRDefault="00E838AE" w:rsidP="00E838AE">
            <w:pPr>
              <w:rPr>
                <w:ins w:id="20" w:author="Sisco, Daniel" w:date="2016-04-20T04:40:00Z"/>
              </w:rPr>
            </w:pPr>
            <w:ins w:id="21" w:author="Sisco, Daniel" w:date="2016-04-20T04:41:00Z">
              <w:r>
                <w:t>Setting this argument to true will ignore all [group</w:t>
              </w:r>
            </w:ins>
            <w:ins w:id="22" w:author="Sisco, Daniel" w:date="2016-04-20T04:42:00Z">
              <w:r>
                <w:t>s</w:t>
              </w:r>
            </w:ins>
            <w:ins w:id="23" w:author="Sisco, Daniel" w:date="2016-04-20T04:41:00Z">
              <w:r>
                <w:t>] argument</w:t>
              </w:r>
            </w:ins>
            <w:ins w:id="24" w:author="Sisco, Daniel" w:date="2016-04-20T04:42:00Z">
              <w:r>
                <w:t>s and use the module column from the Excel file as register grouping names.</w:t>
              </w:r>
            </w:ins>
          </w:p>
        </w:tc>
        <w:tc>
          <w:tcPr>
            <w:tcW w:w="3150" w:type="dxa"/>
          </w:tcPr>
          <w:p w14:paraId="61C1F34B" w14:textId="65884AEF" w:rsidR="00E838AE" w:rsidRDefault="00E838AE" w:rsidP="00927C90">
            <w:pPr>
              <w:rPr>
                <w:ins w:id="25" w:author="Sisco, Daniel" w:date="2016-04-20T04:40:00Z"/>
                <w:rFonts w:ascii="Courier New" w:hAnsi="Courier New" w:cs="Courier New"/>
              </w:rPr>
            </w:pPr>
            <w:ins w:id="26" w:author="Sisco, Daniel" w:date="2016-04-20T04:41:00Z">
              <w:r>
                <w:rPr>
                  <w:rFonts w:ascii="Courier New" w:hAnsi="Courier New" w:cs="Courier New"/>
                </w:rPr>
                <w:t>use_module_names = True</w:t>
              </w:r>
            </w:ins>
          </w:p>
        </w:tc>
      </w:tr>
      <w:tr w:rsidR="00E838AE" w14:paraId="1896CEA7" w14:textId="77777777" w:rsidTr="00927C90">
        <w:trPr>
          <w:ins w:id="27" w:author="Sisco, Daniel" w:date="2016-04-20T04:43:00Z"/>
        </w:trPr>
        <w:tc>
          <w:tcPr>
            <w:tcW w:w="2194" w:type="dxa"/>
          </w:tcPr>
          <w:p w14:paraId="3773E002" w14:textId="1C66F20C" w:rsidR="00E838AE" w:rsidRDefault="00E838AE" w:rsidP="00927C90">
            <w:pPr>
              <w:rPr>
                <w:ins w:id="28" w:author="Sisco, Daniel" w:date="2016-04-20T04:43:00Z"/>
              </w:rPr>
            </w:pPr>
            <w:ins w:id="29" w:author="Sisco, Daniel" w:date="2016-04-20T04:43:00Z">
              <w:r>
                <w:t>gen_address_macros = &lt;True/False&gt;</w:t>
              </w:r>
            </w:ins>
          </w:p>
        </w:tc>
        <w:tc>
          <w:tcPr>
            <w:tcW w:w="4101" w:type="dxa"/>
          </w:tcPr>
          <w:p w14:paraId="736576E7" w14:textId="5A38D962" w:rsidR="00E838AE" w:rsidRDefault="00E838AE" w:rsidP="00E838AE">
            <w:pPr>
              <w:rPr>
                <w:ins w:id="30" w:author="Sisco, Daniel" w:date="2016-04-20T04:43:00Z"/>
              </w:rPr>
            </w:pPr>
            <w:ins w:id="31" w:author="Sisco, Daniel" w:date="2016-04-20T04:43:00Z">
              <w:r>
                <w:t>Setting this argument to true will generate macros for each register mapping their address to the register name followed by “</w:t>
              </w:r>
            </w:ins>
            <w:ins w:id="32" w:author="Sisco, Daniel" w:date="2016-04-20T04:44:00Z">
              <w:r>
                <w:t>_ADDR”</w:t>
              </w:r>
            </w:ins>
          </w:p>
        </w:tc>
        <w:tc>
          <w:tcPr>
            <w:tcW w:w="3150" w:type="dxa"/>
          </w:tcPr>
          <w:p w14:paraId="168F7561" w14:textId="11B7DE7A" w:rsidR="00E838AE" w:rsidRDefault="00E838AE" w:rsidP="00E838AE">
            <w:pPr>
              <w:rPr>
                <w:ins w:id="33" w:author="Sisco, Daniel" w:date="2016-04-20T04:43:00Z"/>
                <w:rFonts w:ascii="Courier New" w:hAnsi="Courier New" w:cs="Courier New"/>
              </w:rPr>
            </w:pPr>
            <w:ins w:id="34" w:author="Sisco, Daniel" w:date="2016-04-20T04:44:00Z">
              <w:r>
                <w:rPr>
                  <w:rFonts w:ascii="Courier New" w:hAnsi="Courier New" w:cs="Courier New"/>
                </w:rPr>
                <w:t>gen_address_macros = True</w:t>
              </w:r>
            </w:ins>
          </w:p>
        </w:tc>
      </w:tr>
    </w:tbl>
    <w:p w14:paraId="5143C02F" w14:textId="40A3E152" w:rsidR="00927C90" w:rsidRDefault="00747910" w:rsidP="00747910">
      <w:pPr>
        <w:pStyle w:val="Caption"/>
      </w:pPr>
      <w:r>
        <w:t xml:space="preserve">Table </w:t>
      </w:r>
      <w:r w:rsidR="005706AE">
        <w:fldChar w:fldCharType="begin"/>
      </w:r>
      <w:r w:rsidR="005706AE">
        <w:instrText xml:space="preserve"> SEQ Table \* ARABIC </w:instrText>
      </w:r>
      <w:r w:rsidR="005706AE">
        <w:fldChar w:fldCharType="separate"/>
      </w:r>
      <w:r>
        <w:rPr>
          <w:noProof/>
        </w:rPr>
        <w:t>2</w:t>
      </w:r>
      <w:r w:rsidR="005706AE">
        <w:rPr>
          <w:noProof/>
        </w:rPr>
        <w:fldChar w:fldCharType="end"/>
      </w:r>
      <w:r>
        <w:t>: configuration file entries</w:t>
      </w:r>
    </w:p>
    <w:p w14:paraId="0E8122CA" w14:textId="28093A1D" w:rsidR="00A64B4E" w:rsidRDefault="00A64B4E" w:rsidP="00A64B4E">
      <w:pPr>
        <w:pStyle w:val="Heading2"/>
      </w:pPr>
      <w:bookmarkStart w:id="35" w:name="_Toc442689058"/>
      <w:r>
        <w:t>Execution</w:t>
      </w:r>
      <w:bookmarkEnd w:id="35"/>
    </w:p>
    <w:p w14:paraId="69A2DD1B" w14:textId="006A047C" w:rsidR="00A64B4E" w:rsidRDefault="00A64B4E" w:rsidP="00A64B4E">
      <w:r>
        <w:t>The script can be executed by issuing this command from the command line:</w:t>
      </w:r>
    </w:p>
    <w:tbl>
      <w:tblPr>
        <w:tblStyle w:val="TableGrid"/>
        <w:tblW w:w="0" w:type="auto"/>
        <w:tblLook w:val="04A0" w:firstRow="1" w:lastRow="0" w:firstColumn="1" w:lastColumn="0" w:noHBand="0" w:noVBand="1"/>
      </w:tblPr>
      <w:tblGrid>
        <w:gridCol w:w="9629"/>
      </w:tblGrid>
      <w:tr w:rsidR="00A64B4E" w14:paraId="08ED6752" w14:textId="77777777" w:rsidTr="00A64B4E">
        <w:tc>
          <w:tcPr>
            <w:tcW w:w="9629" w:type="dxa"/>
          </w:tcPr>
          <w:p w14:paraId="2DD542B8" w14:textId="77777777" w:rsidR="00A64B4E" w:rsidRDefault="00A64B4E" w:rsidP="00A64B4E">
            <w:pPr>
              <w:spacing w:after="0"/>
              <w:rPr>
                <w:rFonts w:ascii="Corbel" w:hAnsi="Corbel"/>
              </w:rPr>
            </w:pPr>
          </w:p>
          <w:p w14:paraId="696D597E" w14:textId="77777777" w:rsidR="00A64B4E" w:rsidRPr="00A64B4E" w:rsidRDefault="00A64B4E" w:rsidP="00A64B4E">
            <w:pPr>
              <w:spacing w:after="0"/>
              <w:rPr>
                <w:rFonts w:ascii="Courier New" w:hAnsi="Courier New" w:cs="Courier New"/>
              </w:rPr>
            </w:pPr>
            <w:r w:rsidRPr="00A64B4E">
              <w:rPr>
                <w:rFonts w:ascii="Courier New" w:hAnsi="Courier New" w:cs="Courier New"/>
              </w:rPr>
              <w:t>&gt; python headerGen.py config.txt</w:t>
            </w:r>
          </w:p>
          <w:p w14:paraId="35A4A8D3" w14:textId="724AB5C7" w:rsidR="00A64B4E" w:rsidRPr="00A64B4E" w:rsidRDefault="00A64B4E" w:rsidP="00A64B4E">
            <w:pPr>
              <w:spacing w:after="0"/>
              <w:rPr>
                <w:rFonts w:ascii="Corbel" w:hAnsi="Corbel"/>
              </w:rPr>
            </w:pPr>
          </w:p>
        </w:tc>
      </w:tr>
    </w:tbl>
    <w:p w14:paraId="5C7E4151" w14:textId="64C7364E" w:rsidR="00DC23D5" w:rsidRDefault="00DC23D5" w:rsidP="00A64B4E">
      <w:r>
        <w:rPr>
          <w:noProof/>
          <w:lang w:eastAsia="en-US"/>
        </w:rPr>
        <w:drawing>
          <wp:anchor distT="0" distB="0" distL="114300" distR="114300" simplePos="0" relativeHeight="251659264" behindDoc="1" locked="0" layoutInCell="1" allowOverlap="1" wp14:anchorId="497B3690" wp14:editId="77CBBD48">
            <wp:simplePos x="0" y="0"/>
            <wp:positionH relativeFrom="column">
              <wp:posOffset>0</wp:posOffset>
            </wp:positionH>
            <wp:positionV relativeFrom="paragraph">
              <wp:posOffset>211616</wp:posOffset>
            </wp:positionV>
            <wp:extent cx="426720" cy="355600"/>
            <wp:effectExtent l="0" t="0" r="0" b="6350"/>
            <wp:wrapTight wrapText="bothSides">
              <wp:wrapPolygon edited="0">
                <wp:start x="0" y="0"/>
                <wp:lineTo x="0" y="20829"/>
                <wp:lineTo x="20250" y="20829"/>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rn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 cy="355600"/>
                    </a:xfrm>
                    <a:prstGeom prst="rect">
                      <a:avLst/>
                    </a:prstGeom>
                  </pic:spPr>
                </pic:pic>
              </a:graphicData>
            </a:graphic>
          </wp:anchor>
        </w:drawing>
      </w:r>
    </w:p>
    <w:p w14:paraId="7FEA90F0" w14:textId="05166D26" w:rsidR="00DC23D5" w:rsidRDefault="00DC23D5" w:rsidP="00A64B4E">
      <w:r w:rsidRPr="00DC23D5">
        <w:rPr>
          <w:b/>
        </w:rPr>
        <w:t>Note:</w:t>
      </w:r>
      <w:r>
        <w:t xml:space="preserve"> this assumes (1) the python executable has been added to your system path, and (2) the headerGen,py script and config file are resident in your current directory.</w:t>
      </w:r>
    </w:p>
    <w:p w14:paraId="2156415E" w14:textId="77777777" w:rsidR="00DC23D5" w:rsidRDefault="00DC23D5" w:rsidP="00A64B4E"/>
    <w:p w14:paraId="4865EE8C" w14:textId="474679F4" w:rsidR="00DC23D5" w:rsidRDefault="00DC23D5" w:rsidP="00A64B4E">
      <w:r>
        <w:t>The script will print several informative messages to the command line as it runs. Because the Excel file for a typical micro is very large (&gt;50,000 lines), the script can take up to 10 minutes to execute. It will print percentage complete status messages during long running sections.</w:t>
      </w:r>
    </w:p>
    <w:p w14:paraId="193623CD" w14:textId="563961F8" w:rsidR="00DC23D5" w:rsidRDefault="00DC23D5" w:rsidP="00A64B4E">
      <w:r>
        <w:t>You will see these messages when the command line script has completed:</w:t>
      </w:r>
    </w:p>
    <w:p w14:paraId="73747856" w14:textId="1D7C1FF6" w:rsidR="00DC23D5" w:rsidRDefault="00DC23D5" w:rsidP="00A64B4E">
      <w:r>
        <w:rPr>
          <w:noProof/>
          <w:lang w:eastAsia="en-US"/>
        </w:rPr>
        <w:drawing>
          <wp:inline distT="0" distB="0" distL="0" distR="0" wp14:anchorId="3DE2D292" wp14:editId="2010DCC5">
            <wp:extent cx="6120765" cy="2224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224405"/>
                    </a:xfrm>
                    <a:prstGeom prst="rect">
                      <a:avLst/>
                    </a:prstGeom>
                  </pic:spPr>
                </pic:pic>
              </a:graphicData>
            </a:graphic>
          </wp:inline>
        </w:drawing>
      </w:r>
    </w:p>
    <w:p w14:paraId="1EC6C250" w14:textId="6D13E3CD" w:rsidR="00747910" w:rsidRDefault="00747910" w:rsidP="00747910">
      <w:pPr>
        <w:pStyle w:val="Heading2"/>
      </w:pPr>
      <w:bookmarkStart w:id="36" w:name="_Toc442689059"/>
      <w:r>
        <w:lastRenderedPageBreak/>
        <w:t>Output</w:t>
      </w:r>
      <w:bookmarkEnd w:id="36"/>
    </w:p>
    <w:p w14:paraId="299FA89A" w14:textId="2B4D300E" w:rsidR="00747910" w:rsidRDefault="00747910" w:rsidP="00747910">
      <w:r>
        <w:object w:dxaOrig="9578" w:dyaOrig="5399" w14:anchorId="4B395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pt;height:269pt" o:ole="">
            <v:imagedata r:id="rId11" o:title=""/>
          </v:shape>
          <o:OLEObject Type="Embed" ProgID="PowerPoint.Slide.12" ShapeID="_x0000_i1025" DrawAspect="Content" ObjectID="_1522632665" r:id="rId12"/>
        </w:object>
      </w:r>
    </w:p>
    <w:p w14:paraId="572698EB" w14:textId="5A75C712" w:rsidR="00747910" w:rsidRDefault="00747910" w:rsidP="00747910">
      <w:pPr>
        <w:pStyle w:val="Caption"/>
      </w:pPr>
      <w:r>
        <w:t xml:space="preserve">Figure </w:t>
      </w:r>
      <w:r w:rsidR="005706AE">
        <w:fldChar w:fldCharType="begin"/>
      </w:r>
      <w:r w:rsidR="005706AE">
        <w:instrText xml:space="preserve"> SEQ Figure \* ARABIC </w:instrText>
      </w:r>
      <w:r w:rsidR="005706AE">
        <w:fldChar w:fldCharType="separate"/>
      </w:r>
      <w:r>
        <w:rPr>
          <w:noProof/>
        </w:rPr>
        <w:t>1</w:t>
      </w:r>
      <w:r w:rsidR="005706AE">
        <w:rPr>
          <w:noProof/>
        </w:rPr>
        <w:fldChar w:fldCharType="end"/>
      </w:r>
      <w:r>
        <w:t>: header file contents and usage</w:t>
      </w:r>
    </w:p>
    <w:p w14:paraId="70E02EEF" w14:textId="77777777" w:rsidR="00747910" w:rsidRPr="00747910" w:rsidRDefault="00747910" w:rsidP="00747910"/>
    <w:p w14:paraId="3D80F728" w14:textId="77777777" w:rsidR="00F27B71" w:rsidRDefault="00BB7691" w:rsidP="00DC23D5">
      <w:pPr>
        <w:pStyle w:val="Heading1"/>
      </w:pPr>
      <w:bookmarkStart w:id="37" w:name="_Toc442689060"/>
      <w:r>
        <w:t>Revision Record</w:t>
      </w:r>
      <w:bookmarkEnd w:id="9"/>
      <w:bookmarkEnd w:id="10"/>
      <w:bookmarkEnd w:id="37"/>
    </w:p>
    <w:tbl>
      <w:tblPr>
        <w:tblW w:w="9808" w:type="dxa"/>
        <w:tblLayout w:type="fixed"/>
        <w:tblCellMar>
          <w:left w:w="99" w:type="dxa"/>
          <w:right w:w="99" w:type="dxa"/>
        </w:tblCellMar>
        <w:tblLook w:val="0000" w:firstRow="0" w:lastRow="0" w:firstColumn="0" w:lastColumn="0" w:noHBand="0" w:noVBand="0"/>
      </w:tblPr>
      <w:tblGrid>
        <w:gridCol w:w="1130"/>
        <w:gridCol w:w="1691"/>
        <w:gridCol w:w="1189"/>
        <w:gridCol w:w="5798"/>
      </w:tblGrid>
      <w:tr w:rsidR="00F27B71" w14:paraId="4C46DC7E" w14:textId="77777777" w:rsidTr="007A6E6D">
        <w:trPr>
          <w:cantSplit/>
        </w:trPr>
        <w:tc>
          <w:tcPr>
            <w:tcW w:w="1130" w:type="dxa"/>
            <w:vMerge w:val="restart"/>
            <w:tcBorders>
              <w:bottom w:val="single" w:sz="8" w:space="0" w:color="auto"/>
            </w:tcBorders>
            <w:vAlign w:val="bottom"/>
          </w:tcPr>
          <w:p w14:paraId="17967EB1" w14:textId="77777777" w:rsidR="00F27B71" w:rsidRDefault="00F27B71" w:rsidP="00F27B71">
            <w:pPr>
              <w:pStyle w:val="tablehead"/>
            </w:pPr>
            <w:r>
              <w:rPr>
                <w:rFonts w:hint="eastAsia"/>
              </w:rPr>
              <w:t>Rev.</w:t>
            </w:r>
          </w:p>
        </w:tc>
        <w:tc>
          <w:tcPr>
            <w:tcW w:w="1691" w:type="dxa"/>
            <w:vMerge w:val="restart"/>
            <w:tcBorders>
              <w:bottom w:val="single" w:sz="8" w:space="0" w:color="auto"/>
            </w:tcBorders>
            <w:vAlign w:val="bottom"/>
          </w:tcPr>
          <w:p w14:paraId="038718E2" w14:textId="77777777" w:rsidR="00F27B71" w:rsidRDefault="00F27B71" w:rsidP="00F27B71">
            <w:pPr>
              <w:pStyle w:val="tablehead"/>
            </w:pPr>
            <w:r>
              <w:rPr>
                <w:rFonts w:hint="eastAsia"/>
              </w:rPr>
              <w:t>Date</w:t>
            </w:r>
          </w:p>
        </w:tc>
        <w:tc>
          <w:tcPr>
            <w:tcW w:w="6987" w:type="dxa"/>
            <w:gridSpan w:val="2"/>
            <w:tcBorders>
              <w:bottom w:val="single" w:sz="8" w:space="0" w:color="auto"/>
            </w:tcBorders>
            <w:vAlign w:val="bottom"/>
          </w:tcPr>
          <w:p w14:paraId="70D23BA3" w14:textId="77777777" w:rsidR="00F27B71" w:rsidRDefault="00F27B71" w:rsidP="009E2585">
            <w:pPr>
              <w:pStyle w:val="tablehead"/>
              <w:jc w:val="center"/>
            </w:pPr>
            <w:r>
              <w:rPr>
                <w:rFonts w:hint="eastAsia"/>
              </w:rPr>
              <w:t>Description</w:t>
            </w:r>
          </w:p>
        </w:tc>
      </w:tr>
      <w:tr w:rsidR="00F27B71" w14:paraId="48F4F1F9" w14:textId="77777777" w:rsidTr="007A6E6D">
        <w:trPr>
          <w:cantSplit/>
        </w:trPr>
        <w:tc>
          <w:tcPr>
            <w:tcW w:w="1130" w:type="dxa"/>
            <w:vMerge/>
            <w:tcBorders>
              <w:top w:val="single" w:sz="8" w:space="0" w:color="auto"/>
              <w:bottom w:val="single" w:sz="8" w:space="0" w:color="auto"/>
            </w:tcBorders>
            <w:vAlign w:val="bottom"/>
          </w:tcPr>
          <w:p w14:paraId="5585A66A" w14:textId="77777777" w:rsidR="00F27B71" w:rsidRDefault="00F27B71" w:rsidP="00F27B71">
            <w:pPr>
              <w:pStyle w:val="tablehead"/>
            </w:pPr>
          </w:p>
        </w:tc>
        <w:tc>
          <w:tcPr>
            <w:tcW w:w="1691" w:type="dxa"/>
            <w:vMerge/>
            <w:tcBorders>
              <w:top w:val="single" w:sz="8" w:space="0" w:color="auto"/>
              <w:bottom w:val="single" w:sz="8" w:space="0" w:color="auto"/>
            </w:tcBorders>
            <w:vAlign w:val="bottom"/>
          </w:tcPr>
          <w:p w14:paraId="034E05C8" w14:textId="77777777" w:rsidR="00F27B71" w:rsidRDefault="00F27B71" w:rsidP="00F27B71">
            <w:pPr>
              <w:pStyle w:val="tablehead"/>
            </w:pPr>
          </w:p>
        </w:tc>
        <w:tc>
          <w:tcPr>
            <w:tcW w:w="1189" w:type="dxa"/>
            <w:tcBorders>
              <w:top w:val="single" w:sz="8" w:space="0" w:color="auto"/>
              <w:bottom w:val="single" w:sz="8" w:space="0" w:color="auto"/>
            </w:tcBorders>
            <w:vAlign w:val="bottom"/>
          </w:tcPr>
          <w:p w14:paraId="634071E4" w14:textId="77777777" w:rsidR="00F27B71" w:rsidRDefault="00F27B71" w:rsidP="00F27B71">
            <w:pPr>
              <w:pStyle w:val="tablehead"/>
            </w:pPr>
            <w:r>
              <w:rPr>
                <w:rFonts w:hint="eastAsia"/>
              </w:rPr>
              <w:t>Page</w:t>
            </w:r>
          </w:p>
        </w:tc>
        <w:tc>
          <w:tcPr>
            <w:tcW w:w="5798" w:type="dxa"/>
            <w:tcBorders>
              <w:top w:val="single" w:sz="8" w:space="0" w:color="auto"/>
              <w:bottom w:val="single" w:sz="8" w:space="0" w:color="auto"/>
            </w:tcBorders>
            <w:vAlign w:val="bottom"/>
          </w:tcPr>
          <w:p w14:paraId="3A5E266D" w14:textId="77777777" w:rsidR="00F27B71" w:rsidRDefault="00F27B71" w:rsidP="00F27B71">
            <w:pPr>
              <w:pStyle w:val="tablehead"/>
            </w:pPr>
            <w:r>
              <w:rPr>
                <w:rFonts w:hint="eastAsia"/>
              </w:rPr>
              <w:t>Summary</w:t>
            </w:r>
          </w:p>
        </w:tc>
      </w:tr>
      <w:tr w:rsidR="002071E0" w14:paraId="3F4AD902" w14:textId="77777777" w:rsidTr="007A6E6D">
        <w:trPr>
          <w:cantSplit/>
        </w:trPr>
        <w:tc>
          <w:tcPr>
            <w:tcW w:w="1130" w:type="dxa"/>
            <w:tcBorders>
              <w:top w:val="single" w:sz="8" w:space="0" w:color="auto"/>
              <w:bottom w:val="single" w:sz="8" w:space="0" w:color="auto"/>
            </w:tcBorders>
            <w:vAlign w:val="bottom"/>
          </w:tcPr>
          <w:p w14:paraId="77F3B725" w14:textId="7971B99F" w:rsidR="002071E0" w:rsidRDefault="00236892" w:rsidP="00F27B71">
            <w:pPr>
              <w:pStyle w:val="tablehead"/>
              <w:rPr>
                <w:b w:val="0"/>
              </w:rPr>
            </w:pPr>
            <w:r>
              <w:rPr>
                <w:b w:val="0"/>
              </w:rPr>
              <w:t>1.0</w:t>
            </w:r>
          </w:p>
        </w:tc>
        <w:tc>
          <w:tcPr>
            <w:tcW w:w="1691" w:type="dxa"/>
            <w:tcBorders>
              <w:top w:val="single" w:sz="8" w:space="0" w:color="auto"/>
              <w:bottom w:val="single" w:sz="8" w:space="0" w:color="auto"/>
            </w:tcBorders>
            <w:vAlign w:val="bottom"/>
          </w:tcPr>
          <w:p w14:paraId="5BC5F08A" w14:textId="3887AD01" w:rsidR="002071E0" w:rsidRDefault="009D2E70" w:rsidP="00F27B71">
            <w:pPr>
              <w:pStyle w:val="tablehead"/>
              <w:rPr>
                <w:b w:val="0"/>
              </w:rPr>
            </w:pPr>
            <w:r>
              <w:rPr>
                <w:b w:val="0"/>
              </w:rPr>
              <w:t>2/8/2016</w:t>
            </w:r>
          </w:p>
        </w:tc>
        <w:tc>
          <w:tcPr>
            <w:tcW w:w="1189" w:type="dxa"/>
            <w:tcBorders>
              <w:top w:val="single" w:sz="8" w:space="0" w:color="auto"/>
              <w:bottom w:val="single" w:sz="8" w:space="0" w:color="auto"/>
            </w:tcBorders>
            <w:vAlign w:val="bottom"/>
          </w:tcPr>
          <w:p w14:paraId="53A9BFC3" w14:textId="77777777" w:rsidR="002071E0" w:rsidRDefault="002543A8" w:rsidP="00F27B71">
            <w:pPr>
              <w:pStyle w:val="tablehead"/>
              <w:rPr>
                <w:b w:val="0"/>
              </w:rPr>
            </w:pPr>
            <w:r>
              <w:rPr>
                <w:b w:val="0"/>
              </w:rPr>
              <w:t>All</w:t>
            </w:r>
          </w:p>
        </w:tc>
        <w:tc>
          <w:tcPr>
            <w:tcW w:w="5798" w:type="dxa"/>
            <w:tcBorders>
              <w:top w:val="single" w:sz="8" w:space="0" w:color="auto"/>
              <w:bottom w:val="single" w:sz="8" w:space="0" w:color="auto"/>
            </w:tcBorders>
            <w:vAlign w:val="bottom"/>
          </w:tcPr>
          <w:p w14:paraId="322E8FAE" w14:textId="77777777" w:rsidR="002071E0" w:rsidRDefault="00AB43D5" w:rsidP="002543A8">
            <w:pPr>
              <w:pStyle w:val="tablebody"/>
            </w:pPr>
            <w:r>
              <w:t>Initial Draft</w:t>
            </w:r>
          </w:p>
        </w:tc>
      </w:tr>
      <w:tr w:rsidR="00E3050E" w14:paraId="4CD95ACE" w14:textId="77777777" w:rsidTr="007A6E6D">
        <w:trPr>
          <w:cantSplit/>
        </w:trPr>
        <w:tc>
          <w:tcPr>
            <w:tcW w:w="1130" w:type="dxa"/>
            <w:tcBorders>
              <w:top w:val="single" w:sz="8" w:space="0" w:color="auto"/>
              <w:bottom w:val="single" w:sz="8" w:space="0" w:color="auto"/>
            </w:tcBorders>
            <w:vAlign w:val="bottom"/>
          </w:tcPr>
          <w:p w14:paraId="6CF69A76" w14:textId="497D704B" w:rsidR="00E3050E" w:rsidRDefault="00E3050E" w:rsidP="00F27B71">
            <w:pPr>
              <w:pStyle w:val="tablehead"/>
              <w:rPr>
                <w:b w:val="0"/>
              </w:rPr>
            </w:pPr>
            <w:r>
              <w:rPr>
                <w:b w:val="0"/>
              </w:rPr>
              <w:t>1.1</w:t>
            </w:r>
          </w:p>
        </w:tc>
        <w:tc>
          <w:tcPr>
            <w:tcW w:w="1691" w:type="dxa"/>
            <w:tcBorders>
              <w:top w:val="single" w:sz="8" w:space="0" w:color="auto"/>
              <w:bottom w:val="single" w:sz="8" w:space="0" w:color="auto"/>
            </w:tcBorders>
            <w:vAlign w:val="bottom"/>
          </w:tcPr>
          <w:p w14:paraId="4B90953B" w14:textId="6C49D6D1" w:rsidR="00E3050E" w:rsidRDefault="00E3050E" w:rsidP="00F27B71">
            <w:pPr>
              <w:pStyle w:val="tablehead"/>
              <w:rPr>
                <w:b w:val="0"/>
              </w:rPr>
            </w:pPr>
            <w:r>
              <w:rPr>
                <w:b w:val="0"/>
              </w:rPr>
              <w:t>2/25/2016</w:t>
            </w:r>
          </w:p>
        </w:tc>
        <w:tc>
          <w:tcPr>
            <w:tcW w:w="1189" w:type="dxa"/>
            <w:tcBorders>
              <w:top w:val="single" w:sz="8" w:space="0" w:color="auto"/>
              <w:bottom w:val="single" w:sz="8" w:space="0" w:color="auto"/>
            </w:tcBorders>
            <w:vAlign w:val="bottom"/>
          </w:tcPr>
          <w:p w14:paraId="04B9D5B9" w14:textId="255A5D26" w:rsidR="00E3050E" w:rsidRDefault="00E3050E" w:rsidP="00F27B71">
            <w:pPr>
              <w:pStyle w:val="tablehead"/>
              <w:rPr>
                <w:b w:val="0"/>
              </w:rPr>
            </w:pPr>
            <w:r>
              <w:rPr>
                <w:b w:val="0"/>
              </w:rPr>
              <w:t>Multiple</w:t>
            </w:r>
          </w:p>
        </w:tc>
        <w:tc>
          <w:tcPr>
            <w:tcW w:w="5798" w:type="dxa"/>
            <w:tcBorders>
              <w:top w:val="single" w:sz="8" w:space="0" w:color="auto"/>
              <w:bottom w:val="single" w:sz="8" w:space="0" w:color="auto"/>
            </w:tcBorders>
            <w:vAlign w:val="bottom"/>
          </w:tcPr>
          <w:p w14:paraId="6848D327" w14:textId="128F8FF5" w:rsidR="00E3050E" w:rsidRDefault="00E3050E" w:rsidP="002543A8">
            <w:pPr>
              <w:pStyle w:val="tablebody"/>
            </w:pPr>
            <w:r>
              <w:t>Adding support for multiple groups, marking output file directory config option as unsupported.</w:t>
            </w:r>
          </w:p>
        </w:tc>
      </w:tr>
      <w:tr w:rsidR="00F85EBD" w14:paraId="47CFFF9B" w14:textId="77777777" w:rsidTr="007A6E6D">
        <w:trPr>
          <w:cantSplit/>
          <w:ins w:id="38" w:author="Sisco, Daniel" w:date="2016-04-20T04:44:00Z"/>
        </w:trPr>
        <w:tc>
          <w:tcPr>
            <w:tcW w:w="1130" w:type="dxa"/>
            <w:tcBorders>
              <w:top w:val="single" w:sz="8" w:space="0" w:color="auto"/>
              <w:bottom w:val="single" w:sz="8" w:space="0" w:color="auto"/>
            </w:tcBorders>
            <w:vAlign w:val="bottom"/>
          </w:tcPr>
          <w:p w14:paraId="7E5A6585" w14:textId="118DAAB6" w:rsidR="00F85EBD" w:rsidRDefault="00F85EBD" w:rsidP="00F27B71">
            <w:pPr>
              <w:pStyle w:val="tablehead"/>
              <w:rPr>
                <w:ins w:id="39" w:author="Sisco, Daniel" w:date="2016-04-20T04:44:00Z"/>
                <w:b w:val="0"/>
              </w:rPr>
            </w:pPr>
            <w:ins w:id="40" w:author="Sisco, Daniel" w:date="2016-04-20T04:44:00Z">
              <w:r>
                <w:rPr>
                  <w:b w:val="0"/>
                </w:rPr>
                <w:t>1.2</w:t>
              </w:r>
            </w:ins>
          </w:p>
        </w:tc>
        <w:tc>
          <w:tcPr>
            <w:tcW w:w="1691" w:type="dxa"/>
            <w:tcBorders>
              <w:top w:val="single" w:sz="8" w:space="0" w:color="auto"/>
              <w:bottom w:val="single" w:sz="8" w:space="0" w:color="auto"/>
            </w:tcBorders>
            <w:vAlign w:val="bottom"/>
          </w:tcPr>
          <w:p w14:paraId="6CF59B52" w14:textId="02DAD3F3" w:rsidR="00F85EBD" w:rsidRDefault="00F85EBD" w:rsidP="00F27B71">
            <w:pPr>
              <w:pStyle w:val="tablehead"/>
              <w:rPr>
                <w:ins w:id="41" w:author="Sisco, Daniel" w:date="2016-04-20T04:44:00Z"/>
                <w:b w:val="0"/>
              </w:rPr>
            </w:pPr>
            <w:ins w:id="42" w:author="Sisco, Daniel" w:date="2016-04-20T04:44:00Z">
              <w:r>
                <w:rPr>
                  <w:b w:val="0"/>
                </w:rPr>
                <w:t>4/20/2016</w:t>
              </w:r>
            </w:ins>
          </w:p>
        </w:tc>
        <w:tc>
          <w:tcPr>
            <w:tcW w:w="1189" w:type="dxa"/>
            <w:tcBorders>
              <w:top w:val="single" w:sz="8" w:space="0" w:color="auto"/>
              <w:bottom w:val="single" w:sz="8" w:space="0" w:color="auto"/>
            </w:tcBorders>
            <w:vAlign w:val="bottom"/>
          </w:tcPr>
          <w:p w14:paraId="25548A4F" w14:textId="2001BDDD" w:rsidR="00F85EBD" w:rsidRDefault="00F85EBD" w:rsidP="00F27B71">
            <w:pPr>
              <w:pStyle w:val="tablehead"/>
              <w:rPr>
                <w:ins w:id="43" w:author="Sisco, Daniel" w:date="2016-04-20T04:44:00Z"/>
                <w:b w:val="0"/>
              </w:rPr>
            </w:pPr>
            <w:ins w:id="44" w:author="Sisco, Daniel" w:date="2016-04-20T04:44:00Z">
              <w:r>
                <w:rPr>
                  <w:b w:val="0"/>
                </w:rPr>
                <w:t>Multiple</w:t>
              </w:r>
            </w:ins>
          </w:p>
        </w:tc>
        <w:tc>
          <w:tcPr>
            <w:tcW w:w="5798" w:type="dxa"/>
            <w:tcBorders>
              <w:top w:val="single" w:sz="8" w:space="0" w:color="auto"/>
              <w:bottom w:val="single" w:sz="8" w:space="0" w:color="auto"/>
            </w:tcBorders>
            <w:vAlign w:val="bottom"/>
          </w:tcPr>
          <w:p w14:paraId="374AB35E" w14:textId="7AAAC270" w:rsidR="00F85EBD" w:rsidRDefault="00F85EBD" w:rsidP="00F85EBD">
            <w:pPr>
              <w:pStyle w:val="tablebody"/>
              <w:rPr>
                <w:ins w:id="45" w:author="Sisco, Daniel" w:date="2016-04-20T04:44:00Z"/>
              </w:rPr>
            </w:pPr>
            <w:ins w:id="46" w:author="Sisco, Daniel" w:date="2016-04-20T04:44:00Z">
              <w:r>
                <w:t xml:space="preserve">Adding support for register address macro generation as well as </w:t>
              </w:r>
            </w:ins>
            <w:ins w:id="47" w:author="Sisco, Daniel" w:date="2016-04-20T04:45:00Z">
              <w:r>
                <w:t>register</w:t>
              </w:r>
            </w:ins>
            <w:ins w:id="48" w:author="Sisco, Daniel" w:date="2016-04-20T04:44:00Z">
              <w:r>
                <w:t xml:space="preserve"> </w:t>
              </w:r>
            </w:ins>
            <w:ins w:id="49" w:author="Sisco, Daniel" w:date="2016-04-20T04:45:00Z">
              <w:r>
                <w:t>grouping based on module name column from Excel</w:t>
              </w:r>
            </w:ins>
            <w:bookmarkStart w:id="50" w:name="_GoBack"/>
            <w:bookmarkEnd w:id="50"/>
          </w:p>
        </w:tc>
      </w:tr>
    </w:tbl>
    <w:p w14:paraId="10344368" w14:textId="6C5CFCB4" w:rsidR="008E1D66" w:rsidRDefault="008E1D66" w:rsidP="00DC23D5">
      <w:pPr>
        <w:spacing w:after="0"/>
      </w:pPr>
    </w:p>
    <w:p w14:paraId="4C7FC201" w14:textId="408A21E8" w:rsidR="0003542A" w:rsidRDefault="0003542A">
      <w:pPr>
        <w:spacing w:after="0"/>
      </w:pPr>
      <w:r>
        <w:br w:type="page"/>
      </w:r>
    </w:p>
    <w:p w14:paraId="0E4388FE" w14:textId="0B0021AD" w:rsidR="0003542A" w:rsidRDefault="0003542A" w:rsidP="0003542A">
      <w:pPr>
        <w:pStyle w:val="Heading1"/>
      </w:pPr>
      <w:bookmarkStart w:id="51" w:name="_Toc442689061"/>
      <w:r>
        <w:lastRenderedPageBreak/>
        <w:t>Testing</w:t>
      </w:r>
      <w:bookmarkEnd w:id="51"/>
    </w:p>
    <w:p w14:paraId="1F18AA23" w14:textId="32A9DC69" w:rsidR="0003542A" w:rsidRDefault="0003542A" w:rsidP="0003542A">
      <w:r>
        <w:t>Due to the size of the input Excel file, it is not feasible for Renesas or a customer (user) of the script to test each of the registers generated. Therefore, we have identified a sub-set of registers that represent interesting register layout permutations for testing. As long as these registers have generated fine, we can assume that all other register, being of identical pattern to these registers, are fine as well.</w:t>
      </w:r>
    </w:p>
    <w:p w14:paraId="39797F49" w14:textId="10FAFA58" w:rsidR="0003542A" w:rsidRDefault="00BF17BA" w:rsidP="0003542A">
      <w:r>
        <w:t>The registers in the test suite are:</w:t>
      </w:r>
    </w:p>
    <w:tbl>
      <w:tblPr>
        <w:tblStyle w:val="TableGrid"/>
        <w:tblW w:w="0" w:type="auto"/>
        <w:tblLook w:val="04A0" w:firstRow="1" w:lastRow="0" w:firstColumn="1" w:lastColumn="0" w:noHBand="0" w:noVBand="1"/>
      </w:tblPr>
      <w:tblGrid>
        <w:gridCol w:w="1336"/>
        <w:gridCol w:w="1661"/>
        <w:gridCol w:w="1974"/>
        <w:gridCol w:w="1972"/>
        <w:gridCol w:w="2686"/>
      </w:tblGrid>
      <w:tr w:rsidR="00D34F18" w14:paraId="74B1C4C4" w14:textId="77777777" w:rsidTr="00D34F18">
        <w:tc>
          <w:tcPr>
            <w:tcW w:w="1335" w:type="dxa"/>
          </w:tcPr>
          <w:p w14:paraId="2BE5D052" w14:textId="36213E90" w:rsidR="0003542A" w:rsidRPr="0003542A" w:rsidRDefault="0003542A" w:rsidP="0003542A">
            <w:pPr>
              <w:jc w:val="center"/>
              <w:rPr>
                <w:b/>
              </w:rPr>
            </w:pPr>
            <w:r w:rsidRPr="0003542A">
              <w:rPr>
                <w:b/>
              </w:rPr>
              <w:t>Number</w:t>
            </w:r>
          </w:p>
        </w:tc>
        <w:tc>
          <w:tcPr>
            <w:tcW w:w="1660" w:type="dxa"/>
          </w:tcPr>
          <w:p w14:paraId="2A759EF3" w14:textId="25E16241" w:rsidR="0003542A" w:rsidRPr="0003542A" w:rsidRDefault="0003542A" w:rsidP="0003542A">
            <w:pPr>
              <w:jc w:val="center"/>
              <w:rPr>
                <w:b/>
              </w:rPr>
            </w:pPr>
            <w:r w:rsidRPr="0003542A">
              <w:rPr>
                <w:b/>
              </w:rPr>
              <w:t>Register size</w:t>
            </w:r>
          </w:p>
        </w:tc>
        <w:tc>
          <w:tcPr>
            <w:tcW w:w="1976" w:type="dxa"/>
          </w:tcPr>
          <w:p w14:paraId="7D5F9CDA" w14:textId="3159DF19" w:rsidR="0003542A" w:rsidRPr="0003542A" w:rsidRDefault="0003542A" w:rsidP="0003542A">
            <w:pPr>
              <w:jc w:val="center"/>
              <w:rPr>
                <w:b/>
              </w:rPr>
            </w:pPr>
            <w:r w:rsidRPr="0003542A">
              <w:rPr>
                <w:b/>
              </w:rPr>
              <w:t>Base access type</w:t>
            </w:r>
          </w:p>
        </w:tc>
        <w:tc>
          <w:tcPr>
            <w:tcW w:w="1971" w:type="dxa"/>
          </w:tcPr>
          <w:p w14:paraId="58114976" w14:textId="32E286C5" w:rsidR="0003542A" w:rsidRPr="0003542A" w:rsidRDefault="0003542A" w:rsidP="0003542A">
            <w:pPr>
              <w:jc w:val="center"/>
              <w:rPr>
                <w:b/>
              </w:rPr>
            </w:pPr>
            <w:r w:rsidRPr="0003542A">
              <w:rPr>
                <w:b/>
              </w:rPr>
              <w:t>Bit access type</w:t>
            </w:r>
          </w:p>
        </w:tc>
        <w:tc>
          <w:tcPr>
            <w:tcW w:w="2687" w:type="dxa"/>
          </w:tcPr>
          <w:p w14:paraId="2A3C0DDC" w14:textId="3758F355" w:rsidR="0003542A" w:rsidRPr="0003542A" w:rsidRDefault="0003542A" w:rsidP="0003542A">
            <w:pPr>
              <w:jc w:val="center"/>
              <w:rPr>
                <w:b/>
              </w:rPr>
            </w:pPr>
            <w:r w:rsidRPr="0003542A">
              <w:rPr>
                <w:b/>
              </w:rPr>
              <w:t>P1M example</w:t>
            </w:r>
          </w:p>
        </w:tc>
      </w:tr>
      <w:tr w:rsidR="00D34F18" w14:paraId="799F9CD1" w14:textId="77777777" w:rsidTr="00D34F18">
        <w:tc>
          <w:tcPr>
            <w:tcW w:w="1335" w:type="dxa"/>
          </w:tcPr>
          <w:p w14:paraId="62D6888A" w14:textId="1A52CAEC" w:rsidR="0003542A" w:rsidRDefault="0003542A" w:rsidP="0003542A">
            <w:r>
              <w:t>1</w:t>
            </w:r>
          </w:p>
        </w:tc>
        <w:tc>
          <w:tcPr>
            <w:tcW w:w="1660" w:type="dxa"/>
          </w:tcPr>
          <w:p w14:paraId="5B41015B" w14:textId="753F8185" w:rsidR="0003542A" w:rsidRDefault="0003542A" w:rsidP="0003542A">
            <w:r>
              <w:t>8-bit</w:t>
            </w:r>
          </w:p>
        </w:tc>
        <w:tc>
          <w:tcPr>
            <w:tcW w:w="1976" w:type="dxa"/>
          </w:tcPr>
          <w:p w14:paraId="67DDD720" w14:textId="52833127" w:rsidR="0003542A" w:rsidRDefault="0003542A" w:rsidP="0003542A">
            <w:r>
              <w:t>8-bit</w:t>
            </w:r>
          </w:p>
        </w:tc>
        <w:tc>
          <w:tcPr>
            <w:tcW w:w="1971" w:type="dxa"/>
          </w:tcPr>
          <w:p w14:paraId="4492C303" w14:textId="7451FCEC" w:rsidR="0003542A" w:rsidRDefault="0003542A" w:rsidP="0003542A">
            <w:r>
              <w:t>8-bit</w:t>
            </w:r>
          </w:p>
        </w:tc>
        <w:tc>
          <w:tcPr>
            <w:tcW w:w="2687" w:type="dxa"/>
          </w:tcPr>
          <w:p w14:paraId="4D502281" w14:textId="7726BA1B" w:rsidR="0003542A" w:rsidRDefault="00D30AA2" w:rsidP="0003542A">
            <w:r>
              <w:t>15.3.10 – SCI30BRR</w:t>
            </w:r>
          </w:p>
        </w:tc>
      </w:tr>
      <w:tr w:rsidR="0079753C" w14:paraId="601525C3" w14:textId="77777777" w:rsidTr="0079753C">
        <w:tc>
          <w:tcPr>
            <w:tcW w:w="9629" w:type="dxa"/>
            <w:gridSpan w:val="5"/>
          </w:tcPr>
          <w:p w14:paraId="5108F7BE" w14:textId="44C6AC97" w:rsidR="0079753C" w:rsidRDefault="0079753C" w:rsidP="0003542A">
            <w:r>
              <w:rPr>
                <w:noProof/>
                <w:lang w:eastAsia="en-US"/>
              </w:rPr>
              <w:drawing>
                <wp:inline distT="0" distB="0" distL="0" distR="0" wp14:anchorId="14D80442" wp14:editId="68D25AB6">
                  <wp:extent cx="5909225" cy="152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5728" cy="1531503"/>
                          </a:xfrm>
                          <a:prstGeom prst="rect">
                            <a:avLst/>
                          </a:prstGeom>
                        </pic:spPr>
                      </pic:pic>
                    </a:graphicData>
                  </a:graphic>
                </wp:inline>
              </w:drawing>
            </w:r>
          </w:p>
        </w:tc>
      </w:tr>
      <w:tr w:rsidR="008D5B1A" w14:paraId="25A9BE50" w14:textId="77777777" w:rsidTr="0079753C">
        <w:tc>
          <w:tcPr>
            <w:tcW w:w="9629" w:type="dxa"/>
            <w:gridSpan w:val="5"/>
          </w:tcPr>
          <w:p w14:paraId="7E372C41" w14:textId="46B97048" w:rsidR="008D5B1A" w:rsidRDefault="008D5B1A" w:rsidP="0003542A">
            <w:pPr>
              <w:rPr>
                <w:noProof/>
                <w:lang w:eastAsia="en-US"/>
              </w:rPr>
            </w:pPr>
            <w:r w:rsidRPr="008D5B1A">
              <w:rPr>
                <w:b/>
                <w:noProof/>
                <w:lang w:eastAsia="en-US"/>
              </w:rPr>
              <w:t>NOTE:</w:t>
            </w:r>
            <w:r>
              <w:rPr>
                <w:noProof/>
                <w:lang w:eastAsia="en-US"/>
              </w:rPr>
              <w:t xml:space="preserve"> SCI30BRR and SCI30MDDR are allocated to the same address, so the script will parse this incorrectly.</w:t>
            </w:r>
          </w:p>
        </w:tc>
      </w:tr>
      <w:tr w:rsidR="008D5B1A" w14:paraId="1825D108" w14:textId="77777777" w:rsidTr="008D5B1A">
        <w:tc>
          <w:tcPr>
            <w:tcW w:w="9629" w:type="dxa"/>
            <w:gridSpan w:val="5"/>
            <w:tcBorders>
              <w:left w:val="nil"/>
              <w:right w:val="nil"/>
            </w:tcBorders>
          </w:tcPr>
          <w:p w14:paraId="754CA368" w14:textId="77777777" w:rsidR="008D5B1A" w:rsidRPr="008D5B1A" w:rsidRDefault="008D5B1A" w:rsidP="0003542A">
            <w:pPr>
              <w:rPr>
                <w:b/>
                <w:noProof/>
                <w:lang w:eastAsia="en-US"/>
              </w:rPr>
            </w:pPr>
          </w:p>
        </w:tc>
      </w:tr>
      <w:tr w:rsidR="00D34F18" w14:paraId="2508FD01" w14:textId="77777777" w:rsidTr="00D34F18">
        <w:tc>
          <w:tcPr>
            <w:tcW w:w="1335" w:type="dxa"/>
          </w:tcPr>
          <w:p w14:paraId="7B4FEB65" w14:textId="3D80CC70" w:rsidR="0003542A" w:rsidRDefault="0003542A" w:rsidP="0003542A">
            <w:r>
              <w:t>2</w:t>
            </w:r>
          </w:p>
        </w:tc>
        <w:tc>
          <w:tcPr>
            <w:tcW w:w="1660" w:type="dxa"/>
          </w:tcPr>
          <w:p w14:paraId="44066A11" w14:textId="726BF434" w:rsidR="0003542A" w:rsidRDefault="0003542A" w:rsidP="0003542A">
            <w:r>
              <w:t>8-bit</w:t>
            </w:r>
          </w:p>
        </w:tc>
        <w:tc>
          <w:tcPr>
            <w:tcW w:w="1976" w:type="dxa"/>
          </w:tcPr>
          <w:p w14:paraId="451FE910" w14:textId="328466ED" w:rsidR="0003542A" w:rsidRDefault="0003542A" w:rsidP="0003542A">
            <w:r>
              <w:t>8-bit</w:t>
            </w:r>
          </w:p>
        </w:tc>
        <w:tc>
          <w:tcPr>
            <w:tcW w:w="1971" w:type="dxa"/>
          </w:tcPr>
          <w:p w14:paraId="743CF150" w14:textId="0A42967B" w:rsidR="0003542A" w:rsidRDefault="0003542A" w:rsidP="0003542A">
            <w:r>
              <w:t>&lt; 8-bit, single</w:t>
            </w:r>
          </w:p>
        </w:tc>
        <w:tc>
          <w:tcPr>
            <w:tcW w:w="2687" w:type="dxa"/>
          </w:tcPr>
          <w:p w14:paraId="6102767B" w14:textId="4D59BE5D" w:rsidR="0003542A" w:rsidRDefault="003D5384" w:rsidP="0003542A">
            <w:r>
              <w:t>10.4.2 – CVMF</w:t>
            </w:r>
          </w:p>
        </w:tc>
      </w:tr>
      <w:tr w:rsidR="0079753C" w14:paraId="370EEF2A" w14:textId="77777777" w:rsidTr="00371AD6">
        <w:tc>
          <w:tcPr>
            <w:tcW w:w="9629" w:type="dxa"/>
            <w:gridSpan w:val="5"/>
          </w:tcPr>
          <w:p w14:paraId="5BD5E068" w14:textId="1F6552F3" w:rsidR="0079753C" w:rsidRDefault="00FA1F7D" w:rsidP="0003542A">
            <w:r>
              <w:rPr>
                <w:noProof/>
                <w:lang w:eastAsia="en-US"/>
              </w:rPr>
              <w:drawing>
                <wp:inline distT="0" distB="0" distL="0" distR="0" wp14:anchorId="0D2BF76B" wp14:editId="1847B291">
                  <wp:extent cx="5936776" cy="92756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1888" cy="929925"/>
                          </a:xfrm>
                          <a:prstGeom prst="rect">
                            <a:avLst/>
                          </a:prstGeom>
                        </pic:spPr>
                      </pic:pic>
                    </a:graphicData>
                  </a:graphic>
                </wp:inline>
              </w:drawing>
            </w:r>
          </w:p>
        </w:tc>
      </w:tr>
      <w:tr w:rsidR="008D5B1A" w14:paraId="3B22715D" w14:textId="77777777" w:rsidTr="008D5B1A">
        <w:tc>
          <w:tcPr>
            <w:tcW w:w="9629" w:type="dxa"/>
            <w:gridSpan w:val="5"/>
            <w:tcBorders>
              <w:left w:val="nil"/>
              <w:right w:val="nil"/>
            </w:tcBorders>
          </w:tcPr>
          <w:p w14:paraId="52B9C0B3" w14:textId="77777777" w:rsidR="008D5B1A" w:rsidRDefault="008D5B1A" w:rsidP="0003542A">
            <w:pPr>
              <w:rPr>
                <w:noProof/>
                <w:lang w:eastAsia="en-US"/>
              </w:rPr>
            </w:pPr>
          </w:p>
        </w:tc>
      </w:tr>
      <w:tr w:rsidR="00D34F18" w14:paraId="7412402A" w14:textId="77777777" w:rsidTr="00D34F18">
        <w:tc>
          <w:tcPr>
            <w:tcW w:w="1335" w:type="dxa"/>
          </w:tcPr>
          <w:p w14:paraId="64DEC349" w14:textId="112FCA5E" w:rsidR="0003542A" w:rsidRDefault="0003542A" w:rsidP="0003542A">
            <w:r>
              <w:t>3</w:t>
            </w:r>
          </w:p>
        </w:tc>
        <w:tc>
          <w:tcPr>
            <w:tcW w:w="1660" w:type="dxa"/>
          </w:tcPr>
          <w:p w14:paraId="50F6C300" w14:textId="08182A76" w:rsidR="0003542A" w:rsidRDefault="0003542A" w:rsidP="0003542A">
            <w:r>
              <w:t>8-bit</w:t>
            </w:r>
          </w:p>
        </w:tc>
        <w:tc>
          <w:tcPr>
            <w:tcW w:w="1976" w:type="dxa"/>
          </w:tcPr>
          <w:p w14:paraId="25A3BE07" w14:textId="2221A0C0" w:rsidR="0003542A" w:rsidRDefault="0003542A" w:rsidP="0003542A">
            <w:r>
              <w:t>8-bit</w:t>
            </w:r>
          </w:p>
        </w:tc>
        <w:tc>
          <w:tcPr>
            <w:tcW w:w="1971" w:type="dxa"/>
          </w:tcPr>
          <w:p w14:paraId="15BDE305" w14:textId="66280775" w:rsidR="0003542A" w:rsidRDefault="0003542A" w:rsidP="0003542A">
            <w:r>
              <w:t>&lt; 8-bit, multiple</w:t>
            </w:r>
          </w:p>
        </w:tc>
        <w:tc>
          <w:tcPr>
            <w:tcW w:w="2687" w:type="dxa"/>
          </w:tcPr>
          <w:p w14:paraId="30BAED71" w14:textId="106D8C78" w:rsidR="0003542A" w:rsidRDefault="00D30AA2" w:rsidP="0003542A">
            <w:r>
              <w:t>16.3.2.1 – RLN30LWBR</w:t>
            </w:r>
          </w:p>
        </w:tc>
      </w:tr>
      <w:tr w:rsidR="0079753C" w14:paraId="02D5BE27" w14:textId="77777777" w:rsidTr="002C0176">
        <w:tc>
          <w:tcPr>
            <w:tcW w:w="9629" w:type="dxa"/>
            <w:gridSpan w:val="5"/>
          </w:tcPr>
          <w:p w14:paraId="11D06595" w14:textId="4C4D92AB" w:rsidR="0079753C" w:rsidRDefault="00FA1F7D" w:rsidP="0003542A">
            <w:r>
              <w:rPr>
                <w:noProof/>
                <w:lang w:eastAsia="en-US"/>
              </w:rPr>
              <w:drawing>
                <wp:inline distT="0" distB="0" distL="0" distR="0" wp14:anchorId="57009AE3" wp14:editId="596157BC">
                  <wp:extent cx="5923129" cy="1466188"/>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7016" cy="1469625"/>
                          </a:xfrm>
                          <a:prstGeom prst="rect">
                            <a:avLst/>
                          </a:prstGeom>
                        </pic:spPr>
                      </pic:pic>
                    </a:graphicData>
                  </a:graphic>
                </wp:inline>
              </w:drawing>
            </w:r>
          </w:p>
        </w:tc>
      </w:tr>
      <w:tr w:rsidR="008D5B1A" w14:paraId="4BC3981A" w14:textId="77777777" w:rsidTr="008D5B1A">
        <w:tc>
          <w:tcPr>
            <w:tcW w:w="9629" w:type="dxa"/>
            <w:gridSpan w:val="5"/>
            <w:tcBorders>
              <w:left w:val="nil"/>
              <w:right w:val="nil"/>
            </w:tcBorders>
          </w:tcPr>
          <w:p w14:paraId="165EBE9F" w14:textId="77777777" w:rsidR="008D5B1A" w:rsidRDefault="008D5B1A" w:rsidP="0003542A">
            <w:pPr>
              <w:rPr>
                <w:noProof/>
                <w:lang w:eastAsia="en-US"/>
              </w:rPr>
            </w:pPr>
          </w:p>
        </w:tc>
      </w:tr>
      <w:tr w:rsidR="00D34F18" w14:paraId="3FA5FD16" w14:textId="77777777" w:rsidTr="00D34F18">
        <w:tc>
          <w:tcPr>
            <w:tcW w:w="1335" w:type="dxa"/>
          </w:tcPr>
          <w:p w14:paraId="00E4E62C" w14:textId="5DEB0A09" w:rsidR="00D30AA2" w:rsidRDefault="00D30AA2" w:rsidP="0003542A">
            <w:r>
              <w:t>3a</w:t>
            </w:r>
          </w:p>
        </w:tc>
        <w:tc>
          <w:tcPr>
            <w:tcW w:w="1660" w:type="dxa"/>
          </w:tcPr>
          <w:p w14:paraId="685ED8A3" w14:textId="1CECDB54" w:rsidR="00D30AA2" w:rsidRDefault="00D30AA2" w:rsidP="0003542A">
            <w:r>
              <w:t>8-bit</w:t>
            </w:r>
          </w:p>
        </w:tc>
        <w:tc>
          <w:tcPr>
            <w:tcW w:w="1976" w:type="dxa"/>
          </w:tcPr>
          <w:p w14:paraId="19A9CDF6" w14:textId="45A6FA1C" w:rsidR="00D30AA2" w:rsidRDefault="00D30AA2" w:rsidP="0003542A">
            <w:r>
              <w:t>8-bit, 1-bit</w:t>
            </w:r>
          </w:p>
        </w:tc>
        <w:tc>
          <w:tcPr>
            <w:tcW w:w="1971" w:type="dxa"/>
          </w:tcPr>
          <w:p w14:paraId="224F1A8E" w14:textId="31D5E0C9" w:rsidR="00D30AA2" w:rsidRDefault="00D30AA2" w:rsidP="0003542A">
            <w:r>
              <w:t>&lt; 8-bit, single</w:t>
            </w:r>
          </w:p>
        </w:tc>
        <w:tc>
          <w:tcPr>
            <w:tcW w:w="2687" w:type="dxa"/>
          </w:tcPr>
          <w:p w14:paraId="4FBA784D" w14:textId="0BC6110D" w:rsidR="00D30AA2" w:rsidRDefault="00D30AA2" w:rsidP="0003542A">
            <w:r>
              <w:t>14.3.2 – CSIH0CTL0</w:t>
            </w:r>
          </w:p>
        </w:tc>
      </w:tr>
      <w:tr w:rsidR="0079753C" w14:paraId="6BBEBCA8" w14:textId="77777777" w:rsidTr="00F17BA4">
        <w:tc>
          <w:tcPr>
            <w:tcW w:w="9629" w:type="dxa"/>
            <w:gridSpan w:val="5"/>
          </w:tcPr>
          <w:p w14:paraId="12DAB782" w14:textId="419153C3" w:rsidR="0079753C" w:rsidRDefault="00FA1F7D" w:rsidP="0079753C">
            <w:r>
              <w:rPr>
                <w:noProof/>
                <w:lang w:eastAsia="en-US"/>
              </w:rPr>
              <w:lastRenderedPageBreak/>
              <w:drawing>
                <wp:inline distT="0" distB="0" distL="0" distR="0" wp14:anchorId="7F473AA6" wp14:editId="07CC35DD">
                  <wp:extent cx="5943600" cy="149653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395" cy="1498500"/>
                          </a:xfrm>
                          <a:prstGeom prst="rect">
                            <a:avLst/>
                          </a:prstGeom>
                        </pic:spPr>
                      </pic:pic>
                    </a:graphicData>
                  </a:graphic>
                </wp:inline>
              </w:drawing>
            </w:r>
          </w:p>
        </w:tc>
      </w:tr>
      <w:tr w:rsidR="008D5B1A" w14:paraId="3AD71331" w14:textId="77777777" w:rsidTr="008D5B1A">
        <w:tc>
          <w:tcPr>
            <w:tcW w:w="9629" w:type="dxa"/>
            <w:gridSpan w:val="5"/>
            <w:tcBorders>
              <w:left w:val="nil"/>
              <w:right w:val="nil"/>
            </w:tcBorders>
          </w:tcPr>
          <w:p w14:paraId="390974EA" w14:textId="77777777" w:rsidR="008D5B1A" w:rsidRDefault="008D5B1A" w:rsidP="0079753C">
            <w:pPr>
              <w:rPr>
                <w:noProof/>
                <w:lang w:eastAsia="en-US"/>
              </w:rPr>
            </w:pPr>
          </w:p>
        </w:tc>
      </w:tr>
      <w:tr w:rsidR="00D34F18" w14:paraId="6A752C72" w14:textId="77777777" w:rsidTr="00D34F18">
        <w:tc>
          <w:tcPr>
            <w:tcW w:w="1335" w:type="dxa"/>
          </w:tcPr>
          <w:p w14:paraId="7B348F94" w14:textId="71733E47" w:rsidR="0079753C" w:rsidRDefault="0079753C" w:rsidP="0079753C">
            <w:r>
              <w:t>4</w:t>
            </w:r>
          </w:p>
        </w:tc>
        <w:tc>
          <w:tcPr>
            <w:tcW w:w="1660" w:type="dxa"/>
          </w:tcPr>
          <w:p w14:paraId="2A751894" w14:textId="28B313DC" w:rsidR="0079753C" w:rsidRDefault="0079753C" w:rsidP="0079753C">
            <w:r>
              <w:t>16-bit</w:t>
            </w:r>
          </w:p>
        </w:tc>
        <w:tc>
          <w:tcPr>
            <w:tcW w:w="1976" w:type="dxa"/>
          </w:tcPr>
          <w:p w14:paraId="693CAA53" w14:textId="790D982A" w:rsidR="0079753C" w:rsidRDefault="0079753C" w:rsidP="0079753C">
            <w:r>
              <w:t>16-bit</w:t>
            </w:r>
          </w:p>
        </w:tc>
        <w:tc>
          <w:tcPr>
            <w:tcW w:w="1971" w:type="dxa"/>
          </w:tcPr>
          <w:p w14:paraId="575F13B5" w14:textId="19937AC5" w:rsidR="0079753C" w:rsidRDefault="0079753C" w:rsidP="0079753C">
            <w:r>
              <w:t>16-bit</w:t>
            </w:r>
          </w:p>
        </w:tc>
        <w:tc>
          <w:tcPr>
            <w:tcW w:w="2687" w:type="dxa"/>
          </w:tcPr>
          <w:p w14:paraId="7583F39F" w14:textId="5D976338" w:rsidR="0079753C" w:rsidRDefault="0079753C" w:rsidP="0079753C">
            <w:r>
              <w:t>13.3.10 – CSIG0TX0H</w:t>
            </w:r>
          </w:p>
        </w:tc>
      </w:tr>
      <w:tr w:rsidR="0079753C" w14:paraId="6B1A8022" w14:textId="77777777" w:rsidTr="008C46A3">
        <w:tc>
          <w:tcPr>
            <w:tcW w:w="9629" w:type="dxa"/>
            <w:gridSpan w:val="5"/>
          </w:tcPr>
          <w:p w14:paraId="164EE100" w14:textId="53440F52" w:rsidR="0079753C" w:rsidRDefault="00FA1F7D" w:rsidP="0079753C">
            <w:r>
              <w:rPr>
                <w:noProof/>
                <w:lang w:eastAsia="en-US"/>
              </w:rPr>
              <w:drawing>
                <wp:inline distT="0" distB="0" distL="0" distR="0" wp14:anchorId="750CA742" wp14:editId="3644F9B6">
                  <wp:extent cx="5916305" cy="1563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676" cy="1565531"/>
                          </a:xfrm>
                          <a:prstGeom prst="rect">
                            <a:avLst/>
                          </a:prstGeom>
                        </pic:spPr>
                      </pic:pic>
                    </a:graphicData>
                  </a:graphic>
                </wp:inline>
              </w:drawing>
            </w:r>
          </w:p>
        </w:tc>
      </w:tr>
      <w:tr w:rsidR="008D5B1A" w14:paraId="281F399A" w14:textId="77777777" w:rsidTr="008D5B1A">
        <w:tc>
          <w:tcPr>
            <w:tcW w:w="9629" w:type="dxa"/>
            <w:gridSpan w:val="5"/>
            <w:tcBorders>
              <w:left w:val="nil"/>
              <w:right w:val="nil"/>
            </w:tcBorders>
          </w:tcPr>
          <w:p w14:paraId="1B8067EA" w14:textId="77777777" w:rsidR="008D5B1A" w:rsidRDefault="008D5B1A" w:rsidP="0079753C">
            <w:pPr>
              <w:rPr>
                <w:noProof/>
                <w:lang w:eastAsia="en-US"/>
              </w:rPr>
            </w:pPr>
          </w:p>
        </w:tc>
      </w:tr>
      <w:tr w:rsidR="00D34F18" w14:paraId="617A1FA6" w14:textId="77777777" w:rsidTr="00D34F18">
        <w:tc>
          <w:tcPr>
            <w:tcW w:w="1335" w:type="dxa"/>
          </w:tcPr>
          <w:p w14:paraId="2C36F213" w14:textId="6D292A98" w:rsidR="0079753C" w:rsidRDefault="0079753C" w:rsidP="0079753C">
            <w:r>
              <w:t>5</w:t>
            </w:r>
          </w:p>
        </w:tc>
        <w:tc>
          <w:tcPr>
            <w:tcW w:w="1660" w:type="dxa"/>
          </w:tcPr>
          <w:p w14:paraId="52F18284" w14:textId="1C140663" w:rsidR="0079753C" w:rsidRDefault="0079753C" w:rsidP="0079753C">
            <w:r>
              <w:t>16-bit</w:t>
            </w:r>
          </w:p>
        </w:tc>
        <w:tc>
          <w:tcPr>
            <w:tcW w:w="1976" w:type="dxa"/>
          </w:tcPr>
          <w:p w14:paraId="1628E3F6" w14:textId="4745C574" w:rsidR="0079753C" w:rsidRDefault="0079753C" w:rsidP="0079753C">
            <w:r>
              <w:t>16-bit</w:t>
            </w:r>
          </w:p>
        </w:tc>
        <w:tc>
          <w:tcPr>
            <w:tcW w:w="1971" w:type="dxa"/>
          </w:tcPr>
          <w:p w14:paraId="39BE1E52" w14:textId="49D9A69E" w:rsidR="0079753C" w:rsidRDefault="0079753C" w:rsidP="0079753C">
            <w:r>
              <w:t>8-bit</w:t>
            </w:r>
          </w:p>
        </w:tc>
        <w:tc>
          <w:tcPr>
            <w:tcW w:w="2687" w:type="dxa"/>
          </w:tcPr>
          <w:p w14:paraId="4D9E1458" w14:textId="1606C3C0" w:rsidR="0079753C" w:rsidRDefault="0079753C" w:rsidP="0079753C">
            <w:r>
              <w:t>16.3.3.18 – RLN30LUTDR</w:t>
            </w:r>
          </w:p>
        </w:tc>
      </w:tr>
      <w:tr w:rsidR="0079753C" w14:paraId="278ED891" w14:textId="77777777" w:rsidTr="009A370A">
        <w:tc>
          <w:tcPr>
            <w:tcW w:w="9629" w:type="dxa"/>
            <w:gridSpan w:val="5"/>
          </w:tcPr>
          <w:p w14:paraId="460777E1" w14:textId="71A81B17" w:rsidR="0079753C" w:rsidRDefault="00FA1F7D" w:rsidP="0079753C">
            <w:r>
              <w:rPr>
                <w:noProof/>
                <w:lang w:eastAsia="en-US"/>
              </w:rPr>
              <w:drawing>
                <wp:inline distT="0" distB="0" distL="0" distR="0" wp14:anchorId="59242FCC" wp14:editId="71D6BBC2">
                  <wp:extent cx="5929952" cy="188437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8862" cy="1887201"/>
                          </a:xfrm>
                          <a:prstGeom prst="rect">
                            <a:avLst/>
                          </a:prstGeom>
                        </pic:spPr>
                      </pic:pic>
                    </a:graphicData>
                  </a:graphic>
                </wp:inline>
              </w:drawing>
            </w:r>
          </w:p>
        </w:tc>
      </w:tr>
      <w:tr w:rsidR="008D5B1A" w14:paraId="2C545466" w14:textId="77777777" w:rsidTr="008D5B1A">
        <w:tc>
          <w:tcPr>
            <w:tcW w:w="9629" w:type="dxa"/>
            <w:gridSpan w:val="5"/>
            <w:tcBorders>
              <w:left w:val="nil"/>
              <w:right w:val="nil"/>
            </w:tcBorders>
          </w:tcPr>
          <w:p w14:paraId="5D053879" w14:textId="77777777" w:rsidR="008D5B1A" w:rsidRDefault="008D5B1A" w:rsidP="0079753C">
            <w:pPr>
              <w:rPr>
                <w:noProof/>
                <w:lang w:eastAsia="en-US"/>
              </w:rPr>
            </w:pPr>
          </w:p>
        </w:tc>
      </w:tr>
      <w:tr w:rsidR="00D34F18" w14:paraId="6D72D845" w14:textId="77777777" w:rsidTr="00D34F18">
        <w:tc>
          <w:tcPr>
            <w:tcW w:w="1335" w:type="dxa"/>
          </w:tcPr>
          <w:p w14:paraId="251D00BE" w14:textId="5F53EC59" w:rsidR="0079753C" w:rsidRDefault="0079753C" w:rsidP="0079753C">
            <w:r>
              <w:t>6</w:t>
            </w:r>
          </w:p>
        </w:tc>
        <w:tc>
          <w:tcPr>
            <w:tcW w:w="1660" w:type="dxa"/>
          </w:tcPr>
          <w:p w14:paraId="64B23FE7" w14:textId="4E1EA41F" w:rsidR="0079753C" w:rsidRDefault="0079753C" w:rsidP="0079753C">
            <w:r>
              <w:t>16-bit</w:t>
            </w:r>
          </w:p>
        </w:tc>
        <w:tc>
          <w:tcPr>
            <w:tcW w:w="1976" w:type="dxa"/>
          </w:tcPr>
          <w:p w14:paraId="254A7AAE" w14:textId="088B1F3E" w:rsidR="0079753C" w:rsidRDefault="0079753C" w:rsidP="0079753C">
            <w:r>
              <w:t>16-bit</w:t>
            </w:r>
          </w:p>
        </w:tc>
        <w:tc>
          <w:tcPr>
            <w:tcW w:w="1971" w:type="dxa"/>
          </w:tcPr>
          <w:p w14:paraId="35511F0E" w14:textId="3DD9C714" w:rsidR="0079753C" w:rsidRDefault="0079753C" w:rsidP="0079753C">
            <w:r>
              <w:t>&lt; 8-bit, single</w:t>
            </w:r>
          </w:p>
        </w:tc>
        <w:tc>
          <w:tcPr>
            <w:tcW w:w="2687" w:type="dxa"/>
          </w:tcPr>
          <w:p w14:paraId="04213E9F" w14:textId="71E54B31" w:rsidR="0079753C" w:rsidRDefault="0079753C" w:rsidP="0079753C">
            <w:r>
              <w:t>13.3.6 – CSIG0STCR0</w:t>
            </w:r>
          </w:p>
        </w:tc>
      </w:tr>
      <w:tr w:rsidR="0079753C" w14:paraId="24E6F382" w14:textId="77777777" w:rsidTr="002523C9">
        <w:tc>
          <w:tcPr>
            <w:tcW w:w="9629" w:type="dxa"/>
            <w:gridSpan w:val="5"/>
          </w:tcPr>
          <w:p w14:paraId="665D5085" w14:textId="7BC81729" w:rsidR="0079753C" w:rsidRDefault="00FA1F7D" w:rsidP="0079753C">
            <w:r>
              <w:rPr>
                <w:noProof/>
                <w:lang w:eastAsia="en-US"/>
              </w:rPr>
              <w:drawing>
                <wp:inline distT="0" distB="0" distL="0" distR="0" wp14:anchorId="462D8112" wp14:editId="0A1CD3EF">
                  <wp:extent cx="5943600" cy="169015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1799" cy="1692487"/>
                          </a:xfrm>
                          <a:prstGeom prst="rect">
                            <a:avLst/>
                          </a:prstGeom>
                        </pic:spPr>
                      </pic:pic>
                    </a:graphicData>
                  </a:graphic>
                </wp:inline>
              </w:drawing>
            </w:r>
          </w:p>
        </w:tc>
      </w:tr>
      <w:tr w:rsidR="008D5B1A" w14:paraId="50D0C035" w14:textId="77777777" w:rsidTr="00CA3972">
        <w:tc>
          <w:tcPr>
            <w:tcW w:w="9629" w:type="dxa"/>
            <w:gridSpan w:val="5"/>
            <w:tcBorders>
              <w:left w:val="nil"/>
              <w:right w:val="nil"/>
            </w:tcBorders>
          </w:tcPr>
          <w:p w14:paraId="594F432B" w14:textId="77777777" w:rsidR="008D5B1A" w:rsidRDefault="008D5B1A" w:rsidP="0079753C">
            <w:pPr>
              <w:rPr>
                <w:noProof/>
                <w:lang w:eastAsia="en-US"/>
              </w:rPr>
            </w:pPr>
          </w:p>
        </w:tc>
      </w:tr>
      <w:tr w:rsidR="00D34F18" w14:paraId="004C1335" w14:textId="77777777" w:rsidTr="00D34F18">
        <w:tc>
          <w:tcPr>
            <w:tcW w:w="1335" w:type="dxa"/>
          </w:tcPr>
          <w:p w14:paraId="39B98E03" w14:textId="319EF829" w:rsidR="0079753C" w:rsidRDefault="0079753C" w:rsidP="0079753C">
            <w:r>
              <w:lastRenderedPageBreak/>
              <w:t>7</w:t>
            </w:r>
          </w:p>
        </w:tc>
        <w:tc>
          <w:tcPr>
            <w:tcW w:w="1660" w:type="dxa"/>
          </w:tcPr>
          <w:p w14:paraId="1E89D3F2" w14:textId="4E8612EB" w:rsidR="0079753C" w:rsidRDefault="0079753C" w:rsidP="0079753C">
            <w:r>
              <w:t>16-bit</w:t>
            </w:r>
          </w:p>
        </w:tc>
        <w:tc>
          <w:tcPr>
            <w:tcW w:w="1976" w:type="dxa"/>
          </w:tcPr>
          <w:p w14:paraId="2894B000" w14:textId="08909ECF" w:rsidR="0079753C" w:rsidRDefault="0079753C" w:rsidP="0079753C">
            <w:r>
              <w:t>16-bit</w:t>
            </w:r>
          </w:p>
        </w:tc>
        <w:tc>
          <w:tcPr>
            <w:tcW w:w="1971" w:type="dxa"/>
          </w:tcPr>
          <w:p w14:paraId="6B30B59B" w14:textId="3077BD69" w:rsidR="0079753C" w:rsidRDefault="0079753C" w:rsidP="0079753C">
            <w:r>
              <w:t>&lt; 8-bit, multiple, cross byte boundaries</w:t>
            </w:r>
          </w:p>
        </w:tc>
        <w:tc>
          <w:tcPr>
            <w:tcW w:w="2687" w:type="dxa"/>
          </w:tcPr>
          <w:p w14:paraId="46B3F1B2" w14:textId="07C319A9" w:rsidR="0079753C" w:rsidRDefault="0079753C" w:rsidP="0079753C">
            <w:r>
              <w:t>13.3.4 – CSIG0CTL2</w:t>
            </w:r>
          </w:p>
        </w:tc>
      </w:tr>
      <w:tr w:rsidR="0079753C" w14:paraId="7C179D3E" w14:textId="77777777" w:rsidTr="00BE713F">
        <w:tc>
          <w:tcPr>
            <w:tcW w:w="9629" w:type="dxa"/>
            <w:gridSpan w:val="5"/>
          </w:tcPr>
          <w:p w14:paraId="55A37DA2" w14:textId="609C4B03" w:rsidR="0079753C" w:rsidRDefault="00FA1F7D" w:rsidP="0079753C">
            <w:r>
              <w:rPr>
                <w:noProof/>
                <w:lang w:eastAsia="en-US"/>
              </w:rPr>
              <w:drawing>
                <wp:inline distT="0" distB="0" distL="0" distR="0" wp14:anchorId="66F6894E" wp14:editId="7E0A0DCA">
                  <wp:extent cx="5902657" cy="1554813"/>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1307" cy="1557091"/>
                          </a:xfrm>
                          <a:prstGeom prst="rect">
                            <a:avLst/>
                          </a:prstGeom>
                        </pic:spPr>
                      </pic:pic>
                    </a:graphicData>
                  </a:graphic>
                </wp:inline>
              </w:drawing>
            </w:r>
          </w:p>
        </w:tc>
      </w:tr>
      <w:tr w:rsidR="00CA3972" w14:paraId="6E66A40D" w14:textId="77777777" w:rsidTr="00CA3972">
        <w:tc>
          <w:tcPr>
            <w:tcW w:w="9629" w:type="dxa"/>
            <w:gridSpan w:val="5"/>
            <w:tcBorders>
              <w:left w:val="nil"/>
              <w:right w:val="nil"/>
            </w:tcBorders>
          </w:tcPr>
          <w:p w14:paraId="364E2177" w14:textId="77777777" w:rsidR="00CA3972" w:rsidRDefault="00CA3972" w:rsidP="0079753C">
            <w:pPr>
              <w:rPr>
                <w:noProof/>
                <w:lang w:eastAsia="en-US"/>
              </w:rPr>
            </w:pPr>
          </w:p>
        </w:tc>
      </w:tr>
      <w:tr w:rsidR="00D34F18" w14:paraId="4901EF99" w14:textId="77777777" w:rsidTr="00D34F18">
        <w:tc>
          <w:tcPr>
            <w:tcW w:w="1335" w:type="dxa"/>
          </w:tcPr>
          <w:p w14:paraId="3F0017EF" w14:textId="3AA310F7" w:rsidR="0079753C" w:rsidRDefault="0079753C" w:rsidP="0079753C">
            <w:r>
              <w:t>8</w:t>
            </w:r>
          </w:p>
        </w:tc>
        <w:tc>
          <w:tcPr>
            <w:tcW w:w="1660" w:type="dxa"/>
          </w:tcPr>
          <w:p w14:paraId="01A2FF26" w14:textId="30821B85" w:rsidR="0079753C" w:rsidRDefault="0079753C" w:rsidP="0079753C">
            <w:r>
              <w:t>16-bit</w:t>
            </w:r>
          </w:p>
        </w:tc>
        <w:tc>
          <w:tcPr>
            <w:tcW w:w="1976" w:type="dxa"/>
          </w:tcPr>
          <w:p w14:paraId="652307AE" w14:textId="27AD5D3B" w:rsidR="0079753C" w:rsidRDefault="0079753C" w:rsidP="0079753C">
            <w:r>
              <w:t>16-bit, 8-bit</w:t>
            </w:r>
          </w:p>
        </w:tc>
        <w:tc>
          <w:tcPr>
            <w:tcW w:w="1971" w:type="dxa"/>
          </w:tcPr>
          <w:p w14:paraId="0BEA84DE" w14:textId="1C8DED89" w:rsidR="0079753C" w:rsidRDefault="0079753C" w:rsidP="0079753C">
            <w:r>
              <w:t>16-bit</w:t>
            </w:r>
          </w:p>
        </w:tc>
        <w:tc>
          <w:tcPr>
            <w:tcW w:w="2687" w:type="dxa"/>
            <w:shd w:val="clear" w:color="auto" w:fill="FDE9D9" w:themeFill="accent6" w:themeFillTint="33"/>
          </w:tcPr>
          <w:p w14:paraId="3EF7F1BF" w14:textId="77777777" w:rsidR="0079753C" w:rsidRDefault="0079753C" w:rsidP="0079753C"/>
        </w:tc>
      </w:tr>
      <w:tr w:rsidR="0079753C" w14:paraId="08C59D86" w14:textId="77777777" w:rsidTr="00D964D4">
        <w:tc>
          <w:tcPr>
            <w:tcW w:w="9629" w:type="dxa"/>
            <w:gridSpan w:val="5"/>
          </w:tcPr>
          <w:p w14:paraId="753EE434" w14:textId="77777777" w:rsidR="0079753C" w:rsidRDefault="0079753C" w:rsidP="0079753C"/>
        </w:tc>
      </w:tr>
      <w:tr w:rsidR="00D34F18" w14:paraId="330CD55D" w14:textId="77777777" w:rsidTr="00D34F18">
        <w:tc>
          <w:tcPr>
            <w:tcW w:w="1335" w:type="dxa"/>
          </w:tcPr>
          <w:p w14:paraId="002C2CF7" w14:textId="1CCEA5EE" w:rsidR="0079753C" w:rsidRDefault="0079753C" w:rsidP="0079753C">
            <w:r>
              <w:t>9</w:t>
            </w:r>
          </w:p>
        </w:tc>
        <w:tc>
          <w:tcPr>
            <w:tcW w:w="1660" w:type="dxa"/>
          </w:tcPr>
          <w:p w14:paraId="39C5BC6C" w14:textId="0E62157F" w:rsidR="0079753C" w:rsidRDefault="0079753C" w:rsidP="0079753C">
            <w:r>
              <w:t>16-bit</w:t>
            </w:r>
          </w:p>
        </w:tc>
        <w:tc>
          <w:tcPr>
            <w:tcW w:w="1976" w:type="dxa"/>
          </w:tcPr>
          <w:p w14:paraId="71DA5A04" w14:textId="549256A7" w:rsidR="0079753C" w:rsidRDefault="0079753C" w:rsidP="0079753C">
            <w:r>
              <w:t>16-bit, 8-bit</w:t>
            </w:r>
          </w:p>
        </w:tc>
        <w:tc>
          <w:tcPr>
            <w:tcW w:w="1971" w:type="dxa"/>
          </w:tcPr>
          <w:p w14:paraId="60BC516C" w14:textId="0E2F7F56" w:rsidR="0079753C" w:rsidRDefault="0079753C" w:rsidP="0079753C">
            <w:r>
              <w:t>8-bit</w:t>
            </w:r>
          </w:p>
        </w:tc>
        <w:tc>
          <w:tcPr>
            <w:tcW w:w="2687" w:type="dxa"/>
            <w:shd w:val="clear" w:color="auto" w:fill="FDE9D9" w:themeFill="accent6" w:themeFillTint="33"/>
          </w:tcPr>
          <w:p w14:paraId="338C93BF" w14:textId="77777777" w:rsidR="0079753C" w:rsidRDefault="0079753C" w:rsidP="0079753C"/>
        </w:tc>
      </w:tr>
      <w:tr w:rsidR="0079753C" w14:paraId="42DBDA64" w14:textId="77777777" w:rsidTr="007C1523">
        <w:tc>
          <w:tcPr>
            <w:tcW w:w="9629" w:type="dxa"/>
            <w:gridSpan w:val="5"/>
          </w:tcPr>
          <w:p w14:paraId="4463C726" w14:textId="77777777" w:rsidR="0079753C" w:rsidRDefault="0079753C" w:rsidP="0079753C"/>
        </w:tc>
      </w:tr>
      <w:tr w:rsidR="00D34F18" w14:paraId="4201C9DE" w14:textId="77777777" w:rsidTr="00D34F18">
        <w:tc>
          <w:tcPr>
            <w:tcW w:w="1335" w:type="dxa"/>
          </w:tcPr>
          <w:p w14:paraId="29097010" w14:textId="3EC058E7" w:rsidR="0079753C" w:rsidRDefault="0079753C" w:rsidP="0079753C">
            <w:r>
              <w:t>10</w:t>
            </w:r>
          </w:p>
        </w:tc>
        <w:tc>
          <w:tcPr>
            <w:tcW w:w="1660" w:type="dxa"/>
          </w:tcPr>
          <w:p w14:paraId="6A1CE6BC" w14:textId="59AA3086" w:rsidR="0079753C" w:rsidRDefault="0079753C" w:rsidP="0079753C">
            <w:r>
              <w:t>16-bit</w:t>
            </w:r>
          </w:p>
        </w:tc>
        <w:tc>
          <w:tcPr>
            <w:tcW w:w="1976" w:type="dxa"/>
          </w:tcPr>
          <w:p w14:paraId="71CC9ABA" w14:textId="34495316" w:rsidR="0079753C" w:rsidRDefault="0079753C" w:rsidP="0079753C">
            <w:r>
              <w:t>16-bit, 8-bit</w:t>
            </w:r>
          </w:p>
        </w:tc>
        <w:tc>
          <w:tcPr>
            <w:tcW w:w="1971" w:type="dxa"/>
          </w:tcPr>
          <w:p w14:paraId="5158C901" w14:textId="37BCABFF" w:rsidR="0079753C" w:rsidRDefault="0079753C" w:rsidP="0079753C">
            <w:r>
              <w:t>&lt; 8-bit, single</w:t>
            </w:r>
          </w:p>
        </w:tc>
        <w:tc>
          <w:tcPr>
            <w:tcW w:w="2687" w:type="dxa"/>
            <w:shd w:val="clear" w:color="auto" w:fill="FDE9D9" w:themeFill="accent6" w:themeFillTint="33"/>
          </w:tcPr>
          <w:p w14:paraId="562419E2" w14:textId="77777777" w:rsidR="0079753C" w:rsidRDefault="0079753C" w:rsidP="0079753C"/>
        </w:tc>
      </w:tr>
      <w:tr w:rsidR="0079753C" w14:paraId="5CC52A0F" w14:textId="77777777" w:rsidTr="007D5FE6">
        <w:tc>
          <w:tcPr>
            <w:tcW w:w="9629" w:type="dxa"/>
            <w:gridSpan w:val="5"/>
          </w:tcPr>
          <w:p w14:paraId="028C55D3" w14:textId="77777777" w:rsidR="0079753C" w:rsidRDefault="0079753C" w:rsidP="0079753C"/>
        </w:tc>
      </w:tr>
      <w:tr w:rsidR="00D34F18" w14:paraId="7C278A5E" w14:textId="77777777" w:rsidTr="00D34F18">
        <w:tc>
          <w:tcPr>
            <w:tcW w:w="1335" w:type="dxa"/>
          </w:tcPr>
          <w:p w14:paraId="30FC01C4" w14:textId="741F6DA8" w:rsidR="0079753C" w:rsidRDefault="0079753C" w:rsidP="0079753C">
            <w:r>
              <w:t>11</w:t>
            </w:r>
          </w:p>
        </w:tc>
        <w:tc>
          <w:tcPr>
            <w:tcW w:w="1660" w:type="dxa"/>
          </w:tcPr>
          <w:p w14:paraId="4EDC9B96" w14:textId="13F42F70" w:rsidR="0079753C" w:rsidRDefault="0079753C" w:rsidP="0079753C">
            <w:r>
              <w:t>16-bit</w:t>
            </w:r>
          </w:p>
        </w:tc>
        <w:tc>
          <w:tcPr>
            <w:tcW w:w="1976" w:type="dxa"/>
          </w:tcPr>
          <w:p w14:paraId="0049AC1A" w14:textId="6FDD7604" w:rsidR="0079753C" w:rsidRDefault="0079753C" w:rsidP="0079753C">
            <w:r>
              <w:t>16-bit, 8-bit</w:t>
            </w:r>
          </w:p>
        </w:tc>
        <w:tc>
          <w:tcPr>
            <w:tcW w:w="1971" w:type="dxa"/>
          </w:tcPr>
          <w:p w14:paraId="255C166C" w14:textId="589A048C" w:rsidR="0079753C" w:rsidRDefault="0079753C" w:rsidP="0079753C">
            <w:r>
              <w:t>&lt; 8-bit, multiple</w:t>
            </w:r>
          </w:p>
        </w:tc>
        <w:tc>
          <w:tcPr>
            <w:tcW w:w="2687" w:type="dxa"/>
            <w:shd w:val="clear" w:color="auto" w:fill="FDE9D9" w:themeFill="accent6" w:themeFillTint="33"/>
          </w:tcPr>
          <w:p w14:paraId="58D4F0D2" w14:textId="77777777" w:rsidR="0079753C" w:rsidRDefault="0079753C" w:rsidP="0079753C"/>
        </w:tc>
      </w:tr>
      <w:tr w:rsidR="0079753C" w14:paraId="266FA21A" w14:textId="77777777" w:rsidTr="008216FB">
        <w:tc>
          <w:tcPr>
            <w:tcW w:w="9629" w:type="dxa"/>
            <w:gridSpan w:val="5"/>
          </w:tcPr>
          <w:p w14:paraId="238452F7" w14:textId="77777777" w:rsidR="0079753C" w:rsidRDefault="0079753C" w:rsidP="0079753C"/>
        </w:tc>
      </w:tr>
      <w:tr w:rsidR="00D34F18" w14:paraId="6EAF5F63" w14:textId="77777777" w:rsidTr="00D34F18">
        <w:tc>
          <w:tcPr>
            <w:tcW w:w="1335" w:type="dxa"/>
          </w:tcPr>
          <w:p w14:paraId="1A4B444A" w14:textId="74BEBAC4" w:rsidR="0079753C" w:rsidRDefault="0079753C" w:rsidP="0079753C">
            <w:r>
              <w:t>12</w:t>
            </w:r>
          </w:p>
        </w:tc>
        <w:tc>
          <w:tcPr>
            <w:tcW w:w="1660" w:type="dxa"/>
          </w:tcPr>
          <w:p w14:paraId="54877EE2" w14:textId="58EB5485" w:rsidR="0079753C" w:rsidRDefault="0079753C" w:rsidP="0079753C">
            <w:r>
              <w:t>32-bit</w:t>
            </w:r>
          </w:p>
        </w:tc>
        <w:tc>
          <w:tcPr>
            <w:tcW w:w="1976" w:type="dxa"/>
          </w:tcPr>
          <w:p w14:paraId="6D1B8030" w14:textId="57166063" w:rsidR="0079753C" w:rsidRDefault="0079753C" w:rsidP="0079753C">
            <w:r>
              <w:t>32-bit</w:t>
            </w:r>
          </w:p>
        </w:tc>
        <w:tc>
          <w:tcPr>
            <w:tcW w:w="1971" w:type="dxa"/>
          </w:tcPr>
          <w:p w14:paraId="53119458" w14:textId="107C894A" w:rsidR="0079753C" w:rsidRDefault="0079753C" w:rsidP="0079753C">
            <w:r>
              <w:t>32-bit</w:t>
            </w:r>
          </w:p>
        </w:tc>
        <w:tc>
          <w:tcPr>
            <w:tcW w:w="2687" w:type="dxa"/>
          </w:tcPr>
          <w:p w14:paraId="6474C4D1" w14:textId="38A2A294" w:rsidR="0079753C" w:rsidRDefault="0079753C" w:rsidP="0079753C">
            <w:r>
              <w:t>19.3.2 – RSENTT0TSC</w:t>
            </w:r>
          </w:p>
        </w:tc>
      </w:tr>
      <w:tr w:rsidR="0079753C" w14:paraId="59509432" w14:textId="77777777" w:rsidTr="00FA7903">
        <w:tc>
          <w:tcPr>
            <w:tcW w:w="9629" w:type="dxa"/>
            <w:gridSpan w:val="5"/>
          </w:tcPr>
          <w:p w14:paraId="522B11A4" w14:textId="757AAEC7" w:rsidR="00CA3972" w:rsidRDefault="00FA1F7D" w:rsidP="0079753C">
            <w:r>
              <w:rPr>
                <w:noProof/>
                <w:lang w:eastAsia="en-US"/>
              </w:rPr>
              <w:drawing>
                <wp:inline distT="0" distB="0" distL="0" distR="0" wp14:anchorId="718A9462" wp14:editId="695E5802">
                  <wp:extent cx="5902657" cy="2339262"/>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2329" cy="2343095"/>
                          </a:xfrm>
                          <a:prstGeom prst="rect">
                            <a:avLst/>
                          </a:prstGeom>
                        </pic:spPr>
                      </pic:pic>
                    </a:graphicData>
                  </a:graphic>
                </wp:inline>
              </w:drawing>
            </w:r>
          </w:p>
        </w:tc>
      </w:tr>
      <w:tr w:rsidR="00CA3972" w14:paraId="2DDA1CB8" w14:textId="77777777" w:rsidTr="00CA3972">
        <w:tc>
          <w:tcPr>
            <w:tcW w:w="9629" w:type="dxa"/>
            <w:gridSpan w:val="5"/>
            <w:tcBorders>
              <w:left w:val="nil"/>
              <w:right w:val="nil"/>
            </w:tcBorders>
          </w:tcPr>
          <w:p w14:paraId="75B14CBE" w14:textId="77777777" w:rsidR="00CA3972" w:rsidRDefault="00CA3972" w:rsidP="0079753C">
            <w:pPr>
              <w:rPr>
                <w:noProof/>
                <w:lang w:eastAsia="en-US"/>
              </w:rPr>
            </w:pPr>
          </w:p>
        </w:tc>
      </w:tr>
      <w:tr w:rsidR="00D34F18" w14:paraId="591AA385" w14:textId="77777777" w:rsidTr="00D34F18">
        <w:tc>
          <w:tcPr>
            <w:tcW w:w="1335" w:type="dxa"/>
          </w:tcPr>
          <w:p w14:paraId="06CD25EE" w14:textId="540FF168" w:rsidR="0079753C" w:rsidRDefault="0079753C" w:rsidP="0079753C">
            <w:r>
              <w:t>13</w:t>
            </w:r>
          </w:p>
        </w:tc>
        <w:tc>
          <w:tcPr>
            <w:tcW w:w="1660" w:type="dxa"/>
          </w:tcPr>
          <w:p w14:paraId="0734C700" w14:textId="7C9736F1" w:rsidR="0079753C" w:rsidRDefault="0079753C" w:rsidP="0079753C">
            <w:r>
              <w:t>32-bit</w:t>
            </w:r>
          </w:p>
        </w:tc>
        <w:tc>
          <w:tcPr>
            <w:tcW w:w="1976" w:type="dxa"/>
          </w:tcPr>
          <w:p w14:paraId="0EC2EC92" w14:textId="5023B17D" w:rsidR="0079753C" w:rsidRDefault="0079753C" w:rsidP="0079753C">
            <w:r>
              <w:t>32-bit</w:t>
            </w:r>
          </w:p>
        </w:tc>
        <w:tc>
          <w:tcPr>
            <w:tcW w:w="1971" w:type="dxa"/>
          </w:tcPr>
          <w:p w14:paraId="66FA5EE6" w14:textId="4613CC3B" w:rsidR="0079753C" w:rsidRDefault="0079753C" w:rsidP="0079753C">
            <w:r>
              <w:t>16-bit</w:t>
            </w:r>
          </w:p>
        </w:tc>
        <w:tc>
          <w:tcPr>
            <w:tcW w:w="2687" w:type="dxa"/>
          </w:tcPr>
          <w:p w14:paraId="2E1790CC" w14:textId="22394A11" w:rsidR="0079753C" w:rsidRDefault="0079753C" w:rsidP="0079753C">
            <w:r>
              <w:t>13.3.9 – CSIG0TX0W</w:t>
            </w:r>
          </w:p>
        </w:tc>
      </w:tr>
      <w:tr w:rsidR="0079753C" w14:paraId="5AC8A9F1" w14:textId="77777777" w:rsidTr="00415FD8">
        <w:tc>
          <w:tcPr>
            <w:tcW w:w="9629" w:type="dxa"/>
            <w:gridSpan w:val="5"/>
          </w:tcPr>
          <w:p w14:paraId="4781D4AC" w14:textId="40C6035C" w:rsidR="0079753C" w:rsidRDefault="00FA1F7D" w:rsidP="0079753C">
            <w:r>
              <w:rPr>
                <w:noProof/>
                <w:lang w:eastAsia="en-US"/>
              </w:rPr>
              <w:lastRenderedPageBreak/>
              <w:drawing>
                <wp:inline distT="0" distB="0" distL="0" distR="0" wp14:anchorId="077BBF49" wp14:editId="1D37CB6E">
                  <wp:extent cx="5970896" cy="239789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9531" cy="2401366"/>
                          </a:xfrm>
                          <a:prstGeom prst="rect">
                            <a:avLst/>
                          </a:prstGeom>
                        </pic:spPr>
                      </pic:pic>
                    </a:graphicData>
                  </a:graphic>
                </wp:inline>
              </w:drawing>
            </w:r>
          </w:p>
        </w:tc>
      </w:tr>
      <w:tr w:rsidR="00CA3972" w14:paraId="0AE8B3E7" w14:textId="77777777" w:rsidTr="00CA3972">
        <w:tc>
          <w:tcPr>
            <w:tcW w:w="9629" w:type="dxa"/>
            <w:gridSpan w:val="5"/>
            <w:tcBorders>
              <w:left w:val="nil"/>
              <w:right w:val="nil"/>
            </w:tcBorders>
          </w:tcPr>
          <w:p w14:paraId="63854659" w14:textId="77777777" w:rsidR="00CA3972" w:rsidRDefault="00CA3972" w:rsidP="0079753C">
            <w:pPr>
              <w:rPr>
                <w:noProof/>
                <w:lang w:eastAsia="en-US"/>
              </w:rPr>
            </w:pPr>
          </w:p>
        </w:tc>
      </w:tr>
      <w:tr w:rsidR="00D34F18" w14:paraId="7FF4CD77" w14:textId="77777777" w:rsidTr="00D34F18">
        <w:tc>
          <w:tcPr>
            <w:tcW w:w="1335" w:type="dxa"/>
          </w:tcPr>
          <w:p w14:paraId="001A48A4" w14:textId="02ACF488" w:rsidR="0079753C" w:rsidRDefault="0079753C" w:rsidP="0079753C">
            <w:r>
              <w:t>14</w:t>
            </w:r>
          </w:p>
        </w:tc>
        <w:tc>
          <w:tcPr>
            <w:tcW w:w="1660" w:type="dxa"/>
          </w:tcPr>
          <w:p w14:paraId="0B61694A" w14:textId="15912787" w:rsidR="0079753C" w:rsidRDefault="0079753C" w:rsidP="0079753C">
            <w:r>
              <w:t>32-bit</w:t>
            </w:r>
          </w:p>
        </w:tc>
        <w:tc>
          <w:tcPr>
            <w:tcW w:w="1976" w:type="dxa"/>
          </w:tcPr>
          <w:p w14:paraId="3310E7B8" w14:textId="7CA62E92" w:rsidR="0079753C" w:rsidRDefault="0079753C" w:rsidP="0079753C">
            <w:r>
              <w:t>32-bit</w:t>
            </w:r>
          </w:p>
        </w:tc>
        <w:tc>
          <w:tcPr>
            <w:tcW w:w="1971" w:type="dxa"/>
          </w:tcPr>
          <w:p w14:paraId="2A9649AA" w14:textId="008EE0C2" w:rsidR="0079753C" w:rsidRDefault="0079753C" w:rsidP="0079753C">
            <w:r>
              <w:t>8-bit</w:t>
            </w:r>
          </w:p>
        </w:tc>
        <w:tc>
          <w:tcPr>
            <w:tcW w:w="2687" w:type="dxa"/>
          </w:tcPr>
          <w:p w14:paraId="6294C274" w14:textId="66784948" w:rsidR="0079753C" w:rsidRDefault="0079753C" w:rsidP="0079753C">
            <w:r>
              <w:t>14.3.5 – CSIH0STR0</w:t>
            </w:r>
          </w:p>
        </w:tc>
      </w:tr>
      <w:tr w:rsidR="0079753C" w14:paraId="01071F25" w14:textId="77777777" w:rsidTr="004C03C2">
        <w:tc>
          <w:tcPr>
            <w:tcW w:w="9629" w:type="dxa"/>
            <w:gridSpan w:val="5"/>
          </w:tcPr>
          <w:p w14:paraId="6F3C8D56" w14:textId="4D840482" w:rsidR="0079753C" w:rsidRDefault="00FA1F7D" w:rsidP="0079753C">
            <w:r>
              <w:rPr>
                <w:noProof/>
                <w:lang w:eastAsia="en-US"/>
              </w:rPr>
              <w:drawing>
                <wp:inline distT="0" distB="0" distL="0" distR="0" wp14:anchorId="5CADD594" wp14:editId="41BD9E06">
                  <wp:extent cx="5929952" cy="232055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780" cy="2325179"/>
                          </a:xfrm>
                          <a:prstGeom prst="rect">
                            <a:avLst/>
                          </a:prstGeom>
                        </pic:spPr>
                      </pic:pic>
                    </a:graphicData>
                  </a:graphic>
                </wp:inline>
              </w:drawing>
            </w:r>
          </w:p>
        </w:tc>
      </w:tr>
      <w:tr w:rsidR="00CA3972" w14:paraId="73018D42" w14:textId="77777777" w:rsidTr="00CA3972">
        <w:tc>
          <w:tcPr>
            <w:tcW w:w="9629" w:type="dxa"/>
            <w:gridSpan w:val="5"/>
            <w:tcBorders>
              <w:left w:val="nil"/>
              <w:right w:val="nil"/>
            </w:tcBorders>
          </w:tcPr>
          <w:p w14:paraId="6DD72DB6" w14:textId="77777777" w:rsidR="00CA3972" w:rsidRDefault="00CA3972" w:rsidP="0079753C">
            <w:pPr>
              <w:rPr>
                <w:noProof/>
                <w:lang w:eastAsia="en-US"/>
              </w:rPr>
            </w:pPr>
          </w:p>
        </w:tc>
      </w:tr>
      <w:tr w:rsidR="00D34F18" w14:paraId="1CF4F524" w14:textId="77777777" w:rsidTr="00D34F18">
        <w:tc>
          <w:tcPr>
            <w:tcW w:w="1335" w:type="dxa"/>
          </w:tcPr>
          <w:p w14:paraId="2B4B38E1" w14:textId="402DBF67" w:rsidR="0079753C" w:rsidRDefault="0079753C" w:rsidP="0079753C">
            <w:r>
              <w:t>15</w:t>
            </w:r>
          </w:p>
        </w:tc>
        <w:tc>
          <w:tcPr>
            <w:tcW w:w="1660" w:type="dxa"/>
          </w:tcPr>
          <w:p w14:paraId="7FD1CC80" w14:textId="11ED28B0" w:rsidR="0079753C" w:rsidRDefault="0079753C" w:rsidP="0079753C">
            <w:r>
              <w:t>32-bit</w:t>
            </w:r>
          </w:p>
        </w:tc>
        <w:tc>
          <w:tcPr>
            <w:tcW w:w="1976" w:type="dxa"/>
          </w:tcPr>
          <w:p w14:paraId="2E9F569E" w14:textId="523E962B" w:rsidR="0079753C" w:rsidRDefault="0079753C" w:rsidP="0079753C">
            <w:r>
              <w:t>32-bit</w:t>
            </w:r>
          </w:p>
        </w:tc>
        <w:tc>
          <w:tcPr>
            <w:tcW w:w="1971" w:type="dxa"/>
          </w:tcPr>
          <w:p w14:paraId="31CAB8A7" w14:textId="0451267B" w:rsidR="0079753C" w:rsidRDefault="0079753C" w:rsidP="0079753C">
            <w:r>
              <w:t>&lt; 8-bit, single</w:t>
            </w:r>
          </w:p>
        </w:tc>
        <w:tc>
          <w:tcPr>
            <w:tcW w:w="2687" w:type="dxa"/>
          </w:tcPr>
          <w:p w14:paraId="491A9C8F" w14:textId="2B5E0B37" w:rsidR="0079753C" w:rsidRDefault="0079753C" w:rsidP="0079753C">
            <w:r>
              <w:t>7.9.2.1 – DMACTL</w:t>
            </w:r>
          </w:p>
        </w:tc>
      </w:tr>
      <w:tr w:rsidR="0079753C" w14:paraId="25B2AED6" w14:textId="77777777" w:rsidTr="00257C85">
        <w:tc>
          <w:tcPr>
            <w:tcW w:w="9629" w:type="dxa"/>
            <w:gridSpan w:val="5"/>
          </w:tcPr>
          <w:p w14:paraId="10C30C11" w14:textId="381FAE0C" w:rsidR="0079753C" w:rsidRDefault="00CA3972" w:rsidP="0079753C">
            <w:r>
              <w:rPr>
                <w:noProof/>
                <w:lang w:eastAsia="en-US"/>
              </w:rPr>
              <w:drawing>
                <wp:inline distT="0" distB="0" distL="0" distR="0" wp14:anchorId="3264DB13" wp14:editId="65AAD3B9">
                  <wp:extent cx="5984543" cy="243814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3894" cy="2441957"/>
                          </a:xfrm>
                          <a:prstGeom prst="rect">
                            <a:avLst/>
                          </a:prstGeom>
                        </pic:spPr>
                      </pic:pic>
                    </a:graphicData>
                  </a:graphic>
                </wp:inline>
              </w:drawing>
            </w:r>
          </w:p>
        </w:tc>
      </w:tr>
      <w:tr w:rsidR="00CA3972" w14:paraId="4901E990" w14:textId="77777777" w:rsidTr="00CA3972">
        <w:tc>
          <w:tcPr>
            <w:tcW w:w="9629" w:type="dxa"/>
            <w:gridSpan w:val="5"/>
            <w:tcBorders>
              <w:left w:val="nil"/>
              <w:right w:val="nil"/>
            </w:tcBorders>
          </w:tcPr>
          <w:p w14:paraId="61BA7406" w14:textId="77777777" w:rsidR="00CA3972" w:rsidRDefault="00CA3972" w:rsidP="0079753C">
            <w:pPr>
              <w:rPr>
                <w:noProof/>
                <w:lang w:eastAsia="en-US"/>
              </w:rPr>
            </w:pPr>
          </w:p>
        </w:tc>
      </w:tr>
      <w:tr w:rsidR="00D34F18" w14:paraId="120294C7" w14:textId="77777777" w:rsidTr="00D34F18">
        <w:tc>
          <w:tcPr>
            <w:tcW w:w="1335" w:type="dxa"/>
          </w:tcPr>
          <w:p w14:paraId="43C6C9A0" w14:textId="08124CB2" w:rsidR="0079753C" w:rsidRDefault="0079753C" w:rsidP="0079753C">
            <w:r>
              <w:lastRenderedPageBreak/>
              <w:t>15b</w:t>
            </w:r>
          </w:p>
        </w:tc>
        <w:tc>
          <w:tcPr>
            <w:tcW w:w="1660" w:type="dxa"/>
          </w:tcPr>
          <w:p w14:paraId="3C31E028" w14:textId="4114F732" w:rsidR="0079753C" w:rsidRDefault="0079753C" w:rsidP="0079753C">
            <w:r>
              <w:t>32-bit</w:t>
            </w:r>
          </w:p>
        </w:tc>
        <w:tc>
          <w:tcPr>
            <w:tcW w:w="1976" w:type="dxa"/>
          </w:tcPr>
          <w:p w14:paraId="607140FC" w14:textId="5C5C0B49" w:rsidR="0079753C" w:rsidRDefault="0079753C" w:rsidP="0079753C">
            <w:r>
              <w:t>32-bit</w:t>
            </w:r>
          </w:p>
        </w:tc>
        <w:tc>
          <w:tcPr>
            <w:tcW w:w="1971" w:type="dxa"/>
          </w:tcPr>
          <w:p w14:paraId="73D6F74F" w14:textId="5229CC5B" w:rsidR="0079753C" w:rsidRDefault="0079753C" w:rsidP="0079753C">
            <w:r>
              <w:t>&lt; 8-bit, single, all 32-bits</w:t>
            </w:r>
          </w:p>
        </w:tc>
        <w:tc>
          <w:tcPr>
            <w:tcW w:w="2687" w:type="dxa"/>
          </w:tcPr>
          <w:p w14:paraId="18DA83E5" w14:textId="266D6370" w:rsidR="0079753C" w:rsidRDefault="0079753C" w:rsidP="0079753C">
            <w:r>
              <w:t>7.9.2.13 – DTSPR0</w:t>
            </w:r>
          </w:p>
        </w:tc>
      </w:tr>
      <w:tr w:rsidR="0079753C" w14:paraId="2BCD98B6" w14:textId="77777777" w:rsidTr="00211933">
        <w:tc>
          <w:tcPr>
            <w:tcW w:w="9629" w:type="dxa"/>
            <w:gridSpan w:val="5"/>
          </w:tcPr>
          <w:p w14:paraId="5C25A8E7" w14:textId="0AE6E0E4" w:rsidR="0079753C" w:rsidRDefault="00FA1F7D" w:rsidP="0079753C">
            <w:r>
              <w:rPr>
                <w:noProof/>
                <w:lang w:eastAsia="en-US"/>
              </w:rPr>
              <w:drawing>
                <wp:inline distT="0" distB="0" distL="0" distR="0" wp14:anchorId="564E42CC" wp14:editId="26CD162C">
                  <wp:extent cx="5928474" cy="23747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5066" cy="2377351"/>
                          </a:xfrm>
                          <a:prstGeom prst="rect">
                            <a:avLst/>
                          </a:prstGeom>
                        </pic:spPr>
                      </pic:pic>
                    </a:graphicData>
                  </a:graphic>
                </wp:inline>
              </w:drawing>
            </w:r>
          </w:p>
        </w:tc>
      </w:tr>
      <w:tr w:rsidR="00830C84" w14:paraId="0EAF6093" w14:textId="77777777" w:rsidTr="00211933">
        <w:tc>
          <w:tcPr>
            <w:tcW w:w="9629" w:type="dxa"/>
            <w:gridSpan w:val="5"/>
          </w:tcPr>
          <w:p w14:paraId="2B4199A0" w14:textId="02061384" w:rsidR="00830C84" w:rsidRDefault="00830C84" w:rsidP="00830C84">
            <w:pPr>
              <w:rPr>
                <w:noProof/>
                <w:lang w:eastAsia="en-US"/>
              </w:rPr>
            </w:pPr>
            <w:r w:rsidRPr="00D34F18">
              <w:rPr>
                <w:b/>
                <w:noProof/>
                <w:lang w:eastAsia="en-US"/>
              </w:rPr>
              <w:t xml:space="preserve">Note: </w:t>
            </w:r>
            <w:r>
              <w:rPr>
                <w:noProof/>
                <w:lang w:eastAsia="en-US"/>
              </w:rPr>
              <w:t>Excel and .pdf UM don’t match exactly, Excel shows these as 2-bit entries, while UM shows them as single bit entries that are clearly paired via name.</w:t>
            </w:r>
          </w:p>
        </w:tc>
      </w:tr>
      <w:tr w:rsidR="00830C84" w14:paraId="4FCD29CA" w14:textId="77777777" w:rsidTr="00830C84">
        <w:tc>
          <w:tcPr>
            <w:tcW w:w="9629" w:type="dxa"/>
            <w:gridSpan w:val="5"/>
            <w:tcBorders>
              <w:left w:val="nil"/>
              <w:right w:val="nil"/>
            </w:tcBorders>
          </w:tcPr>
          <w:p w14:paraId="4286FE0E" w14:textId="77777777" w:rsidR="00830C84" w:rsidRDefault="00830C84" w:rsidP="0079753C">
            <w:pPr>
              <w:rPr>
                <w:noProof/>
                <w:lang w:eastAsia="en-US"/>
              </w:rPr>
            </w:pPr>
          </w:p>
        </w:tc>
      </w:tr>
      <w:tr w:rsidR="00D34F18" w14:paraId="16088AD9" w14:textId="77777777" w:rsidTr="00D34F18">
        <w:tc>
          <w:tcPr>
            <w:tcW w:w="1335" w:type="dxa"/>
          </w:tcPr>
          <w:p w14:paraId="5DFA2CE6" w14:textId="36149C86" w:rsidR="0079753C" w:rsidRDefault="0079753C" w:rsidP="0079753C">
            <w:r>
              <w:t>16</w:t>
            </w:r>
          </w:p>
        </w:tc>
        <w:tc>
          <w:tcPr>
            <w:tcW w:w="1660" w:type="dxa"/>
          </w:tcPr>
          <w:p w14:paraId="61994E24" w14:textId="17CC054A" w:rsidR="0079753C" w:rsidRDefault="0079753C" w:rsidP="0079753C">
            <w:r>
              <w:t>32-bit</w:t>
            </w:r>
          </w:p>
        </w:tc>
        <w:tc>
          <w:tcPr>
            <w:tcW w:w="1976" w:type="dxa"/>
          </w:tcPr>
          <w:p w14:paraId="5157AC12" w14:textId="08F3B43D" w:rsidR="0079753C" w:rsidRDefault="0079753C" w:rsidP="0079753C">
            <w:r>
              <w:t>32-bit</w:t>
            </w:r>
          </w:p>
        </w:tc>
        <w:tc>
          <w:tcPr>
            <w:tcW w:w="1971" w:type="dxa"/>
          </w:tcPr>
          <w:p w14:paraId="2B710515" w14:textId="60C36492" w:rsidR="0079753C" w:rsidRDefault="0079753C" w:rsidP="0079753C">
            <w:r>
              <w:t>&lt; 8-bit, multiple</w:t>
            </w:r>
          </w:p>
        </w:tc>
        <w:tc>
          <w:tcPr>
            <w:tcW w:w="2687" w:type="dxa"/>
          </w:tcPr>
          <w:p w14:paraId="29DCC89A" w14:textId="606BA5F0" w:rsidR="0079753C" w:rsidRDefault="0079753C" w:rsidP="0079753C">
            <w:r>
              <w:t>7.9.2.9 – DM0CMV</w:t>
            </w:r>
          </w:p>
        </w:tc>
      </w:tr>
      <w:tr w:rsidR="0079753C" w14:paraId="4E200D9B" w14:textId="77777777" w:rsidTr="00AE42FD">
        <w:tc>
          <w:tcPr>
            <w:tcW w:w="9629" w:type="dxa"/>
            <w:gridSpan w:val="5"/>
          </w:tcPr>
          <w:p w14:paraId="6FEC0F9E" w14:textId="0A5AE949" w:rsidR="0079753C" w:rsidRDefault="00FA1F7D" w:rsidP="0079753C">
            <w:r>
              <w:rPr>
                <w:noProof/>
                <w:lang w:eastAsia="en-US"/>
              </w:rPr>
              <w:drawing>
                <wp:inline distT="0" distB="0" distL="0" distR="0" wp14:anchorId="5CB44FBD" wp14:editId="0FB074D9">
                  <wp:extent cx="5984543" cy="241765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92693" cy="2420951"/>
                          </a:xfrm>
                          <a:prstGeom prst="rect">
                            <a:avLst/>
                          </a:prstGeom>
                        </pic:spPr>
                      </pic:pic>
                    </a:graphicData>
                  </a:graphic>
                </wp:inline>
              </w:drawing>
            </w:r>
          </w:p>
        </w:tc>
      </w:tr>
      <w:tr w:rsidR="00D34F18" w14:paraId="21CAE414" w14:textId="77777777" w:rsidTr="00D34F18">
        <w:tc>
          <w:tcPr>
            <w:tcW w:w="9629" w:type="dxa"/>
            <w:gridSpan w:val="5"/>
            <w:tcBorders>
              <w:left w:val="nil"/>
              <w:right w:val="nil"/>
            </w:tcBorders>
          </w:tcPr>
          <w:p w14:paraId="3003EDEA" w14:textId="77777777" w:rsidR="00D34F18" w:rsidRDefault="00D34F18" w:rsidP="0079753C">
            <w:pPr>
              <w:rPr>
                <w:noProof/>
                <w:lang w:eastAsia="en-US"/>
              </w:rPr>
            </w:pPr>
          </w:p>
        </w:tc>
      </w:tr>
      <w:tr w:rsidR="00D34F18" w14:paraId="0DEAB2A2" w14:textId="77777777" w:rsidTr="00D34F18">
        <w:tc>
          <w:tcPr>
            <w:tcW w:w="1335" w:type="dxa"/>
          </w:tcPr>
          <w:p w14:paraId="509AF229" w14:textId="51E0FBFF" w:rsidR="0079753C" w:rsidRDefault="0079753C" w:rsidP="0079753C">
            <w:r>
              <w:t>16b</w:t>
            </w:r>
          </w:p>
        </w:tc>
        <w:tc>
          <w:tcPr>
            <w:tcW w:w="1660" w:type="dxa"/>
          </w:tcPr>
          <w:p w14:paraId="6348DE77" w14:textId="3F303643" w:rsidR="0079753C" w:rsidRDefault="0079753C" w:rsidP="0079753C">
            <w:r>
              <w:t>32-bit</w:t>
            </w:r>
          </w:p>
        </w:tc>
        <w:tc>
          <w:tcPr>
            <w:tcW w:w="1976" w:type="dxa"/>
          </w:tcPr>
          <w:p w14:paraId="7D8B77AF" w14:textId="379E6CE6" w:rsidR="0079753C" w:rsidRDefault="0079753C" w:rsidP="0079753C">
            <w:r>
              <w:t>32-bit</w:t>
            </w:r>
          </w:p>
        </w:tc>
        <w:tc>
          <w:tcPr>
            <w:tcW w:w="1971" w:type="dxa"/>
          </w:tcPr>
          <w:p w14:paraId="6A7B6976" w14:textId="216E2B76" w:rsidR="0079753C" w:rsidRDefault="0079753C" w:rsidP="0079753C">
            <w:r>
              <w:t>&lt; 8-bit, multiple, crossing byte boundaries</w:t>
            </w:r>
          </w:p>
        </w:tc>
        <w:tc>
          <w:tcPr>
            <w:tcW w:w="2687" w:type="dxa"/>
          </w:tcPr>
          <w:p w14:paraId="1B89BB7F" w14:textId="4496B7A3" w:rsidR="0079753C" w:rsidRDefault="0079753C" w:rsidP="0079753C">
            <w:r>
              <w:t>11.3.5 – TSNREFD</w:t>
            </w:r>
          </w:p>
        </w:tc>
      </w:tr>
      <w:tr w:rsidR="0079753C" w14:paraId="0FCA7E0F" w14:textId="77777777" w:rsidTr="007C7A57">
        <w:tc>
          <w:tcPr>
            <w:tcW w:w="9629" w:type="dxa"/>
            <w:gridSpan w:val="5"/>
          </w:tcPr>
          <w:p w14:paraId="58C81B41" w14:textId="0C01B7EF" w:rsidR="0079753C" w:rsidRDefault="00FA1F7D" w:rsidP="0079753C">
            <w:r>
              <w:rPr>
                <w:noProof/>
                <w:lang w:eastAsia="en-US"/>
              </w:rPr>
              <w:lastRenderedPageBreak/>
              <w:drawing>
                <wp:inline distT="0" distB="0" distL="0" distR="0" wp14:anchorId="38F9F02A" wp14:editId="2570B672">
                  <wp:extent cx="5957248" cy="2430117"/>
                  <wp:effectExtent l="0" t="0" r="571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65183" cy="2433354"/>
                          </a:xfrm>
                          <a:prstGeom prst="rect">
                            <a:avLst/>
                          </a:prstGeom>
                        </pic:spPr>
                      </pic:pic>
                    </a:graphicData>
                  </a:graphic>
                </wp:inline>
              </w:drawing>
            </w:r>
          </w:p>
        </w:tc>
      </w:tr>
      <w:tr w:rsidR="00D34F18" w14:paraId="7B9C00F0" w14:textId="77777777" w:rsidTr="00D34F18">
        <w:tc>
          <w:tcPr>
            <w:tcW w:w="9629" w:type="dxa"/>
            <w:gridSpan w:val="5"/>
            <w:tcBorders>
              <w:left w:val="nil"/>
              <w:right w:val="nil"/>
            </w:tcBorders>
          </w:tcPr>
          <w:p w14:paraId="3759659D" w14:textId="77777777" w:rsidR="00D34F18" w:rsidRDefault="00D34F18" w:rsidP="0079753C">
            <w:pPr>
              <w:rPr>
                <w:noProof/>
                <w:lang w:eastAsia="en-US"/>
              </w:rPr>
            </w:pPr>
          </w:p>
        </w:tc>
      </w:tr>
      <w:tr w:rsidR="00D34F18" w14:paraId="7E6C52C5" w14:textId="77777777" w:rsidTr="00D34F18">
        <w:tc>
          <w:tcPr>
            <w:tcW w:w="1335" w:type="dxa"/>
          </w:tcPr>
          <w:p w14:paraId="308F8218" w14:textId="4FC5A3CF" w:rsidR="0079753C" w:rsidRDefault="0079753C" w:rsidP="0079753C">
            <w:r>
              <w:t>17</w:t>
            </w:r>
          </w:p>
        </w:tc>
        <w:tc>
          <w:tcPr>
            <w:tcW w:w="1660" w:type="dxa"/>
          </w:tcPr>
          <w:p w14:paraId="0C7EA3B8" w14:textId="2F24FD93" w:rsidR="0079753C" w:rsidRDefault="0079753C" w:rsidP="0079753C">
            <w:r>
              <w:t>32-bit</w:t>
            </w:r>
          </w:p>
        </w:tc>
        <w:tc>
          <w:tcPr>
            <w:tcW w:w="1976" w:type="dxa"/>
          </w:tcPr>
          <w:p w14:paraId="715B8AE1" w14:textId="621A099D" w:rsidR="0079753C" w:rsidRDefault="0079753C" w:rsidP="0079753C">
            <w:r>
              <w:t>32-bit, 16-bit</w:t>
            </w:r>
          </w:p>
        </w:tc>
        <w:tc>
          <w:tcPr>
            <w:tcW w:w="1971" w:type="dxa"/>
          </w:tcPr>
          <w:p w14:paraId="5FEBCD0D" w14:textId="3652685B" w:rsidR="0079753C" w:rsidRDefault="0079753C" w:rsidP="0079753C">
            <w:r>
              <w:t>32-bit</w:t>
            </w:r>
          </w:p>
        </w:tc>
        <w:tc>
          <w:tcPr>
            <w:tcW w:w="2687" w:type="dxa"/>
            <w:shd w:val="clear" w:color="auto" w:fill="FDE9D9" w:themeFill="accent6" w:themeFillTint="33"/>
          </w:tcPr>
          <w:p w14:paraId="74265A8A" w14:textId="77777777" w:rsidR="0079753C" w:rsidRDefault="0079753C" w:rsidP="0079753C"/>
        </w:tc>
      </w:tr>
      <w:tr w:rsidR="0079753C" w14:paraId="6038CD0E" w14:textId="77777777" w:rsidTr="0083505C">
        <w:tc>
          <w:tcPr>
            <w:tcW w:w="9629" w:type="dxa"/>
            <w:gridSpan w:val="5"/>
          </w:tcPr>
          <w:p w14:paraId="72F5F159" w14:textId="77777777" w:rsidR="0079753C" w:rsidRDefault="0079753C" w:rsidP="0079753C"/>
        </w:tc>
      </w:tr>
      <w:tr w:rsidR="00D34F18" w14:paraId="3A9CF01F" w14:textId="77777777" w:rsidTr="00D34F18">
        <w:tc>
          <w:tcPr>
            <w:tcW w:w="1335" w:type="dxa"/>
          </w:tcPr>
          <w:p w14:paraId="0D5A1B74" w14:textId="6C2A21F3" w:rsidR="0079753C" w:rsidRDefault="0079753C" w:rsidP="0079753C">
            <w:r>
              <w:t>18</w:t>
            </w:r>
          </w:p>
        </w:tc>
        <w:tc>
          <w:tcPr>
            <w:tcW w:w="1660" w:type="dxa"/>
          </w:tcPr>
          <w:p w14:paraId="54DBF387" w14:textId="31B4A5A9" w:rsidR="0079753C" w:rsidRDefault="0079753C" w:rsidP="0079753C">
            <w:r>
              <w:t>32-bit</w:t>
            </w:r>
          </w:p>
        </w:tc>
        <w:tc>
          <w:tcPr>
            <w:tcW w:w="1976" w:type="dxa"/>
          </w:tcPr>
          <w:p w14:paraId="151A5956" w14:textId="69FC6AE0" w:rsidR="0079753C" w:rsidRDefault="0079753C" w:rsidP="0079753C">
            <w:r>
              <w:t>32-bit, 16-bit</w:t>
            </w:r>
          </w:p>
        </w:tc>
        <w:tc>
          <w:tcPr>
            <w:tcW w:w="1971" w:type="dxa"/>
          </w:tcPr>
          <w:p w14:paraId="2EE2032C" w14:textId="21B61C11" w:rsidR="0079753C" w:rsidRDefault="0079753C" w:rsidP="0079753C">
            <w:r>
              <w:t>16-bit</w:t>
            </w:r>
          </w:p>
        </w:tc>
        <w:tc>
          <w:tcPr>
            <w:tcW w:w="2687" w:type="dxa"/>
            <w:shd w:val="clear" w:color="auto" w:fill="FDE9D9" w:themeFill="accent6" w:themeFillTint="33"/>
          </w:tcPr>
          <w:p w14:paraId="2FA07B0A" w14:textId="77777777" w:rsidR="0079753C" w:rsidRDefault="0079753C" w:rsidP="0079753C"/>
        </w:tc>
      </w:tr>
      <w:tr w:rsidR="0079753C" w14:paraId="2BA30107" w14:textId="77777777" w:rsidTr="000F4AD5">
        <w:tc>
          <w:tcPr>
            <w:tcW w:w="9629" w:type="dxa"/>
            <w:gridSpan w:val="5"/>
          </w:tcPr>
          <w:p w14:paraId="03CB5C5D" w14:textId="77777777" w:rsidR="0079753C" w:rsidRDefault="0079753C" w:rsidP="0079753C"/>
        </w:tc>
      </w:tr>
      <w:tr w:rsidR="00D34F18" w14:paraId="2794D349" w14:textId="77777777" w:rsidTr="00D34F18">
        <w:tc>
          <w:tcPr>
            <w:tcW w:w="1335" w:type="dxa"/>
          </w:tcPr>
          <w:p w14:paraId="7521FC3A" w14:textId="27655ABE" w:rsidR="0079753C" w:rsidRDefault="0079753C" w:rsidP="0079753C">
            <w:r>
              <w:t>19</w:t>
            </w:r>
          </w:p>
        </w:tc>
        <w:tc>
          <w:tcPr>
            <w:tcW w:w="1660" w:type="dxa"/>
          </w:tcPr>
          <w:p w14:paraId="33D64092" w14:textId="137A6E11" w:rsidR="0079753C" w:rsidRDefault="0079753C" w:rsidP="0079753C">
            <w:r>
              <w:t>32-bit</w:t>
            </w:r>
          </w:p>
        </w:tc>
        <w:tc>
          <w:tcPr>
            <w:tcW w:w="1976" w:type="dxa"/>
          </w:tcPr>
          <w:p w14:paraId="3D77F27D" w14:textId="0C2A44C2" w:rsidR="0079753C" w:rsidRDefault="0079753C" w:rsidP="0079753C">
            <w:r>
              <w:t>32-bit, 16-bit</w:t>
            </w:r>
          </w:p>
        </w:tc>
        <w:tc>
          <w:tcPr>
            <w:tcW w:w="1971" w:type="dxa"/>
          </w:tcPr>
          <w:p w14:paraId="3D9E69E5" w14:textId="73EB8311" w:rsidR="0079753C" w:rsidRDefault="0079753C" w:rsidP="0079753C">
            <w:r>
              <w:t>8-bit</w:t>
            </w:r>
          </w:p>
        </w:tc>
        <w:tc>
          <w:tcPr>
            <w:tcW w:w="2687" w:type="dxa"/>
            <w:shd w:val="clear" w:color="auto" w:fill="FDE9D9" w:themeFill="accent6" w:themeFillTint="33"/>
          </w:tcPr>
          <w:p w14:paraId="015150C9" w14:textId="77777777" w:rsidR="0079753C" w:rsidRDefault="0079753C" w:rsidP="0079753C"/>
        </w:tc>
      </w:tr>
      <w:tr w:rsidR="0079753C" w14:paraId="195DF6C2" w14:textId="77777777" w:rsidTr="00BD5A27">
        <w:tc>
          <w:tcPr>
            <w:tcW w:w="9629" w:type="dxa"/>
            <w:gridSpan w:val="5"/>
          </w:tcPr>
          <w:p w14:paraId="66AD1726" w14:textId="77777777" w:rsidR="0079753C" w:rsidRDefault="0079753C" w:rsidP="0079753C"/>
        </w:tc>
      </w:tr>
      <w:tr w:rsidR="00D34F18" w14:paraId="20C4C265" w14:textId="77777777" w:rsidTr="00D34F18">
        <w:tc>
          <w:tcPr>
            <w:tcW w:w="1335" w:type="dxa"/>
          </w:tcPr>
          <w:p w14:paraId="4E140FF0" w14:textId="7657016A" w:rsidR="0079753C" w:rsidRDefault="0079753C" w:rsidP="0079753C">
            <w:r>
              <w:t>20</w:t>
            </w:r>
          </w:p>
        </w:tc>
        <w:tc>
          <w:tcPr>
            <w:tcW w:w="1660" w:type="dxa"/>
          </w:tcPr>
          <w:p w14:paraId="72B4436D" w14:textId="37625C62" w:rsidR="0079753C" w:rsidRDefault="0079753C" w:rsidP="0079753C">
            <w:r>
              <w:t>32-bit</w:t>
            </w:r>
          </w:p>
        </w:tc>
        <w:tc>
          <w:tcPr>
            <w:tcW w:w="1976" w:type="dxa"/>
          </w:tcPr>
          <w:p w14:paraId="088B9341" w14:textId="2D665021" w:rsidR="0079753C" w:rsidRDefault="0079753C" w:rsidP="0079753C">
            <w:r>
              <w:t>32-bit, 16-bit</w:t>
            </w:r>
          </w:p>
        </w:tc>
        <w:tc>
          <w:tcPr>
            <w:tcW w:w="1971" w:type="dxa"/>
          </w:tcPr>
          <w:p w14:paraId="6D9CD264" w14:textId="451FA9D0" w:rsidR="0079753C" w:rsidRDefault="0079753C" w:rsidP="0079753C">
            <w:r>
              <w:t>&lt; 8-bit, single</w:t>
            </w:r>
          </w:p>
        </w:tc>
        <w:tc>
          <w:tcPr>
            <w:tcW w:w="2687" w:type="dxa"/>
            <w:shd w:val="clear" w:color="auto" w:fill="FDE9D9" w:themeFill="accent6" w:themeFillTint="33"/>
          </w:tcPr>
          <w:p w14:paraId="344045DB" w14:textId="77777777" w:rsidR="0079753C" w:rsidRDefault="0079753C" w:rsidP="0079753C"/>
        </w:tc>
      </w:tr>
      <w:tr w:rsidR="0079753C" w14:paraId="299FD056" w14:textId="77777777" w:rsidTr="00FA3C66">
        <w:tc>
          <w:tcPr>
            <w:tcW w:w="9629" w:type="dxa"/>
            <w:gridSpan w:val="5"/>
          </w:tcPr>
          <w:p w14:paraId="324203FD" w14:textId="77777777" w:rsidR="0079753C" w:rsidRDefault="0079753C" w:rsidP="0079753C"/>
        </w:tc>
      </w:tr>
      <w:tr w:rsidR="00D34F18" w14:paraId="3679D7BB" w14:textId="77777777" w:rsidTr="00D34F18">
        <w:tc>
          <w:tcPr>
            <w:tcW w:w="1335" w:type="dxa"/>
          </w:tcPr>
          <w:p w14:paraId="4D9CC883" w14:textId="02DE29E9" w:rsidR="0079753C" w:rsidRDefault="0079753C" w:rsidP="0079753C">
            <w:r>
              <w:t>21</w:t>
            </w:r>
          </w:p>
        </w:tc>
        <w:tc>
          <w:tcPr>
            <w:tcW w:w="1660" w:type="dxa"/>
          </w:tcPr>
          <w:p w14:paraId="12C53351" w14:textId="7B55F201" w:rsidR="0079753C" w:rsidRDefault="0079753C" w:rsidP="0079753C">
            <w:r>
              <w:t>32-bit</w:t>
            </w:r>
          </w:p>
        </w:tc>
        <w:tc>
          <w:tcPr>
            <w:tcW w:w="1976" w:type="dxa"/>
          </w:tcPr>
          <w:p w14:paraId="324E6938" w14:textId="6FF12ACD" w:rsidR="0079753C" w:rsidRDefault="0079753C" w:rsidP="0079753C">
            <w:r>
              <w:t>32-bit, 16-bit</w:t>
            </w:r>
          </w:p>
        </w:tc>
        <w:tc>
          <w:tcPr>
            <w:tcW w:w="1971" w:type="dxa"/>
          </w:tcPr>
          <w:p w14:paraId="05274511" w14:textId="38063B34" w:rsidR="0079753C" w:rsidRDefault="0079753C" w:rsidP="0079753C">
            <w:r>
              <w:t>&lt; 8-bit, multiple</w:t>
            </w:r>
          </w:p>
        </w:tc>
        <w:tc>
          <w:tcPr>
            <w:tcW w:w="2687" w:type="dxa"/>
            <w:shd w:val="clear" w:color="auto" w:fill="FDE9D9" w:themeFill="accent6" w:themeFillTint="33"/>
          </w:tcPr>
          <w:p w14:paraId="4E9147BC" w14:textId="77777777" w:rsidR="0079753C" w:rsidRDefault="0079753C" w:rsidP="0079753C"/>
        </w:tc>
      </w:tr>
      <w:tr w:rsidR="0079753C" w14:paraId="445DE5CD" w14:textId="77777777" w:rsidTr="009223C8">
        <w:tc>
          <w:tcPr>
            <w:tcW w:w="9629" w:type="dxa"/>
            <w:gridSpan w:val="5"/>
          </w:tcPr>
          <w:p w14:paraId="095CB379" w14:textId="77777777" w:rsidR="0079753C" w:rsidRDefault="0079753C" w:rsidP="0079753C"/>
        </w:tc>
      </w:tr>
      <w:tr w:rsidR="00D34F18" w14:paraId="3CE03B45" w14:textId="77777777" w:rsidTr="00D34F18">
        <w:tc>
          <w:tcPr>
            <w:tcW w:w="1335" w:type="dxa"/>
          </w:tcPr>
          <w:p w14:paraId="5CC9BF2B" w14:textId="1FFA806D" w:rsidR="0079753C" w:rsidRDefault="0079753C" w:rsidP="0079753C">
            <w:r>
              <w:t>22</w:t>
            </w:r>
          </w:p>
        </w:tc>
        <w:tc>
          <w:tcPr>
            <w:tcW w:w="1660" w:type="dxa"/>
          </w:tcPr>
          <w:p w14:paraId="42B7B1C2" w14:textId="3D028D00" w:rsidR="0079753C" w:rsidRDefault="0079753C" w:rsidP="0079753C">
            <w:r>
              <w:t>32-bit</w:t>
            </w:r>
          </w:p>
        </w:tc>
        <w:tc>
          <w:tcPr>
            <w:tcW w:w="1976" w:type="dxa"/>
          </w:tcPr>
          <w:p w14:paraId="1C2B30DA" w14:textId="6C9CAB39" w:rsidR="0079753C" w:rsidRDefault="0079753C" w:rsidP="0079753C">
            <w:r>
              <w:t>32-bit, 16-bit, 8-bit</w:t>
            </w:r>
          </w:p>
        </w:tc>
        <w:tc>
          <w:tcPr>
            <w:tcW w:w="1971" w:type="dxa"/>
          </w:tcPr>
          <w:p w14:paraId="3FFDD8B6" w14:textId="4F89FD6B" w:rsidR="0079753C" w:rsidRDefault="0079753C" w:rsidP="0079753C">
            <w:r>
              <w:t>32-bit</w:t>
            </w:r>
          </w:p>
        </w:tc>
        <w:tc>
          <w:tcPr>
            <w:tcW w:w="2687" w:type="dxa"/>
          </w:tcPr>
          <w:p w14:paraId="086F9CD5" w14:textId="3724E531" w:rsidR="0079753C" w:rsidRDefault="0079753C" w:rsidP="0079753C">
            <w:r>
              <w:t>18.2.7.12 – FLXA0FRNMV1</w:t>
            </w:r>
          </w:p>
        </w:tc>
      </w:tr>
      <w:tr w:rsidR="0079753C" w14:paraId="5F409FCA" w14:textId="77777777" w:rsidTr="00671BCB">
        <w:tc>
          <w:tcPr>
            <w:tcW w:w="9629" w:type="dxa"/>
            <w:gridSpan w:val="5"/>
          </w:tcPr>
          <w:p w14:paraId="64F32789" w14:textId="13FC24EF" w:rsidR="0079753C" w:rsidRDefault="00FA1F7D" w:rsidP="0079753C">
            <w:r>
              <w:rPr>
                <w:noProof/>
                <w:lang w:eastAsia="en-US"/>
              </w:rPr>
              <w:drawing>
                <wp:inline distT="0" distB="0" distL="0" distR="0" wp14:anchorId="4B21B167" wp14:editId="40FBB3DB">
                  <wp:extent cx="5984543" cy="250954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88879" cy="2511365"/>
                          </a:xfrm>
                          <a:prstGeom prst="rect">
                            <a:avLst/>
                          </a:prstGeom>
                        </pic:spPr>
                      </pic:pic>
                    </a:graphicData>
                  </a:graphic>
                </wp:inline>
              </w:drawing>
            </w:r>
          </w:p>
        </w:tc>
      </w:tr>
      <w:tr w:rsidR="00D34F18" w14:paraId="0071C727" w14:textId="77777777" w:rsidTr="00D34F18">
        <w:tc>
          <w:tcPr>
            <w:tcW w:w="9629" w:type="dxa"/>
            <w:gridSpan w:val="5"/>
            <w:tcBorders>
              <w:left w:val="nil"/>
              <w:right w:val="nil"/>
            </w:tcBorders>
          </w:tcPr>
          <w:p w14:paraId="78877A75" w14:textId="77777777" w:rsidR="00D34F18" w:rsidRDefault="00D34F18" w:rsidP="0079753C">
            <w:pPr>
              <w:rPr>
                <w:noProof/>
                <w:lang w:eastAsia="en-US"/>
              </w:rPr>
            </w:pPr>
          </w:p>
        </w:tc>
      </w:tr>
      <w:tr w:rsidR="00D34F18" w14:paraId="27C04FE6" w14:textId="77777777" w:rsidTr="00D34F18">
        <w:tc>
          <w:tcPr>
            <w:tcW w:w="1335" w:type="dxa"/>
          </w:tcPr>
          <w:p w14:paraId="0B2B3136" w14:textId="681D9297" w:rsidR="0079753C" w:rsidRDefault="0079753C" w:rsidP="0079753C">
            <w:r>
              <w:t>23</w:t>
            </w:r>
          </w:p>
        </w:tc>
        <w:tc>
          <w:tcPr>
            <w:tcW w:w="1660" w:type="dxa"/>
          </w:tcPr>
          <w:p w14:paraId="130BA97B" w14:textId="17C60585" w:rsidR="0079753C" w:rsidRDefault="0079753C" w:rsidP="0079753C">
            <w:r>
              <w:t>32-bit</w:t>
            </w:r>
          </w:p>
        </w:tc>
        <w:tc>
          <w:tcPr>
            <w:tcW w:w="1976" w:type="dxa"/>
          </w:tcPr>
          <w:p w14:paraId="41718463" w14:textId="6AE669FE" w:rsidR="0079753C" w:rsidRDefault="0079753C" w:rsidP="0079753C">
            <w:r>
              <w:t>32-bit, 16-bit, 8-bit</w:t>
            </w:r>
          </w:p>
        </w:tc>
        <w:tc>
          <w:tcPr>
            <w:tcW w:w="1971" w:type="dxa"/>
          </w:tcPr>
          <w:p w14:paraId="3AF0A65A" w14:textId="6807C588" w:rsidR="0079753C" w:rsidRDefault="0079753C" w:rsidP="0079753C">
            <w:r>
              <w:t>16-bit</w:t>
            </w:r>
          </w:p>
        </w:tc>
        <w:tc>
          <w:tcPr>
            <w:tcW w:w="2687" w:type="dxa"/>
          </w:tcPr>
          <w:p w14:paraId="3D2AA31C" w14:textId="06EA494D" w:rsidR="0079753C" w:rsidRDefault="0079753C" w:rsidP="0079753C">
            <w:r>
              <w:t>18.2.6.2 – FLXA0FRSUCC2</w:t>
            </w:r>
          </w:p>
        </w:tc>
      </w:tr>
      <w:tr w:rsidR="0079753C" w14:paraId="31C6FD72" w14:textId="77777777" w:rsidTr="00FF5582">
        <w:tc>
          <w:tcPr>
            <w:tcW w:w="9629" w:type="dxa"/>
            <w:gridSpan w:val="5"/>
          </w:tcPr>
          <w:p w14:paraId="40D1200A" w14:textId="65F1F7EE" w:rsidR="0079753C" w:rsidRDefault="00FA1F7D" w:rsidP="0079753C">
            <w:r>
              <w:rPr>
                <w:noProof/>
                <w:lang w:eastAsia="en-US"/>
              </w:rPr>
              <w:lastRenderedPageBreak/>
              <w:drawing>
                <wp:inline distT="0" distB="0" distL="0" distR="0" wp14:anchorId="0EC14154" wp14:editId="1D5751B0">
                  <wp:extent cx="5970896" cy="23817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6445" cy="2384006"/>
                          </a:xfrm>
                          <a:prstGeom prst="rect">
                            <a:avLst/>
                          </a:prstGeom>
                        </pic:spPr>
                      </pic:pic>
                    </a:graphicData>
                  </a:graphic>
                </wp:inline>
              </w:drawing>
            </w:r>
          </w:p>
        </w:tc>
      </w:tr>
      <w:tr w:rsidR="00D34F18" w14:paraId="0A320380" w14:textId="77777777" w:rsidTr="00D34F18">
        <w:tc>
          <w:tcPr>
            <w:tcW w:w="9629" w:type="dxa"/>
            <w:gridSpan w:val="5"/>
            <w:tcBorders>
              <w:left w:val="nil"/>
              <w:right w:val="nil"/>
            </w:tcBorders>
          </w:tcPr>
          <w:p w14:paraId="05F7B045" w14:textId="77777777" w:rsidR="00D34F18" w:rsidRDefault="00D34F18" w:rsidP="0079753C">
            <w:pPr>
              <w:rPr>
                <w:noProof/>
                <w:lang w:eastAsia="en-US"/>
              </w:rPr>
            </w:pPr>
          </w:p>
        </w:tc>
      </w:tr>
      <w:tr w:rsidR="00D34F18" w14:paraId="7FFE107A" w14:textId="77777777" w:rsidTr="00D34F18">
        <w:tc>
          <w:tcPr>
            <w:tcW w:w="1335" w:type="dxa"/>
          </w:tcPr>
          <w:p w14:paraId="24D736EA" w14:textId="518D9627" w:rsidR="0079753C" w:rsidRDefault="0079753C" w:rsidP="0079753C">
            <w:r>
              <w:t>24</w:t>
            </w:r>
          </w:p>
        </w:tc>
        <w:tc>
          <w:tcPr>
            <w:tcW w:w="1660" w:type="dxa"/>
          </w:tcPr>
          <w:p w14:paraId="6F626D1F" w14:textId="50CB0E42" w:rsidR="0079753C" w:rsidRDefault="0079753C" w:rsidP="0079753C">
            <w:r>
              <w:t>32-bit</w:t>
            </w:r>
          </w:p>
        </w:tc>
        <w:tc>
          <w:tcPr>
            <w:tcW w:w="1976" w:type="dxa"/>
          </w:tcPr>
          <w:p w14:paraId="2E012E5B" w14:textId="71992527" w:rsidR="0079753C" w:rsidRDefault="0079753C" w:rsidP="0079753C">
            <w:r>
              <w:t>32-bit, 16-bit, 8-bit</w:t>
            </w:r>
          </w:p>
        </w:tc>
        <w:tc>
          <w:tcPr>
            <w:tcW w:w="1971" w:type="dxa"/>
          </w:tcPr>
          <w:p w14:paraId="7E5C28B4" w14:textId="1CB6D0CF" w:rsidR="0079753C" w:rsidRDefault="0079753C" w:rsidP="0079753C">
            <w:r>
              <w:t>8-bit</w:t>
            </w:r>
          </w:p>
        </w:tc>
        <w:tc>
          <w:tcPr>
            <w:tcW w:w="2687" w:type="dxa"/>
          </w:tcPr>
          <w:p w14:paraId="309284D1" w14:textId="39E598FE" w:rsidR="0079753C" w:rsidRDefault="0079753C" w:rsidP="0079753C">
            <w:r>
              <w:t>18.2.3</w:t>
            </w:r>
            <w:r w:rsidR="00FA1F7D">
              <w:t>.1</w:t>
            </w:r>
            <w:r>
              <w:t xml:space="preserve"> – FLXA0FRLCK</w:t>
            </w:r>
          </w:p>
        </w:tc>
      </w:tr>
      <w:tr w:rsidR="0079753C" w14:paraId="22D9EF53" w14:textId="77777777" w:rsidTr="004A663F">
        <w:tc>
          <w:tcPr>
            <w:tcW w:w="9629" w:type="dxa"/>
            <w:gridSpan w:val="5"/>
          </w:tcPr>
          <w:p w14:paraId="692A9D1A" w14:textId="0A2A186F" w:rsidR="0079753C" w:rsidRDefault="00FA1F7D" w:rsidP="0079753C">
            <w:r>
              <w:rPr>
                <w:noProof/>
                <w:lang w:eastAsia="en-US"/>
              </w:rPr>
              <w:drawing>
                <wp:inline distT="0" distB="0" distL="0" distR="0" wp14:anchorId="0BF7FEAB" wp14:editId="1C01FA72">
                  <wp:extent cx="5943600" cy="23900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3686" cy="2394075"/>
                          </a:xfrm>
                          <a:prstGeom prst="rect">
                            <a:avLst/>
                          </a:prstGeom>
                        </pic:spPr>
                      </pic:pic>
                    </a:graphicData>
                  </a:graphic>
                </wp:inline>
              </w:drawing>
            </w:r>
          </w:p>
        </w:tc>
      </w:tr>
      <w:tr w:rsidR="00D34F18" w14:paraId="63942895" w14:textId="77777777" w:rsidTr="00D34F18">
        <w:tc>
          <w:tcPr>
            <w:tcW w:w="9629" w:type="dxa"/>
            <w:gridSpan w:val="5"/>
            <w:tcBorders>
              <w:left w:val="nil"/>
              <w:right w:val="nil"/>
            </w:tcBorders>
          </w:tcPr>
          <w:p w14:paraId="5B9E50F2" w14:textId="77777777" w:rsidR="00D34F18" w:rsidRDefault="00D34F18" w:rsidP="0079753C">
            <w:pPr>
              <w:rPr>
                <w:noProof/>
                <w:lang w:eastAsia="en-US"/>
              </w:rPr>
            </w:pPr>
          </w:p>
        </w:tc>
      </w:tr>
      <w:tr w:rsidR="00D34F18" w14:paraId="1574D24B" w14:textId="77777777" w:rsidTr="00D34F18">
        <w:tc>
          <w:tcPr>
            <w:tcW w:w="1335" w:type="dxa"/>
          </w:tcPr>
          <w:p w14:paraId="6774A03D" w14:textId="3FC63434" w:rsidR="0079753C" w:rsidRDefault="0079753C" w:rsidP="0079753C">
            <w:r>
              <w:t>25</w:t>
            </w:r>
          </w:p>
        </w:tc>
        <w:tc>
          <w:tcPr>
            <w:tcW w:w="1660" w:type="dxa"/>
          </w:tcPr>
          <w:p w14:paraId="00343C93" w14:textId="3DB431BB" w:rsidR="0079753C" w:rsidRDefault="0079753C" w:rsidP="0079753C">
            <w:r>
              <w:t>32-bit</w:t>
            </w:r>
          </w:p>
        </w:tc>
        <w:tc>
          <w:tcPr>
            <w:tcW w:w="1976" w:type="dxa"/>
          </w:tcPr>
          <w:p w14:paraId="6F0482E8" w14:textId="16FA9110" w:rsidR="0079753C" w:rsidRDefault="0079753C" w:rsidP="0079753C">
            <w:r>
              <w:t>32-bit, 16-bit, 8-bit</w:t>
            </w:r>
          </w:p>
        </w:tc>
        <w:tc>
          <w:tcPr>
            <w:tcW w:w="1971" w:type="dxa"/>
          </w:tcPr>
          <w:p w14:paraId="1B1EDE45" w14:textId="13B69A40" w:rsidR="0079753C" w:rsidRDefault="0079753C" w:rsidP="0079753C">
            <w:r>
              <w:t>&lt; 8-bit, single</w:t>
            </w:r>
          </w:p>
        </w:tc>
        <w:tc>
          <w:tcPr>
            <w:tcW w:w="2687" w:type="dxa"/>
          </w:tcPr>
          <w:p w14:paraId="0A41B2CB" w14:textId="12F19E90" w:rsidR="0079753C" w:rsidRDefault="0079753C" w:rsidP="0079753C">
            <w:r>
              <w:t>18.2.2</w:t>
            </w:r>
            <w:r w:rsidR="00FA1F7D">
              <w:t>.1</w:t>
            </w:r>
            <w:r>
              <w:t xml:space="preserve"> – FLXA0FROC</w:t>
            </w:r>
          </w:p>
        </w:tc>
      </w:tr>
      <w:tr w:rsidR="0079753C" w14:paraId="716ED77E" w14:textId="77777777" w:rsidTr="002E2AAA">
        <w:tc>
          <w:tcPr>
            <w:tcW w:w="9629" w:type="dxa"/>
            <w:gridSpan w:val="5"/>
          </w:tcPr>
          <w:p w14:paraId="42EBF6FB" w14:textId="51B989E8" w:rsidR="0079753C" w:rsidRDefault="00FA1F7D" w:rsidP="0079753C">
            <w:r>
              <w:rPr>
                <w:noProof/>
                <w:lang w:eastAsia="en-US"/>
              </w:rPr>
              <w:drawing>
                <wp:inline distT="0" distB="0" distL="0" distR="0" wp14:anchorId="55EC794C" wp14:editId="7A0C33CA">
                  <wp:extent cx="5957248" cy="2433207"/>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5251" cy="2436476"/>
                          </a:xfrm>
                          <a:prstGeom prst="rect">
                            <a:avLst/>
                          </a:prstGeom>
                        </pic:spPr>
                      </pic:pic>
                    </a:graphicData>
                  </a:graphic>
                </wp:inline>
              </w:drawing>
            </w:r>
          </w:p>
        </w:tc>
      </w:tr>
      <w:tr w:rsidR="00D34F18" w14:paraId="6A524A60" w14:textId="77777777" w:rsidTr="00D34F18">
        <w:tc>
          <w:tcPr>
            <w:tcW w:w="9629" w:type="dxa"/>
            <w:gridSpan w:val="5"/>
            <w:tcBorders>
              <w:left w:val="nil"/>
              <w:right w:val="nil"/>
            </w:tcBorders>
          </w:tcPr>
          <w:p w14:paraId="19F86BF5" w14:textId="77777777" w:rsidR="00D34F18" w:rsidRDefault="00D34F18" w:rsidP="0079753C">
            <w:pPr>
              <w:rPr>
                <w:noProof/>
                <w:lang w:eastAsia="en-US"/>
              </w:rPr>
            </w:pPr>
          </w:p>
        </w:tc>
      </w:tr>
      <w:tr w:rsidR="00D34F18" w14:paraId="4E6CA1A0" w14:textId="77777777" w:rsidTr="00D34F18">
        <w:tc>
          <w:tcPr>
            <w:tcW w:w="1335" w:type="dxa"/>
          </w:tcPr>
          <w:p w14:paraId="1041E6D1" w14:textId="31CD8728" w:rsidR="0079753C" w:rsidRDefault="0079753C" w:rsidP="0079753C">
            <w:r>
              <w:lastRenderedPageBreak/>
              <w:t>26</w:t>
            </w:r>
          </w:p>
        </w:tc>
        <w:tc>
          <w:tcPr>
            <w:tcW w:w="1660" w:type="dxa"/>
          </w:tcPr>
          <w:p w14:paraId="4B40A05D" w14:textId="3881462D" w:rsidR="0079753C" w:rsidRDefault="0079753C" w:rsidP="0079753C">
            <w:r>
              <w:t>32-bit</w:t>
            </w:r>
          </w:p>
        </w:tc>
        <w:tc>
          <w:tcPr>
            <w:tcW w:w="1976" w:type="dxa"/>
          </w:tcPr>
          <w:p w14:paraId="0954F1B8" w14:textId="62F0839D" w:rsidR="0079753C" w:rsidRDefault="0079753C" w:rsidP="0079753C">
            <w:r>
              <w:t>32-bit, 16-bit, 8-bit</w:t>
            </w:r>
          </w:p>
        </w:tc>
        <w:tc>
          <w:tcPr>
            <w:tcW w:w="1971" w:type="dxa"/>
          </w:tcPr>
          <w:p w14:paraId="1AC9E2D5" w14:textId="75E356A6" w:rsidR="0079753C" w:rsidRDefault="0079753C" w:rsidP="0079753C">
            <w:r>
              <w:t>&lt; 8-bit, multiple, crossing byte boundaries</w:t>
            </w:r>
          </w:p>
        </w:tc>
        <w:tc>
          <w:tcPr>
            <w:tcW w:w="2687" w:type="dxa"/>
          </w:tcPr>
          <w:p w14:paraId="4E0FC7B1" w14:textId="380E9581" w:rsidR="0079753C" w:rsidRDefault="0079753C" w:rsidP="0079753C">
            <w:r>
              <w:t>18.2.5.1 – FLXA0FRT0C</w:t>
            </w:r>
          </w:p>
        </w:tc>
      </w:tr>
      <w:tr w:rsidR="0079753C" w14:paraId="2C7CFC69" w14:textId="77777777" w:rsidTr="000C3832">
        <w:tc>
          <w:tcPr>
            <w:tcW w:w="9629" w:type="dxa"/>
            <w:gridSpan w:val="5"/>
          </w:tcPr>
          <w:p w14:paraId="4B739737" w14:textId="361707FD" w:rsidR="0079753C" w:rsidRDefault="00FA1F7D" w:rsidP="0079753C">
            <w:r>
              <w:rPr>
                <w:noProof/>
                <w:lang w:eastAsia="en-US"/>
              </w:rPr>
              <w:drawing>
                <wp:inline distT="0" distB="0" distL="0" distR="0" wp14:anchorId="2C9A57E4" wp14:editId="73F24418">
                  <wp:extent cx="5970896" cy="249948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8186" cy="2502540"/>
                          </a:xfrm>
                          <a:prstGeom prst="rect">
                            <a:avLst/>
                          </a:prstGeom>
                        </pic:spPr>
                      </pic:pic>
                    </a:graphicData>
                  </a:graphic>
                </wp:inline>
              </w:drawing>
            </w:r>
          </w:p>
        </w:tc>
      </w:tr>
      <w:tr w:rsidR="00D34F18" w14:paraId="2F258583" w14:textId="77777777" w:rsidTr="00D34F18">
        <w:tc>
          <w:tcPr>
            <w:tcW w:w="9629" w:type="dxa"/>
            <w:gridSpan w:val="5"/>
            <w:tcBorders>
              <w:left w:val="nil"/>
            </w:tcBorders>
          </w:tcPr>
          <w:p w14:paraId="75C20422" w14:textId="77777777" w:rsidR="00D34F18" w:rsidRDefault="00D34F18" w:rsidP="0079753C">
            <w:pPr>
              <w:rPr>
                <w:noProof/>
                <w:lang w:eastAsia="en-US"/>
              </w:rPr>
            </w:pPr>
          </w:p>
        </w:tc>
      </w:tr>
      <w:tr w:rsidR="00D34F18" w14:paraId="7E9F6762" w14:textId="77777777" w:rsidTr="00D34F18">
        <w:tc>
          <w:tcPr>
            <w:tcW w:w="1335" w:type="dxa"/>
          </w:tcPr>
          <w:p w14:paraId="0CF0F5D1" w14:textId="444E0885" w:rsidR="0079753C" w:rsidRDefault="0079753C" w:rsidP="0079753C">
            <w:r>
              <w:t>27</w:t>
            </w:r>
          </w:p>
        </w:tc>
        <w:tc>
          <w:tcPr>
            <w:tcW w:w="1660" w:type="dxa"/>
          </w:tcPr>
          <w:p w14:paraId="1312FDAD" w14:textId="39F8AA0B" w:rsidR="0079753C" w:rsidRDefault="0079753C" w:rsidP="0079753C">
            <w:r>
              <w:t>Multiple</w:t>
            </w:r>
          </w:p>
        </w:tc>
        <w:tc>
          <w:tcPr>
            <w:tcW w:w="1976" w:type="dxa"/>
          </w:tcPr>
          <w:p w14:paraId="5A9A8E28" w14:textId="4CCE46E3" w:rsidR="0079753C" w:rsidRDefault="0079753C" w:rsidP="0079753C">
            <w:r>
              <w:t>32-bit, 16-bit, 8-bit</w:t>
            </w:r>
          </w:p>
        </w:tc>
        <w:tc>
          <w:tcPr>
            <w:tcW w:w="1971" w:type="dxa"/>
          </w:tcPr>
          <w:p w14:paraId="764C6E7B" w14:textId="77777777" w:rsidR="0079753C" w:rsidRDefault="0079753C" w:rsidP="0079753C"/>
        </w:tc>
        <w:tc>
          <w:tcPr>
            <w:tcW w:w="2687" w:type="dxa"/>
          </w:tcPr>
          <w:p w14:paraId="6D375406" w14:textId="4E5D2484" w:rsidR="0079753C" w:rsidRDefault="0079753C" w:rsidP="0079753C">
            <w:r>
              <w:t>17.3.3 – RSCAN0C0CTR</w:t>
            </w:r>
          </w:p>
        </w:tc>
      </w:tr>
      <w:tr w:rsidR="0079753C" w14:paraId="18AA0D60" w14:textId="77777777" w:rsidTr="00E5198D">
        <w:tc>
          <w:tcPr>
            <w:tcW w:w="9629" w:type="dxa"/>
            <w:gridSpan w:val="5"/>
          </w:tcPr>
          <w:p w14:paraId="69C3D407" w14:textId="34C7149C" w:rsidR="0079753C" w:rsidRDefault="00FA1F7D" w:rsidP="0079753C">
            <w:r>
              <w:rPr>
                <w:noProof/>
                <w:lang w:eastAsia="en-US"/>
              </w:rPr>
              <w:drawing>
                <wp:inline distT="0" distB="0" distL="0" distR="0" wp14:anchorId="546E84BB" wp14:editId="2EB2756C">
                  <wp:extent cx="5950424" cy="3538524"/>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57038" cy="3542457"/>
                          </a:xfrm>
                          <a:prstGeom prst="rect">
                            <a:avLst/>
                          </a:prstGeom>
                        </pic:spPr>
                      </pic:pic>
                    </a:graphicData>
                  </a:graphic>
                </wp:inline>
              </w:drawing>
            </w:r>
          </w:p>
        </w:tc>
      </w:tr>
      <w:tr w:rsidR="00D34F18" w14:paraId="3ABD0BC8" w14:textId="77777777" w:rsidTr="00D34F18">
        <w:tc>
          <w:tcPr>
            <w:tcW w:w="1335" w:type="dxa"/>
          </w:tcPr>
          <w:p w14:paraId="6C9FE2F0" w14:textId="0179CB35" w:rsidR="0079753C" w:rsidRDefault="0079753C" w:rsidP="0079753C">
            <w:r>
              <w:t>28</w:t>
            </w:r>
          </w:p>
        </w:tc>
        <w:tc>
          <w:tcPr>
            <w:tcW w:w="1660" w:type="dxa"/>
          </w:tcPr>
          <w:p w14:paraId="4CD1FD89" w14:textId="387551AC" w:rsidR="0079753C" w:rsidRDefault="0079753C" w:rsidP="0079753C">
            <w:r>
              <w:t>Multiple</w:t>
            </w:r>
          </w:p>
        </w:tc>
        <w:tc>
          <w:tcPr>
            <w:tcW w:w="1976" w:type="dxa"/>
          </w:tcPr>
          <w:p w14:paraId="2EF848D0" w14:textId="7AD580B5" w:rsidR="0079753C" w:rsidRDefault="0079753C" w:rsidP="0079753C">
            <w:r>
              <w:t>16-bit, 8-bit</w:t>
            </w:r>
          </w:p>
        </w:tc>
        <w:tc>
          <w:tcPr>
            <w:tcW w:w="1971" w:type="dxa"/>
          </w:tcPr>
          <w:p w14:paraId="060E1774" w14:textId="77777777" w:rsidR="0079753C" w:rsidRDefault="0079753C" w:rsidP="0079753C"/>
        </w:tc>
        <w:tc>
          <w:tcPr>
            <w:tcW w:w="2687" w:type="dxa"/>
          </w:tcPr>
          <w:p w14:paraId="65A65FFB" w14:textId="7D7EA8F4" w:rsidR="0079753C" w:rsidRDefault="0079753C" w:rsidP="0079753C">
            <w:r>
              <w:t>16.3.3.2 – RLN30LBRP01</w:t>
            </w:r>
          </w:p>
        </w:tc>
      </w:tr>
      <w:tr w:rsidR="0079753C" w14:paraId="7A1CF0AD" w14:textId="77777777" w:rsidTr="00954E15">
        <w:tc>
          <w:tcPr>
            <w:tcW w:w="9629" w:type="dxa"/>
            <w:gridSpan w:val="5"/>
          </w:tcPr>
          <w:p w14:paraId="7EAAD0E6" w14:textId="54EA11F2" w:rsidR="0079753C" w:rsidRDefault="003A6F61" w:rsidP="0079753C">
            <w:r>
              <w:rPr>
                <w:noProof/>
                <w:lang w:eastAsia="en-US"/>
              </w:rPr>
              <w:lastRenderedPageBreak/>
              <w:drawing>
                <wp:inline distT="0" distB="0" distL="0" distR="0" wp14:anchorId="32BF43A3" wp14:editId="4057DDCF">
                  <wp:extent cx="5970896" cy="1860214"/>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92370" cy="1866904"/>
                          </a:xfrm>
                          <a:prstGeom prst="rect">
                            <a:avLst/>
                          </a:prstGeom>
                        </pic:spPr>
                      </pic:pic>
                    </a:graphicData>
                  </a:graphic>
                </wp:inline>
              </w:drawing>
            </w:r>
          </w:p>
        </w:tc>
      </w:tr>
      <w:tr w:rsidR="003A6F61" w14:paraId="30F2956E" w14:textId="77777777" w:rsidTr="00954E15">
        <w:tc>
          <w:tcPr>
            <w:tcW w:w="9629" w:type="dxa"/>
            <w:gridSpan w:val="5"/>
          </w:tcPr>
          <w:p w14:paraId="42C23EDE" w14:textId="3ED5B980" w:rsidR="003A6F61" w:rsidRDefault="003A6F61" w:rsidP="003A6F61">
            <w:pPr>
              <w:rPr>
                <w:noProof/>
                <w:lang w:eastAsia="en-US"/>
              </w:rPr>
            </w:pPr>
            <w:r w:rsidRPr="00BB19A1">
              <w:rPr>
                <w:b/>
                <w:noProof/>
                <w:lang w:eastAsia="en-US"/>
              </w:rPr>
              <w:t xml:space="preserve">Note: </w:t>
            </w:r>
            <w:r>
              <w:rPr>
                <w:noProof/>
                <w:lang w:eastAsia="en-US"/>
              </w:rPr>
              <w:t>The Excel file shows this split into two 8-bit named entries: LBRP0 and LBRP1, while the UM shows a single entry.</w:t>
            </w:r>
          </w:p>
        </w:tc>
      </w:tr>
    </w:tbl>
    <w:p w14:paraId="5EB58826" w14:textId="6CD2819D" w:rsidR="0003542A" w:rsidRPr="0003542A" w:rsidRDefault="0003542A" w:rsidP="0003542A"/>
    <w:sectPr w:rsidR="0003542A" w:rsidRPr="0003542A" w:rsidSect="00DA6C8B">
      <w:headerReference w:type="default" r:id="rId35"/>
      <w:footerReference w:type="default" r:id="rId36"/>
      <w:headerReference w:type="first" r:id="rId37"/>
      <w:footerReference w:type="first" r:id="rId38"/>
      <w:pgSz w:w="11907" w:h="16840" w:code="9"/>
      <w:pgMar w:top="567" w:right="1134" w:bottom="567" w:left="1134" w:header="851" w:footer="567" w:gutter="0"/>
      <w:cols w:space="36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3C377" w14:textId="77777777" w:rsidR="005706AE" w:rsidRDefault="005706AE">
      <w:r>
        <w:separator/>
      </w:r>
    </w:p>
  </w:endnote>
  <w:endnote w:type="continuationSeparator" w:id="0">
    <w:p w14:paraId="2FB63EA1" w14:textId="77777777" w:rsidR="005706AE" w:rsidRDefault="0057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6456" w14:textId="1474986D" w:rsidR="00DC17B6" w:rsidRDefault="00DC17B6" w:rsidP="00E51859">
    <w:pPr>
      <w:pStyle w:val="Footer1"/>
    </w:pPr>
    <w:r>
      <w:fldChar w:fldCharType="begin"/>
    </w:r>
    <w:r>
      <w:instrText xml:space="preserve"> TITLE   \* MERGEFORMAT </w:instrText>
    </w:r>
    <w:r>
      <w:fldChar w:fldCharType="end"/>
    </w:r>
    <w:r w:rsidR="005706AE">
      <w:fldChar w:fldCharType="begin"/>
    </w:r>
    <w:r w:rsidR="005706AE">
      <w:instrText xml:space="preserve"> SUBJECT   \* MERGEFORMAT </w:instrText>
    </w:r>
    <w:r w:rsidR="005706AE">
      <w:fldChar w:fldCharType="separate"/>
    </w:r>
    <w:r w:rsidR="00E3050E">
      <w:t>Rev. 1.1</w:t>
    </w:r>
    <w:r w:rsidR="005706AE">
      <w:fldChar w:fldCharType="end"/>
    </w:r>
    <w:r>
      <w:rPr>
        <w:rFonts w:hint="eastAsia"/>
      </w:rPr>
      <w:tab/>
    </w:r>
    <w:r>
      <w:rPr>
        <w:rFonts w:hint="eastAsia"/>
      </w:rPr>
      <w:tab/>
      <w:t>P</w:t>
    </w:r>
    <w:r>
      <w:t xml:space="preserve">age </w:t>
    </w:r>
    <w:r>
      <w:pgNum/>
    </w:r>
    <w:r>
      <w:t xml:space="preserve"> of </w:t>
    </w:r>
    <w:r w:rsidR="005706AE">
      <w:fldChar w:fldCharType="begin"/>
    </w:r>
    <w:r w:rsidR="005706AE">
      <w:instrText xml:space="preserve"> SECTIONPAGES \* MERGEFORMAT </w:instrText>
    </w:r>
    <w:r w:rsidR="005706AE">
      <w:fldChar w:fldCharType="separate"/>
    </w:r>
    <w:r w:rsidR="00F85EBD">
      <w:rPr>
        <w:noProof/>
      </w:rPr>
      <w:t>13</w:t>
    </w:r>
    <w:r w:rsidR="005706AE">
      <w:rPr>
        <w:noProof/>
      </w:rPr>
      <w:fldChar w:fldCharType="end"/>
    </w:r>
    <w:r>
      <w:br/>
    </w:r>
    <w:r w:rsidR="005706AE">
      <w:fldChar w:fldCharType="begin"/>
    </w:r>
    <w:r w:rsidR="005706AE">
      <w:instrText xml:space="preserve"> KEYWORDS   \* MERGEFORMAT </w:instrText>
    </w:r>
    <w:r w:rsidR="005706AE">
      <w:fldChar w:fldCharType="separate"/>
    </w:r>
    <w:r w:rsidR="00E3050E">
      <w:t>Feb 25th, 2016</w:t>
    </w:r>
    <w:r w:rsidR="005706AE">
      <w:fldChar w:fldCharType="end"/>
    </w:r>
    <w:r>
      <w:tab/>
    </w:r>
    <w:r>
      <w:rPr>
        <w:noProof/>
        <w:lang w:eastAsia="en-US"/>
      </w:rPr>
      <w:drawing>
        <wp:inline distT="0" distB="0" distL="0" distR="0" wp14:anchorId="1A4A12E2" wp14:editId="26C332CF">
          <wp:extent cx="901700" cy="152400"/>
          <wp:effectExtent l="19050" t="0" r="0" b="0"/>
          <wp:docPr id="1" name="Picture 1" descr="C:\Documents and Settings\b1900215.RKS-DOMAIN\Desktop\AN_templet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ocuments and Settings\b1900215.RKS-DOMAIN\Desktop\AN_templete\renesas_f_blue.eps"/>
                  <pic:cNvPicPr>
                    <a:picLocks noChangeAspect="1" noChangeArrowheads="1"/>
                  </pic:cNvPicPr>
                </pic:nvPicPr>
                <pic:blipFill>
                  <a:blip r:embed="rId1" r:link="rId2"/>
                  <a:srcRect/>
                  <a:stretch>
                    <a:fillRect/>
                  </a:stretch>
                </pic:blipFill>
                <pic:spPr bwMode="auto">
                  <a:xfrm>
                    <a:off x="0" y="0"/>
                    <a:ext cx="901700" cy="15240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DB846" w14:textId="66C1CD47" w:rsidR="00DC17B6" w:rsidRDefault="00DC17B6">
    <w:pPr>
      <w:pStyle w:val="Footer1"/>
    </w:pPr>
    <w:r>
      <w:fldChar w:fldCharType="begin"/>
    </w:r>
    <w:r>
      <w:instrText xml:space="preserve"> TITLE   \* MERGEFORMAT </w:instrText>
    </w:r>
    <w:r>
      <w:fldChar w:fldCharType="end"/>
    </w:r>
    <w:r w:rsidR="005706AE">
      <w:fldChar w:fldCharType="begin"/>
    </w:r>
    <w:r w:rsidR="005706AE">
      <w:instrText xml:space="preserve"> SUBJECT   \* MERGEFORMAT </w:instrText>
    </w:r>
    <w:r w:rsidR="005706AE">
      <w:fldChar w:fldCharType="separate"/>
    </w:r>
    <w:r>
      <w:t>Rev. 1.3</w:t>
    </w:r>
    <w:r w:rsidR="005706AE">
      <w:fldChar w:fldCharType="end"/>
    </w:r>
    <w:r>
      <w:rPr>
        <w:rFonts w:hint="eastAsia"/>
      </w:rPr>
      <w:tab/>
    </w:r>
    <w:r>
      <w:rPr>
        <w:rFonts w:hint="eastAsia"/>
      </w:rPr>
      <w:tab/>
      <w:t>P</w:t>
    </w:r>
    <w:r>
      <w:t xml:space="preserve">age </w:t>
    </w:r>
    <w:r>
      <w:pgNum/>
    </w:r>
    <w:r>
      <w:t xml:space="preserve"> of </w:t>
    </w:r>
    <w:r w:rsidR="005706AE">
      <w:fldChar w:fldCharType="begin"/>
    </w:r>
    <w:r w:rsidR="005706AE">
      <w:instrText xml:space="preserve"> SECTIONPAGES \* MERGEFORMAT </w:instrText>
    </w:r>
    <w:r w:rsidR="005706AE">
      <w:fldChar w:fldCharType="separate"/>
    </w:r>
    <w:r w:rsidR="00E838AE">
      <w:rPr>
        <w:noProof/>
      </w:rPr>
      <w:t>13</w:t>
    </w:r>
    <w:r w:rsidR="005706AE">
      <w:rPr>
        <w:noProof/>
      </w:rPr>
      <w:fldChar w:fldCharType="end"/>
    </w:r>
    <w:r>
      <w:br/>
    </w:r>
    <w:r w:rsidR="005706AE">
      <w:fldChar w:fldCharType="begin"/>
    </w:r>
    <w:r w:rsidR="005706AE">
      <w:instrText xml:space="preserve"> KEYWORDS   \* MERGEFORMAT </w:instrText>
    </w:r>
    <w:r w:rsidR="005706AE">
      <w:fldChar w:fldCharType="separate"/>
    </w:r>
    <w:r>
      <w:t>Dec. 14th, 2015</w:t>
    </w:r>
    <w:r w:rsidR="005706AE">
      <w:fldChar w:fldCharType="end"/>
    </w:r>
    <w:r>
      <w:tab/>
    </w:r>
    <w:r>
      <w:rPr>
        <w:noProof/>
        <w:lang w:eastAsia="en-US"/>
      </w:rPr>
      <w:drawing>
        <wp:inline distT="0" distB="0" distL="0" distR="0" wp14:anchorId="2EED845A" wp14:editId="68FB2AEA">
          <wp:extent cx="901700" cy="152400"/>
          <wp:effectExtent l="19050" t="0" r="0" b="0"/>
          <wp:docPr id="3" name="Picture 3" descr="C:\Documents and Settings\b1900215.RKS-DOMAIN\Desktop\AN_templet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ocuments and Settings\b1900215.RKS-DOMAIN\Desktop\AN_templete\renesas_f_blue.eps"/>
                  <pic:cNvPicPr>
                    <a:picLocks noChangeAspect="1" noChangeArrowheads="1"/>
                  </pic:cNvPicPr>
                </pic:nvPicPr>
                <pic:blipFill>
                  <a:blip r:embed="rId1" r:link="rId2"/>
                  <a:srcRect/>
                  <a:stretch>
                    <a:fillRect/>
                  </a:stretch>
                </pic:blipFill>
                <pic:spPr bwMode="auto">
                  <a:xfrm>
                    <a:off x="0" y="0"/>
                    <a:ext cx="901700" cy="1524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07120" w14:textId="77777777" w:rsidR="005706AE" w:rsidRDefault="005706AE">
      <w:r>
        <w:separator/>
      </w:r>
    </w:p>
  </w:footnote>
  <w:footnote w:type="continuationSeparator" w:id="0">
    <w:p w14:paraId="599B9B9E" w14:textId="77777777" w:rsidR="005706AE" w:rsidRDefault="00570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A0F84" w14:textId="77777777" w:rsidR="00DC17B6" w:rsidRDefault="005706AE" w:rsidP="00B63806">
    <w:pPr>
      <w:pStyle w:val="Header1"/>
    </w:pPr>
    <w:r>
      <w:fldChar w:fldCharType="begin"/>
    </w:r>
    <w:r>
      <w:instrText xml:space="preserve"> COMMENTS   \* MERGEFORMAT </w:instrText>
    </w:r>
    <w:r>
      <w:fldChar w:fldCharType="separate"/>
    </w:r>
    <w:r w:rsidR="00DC17B6">
      <w:t>RH850 Embedded Security Demo</w:t>
    </w:r>
    <w:r>
      <w:fldChar w:fldCharType="end"/>
    </w:r>
    <w:r w:rsidR="00DC17B6">
      <w:tab/>
    </w:r>
    <w:r w:rsidR="00DC17B6">
      <w:fldChar w:fldCharType="begin"/>
    </w:r>
    <w:r w:rsidR="00DC17B6">
      <w:instrText xml:space="preserve"> DOCPROPERTY Category   \* MERGEFORMAT </w:instrText>
    </w:r>
    <w:r w:rsidR="00DC17B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AA4D1" w14:textId="77777777" w:rsidR="00DC17B6" w:rsidRDefault="00DC17B6">
    <w:pPr>
      <w:pStyle w:val="headertop"/>
    </w:pPr>
    <w:r>
      <w:rPr>
        <w:lang w:eastAsia="en-US"/>
      </w:rPr>
      <w:drawing>
        <wp:anchor distT="0" distB="0" distL="114300" distR="114300" simplePos="0" relativeHeight="251663360" behindDoc="0" locked="0" layoutInCell="1" allowOverlap="1" wp14:anchorId="2980E659" wp14:editId="5111B22F">
          <wp:simplePos x="0" y="0"/>
          <wp:positionH relativeFrom="column">
            <wp:posOffset>18415</wp:posOffset>
          </wp:positionH>
          <wp:positionV relativeFrom="paragraph">
            <wp:posOffset>36830</wp:posOffset>
          </wp:positionV>
          <wp:extent cx="2070100" cy="330200"/>
          <wp:effectExtent l="19050" t="0" r="6350" b="0"/>
          <wp:wrapNone/>
          <wp:docPr id="2" name="Picture 2" descr="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nesas_an_blue.eps"/>
                  <pic:cNvPicPr>
                    <a:picLocks noChangeAspect="1" noChangeArrowheads="1"/>
                  </pic:cNvPicPr>
                </pic:nvPicPr>
                <pic:blipFill>
                  <a:blip r:embed="rId1" r:link="rId2"/>
                  <a:srcRect/>
                  <a:stretch>
                    <a:fillRect/>
                  </a:stretch>
                </pic:blipFill>
                <pic:spPr bwMode="auto">
                  <a:xfrm>
                    <a:off x="0" y="0"/>
                    <a:ext cx="2070100" cy="330200"/>
                  </a:xfrm>
                  <a:prstGeom prst="rect">
                    <a:avLst/>
                  </a:prstGeom>
                  <a:noFill/>
                  <a:ln w="9525">
                    <a:noFill/>
                    <a:miter lim="800000"/>
                    <a:headEnd/>
                    <a:tailEnd/>
                  </a:ln>
                </pic:spPr>
              </pic:pic>
            </a:graphicData>
          </a:graphic>
        </wp:anchor>
      </w:drawing>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E4D7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AC95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526E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F816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841B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71CB"/>
    <w:multiLevelType w:val="hybridMultilevel"/>
    <w:tmpl w:val="91A6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C14C3"/>
    <w:multiLevelType w:val="hybridMultilevel"/>
    <w:tmpl w:val="523070C2"/>
    <w:lvl w:ilvl="0" w:tplc="BF38676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954A1"/>
    <w:multiLevelType w:val="hybridMultilevel"/>
    <w:tmpl w:val="66369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07A3A"/>
    <w:multiLevelType w:val="hybridMultilevel"/>
    <w:tmpl w:val="CCC88A6E"/>
    <w:lvl w:ilvl="0" w:tplc="096A6584">
      <w:start w:val="1"/>
      <w:numFmt w:val="bullet"/>
      <w:pStyle w:val="table1unordered"/>
      <w:lvlText w:val=""/>
      <w:lvlJc w:val="left"/>
      <w:pPr>
        <w:tabs>
          <w:tab w:val="num" w:pos="660"/>
        </w:tabs>
        <w:ind w:left="660" w:hanging="420"/>
      </w:pPr>
      <w:rPr>
        <w:rFonts w:ascii="Symbol" w:hAnsi="Symbol" w:hint="default"/>
        <w:sz w:val="20"/>
      </w:rPr>
    </w:lvl>
    <w:lvl w:ilvl="1" w:tplc="D2C0CA60" w:tentative="1">
      <w:start w:val="1"/>
      <w:numFmt w:val="bullet"/>
      <w:lvlText w:val=""/>
      <w:lvlJc w:val="left"/>
      <w:pPr>
        <w:tabs>
          <w:tab w:val="num" w:pos="840"/>
        </w:tabs>
        <w:ind w:left="840" w:hanging="420"/>
      </w:pPr>
      <w:rPr>
        <w:rFonts w:ascii="Wingdings" w:hAnsi="Wingdings" w:hint="default"/>
      </w:rPr>
    </w:lvl>
    <w:lvl w:ilvl="2" w:tplc="5F663592" w:tentative="1">
      <w:start w:val="1"/>
      <w:numFmt w:val="bullet"/>
      <w:lvlText w:val=""/>
      <w:lvlJc w:val="left"/>
      <w:pPr>
        <w:tabs>
          <w:tab w:val="num" w:pos="1260"/>
        </w:tabs>
        <w:ind w:left="1260" w:hanging="420"/>
      </w:pPr>
      <w:rPr>
        <w:rFonts w:ascii="Wingdings" w:hAnsi="Wingdings" w:hint="default"/>
      </w:rPr>
    </w:lvl>
    <w:lvl w:ilvl="3" w:tplc="A5CE6330" w:tentative="1">
      <w:start w:val="1"/>
      <w:numFmt w:val="bullet"/>
      <w:lvlText w:val=""/>
      <w:lvlJc w:val="left"/>
      <w:pPr>
        <w:tabs>
          <w:tab w:val="num" w:pos="1680"/>
        </w:tabs>
        <w:ind w:left="1680" w:hanging="420"/>
      </w:pPr>
      <w:rPr>
        <w:rFonts w:ascii="Wingdings" w:hAnsi="Wingdings" w:hint="default"/>
      </w:rPr>
    </w:lvl>
    <w:lvl w:ilvl="4" w:tplc="90127D2E" w:tentative="1">
      <w:start w:val="1"/>
      <w:numFmt w:val="bullet"/>
      <w:lvlText w:val=""/>
      <w:lvlJc w:val="left"/>
      <w:pPr>
        <w:tabs>
          <w:tab w:val="num" w:pos="2100"/>
        </w:tabs>
        <w:ind w:left="2100" w:hanging="420"/>
      </w:pPr>
      <w:rPr>
        <w:rFonts w:ascii="Wingdings" w:hAnsi="Wingdings" w:hint="default"/>
      </w:rPr>
    </w:lvl>
    <w:lvl w:ilvl="5" w:tplc="E486643C" w:tentative="1">
      <w:start w:val="1"/>
      <w:numFmt w:val="bullet"/>
      <w:lvlText w:val=""/>
      <w:lvlJc w:val="left"/>
      <w:pPr>
        <w:tabs>
          <w:tab w:val="num" w:pos="2520"/>
        </w:tabs>
        <w:ind w:left="2520" w:hanging="420"/>
      </w:pPr>
      <w:rPr>
        <w:rFonts w:ascii="Wingdings" w:hAnsi="Wingdings" w:hint="default"/>
      </w:rPr>
    </w:lvl>
    <w:lvl w:ilvl="6" w:tplc="BDEE09FC" w:tentative="1">
      <w:start w:val="1"/>
      <w:numFmt w:val="bullet"/>
      <w:lvlText w:val=""/>
      <w:lvlJc w:val="left"/>
      <w:pPr>
        <w:tabs>
          <w:tab w:val="num" w:pos="2940"/>
        </w:tabs>
        <w:ind w:left="2940" w:hanging="420"/>
      </w:pPr>
      <w:rPr>
        <w:rFonts w:ascii="Wingdings" w:hAnsi="Wingdings" w:hint="default"/>
      </w:rPr>
    </w:lvl>
    <w:lvl w:ilvl="7" w:tplc="51160EB4" w:tentative="1">
      <w:start w:val="1"/>
      <w:numFmt w:val="bullet"/>
      <w:lvlText w:val=""/>
      <w:lvlJc w:val="left"/>
      <w:pPr>
        <w:tabs>
          <w:tab w:val="num" w:pos="3360"/>
        </w:tabs>
        <w:ind w:left="3360" w:hanging="420"/>
      </w:pPr>
      <w:rPr>
        <w:rFonts w:ascii="Wingdings" w:hAnsi="Wingdings" w:hint="default"/>
      </w:rPr>
    </w:lvl>
    <w:lvl w:ilvl="8" w:tplc="83140404"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8701D2B"/>
    <w:multiLevelType w:val="hybridMultilevel"/>
    <w:tmpl w:val="0FC8E462"/>
    <w:lvl w:ilvl="0" w:tplc="A692E312">
      <w:numFmt w:val="bullet"/>
      <w:pStyle w:val="table2unordered"/>
      <w:lvlText w:val=""/>
      <w:lvlJc w:val="left"/>
      <w:pPr>
        <w:tabs>
          <w:tab w:val="num" w:pos="1298"/>
        </w:tabs>
        <w:ind w:left="867" w:hanging="289"/>
      </w:pPr>
      <w:rPr>
        <w:rFonts w:ascii="Symbol" w:hAnsi="Symbol" w:hint="default"/>
      </w:rPr>
    </w:lvl>
    <w:lvl w:ilvl="1" w:tplc="DA0E0A8C" w:tentative="1">
      <w:start w:val="1"/>
      <w:numFmt w:val="bullet"/>
      <w:lvlText w:val=""/>
      <w:lvlJc w:val="left"/>
      <w:pPr>
        <w:tabs>
          <w:tab w:val="num" w:pos="1129"/>
        </w:tabs>
        <w:ind w:left="1129" w:hanging="420"/>
      </w:pPr>
      <w:rPr>
        <w:rFonts w:ascii="Wingdings" w:hAnsi="Wingdings" w:hint="default"/>
      </w:rPr>
    </w:lvl>
    <w:lvl w:ilvl="2" w:tplc="0E9605AA" w:tentative="1">
      <w:start w:val="1"/>
      <w:numFmt w:val="bullet"/>
      <w:lvlText w:val=""/>
      <w:lvlJc w:val="left"/>
      <w:pPr>
        <w:tabs>
          <w:tab w:val="num" w:pos="1549"/>
        </w:tabs>
        <w:ind w:left="1549" w:hanging="420"/>
      </w:pPr>
      <w:rPr>
        <w:rFonts w:ascii="Wingdings" w:hAnsi="Wingdings" w:hint="default"/>
      </w:rPr>
    </w:lvl>
    <w:lvl w:ilvl="3" w:tplc="C5BA04EA" w:tentative="1">
      <w:start w:val="1"/>
      <w:numFmt w:val="bullet"/>
      <w:lvlText w:val=""/>
      <w:lvlJc w:val="left"/>
      <w:pPr>
        <w:tabs>
          <w:tab w:val="num" w:pos="1969"/>
        </w:tabs>
        <w:ind w:left="1969" w:hanging="420"/>
      </w:pPr>
      <w:rPr>
        <w:rFonts w:ascii="Wingdings" w:hAnsi="Wingdings" w:hint="default"/>
      </w:rPr>
    </w:lvl>
    <w:lvl w:ilvl="4" w:tplc="C2527EE8" w:tentative="1">
      <w:start w:val="1"/>
      <w:numFmt w:val="bullet"/>
      <w:lvlText w:val=""/>
      <w:lvlJc w:val="left"/>
      <w:pPr>
        <w:tabs>
          <w:tab w:val="num" w:pos="2389"/>
        </w:tabs>
        <w:ind w:left="2389" w:hanging="420"/>
      </w:pPr>
      <w:rPr>
        <w:rFonts w:ascii="Wingdings" w:hAnsi="Wingdings" w:hint="default"/>
      </w:rPr>
    </w:lvl>
    <w:lvl w:ilvl="5" w:tplc="18C0E722" w:tentative="1">
      <w:start w:val="1"/>
      <w:numFmt w:val="bullet"/>
      <w:lvlText w:val=""/>
      <w:lvlJc w:val="left"/>
      <w:pPr>
        <w:tabs>
          <w:tab w:val="num" w:pos="2809"/>
        </w:tabs>
        <w:ind w:left="2809" w:hanging="420"/>
      </w:pPr>
      <w:rPr>
        <w:rFonts w:ascii="Wingdings" w:hAnsi="Wingdings" w:hint="default"/>
      </w:rPr>
    </w:lvl>
    <w:lvl w:ilvl="6" w:tplc="BDE0AFD0" w:tentative="1">
      <w:start w:val="1"/>
      <w:numFmt w:val="bullet"/>
      <w:lvlText w:val=""/>
      <w:lvlJc w:val="left"/>
      <w:pPr>
        <w:tabs>
          <w:tab w:val="num" w:pos="3229"/>
        </w:tabs>
        <w:ind w:left="3229" w:hanging="420"/>
      </w:pPr>
      <w:rPr>
        <w:rFonts w:ascii="Wingdings" w:hAnsi="Wingdings" w:hint="default"/>
      </w:rPr>
    </w:lvl>
    <w:lvl w:ilvl="7" w:tplc="59C09954" w:tentative="1">
      <w:start w:val="1"/>
      <w:numFmt w:val="bullet"/>
      <w:lvlText w:val=""/>
      <w:lvlJc w:val="left"/>
      <w:pPr>
        <w:tabs>
          <w:tab w:val="num" w:pos="3649"/>
        </w:tabs>
        <w:ind w:left="3649" w:hanging="420"/>
      </w:pPr>
      <w:rPr>
        <w:rFonts w:ascii="Wingdings" w:hAnsi="Wingdings" w:hint="default"/>
      </w:rPr>
    </w:lvl>
    <w:lvl w:ilvl="8" w:tplc="BDFAC732" w:tentative="1">
      <w:start w:val="1"/>
      <w:numFmt w:val="bullet"/>
      <w:lvlText w:val=""/>
      <w:lvlJc w:val="left"/>
      <w:pPr>
        <w:tabs>
          <w:tab w:val="num" w:pos="4069"/>
        </w:tabs>
        <w:ind w:left="4069" w:hanging="420"/>
      </w:pPr>
      <w:rPr>
        <w:rFonts w:ascii="Wingdings" w:hAnsi="Wingdings" w:hint="default"/>
      </w:rPr>
    </w:lvl>
  </w:abstractNum>
  <w:abstractNum w:abstractNumId="15"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6" w15:restartNumberingAfterBreak="0">
    <w:nsid w:val="2AE974C1"/>
    <w:multiLevelType w:val="hybridMultilevel"/>
    <w:tmpl w:val="BD0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A1E1D"/>
    <w:multiLevelType w:val="hybridMultilevel"/>
    <w:tmpl w:val="E408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83C9D"/>
    <w:multiLevelType w:val="hybridMultilevel"/>
    <w:tmpl w:val="D9923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ED1635"/>
    <w:multiLevelType w:val="hybridMultilevel"/>
    <w:tmpl w:val="5F9A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21" w15:restartNumberingAfterBreak="0">
    <w:nsid w:val="37057C5C"/>
    <w:multiLevelType w:val="hybridMultilevel"/>
    <w:tmpl w:val="659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31894"/>
    <w:multiLevelType w:val="hybridMultilevel"/>
    <w:tmpl w:val="28A0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12642"/>
    <w:multiLevelType w:val="hybridMultilevel"/>
    <w:tmpl w:val="5066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834A3DCA">
      <w:start w:val="1"/>
      <w:numFmt w:val="bullet"/>
      <w:pStyle w:val="ListParagraph"/>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7042C"/>
    <w:multiLevelType w:val="hybridMultilevel"/>
    <w:tmpl w:val="F1D4FDBA"/>
    <w:lvl w:ilvl="0" w:tplc="9EACBAA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41A8D"/>
    <w:multiLevelType w:val="hybridMultilevel"/>
    <w:tmpl w:val="3E76B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EA124D"/>
    <w:multiLevelType w:val="hybridMultilevel"/>
    <w:tmpl w:val="FD72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32E54"/>
    <w:multiLevelType w:val="hybridMultilevel"/>
    <w:tmpl w:val="0CF8EC30"/>
    <w:lvl w:ilvl="0" w:tplc="F81CEE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F36551A"/>
    <w:multiLevelType w:val="hybridMultilevel"/>
    <w:tmpl w:val="6710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17BB0"/>
    <w:multiLevelType w:val="hybridMultilevel"/>
    <w:tmpl w:val="B95C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D4F96"/>
    <w:multiLevelType w:val="hybridMultilevel"/>
    <w:tmpl w:val="E3A4A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93096"/>
    <w:multiLevelType w:val="hybridMultilevel"/>
    <w:tmpl w:val="60C2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56BC0"/>
    <w:multiLevelType w:val="hybridMultilevel"/>
    <w:tmpl w:val="F36A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65588"/>
    <w:multiLevelType w:val="hybridMultilevel"/>
    <w:tmpl w:val="1356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F3F85"/>
    <w:multiLevelType w:val="multilevel"/>
    <w:tmpl w:val="1472CE54"/>
    <w:lvl w:ilvl="0">
      <w:start w:val="1"/>
      <w:numFmt w:val="decimal"/>
      <w:pStyle w:val="Heading1"/>
      <w:isLgl/>
      <w:lvlText w:val="%1."/>
      <w:lvlJc w:val="left"/>
      <w:pPr>
        <w:tabs>
          <w:tab w:val="num" w:pos="915"/>
        </w:tabs>
        <w:ind w:left="915" w:hanging="454"/>
      </w:pPr>
      <w:rPr>
        <w:rFonts w:ascii="Arial" w:eastAsia="MS Gothic" w:hAnsi="Arial" w:hint="default"/>
        <w:b/>
        <w:i w:val="0"/>
        <w:color w:val="auto"/>
        <w:sz w:val="24"/>
        <w:u w:val="none"/>
      </w:rPr>
    </w:lvl>
    <w:lvl w:ilvl="1">
      <w:start w:val="1"/>
      <w:numFmt w:val="decimal"/>
      <w:pStyle w:val="Heading2"/>
      <w:lvlText w:val="%1.%2"/>
      <w:lvlJc w:val="left"/>
      <w:pPr>
        <w:tabs>
          <w:tab w:val="num" w:pos="1255"/>
        </w:tabs>
        <w:ind w:left="1255" w:hanging="794"/>
      </w:pPr>
      <w:rPr>
        <w:rFonts w:ascii="Arial" w:eastAsia="MS Gothic" w:hAnsi="Arial" w:hint="default"/>
        <w:b/>
        <w:i w:val="0"/>
        <w:color w:val="auto"/>
        <w:sz w:val="24"/>
        <w:u w:val="none"/>
      </w:rPr>
    </w:lvl>
    <w:lvl w:ilvl="2">
      <w:start w:val="1"/>
      <w:numFmt w:val="decimal"/>
      <w:pStyle w:val="Heading3"/>
      <w:lvlText w:val="%1.%2.%3"/>
      <w:lvlJc w:val="left"/>
      <w:pPr>
        <w:tabs>
          <w:tab w:val="num" w:pos="1482"/>
        </w:tabs>
        <w:ind w:left="1482" w:hanging="1021"/>
      </w:pPr>
      <w:rPr>
        <w:rFonts w:ascii="Arial" w:eastAsia="MS Gothic" w:hAnsi="Arial" w:hint="default"/>
        <w:b/>
        <w:i w:val="0"/>
        <w:color w:val="auto"/>
        <w:sz w:val="22"/>
        <w:u w:val="none"/>
      </w:rPr>
    </w:lvl>
    <w:lvl w:ilvl="3">
      <w:start w:val="1"/>
      <w:numFmt w:val="decimal"/>
      <w:pStyle w:val="Heading4"/>
      <w:lvlText w:val="(%4)"/>
      <w:lvlJc w:val="left"/>
      <w:pPr>
        <w:tabs>
          <w:tab w:val="num" w:pos="915"/>
        </w:tabs>
        <w:ind w:left="915" w:hanging="454"/>
      </w:pPr>
      <w:rPr>
        <w:rFonts w:ascii="Times New Roman" w:hAnsi="Times New Roman" w:hint="default"/>
        <w:b w:val="0"/>
        <w:i w:val="0"/>
        <w:sz w:val="18"/>
      </w:rPr>
    </w:lvl>
    <w:lvl w:ilvl="4">
      <w:start w:val="1"/>
      <w:numFmt w:val="lowerLetter"/>
      <w:pStyle w:val="Heading5"/>
      <w:lvlText w:val="(%5)"/>
      <w:lvlJc w:val="left"/>
      <w:pPr>
        <w:tabs>
          <w:tab w:val="num" w:pos="915"/>
        </w:tabs>
        <w:ind w:left="915" w:hanging="454"/>
      </w:pPr>
      <w:rPr>
        <w:rFonts w:ascii="Times New Roman" w:hAnsi="Times New Roman" w:hint="default"/>
        <w:b w:val="0"/>
        <w:i w:val="0"/>
        <w:sz w:val="18"/>
      </w:rPr>
    </w:lvl>
    <w:lvl w:ilvl="5">
      <w:start w:val="1"/>
      <w:numFmt w:val="decimal"/>
      <w:lvlText w:val="%1.%2.%3.%4.%5.%6"/>
      <w:lvlJc w:val="left"/>
      <w:pPr>
        <w:tabs>
          <w:tab w:val="num" w:pos="5467"/>
        </w:tabs>
        <w:ind w:left="3721" w:hanging="1134"/>
      </w:pPr>
      <w:rPr>
        <w:rFonts w:hint="eastAsia"/>
      </w:rPr>
    </w:lvl>
    <w:lvl w:ilvl="6">
      <w:start w:val="1"/>
      <w:numFmt w:val="decimal"/>
      <w:lvlText w:val="%1.%2.%3.%4.%5.%6.%7"/>
      <w:lvlJc w:val="left"/>
      <w:pPr>
        <w:tabs>
          <w:tab w:val="num" w:pos="6612"/>
        </w:tabs>
        <w:ind w:left="4288" w:hanging="1276"/>
      </w:pPr>
      <w:rPr>
        <w:rFonts w:hint="eastAsia"/>
      </w:rPr>
    </w:lvl>
    <w:lvl w:ilvl="7">
      <w:start w:val="1"/>
      <w:numFmt w:val="decimal"/>
      <w:lvlText w:val="%1.%2.%3.%4.%5.%6.%7.%8"/>
      <w:lvlJc w:val="left"/>
      <w:pPr>
        <w:tabs>
          <w:tab w:val="num" w:pos="7395"/>
        </w:tabs>
        <w:ind w:left="4855" w:hanging="1418"/>
      </w:pPr>
      <w:rPr>
        <w:rFonts w:hint="eastAsia"/>
      </w:rPr>
    </w:lvl>
    <w:lvl w:ilvl="8">
      <w:start w:val="1"/>
      <w:numFmt w:val="decimal"/>
      <w:lvlText w:val="%1.%2.%3.%4.%5.%6.%7.%8.%9"/>
      <w:lvlJc w:val="left"/>
      <w:pPr>
        <w:tabs>
          <w:tab w:val="num" w:pos="8183"/>
        </w:tabs>
        <w:ind w:left="5563" w:hanging="1700"/>
      </w:pPr>
      <w:rPr>
        <w:rFonts w:hint="eastAsia"/>
      </w:rPr>
    </w:lvl>
  </w:abstractNum>
  <w:abstractNum w:abstractNumId="35"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abstractNum w:abstractNumId="36" w15:restartNumberingAfterBreak="0">
    <w:nsid w:val="7CEC3C4B"/>
    <w:multiLevelType w:val="hybridMultilevel"/>
    <w:tmpl w:val="D018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35"/>
  </w:num>
  <w:num w:numId="4">
    <w:abstractNumId w:val="15"/>
  </w:num>
  <w:num w:numId="5">
    <w:abstractNumId w:val="13"/>
  </w:num>
  <w:num w:numId="6">
    <w:abstractNumId w:val="14"/>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2"/>
  </w:num>
  <w:num w:numId="15">
    <w:abstractNumId w:val="1"/>
  </w:num>
  <w:num w:numId="16">
    <w:abstractNumId w:val="0"/>
  </w:num>
  <w:num w:numId="17">
    <w:abstractNumId w:val="23"/>
  </w:num>
  <w:num w:numId="18">
    <w:abstractNumId w:val="17"/>
  </w:num>
  <w:num w:numId="19">
    <w:abstractNumId w:val="26"/>
  </w:num>
  <w:num w:numId="20">
    <w:abstractNumId w:val="21"/>
  </w:num>
  <w:num w:numId="21">
    <w:abstractNumId w:val="28"/>
  </w:num>
  <w:num w:numId="22">
    <w:abstractNumId w:val="10"/>
  </w:num>
  <w:num w:numId="23">
    <w:abstractNumId w:val="36"/>
  </w:num>
  <w:num w:numId="24">
    <w:abstractNumId w:val="19"/>
  </w:num>
  <w:num w:numId="25">
    <w:abstractNumId w:val="32"/>
  </w:num>
  <w:num w:numId="26">
    <w:abstractNumId w:val="22"/>
  </w:num>
  <w:num w:numId="27">
    <w:abstractNumId w:val="12"/>
  </w:num>
  <w:num w:numId="28">
    <w:abstractNumId w:val="25"/>
  </w:num>
  <w:num w:numId="29">
    <w:abstractNumId w:val="27"/>
  </w:num>
  <w:num w:numId="30">
    <w:abstractNumId w:val="11"/>
  </w:num>
  <w:num w:numId="31">
    <w:abstractNumId w:val="33"/>
  </w:num>
  <w:num w:numId="32">
    <w:abstractNumId w:val="31"/>
  </w:num>
  <w:num w:numId="33">
    <w:abstractNumId w:val="30"/>
  </w:num>
  <w:num w:numId="34">
    <w:abstractNumId w:val="29"/>
  </w:num>
  <w:num w:numId="35">
    <w:abstractNumId w:val="16"/>
  </w:num>
  <w:num w:numId="36">
    <w:abstractNumId w:val="24"/>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sco, Daniel">
    <w15:presenceInfo w15:providerId="None" w15:userId="Sisco,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5D"/>
    <w:rsid w:val="00002C7F"/>
    <w:rsid w:val="00003127"/>
    <w:rsid w:val="00005700"/>
    <w:rsid w:val="00005D91"/>
    <w:rsid w:val="00010897"/>
    <w:rsid w:val="00012B96"/>
    <w:rsid w:val="000140BC"/>
    <w:rsid w:val="000161E1"/>
    <w:rsid w:val="00022AE6"/>
    <w:rsid w:val="00023C31"/>
    <w:rsid w:val="00024194"/>
    <w:rsid w:val="000248CC"/>
    <w:rsid w:val="0002507C"/>
    <w:rsid w:val="0003155D"/>
    <w:rsid w:val="00033B1A"/>
    <w:rsid w:val="0003542A"/>
    <w:rsid w:val="00042602"/>
    <w:rsid w:val="00056DDD"/>
    <w:rsid w:val="000621DE"/>
    <w:rsid w:val="000624DC"/>
    <w:rsid w:val="00071072"/>
    <w:rsid w:val="00073599"/>
    <w:rsid w:val="00073611"/>
    <w:rsid w:val="00074DD0"/>
    <w:rsid w:val="00077387"/>
    <w:rsid w:val="000859C5"/>
    <w:rsid w:val="00091B54"/>
    <w:rsid w:val="000920E7"/>
    <w:rsid w:val="000A0341"/>
    <w:rsid w:val="000A27BB"/>
    <w:rsid w:val="000A45BA"/>
    <w:rsid w:val="000A74F6"/>
    <w:rsid w:val="000B0B23"/>
    <w:rsid w:val="000B1AD8"/>
    <w:rsid w:val="000B68C9"/>
    <w:rsid w:val="000B6935"/>
    <w:rsid w:val="000C716B"/>
    <w:rsid w:val="000C7CA0"/>
    <w:rsid w:val="000D2394"/>
    <w:rsid w:val="000E4C05"/>
    <w:rsid w:val="000E75E1"/>
    <w:rsid w:val="000F24D3"/>
    <w:rsid w:val="000F3999"/>
    <w:rsid w:val="0010072E"/>
    <w:rsid w:val="00106AB4"/>
    <w:rsid w:val="0011345E"/>
    <w:rsid w:val="00115E56"/>
    <w:rsid w:val="00120E43"/>
    <w:rsid w:val="00134A27"/>
    <w:rsid w:val="001372CF"/>
    <w:rsid w:val="00147140"/>
    <w:rsid w:val="00150A10"/>
    <w:rsid w:val="0016131F"/>
    <w:rsid w:val="00161B2A"/>
    <w:rsid w:val="00165D7E"/>
    <w:rsid w:val="00171513"/>
    <w:rsid w:val="0017653A"/>
    <w:rsid w:val="001809E7"/>
    <w:rsid w:val="00184E75"/>
    <w:rsid w:val="00186A3A"/>
    <w:rsid w:val="00191714"/>
    <w:rsid w:val="0019301D"/>
    <w:rsid w:val="001975FF"/>
    <w:rsid w:val="001A19E3"/>
    <w:rsid w:val="001A3D90"/>
    <w:rsid w:val="001B2F97"/>
    <w:rsid w:val="001B3E84"/>
    <w:rsid w:val="001B4B3F"/>
    <w:rsid w:val="001C3D26"/>
    <w:rsid w:val="001C41FF"/>
    <w:rsid w:val="001D080D"/>
    <w:rsid w:val="001D1CCA"/>
    <w:rsid w:val="001D3331"/>
    <w:rsid w:val="001D4551"/>
    <w:rsid w:val="001D5AFD"/>
    <w:rsid w:val="001E120A"/>
    <w:rsid w:val="001E23B0"/>
    <w:rsid w:val="001E381D"/>
    <w:rsid w:val="001F2690"/>
    <w:rsid w:val="001F715D"/>
    <w:rsid w:val="00203EA1"/>
    <w:rsid w:val="0020546B"/>
    <w:rsid w:val="00206082"/>
    <w:rsid w:val="00206F05"/>
    <w:rsid w:val="002071E0"/>
    <w:rsid w:val="00210CD3"/>
    <w:rsid w:val="002123B4"/>
    <w:rsid w:val="00214D94"/>
    <w:rsid w:val="002165FF"/>
    <w:rsid w:val="00216CA1"/>
    <w:rsid w:val="002250F7"/>
    <w:rsid w:val="002255BD"/>
    <w:rsid w:val="002344F7"/>
    <w:rsid w:val="00236892"/>
    <w:rsid w:val="002543A8"/>
    <w:rsid w:val="00264167"/>
    <w:rsid w:val="0027093D"/>
    <w:rsid w:val="00272886"/>
    <w:rsid w:val="002807EF"/>
    <w:rsid w:val="00281C57"/>
    <w:rsid w:val="002872CD"/>
    <w:rsid w:val="00292CC8"/>
    <w:rsid w:val="002A3006"/>
    <w:rsid w:val="002A6676"/>
    <w:rsid w:val="002B06DF"/>
    <w:rsid w:val="002B77FB"/>
    <w:rsid w:val="002B7B2D"/>
    <w:rsid w:val="002C4C7A"/>
    <w:rsid w:val="002C4F2C"/>
    <w:rsid w:val="002C688F"/>
    <w:rsid w:val="002D04C2"/>
    <w:rsid w:val="002D202E"/>
    <w:rsid w:val="002D2066"/>
    <w:rsid w:val="002D3B4B"/>
    <w:rsid w:val="002D506E"/>
    <w:rsid w:val="002E5F4C"/>
    <w:rsid w:val="002E6CB5"/>
    <w:rsid w:val="002E721A"/>
    <w:rsid w:val="002F008C"/>
    <w:rsid w:val="002F0E07"/>
    <w:rsid w:val="002F19AD"/>
    <w:rsid w:val="002F3E64"/>
    <w:rsid w:val="002F78BD"/>
    <w:rsid w:val="00303AC0"/>
    <w:rsid w:val="00312E77"/>
    <w:rsid w:val="00316439"/>
    <w:rsid w:val="00317BA9"/>
    <w:rsid w:val="00322745"/>
    <w:rsid w:val="00324642"/>
    <w:rsid w:val="00334B3A"/>
    <w:rsid w:val="003432D9"/>
    <w:rsid w:val="0034451D"/>
    <w:rsid w:val="00346DA8"/>
    <w:rsid w:val="003512E8"/>
    <w:rsid w:val="00361029"/>
    <w:rsid w:val="003718A7"/>
    <w:rsid w:val="00371D9F"/>
    <w:rsid w:val="00375F82"/>
    <w:rsid w:val="00376ADC"/>
    <w:rsid w:val="003771D6"/>
    <w:rsid w:val="00381306"/>
    <w:rsid w:val="00383998"/>
    <w:rsid w:val="00383A30"/>
    <w:rsid w:val="0038755A"/>
    <w:rsid w:val="00393B18"/>
    <w:rsid w:val="00396D8F"/>
    <w:rsid w:val="003970CC"/>
    <w:rsid w:val="003A1D87"/>
    <w:rsid w:val="003A2951"/>
    <w:rsid w:val="003A4191"/>
    <w:rsid w:val="003A69CD"/>
    <w:rsid w:val="003A69E4"/>
    <w:rsid w:val="003A6F61"/>
    <w:rsid w:val="003B06CF"/>
    <w:rsid w:val="003C157E"/>
    <w:rsid w:val="003D0B5A"/>
    <w:rsid w:val="003D11E4"/>
    <w:rsid w:val="003D1455"/>
    <w:rsid w:val="003D5384"/>
    <w:rsid w:val="003D7074"/>
    <w:rsid w:val="003E799F"/>
    <w:rsid w:val="003F16D0"/>
    <w:rsid w:val="003F36A9"/>
    <w:rsid w:val="003F4934"/>
    <w:rsid w:val="003F4965"/>
    <w:rsid w:val="003F5B0B"/>
    <w:rsid w:val="003F66CE"/>
    <w:rsid w:val="0040445C"/>
    <w:rsid w:val="00404FB4"/>
    <w:rsid w:val="00412E83"/>
    <w:rsid w:val="004130F3"/>
    <w:rsid w:val="00417D89"/>
    <w:rsid w:val="00421F54"/>
    <w:rsid w:val="00422AD0"/>
    <w:rsid w:val="00424614"/>
    <w:rsid w:val="00426B53"/>
    <w:rsid w:val="00426D4B"/>
    <w:rsid w:val="00431804"/>
    <w:rsid w:val="00431C03"/>
    <w:rsid w:val="004374BE"/>
    <w:rsid w:val="0044034D"/>
    <w:rsid w:val="00450391"/>
    <w:rsid w:val="00452ADF"/>
    <w:rsid w:val="004576B7"/>
    <w:rsid w:val="00462A0F"/>
    <w:rsid w:val="004633F7"/>
    <w:rsid w:val="00465865"/>
    <w:rsid w:val="00471057"/>
    <w:rsid w:val="00471ED4"/>
    <w:rsid w:val="00473636"/>
    <w:rsid w:val="00475877"/>
    <w:rsid w:val="004848E3"/>
    <w:rsid w:val="004917AF"/>
    <w:rsid w:val="00492BE9"/>
    <w:rsid w:val="0049475E"/>
    <w:rsid w:val="004A0A0B"/>
    <w:rsid w:val="004A2435"/>
    <w:rsid w:val="004A35FE"/>
    <w:rsid w:val="004B4E3C"/>
    <w:rsid w:val="004B6A63"/>
    <w:rsid w:val="004C174D"/>
    <w:rsid w:val="004C48FD"/>
    <w:rsid w:val="004C50C7"/>
    <w:rsid w:val="004D4B4A"/>
    <w:rsid w:val="004D5C75"/>
    <w:rsid w:val="004E053C"/>
    <w:rsid w:val="004E5AAA"/>
    <w:rsid w:val="004E6413"/>
    <w:rsid w:val="00505971"/>
    <w:rsid w:val="00506791"/>
    <w:rsid w:val="005067DD"/>
    <w:rsid w:val="00506D77"/>
    <w:rsid w:val="00510318"/>
    <w:rsid w:val="005118CA"/>
    <w:rsid w:val="005161DF"/>
    <w:rsid w:val="005230C9"/>
    <w:rsid w:val="0052442B"/>
    <w:rsid w:val="00524B4D"/>
    <w:rsid w:val="00527940"/>
    <w:rsid w:val="00530657"/>
    <w:rsid w:val="0053083D"/>
    <w:rsid w:val="0053775D"/>
    <w:rsid w:val="00551806"/>
    <w:rsid w:val="00553792"/>
    <w:rsid w:val="00556648"/>
    <w:rsid w:val="00561ED4"/>
    <w:rsid w:val="00562227"/>
    <w:rsid w:val="005622C1"/>
    <w:rsid w:val="005706AE"/>
    <w:rsid w:val="00570A0B"/>
    <w:rsid w:val="005723DF"/>
    <w:rsid w:val="005749F7"/>
    <w:rsid w:val="00576194"/>
    <w:rsid w:val="00577186"/>
    <w:rsid w:val="005774E7"/>
    <w:rsid w:val="005807E6"/>
    <w:rsid w:val="00583D2E"/>
    <w:rsid w:val="00585344"/>
    <w:rsid w:val="00592CBA"/>
    <w:rsid w:val="0059678F"/>
    <w:rsid w:val="005A0980"/>
    <w:rsid w:val="005A2AC1"/>
    <w:rsid w:val="005A50B4"/>
    <w:rsid w:val="005B02EE"/>
    <w:rsid w:val="005B2E34"/>
    <w:rsid w:val="005B408F"/>
    <w:rsid w:val="005C0A73"/>
    <w:rsid w:val="005C62DD"/>
    <w:rsid w:val="005C7070"/>
    <w:rsid w:val="005D1476"/>
    <w:rsid w:val="005D23A6"/>
    <w:rsid w:val="005D4CB9"/>
    <w:rsid w:val="005D5945"/>
    <w:rsid w:val="005E6CC7"/>
    <w:rsid w:val="0060390D"/>
    <w:rsid w:val="00612D7B"/>
    <w:rsid w:val="0061404F"/>
    <w:rsid w:val="0062110C"/>
    <w:rsid w:val="00630649"/>
    <w:rsid w:val="00635A51"/>
    <w:rsid w:val="00641378"/>
    <w:rsid w:val="00641A16"/>
    <w:rsid w:val="00641FC0"/>
    <w:rsid w:val="0064634D"/>
    <w:rsid w:val="00647458"/>
    <w:rsid w:val="00651217"/>
    <w:rsid w:val="00656A4D"/>
    <w:rsid w:val="0067023A"/>
    <w:rsid w:val="00670939"/>
    <w:rsid w:val="0067214D"/>
    <w:rsid w:val="0067265E"/>
    <w:rsid w:val="0067278F"/>
    <w:rsid w:val="00672F07"/>
    <w:rsid w:val="006755F0"/>
    <w:rsid w:val="006779AF"/>
    <w:rsid w:val="0068245B"/>
    <w:rsid w:val="0068376E"/>
    <w:rsid w:val="006940A5"/>
    <w:rsid w:val="006941CE"/>
    <w:rsid w:val="006A2F51"/>
    <w:rsid w:val="006A5A5C"/>
    <w:rsid w:val="006A6AE4"/>
    <w:rsid w:val="006B2545"/>
    <w:rsid w:val="006B4300"/>
    <w:rsid w:val="006C6113"/>
    <w:rsid w:val="006D06D8"/>
    <w:rsid w:val="006D0E92"/>
    <w:rsid w:val="006D11FB"/>
    <w:rsid w:val="006D1FC6"/>
    <w:rsid w:val="006D35B2"/>
    <w:rsid w:val="006E0274"/>
    <w:rsid w:val="006E7194"/>
    <w:rsid w:val="006F0793"/>
    <w:rsid w:val="006F1893"/>
    <w:rsid w:val="006F3647"/>
    <w:rsid w:val="006F4241"/>
    <w:rsid w:val="006F491B"/>
    <w:rsid w:val="00706642"/>
    <w:rsid w:val="00710EDE"/>
    <w:rsid w:val="00711BDA"/>
    <w:rsid w:val="00712038"/>
    <w:rsid w:val="00725287"/>
    <w:rsid w:val="00725C97"/>
    <w:rsid w:val="007413C6"/>
    <w:rsid w:val="007414D6"/>
    <w:rsid w:val="00745679"/>
    <w:rsid w:val="00745B19"/>
    <w:rsid w:val="00745CF6"/>
    <w:rsid w:val="00746C4D"/>
    <w:rsid w:val="00747910"/>
    <w:rsid w:val="00750BCC"/>
    <w:rsid w:val="007519BC"/>
    <w:rsid w:val="00755448"/>
    <w:rsid w:val="007640C0"/>
    <w:rsid w:val="00767F89"/>
    <w:rsid w:val="00772953"/>
    <w:rsid w:val="00773C1D"/>
    <w:rsid w:val="00775F26"/>
    <w:rsid w:val="00777D7E"/>
    <w:rsid w:val="00783441"/>
    <w:rsid w:val="00784D1B"/>
    <w:rsid w:val="00795E6A"/>
    <w:rsid w:val="0079753C"/>
    <w:rsid w:val="007A461F"/>
    <w:rsid w:val="007A4D0E"/>
    <w:rsid w:val="007A5FC8"/>
    <w:rsid w:val="007A6737"/>
    <w:rsid w:val="007A6E6D"/>
    <w:rsid w:val="007A7A0D"/>
    <w:rsid w:val="007B50CD"/>
    <w:rsid w:val="007B59E2"/>
    <w:rsid w:val="007B7F66"/>
    <w:rsid w:val="007C3208"/>
    <w:rsid w:val="007C56DE"/>
    <w:rsid w:val="007C703D"/>
    <w:rsid w:val="007C7523"/>
    <w:rsid w:val="007D187E"/>
    <w:rsid w:val="007E14D4"/>
    <w:rsid w:val="007F01C9"/>
    <w:rsid w:val="007F0F26"/>
    <w:rsid w:val="007F100B"/>
    <w:rsid w:val="007F29D6"/>
    <w:rsid w:val="007F4469"/>
    <w:rsid w:val="008060FA"/>
    <w:rsid w:val="0080634A"/>
    <w:rsid w:val="008067D4"/>
    <w:rsid w:val="00807CB9"/>
    <w:rsid w:val="00814F46"/>
    <w:rsid w:val="00820269"/>
    <w:rsid w:val="008233A0"/>
    <w:rsid w:val="008254EE"/>
    <w:rsid w:val="00830C84"/>
    <w:rsid w:val="00833210"/>
    <w:rsid w:val="0083636C"/>
    <w:rsid w:val="0083795B"/>
    <w:rsid w:val="008379CD"/>
    <w:rsid w:val="00841A1D"/>
    <w:rsid w:val="0084409E"/>
    <w:rsid w:val="00845E2D"/>
    <w:rsid w:val="00847BD3"/>
    <w:rsid w:val="00850D45"/>
    <w:rsid w:val="008526E2"/>
    <w:rsid w:val="00862DE1"/>
    <w:rsid w:val="00863BEE"/>
    <w:rsid w:val="00867913"/>
    <w:rsid w:val="00867B60"/>
    <w:rsid w:val="00872036"/>
    <w:rsid w:val="00874B2D"/>
    <w:rsid w:val="00881D0D"/>
    <w:rsid w:val="00884E38"/>
    <w:rsid w:val="008902A5"/>
    <w:rsid w:val="008A08A6"/>
    <w:rsid w:val="008A239F"/>
    <w:rsid w:val="008A4906"/>
    <w:rsid w:val="008A6641"/>
    <w:rsid w:val="008B09E4"/>
    <w:rsid w:val="008C0451"/>
    <w:rsid w:val="008C09BB"/>
    <w:rsid w:val="008C3DE0"/>
    <w:rsid w:val="008C5073"/>
    <w:rsid w:val="008C6038"/>
    <w:rsid w:val="008C7178"/>
    <w:rsid w:val="008C74C8"/>
    <w:rsid w:val="008C7A7E"/>
    <w:rsid w:val="008D0B46"/>
    <w:rsid w:val="008D16A9"/>
    <w:rsid w:val="008D27F9"/>
    <w:rsid w:val="008D5B1A"/>
    <w:rsid w:val="008D7748"/>
    <w:rsid w:val="008E1D66"/>
    <w:rsid w:val="008E4E85"/>
    <w:rsid w:val="008F3276"/>
    <w:rsid w:val="00910CBE"/>
    <w:rsid w:val="009154B2"/>
    <w:rsid w:val="009203FE"/>
    <w:rsid w:val="00920461"/>
    <w:rsid w:val="00921C45"/>
    <w:rsid w:val="00924BFD"/>
    <w:rsid w:val="00927C90"/>
    <w:rsid w:val="009305AB"/>
    <w:rsid w:val="00933B48"/>
    <w:rsid w:val="00936D3B"/>
    <w:rsid w:val="00937547"/>
    <w:rsid w:val="009405C5"/>
    <w:rsid w:val="00940D7C"/>
    <w:rsid w:val="00942367"/>
    <w:rsid w:val="00944821"/>
    <w:rsid w:val="009531F2"/>
    <w:rsid w:val="00953BDA"/>
    <w:rsid w:val="00955A6D"/>
    <w:rsid w:val="0095685F"/>
    <w:rsid w:val="0095763C"/>
    <w:rsid w:val="00971439"/>
    <w:rsid w:val="00972977"/>
    <w:rsid w:val="00975028"/>
    <w:rsid w:val="009762AC"/>
    <w:rsid w:val="00980F52"/>
    <w:rsid w:val="0098221B"/>
    <w:rsid w:val="00984EDA"/>
    <w:rsid w:val="009912FD"/>
    <w:rsid w:val="00992818"/>
    <w:rsid w:val="009936E0"/>
    <w:rsid w:val="00996FF0"/>
    <w:rsid w:val="009A1F22"/>
    <w:rsid w:val="009A2482"/>
    <w:rsid w:val="009A4ABE"/>
    <w:rsid w:val="009B2E33"/>
    <w:rsid w:val="009B4FD0"/>
    <w:rsid w:val="009B5818"/>
    <w:rsid w:val="009C2F3B"/>
    <w:rsid w:val="009C4615"/>
    <w:rsid w:val="009C72DA"/>
    <w:rsid w:val="009D2E70"/>
    <w:rsid w:val="009D57DD"/>
    <w:rsid w:val="009E2585"/>
    <w:rsid w:val="009E384E"/>
    <w:rsid w:val="009E4971"/>
    <w:rsid w:val="00A03C22"/>
    <w:rsid w:val="00A071B8"/>
    <w:rsid w:val="00A130D5"/>
    <w:rsid w:val="00A143E7"/>
    <w:rsid w:val="00A15D03"/>
    <w:rsid w:val="00A200A7"/>
    <w:rsid w:val="00A23C24"/>
    <w:rsid w:val="00A3341A"/>
    <w:rsid w:val="00A351AF"/>
    <w:rsid w:val="00A361BF"/>
    <w:rsid w:val="00A408F7"/>
    <w:rsid w:val="00A43B34"/>
    <w:rsid w:val="00A448FD"/>
    <w:rsid w:val="00A4567D"/>
    <w:rsid w:val="00A478D9"/>
    <w:rsid w:val="00A55506"/>
    <w:rsid w:val="00A558FB"/>
    <w:rsid w:val="00A55A3E"/>
    <w:rsid w:val="00A55F24"/>
    <w:rsid w:val="00A57845"/>
    <w:rsid w:val="00A64B4E"/>
    <w:rsid w:val="00A6768C"/>
    <w:rsid w:val="00A7255A"/>
    <w:rsid w:val="00A767FE"/>
    <w:rsid w:val="00A76C71"/>
    <w:rsid w:val="00A80F32"/>
    <w:rsid w:val="00A813E8"/>
    <w:rsid w:val="00A82A98"/>
    <w:rsid w:val="00A83CC0"/>
    <w:rsid w:val="00A90EB5"/>
    <w:rsid w:val="00A91922"/>
    <w:rsid w:val="00A926EA"/>
    <w:rsid w:val="00AA08B6"/>
    <w:rsid w:val="00AA2CCE"/>
    <w:rsid w:val="00AA410E"/>
    <w:rsid w:val="00AB43D5"/>
    <w:rsid w:val="00AB4A75"/>
    <w:rsid w:val="00AC1987"/>
    <w:rsid w:val="00AC2945"/>
    <w:rsid w:val="00AC6AA1"/>
    <w:rsid w:val="00AC7554"/>
    <w:rsid w:val="00AD00B6"/>
    <w:rsid w:val="00AD20B5"/>
    <w:rsid w:val="00AE4076"/>
    <w:rsid w:val="00AE7287"/>
    <w:rsid w:val="00AF6077"/>
    <w:rsid w:val="00B02A43"/>
    <w:rsid w:val="00B044C2"/>
    <w:rsid w:val="00B0691B"/>
    <w:rsid w:val="00B11E7D"/>
    <w:rsid w:val="00B16315"/>
    <w:rsid w:val="00B25BB3"/>
    <w:rsid w:val="00B32624"/>
    <w:rsid w:val="00B3343C"/>
    <w:rsid w:val="00B35CC5"/>
    <w:rsid w:val="00B36716"/>
    <w:rsid w:val="00B414A8"/>
    <w:rsid w:val="00B4304B"/>
    <w:rsid w:val="00B47D3D"/>
    <w:rsid w:val="00B47E9B"/>
    <w:rsid w:val="00B509DC"/>
    <w:rsid w:val="00B510AF"/>
    <w:rsid w:val="00B52CA8"/>
    <w:rsid w:val="00B53B0F"/>
    <w:rsid w:val="00B540EF"/>
    <w:rsid w:val="00B544CF"/>
    <w:rsid w:val="00B6218C"/>
    <w:rsid w:val="00B63806"/>
    <w:rsid w:val="00B6610A"/>
    <w:rsid w:val="00B7060B"/>
    <w:rsid w:val="00B71F4E"/>
    <w:rsid w:val="00B7361F"/>
    <w:rsid w:val="00B74A49"/>
    <w:rsid w:val="00B82250"/>
    <w:rsid w:val="00B82357"/>
    <w:rsid w:val="00B83A17"/>
    <w:rsid w:val="00B83AD4"/>
    <w:rsid w:val="00B90EB8"/>
    <w:rsid w:val="00B95410"/>
    <w:rsid w:val="00BA26DB"/>
    <w:rsid w:val="00BA3F4E"/>
    <w:rsid w:val="00BB1514"/>
    <w:rsid w:val="00BB19A1"/>
    <w:rsid w:val="00BB450E"/>
    <w:rsid w:val="00BB5FA9"/>
    <w:rsid w:val="00BB7691"/>
    <w:rsid w:val="00BC157A"/>
    <w:rsid w:val="00BC5C26"/>
    <w:rsid w:val="00BC7394"/>
    <w:rsid w:val="00BD270B"/>
    <w:rsid w:val="00BD3032"/>
    <w:rsid w:val="00BD38DF"/>
    <w:rsid w:val="00BD5449"/>
    <w:rsid w:val="00BE01E7"/>
    <w:rsid w:val="00BE2964"/>
    <w:rsid w:val="00BE7F75"/>
    <w:rsid w:val="00BF17BA"/>
    <w:rsid w:val="00BF1CBC"/>
    <w:rsid w:val="00BF36F3"/>
    <w:rsid w:val="00BF4357"/>
    <w:rsid w:val="00BF460B"/>
    <w:rsid w:val="00BF62B3"/>
    <w:rsid w:val="00BF6379"/>
    <w:rsid w:val="00BF7C76"/>
    <w:rsid w:val="00C02F8E"/>
    <w:rsid w:val="00C0494A"/>
    <w:rsid w:val="00C106CC"/>
    <w:rsid w:val="00C16366"/>
    <w:rsid w:val="00C223E3"/>
    <w:rsid w:val="00C24004"/>
    <w:rsid w:val="00C262C2"/>
    <w:rsid w:val="00C30589"/>
    <w:rsid w:val="00C31A4B"/>
    <w:rsid w:val="00C42C7B"/>
    <w:rsid w:val="00C51FF6"/>
    <w:rsid w:val="00C525F1"/>
    <w:rsid w:val="00C56CC0"/>
    <w:rsid w:val="00C577E3"/>
    <w:rsid w:val="00C636D6"/>
    <w:rsid w:val="00C6390C"/>
    <w:rsid w:val="00C64B55"/>
    <w:rsid w:val="00C67DED"/>
    <w:rsid w:val="00C77DBE"/>
    <w:rsid w:val="00C80303"/>
    <w:rsid w:val="00C83F60"/>
    <w:rsid w:val="00C8567D"/>
    <w:rsid w:val="00C90657"/>
    <w:rsid w:val="00C91EFF"/>
    <w:rsid w:val="00C923D0"/>
    <w:rsid w:val="00C92CE1"/>
    <w:rsid w:val="00C93DF7"/>
    <w:rsid w:val="00C9404B"/>
    <w:rsid w:val="00C968F6"/>
    <w:rsid w:val="00C96ED1"/>
    <w:rsid w:val="00CA1097"/>
    <w:rsid w:val="00CA1124"/>
    <w:rsid w:val="00CA3972"/>
    <w:rsid w:val="00CA5EA1"/>
    <w:rsid w:val="00CB247A"/>
    <w:rsid w:val="00CB457F"/>
    <w:rsid w:val="00CC3A5F"/>
    <w:rsid w:val="00CC4A60"/>
    <w:rsid w:val="00CD05B2"/>
    <w:rsid w:val="00CD41C1"/>
    <w:rsid w:val="00CE6526"/>
    <w:rsid w:val="00CF0F7F"/>
    <w:rsid w:val="00CF0F80"/>
    <w:rsid w:val="00CF105C"/>
    <w:rsid w:val="00CF469E"/>
    <w:rsid w:val="00CF51B7"/>
    <w:rsid w:val="00D07FF8"/>
    <w:rsid w:val="00D1211B"/>
    <w:rsid w:val="00D15B0C"/>
    <w:rsid w:val="00D17C09"/>
    <w:rsid w:val="00D21D6B"/>
    <w:rsid w:val="00D224A8"/>
    <w:rsid w:val="00D2286B"/>
    <w:rsid w:val="00D229EC"/>
    <w:rsid w:val="00D2314C"/>
    <w:rsid w:val="00D30AA2"/>
    <w:rsid w:val="00D31E97"/>
    <w:rsid w:val="00D34F18"/>
    <w:rsid w:val="00D415BC"/>
    <w:rsid w:val="00D421BB"/>
    <w:rsid w:val="00D43613"/>
    <w:rsid w:val="00D50633"/>
    <w:rsid w:val="00D50971"/>
    <w:rsid w:val="00D5411F"/>
    <w:rsid w:val="00D546CB"/>
    <w:rsid w:val="00D54B51"/>
    <w:rsid w:val="00D61BE7"/>
    <w:rsid w:val="00D670DE"/>
    <w:rsid w:val="00D707F9"/>
    <w:rsid w:val="00D75783"/>
    <w:rsid w:val="00D86CCA"/>
    <w:rsid w:val="00D942C2"/>
    <w:rsid w:val="00D944DC"/>
    <w:rsid w:val="00D94FB9"/>
    <w:rsid w:val="00DA1285"/>
    <w:rsid w:val="00DA24A5"/>
    <w:rsid w:val="00DA2BB2"/>
    <w:rsid w:val="00DA34C9"/>
    <w:rsid w:val="00DA615C"/>
    <w:rsid w:val="00DA6B45"/>
    <w:rsid w:val="00DA6C8B"/>
    <w:rsid w:val="00DA7D5B"/>
    <w:rsid w:val="00DB05FE"/>
    <w:rsid w:val="00DB47D9"/>
    <w:rsid w:val="00DB6FDD"/>
    <w:rsid w:val="00DC17B6"/>
    <w:rsid w:val="00DC23D5"/>
    <w:rsid w:val="00DC6E2D"/>
    <w:rsid w:val="00DD1DCF"/>
    <w:rsid w:val="00DD5115"/>
    <w:rsid w:val="00DE1FC5"/>
    <w:rsid w:val="00DE38E1"/>
    <w:rsid w:val="00DE3EC7"/>
    <w:rsid w:val="00DF7786"/>
    <w:rsid w:val="00E01C5A"/>
    <w:rsid w:val="00E03666"/>
    <w:rsid w:val="00E12217"/>
    <w:rsid w:val="00E1239E"/>
    <w:rsid w:val="00E12557"/>
    <w:rsid w:val="00E128A0"/>
    <w:rsid w:val="00E145F4"/>
    <w:rsid w:val="00E21626"/>
    <w:rsid w:val="00E26597"/>
    <w:rsid w:val="00E3050E"/>
    <w:rsid w:val="00E41B48"/>
    <w:rsid w:val="00E422DC"/>
    <w:rsid w:val="00E466F6"/>
    <w:rsid w:val="00E51859"/>
    <w:rsid w:val="00E531EA"/>
    <w:rsid w:val="00E539BC"/>
    <w:rsid w:val="00E551A1"/>
    <w:rsid w:val="00E57425"/>
    <w:rsid w:val="00E62279"/>
    <w:rsid w:val="00E62357"/>
    <w:rsid w:val="00E636C7"/>
    <w:rsid w:val="00E71D4E"/>
    <w:rsid w:val="00E73FB7"/>
    <w:rsid w:val="00E74C8D"/>
    <w:rsid w:val="00E838AE"/>
    <w:rsid w:val="00E94E17"/>
    <w:rsid w:val="00EA0FD7"/>
    <w:rsid w:val="00EB0175"/>
    <w:rsid w:val="00EB177F"/>
    <w:rsid w:val="00EB3353"/>
    <w:rsid w:val="00EB45C9"/>
    <w:rsid w:val="00EC3811"/>
    <w:rsid w:val="00ED4F91"/>
    <w:rsid w:val="00EE0FA6"/>
    <w:rsid w:val="00EE2AA3"/>
    <w:rsid w:val="00EE467D"/>
    <w:rsid w:val="00EE4D3E"/>
    <w:rsid w:val="00EE6CA4"/>
    <w:rsid w:val="00EF068F"/>
    <w:rsid w:val="00F05625"/>
    <w:rsid w:val="00F13AA8"/>
    <w:rsid w:val="00F1427C"/>
    <w:rsid w:val="00F22603"/>
    <w:rsid w:val="00F245B0"/>
    <w:rsid w:val="00F24800"/>
    <w:rsid w:val="00F25036"/>
    <w:rsid w:val="00F25CF2"/>
    <w:rsid w:val="00F26E31"/>
    <w:rsid w:val="00F27B71"/>
    <w:rsid w:val="00F35DAF"/>
    <w:rsid w:val="00F3645E"/>
    <w:rsid w:val="00F37910"/>
    <w:rsid w:val="00F40258"/>
    <w:rsid w:val="00F43A43"/>
    <w:rsid w:val="00F47661"/>
    <w:rsid w:val="00F47B9D"/>
    <w:rsid w:val="00F51A15"/>
    <w:rsid w:val="00F5219F"/>
    <w:rsid w:val="00F55970"/>
    <w:rsid w:val="00F56661"/>
    <w:rsid w:val="00F57FF6"/>
    <w:rsid w:val="00F608CF"/>
    <w:rsid w:val="00F60F08"/>
    <w:rsid w:val="00F6667B"/>
    <w:rsid w:val="00F71369"/>
    <w:rsid w:val="00F7413A"/>
    <w:rsid w:val="00F80A16"/>
    <w:rsid w:val="00F80A5B"/>
    <w:rsid w:val="00F83F24"/>
    <w:rsid w:val="00F85EBD"/>
    <w:rsid w:val="00F90F4C"/>
    <w:rsid w:val="00F9174C"/>
    <w:rsid w:val="00F92121"/>
    <w:rsid w:val="00F93E8F"/>
    <w:rsid w:val="00FA13D4"/>
    <w:rsid w:val="00FA1F7D"/>
    <w:rsid w:val="00FA2544"/>
    <w:rsid w:val="00FA65FA"/>
    <w:rsid w:val="00FA6D1B"/>
    <w:rsid w:val="00FB2C10"/>
    <w:rsid w:val="00FB53FD"/>
    <w:rsid w:val="00FB57A2"/>
    <w:rsid w:val="00FC04B0"/>
    <w:rsid w:val="00FC091C"/>
    <w:rsid w:val="00FC0CF4"/>
    <w:rsid w:val="00FC2BCB"/>
    <w:rsid w:val="00FC53FA"/>
    <w:rsid w:val="00FC5C82"/>
    <w:rsid w:val="00FD1702"/>
    <w:rsid w:val="00FE12B6"/>
    <w:rsid w:val="00FE36B6"/>
    <w:rsid w:val="00FF024D"/>
    <w:rsid w:val="00FF5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6A425F97"/>
  <w15:docId w15:val="{C8A1DAA6-799D-4DDB-8905-2098846E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MS Mincho"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
    <w:qFormat/>
    <w:rsid w:val="00CD05B2"/>
    <w:pPr>
      <w:spacing w:after="120"/>
    </w:pPr>
    <w:rPr>
      <w:rFonts w:ascii="Times New Roman" w:hAnsi="Times New Roman"/>
      <w:lang w:eastAsia="ja-JP"/>
    </w:rPr>
  </w:style>
  <w:style w:type="paragraph" w:styleId="Heading1">
    <w:name w:val="heading 1"/>
    <w:aliases w:val="1"/>
    <w:next w:val="Normal"/>
    <w:link w:val="Heading1Char"/>
    <w:qFormat/>
    <w:rsid w:val="00AB43D5"/>
    <w:pPr>
      <w:keepNext/>
      <w:keepLines/>
      <w:numPr>
        <w:numId w:val="7"/>
      </w:numPr>
      <w:spacing w:before="120" w:after="120" w:line="240" w:lineRule="atLeast"/>
      <w:ind w:left="461" w:hanging="461"/>
      <w:outlineLvl w:val="0"/>
    </w:pPr>
    <w:rPr>
      <w:rFonts w:ascii="Arial" w:eastAsia="MS Gothic" w:hAnsi="Arial"/>
      <w:b/>
      <w:sz w:val="24"/>
      <w:lang w:eastAsia="ja-JP"/>
    </w:rPr>
  </w:style>
  <w:style w:type="paragraph" w:styleId="Heading2">
    <w:name w:val="heading 2"/>
    <w:aliases w:val="2"/>
    <w:next w:val="Normal"/>
    <w:qFormat/>
    <w:rsid w:val="00612D7B"/>
    <w:pPr>
      <w:keepNext/>
      <w:keepLines/>
      <w:numPr>
        <w:ilvl w:val="1"/>
        <w:numId w:val="7"/>
      </w:numPr>
      <w:spacing w:before="80" w:after="80" w:line="240" w:lineRule="atLeast"/>
      <w:ind w:left="792" w:hanging="792"/>
      <w:outlineLvl w:val="1"/>
    </w:pPr>
    <w:rPr>
      <w:rFonts w:ascii="Arial" w:hAnsi="Arial"/>
      <w:b/>
      <w:sz w:val="24"/>
      <w:lang w:eastAsia="ja-JP"/>
    </w:rPr>
  </w:style>
  <w:style w:type="paragraph" w:styleId="Heading3">
    <w:name w:val="heading 3"/>
    <w:aliases w:val="3"/>
    <w:next w:val="Normal"/>
    <w:qFormat/>
    <w:rsid w:val="009E4971"/>
    <w:pPr>
      <w:keepNext/>
      <w:numPr>
        <w:ilvl w:val="2"/>
        <w:numId w:val="7"/>
      </w:numPr>
      <w:spacing w:before="40" w:after="40" w:line="240" w:lineRule="atLeast"/>
      <w:ind w:left="1022" w:hanging="1022"/>
      <w:outlineLvl w:val="2"/>
    </w:pPr>
    <w:rPr>
      <w:rFonts w:ascii="Arial" w:hAnsi="Arial"/>
      <w:b/>
      <w:sz w:val="22"/>
      <w:lang w:eastAsia="ja-JP"/>
    </w:rPr>
  </w:style>
  <w:style w:type="paragraph" w:styleId="Heading4">
    <w:name w:val="heading 4"/>
    <w:aliases w:val="4"/>
    <w:basedOn w:val="Normal"/>
    <w:next w:val="Normal"/>
    <w:qFormat/>
    <w:pPr>
      <w:keepLines/>
      <w:numPr>
        <w:ilvl w:val="3"/>
        <w:numId w:val="7"/>
      </w:numPr>
      <w:jc w:val="center"/>
      <w:outlineLvl w:val="3"/>
    </w:pPr>
    <w:rPr>
      <w:b/>
    </w:rPr>
  </w:style>
  <w:style w:type="paragraph" w:styleId="Heading5">
    <w:name w:val="heading 5"/>
    <w:aliases w:val="5"/>
    <w:basedOn w:val="Normal"/>
    <w:next w:val="tablehead"/>
    <w:qFormat/>
    <w:pPr>
      <w:keepNext/>
      <w:keepLines/>
      <w:numPr>
        <w:ilvl w:val="4"/>
        <w:numId w:val="7"/>
      </w:numPr>
      <w:spacing w:after="160" w:line="260" w:lineRule="exact"/>
      <w:outlineLvl w:val="4"/>
    </w:pPr>
    <w:rPr>
      <w:b/>
    </w:rPr>
  </w:style>
  <w:style w:type="paragraph" w:styleId="Heading6">
    <w:name w:val="heading 6"/>
    <w:basedOn w:val="Normal"/>
    <w:next w:val="Normal"/>
    <w:qFormat/>
    <w:rsid w:val="00937547"/>
    <w:pPr>
      <w:spacing w:before="180" w:after="60"/>
      <w:outlineLvl w:val="5"/>
    </w:pPr>
    <w:rPr>
      <w:b/>
      <w:bCs/>
      <w:sz w:val="22"/>
      <w:szCs w:val="22"/>
    </w:rPr>
  </w:style>
  <w:style w:type="paragraph" w:styleId="Heading7">
    <w:name w:val="heading 7"/>
    <w:basedOn w:val="Normal"/>
    <w:next w:val="Normal"/>
    <w:qFormat/>
    <w:rsid w:val="00867913"/>
    <w:pPr>
      <w:spacing w:before="240" w:after="60"/>
      <w:outlineLvl w:val="6"/>
    </w:pPr>
    <w:rPr>
      <w:sz w:val="24"/>
      <w:szCs w:val="24"/>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86791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rsid w:val="008C5073"/>
    <w:pPr>
      <w:spacing w:after="20" w:line="240" w:lineRule="exact"/>
    </w:pPr>
    <w:rPr>
      <w:rFonts w:ascii="Arial" w:hAnsi="Arial"/>
    </w:rPr>
  </w:style>
  <w:style w:type="paragraph" w:customStyle="1" w:styleId="Footer1">
    <w:name w:val="Footer1"/>
    <w:aliases w:val="f"/>
    <w:rsid w:val="0068245B"/>
    <w:pPr>
      <w:pBdr>
        <w:top w:val="single" w:sz="18" w:space="4" w:color="2A289D"/>
      </w:pBdr>
      <w:tabs>
        <w:tab w:val="center" w:pos="4803"/>
        <w:tab w:val="right" w:pos="9611"/>
      </w:tabs>
      <w:spacing w:before="200" w:after="120" w:line="240" w:lineRule="atLeast"/>
    </w:pPr>
    <w:rPr>
      <w:rFonts w:ascii="Arial" w:eastAsia="MS Gothic" w:hAnsi="Arial"/>
      <w:lang w:eastAsia="ja-JP"/>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lang w:eastAsia="ja-JP"/>
    </w:rPr>
  </w:style>
  <w:style w:type="character" w:styleId="Hyperlink">
    <w:name w:val="Hyperlink"/>
    <w:basedOn w:val="DefaultParagraphFont"/>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semiHidden/>
  </w:style>
  <w:style w:type="paragraph" w:styleId="TOC4">
    <w:name w:val="toc 4"/>
    <w:aliases w:val="t4"/>
    <w:basedOn w:val="TOC1"/>
    <w:semiHidden/>
    <w:pPr>
      <w:tabs>
        <w:tab w:val="left" w:pos="1080"/>
      </w:tabs>
      <w:spacing w:before="0"/>
    </w:pPr>
  </w:style>
  <w:style w:type="paragraph" w:styleId="TOC1">
    <w:name w:val="toc 1"/>
    <w:aliases w:val="t1"/>
    <w:basedOn w:val="Normal"/>
    <w:next w:val="TOC2"/>
    <w:uiPriority w:val="39"/>
    <w:pPr>
      <w:keepNext/>
      <w:keepLines/>
      <w:tabs>
        <w:tab w:val="left" w:pos="907"/>
        <w:tab w:val="right" w:leader="dot" w:pos="9611"/>
      </w:tabs>
      <w:spacing w:before="240" w:after="0" w:line="280" w:lineRule="exact"/>
      <w:ind w:left="454"/>
    </w:pPr>
    <w:rPr>
      <w:rFonts w:ascii="Arial" w:eastAsia="MS Gothic" w:hAnsi="Arial"/>
    </w:rPr>
  </w:style>
  <w:style w:type="paragraph" w:styleId="TOC2">
    <w:name w:val="toc 2"/>
    <w:aliases w:val="t2"/>
    <w:basedOn w:val="TOC1"/>
    <w:next w:val="TOC3"/>
    <w:uiPriority w:val="39"/>
    <w:pPr>
      <w:tabs>
        <w:tab w:val="left" w:pos="540"/>
      </w:tabs>
      <w:spacing w:before="0"/>
    </w:pPr>
  </w:style>
  <w:style w:type="paragraph" w:styleId="TOC3">
    <w:name w:val="toc 3"/>
    <w:aliases w:val="t3"/>
    <w:basedOn w:val="TOC1"/>
    <w:uiPriority w:val="39"/>
    <w:pPr>
      <w:spacing w:before="0"/>
      <w:ind w:left="540"/>
    </w:p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lang w:eastAsia="ja-JP"/>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lang w:eastAsia="ja-JP"/>
    </w:rPr>
  </w:style>
  <w:style w:type="paragraph" w:customStyle="1" w:styleId="equation">
    <w:name w:val="equation"/>
    <w:aliases w:val="e"/>
    <w:next w:val="Normal"/>
    <w:pPr>
      <w:keepLines/>
      <w:spacing w:line="259" w:lineRule="auto"/>
      <w:ind w:left="720"/>
    </w:pPr>
    <w:rPr>
      <w:rFonts w:ascii="Arial" w:eastAsia="MS Gothic" w:hAnsi="Arial"/>
      <w:lang w:eastAsia="ja-JP"/>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Header1">
    <w:name w:val="Header1"/>
    <w:aliases w:val="h"/>
    <w:rsid w:val="00FB53FD"/>
    <w:pPr>
      <w:pBdr>
        <w:bottom w:val="single" w:sz="18" w:space="1" w:color="2A289D"/>
      </w:pBdr>
      <w:tabs>
        <w:tab w:val="right" w:pos="9611"/>
      </w:tabs>
      <w:spacing w:after="120" w:line="240" w:lineRule="atLeast"/>
    </w:pPr>
    <w:rPr>
      <w:rFonts w:ascii="Arial" w:eastAsia="MS Gothic" w:hAnsi="Arial"/>
      <w:b/>
      <w:sz w:val="24"/>
      <w:lang w:eastAsia="ja-JP"/>
    </w:rPr>
  </w:style>
  <w:style w:type="paragraph" w:customStyle="1" w:styleId="notenumber">
    <w:name w:val="note number"/>
    <w:aliases w:val="nn"/>
    <w:pPr>
      <w:tabs>
        <w:tab w:val="left" w:pos="624"/>
      </w:tabs>
      <w:spacing w:after="20" w:line="240" w:lineRule="exact"/>
      <w:ind w:left="907" w:hanging="907"/>
    </w:pPr>
    <w:rPr>
      <w:rFonts w:ascii="Times New Roman" w:hAnsi="Times New Roman"/>
      <w:lang w:eastAsia="ja-JP"/>
    </w:rPr>
  </w:style>
  <w:style w:type="paragraph" w:customStyle="1" w:styleId="note">
    <w:name w:val="note"/>
    <w:aliases w:val="nt"/>
    <w:next w:val="Normal"/>
    <w:pPr>
      <w:spacing w:after="20" w:line="240" w:lineRule="exact"/>
      <w:ind w:left="624" w:hanging="624"/>
    </w:pPr>
    <w:rPr>
      <w:rFonts w:ascii="Times New Roman" w:hAnsi="Times New Roman"/>
      <w:lang w:eastAsia="ja-JP"/>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396D8F"/>
    <w:pPr>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pPr>
    <w:rPr>
      <w:rFonts w:ascii="Courier New" w:hAnsi="Courier New"/>
      <w:lang w:eastAsia="ja-JP"/>
    </w:rPr>
  </w:style>
  <w:style w:type="paragraph" w:customStyle="1" w:styleId="codeend">
    <w:name w:val="code end"/>
    <w:aliases w:val="ce"/>
    <w:basedOn w:val="code"/>
    <w:next w:val="Normal"/>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lang w:eastAsia="ja-JP"/>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lang w:eastAsia="ja-JP"/>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lang w:eastAsia="ja-JP"/>
    </w:rPr>
  </w:style>
  <w:style w:type="paragraph" w:customStyle="1" w:styleId="tabletitle">
    <w:name w:val="table title"/>
    <w:aliases w:val="tt"/>
    <w:next w:val="Normal"/>
    <w:pPr>
      <w:spacing w:after="120" w:line="240" w:lineRule="atLeast"/>
      <w:ind w:left="907" w:hanging="907"/>
      <w:jc w:val="both"/>
    </w:pPr>
    <w:rPr>
      <w:rFonts w:ascii="Arial" w:eastAsia="MS Gothic" w:hAnsi="Arial"/>
      <w:b/>
      <w:lang w:eastAsia="ja-JP"/>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lang w:eastAsia="ja-JP"/>
    </w:rPr>
  </w:style>
  <w:style w:type="paragraph" w:customStyle="1" w:styleId="introductionheader">
    <w:name w:val="introduction header"/>
    <w:aliases w:val="ih"/>
    <w:pPr>
      <w:spacing w:before="120" w:after="120" w:line="240" w:lineRule="atLeast"/>
    </w:pPr>
    <w:rPr>
      <w:rFonts w:ascii="Arial" w:eastAsia="MS Gothic" w:hAnsi="Arial"/>
      <w:b/>
      <w:sz w:val="24"/>
      <w:lang w:eastAsia="ja-JP"/>
    </w:rPr>
  </w:style>
  <w:style w:type="paragraph" w:customStyle="1" w:styleId="targetdevice">
    <w:name w:val="target device"/>
    <w:aliases w:val="td"/>
    <w:pPr>
      <w:spacing w:before="120" w:after="120" w:line="240" w:lineRule="atLeast"/>
    </w:pPr>
    <w:rPr>
      <w:rFonts w:ascii="Arial" w:eastAsia="MS Gothic" w:hAnsi="Arial"/>
      <w:b/>
      <w:sz w:val="24"/>
      <w:lang w:eastAsia="ja-JP"/>
    </w:rPr>
  </w:style>
  <w:style w:type="paragraph" w:customStyle="1" w:styleId="contentsheader">
    <w:name w:val="contents header"/>
    <w:pPr>
      <w:spacing w:before="120" w:after="120" w:line="240" w:lineRule="atLeast"/>
    </w:pPr>
    <w:rPr>
      <w:rFonts w:ascii="Arial" w:eastAsia="MS Gothic" w:hAnsi="Arial"/>
      <w:b/>
      <w:sz w:val="24"/>
      <w:lang w:eastAsia="ja-JP"/>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lockText">
    <w:name w:val="Block Text"/>
    <w:basedOn w:val="Normal"/>
    <w:rsid w:val="00867913"/>
    <w:pPr>
      <w:ind w:left="1440" w:right="1440"/>
    </w:pPr>
  </w:style>
  <w:style w:type="paragraph" w:styleId="BodyText">
    <w:name w:val="Body Text"/>
    <w:basedOn w:val="Normal"/>
    <w:rsid w:val="00867913"/>
  </w:style>
  <w:style w:type="paragraph" w:styleId="BodyText2">
    <w:name w:val="Body Text 2"/>
    <w:basedOn w:val="Normal"/>
    <w:rsid w:val="00867913"/>
    <w:pPr>
      <w:spacing w:line="480" w:lineRule="auto"/>
    </w:pPr>
  </w:style>
  <w:style w:type="paragraph" w:styleId="BodyText3">
    <w:name w:val="Body Text 3"/>
    <w:basedOn w:val="Normal"/>
    <w:rsid w:val="00867913"/>
    <w:rPr>
      <w:sz w:val="16"/>
      <w:szCs w:val="16"/>
    </w:rPr>
  </w:style>
  <w:style w:type="paragraph" w:styleId="BodyTextFirstIndent">
    <w:name w:val="Body Text First Indent"/>
    <w:basedOn w:val="BodyText"/>
    <w:rsid w:val="00867913"/>
    <w:pPr>
      <w:ind w:firstLine="210"/>
    </w:p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qFormat/>
    <w:rsid w:val="00A408F7"/>
    <w:pPr>
      <w:spacing w:before="120"/>
      <w:jc w:val="center"/>
    </w:pPr>
    <w:rPr>
      <w:b/>
      <w:bCs/>
    </w:rPr>
  </w:style>
  <w:style w:type="paragraph" w:styleId="Closing">
    <w:name w:val="Closing"/>
    <w:basedOn w:val="Normal"/>
    <w:rsid w:val="00867913"/>
    <w:pPr>
      <w:ind w:left="4320"/>
    </w:pPr>
  </w:style>
  <w:style w:type="paragraph" w:styleId="CommentText">
    <w:name w:val="annotation text"/>
    <w:basedOn w:val="Normal"/>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
    <w:name w:val="List Bullet"/>
    <w:basedOn w:val="Normal"/>
    <w:rsid w:val="00867913"/>
    <w:pPr>
      <w:numPr>
        <w:numId w:val="8"/>
      </w:numPr>
    </w:pPr>
  </w:style>
  <w:style w:type="paragraph" w:styleId="ListBullet2">
    <w:name w:val="List Bullet 2"/>
    <w:basedOn w:val="Normal"/>
    <w:rsid w:val="00867913"/>
    <w:pPr>
      <w:numPr>
        <w:numId w:val="9"/>
      </w:numPr>
    </w:pPr>
  </w:style>
  <w:style w:type="paragraph" w:styleId="ListBullet3">
    <w:name w:val="List Bullet 3"/>
    <w:basedOn w:val="Normal"/>
    <w:rsid w:val="00867913"/>
    <w:pPr>
      <w:numPr>
        <w:numId w:val="10"/>
      </w:numPr>
    </w:pPr>
  </w:style>
  <w:style w:type="paragraph" w:styleId="ListBullet4">
    <w:name w:val="List Bullet 4"/>
    <w:basedOn w:val="Normal"/>
    <w:rsid w:val="00867913"/>
    <w:pPr>
      <w:numPr>
        <w:numId w:val="11"/>
      </w:numPr>
    </w:pPr>
  </w:style>
  <w:style w:type="paragraph" w:styleId="ListBullet5">
    <w:name w:val="List Bullet 5"/>
    <w:basedOn w:val="Normal"/>
    <w:rsid w:val="00867913"/>
    <w:pPr>
      <w:numPr>
        <w:numId w:val="12"/>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3"/>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4"/>
      </w:numPr>
    </w:pPr>
  </w:style>
  <w:style w:type="paragraph" w:styleId="ListNumber4">
    <w:name w:val="List Number 4"/>
    <w:basedOn w:val="Normal"/>
    <w:rsid w:val="00867913"/>
    <w:pPr>
      <w:numPr>
        <w:numId w:val="15"/>
      </w:numPr>
    </w:pPr>
  </w:style>
  <w:style w:type="paragraph" w:styleId="ListNumber5">
    <w:name w:val="List Number 5"/>
    <w:basedOn w:val="Normal"/>
    <w:rsid w:val="00867913"/>
    <w:pPr>
      <w:numPr>
        <w:numId w:val="16"/>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lang w:eastAsia="ja-JP"/>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semiHidden/>
    <w:rsid w:val="00867913"/>
    <w:pPr>
      <w:ind w:left="1000"/>
    </w:pPr>
  </w:style>
  <w:style w:type="paragraph" w:styleId="TOC7">
    <w:name w:val="toc 7"/>
    <w:basedOn w:val="Normal"/>
    <w:next w:val="Normal"/>
    <w:autoRedefine/>
    <w:semiHidden/>
    <w:rsid w:val="00867913"/>
    <w:pPr>
      <w:ind w:left="1200"/>
    </w:pPr>
  </w:style>
  <w:style w:type="paragraph" w:styleId="TOC8">
    <w:name w:val="toc 8"/>
    <w:basedOn w:val="Normal"/>
    <w:next w:val="Normal"/>
    <w:autoRedefine/>
    <w:semiHidden/>
    <w:rsid w:val="00867913"/>
    <w:pPr>
      <w:ind w:left="1400"/>
    </w:pPr>
  </w:style>
  <w:style w:type="paragraph" w:styleId="TOC9">
    <w:name w:val="toc 9"/>
    <w:basedOn w:val="Normal"/>
    <w:next w:val="Normal"/>
    <w:autoRedefine/>
    <w:semiHidden/>
    <w:rsid w:val="00867913"/>
    <w:pPr>
      <w:ind w:left="1600"/>
    </w:pPr>
  </w:style>
  <w:style w:type="character" w:styleId="PageNumber">
    <w:name w:val="page number"/>
    <w:basedOn w:val="DefaultParagraphFont"/>
    <w:rsid w:val="00B509DC"/>
  </w:style>
  <w:style w:type="character" w:customStyle="1" w:styleId="Heading1Char">
    <w:name w:val="Heading 1 Char"/>
    <w:aliases w:val="1 Char"/>
    <w:basedOn w:val="DefaultParagraphFont"/>
    <w:link w:val="Heading1"/>
    <w:rsid w:val="00AB43D5"/>
    <w:rPr>
      <w:rFonts w:ascii="Arial" w:eastAsia="MS Gothic" w:hAnsi="Arial"/>
      <w:b/>
      <w:sz w:val="24"/>
      <w:lang w:eastAsia="ja-JP"/>
    </w:rPr>
  </w:style>
  <w:style w:type="character" w:customStyle="1" w:styleId="codew">
    <w:name w:val="code w"/>
    <w:basedOn w:val="DefaultParagraphFont"/>
    <w:uiPriority w:val="1"/>
    <w:qFormat/>
    <w:rsid w:val="003A1D87"/>
    <w:rPr>
      <w:rFonts w:ascii="Courier New" w:hAnsi="Courier New" w:cs="Courier New"/>
      <w:sz w:val="20"/>
    </w:rPr>
  </w:style>
  <w:style w:type="character" w:styleId="FootnoteReference">
    <w:name w:val="footnote reference"/>
    <w:basedOn w:val="DefaultParagraphFont"/>
    <w:rsid w:val="00161B2A"/>
    <w:rPr>
      <w:vertAlign w:val="superscript"/>
    </w:rPr>
  </w:style>
  <w:style w:type="paragraph" w:styleId="ListParagraph">
    <w:name w:val="List Paragraph"/>
    <w:basedOn w:val="Normal"/>
    <w:uiPriority w:val="34"/>
    <w:qFormat/>
    <w:rsid w:val="002250F7"/>
    <w:pPr>
      <w:numPr>
        <w:ilvl w:val="3"/>
        <w:numId w:val="17"/>
      </w:numPr>
      <w:ind w:left="1800"/>
      <w:contextualSpacing/>
    </w:pPr>
  </w:style>
  <w:style w:type="paragraph" w:styleId="NoSpacing">
    <w:name w:val="No Spacing"/>
    <w:link w:val="NoSpacingChar"/>
    <w:uiPriority w:val="1"/>
    <w:qFormat/>
    <w:rsid w:val="005D147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D1476"/>
    <w:rPr>
      <w:rFonts w:asciiTheme="minorHAnsi" w:eastAsiaTheme="minorEastAsia" w:hAnsiTheme="minorHAnsi" w:cstheme="minorBidi"/>
      <w:sz w:val="22"/>
      <w:szCs w:val="22"/>
    </w:rPr>
  </w:style>
  <w:style w:type="table" w:styleId="TableGrid">
    <w:name w:val="Table Grid"/>
    <w:basedOn w:val="TableNormal"/>
    <w:uiPriority w:val="59"/>
    <w:rsid w:val="00193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1809E7"/>
    <w:rPr>
      <w:i/>
      <w:iCs/>
    </w:rPr>
  </w:style>
  <w:style w:type="character" w:styleId="CommentReference">
    <w:name w:val="annotation reference"/>
    <w:basedOn w:val="DefaultParagraphFont"/>
    <w:semiHidden/>
    <w:unhideWhenUsed/>
    <w:rsid w:val="001D080D"/>
    <w:rPr>
      <w:sz w:val="16"/>
      <w:szCs w:val="16"/>
    </w:rPr>
  </w:style>
  <w:style w:type="paragraph" w:styleId="TOCHeading">
    <w:name w:val="TOC Heading"/>
    <w:basedOn w:val="Heading1"/>
    <w:next w:val="Normal"/>
    <w:uiPriority w:val="39"/>
    <w:unhideWhenUsed/>
    <w:qFormat/>
    <w:rsid w:val="00975028"/>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styleId="EndnoteReference">
    <w:name w:val="endnote reference"/>
    <w:basedOn w:val="DefaultParagraphFont"/>
    <w:semiHidden/>
    <w:unhideWhenUsed/>
    <w:rsid w:val="0060390D"/>
    <w:rPr>
      <w:vertAlign w:val="superscript"/>
    </w:rPr>
  </w:style>
  <w:style w:type="table" w:styleId="PlainTable4">
    <w:name w:val="Plain Table 4"/>
    <w:basedOn w:val="TableNormal"/>
    <w:uiPriority w:val="44"/>
    <w:rsid w:val="00D21D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92480">
      <w:bodyDiv w:val="1"/>
      <w:marLeft w:val="0"/>
      <w:marRight w:val="0"/>
      <w:marTop w:val="0"/>
      <w:marBottom w:val="0"/>
      <w:divBdr>
        <w:top w:val="none" w:sz="0" w:space="0" w:color="auto"/>
        <w:left w:val="none" w:sz="0" w:space="0" w:color="auto"/>
        <w:bottom w:val="none" w:sz="0" w:space="0" w:color="auto"/>
        <w:right w:val="none" w:sz="0" w:space="0" w:color="auto"/>
      </w:divBdr>
    </w:div>
    <w:div w:id="1053889437">
      <w:bodyDiv w:val="1"/>
      <w:marLeft w:val="0"/>
      <w:marRight w:val="0"/>
      <w:marTop w:val="0"/>
      <w:marBottom w:val="0"/>
      <w:divBdr>
        <w:top w:val="none" w:sz="0" w:space="0" w:color="auto"/>
        <w:left w:val="none" w:sz="0" w:space="0" w:color="auto"/>
        <w:bottom w:val="none" w:sz="0" w:space="0" w:color="auto"/>
        <w:right w:val="none" w:sz="0" w:space="0" w:color="auto"/>
      </w:divBdr>
    </w:div>
    <w:div w:id="111352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ez_setup.p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package" Target="embeddings/Microsoft_PowerPoint_Slide1.sld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215.RKS-DOMAIN\Desktop\AN_templete\renesas_f_blue.eps" TargetMode="External"/><Relationship Id="rId1" Type="http://schemas.openxmlformats.org/officeDocument/2006/relationships/image" Target="media/image26.w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215.RKS-DOMAIN\Desktop\AN_templete\renesas_f_blue.eps" TargetMode="External"/><Relationship Id="rId1" Type="http://schemas.openxmlformats.org/officeDocument/2006/relationships/image" Target="media/image26.wmf"/></Relationships>
</file>

<file path=word/_rels/header2.xml.rels><?xml version="1.0" encoding="UTF-8" standalone="yes"?>
<Relationships xmlns="http://schemas.openxmlformats.org/package/2006/relationships"><Relationship Id="rId2" Type="http://schemas.openxmlformats.org/officeDocument/2006/relationships/image" Target="renesas_an_blue.eps" TargetMode="External"/><Relationship Id="rId1" Type="http://schemas.openxmlformats.org/officeDocument/2006/relationships/image" Target="media/image27.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amseye01.SC\My%20Documents\Renesas\Application%20Notes\Creation%20Guidelines\msantpwe06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182880" rIns="91440" bIns="18288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C2891-C2B2-4267-B7EE-C1651586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msantpwe0602.dot</Template>
  <TotalTime>530</TotalTime>
  <Pages>13</Pages>
  <Words>1255</Words>
  <Characters>7155</Characters>
  <Application>Microsoft Office Word</Application>
  <DocSecurity>0</DocSecurity>
  <Lines>59</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Renesas Electronics America</Company>
  <LinksUpToDate>false</LinksUpToDate>
  <CharactersWithSpaces>8394</CharactersWithSpaces>
  <SharedDoc>false</SharedDoc>
  <HLinks>
    <vt:vector size="36" baseType="variant">
      <vt:variant>
        <vt:i4>3211318</vt:i4>
      </vt:variant>
      <vt:variant>
        <vt:i4>27</vt:i4>
      </vt:variant>
      <vt:variant>
        <vt:i4>0</vt:i4>
      </vt:variant>
      <vt:variant>
        <vt:i4>5</vt:i4>
      </vt:variant>
      <vt:variant>
        <vt:lpwstr>http://www.renesas.com/inquiry</vt:lpwstr>
      </vt:variant>
      <vt:variant>
        <vt:lpwstr/>
      </vt:variant>
      <vt:variant>
        <vt:i4>3735664</vt:i4>
      </vt:variant>
      <vt:variant>
        <vt:i4>24</vt:i4>
      </vt:variant>
      <vt:variant>
        <vt:i4>0</vt:i4>
      </vt:variant>
      <vt:variant>
        <vt:i4>5</vt:i4>
      </vt:variant>
      <vt:variant>
        <vt:lpwstr>http://www.renesas.com/</vt:lpwstr>
      </vt:variant>
      <vt:variant>
        <vt:lpwstr/>
      </vt:variant>
      <vt:variant>
        <vt:i4>8061024</vt:i4>
      </vt:variant>
      <vt:variant>
        <vt:i4>7179</vt:i4>
      </vt:variant>
      <vt:variant>
        <vt:i4>1032</vt:i4>
      </vt:variant>
      <vt:variant>
        <vt:i4>1</vt:i4>
      </vt:variant>
      <vt:variant>
        <vt:lpwstr>C:\Documents and Settings\b1900215.RKS-DOMAIN\Desktop\AN_e0602\E_address_colo1.1.eps</vt:lpwstr>
      </vt:variant>
      <vt:variant>
        <vt:lpwstr/>
      </vt:variant>
      <vt:variant>
        <vt:i4>5636111</vt:i4>
      </vt:variant>
      <vt:variant>
        <vt:i4>7593</vt:i4>
      </vt:variant>
      <vt:variant>
        <vt:i4>1028</vt:i4>
      </vt:variant>
      <vt:variant>
        <vt:i4>1</vt:i4>
      </vt:variant>
      <vt:variant>
        <vt:lpwstr>C:\Documents and Settings\b1900215.RKS-DOMAIN\Desktop\AN_templete\renesas_f_blue.eps</vt:lpwstr>
      </vt:variant>
      <vt:variant>
        <vt:lpwstr/>
      </vt:variant>
      <vt:variant>
        <vt:i4>5636111</vt:i4>
      </vt:variant>
      <vt:variant>
        <vt:i4>7912</vt:i4>
      </vt:variant>
      <vt:variant>
        <vt:i4>1026</vt:i4>
      </vt:variant>
      <vt:variant>
        <vt:i4>1</vt:i4>
      </vt:variant>
      <vt:variant>
        <vt:lpwstr>C:\Documents and Settings\b1900215.RKS-DOMAIN\Desktop\AN_templete\renesas_f_blue.eps</vt:lpwstr>
      </vt:variant>
      <vt:variant>
        <vt:lpwstr/>
      </vt:variant>
      <vt:variant>
        <vt:i4>1638478</vt:i4>
      </vt:variant>
      <vt:variant>
        <vt:i4>-1</vt:i4>
      </vt:variant>
      <vt:variant>
        <vt:i4>2058</vt:i4>
      </vt:variant>
      <vt:variant>
        <vt:i4>1</vt:i4>
      </vt:variant>
      <vt:variant>
        <vt:lpwstr>renesas_an_blue.eps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 1.2</dc:subject>
  <dc:creator>daniel.sisco@renesas.com</dc:creator>
  <cp:keywords>April 20th, 2016</cp:keywords>
  <dc:description/>
  <cp:lastModifiedBy>Sisco, Daniel</cp:lastModifiedBy>
  <cp:revision>20</cp:revision>
  <cp:lastPrinted>2015-08-07T12:39:00Z</cp:lastPrinted>
  <dcterms:created xsi:type="dcterms:W3CDTF">2016-01-31T18:11:00Z</dcterms:created>
  <dcterms:modified xsi:type="dcterms:W3CDTF">2016-04-20T08:45:00Z</dcterms:modified>
  <cp:category/>
</cp:coreProperties>
</file>