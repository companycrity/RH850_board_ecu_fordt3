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1AA76737E3646119EF68171837742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260966">
        <w:rPr>
          <w:rFonts w:cs="Calibri"/>
          <w:b/>
          <w:sz w:val="48"/>
          <w:szCs w:val="48"/>
        </w:rPr>
        <w:t>ImcSigArbn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Del="00BB29B6" w:rsidRDefault="00B7016F" w:rsidP="007E0373">
      <w:pPr>
        <w:tabs>
          <w:tab w:val="left" w:pos="4320"/>
          <w:tab w:val="left" w:pos="8640"/>
        </w:tabs>
        <w:spacing w:before="120" w:after="360"/>
        <w:jc w:val="center"/>
        <w:rPr>
          <w:del w:id="0" w:author="Windows User" w:date="2017-05-11T14:24:00Z"/>
          <w:moveFrom w:id="1" w:author="Windows User" w:date="2017-05-11T14:18:00Z"/>
          <w:b/>
          <w:sz w:val="36"/>
        </w:rPr>
      </w:pPr>
      <w:moveFromRangeStart w:id="2" w:author="Windows User" w:date="2017-05-11T14:18:00Z" w:name="move482275648"/>
      <w:moveFrom w:id="3" w:author="Windows User" w:date="2017-05-11T14:18:00Z">
        <w:del w:id="4" w:author="Windows User" w:date="2017-05-11T14:24:00Z">
          <w:r w:rsidDel="00BB29B6">
            <w:rPr>
              <w:b/>
              <w:sz w:val="36"/>
            </w:rPr>
            <w:delText>M</w:delText>
          </w:r>
          <w:bookmarkStart w:id="5" w:name="_GoBack"/>
          <w:bookmarkEnd w:id="5"/>
          <w:r w:rsidDel="00BB29B6">
            <w:rPr>
              <w:b/>
              <w:sz w:val="36"/>
            </w:rPr>
            <w:delText>ay</w:delText>
          </w:r>
          <w:r w:rsidR="005E61CD" w:rsidRPr="007E0373" w:rsidDel="00BB29B6">
            <w:rPr>
              <w:b/>
              <w:sz w:val="36"/>
            </w:rPr>
            <w:fldChar w:fldCharType="begin"/>
          </w:r>
          <w:r w:rsidR="005E61CD" w:rsidRPr="007E0373" w:rsidDel="00BB29B6">
            <w:rPr>
              <w:b/>
              <w:sz w:val="36"/>
            </w:rPr>
            <w:delInstrText xml:space="preserve"> DOCPROPERTY  "Release Date"  \* MERGEFORMAT </w:delInstrText>
          </w:r>
          <w:r w:rsidR="005E61CD" w:rsidRPr="007E0373" w:rsidDel="00BB29B6">
            <w:rPr>
              <w:b/>
              <w:sz w:val="36"/>
            </w:rPr>
            <w:fldChar w:fldCharType="separate"/>
          </w:r>
          <w:r w:rsidR="00260966" w:rsidDel="00BB29B6">
            <w:rPr>
              <w:b/>
              <w:sz w:val="36"/>
            </w:rPr>
            <w:delText xml:space="preserve"> </w:delText>
          </w:r>
          <w:r w:rsidDel="00BB29B6">
            <w:rPr>
              <w:b/>
              <w:sz w:val="36"/>
            </w:rPr>
            <w:delText>11</w:delText>
          </w:r>
          <w:r w:rsidR="00260966" w:rsidDel="00BB29B6">
            <w:rPr>
              <w:b/>
              <w:sz w:val="36"/>
            </w:rPr>
            <w:delText>, 2017</w:delText>
          </w:r>
          <w:r w:rsidR="005E61CD" w:rsidRPr="007E0373" w:rsidDel="00BB29B6">
            <w:rPr>
              <w:b/>
              <w:sz w:val="36"/>
            </w:rPr>
            <w:fldChar w:fldCharType="end"/>
          </w:r>
        </w:del>
      </w:moveFrom>
    </w:p>
    <w:moveFromRangeEnd w:id="2"/>
    <w:p w:rsidR="00B7016F" w:rsidRDefault="00B7016F" w:rsidP="00B7016F">
      <w:pPr>
        <w:tabs>
          <w:tab w:val="left" w:pos="4320"/>
          <w:tab w:val="left" w:pos="8640"/>
        </w:tabs>
        <w:spacing w:before="120" w:after="360"/>
        <w:jc w:val="center"/>
        <w:rPr>
          <w:moveTo w:id="6" w:author="Windows User" w:date="2017-05-11T14:18:00Z"/>
          <w:b/>
          <w:sz w:val="36"/>
        </w:rPr>
      </w:pPr>
      <w:moveToRangeStart w:id="7" w:author="Windows User" w:date="2017-05-11T14:18:00Z" w:name="move482275648"/>
      <w:moveTo w:id="8" w:author="Windows User" w:date="2017-05-11T14:18:00Z">
        <w:r>
          <w:rPr>
            <w:b/>
            <w:sz w:val="36"/>
          </w:rPr>
          <w:t>May</w:t>
        </w:r>
        <w:r w:rsidRPr="007E0373">
          <w:rPr>
            <w:b/>
            <w:sz w:val="36"/>
          </w:rPr>
          <w:fldChar w:fldCharType="begin"/>
        </w:r>
        <w:r w:rsidRPr="007E0373">
          <w:rPr>
            <w:b/>
            <w:sz w:val="36"/>
          </w:rPr>
          <w:instrText xml:space="preserve"> DOCPROPERTY  "Release Date"  \* MERGEFORMAT </w:instrText>
        </w:r>
        <w:r w:rsidRPr="007E0373">
          <w:rPr>
            <w:b/>
            <w:sz w:val="36"/>
          </w:rPr>
          <w:fldChar w:fldCharType="separate"/>
        </w:r>
        <w:r>
          <w:rPr>
            <w:b/>
            <w:sz w:val="36"/>
          </w:rPr>
          <w:t xml:space="preserve"> 11, 2017</w:t>
        </w:r>
        <w:r w:rsidRPr="007E0373">
          <w:rPr>
            <w:b/>
            <w:sz w:val="36"/>
          </w:rPr>
          <w:fldChar w:fldCharType="end"/>
        </w:r>
      </w:moveTo>
    </w:p>
    <w:moveToRangeEnd w:id="7"/>
    <w:p w:rsidR="00260966" w:rsidRDefault="00260966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260966" w:rsidRDefault="00260966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260966" w:rsidRDefault="00260966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260966" w:rsidRPr="007E0373" w:rsidRDefault="00260966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9" w:author="Windows User" w:date="2017-05-11T14:18:00Z">
        <w:r w:rsidDel="00B7016F">
          <w:rPr>
            <w:b/>
            <w:sz w:val="24"/>
          </w:rPr>
          <w:fldChar w:fldCharType="begin"/>
        </w:r>
        <w:r w:rsidDel="00B7016F">
          <w:rPr>
            <w:b/>
            <w:sz w:val="24"/>
          </w:rPr>
          <w:delInstrText xml:space="preserve"> DOCPROPERTY  "Prepared by Group"  \* MERGEFORMAT </w:delInstrText>
        </w:r>
        <w:r w:rsidDel="00B7016F">
          <w:rPr>
            <w:b/>
            <w:sz w:val="24"/>
          </w:rPr>
          <w:fldChar w:fldCharType="separate"/>
        </w:r>
        <w:r w:rsidR="00260966" w:rsidDel="00B7016F">
          <w:rPr>
            <w:b/>
            <w:sz w:val="24"/>
          </w:rPr>
          <w:delText>Shruthi Raghavan</w:delText>
        </w:r>
        <w:r w:rsidDel="00B7016F">
          <w:rPr>
            <w:b/>
            <w:sz w:val="24"/>
          </w:rPr>
          <w:fldChar w:fldCharType="end"/>
        </w:r>
      </w:del>
      <w:ins w:id="10" w:author="Windows User" w:date="2017-05-11T14:18:00Z">
        <w:r w:rsidR="00B7016F">
          <w:rPr>
            <w:b/>
            <w:sz w:val="24"/>
          </w:rPr>
          <w:t>Krishna Anne</w:t>
        </w:r>
      </w:ins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F0299A">
        <w:rPr>
          <w:b/>
          <w:sz w:val="24"/>
        </w:rPr>
        <w:t>Nexteer</w:t>
      </w:r>
      <w:proofErr w:type="spellEnd"/>
      <w:r w:rsidR="00F0299A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F0299A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260966" w:rsidRPr="00AA38E8" w:rsidTr="00260966">
        <w:trPr>
          <w:jc w:val="center"/>
        </w:trPr>
        <w:tc>
          <w:tcPr>
            <w:tcW w:w="2520" w:type="dxa"/>
          </w:tcPr>
          <w:p w:rsidR="00260966" w:rsidRPr="00AA38E8" w:rsidRDefault="00260966" w:rsidP="00260966">
            <w:pPr>
              <w:jc w:val="center"/>
              <w:rPr>
                <w:rFonts w:cs="Calibri"/>
                <w:b/>
              </w:rPr>
            </w:pPr>
            <w:bookmarkStart w:id="11" w:name="_Toc348792978"/>
            <w:bookmarkStart w:id="12" w:name="_Toc348793074"/>
            <w:bookmarkStart w:id="13" w:name="_Toc348793965"/>
            <w:bookmarkStart w:id="14" w:name="_Toc349459173"/>
            <w:bookmarkStart w:id="15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260966" w:rsidRPr="00AA38E8" w:rsidRDefault="00260966" w:rsidP="0026096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260966" w:rsidRPr="00AA38E8" w:rsidRDefault="00260966" w:rsidP="0026096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60966" w:rsidRPr="00AA38E8" w:rsidRDefault="00260966" w:rsidP="0026096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60966" w:rsidRPr="00AA38E8" w:rsidTr="00260966">
        <w:trPr>
          <w:jc w:val="center"/>
        </w:trPr>
        <w:tc>
          <w:tcPr>
            <w:tcW w:w="2520" w:type="dxa"/>
          </w:tcPr>
          <w:p w:rsidR="00260966" w:rsidRPr="00AA38E8" w:rsidRDefault="00260966" w:rsidP="0026096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260966" w:rsidRPr="00AA38E8" w:rsidRDefault="00260966" w:rsidP="00260966">
            <w:pPr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Shruthi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Raghavan</w:t>
            </w:r>
            <w:proofErr w:type="spellEnd"/>
          </w:p>
        </w:tc>
        <w:tc>
          <w:tcPr>
            <w:tcW w:w="1350" w:type="dxa"/>
          </w:tcPr>
          <w:p w:rsidR="00260966" w:rsidRPr="00AA38E8" w:rsidRDefault="00260966" w:rsidP="0026096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60966" w:rsidRPr="00AA38E8" w:rsidRDefault="00260966" w:rsidP="0026096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02/02/2017</w:t>
            </w:r>
          </w:p>
        </w:tc>
      </w:tr>
      <w:tr w:rsidR="00B7016F" w:rsidRPr="00AA38E8" w:rsidTr="00260966">
        <w:trPr>
          <w:jc w:val="center"/>
          <w:ins w:id="16" w:author="Windows User" w:date="2017-05-11T14:18:00Z"/>
        </w:trPr>
        <w:tc>
          <w:tcPr>
            <w:tcW w:w="2520" w:type="dxa"/>
          </w:tcPr>
          <w:p w:rsidR="00B7016F" w:rsidRDefault="00B7016F" w:rsidP="00260966">
            <w:pPr>
              <w:jc w:val="center"/>
              <w:rPr>
                <w:ins w:id="17" w:author="Windows User" w:date="2017-05-11T14:18:00Z"/>
                <w:rFonts w:cs="Calibri"/>
              </w:rPr>
            </w:pPr>
            <w:ins w:id="18" w:author="Windows User" w:date="2017-05-11T14:19:00Z">
              <w:r w:rsidRPr="00B7016F">
                <w:rPr>
                  <w:rFonts w:cs="Calibri"/>
                </w:rPr>
                <w:t xml:space="preserve">Fix for Issues in using Return value of </w:t>
              </w:r>
              <w:proofErr w:type="spellStart"/>
              <w:r w:rsidRPr="00B7016F">
                <w:rPr>
                  <w:rFonts w:cs="Calibri"/>
                </w:rPr>
                <w:t>ImcData</w:t>
              </w:r>
            </w:ins>
            <w:proofErr w:type="spellEnd"/>
          </w:p>
        </w:tc>
        <w:tc>
          <w:tcPr>
            <w:tcW w:w="2160" w:type="dxa"/>
          </w:tcPr>
          <w:p w:rsidR="00B7016F" w:rsidRDefault="00B7016F" w:rsidP="00260966">
            <w:pPr>
              <w:jc w:val="center"/>
              <w:rPr>
                <w:ins w:id="19" w:author="Windows User" w:date="2017-05-11T14:18:00Z"/>
                <w:rFonts w:cs="Calibri"/>
              </w:rPr>
            </w:pPr>
            <w:ins w:id="20" w:author="Windows User" w:date="2017-05-11T14:19:00Z">
              <w:r>
                <w:rPr>
                  <w:rFonts w:cs="Calibri"/>
                </w:rPr>
                <w:t>Krishna Anne</w:t>
              </w:r>
            </w:ins>
          </w:p>
        </w:tc>
        <w:tc>
          <w:tcPr>
            <w:tcW w:w="1350" w:type="dxa"/>
          </w:tcPr>
          <w:p w:rsidR="00B7016F" w:rsidRDefault="00B7016F" w:rsidP="00260966">
            <w:pPr>
              <w:jc w:val="center"/>
              <w:rPr>
                <w:ins w:id="21" w:author="Windows User" w:date="2017-05-11T14:18:00Z"/>
                <w:rFonts w:cs="Calibri"/>
              </w:rPr>
            </w:pPr>
            <w:ins w:id="22" w:author="Windows User" w:date="2017-05-11T14:19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440" w:type="dxa"/>
          </w:tcPr>
          <w:p w:rsidR="00B7016F" w:rsidRDefault="00B7016F" w:rsidP="00260966">
            <w:pPr>
              <w:jc w:val="center"/>
              <w:rPr>
                <w:ins w:id="23" w:author="Windows User" w:date="2017-05-11T14:18:00Z"/>
                <w:rFonts w:cs="Calibri"/>
              </w:rPr>
            </w:pPr>
            <w:ins w:id="24" w:author="Windows User" w:date="2017-05-11T14:19:00Z">
              <w:r>
                <w:rPr>
                  <w:rFonts w:cs="Calibri"/>
                </w:rPr>
                <w:t>05/11/2017</w:t>
              </w:r>
            </w:ins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B7016F" w:rsidRDefault="00891F29">
      <w:pPr>
        <w:pStyle w:val="TOC1"/>
        <w:rPr>
          <w:ins w:id="25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 w:rsidRPr="00C728E9">
        <w:rPr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  <w:ins w:id="26" w:author="Windows User" w:date="2017-05-11T14:19:00Z">
        <w:r w:rsidR="00B7016F" w:rsidRPr="00D12384">
          <w:rPr>
            <w:rStyle w:val="Hyperlink"/>
          </w:rPr>
          <w:fldChar w:fldCharType="begin"/>
        </w:r>
        <w:r w:rsidR="00B7016F" w:rsidRPr="00D12384">
          <w:rPr>
            <w:rStyle w:val="Hyperlink"/>
          </w:rPr>
          <w:instrText xml:space="preserve"> </w:instrText>
        </w:r>
        <w:r w:rsidR="00B7016F">
          <w:instrText>HYPERLINK \l "_Toc482275703"</w:instrText>
        </w:r>
        <w:r w:rsidR="00B7016F" w:rsidRPr="00D12384">
          <w:rPr>
            <w:rStyle w:val="Hyperlink"/>
          </w:rPr>
          <w:instrText xml:space="preserve"> </w:instrText>
        </w:r>
        <w:r w:rsidR="00B7016F" w:rsidRPr="00D12384">
          <w:rPr>
            <w:rStyle w:val="Hyperlink"/>
          </w:rPr>
        </w:r>
        <w:r w:rsidR="00B7016F" w:rsidRPr="00D12384">
          <w:rPr>
            <w:rStyle w:val="Hyperlink"/>
          </w:rPr>
          <w:fldChar w:fldCharType="separate"/>
        </w:r>
        <w:r w:rsidR="00B7016F" w:rsidRPr="00D12384">
          <w:rPr>
            <w:rStyle w:val="Hyperlink"/>
          </w:rPr>
          <w:t>1</w:t>
        </w:r>
        <w:r w:rsidR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B7016F" w:rsidRPr="00D12384">
          <w:rPr>
            <w:rStyle w:val="Hyperlink"/>
          </w:rPr>
          <w:t>Introduction</w:t>
        </w:r>
        <w:r w:rsidR="00B7016F">
          <w:rPr>
            <w:webHidden/>
          </w:rPr>
          <w:tab/>
        </w:r>
        <w:r w:rsidR="00B7016F">
          <w:rPr>
            <w:webHidden/>
          </w:rPr>
          <w:fldChar w:fldCharType="begin"/>
        </w:r>
        <w:r w:rsidR="00B7016F">
          <w:rPr>
            <w:webHidden/>
          </w:rPr>
          <w:instrText xml:space="preserve"> PAGEREF _Toc482275703 \h </w:instrText>
        </w:r>
        <w:r w:rsidR="00B7016F">
          <w:rPr>
            <w:webHidden/>
          </w:rPr>
        </w:r>
      </w:ins>
      <w:r w:rsidR="00B7016F">
        <w:rPr>
          <w:webHidden/>
        </w:rPr>
        <w:fldChar w:fldCharType="separate"/>
      </w:r>
      <w:ins w:id="27" w:author="Windows User" w:date="2017-05-11T14:19:00Z">
        <w:r w:rsidR="00B7016F">
          <w:rPr>
            <w:webHidden/>
          </w:rPr>
          <w:t>4</w:t>
        </w:r>
        <w:r w:rsidR="00B7016F">
          <w:rPr>
            <w:webHidden/>
          </w:rPr>
          <w:fldChar w:fldCharType="end"/>
        </w:r>
        <w:r w:rsidR="00B7016F"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28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29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"_Toc482275704"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_Toc482275704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0" w:author="Windows User" w:date="2017-05-11T14:19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rPr>
          <w:ins w:id="31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32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"_Toc482275705"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  <w:rFonts w:ascii="Calibri" w:hAnsi="Calibri" w:cs="Calibri"/>
          </w:rPr>
          <w:t>ImcSigArbn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_Toc482275705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3" w:author="Windows User" w:date="2017-05-11T14:19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rPr>
          <w:ins w:id="34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35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"_Toc482275706"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_Toc482275706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6" w:author="Windows User" w:date="2017-05-11T14:19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37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38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"_Toc482275707"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</w:rPr>
          <w:t>Graphical</w:t>
        </w:r>
        <w:r w:rsidRPr="00D12384">
          <w:rPr>
            <w:rStyle w:val="Hyperlink"/>
            <w:rFonts w:cs="Calibri"/>
          </w:rPr>
          <w:t xml:space="preserve"> representation of ImcSigArbn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_Toc482275707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9" w:author="Windows User" w:date="2017-05-11T14:19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40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41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"_Toc482275708"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_Toc482275708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2" w:author="Windows User" w:date="2017-05-11T14:19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3"/>
        <w:tabs>
          <w:tab w:val="left" w:pos="1200"/>
        </w:tabs>
        <w:rPr>
          <w:ins w:id="43" w:author="Windows User" w:date="2017-05-11T14:1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44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"_Toc482275709"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12384">
          <w:rPr>
            <w:rStyle w:val="Hyperlink"/>
          </w:rPr>
          <w:t xml:space="preserve">Component </w:t>
        </w:r>
        <w:r w:rsidRPr="00D12384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_Toc482275709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5" w:author="Windows User" w:date="2017-05-11T14:19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3"/>
        <w:tabs>
          <w:tab w:val="left" w:pos="1200"/>
        </w:tabs>
        <w:rPr>
          <w:ins w:id="46" w:author="Windows User" w:date="2017-05-11T14:1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47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"_Toc482275710"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12384">
          <w:rPr>
            <w:rStyle w:val="Hyperlink"/>
          </w:rPr>
          <w:t xml:space="preserve">Function </w:t>
        </w:r>
        <w:r w:rsidRPr="00D12384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8" w:author="Windows User" w:date="2017-05-11T14:19:00Z">
        <w:r>
          <w:rPr>
            <w:webHidden/>
          </w:rPr>
          <w:t>6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rPr>
          <w:ins w:id="49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50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"_Toc482275711"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1" w:author="Windows User" w:date="2017-05-11T14:1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52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53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"_Toc482275712"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4" w:author="Windows User" w:date="2017-05-11T14:1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3"/>
        <w:tabs>
          <w:tab w:val="left" w:pos="1200"/>
        </w:tabs>
        <w:rPr>
          <w:ins w:id="55" w:author="Windows User" w:date="2017-05-11T14:1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ins w:id="56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"_Toc482275713"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12384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7" w:author="Windows User" w:date="2017-05-11T14:19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rPr>
          <w:ins w:id="58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59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"_Toc482275714"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0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61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62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"_Toc482275715"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3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64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65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"_Toc482275716"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Init: ImcSigArbnInit1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6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67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68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"_Toc482275717"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9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70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71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"_Toc482275718"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Per: ImcSigArbnPer1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2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73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74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"_Toc482275719"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_Toc482275719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5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76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77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"_Toc482275720"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Per: ImcSigArbnPer2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8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79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80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"_Toc482275721"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5.1.3.1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1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82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83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"_Toc482275722"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</w:rPr>
          <w:t>Server Runnables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4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85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86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"_Toc482275723"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87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88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89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"_Toc482275724"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0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91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92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"_Toc482275725"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3" w:author="Windows User" w:date="2017-05-11T14:19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94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95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"_Toc482275726"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6" w:author="Windows User" w:date="2017-05-11T14:1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2"/>
        <w:rPr>
          <w:ins w:id="97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ins w:id="98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"_Toc482275727"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12384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9" w:author="Windows User" w:date="2017-05-11T14:19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rPr>
          <w:ins w:id="100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01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"_Toc482275728"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  <w:rFonts w:ascii="Calibri" w:hAnsi="Calibri"/>
          </w:rPr>
          <w:t>Known</w:t>
        </w:r>
        <w:r w:rsidRPr="00D12384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2" w:author="Windows User" w:date="2017-05-11T14:19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rPr>
          <w:ins w:id="103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04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"_Toc482275729"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_Toc482275729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5" w:author="Windows User" w:date="2017-05-11T14:19:00Z">
        <w:r>
          <w:rPr>
            <w:webHidden/>
          </w:rPr>
          <w:t>11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tabs>
          <w:tab w:val="left" w:pos="1400"/>
        </w:tabs>
        <w:rPr>
          <w:ins w:id="106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07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"_Toc482275730"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_Toc482275730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8" w:author="Windows User" w:date="2017-05-11T14:19:00Z">
        <w:r>
          <w:rPr>
            <w:webHidden/>
          </w:rPr>
          <w:t>12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tabs>
          <w:tab w:val="left" w:pos="1400"/>
        </w:tabs>
        <w:rPr>
          <w:ins w:id="109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10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"_Toc482275731"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_Toc482275731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1" w:author="Windows User" w:date="2017-05-11T14:19:00Z">
        <w:r>
          <w:rPr>
            <w:webHidden/>
          </w:rPr>
          <w:t>13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RDefault="00B7016F">
      <w:pPr>
        <w:pStyle w:val="TOC1"/>
        <w:tabs>
          <w:tab w:val="left" w:pos="1400"/>
        </w:tabs>
        <w:rPr>
          <w:ins w:id="112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ins w:id="113" w:author="Windows User" w:date="2017-05-11T14:19:00Z">
        <w:r w:rsidRPr="00D12384">
          <w:rPr>
            <w:rStyle w:val="Hyperlink"/>
          </w:rPr>
          <w:fldChar w:fldCharType="begin"/>
        </w:r>
        <w:r w:rsidRPr="00D12384">
          <w:rPr>
            <w:rStyle w:val="Hyperlink"/>
          </w:rPr>
          <w:instrText xml:space="preserve"> </w:instrText>
        </w:r>
        <w:r>
          <w:instrText>HYPERLINK \l "_Toc482275732"</w:instrText>
        </w:r>
        <w:r w:rsidRPr="00D12384">
          <w:rPr>
            <w:rStyle w:val="Hyperlink"/>
          </w:rPr>
          <w:instrText xml:space="preserve"> </w:instrText>
        </w:r>
        <w:r w:rsidRPr="00D12384">
          <w:rPr>
            <w:rStyle w:val="Hyperlink"/>
          </w:rPr>
        </w:r>
        <w:r w:rsidRPr="00D12384">
          <w:rPr>
            <w:rStyle w:val="Hyperlink"/>
          </w:rPr>
          <w:fldChar w:fldCharType="separate"/>
        </w:r>
        <w:r w:rsidRPr="00D12384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1238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_Toc482275732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14" w:author="Windows User" w:date="2017-05-11T14:19:00Z">
        <w:r>
          <w:rPr>
            <w:webHidden/>
          </w:rPr>
          <w:t>14</w:t>
        </w:r>
        <w:r>
          <w:rPr>
            <w:webHidden/>
          </w:rPr>
          <w:fldChar w:fldCharType="end"/>
        </w:r>
        <w:r w:rsidRPr="00D12384">
          <w:rPr>
            <w:rStyle w:val="Hyperlink"/>
          </w:rPr>
          <w:fldChar w:fldCharType="end"/>
        </w:r>
      </w:ins>
    </w:p>
    <w:p w:rsidR="00B7016F" w:rsidDel="00B7016F" w:rsidRDefault="00B7016F" w:rsidP="00E16D14">
      <w:pPr>
        <w:jc w:val="center"/>
        <w:rPr>
          <w:del w:id="115" w:author="Windows User" w:date="2017-05-11T14:19:00Z"/>
          <w:noProof/>
        </w:rPr>
      </w:pPr>
    </w:p>
    <w:p w:rsidR="00B51854" w:rsidDel="00B7016F" w:rsidRDefault="00B51854" w:rsidP="00E16D14">
      <w:pPr>
        <w:jc w:val="center"/>
        <w:rPr>
          <w:del w:id="116" w:author="Windows User" w:date="2017-05-11T14:19:00Z"/>
          <w:noProof/>
        </w:rPr>
      </w:pPr>
    </w:p>
    <w:p w:rsidR="00B51854" w:rsidDel="00B7016F" w:rsidRDefault="00B51854">
      <w:pPr>
        <w:pStyle w:val="TOC1"/>
        <w:rPr>
          <w:del w:id="117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18" w:author="Windows User" w:date="2017-05-11T14:19:00Z">
        <w:r w:rsidRPr="00B7016F" w:rsidDel="00B7016F">
          <w:rPr>
            <w:rPrChange w:id="119" w:author="Windows User" w:date="2017-05-11T14:19:00Z">
              <w:rPr>
                <w:rStyle w:val="Hyperlink"/>
              </w:rPr>
            </w:rPrChange>
          </w:rPr>
          <w:delText>1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PrChange w:id="120" w:author="Windows User" w:date="2017-05-11T14:19:00Z">
              <w:rPr>
                <w:rStyle w:val="Hyperlink"/>
              </w:rPr>
            </w:rPrChange>
          </w:rPr>
          <w:delText>Introduction</w:delText>
        </w:r>
        <w:r w:rsidDel="00B7016F">
          <w:rPr>
            <w:webHidden/>
          </w:rPr>
          <w:tab/>
          <w:delText>4</w:delText>
        </w:r>
      </w:del>
    </w:p>
    <w:p w:rsidR="00B51854" w:rsidDel="00B7016F" w:rsidRDefault="00B51854">
      <w:pPr>
        <w:pStyle w:val="TOC2"/>
        <w:rPr>
          <w:del w:id="121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22" w:author="Windows User" w:date="2017-05-11T14:19:00Z">
        <w:r w:rsidRPr="00B7016F" w:rsidDel="00B7016F">
          <w:rPr>
            <w:rPrChange w:id="123" w:author="Windows User" w:date="2017-05-11T14:19:00Z">
              <w:rPr>
                <w:rStyle w:val="Hyperlink"/>
              </w:rPr>
            </w:rPrChange>
          </w:rPr>
          <w:lastRenderedPageBreak/>
          <w:delText>1.1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PrChange w:id="124" w:author="Windows User" w:date="2017-05-11T14:19:00Z">
              <w:rPr>
                <w:rStyle w:val="Hyperlink"/>
              </w:rPr>
            </w:rPrChange>
          </w:rPr>
          <w:delText>Purpose</w:delText>
        </w:r>
        <w:r w:rsidDel="00B7016F">
          <w:rPr>
            <w:webHidden/>
          </w:rPr>
          <w:tab/>
          <w:delText>4</w:delText>
        </w:r>
      </w:del>
    </w:p>
    <w:p w:rsidR="00B51854" w:rsidDel="00B7016F" w:rsidRDefault="00B51854">
      <w:pPr>
        <w:pStyle w:val="TOC1"/>
        <w:rPr>
          <w:del w:id="125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26" w:author="Windows User" w:date="2017-05-11T14:19:00Z">
        <w:r w:rsidRPr="00B7016F" w:rsidDel="00B7016F">
          <w:rPr>
            <w:rFonts w:ascii="Calibri" w:hAnsi="Calibri" w:cs="Calibri"/>
            <w:rPrChange w:id="127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2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Fonts w:ascii="Calibri" w:hAnsi="Calibri" w:cs="Calibri"/>
            <w:rPrChange w:id="128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ImcSigArbn &amp; High-Level Description</w:delText>
        </w:r>
        <w:r w:rsidDel="00B7016F">
          <w:rPr>
            <w:webHidden/>
          </w:rPr>
          <w:tab/>
          <w:delText>5</w:delText>
        </w:r>
      </w:del>
    </w:p>
    <w:p w:rsidR="00B51854" w:rsidDel="00B7016F" w:rsidRDefault="00B51854">
      <w:pPr>
        <w:pStyle w:val="TOC1"/>
        <w:rPr>
          <w:del w:id="129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30" w:author="Windows User" w:date="2017-05-11T14:19:00Z">
        <w:r w:rsidRPr="00B7016F" w:rsidDel="00B7016F">
          <w:rPr>
            <w:rPrChange w:id="131" w:author="Windows User" w:date="2017-05-11T14:19:00Z">
              <w:rPr>
                <w:rStyle w:val="Hyperlink"/>
              </w:rPr>
            </w:rPrChange>
          </w:rPr>
          <w:delText>3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Fonts w:ascii="Calibri" w:hAnsi="Calibri" w:cs="Calibri"/>
            <w:rPrChange w:id="132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Design details of software module</w:delText>
        </w:r>
        <w:r w:rsidDel="00B7016F">
          <w:rPr>
            <w:webHidden/>
          </w:rPr>
          <w:tab/>
          <w:delText>6</w:delText>
        </w:r>
      </w:del>
    </w:p>
    <w:p w:rsidR="00B51854" w:rsidDel="00B7016F" w:rsidRDefault="00B51854">
      <w:pPr>
        <w:pStyle w:val="TOC2"/>
        <w:rPr>
          <w:del w:id="133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34" w:author="Windows User" w:date="2017-05-11T14:19:00Z">
        <w:r w:rsidRPr="00B7016F" w:rsidDel="00B7016F">
          <w:rPr>
            <w:rFonts w:cs="Calibri"/>
            <w:rPrChange w:id="135" w:author="Windows User" w:date="2017-05-11T14:19:00Z">
              <w:rPr>
                <w:rStyle w:val="Hyperlink"/>
                <w:rFonts w:cs="Calibri"/>
              </w:rPr>
            </w:rPrChange>
          </w:rPr>
          <w:delText>3.1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PrChange w:id="136" w:author="Windows User" w:date="2017-05-11T14:19:00Z">
              <w:rPr>
                <w:rStyle w:val="Hyperlink"/>
              </w:rPr>
            </w:rPrChange>
          </w:rPr>
          <w:delText>Graphical</w:delText>
        </w:r>
        <w:r w:rsidRPr="00B7016F" w:rsidDel="00B7016F">
          <w:rPr>
            <w:rFonts w:cs="Calibri"/>
            <w:rPrChange w:id="137" w:author="Windows User" w:date="2017-05-11T14:19:00Z">
              <w:rPr>
                <w:rStyle w:val="Hyperlink"/>
                <w:rFonts w:cs="Calibri"/>
              </w:rPr>
            </w:rPrChange>
          </w:rPr>
          <w:delText xml:space="preserve"> representation of ImcSigArbn</w:delText>
        </w:r>
        <w:r w:rsidDel="00B7016F">
          <w:rPr>
            <w:webHidden/>
          </w:rPr>
          <w:tab/>
          <w:delText>6</w:delText>
        </w:r>
      </w:del>
    </w:p>
    <w:p w:rsidR="00B51854" w:rsidDel="00B7016F" w:rsidRDefault="00B51854">
      <w:pPr>
        <w:pStyle w:val="TOC2"/>
        <w:rPr>
          <w:del w:id="138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39" w:author="Windows User" w:date="2017-05-11T14:19:00Z">
        <w:r w:rsidRPr="00B7016F" w:rsidDel="00B7016F">
          <w:rPr>
            <w:rFonts w:cs="Calibri"/>
            <w:rPrChange w:id="140" w:author="Windows User" w:date="2017-05-11T14:19:00Z">
              <w:rPr>
                <w:rStyle w:val="Hyperlink"/>
                <w:rFonts w:cs="Calibri"/>
              </w:rPr>
            </w:rPrChange>
          </w:rPr>
          <w:delText>3.2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141" w:author="Windows User" w:date="2017-05-11T14:19:00Z">
              <w:rPr>
                <w:rStyle w:val="Hyperlink"/>
                <w:rFonts w:cs="Calibri"/>
              </w:rPr>
            </w:rPrChange>
          </w:rPr>
          <w:delText>Data Flow Diagram</w:delText>
        </w:r>
        <w:r w:rsidDel="00B7016F">
          <w:rPr>
            <w:webHidden/>
          </w:rPr>
          <w:tab/>
          <w:delText>6</w:delText>
        </w:r>
      </w:del>
    </w:p>
    <w:p w:rsidR="00B51854" w:rsidDel="00B7016F" w:rsidRDefault="00B51854">
      <w:pPr>
        <w:pStyle w:val="TOC3"/>
        <w:tabs>
          <w:tab w:val="left" w:pos="1200"/>
        </w:tabs>
        <w:rPr>
          <w:del w:id="142" w:author="Windows User" w:date="2017-05-11T14:1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43" w:author="Windows User" w:date="2017-05-11T14:19:00Z">
        <w:r w:rsidRPr="00B7016F" w:rsidDel="00B7016F">
          <w:rPr>
            <w:rFonts w:cs="Calibri"/>
            <w:rPrChange w:id="144" w:author="Windows User" w:date="2017-05-11T14:19:00Z">
              <w:rPr>
                <w:rStyle w:val="Hyperlink"/>
                <w:rFonts w:cs="Calibri"/>
              </w:rPr>
            </w:rPrChange>
          </w:rPr>
          <w:delText>3.2.1</w:delText>
        </w:r>
        <w:r w:rsidDel="00B7016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7016F" w:rsidDel="00B7016F">
          <w:rPr>
            <w:rPrChange w:id="145" w:author="Windows User" w:date="2017-05-11T14:19:00Z">
              <w:rPr>
                <w:rStyle w:val="Hyperlink"/>
              </w:rPr>
            </w:rPrChange>
          </w:rPr>
          <w:delText xml:space="preserve">Component </w:delText>
        </w:r>
        <w:r w:rsidRPr="00B7016F" w:rsidDel="00B7016F">
          <w:rPr>
            <w:rFonts w:cs="Calibri"/>
            <w:rPrChange w:id="146" w:author="Windows User" w:date="2017-05-11T14:19:00Z">
              <w:rPr>
                <w:rStyle w:val="Hyperlink"/>
                <w:rFonts w:cs="Calibri"/>
              </w:rPr>
            </w:rPrChange>
          </w:rPr>
          <w:delText>level DFD</w:delText>
        </w:r>
        <w:r w:rsidDel="00B7016F">
          <w:rPr>
            <w:webHidden/>
          </w:rPr>
          <w:tab/>
          <w:delText>6</w:delText>
        </w:r>
      </w:del>
    </w:p>
    <w:p w:rsidR="00B51854" w:rsidDel="00B7016F" w:rsidRDefault="00B51854">
      <w:pPr>
        <w:pStyle w:val="TOC3"/>
        <w:tabs>
          <w:tab w:val="left" w:pos="1200"/>
        </w:tabs>
        <w:rPr>
          <w:del w:id="147" w:author="Windows User" w:date="2017-05-11T14:1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48" w:author="Windows User" w:date="2017-05-11T14:19:00Z">
        <w:r w:rsidRPr="00B7016F" w:rsidDel="00B7016F">
          <w:rPr>
            <w:rFonts w:cs="Calibri"/>
            <w:rPrChange w:id="149" w:author="Windows User" w:date="2017-05-11T14:19:00Z">
              <w:rPr>
                <w:rStyle w:val="Hyperlink"/>
                <w:rFonts w:cs="Calibri"/>
              </w:rPr>
            </w:rPrChange>
          </w:rPr>
          <w:delText>3.2.2</w:delText>
        </w:r>
        <w:r w:rsidDel="00B7016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7016F" w:rsidDel="00B7016F">
          <w:rPr>
            <w:rPrChange w:id="150" w:author="Windows User" w:date="2017-05-11T14:19:00Z">
              <w:rPr>
                <w:rStyle w:val="Hyperlink"/>
              </w:rPr>
            </w:rPrChange>
          </w:rPr>
          <w:delText xml:space="preserve">Function </w:delText>
        </w:r>
        <w:r w:rsidRPr="00B7016F" w:rsidDel="00B7016F">
          <w:rPr>
            <w:rFonts w:cs="Calibri"/>
            <w:rPrChange w:id="151" w:author="Windows User" w:date="2017-05-11T14:19:00Z">
              <w:rPr>
                <w:rStyle w:val="Hyperlink"/>
                <w:rFonts w:cs="Calibri"/>
              </w:rPr>
            </w:rPrChange>
          </w:rPr>
          <w:delText>level DFD</w:delText>
        </w:r>
        <w:r w:rsidDel="00B7016F">
          <w:rPr>
            <w:webHidden/>
          </w:rPr>
          <w:tab/>
          <w:delText>6</w:delText>
        </w:r>
      </w:del>
    </w:p>
    <w:p w:rsidR="00B51854" w:rsidDel="00B7016F" w:rsidRDefault="00B51854">
      <w:pPr>
        <w:pStyle w:val="TOC1"/>
        <w:rPr>
          <w:del w:id="152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53" w:author="Windows User" w:date="2017-05-11T14:19:00Z">
        <w:r w:rsidRPr="00B7016F" w:rsidDel="00B7016F">
          <w:rPr>
            <w:rFonts w:ascii="Calibri" w:hAnsi="Calibri" w:cs="Calibri"/>
            <w:rPrChange w:id="154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4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Fonts w:ascii="Calibri" w:hAnsi="Calibri" w:cs="Calibri"/>
            <w:rPrChange w:id="155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Constant Data Dictionary</w:delText>
        </w:r>
        <w:r w:rsidDel="00B7016F">
          <w:rPr>
            <w:webHidden/>
          </w:rPr>
          <w:tab/>
          <w:delText>7</w:delText>
        </w:r>
      </w:del>
    </w:p>
    <w:p w:rsidR="00B51854" w:rsidDel="00B7016F" w:rsidRDefault="00B51854">
      <w:pPr>
        <w:pStyle w:val="TOC2"/>
        <w:rPr>
          <w:del w:id="156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57" w:author="Windows User" w:date="2017-05-11T14:19:00Z">
        <w:r w:rsidRPr="00B7016F" w:rsidDel="00B7016F">
          <w:rPr>
            <w:rPrChange w:id="158" w:author="Windows User" w:date="2017-05-11T14:19:00Z">
              <w:rPr>
                <w:rStyle w:val="Hyperlink"/>
              </w:rPr>
            </w:rPrChange>
          </w:rPr>
          <w:delText>4.1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PrChange w:id="159" w:author="Windows User" w:date="2017-05-11T14:19:00Z">
              <w:rPr>
                <w:rStyle w:val="Hyperlink"/>
              </w:rPr>
            </w:rPrChange>
          </w:rPr>
          <w:delText>Program (fixed) Constants</w:delText>
        </w:r>
        <w:r w:rsidDel="00B7016F">
          <w:rPr>
            <w:webHidden/>
          </w:rPr>
          <w:tab/>
          <w:delText>7</w:delText>
        </w:r>
      </w:del>
    </w:p>
    <w:p w:rsidR="00B51854" w:rsidDel="00B7016F" w:rsidRDefault="00B51854">
      <w:pPr>
        <w:pStyle w:val="TOC3"/>
        <w:tabs>
          <w:tab w:val="left" w:pos="1200"/>
        </w:tabs>
        <w:rPr>
          <w:del w:id="160" w:author="Windows User" w:date="2017-05-11T14:19:00Z"/>
          <w:rFonts w:asciiTheme="minorHAnsi" w:eastAsiaTheme="minorEastAsia" w:hAnsiTheme="minorHAnsi"/>
          <w:color w:val="auto"/>
          <w:kern w:val="0"/>
          <w:sz w:val="22"/>
          <w:szCs w:val="22"/>
        </w:rPr>
      </w:pPr>
      <w:del w:id="161" w:author="Windows User" w:date="2017-05-11T14:19:00Z">
        <w:r w:rsidRPr="00B7016F" w:rsidDel="00B7016F">
          <w:rPr>
            <w:rPrChange w:id="162" w:author="Windows User" w:date="2017-05-11T14:19:00Z">
              <w:rPr>
                <w:rStyle w:val="Hyperlink"/>
              </w:rPr>
            </w:rPrChange>
          </w:rPr>
          <w:delText>4.1.1</w:delText>
        </w:r>
        <w:r w:rsidDel="00B7016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7016F" w:rsidDel="00B7016F">
          <w:rPr>
            <w:rPrChange w:id="163" w:author="Windows User" w:date="2017-05-11T14:19:00Z">
              <w:rPr>
                <w:rStyle w:val="Hyperlink"/>
              </w:rPr>
            </w:rPrChange>
          </w:rPr>
          <w:delText>Embedded Constants</w:delText>
        </w:r>
        <w:r w:rsidDel="00B7016F">
          <w:rPr>
            <w:webHidden/>
          </w:rPr>
          <w:tab/>
          <w:delText>7</w:delText>
        </w:r>
      </w:del>
    </w:p>
    <w:p w:rsidR="00B51854" w:rsidDel="00B7016F" w:rsidRDefault="00B51854">
      <w:pPr>
        <w:pStyle w:val="TOC1"/>
        <w:rPr>
          <w:del w:id="164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165" w:author="Windows User" w:date="2017-05-11T14:19:00Z">
        <w:r w:rsidRPr="00B7016F" w:rsidDel="00B7016F">
          <w:rPr>
            <w:rPrChange w:id="166" w:author="Windows User" w:date="2017-05-11T14:19:00Z">
              <w:rPr>
                <w:rStyle w:val="Hyperlink"/>
              </w:rPr>
            </w:rPrChange>
          </w:rPr>
          <w:delText>5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Fonts w:ascii="Calibri" w:hAnsi="Calibri" w:cs="Calibri"/>
            <w:rPrChange w:id="167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Software Component Implementation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68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69" w:author="Windows User" w:date="2017-05-11T14:19:00Z">
        <w:r w:rsidRPr="00B7016F" w:rsidDel="00B7016F">
          <w:rPr>
            <w:rPrChange w:id="170" w:author="Windows User" w:date="2017-05-11T14:19:00Z">
              <w:rPr>
                <w:rStyle w:val="Hyperlink"/>
              </w:rPr>
            </w:rPrChange>
          </w:rPr>
          <w:delText>5.1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PrChange w:id="171" w:author="Windows User" w:date="2017-05-11T14:19:00Z">
              <w:rPr>
                <w:rStyle w:val="Hyperlink"/>
              </w:rPr>
            </w:rPrChange>
          </w:rPr>
          <w:delText>Sub-Module Functions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72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73" w:author="Windows User" w:date="2017-05-11T14:19:00Z">
        <w:r w:rsidRPr="00B7016F" w:rsidDel="00B7016F">
          <w:rPr>
            <w:rFonts w:cs="Calibri"/>
            <w:rPrChange w:id="174" w:author="Windows User" w:date="2017-05-11T14:19:00Z">
              <w:rPr>
                <w:rStyle w:val="Hyperlink"/>
                <w:rFonts w:cs="Calibri"/>
              </w:rPr>
            </w:rPrChange>
          </w:rPr>
          <w:delText>5.1.1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175" w:author="Windows User" w:date="2017-05-11T14:19:00Z">
              <w:rPr>
                <w:rStyle w:val="Hyperlink"/>
                <w:rFonts w:cs="Calibri"/>
              </w:rPr>
            </w:rPrChange>
          </w:rPr>
          <w:delText>Init: ImcSigArbnInit1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76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77" w:author="Windows User" w:date="2017-05-11T14:19:00Z">
        <w:r w:rsidRPr="00B7016F" w:rsidDel="00B7016F">
          <w:rPr>
            <w:rFonts w:cs="Calibri"/>
            <w:rPrChange w:id="178" w:author="Windows User" w:date="2017-05-11T14:19:00Z">
              <w:rPr>
                <w:rStyle w:val="Hyperlink"/>
                <w:rFonts w:cs="Calibri"/>
              </w:rPr>
            </w:rPrChange>
          </w:rPr>
          <w:delText>5.1.1.1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179" w:author="Windows User" w:date="2017-05-11T14:19:00Z">
              <w:rPr>
                <w:rStyle w:val="Hyperlink"/>
                <w:rFonts w:cs="Calibri"/>
              </w:rPr>
            </w:rPrChange>
          </w:rPr>
          <w:delText>Design Rationale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80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81" w:author="Windows User" w:date="2017-05-11T14:19:00Z">
        <w:r w:rsidRPr="00B7016F" w:rsidDel="00B7016F">
          <w:rPr>
            <w:rFonts w:cs="Calibri"/>
            <w:rPrChange w:id="182" w:author="Windows User" w:date="2017-05-11T14:19:00Z">
              <w:rPr>
                <w:rStyle w:val="Hyperlink"/>
                <w:rFonts w:cs="Calibri"/>
              </w:rPr>
            </w:rPrChange>
          </w:rPr>
          <w:delText>5.1.2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183" w:author="Windows User" w:date="2017-05-11T14:19:00Z">
              <w:rPr>
                <w:rStyle w:val="Hyperlink"/>
                <w:rFonts w:cs="Calibri"/>
              </w:rPr>
            </w:rPrChange>
          </w:rPr>
          <w:delText>Per: ImcSigArbnPer1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84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85" w:author="Windows User" w:date="2017-05-11T14:19:00Z">
        <w:r w:rsidRPr="00B7016F" w:rsidDel="00B7016F">
          <w:rPr>
            <w:rFonts w:cs="Calibri"/>
            <w:rPrChange w:id="186" w:author="Windows User" w:date="2017-05-11T14:19:00Z">
              <w:rPr>
                <w:rStyle w:val="Hyperlink"/>
                <w:rFonts w:cs="Calibri"/>
              </w:rPr>
            </w:rPrChange>
          </w:rPr>
          <w:delText>5.1.2.1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187" w:author="Windows User" w:date="2017-05-11T14:19:00Z">
              <w:rPr>
                <w:rStyle w:val="Hyperlink"/>
                <w:rFonts w:cs="Calibri"/>
              </w:rPr>
            </w:rPrChange>
          </w:rPr>
          <w:delText>Design Rationale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88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89" w:author="Windows User" w:date="2017-05-11T14:19:00Z">
        <w:r w:rsidRPr="00B7016F" w:rsidDel="00B7016F">
          <w:rPr>
            <w:rFonts w:cs="Calibri"/>
            <w:rPrChange w:id="190" w:author="Windows User" w:date="2017-05-11T14:19:00Z">
              <w:rPr>
                <w:rStyle w:val="Hyperlink"/>
                <w:rFonts w:cs="Calibri"/>
              </w:rPr>
            </w:rPrChange>
          </w:rPr>
          <w:delText>5.1.3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191" w:author="Windows User" w:date="2017-05-11T14:19:00Z">
              <w:rPr>
                <w:rStyle w:val="Hyperlink"/>
                <w:rFonts w:cs="Calibri"/>
              </w:rPr>
            </w:rPrChange>
          </w:rPr>
          <w:delText>Per: ImcSigArbnPer2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92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93" w:author="Windows User" w:date="2017-05-11T14:19:00Z">
        <w:r w:rsidRPr="00B7016F" w:rsidDel="00B7016F">
          <w:rPr>
            <w:rFonts w:cs="Calibri"/>
            <w:rPrChange w:id="194" w:author="Windows User" w:date="2017-05-11T14:19:00Z">
              <w:rPr>
                <w:rStyle w:val="Hyperlink"/>
                <w:rFonts w:cs="Calibri"/>
              </w:rPr>
            </w:rPrChange>
          </w:rPr>
          <w:delText>5.1.3.1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195" w:author="Windows User" w:date="2017-05-11T14:19:00Z">
              <w:rPr>
                <w:rStyle w:val="Hyperlink"/>
                <w:rFonts w:cs="Calibri"/>
              </w:rPr>
            </w:rPrChange>
          </w:rPr>
          <w:delText>Design Rationale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196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197" w:author="Windows User" w:date="2017-05-11T14:19:00Z">
        <w:r w:rsidRPr="00B7016F" w:rsidDel="00B7016F">
          <w:rPr>
            <w:rPrChange w:id="198" w:author="Windows User" w:date="2017-05-11T14:19:00Z">
              <w:rPr>
                <w:rStyle w:val="Hyperlink"/>
              </w:rPr>
            </w:rPrChange>
          </w:rPr>
          <w:delText>5.2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PrChange w:id="199" w:author="Windows User" w:date="2017-05-11T14:19:00Z">
              <w:rPr>
                <w:rStyle w:val="Hyperlink"/>
              </w:rPr>
            </w:rPrChange>
          </w:rPr>
          <w:delText>Server Runnables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200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201" w:author="Windows User" w:date="2017-05-11T14:19:00Z">
        <w:r w:rsidRPr="00B7016F" w:rsidDel="00B7016F">
          <w:rPr>
            <w:rFonts w:cs="Calibri"/>
            <w:rPrChange w:id="202" w:author="Windows User" w:date="2017-05-11T14:19:00Z">
              <w:rPr>
                <w:rStyle w:val="Hyperlink"/>
                <w:rFonts w:cs="Calibri"/>
              </w:rPr>
            </w:rPrChange>
          </w:rPr>
          <w:delText>5.3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203" w:author="Windows User" w:date="2017-05-11T14:19:00Z">
              <w:rPr>
                <w:rStyle w:val="Hyperlink"/>
                <w:rFonts w:cs="Calibri"/>
              </w:rPr>
            </w:rPrChange>
          </w:rPr>
          <w:delText>Interrupt Functions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204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205" w:author="Windows User" w:date="2017-05-11T14:19:00Z">
        <w:r w:rsidRPr="00B7016F" w:rsidDel="00B7016F">
          <w:rPr>
            <w:rFonts w:cs="Calibri"/>
            <w:rPrChange w:id="206" w:author="Windows User" w:date="2017-05-11T14:19:00Z">
              <w:rPr>
                <w:rStyle w:val="Hyperlink"/>
                <w:rFonts w:cs="Calibri"/>
              </w:rPr>
            </w:rPrChange>
          </w:rPr>
          <w:delText>5.4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207" w:author="Windows User" w:date="2017-05-11T14:19:00Z">
              <w:rPr>
                <w:rStyle w:val="Hyperlink"/>
                <w:rFonts w:cs="Calibri"/>
              </w:rPr>
            </w:rPrChange>
          </w:rPr>
          <w:delText>Module Internal (Local) Functions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208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209" w:author="Windows User" w:date="2017-05-11T14:19:00Z">
        <w:r w:rsidRPr="00B7016F" w:rsidDel="00B7016F">
          <w:rPr>
            <w:rFonts w:cs="Calibri"/>
            <w:rPrChange w:id="210" w:author="Windows User" w:date="2017-05-11T14:19:00Z">
              <w:rPr>
                <w:rStyle w:val="Hyperlink"/>
                <w:rFonts w:cs="Calibri"/>
              </w:rPr>
            </w:rPrChange>
          </w:rPr>
          <w:delText>5.4.1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211" w:author="Windows User" w:date="2017-05-11T14:19:00Z">
              <w:rPr>
                <w:rStyle w:val="Hyperlink"/>
                <w:rFonts w:cs="Calibri"/>
              </w:rPr>
            </w:rPrChange>
          </w:rPr>
          <w:delText>Local Function #1</w:delText>
        </w:r>
        <w:r w:rsidDel="00B7016F">
          <w:rPr>
            <w:webHidden/>
          </w:rPr>
          <w:tab/>
          <w:delText>8</w:delText>
        </w:r>
      </w:del>
    </w:p>
    <w:p w:rsidR="00B51854" w:rsidDel="00B7016F" w:rsidRDefault="00B51854">
      <w:pPr>
        <w:pStyle w:val="TOC2"/>
        <w:rPr>
          <w:del w:id="212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213" w:author="Windows User" w:date="2017-05-11T14:19:00Z">
        <w:r w:rsidRPr="00B7016F" w:rsidDel="00B7016F">
          <w:rPr>
            <w:rFonts w:cs="Calibri"/>
            <w:rPrChange w:id="214" w:author="Windows User" w:date="2017-05-11T14:19:00Z">
              <w:rPr>
                <w:rStyle w:val="Hyperlink"/>
                <w:rFonts w:cs="Calibri"/>
              </w:rPr>
            </w:rPrChange>
          </w:rPr>
          <w:delText>5.4.1.1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215" w:author="Windows User" w:date="2017-05-11T14:19:00Z">
              <w:rPr>
                <w:rStyle w:val="Hyperlink"/>
                <w:rFonts w:cs="Calibri"/>
              </w:rPr>
            </w:rPrChange>
          </w:rPr>
          <w:delText>Design Rationale</w:delText>
        </w:r>
        <w:r w:rsidDel="00B7016F">
          <w:rPr>
            <w:webHidden/>
          </w:rPr>
          <w:tab/>
          <w:delText>9</w:delText>
        </w:r>
      </w:del>
    </w:p>
    <w:p w:rsidR="00B51854" w:rsidDel="00B7016F" w:rsidRDefault="00B51854">
      <w:pPr>
        <w:pStyle w:val="TOC2"/>
        <w:rPr>
          <w:del w:id="216" w:author="Windows User" w:date="2017-05-11T14:19:00Z"/>
          <w:rFonts w:asciiTheme="minorHAnsi" w:eastAsiaTheme="minorEastAsia" w:hAnsiTheme="minorHAnsi"/>
          <w:color w:val="auto"/>
          <w:kern w:val="0"/>
          <w:szCs w:val="22"/>
        </w:rPr>
      </w:pPr>
      <w:del w:id="217" w:author="Windows User" w:date="2017-05-11T14:19:00Z">
        <w:r w:rsidRPr="00B7016F" w:rsidDel="00B7016F">
          <w:rPr>
            <w:rFonts w:cs="Calibri"/>
            <w:rPrChange w:id="218" w:author="Windows User" w:date="2017-05-11T14:19:00Z">
              <w:rPr>
                <w:rStyle w:val="Hyperlink"/>
                <w:rFonts w:cs="Calibri"/>
              </w:rPr>
            </w:rPrChange>
          </w:rPr>
          <w:delText>5.5</w:delText>
        </w:r>
        <w:r w:rsidDel="00B7016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7016F" w:rsidDel="00B7016F">
          <w:rPr>
            <w:rFonts w:cs="Calibri"/>
            <w:rPrChange w:id="219" w:author="Windows User" w:date="2017-05-11T14:19:00Z">
              <w:rPr>
                <w:rStyle w:val="Hyperlink"/>
                <w:rFonts w:cs="Calibri"/>
              </w:rPr>
            </w:rPrChange>
          </w:rPr>
          <w:delText>GLOBAL Function/Macro Definitions</w:delText>
        </w:r>
        <w:r w:rsidDel="00B7016F">
          <w:rPr>
            <w:webHidden/>
          </w:rPr>
          <w:tab/>
          <w:delText>9</w:delText>
        </w:r>
      </w:del>
    </w:p>
    <w:p w:rsidR="00B51854" w:rsidDel="00B7016F" w:rsidRDefault="00B51854">
      <w:pPr>
        <w:pStyle w:val="TOC1"/>
        <w:rPr>
          <w:del w:id="220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21" w:author="Windows User" w:date="2017-05-11T14:19:00Z">
        <w:r w:rsidRPr="00B7016F" w:rsidDel="00B7016F">
          <w:rPr>
            <w:rFonts w:ascii="Calibri" w:hAnsi="Calibri" w:cs="Calibri"/>
            <w:rPrChange w:id="222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6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Fonts w:ascii="Calibri" w:hAnsi="Calibri"/>
            <w:rPrChange w:id="223" w:author="Windows User" w:date="2017-05-11T14:19:00Z">
              <w:rPr>
                <w:rStyle w:val="Hyperlink"/>
                <w:rFonts w:ascii="Calibri" w:hAnsi="Calibri"/>
              </w:rPr>
            </w:rPrChange>
          </w:rPr>
          <w:delText>Known</w:delText>
        </w:r>
        <w:r w:rsidRPr="00B7016F" w:rsidDel="00B7016F">
          <w:rPr>
            <w:rFonts w:ascii="Calibri" w:hAnsi="Calibri" w:cs="Calibri"/>
            <w:rPrChange w:id="224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 xml:space="preserve"> Limitations with Design</w:delText>
        </w:r>
        <w:r w:rsidDel="00B7016F">
          <w:rPr>
            <w:webHidden/>
          </w:rPr>
          <w:tab/>
          <w:delText>10</w:delText>
        </w:r>
      </w:del>
    </w:p>
    <w:p w:rsidR="00B51854" w:rsidDel="00B7016F" w:rsidRDefault="00B51854">
      <w:pPr>
        <w:pStyle w:val="TOC1"/>
        <w:rPr>
          <w:del w:id="225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26" w:author="Windows User" w:date="2017-05-11T14:19:00Z">
        <w:r w:rsidRPr="00B7016F" w:rsidDel="00B7016F">
          <w:rPr>
            <w:rFonts w:ascii="Calibri" w:hAnsi="Calibri" w:cs="Calibri"/>
            <w:rPrChange w:id="227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7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Fonts w:ascii="Calibri" w:hAnsi="Calibri" w:cs="Calibri"/>
            <w:rPrChange w:id="228" w:author="Windows User" w:date="2017-05-11T14:19:00Z">
              <w:rPr>
                <w:rStyle w:val="Hyperlink"/>
                <w:rFonts w:ascii="Calibri" w:hAnsi="Calibri" w:cs="Calibri"/>
              </w:rPr>
            </w:rPrChange>
          </w:rPr>
          <w:delText>UNIT TEST CONSIDERATION</w:delText>
        </w:r>
        <w:r w:rsidDel="00B7016F">
          <w:rPr>
            <w:webHidden/>
          </w:rPr>
          <w:tab/>
          <w:delText>11</w:delText>
        </w:r>
      </w:del>
    </w:p>
    <w:p w:rsidR="00B51854" w:rsidDel="00B7016F" w:rsidRDefault="00B51854">
      <w:pPr>
        <w:pStyle w:val="TOC1"/>
        <w:tabs>
          <w:tab w:val="left" w:pos="1400"/>
        </w:tabs>
        <w:rPr>
          <w:del w:id="229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0" w:author="Windows User" w:date="2017-05-11T14:19:00Z">
        <w:r w:rsidRPr="00B7016F" w:rsidDel="00B7016F">
          <w:rPr>
            <w:rPrChange w:id="231" w:author="Windows User" w:date="2017-05-11T14:19:00Z">
              <w:rPr>
                <w:rStyle w:val="Hyperlink"/>
              </w:rPr>
            </w:rPrChange>
          </w:rPr>
          <w:delText>Appendix A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PrChange w:id="232" w:author="Windows User" w:date="2017-05-11T14:19:00Z">
              <w:rPr>
                <w:rStyle w:val="Hyperlink"/>
              </w:rPr>
            </w:rPrChange>
          </w:rPr>
          <w:delText>Abbreviations and Acronyms</w:delText>
        </w:r>
        <w:r w:rsidDel="00B7016F">
          <w:rPr>
            <w:webHidden/>
          </w:rPr>
          <w:tab/>
          <w:delText>12</w:delText>
        </w:r>
      </w:del>
    </w:p>
    <w:p w:rsidR="00B51854" w:rsidDel="00B7016F" w:rsidRDefault="00B51854">
      <w:pPr>
        <w:pStyle w:val="TOC1"/>
        <w:tabs>
          <w:tab w:val="left" w:pos="1400"/>
        </w:tabs>
        <w:rPr>
          <w:del w:id="233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4" w:author="Windows User" w:date="2017-05-11T14:19:00Z">
        <w:r w:rsidRPr="00B7016F" w:rsidDel="00B7016F">
          <w:rPr>
            <w:rPrChange w:id="235" w:author="Windows User" w:date="2017-05-11T14:19:00Z">
              <w:rPr>
                <w:rStyle w:val="Hyperlink"/>
              </w:rPr>
            </w:rPrChange>
          </w:rPr>
          <w:delText>Appendix B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PrChange w:id="236" w:author="Windows User" w:date="2017-05-11T14:19:00Z">
              <w:rPr>
                <w:rStyle w:val="Hyperlink"/>
              </w:rPr>
            </w:rPrChange>
          </w:rPr>
          <w:delText>Glossary</w:delText>
        </w:r>
        <w:r w:rsidDel="00B7016F">
          <w:rPr>
            <w:webHidden/>
          </w:rPr>
          <w:tab/>
          <w:delText>13</w:delText>
        </w:r>
      </w:del>
    </w:p>
    <w:p w:rsidR="00B51854" w:rsidDel="00B7016F" w:rsidRDefault="00B51854">
      <w:pPr>
        <w:pStyle w:val="TOC1"/>
        <w:tabs>
          <w:tab w:val="left" w:pos="1400"/>
        </w:tabs>
        <w:rPr>
          <w:del w:id="237" w:author="Windows User" w:date="2017-05-11T14:19:00Z"/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del w:id="238" w:author="Windows User" w:date="2017-05-11T14:19:00Z">
        <w:r w:rsidRPr="00B7016F" w:rsidDel="00B7016F">
          <w:rPr>
            <w:rPrChange w:id="239" w:author="Windows User" w:date="2017-05-11T14:19:00Z">
              <w:rPr>
                <w:rStyle w:val="Hyperlink"/>
              </w:rPr>
            </w:rPrChange>
          </w:rPr>
          <w:delText>Appendix C</w:delText>
        </w:r>
        <w:r w:rsidDel="00B7016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7016F" w:rsidDel="00B7016F">
          <w:rPr>
            <w:rPrChange w:id="240" w:author="Windows User" w:date="2017-05-11T14:19:00Z">
              <w:rPr>
                <w:rStyle w:val="Hyperlink"/>
              </w:rPr>
            </w:rPrChange>
          </w:rPr>
          <w:delText>References</w:delText>
        </w:r>
        <w:r w:rsidDel="00B7016F">
          <w:rPr>
            <w:webHidden/>
          </w:rPr>
          <w:tab/>
          <w:delText>14</w:delText>
        </w:r>
      </w:del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241" w:name="_Toc482275703"/>
      <w:r w:rsidRPr="00A158C7">
        <w:lastRenderedPageBreak/>
        <w:t>Introduction</w:t>
      </w:r>
      <w:bookmarkEnd w:id="241"/>
    </w:p>
    <w:p w:rsidR="00063A7A" w:rsidRPr="00A158C7" w:rsidRDefault="00FE5DF5" w:rsidP="000B37D5">
      <w:pPr>
        <w:pStyle w:val="Heading2"/>
      </w:pPr>
      <w:bookmarkStart w:id="242" w:name="_Toc482275704"/>
      <w:r w:rsidRPr="00A158C7">
        <w:t>Purpose</w:t>
      </w:r>
      <w:bookmarkEnd w:id="242"/>
    </w:p>
    <w:p w:rsidR="00DC0959" w:rsidRPr="008C412D" w:rsidRDefault="00260966" w:rsidP="00FF255D">
      <w:pPr>
        <w:ind w:left="567"/>
        <w:rPr>
          <w:rFonts w:cs="Calibri"/>
        </w:rPr>
      </w:pPr>
      <w:r>
        <w:rPr>
          <w:lang w:bidi="ar-SA"/>
        </w:rPr>
        <w:t xml:space="preserve">Module design </w:t>
      </w:r>
      <w:r w:rsidR="00773F7F">
        <w:rPr>
          <w:lang w:bidi="ar-SA"/>
        </w:rPr>
        <w:t xml:space="preserve">document for </w:t>
      </w:r>
      <w:proofErr w:type="spellStart"/>
      <w:r w:rsidR="00773F7F">
        <w:rPr>
          <w:lang w:bidi="ar-SA"/>
        </w:rPr>
        <w:t>ImcSigArbn</w:t>
      </w:r>
      <w:proofErr w:type="spellEnd"/>
      <w:r w:rsidR="00773F7F">
        <w:rPr>
          <w:lang w:bidi="ar-SA"/>
        </w:rPr>
        <w:t xml:space="preserve"> SF063A to refer for design rationale, unit test considerations and implementation details.</w:t>
      </w:r>
    </w:p>
    <w:p w:rsidR="00F95E33" w:rsidRPr="00A158C7" w:rsidRDefault="00F95E33" w:rsidP="00E16D14"/>
    <w:bookmarkStart w:id="243" w:name="_Toc406065228"/>
    <w:bookmarkEnd w:id="11"/>
    <w:bookmarkEnd w:id="12"/>
    <w:bookmarkEnd w:id="13"/>
    <w:bookmarkEnd w:id="14"/>
    <w:bookmarkEnd w:id="15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244" w:name="_Toc482275705"/>
      <w:proofErr w:type="spellStart"/>
      <w:r w:rsidR="00773F7F">
        <w:rPr>
          <w:rFonts w:ascii="Calibri" w:hAnsi="Calibri" w:cs="Calibri"/>
        </w:rPr>
        <w:t>ImcSigArbn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243"/>
      <w:bookmarkEnd w:id="244"/>
    </w:p>
    <w:p w:rsidR="00D229A6" w:rsidRPr="00773F7F" w:rsidRDefault="00773F7F" w:rsidP="00773F7F">
      <w:pPr>
        <w:ind w:left="562"/>
        <w:rPr>
          <w:rFonts w:cs="Calibri"/>
        </w:rPr>
      </w:pPr>
      <w:r w:rsidRPr="00260966">
        <w:rPr>
          <w:lang w:bidi="ar-SA"/>
        </w:rPr>
        <w:t>This function shall define the requirements for sharing signals.</w:t>
      </w:r>
      <w:r>
        <w:rPr>
          <w:lang w:bidi="ar-SA"/>
        </w:rPr>
        <w:t xml:space="preserve"> </w:t>
      </w:r>
      <w:r w:rsidRPr="00260966">
        <w:rPr>
          <w:lang w:bidi="ar-SA"/>
        </w:rPr>
        <w:t>It sha</w:t>
      </w:r>
      <w:r>
        <w:rPr>
          <w:lang w:bidi="ar-SA"/>
        </w:rPr>
        <w:t>ll serve as a single function of contact to obtain information from the other controller in a dual ECU structure. It shall define requirements for arbitration of signals and integrator states to ensure performance.</w:t>
      </w:r>
    </w:p>
    <w:p w:rsidR="00D229A6" w:rsidRDefault="00D229A6" w:rsidP="00D229A6">
      <w:pPr>
        <w:rPr>
          <w:rFonts w:cs="Calibri"/>
          <w:i/>
        </w:rPr>
      </w:pPr>
    </w:p>
    <w:p w:rsidR="00D229A6" w:rsidRPr="00773F7F" w:rsidRDefault="00D229A6" w:rsidP="00FE0E77">
      <w:pPr>
        <w:pStyle w:val="Heading1"/>
        <w:ind w:left="562" w:hanging="562"/>
      </w:pPr>
      <w:bookmarkStart w:id="245" w:name="_Toc406065229"/>
      <w:bookmarkStart w:id="246" w:name="_Toc482275706"/>
      <w:r w:rsidRPr="00730C41">
        <w:rPr>
          <w:rFonts w:ascii="Calibri" w:hAnsi="Calibri" w:cs="Calibri"/>
        </w:rPr>
        <w:lastRenderedPageBreak/>
        <w:t>Design details of software module</w:t>
      </w:r>
      <w:bookmarkStart w:id="247" w:name="_Toc406065230"/>
      <w:bookmarkEnd w:id="245"/>
      <w:bookmarkEnd w:id="246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248" w:name="_Toc482275707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247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730C41">
        <w:rPr>
          <w:rFonts w:ascii="Calibri" w:hAnsi="Calibri" w:cs="Calibri"/>
        </w:rPr>
        <w:t>ImcSigArbn</w:t>
      </w:r>
      <w:bookmarkEnd w:id="248"/>
      <w:proofErr w:type="spellEnd"/>
      <w:r w:rsidR="00AE55D3">
        <w:rPr>
          <w:rFonts w:ascii="Calibri" w:hAnsi="Calibri" w:cs="Calibri"/>
        </w:rPr>
        <w:fldChar w:fldCharType="end"/>
      </w:r>
    </w:p>
    <w:p w:rsidR="00D229A6" w:rsidRPr="00937DF3" w:rsidRDefault="00937DF3" w:rsidP="00937DF3">
      <w:pPr>
        <w:ind w:left="576"/>
        <w:rPr>
          <w:rFonts w:cs="Calibri"/>
        </w:rPr>
      </w:pPr>
      <w:r>
        <w:rPr>
          <w:noProof/>
          <w:lang w:bidi="ar-SA"/>
        </w:rPr>
        <w:drawing>
          <wp:inline distT="0" distB="0" distL="0" distR="0" wp14:anchorId="2ACD3C60" wp14:editId="3EA09F02">
            <wp:extent cx="3684814" cy="6141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006" cy="61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B094F" w:rsidRDefault="00D229A6" w:rsidP="00FE0E77">
      <w:pPr>
        <w:pStyle w:val="Heading2"/>
        <w:rPr>
          <w:rFonts w:cs="Calibri"/>
        </w:rPr>
      </w:pPr>
      <w:bookmarkStart w:id="249" w:name="_Toc406065231"/>
      <w:bookmarkStart w:id="250" w:name="_Toc482275708"/>
      <w:r w:rsidRPr="00937DF3">
        <w:rPr>
          <w:rFonts w:ascii="Calibri" w:hAnsi="Calibri" w:cs="Calibri"/>
        </w:rPr>
        <w:t>Data Flow Diagram</w:t>
      </w:r>
      <w:bookmarkEnd w:id="249"/>
      <w:bookmarkEnd w:id="250"/>
    </w:p>
    <w:p w:rsidR="00D229A6" w:rsidRDefault="00AC4CD8" w:rsidP="00C2006D">
      <w:pPr>
        <w:pStyle w:val="Heading3"/>
        <w:tabs>
          <w:tab w:val="clear" w:pos="1017"/>
        </w:tabs>
        <w:spacing w:after="0"/>
        <w:ind w:left="562" w:hanging="562"/>
        <w:rPr>
          <w:rFonts w:ascii="Calibri" w:hAnsi="Calibri" w:cs="Calibri"/>
        </w:rPr>
      </w:pPr>
      <w:bookmarkStart w:id="251" w:name="_Toc375924736"/>
      <w:bookmarkStart w:id="252" w:name="_Toc406065232"/>
      <w:bookmarkStart w:id="253" w:name="_Toc482275709"/>
      <w:r w:rsidRPr="00305C34">
        <w:rPr>
          <w:rFonts w:ascii="Calibri" w:hAnsi="Calibri"/>
        </w:rPr>
        <w:t xml:space="preserve">Component </w:t>
      </w:r>
      <w:r w:rsidR="00D229A6" w:rsidRPr="00937DF3">
        <w:rPr>
          <w:rFonts w:ascii="Calibri" w:hAnsi="Calibri" w:cs="Calibri"/>
        </w:rPr>
        <w:t>level DFD</w:t>
      </w:r>
      <w:bookmarkEnd w:id="251"/>
      <w:bookmarkEnd w:id="252"/>
      <w:bookmarkEnd w:id="253"/>
    </w:p>
    <w:p w:rsidR="00C2006D" w:rsidRPr="00C2006D" w:rsidRDefault="00C2006D" w:rsidP="00C2006D">
      <w:pPr>
        <w:ind w:firstLine="562"/>
        <w:rPr>
          <w:lang w:bidi="ar-SA"/>
        </w:rPr>
      </w:pPr>
      <w:r>
        <w:rPr>
          <w:lang w:bidi="ar-SA"/>
        </w:rPr>
        <w:t>Refer FDD Simulink model.</w:t>
      </w:r>
    </w:p>
    <w:p w:rsidR="002B094F" w:rsidRDefault="00AC4CD8" w:rsidP="00C2006D">
      <w:pPr>
        <w:pStyle w:val="Heading3"/>
        <w:spacing w:before="0" w:after="0"/>
        <w:ind w:left="562" w:hanging="562"/>
        <w:rPr>
          <w:rFonts w:ascii="Calibri" w:hAnsi="Calibri" w:cs="Calibri"/>
        </w:rPr>
      </w:pPr>
      <w:bookmarkStart w:id="254" w:name="_Toc375924737"/>
      <w:bookmarkStart w:id="255" w:name="_Toc406065233"/>
      <w:bookmarkStart w:id="256" w:name="_Toc482275710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937DF3">
        <w:rPr>
          <w:rFonts w:ascii="Calibri" w:hAnsi="Calibri" w:cs="Calibri"/>
        </w:rPr>
        <w:t>level DFD</w:t>
      </w:r>
      <w:bookmarkEnd w:id="254"/>
      <w:bookmarkEnd w:id="255"/>
      <w:bookmarkEnd w:id="256"/>
    </w:p>
    <w:p w:rsidR="00C2006D" w:rsidRPr="00C2006D" w:rsidRDefault="00C2006D" w:rsidP="00C2006D">
      <w:pPr>
        <w:spacing w:after="0"/>
        <w:ind w:firstLine="562"/>
        <w:rPr>
          <w:lang w:bidi="ar-SA"/>
        </w:rPr>
      </w:pPr>
      <w:r>
        <w:rPr>
          <w:lang w:bidi="ar-SA"/>
        </w:rPr>
        <w:t>Refer FDD Simulink Model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57" w:name="_Toc338170479"/>
      <w:bookmarkStart w:id="258" w:name="_Toc375678228"/>
      <w:bookmarkStart w:id="259" w:name="_Toc418080062"/>
      <w:bookmarkStart w:id="260" w:name="_Toc421709912"/>
      <w:bookmarkStart w:id="261" w:name="_Toc482275711"/>
      <w:r w:rsidRPr="00AC4CD8">
        <w:rPr>
          <w:rFonts w:ascii="Calibri" w:hAnsi="Calibri" w:cs="Calibri"/>
        </w:rPr>
        <w:lastRenderedPageBreak/>
        <w:t>Constant Data Dictionary</w:t>
      </w:r>
      <w:bookmarkEnd w:id="257"/>
      <w:bookmarkEnd w:id="258"/>
      <w:bookmarkEnd w:id="259"/>
      <w:bookmarkEnd w:id="260"/>
      <w:bookmarkEnd w:id="26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62" w:name="_Toc421011506"/>
      <w:bookmarkStart w:id="263" w:name="_Toc421786527"/>
      <w:bookmarkStart w:id="264" w:name="_Toc418080064"/>
      <w:bookmarkStart w:id="265" w:name="_Toc482275712"/>
      <w:r w:rsidRPr="00DA5500">
        <w:rPr>
          <w:rFonts w:ascii="Calibri" w:hAnsi="Calibri"/>
        </w:rPr>
        <w:t>Program (fixed) Constants</w:t>
      </w:r>
      <w:bookmarkEnd w:id="262"/>
      <w:bookmarkEnd w:id="263"/>
      <w:bookmarkEnd w:id="265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66" w:name="_Toc482275713"/>
      <w:bookmarkEnd w:id="264"/>
      <w:r w:rsidRPr="00DA5500">
        <w:rPr>
          <w:rFonts w:ascii="Calibri" w:hAnsi="Calibri"/>
        </w:rPr>
        <w:t>Embedded Constants</w:t>
      </w:r>
      <w:bookmarkEnd w:id="266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937DF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Refer to </w:t>
            </w:r>
            <w:proofErr w:type="spellStart"/>
            <w:r>
              <w:rPr>
                <w:rFonts w:cs="Calibri"/>
                <w:sz w:val="16"/>
                <w:szCs w:val="16"/>
              </w:rPr>
              <w:t>DataDict.m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2518E0" w:rsidRDefault="00AC4CD8" w:rsidP="00FE0E77">
      <w:pPr>
        <w:pStyle w:val="Heading1"/>
        <w:ind w:left="562" w:hanging="562"/>
      </w:pPr>
      <w:bookmarkStart w:id="267" w:name="_Ref87065593"/>
      <w:bookmarkStart w:id="268" w:name="_Toc338170483"/>
      <w:bookmarkStart w:id="269" w:name="_Toc375678229"/>
      <w:bookmarkStart w:id="270" w:name="_Toc418080067"/>
      <w:bookmarkStart w:id="271" w:name="_Toc421786702"/>
      <w:bookmarkStart w:id="272" w:name="_Toc482275714"/>
      <w:r w:rsidRPr="0096544D">
        <w:rPr>
          <w:rFonts w:ascii="Calibri" w:hAnsi="Calibri" w:cs="Calibri"/>
        </w:rPr>
        <w:lastRenderedPageBreak/>
        <w:t>Software Component Implementation</w:t>
      </w:r>
      <w:bookmarkEnd w:id="267"/>
      <w:bookmarkEnd w:id="268"/>
      <w:bookmarkEnd w:id="269"/>
      <w:bookmarkEnd w:id="270"/>
      <w:bookmarkEnd w:id="271"/>
      <w:bookmarkEnd w:id="272"/>
    </w:p>
    <w:p w:rsidR="003C7CFA" w:rsidRPr="003C7CFA" w:rsidRDefault="002B094F" w:rsidP="003C7CFA">
      <w:pPr>
        <w:pStyle w:val="Heading2"/>
        <w:spacing w:after="60"/>
        <w:rPr>
          <w:rFonts w:ascii="Calibri" w:hAnsi="Calibri"/>
        </w:rPr>
      </w:pPr>
      <w:bookmarkStart w:id="273" w:name="_Toc338170484"/>
      <w:bookmarkStart w:id="274" w:name="_Toc418080068"/>
      <w:bookmarkStart w:id="275" w:name="_Toc421709916"/>
      <w:bookmarkStart w:id="276" w:name="_Toc482275715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273"/>
      <w:bookmarkEnd w:id="274"/>
      <w:bookmarkEnd w:id="275"/>
      <w:bookmarkEnd w:id="276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277" w:name="_Toc421011514"/>
      <w:bookmarkStart w:id="278" w:name="_Toc482275716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96544D">
        <w:rPr>
          <w:rFonts w:ascii="Calibri" w:hAnsi="Calibri" w:cs="Calibri"/>
        </w:rPr>
        <w:t>ImcSigArbn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bookmarkEnd w:id="277"/>
      <w:r w:rsidR="0096544D">
        <w:rPr>
          <w:rFonts w:ascii="Calibri" w:hAnsi="Calibri" w:cs="Calibri"/>
        </w:rPr>
        <w:t>1</w:t>
      </w:r>
      <w:bookmarkEnd w:id="278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279" w:name="_Toc421011515"/>
      <w:bookmarkStart w:id="280" w:name="_Toc482275717"/>
      <w:r w:rsidRPr="00AA38E8">
        <w:rPr>
          <w:rFonts w:ascii="Calibri" w:hAnsi="Calibri" w:cs="Calibri"/>
        </w:rPr>
        <w:t>Design Rationale</w:t>
      </w:r>
      <w:bookmarkEnd w:id="279"/>
      <w:bookmarkEnd w:id="280"/>
    </w:p>
    <w:p w:rsidR="003B1AFC" w:rsidRPr="003B1AFC" w:rsidRDefault="0096544D" w:rsidP="003B1AFC">
      <w:pPr>
        <w:ind w:left="864"/>
        <w:rPr>
          <w:lang w:bidi="ar-SA"/>
        </w:rPr>
      </w:pPr>
      <w:r w:rsidRPr="003B1AFC">
        <w:rPr>
          <w:rFonts w:cs="Calibri"/>
        </w:rPr>
        <w:t>Refer FDD Simulink model</w:t>
      </w:r>
    </w:p>
    <w:p w:rsidR="003B1AFC" w:rsidRPr="003B1AFC" w:rsidRDefault="00DB3C1D" w:rsidP="003B1AFC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281" w:name="_Toc421011518"/>
      <w:bookmarkStart w:id="282" w:name="_Toc482275718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3B1AFC">
        <w:rPr>
          <w:rFonts w:ascii="Calibri" w:hAnsi="Calibri" w:cs="Calibri"/>
        </w:rPr>
        <w:t>ImcSigArbn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281"/>
      <w:r w:rsidR="003B1AFC">
        <w:rPr>
          <w:rFonts w:ascii="Calibri" w:hAnsi="Calibri" w:cs="Calibri"/>
        </w:rPr>
        <w:t>1</w:t>
      </w:r>
      <w:bookmarkEnd w:id="282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283" w:name="_Toc421011519"/>
      <w:bookmarkStart w:id="284" w:name="_Toc482275719"/>
      <w:r w:rsidRPr="00AA38E8">
        <w:rPr>
          <w:rFonts w:ascii="Calibri" w:hAnsi="Calibri" w:cs="Calibri"/>
        </w:rPr>
        <w:t>Design Rationale</w:t>
      </w:r>
      <w:bookmarkEnd w:id="283"/>
      <w:bookmarkEnd w:id="284"/>
    </w:p>
    <w:p w:rsidR="00DB3C1D" w:rsidRPr="003B1AFC" w:rsidRDefault="003B1AFC" w:rsidP="00C14531">
      <w:pPr>
        <w:ind w:left="864"/>
        <w:rPr>
          <w:rFonts w:cs="Calibri"/>
        </w:rPr>
      </w:pPr>
      <w:r>
        <w:rPr>
          <w:rFonts w:cs="Calibri"/>
        </w:rPr>
        <w:t>Refer FDD Simulink model</w:t>
      </w:r>
      <w:r w:rsidR="00C14531">
        <w:rPr>
          <w:rFonts w:cs="Calibri"/>
        </w:rPr>
        <w:br/>
        <w:t xml:space="preserve">The implementation of </w:t>
      </w:r>
      <w:proofErr w:type="spellStart"/>
      <w:r w:rsidR="00C14531">
        <w:rPr>
          <w:rFonts w:cs="Calibri"/>
        </w:rPr>
        <w:t>ElapsedTime</w:t>
      </w:r>
      <w:proofErr w:type="spellEnd"/>
      <w:r w:rsidR="00C14531">
        <w:rPr>
          <w:rFonts w:cs="Calibri"/>
        </w:rPr>
        <w:t xml:space="preserve"> block was optimized in the code to avoid a couple of Boolean operations and additional temporary variables. The functionality was verified in peer review with design owner as well.</w:t>
      </w:r>
    </w:p>
    <w:p w:rsidR="003B1AFC" w:rsidRPr="003B1AFC" w:rsidRDefault="003B1AFC" w:rsidP="003B1AFC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285" w:name="_Toc482275720"/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</w:rPr>
        <w:t>ImcSigArbn</w:t>
      </w:r>
      <w:r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r>
        <w:rPr>
          <w:rFonts w:ascii="Calibri" w:hAnsi="Calibri" w:cs="Calibri"/>
        </w:rPr>
        <w:t>2</w:t>
      </w:r>
      <w:bookmarkEnd w:id="285"/>
    </w:p>
    <w:p w:rsidR="003B1AFC" w:rsidRPr="00AA38E8" w:rsidRDefault="003B1AFC" w:rsidP="003B1AFC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286" w:name="_Toc482275721"/>
      <w:r w:rsidRPr="00AA38E8">
        <w:rPr>
          <w:rFonts w:ascii="Calibri" w:hAnsi="Calibri" w:cs="Calibri"/>
        </w:rPr>
        <w:t>Design Rationale</w:t>
      </w:r>
      <w:bookmarkEnd w:id="286"/>
    </w:p>
    <w:p w:rsidR="008C6874" w:rsidRDefault="003B1AFC" w:rsidP="003B1AFC">
      <w:pPr>
        <w:ind w:left="864"/>
        <w:rPr>
          <w:rFonts w:cs="Calibri"/>
        </w:rPr>
      </w:pPr>
      <w:r>
        <w:rPr>
          <w:rFonts w:cs="Calibri"/>
        </w:rPr>
        <w:t>Refer FDD Simulink model</w:t>
      </w:r>
      <w:r w:rsidR="00C14531">
        <w:rPr>
          <w:rFonts w:cs="Calibri"/>
        </w:rPr>
        <w:br/>
        <w:t xml:space="preserve">The implementation of </w:t>
      </w:r>
      <w:proofErr w:type="spellStart"/>
      <w:r w:rsidR="00C14531">
        <w:rPr>
          <w:rFonts w:cs="Calibri"/>
        </w:rPr>
        <w:t>ElapsedTime</w:t>
      </w:r>
      <w:proofErr w:type="spellEnd"/>
      <w:r w:rsidR="00C14531">
        <w:rPr>
          <w:rFonts w:cs="Calibri"/>
        </w:rPr>
        <w:t xml:space="preserve"> block was optimized in the code to avoid a couple of Boolean operations and additional temporary variables. The functionality was verified in peer review with design owner as well.</w:t>
      </w:r>
    </w:p>
    <w:p w:rsidR="008C6874" w:rsidRDefault="008C6874" w:rsidP="003B1AFC">
      <w:pPr>
        <w:pStyle w:val="Heading2"/>
        <w:spacing w:after="60"/>
        <w:rPr>
          <w:rFonts w:ascii="Calibri" w:hAnsi="Calibri"/>
        </w:rPr>
      </w:pPr>
      <w:bookmarkStart w:id="287" w:name="_Toc482275722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</w:t>
      </w:r>
      <w:r w:rsidR="003B1AFC">
        <w:rPr>
          <w:rFonts w:ascii="Calibri" w:hAnsi="Calibri"/>
        </w:rPr>
        <w:t>n</w:t>
      </w:r>
      <w:r w:rsidRPr="008C6874">
        <w:rPr>
          <w:rFonts w:ascii="Calibri" w:hAnsi="Calibri"/>
        </w:rPr>
        <w:t>ables</w:t>
      </w:r>
      <w:bookmarkEnd w:id="287"/>
      <w:proofErr w:type="spellEnd"/>
    </w:p>
    <w:p w:rsidR="008C6874" w:rsidRPr="003B1AFC" w:rsidRDefault="003B1AFC" w:rsidP="003B1AFC">
      <w:pPr>
        <w:ind w:firstLine="576"/>
        <w:rPr>
          <w:lang w:bidi="ar-SA"/>
        </w:rPr>
      </w:pPr>
      <w:r>
        <w:rPr>
          <w:lang w:bidi="ar-SA"/>
        </w:rPr>
        <w:t>None</w:t>
      </w:r>
    </w:p>
    <w:p w:rsidR="008C6874" w:rsidRDefault="008C6874" w:rsidP="003B1AFC">
      <w:pPr>
        <w:pStyle w:val="Heading2"/>
        <w:spacing w:after="60"/>
        <w:rPr>
          <w:rFonts w:ascii="Calibri" w:hAnsi="Calibri" w:cs="Calibri"/>
        </w:rPr>
      </w:pPr>
      <w:bookmarkStart w:id="288" w:name="_Ref382299966"/>
      <w:bookmarkStart w:id="289" w:name="_Toc421011529"/>
      <w:bookmarkStart w:id="290" w:name="_Toc482275723"/>
      <w:r w:rsidRPr="00AA38E8">
        <w:rPr>
          <w:rFonts w:ascii="Calibri" w:hAnsi="Calibri" w:cs="Calibri"/>
        </w:rPr>
        <w:t>Interrupt Functions</w:t>
      </w:r>
      <w:bookmarkEnd w:id="288"/>
      <w:bookmarkEnd w:id="289"/>
      <w:bookmarkEnd w:id="290"/>
    </w:p>
    <w:p w:rsidR="00962F22" w:rsidRPr="00962F22" w:rsidRDefault="003B1AFC" w:rsidP="00962F22">
      <w:pPr>
        <w:ind w:left="567"/>
        <w:rPr>
          <w:lang w:bidi="ar-SA"/>
        </w:rPr>
      </w:pPr>
      <w:r>
        <w:rPr>
          <w:lang w:bidi="ar-SA"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291" w:name="_Toc338170485"/>
      <w:bookmarkStart w:id="292" w:name="_Toc418080074"/>
      <w:bookmarkStart w:id="293" w:name="_Toc421709919"/>
      <w:bookmarkStart w:id="294" w:name="_Toc482275724"/>
      <w:r w:rsidRPr="008C6874">
        <w:rPr>
          <w:rFonts w:ascii="Calibri" w:hAnsi="Calibri" w:cs="Calibri"/>
        </w:rPr>
        <w:t>Module Internal (Local) Functions</w:t>
      </w:r>
      <w:bookmarkEnd w:id="291"/>
      <w:bookmarkEnd w:id="292"/>
      <w:bookmarkEnd w:id="293"/>
      <w:bookmarkEnd w:id="294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295" w:name="_Toc421011540"/>
      <w:bookmarkStart w:id="296" w:name="_Toc482275725"/>
      <w:r w:rsidRPr="00AA38E8">
        <w:rPr>
          <w:rFonts w:ascii="Calibri" w:hAnsi="Calibri" w:cs="Calibri"/>
        </w:rPr>
        <w:t>Local Function #1</w:t>
      </w:r>
      <w:bookmarkEnd w:id="295"/>
      <w:bookmarkEnd w:id="296"/>
    </w:p>
    <w:tbl>
      <w:tblPr>
        <w:tblW w:w="10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2448"/>
        <w:gridCol w:w="1196"/>
        <w:gridCol w:w="2482"/>
        <w:gridCol w:w="2355"/>
      </w:tblGrid>
      <w:tr w:rsidR="008C6874" w:rsidRPr="00AA38E8" w:rsidTr="001F7A25">
        <w:tc>
          <w:tcPr>
            <w:tcW w:w="1558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2448" w:type="dxa"/>
          </w:tcPr>
          <w:p w:rsidR="008C6874" w:rsidRPr="00AA38E8" w:rsidRDefault="00CF14C5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CF14C5">
              <w:rPr>
                <w:rFonts w:cs="Calibri"/>
                <w:sz w:val="16"/>
              </w:rPr>
              <w:t>CalcImcSigOffs</w:t>
            </w:r>
            <w:proofErr w:type="spellEnd"/>
          </w:p>
        </w:tc>
        <w:tc>
          <w:tcPr>
            <w:tcW w:w="1196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2482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235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1F7A25">
        <w:tc>
          <w:tcPr>
            <w:tcW w:w="1558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448" w:type="dxa"/>
          </w:tcPr>
          <w:p w:rsidR="008C6874" w:rsidRPr="00AA38E8" w:rsidRDefault="00D95341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95341">
              <w:rPr>
                <w:rFonts w:cs="Calibri"/>
                <w:sz w:val="16"/>
              </w:rPr>
              <w:t>ImcSigArbnEna_Cnt_T_logl</w:t>
            </w:r>
            <w:proofErr w:type="spellEnd"/>
          </w:p>
        </w:tc>
        <w:tc>
          <w:tcPr>
            <w:tcW w:w="1196" w:type="dxa"/>
          </w:tcPr>
          <w:p w:rsidR="008C6874" w:rsidRPr="00AA38E8" w:rsidRDefault="00EB255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2482" w:type="dxa"/>
          </w:tcPr>
          <w:p w:rsidR="008C6874" w:rsidRPr="00AA38E8" w:rsidRDefault="00EB255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2355" w:type="dxa"/>
          </w:tcPr>
          <w:p w:rsidR="008C6874" w:rsidRPr="00AA38E8" w:rsidRDefault="00EB255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  <w:tr w:rsidR="008C6874" w:rsidRPr="00AA38E8" w:rsidTr="001F7A25">
        <w:tc>
          <w:tcPr>
            <w:tcW w:w="1558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8C6874" w:rsidRPr="00AA38E8" w:rsidRDefault="00EB2554" w:rsidP="00F4318C">
            <w:pPr>
              <w:spacing w:before="60"/>
              <w:rPr>
                <w:rFonts w:cs="Calibri"/>
                <w:sz w:val="16"/>
              </w:rPr>
            </w:pPr>
            <w:r w:rsidRPr="00EB2554">
              <w:rPr>
                <w:rFonts w:cs="Calibri"/>
                <w:sz w:val="16"/>
              </w:rPr>
              <w:t>InpSig_Uls_T_f32</w:t>
            </w:r>
          </w:p>
        </w:tc>
        <w:tc>
          <w:tcPr>
            <w:tcW w:w="1196" w:type="dxa"/>
          </w:tcPr>
          <w:p w:rsidR="008C6874" w:rsidRPr="00AA38E8" w:rsidRDefault="00EB255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2482" w:type="dxa"/>
          </w:tcPr>
          <w:p w:rsidR="008C6874" w:rsidRPr="00AA38E8" w:rsidRDefault="002278C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-32767.5</w:t>
            </w:r>
          </w:p>
        </w:tc>
        <w:tc>
          <w:tcPr>
            <w:tcW w:w="2355" w:type="dxa"/>
          </w:tcPr>
          <w:p w:rsidR="008C6874" w:rsidRPr="00AA38E8" w:rsidRDefault="002278CC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32767.5</w:t>
            </w:r>
          </w:p>
        </w:tc>
      </w:tr>
      <w:tr w:rsidR="002278CC" w:rsidRPr="00AA38E8" w:rsidTr="001F7A25">
        <w:tc>
          <w:tcPr>
            <w:tcW w:w="1558" w:type="dxa"/>
          </w:tcPr>
          <w:p w:rsidR="002278CC" w:rsidRPr="00AA38E8" w:rsidRDefault="002278CC" w:rsidP="002278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2278CC" w:rsidRPr="00EB2554" w:rsidRDefault="002278CC" w:rsidP="002278CC">
            <w:pPr>
              <w:spacing w:before="60"/>
              <w:rPr>
                <w:rFonts w:cs="Calibri"/>
                <w:sz w:val="16"/>
              </w:rPr>
            </w:pPr>
            <w:r w:rsidRPr="00EB2554">
              <w:rPr>
                <w:rFonts w:cs="Calibri"/>
                <w:sz w:val="16"/>
              </w:rPr>
              <w:t>ImcSig_Uls_T_f32</w:t>
            </w:r>
          </w:p>
        </w:tc>
        <w:tc>
          <w:tcPr>
            <w:tcW w:w="1196" w:type="dxa"/>
          </w:tcPr>
          <w:p w:rsidR="002278CC" w:rsidRPr="00AA38E8" w:rsidRDefault="002278CC" w:rsidP="002278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2482" w:type="dxa"/>
          </w:tcPr>
          <w:p w:rsidR="002278CC" w:rsidRPr="00AA38E8" w:rsidRDefault="002278CC" w:rsidP="002278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-32767.5</w:t>
            </w:r>
          </w:p>
        </w:tc>
        <w:tc>
          <w:tcPr>
            <w:tcW w:w="2355" w:type="dxa"/>
          </w:tcPr>
          <w:p w:rsidR="002278CC" w:rsidRPr="00AA38E8" w:rsidRDefault="002278CC" w:rsidP="002278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32767.5</w:t>
            </w:r>
          </w:p>
        </w:tc>
      </w:tr>
      <w:tr w:rsidR="002278CC" w:rsidRPr="00AA38E8" w:rsidDel="00B7016F" w:rsidTr="001F7A25">
        <w:trPr>
          <w:del w:id="297" w:author="Windows User" w:date="2017-05-11T14:20:00Z"/>
        </w:trPr>
        <w:tc>
          <w:tcPr>
            <w:tcW w:w="1558" w:type="dxa"/>
          </w:tcPr>
          <w:p w:rsidR="002278CC" w:rsidRPr="00AA38E8" w:rsidDel="00B7016F" w:rsidRDefault="002278CC" w:rsidP="002278CC">
            <w:pPr>
              <w:spacing w:before="60"/>
              <w:rPr>
                <w:del w:id="298" w:author="Windows User" w:date="2017-05-11T14:20:00Z"/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2278CC" w:rsidRPr="00EB2554" w:rsidDel="00B7016F" w:rsidRDefault="002278CC" w:rsidP="002278CC">
            <w:pPr>
              <w:spacing w:before="60"/>
              <w:rPr>
                <w:del w:id="299" w:author="Windows User" w:date="2017-05-11T14:20:00Z"/>
                <w:rFonts w:cs="Calibri"/>
                <w:sz w:val="16"/>
              </w:rPr>
            </w:pPr>
            <w:del w:id="300" w:author="Windows User" w:date="2017-05-11T14:20:00Z">
              <w:r w:rsidRPr="00EB2554" w:rsidDel="00B7016F">
                <w:rPr>
                  <w:rFonts w:cs="Calibri"/>
                  <w:sz w:val="16"/>
                </w:rPr>
                <w:delText>ImcSigVld_Cnt_T_enum</w:delText>
              </w:r>
            </w:del>
          </w:p>
        </w:tc>
        <w:tc>
          <w:tcPr>
            <w:tcW w:w="1196" w:type="dxa"/>
          </w:tcPr>
          <w:p w:rsidR="002278CC" w:rsidRPr="00AA38E8" w:rsidDel="00B7016F" w:rsidRDefault="002278CC" w:rsidP="002278CC">
            <w:pPr>
              <w:spacing w:before="60"/>
              <w:rPr>
                <w:del w:id="301" w:author="Windows User" w:date="2017-05-11T14:20:00Z"/>
                <w:rFonts w:cs="Calibri"/>
                <w:sz w:val="16"/>
              </w:rPr>
            </w:pPr>
            <w:del w:id="302" w:author="Windows User" w:date="2017-05-11T14:20:00Z">
              <w:r w:rsidRPr="00EB2554" w:rsidDel="00B7016F">
                <w:rPr>
                  <w:rFonts w:cs="Calibri"/>
                  <w:sz w:val="16"/>
                </w:rPr>
                <w:delText>ImcArbnRxSts1</w:delText>
              </w:r>
            </w:del>
          </w:p>
        </w:tc>
        <w:tc>
          <w:tcPr>
            <w:tcW w:w="2482" w:type="dxa"/>
          </w:tcPr>
          <w:p w:rsidR="002278CC" w:rsidRPr="00AA38E8" w:rsidDel="00B7016F" w:rsidRDefault="002278CC" w:rsidP="002278CC">
            <w:pPr>
              <w:spacing w:before="60"/>
              <w:rPr>
                <w:del w:id="303" w:author="Windows User" w:date="2017-05-11T14:20:00Z"/>
                <w:rFonts w:cs="Calibri"/>
                <w:sz w:val="16"/>
              </w:rPr>
            </w:pPr>
            <w:del w:id="304" w:author="Windows User" w:date="2017-05-11T14:20:00Z">
              <w:r w:rsidDel="00B7016F">
                <w:rPr>
                  <w:rFonts w:cs="Calibri"/>
                  <w:sz w:val="16"/>
                </w:rPr>
                <w:delText>0</w:delText>
              </w:r>
            </w:del>
          </w:p>
        </w:tc>
        <w:tc>
          <w:tcPr>
            <w:tcW w:w="2355" w:type="dxa"/>
          </w:tcPr>
          <w:p w:rsidR="002278CC" w:rsidRPr="00AA38E8" w:rsidDel="00B7016F" w:rsidRDefault="002278CC" w:rsidP="002278CC">
            <w:pPr>
              <w:spacing w:before="60"/>
              <w:rPr>
                <w:del w:id="305" w:author="Windows User" w:date="2017-05-11T14:20:00Z"/>
                <w:rFonts w:cs="Calibri"/>
                <w:sz w:val="16"/>
              </w:rPr>
            </w:pPr>
            <w:del w:id="306" w:author="Windows User" w:date="2017-05-11T14:20:00Z">
              <w:r w:rsidDel="00B7016F">
                <w:rPr>
                  <w:rFonts w:cs="Calibri"/>
                  <w:sz w:val="16"/>
                </w:rPr>
                <w:delText>2</w:delText>
              </w:r>
            </w:del>
          </w:p>
        </w:tc>
      </w:tr>
      <w:tr w:rsidR="002278CC" w:rsidRPr="00AA38E8" w:rsidTr="001F7A25">
        <w:tc>
          <w:tcPr>
            <w:tcW w:w="1558" w:type="dxa"/>
          </w:tcPr>
          <w:p w:rsidR="002278CC" w:rsidRPr="00AA38E8" w:rsidRDefault="002278CC" w:rsidP="002278C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2278CC" w:rsidRPr="00EB2554" w:rsidRDefault="004915F9" w:rsidP="002278C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proofErr w:type="spellStart"/>
            <w:r w:rsidR="002278CC" w:rsidRPr="00EB2554">
              <w:rPr>
                <w:rFonts w:cs="Calibri"/>
                <w:sz w:val="16"/>
              </w:rPr>
              <w:t>SigLpFil_Uls_T_str</w:t>
            </w:r>
            <w:proofErr w:type="spellEnd"/>
          </w:p>
        </w:tc>
        <w:tc>
          <w:tcPr>
            <w:tcW w:w="1196" w:type="dxa"/>
          </w:tcPr>
          <w:p w:rsidR="002278CC" w:rsidRPr="00AA38E8" w:rsidRDefault="002278CC" w:rsidP="002278CC">
            <w:pPr>
              <w:spacing w:before="60"/>
              <w:rPr>
                <w:rFonts w:cs="Calibri"/>
                <w:sz w:val="16"/>
              </w:rPr>
            </w:pPr>
            <w:r w:rsidRPr="00EB2554">
              <w:rPr>
                <w:rFonts w:cs="Calibri"/>
                <w:sz w:val="16"/>
              </w:rPr>
              <w:t>FilLpRec1</w:t>
            </w:r>
          </w:p>
        </w:tc>
        <w:tc>
          <w:tcPr>
            <w:tcW w:w="2482" w:type="dxa"/>
          </w:tcPr>
          <w:p w:rsidR="002278CC" w:rsidRPr="00AA38E8" w:rsidRDefault="001F7A25" w:rsidP="002278CC">
            <w:pPr>
              <w:spacing w:before="60"/>
              <w:rPr>
                <w:rFonts w:cs="Calibri"/>
                <w:sz w:val="16"/>
              </w:rPr>
            </w:pPr>
            <w:r w:rsidRPr="001F7A25">
              <w:rPr>
                <w:rFonts w:cs="Calibri"/>
                <w:sz w:val="16"/>
              </w:rPr>
              <w:t>[</w:t>
            </w:r>
            <w:proofErr w:type="spellStart"/>
            <w:r w:rsidR="005E4A95" w:rsidRPr="001F7A25">
              <w:rPr>
                <w:rFonts w:cs="Calibri"/>
                <w:sz w:val="16"/>
              </w:rPr>
              <w:t>struct</w:t>
            </w:r>
            <w:proofErr w:type="spellEnd"/>
            <w:r w:rsidR="005E4A95" w:rsidRPr="001F7A25">
              <w:rPr>
                <w:rFonts w:cs="Calibri"/>
                <w:sz w:val="16"/>
              </w:rPr>
              <w:t xml:space="preserve"> (</w:t>
            </w:r>
            <w:r w:rsidRPr="001F7A25">
              <w:rPr>
                <w:rFonts w:cs="Calibri"/>
                <w:sz w:val="16"/>
              </w:rPr>
              <w:t>'</w:t>
            </w:r>
            <w:proofErr w:type="spellStart"/>
            <w:r w:rsidRPr="001F7A25">
              <w:rPr>
                <w:rFonts w:cs="Calibri"/>
                <w:sz w:val="16"/>
              </w:rPr>
              <w:t>FilSt</w:t>
            </w:r>
            <w:proofErr w:type="spellEnd"/>
            <w:r w:rsidR="005E4A95" w:rsidRPr="001F7A25">
              <w:rPr>
                <w:rFonts w:cs="Calibri"/>
                <w:sz w:val="16"/>
              </w:rPr>
              <w:t>’, -</w:t>
            </w:r>
            <w:r w:rsidR="00A0088E" w:rsidRPr="00A0088E">
              <w:rPr>
                <w:rFonts w:cs="Calibri"/>
                <w:sz w:val="16"/>
              </w:rPr>
              <w:t>32767.5</w:t>
            </w:r>
            <w:r w:rsidRPr="001F7A25">
              <w:rPr>
                <w:rFonts w:cs="Calibri"/>
                <w:sz w:val="16"/>
              </w:rPr>
              <w:t>,</w:t>
            </w:r>
            <w:r>
              <w:rPr>
                <w:rFonts w:cs="Calibri"/>
                <w:sz w:val="16"/>
              </w:rPr>
              <w:br/>
            </w:r>
            <w:r w:rsidRPr="001F7A25">
              <w:rPr>
                <w:rFonts w:cs="Calibri"/>
                <w:sz w:val="16"/>
              </w:rPr>
              <w:t>'</w:t>
            </w:r>
            <w:proofErr w:type="spellStart"/>
            <w:r w:rsidRPr="001F7A25">
              <w:rPr>
                <w:rFonts w:cs="Calibri"/>
                <w:sz w:val="16"/>
              </w:rPr>
              <w:t>FilGain</w:t>
            </w:r>
            <w:proofErr w:type="spellEnd"/>
            <w:r w:rsidRPr="001F7A25">
              <w:rPr>
                <w:rFonts w:cs="Calibri"/>
                <w:sz w:val="16"/>
              </w:rPr>
              <w:t>',</w:t>
            </w:r>
            <w:r w:rsidR="00A0088E">
              <w:t xml:space="preserve"> </w:t>
            </w:r>
            <w:r w:rsidR="00A0088E" w:rsidRPr="00A0088E">
              <w:rPr>
                <w:rFonts w:cs="Calibri"/>
                <w:sz w:val="16"/>
              </w:rPr>
              <w:t>0. 062831853000000</w:t>
            </w:r>
            <w:r w:rsidRPr="001F7A25">
              <w:rPr>
                <w:rFonts w:cs="Calibri"/>
                <w:sz w:val="16"/>
              </w:rPr>
              <w:t>)]</w:t>
            </w:r>
          </w:p>
        </w:tc>
        <w:tc>
          <w:tcPr>
            <w:tcW w:w="2355" w:type="dxa"/>
          </w:tcPr>
          <w:p w:rsidR="002278CC" w:rsidRPr="00AA38E8" w:rsidRDefault="001F7A25" w:rsidP="002278CC">
            <w:pPr>
              <w:spacing w:before="60"/>
              <w:rPr>
                <w:rFonts w:cs="Calibri"/>
                <w:sz w:val="16"/>
              </w:rPr>
            </w:pPr>
            <w:r w:rsidRPr="001F7A25">
              <w:rPr>
                <w:rFonts w:cs="Calibri"/>
                <w:sz w:val="16"/>
              </w:rPr>
              <w:t>[</w:t>
            </w:r>
            <w:proofErr w:type="spellStart"/>
            <w:r w:rsidRPr="001F7A25">
              <w:rPr>
                <w:rFonts w:cs="Calibri"/>
                <w:sz w:val="16"/>
              </w:rPr>
              <w:t>struct</w:t>
            </w:r>
            <w:proofErr w:type="spellEnd"/>
            <w:r w:rsidRPr="001F7A25">
              <w:rPr>
                <w:rFonts w:cs="Calibri"/>
                <w:sz w:val="16"/>
              </w:rPr>
              <w:t>('</w:t>
            </w:r>
            <w:proofErr w:type="spellStart"/>
            <w:r w:rsidRPr="001F7A25">
              <w:rPr>
                <w:rFonts w:cs="Calibri"/>
                <w:sz w:val="16"/>
              </w:rPr>
              <w:t>FilSt</w:t>
            </w:r>
            <w:proofErr w:type="spellEnd"/>
            <w:r w:rsidRPr="001F7A25">
              <w:rPr>
                <w:rFonts w:cs="Calibri"/>
                <w:sz w:val="16"/>
              </w:rPr>
              <w:t>',</w:t>
            </w:r>
            <w:r w:rsidR="00A0088E">
              <w:t xml:space="preserve"> </w:t>
            </w:r>
            <w:r w:rsidR="00A0088E" w:rsidRPr="00A0088E">
              <w:rPr>
                <w:rFonts w:cs="Calibri"/>
                <w:sz w:val="16"/>
              </w:rPr>
              <w:t>32767.5</w:t>
            </w:r>
            <w:r w:rsidRPr="001F7A25">
              <w:rPr>
                <w:rFonts w:cs="Calibri"/>
                <w:sz w:val="16"/>
              </w:rPr>
              <w:t>,</w:t>
            </w:r>
            <w:r>
              <w:rPr>
                <w:rFonts w:cs="Calibri"/>
                <w:sz w:val="16"/>
              </w:rPr>
              <w:br/>
            </w:r>
            <w:r w:rsidRPr="001F7A25">
              <w:rPr>
                <w:rFonts w:cs="Calibri"/>
                <w:sz w:val="16"/>
              </w:rPr>
              <w:t>'</w:t>
            </w:r>
            <w:proofErr w:type="spellStart"/>
            <w:r w:rsidRPr="001F7A25">
              <w:rPr>
                <w:rFonts w:cs="Calibri"/>
                <w:sz w:val="16"/>
              </w:rPr>
              <w:t>FilGain</w:t>
            </w:r>
            <w:proofErr w:type="spellEnd"/>
            <w:r w:rsidRPr="001F7A25">
              <w:rPr>
                <w:rFonts w:cs="Calibri"/>
                <w:sz w:val="16"/>
              </w:rPr>
              <w:t>',</w:t>
            </w:r>
            <w:r w:rsidR="00A0088E">
              <w:t xml:space="preserve"> </w:t>
            </w:r>
            <w:r w:rsidR="00A0088E" w:rsidRPr="00A0088E">
              <w:rPr>
                <w:rFonts w:cs="Calibri"/>
                <w:sz w:val="16"/>
              </w:rPr>
              <w:t>0. 998132557254885</w:t>
            </w:r>
            <w:r w:rsidRPr="001F7A25">
              <w:rPr>
                <w:rFonts w:cs="Calibri"/>
                <w:sz w:val="16"/>
              </w:rPr>
              <w:t>)]</w:t>
            </w:r>
          </w:p>
        </w:tc>
      </w:tr>
      <w:tr w:rsidR="001F7A25" w:rsidRPr="00AA38E8" w:rsidTr="001F7A25">
        <w:tc>
          <w:tcPr>
            <w:tcW w:w="1558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1F7A25" w:rsidRPr="00EB2554" w:rsidRDefault="004915F9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="001F7A25" w:rsidRPr="00EB2554">
              <w:rPr>
                <w:rFonts w:cs="Calibri"/>
                <w:sz w:val="16"/>
              </w:rPr>
              <w:t>OutSigPrev_Uls_T_f32</w:t>
            </w:r>
          </w:p>
        </w:tc>
        <w:tc>
          <w:tcPr>
            <w:tcW w:w="1196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2482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-32767.5</w:t>
            </w:r>
          </w:p>
        </w:tc>
        <w:tc>
          <w:tcPr>
            <w:tcW w:w="2355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32767.5</w:t>
            </w:r>
          </w:p>
        </w:tc>
      </w:tr>
      <w:tr w:rsidR="001F7A25" w:rsidRPr="00AA38E8" w:rsidTr="001F7A25">
        <w:tc>
          <w:tcPr>
            <w:tcW w:w="1558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1F7A25" w:rsidRPr="00EB2554" w:rsidRDefault="001F7A25" w:rsidP="001F7A25">
            <w:pPr>
              <w:spacing w:before="60"/>
              <w:rPr>
                <w:rFonts w:cs="Calibri"/>
                <w:sz w:val="16"/>
              </w:rPr>
            </w:pPr>
            <w:r w:rsidRPr="00EB2554">
              <w:rPr>
                <w:rFonts w:cs="Calibri"/>
                <w:sz w:val="16"/>
              </w:rPr>
              <w:t>ImcSigArbnSigOffsLim_Uls_T_f32</w:t>
            </w:r>
          </w:p>
        </w:tc>
        <w:tc>
          <w:tcPr>
            <w:tcW w:w="1196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2482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2355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32767.5</w:t>
            </w:r>
          </w:p>
        </w:tc>
      </w:tr>
      <w:tr w:rsidR="00B7016F" w:rsidRPr="00AA38E8" w:rsidTr="001F7A25">
        <w:trPr>
          <w:ins w:id="307" w:author="Windows User" w:date="2017-05-11T14:20:00Z"/>
        </w:trPr>
        <w:tc>
          <w:tcPr>
            <w:tcW w:w="1558" w:type="dxa"/>
          </w:tcPr>
          <w:p w:rsidR="00B7016F" w:rsidRPr="00AA38E8" w:rsidRDefault="00B7016F" w:rsidP="001F7A25">
            <w:pPr>
              <w:spacing w:before="60"/>
              <w:rPr>
                <w:ins w:id="308" w:author="Windows User" w:date="2017-05-11T14:20:00Z"/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B7016F" w:rsidRPr="00EB2554" w:rsidRDefault="00B7016F" w:rsidP="001F7A25">
            <w:pPr>
              <w:spacing w:before="60"/>
              <w:rPr>
                <w:ins w:id="309" w:author="Windows User" w:date="2017-05-11T14:20:00Z"/>
                <w:rFonts w:cs="Calibri"/>
                <w:sz w:val="16"/>
              </w:rPr>
            </w:pPr>
            <w:proofErr w:type="spellStart"/>
            <w:ins w:id="310" w:author="Windows User" w:date="2017-05-11T14:20:00Z">
              <w:r w:rsidRPr="00B7016F">
                <w:rPr>
                  <w:rFonts w:cs="Calibri"/>
                  <w:sz w:val="16"/>
                </w:rPr>
                <w:t>Sts_Cnt_T_enum</w:t>
              </w:r>
              <w:proofErr w:type="spellEnd"/>
            </w:ins>
          </w:p>
        </w:tc>
        <w:tc>
          <w:tcPr>
            <w:tcW w:w="1196" w:type="dxa"/>
          </w:tcPr>
          <w:p w:rsidR="00B7016F" w:rsidRDefault="00B7016F" w:rsidP="001F7A25">
            <w:pPr>
              <w:spacing w:before="60"/>
              <w:rPr>
                <w:ins w:id="311" w:author="Windows User" w:date="2017-05-11T14:20:00Z"/>
                <w:rFonts w:cs="Calibri"/>
                <w:sz w:val="16"/>
              </w:rPr>
            </w:pPr>
            <w:ins w:id="312" w:author="Windows User" w:date="2017-05-11T14:20:00Z">
              <w:r w:rsidRPr="00B7016F">
                <w:rPr>
                  <w:rFonts w:cs="Calibri"/>
                  <w:sz w:val="16"/>
                </w:rPr>
                <w:t>ImcArbnRxSts1</w:t>
              </w:r>
            </w:ins>
          </w:p>
        </w:tc>
        <w:tc>
          <w:tcPr>
            <w:tcW w:w="2482" w:type="dxa"/>
          </w:tcPr>
          <w:p w:rsidR="00B7016F" w:rsidRDefault="00B7016F" w:rsidP="001F7A25">
            <w:pPr>
              <w:spacing w:before="60"/>
              <w:rPr>
                <w:ins w:id="313" w:author="Windows User" w:date="2017-05-11T14:20:00Z"/>
                <w:rFonts w:cs="Calibri"/>
                <w:sz w:val="16"/>
              </w:rPr>
            </w:pPr>
            <w:ins w:id="314" w:author="Windows User" w:date="2017-05-11T14:20:00Z">
              <w:r w:rsidRPr="00B7016F">
                <w:rPr>
                  <w:rFonts w:cs="Calibri"/>
                  <w:sz w:val="16"/>
                </w:rPr>
                <w:t>IMCARBNRXSTS_NODATA</w:t>
              </w:r>
            </w:ins>
          </w:p>
        </w:tc>
        <w:tc>
          <w:tcPr>
            <w:tcW w:w="2355" w:type="dxa"/>
          </w:tcPr>
          <w:p w:rsidR="00B7016F" w:rsidRDefault="00B7016F" w:rsidP="001F7A25">
            <w:pPr>
              <w:spacing w:before="60"/>
              <w:rPr>
                <w:ins w:id="315" w:author="Windows User" w:date="2017-05-11T14:20:00Z"/>
                <w:rFonts w:cs="Calibri"/>
                <w:sz w:val="16"/>
              </w:rPr>
            </w:pPr>
            <w:ins w:id="316" w:author="Windows User" w:date="2017-05-11T14:20:00Z">
              <w:r w:rsidRPr="00B7016F">
                <w:rPr>
                  <w:rFonts w:cs="Calibri"/>
                  <w:sz w:val="16"/>
                </w:rPr>
                <w:t>IMCARBNRXSTS_INVLD</w:t>
              </w:r>
            </w:ins>
          </w:p>
        </w:tc>
      </w:tr>
      <w:tr w:rsidR="00B7016F" w:rsidRPr="00AA38E8" w:rsidTr="001F7A25">
        <w:trPr>
          <w:ins w:id="317" w:author="Windows User" w:date="2017-05-11T14:20:00Z"/>
        </w:trPr>
        <w:tc>
          <w:tcPr>
            <w:tcW w:w="1558" w:type="dxa"/>
          </w:tcPr>
          <w:p w:rsidR="00B7016F" w:rsidRPr="00AA38E8" w:rsidRDefault="00B7016F" w:rsidP="001F7A25">
            <w:pPr>
              <w:spacing w:before="60"/>
              <w:rPr>
                <w:ins w:id="318" w:author="Windows User" w:date="2017-05-11T14:20:00Z"/>
                <w:rFonts w:cs="Calibri"/>
                <w:b/>
                <w:bCs/>
                <w:sz w:val="16"/>
              </w:rPr>
            </w:pPr>
          </w:p>
        </w:tc>
        <w:tc>
          <w:tcPr>
            <w:tcW w:w="2448" w:type="dxa"/>
          </w:tcPr>
          <w:p w:rsidR="00B7016F" w:rsidRPr="00EB2554" w:rsidRDefault="00B7016F" w:rsidP="001F7A25">
            <w:pPr>
              <w:spacing w:before="60"/>
              <w:rPr>
                <w:ins w:id="319" w:author="Windows User" w:date="2017-05-11T14:20:00Z"/>
                <w:rFonts w:cs="Calibri"/>
                <w:sz w:val="16"/>
              </w:rPr>
            </w:pPr>
            <w:proofErr w:type="spellStart"/>
            <w:ins w:id="320" w:author="Windows User" w:date="2017-05-11T14:20:00Z">
              <w:r w:rsidRPr="00B7016F">
                <w:rPr>
                  <w:rFonts w:cs="Calibri"/>
                  <w:sz w:val="16"/>
                </w:rPr>
                <w:t>Rtn_Cnt_T_enum</w:t>
              </w:r>
              <w:proofErr w:type="spellEnd"/>
            </w:ins>
          </w:p>
        </w:tc>
        <w:tc>
          <w:tcPr>
            <w:tcW w:w="1196" w:type="dxa"/>
          </w:tcPr>
          <w:p w:rsidR="00B7016F" w:rsidRDefault="00B7016F" w:rsidP="001F7A25">
            <w:pPr>
              <w:spacing w:before="60"/>
              <w:rPr>
                <w:ins w:id="321" w:author="Windows User" w:date="2017-05-11T14:20:00Z"/>
                <w:rFonts w:cs="Calibri"/>
                <w:sz w:val="16"/>
              </w:rPr>
            </w:pPr>
            <w:proofErr w:type="spellStart"/>
            <w:ins w:id="322" w:author="Windows User" w:date="2017-05-11T14:20:00Z">
              <w:r w:rsidRPr="00B7016F">
                <w:rPr>
                  <w:rFonts w:cs="Calibri"/>
                  <w:sz w:val="16"/>
                </w:rPr>
                <w:t>Std_ReturnTyp</w:t>
              </w:r>
            </w:ins>
            <w:ins w:id="323" w:author="Windows User" w:date="2017-05-11T14:22:00Z">
              <w:r>
                <w:rPr>
                  <w:rFonts w:cs="Calibri"/>
                  <w:sz w:val="16"/>
                </w:rPr>
                <w:lastRenderedPageBreak/>
                <w:t>e</w:t>
              </w:r>
            </w:ins>
            <w:proofErr w:type="spellEnd"/>
          </w:p>
        </w:tc>
        <w:tc>
          <w:tcPr>
            <w:tcW w:w="2482" w:type="dxa"/>
          </w:tcPr>
          <w:p w:rsidR="00B7016F" w:rsidRDefault="00B7016F" w:rsidP="001F7A25">
            <w:pPr>
              <w:spacing w:before="60"/>
              <w:rPr>
                <w:ins w:id="324" w:author="Windows User" w:date="2017-05-11T14:20:00Z"/>
                <w:rFonts w:cs="Calibri"/>
                <w:sz w:val="16"/>
              </w:rPr>
            </w:pPr>
            <w:ins w:id="325" w:author="Windows User" w:date="2017-05-11T14:21:00Z">
              <w:r w:rsidRPr="00B7016F">
                <w:rPr>
                  <w:rFonts w:cs="Calibri"/>
                  <w:sz w:val="16"/>
                </w:rPr>
                <w:lastRenderedPageBreak/>
                <w:t>E_NOT_OK</w:t>
              </w:r>
            </w:ins>
          </w:p>
        </w:tc>
        <w:tc>
          <w:tcPr>
            <w:tcW w:w="2355" w:type="dxa"/>
          </w:tcPr>
          <w:p w:rsidR="00B7016F" w:rsidRDefault="00B7016F" w:rsidP="00B7016F">
            <w:pPr>
              <w:spacing w:before="60"/>
              <w:rPr>
                <w:ins w:id="326" w:author="Windows User" w:date="2017-05-11T14:20:00Z"/>
                <w:rFonts w:cs="Calibri"/>
                <w:sz w:val="16"/>
              </w:rPr>
            </w:pPr>
            <w:ins w:id="327" w:author="Windows User" w:date="2017-05-11T14:21:00Z">
              <w:r w:rsidRPr="00B7016F">
                <w:rPr>
                  <w:rFonts w:cs="Calibri"/>
                  <w:sz w:val="16"/>
                </w:rPr>
                <w:t>E_OK</w:t>
              </w:r>
            </w:ins>
          </w:p>
        </w:tc>
      </w:tr>
      <w:tr w:rsidR="001F7A25" w:rsidRPr="00AA38E8" w:rsidTr="001F7A25">
        <w:tc>
          <w:tcPr>
            <w:tcW w:w="1558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>Return Value</w:t>
            </w:r>
          </w:p>
        </w:tc>
        <w:tc>
          <w:tcPr>
            <w:tcW w:w="2448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 w:rsidRPr="00D95341">
              <w:rPr>
                <w:rFonts w:cs="Calibri"/>
                <w:sz w:val="16"/>
              </w:rPr>
              <w:t>OutSigPrev_Uls_T_f32</w:t>
            </w:r>
          </w:p>
        </w:tc>
        <w:tc>
          <w:tcPr>
            <w:tcW w:w="1196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2482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-32767.5</w:t>
            </w:r>
          </w:p>
        </w:tc>
        <w:tc>
          <w:tcPr>
            <w:tcW w:w="2355" w:type="dxa"/>
          </w:tcPr>
          <w:p w:rsidR="001F7A25" w:rsidRPr="00AA38E8" w:rsidRDefault="001F7A25" w:rsidP="001F7A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32767.5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328" w:name="_Toc421011541"/>
      <w:bookmarkStart w:id="329" w:name="_Toc482275726"/>
      <w:r>
        <w:rPr>
          <w:rFonts w:ascii="Calibri" w:hAnsi="Calibri" w:cs="Calibri"/>
        </w:rPr>
        <w:t>Design Rationale</w:t>
      </w:r>
      <w:bookmarkEnd w:id="328"/>
      <w:bookmarkEnd w:id="329"/>
    </w:p>
    <w:p w:rsidR="00EB2554" w:rsidRDefault="003D2390" w:rsidP="00EB2554">
      <w:pPr>
        <w:rPr>
          <w:ins w:id="330" w:author="Windows User" w:date="2017-05-11T14:22:00Z"/>
          <w:lang w:bidi="ar-SA"/>
        </w:rPr>
      </w:pPr>
      <w:r>
        <w:rPr>
          <w:lang w:bidi="ar-SA"/>
        </w:rPr>
        <w:t xml:space="preserve">All the </w:t>
      </w:r>
      <w:proofErr w:type="spellStart"/>
      <w:r>
        <w:rPr>
          <w:lang w:bidi="ar-SA"/>
        </w:rPr>
        <w:t>ImcSigArbn</w:t>
      </w:r>
      <w:proofErr w:type="spellEnd"/>
      <w:r>
        <w:rPr>
          <w:lang w:bidi="ar-SA"/>
        </w:rPr>
        <w:t>_* functions in the Per2 inside ‘</w:t>
      </w:r>
      <w:proofErr w:type="spellStart"/>
      <w:r>
        <w:rPr>
          <w:lang w:bidi="ar-SA"/>
        </w:rPr>
        <w:t>Calc</w:t>
      </w:r>
      <w:proofErr w:type="spellEnd"/>
      <w:r>
        <w:rPr>
          <w:lang w:bidi="ar-SA"/>
        </w:rPr>
        <w:t xml:space="preserve"> Offs </w:t>
      </w:r>
      <w:proofErr w:type="spellStart"/>
      <w:r>
        <w:rPr>
          <w:lang w:bidi="ar-SA"/>
        </w:rPr>
        <w:t>Corrn</w:t>
      </w:r>
      <w:proofErr w:type="spellEnd"/>
      <w:r>
        <w:rPr>
          <w:lang w:bidi="ar-SA"/>
        </w:rPr>
        <w:t xml:space="preserve"> 10ms Periodic’ block of FDD do the same function with different </w:t>
      </w:r>
      <w:proofErr w:type="spellStart"/>
      <w:r>
        <w:rPr>
          <w:lang w:bidi="ar-SA"/>
        </w:rPr>
        <w:t>cals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pims</w:t>
      </w:r>
      <w:proofErr w:type="spellEnd"/>
      <w:r>
        <w:rPr>
          <w:lang w:bidi="ar-SA"/>
        </w:rPr>
        <w:t xml:space="preserve"> and input signals. So they were all clubbed into single function.</w:t>
      </w:r>
    </w:p>
    <w:p w:rsidR="00B7016F" w:rsidRPr="00AA38E8" w:rsidRDefault="00B7016F" w:rsidP="00B7016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331" w:author="Windows User" w:date="2017-05-11T14:22:00Z"/>
          <w:rFonts w:ascii="Calibri" w:hAnsi="Calibri" w:cs="Calibri"/>
        </w:rPr>
      </w:pPr>
      <w:ins w:id="332" w:author="Windows User" w:date="2017-05-11T14:22:00Z">
        <w:r w:rsidRPr="00AA38E8">
          <w:rPr>
            <w:rFonts w:ascii="Calibri" w:hAnsi="Calibri" w:cs="Calibri"/>
          </w:rPr>
          <w:t>Local Function #1</w:t>
        </w:r>
      </w:ins>
    </w:p>
    <w:tbl>
      <w:tblPr>
        <w:tblW w:w="10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8"/>
        <w:gridCol w:w="2448"/>
        <w:gridCol w:w="1196"/>
        <w:gridCol w:w="2482"/>
        <w:gridCol w:w="2355"/>
      </w:tblGrid>
      <w:tr w:rsidR="00B7016F" w:rsidRPr="00AA38E8" w:rsidTr="005F4AEC">
        <w:trPr>
          <w:ins w:id="333" w:author="Windows User" w:date="2017-05-11T14:22:00Z"/>
        </w:trPr>
        <w:tc>
          <w:tcPr>
            <w:tcW w:w="1558" w:type="dxa"/>
          </w:tcPr>
          <w:p w:rsidR="00B7016F" w:rsidRPr="00AA38E8" w:rsidRDefault="00B7016F" w:rsidP="005F4AEC">
            <w:pPr>
              <w:spacing w:before="60"/>
              <w:rPr>
                <w:ins w:id="334" w:author="Windows User" w:date="2017-05-11T14:22:00Z"/>
                <w:rFonts w:cs="Calibri"/>
                <w:b/>
                <w:bCs/>
                <w:sz w:val="16"/>
              </w:rPr>
            </w:pPr>
            <w:ins w:id="335" w:author="Windows User" w:date="2017-05-11T14:22:00Z">
              <w:r w:rsidRPr="00AA38E8">
                <w:rPr>
                  <w:rFonts w:cs="Calibri"/>
                  <w:b/>
                  <w:bCs/>
                  <w:sz w:val="16"/>
                </w:rPr>
                <w:t>Function Name</w:t>
              </w:r>
            </w:ins>
          </w:p>
        </w:tc>
        <w:tc>
          <w:tcPr>
            <w:tcW w:w="2448" w:type="dxa"/>
          </w:tcPr>
          <w:p w:rsidR="00B7016F" w:rsidRPr="00AA38E8" w:rsidRDefault="00B7016F" w:rsidP="005F4AEC">
            <w:pPr>
              <w:spacing w:before="60"/>
              <w:rPr>
                <w:ins w:id="336" w:author="Windows User" w:date="2017-05-11T14:22:00Z"/>
                <w:rFonts w:cs="Calibri"/>
                <w:sz w:val="16"/>
              </w:rPr>
            </w:pPr>
            <w:proofErr w:type="spellStart"/>
            <w:ins w:id="337" w:author="Windows User" w:date="2017-05-11T14:22:00Z">
              <w:r w:rsidRPr="00CF14C5">
                <w:rPr>
                  <w:rFonts w:cs="Calibri"/>
                  <w:sz w:val="16"/>
                </w:rPr>
                <w:t>CalcImcSigOffs</w:t>
              </w:r>
              <w:proofErr w:type="spellEnd"/>
            </w:ins>
          </w:p>
        </w:tc>
        <w:tc>
          <w:tcPr>
            <w:tcW w:w="1196" w:type="dxa"/>
            <w:shd w:val="pct30" w:color="FFFF00" w:fill="auto"/>
          </w:tcPr>
          <w:p w:rsidR="00B7016F" w:rsidRPr="00AA38E8" w:rsidRDefault="00B7016F" w:rsidP="005F4AEC">
            <w:pPr>
              <w:spacing w:before="60"/>
              <w:jc w:val="center"/>
              <w:rPr>
                <w:ins w:id="338" w:author="Windows User" w:date="2017-05-11T14:22:00Z"/>
                <w:rFonts w:cs="Calibri"/>
                <w:sz w:val="16"/>
              </w:rPr>
            </w:pPr>
            <w:ins w:id="339" w:author="Windows User" w:date="2017-05-11T14:22:00Z">
              <w:r w:rsidRPr="00AA38E8">
                <w:rPr>
                  <w:rFonts w:cs="Calibri"/>
                  <w:sz w:val="16"/>
                </w:rPr>
                <w:t>Type</w:t>
              </w:r>
            </w:ins>
          </w:p>
        </w:tc>
        <w:tc>
          <w:tcPr>
            <w:tcW w:w="2482" w:type="dxa"/>
            <w:shd w:val="pct30" w:color="FFFF00" w:fill="auto"/>
          </w:tcPr>
          <w:p w:rsidR="00B7016F" w:rsidRPr="00AA38E8" w:rsidRDefault="00B7016F" w:rsidP="005F4AEC">
            <w:pPr>
              <w:spacing w:before="60"/>
              <w:jc w:val="center"/>
              <w:rPr>
                <w:ins w:id="340" w:author="Windows User" w:date="2017-05-11T14:22:00Z"/>
                <w:rFonts w:cs="Calibri"/>
                <w:sz w:val="16"/>
              </w:rPr>
            </w:pPr>
            <w:ins w:id="341" w:author="Windows User" w:date="2017-05-11T14:22:00Z">
              <w:r w:rsidRPr="00AA38E8">
                <w:rPr>
                  <w:rFonts w:cs="Calibri"/>
                  <w:sz w:val="16"/>
                </w:rPr>
                <w:t>Min</w:t>
              </w:r>
            </w:ins>
          </w:p>
        </w:tc>
        <w:tc>
          <w:tcPr>
            <w:tcW w:w="2355" w:type="dxa"/>
            <w:shd w:val="pct30" w:color="FFFF00" w:fill="auto"/>
          </w:tcPr>
          <w:p w:rsidR="00B7016F" w:rsidRPr="00AA38E8" w:rsidRDefault="00B7016F" w:rsidP="005F4AEC">
            <w:pPr>
              <w:spacing w:before="60"/>
              <w:jc w:val="center"/>
              <w:rPr>
                <w:ins w:id="342" w:author="Windows User" w:date="2017-05-11T14:22:00Z"/>
                <w:rFonts w:cs="Calibri"/>
                <w:sz w:val="16"/>
              </w:rPr>
            </w:pPr>
            <w:ins w:id="343" w:author="Windows User" w:date="2017-05-11T14:22:00Z">
              <w:r w:rsidRPr="00AA38E8">
                <w:rPr>
                  <w:rFonts w:cs="Calibri"/>
                  <w:sz w:val="16"/>
                </w:rPr>
                <w:t>Max</w:t>
              </w:r>
            </w:ins>
          </w:p>
        </w:tc>
      </w:tr>
      <w:tr w:rsidR="00B7016F" w:rsidRPr="00AA38E8" w:rsidTr="005F4AEC">
        <w:trPr>
          <w:ins w:id="344" w:author="Windows User" w:date="2017-05-11T14:22:00Z"/>
        </w:trPr>
        <w:tc>
          <w:tcPr>
            <w:tcW w:w="1558" w:type="dxa"/>
          </w:tcPr>
          <w:p w:rsidR="00B7016F" w:rsidRPr="00AA38E8" w:rsidRDefault="00B7016F" w:rsidP="005F4AEC">
            <w:pPr>
              <w:spacing w:before="60"/>
              <w:rPr>
                <w:ins w:id="345" w:author="Windows User" w:date="2017-05-11T14:22:00Z"/>
                <w:rFonts w:cs="Calibri"/>
                <w:b/>
                <w:bCs/>
                <w:sz w:val="16"/>
              </w:rPr>
            </w:pPr>
            <w:ins w:id="346" w:author="Windows User" w:date="2017-05-11T14:22:00Z">
              <w:r w:rsidRPr="00AA38E8">
                <w:rPr>
                  <w:rFonts w:cs="Calibri"/>
                  <w:b/>
                  <w:bCs/>
                  <w:sz w:val="16"/>
                </w:rPr>
                <w:t xml:space="preserve">Arguments Passed </w:t>
              </w:r>
            </w:ins>
          </w:p>
        </w:tc>
        <w:tc>
          <w:tcPr>
            <w:tcW w:w="2448" w:type="dxa"/>
          </w:tcPr>
          <w:p w:rsidR="00B7016F" w:rsidRPr="00AA38E8" w:rsidRDefault="00B7016F" w:rsidP="005F4AEC">
            <w:pPr>
              <w:spacing w:before="60"/>
              <w:rPr>
                <w:ins w:id="347" w:author="Windows User" w:date="2017-05-11T14:22:00Z"/>
                <w:rFonts w:cs="Calibri"/>
                <w:sz w:val="16"/>
              </w:rPr>
            </w:pPr>
            <w:proofErr w:type="spellStart"/>
            <w:ins w:id="348" w:author="Windows User" w:date="2017-05-11T14:23:00Z">
              <w:r w:rsidRPr="00B7016F">
                <w:rPr>
                  <w:rFonts w:cs="Calibri"/>
                  <w:sz w:val="16"/>
                </w:rPr>
                <w:t>SetArbnNtc</w:t>
              </w:r>
            </w:ins>
            <w:proofErr w:type="spellEnd"/>
          </w:p>
        </w:tc>
        <w:tc>
          <w:tcPr>
            <w:tcW w:w="1196" w:type="dxa"/>
          </w:tcPr>
          <w:p w:rsidR="00B7016F" w:rsidRPr="00AA38E8" w:rsidRDefault="00B7016F" w:rsidP="005F4AEC">
            <w:pPr>
              <w:spacing w:before="60"/>
              <w:rPr>
                <w:ins w:id="349" w:author="Windows User" w:date="2017-05-11T14:22:00Z"/>
                <w:rFonts w:cs="Calibri"/>
                <w:sz w:val="16"/>
              </w:rPr>
            </w:pPr>
            <w:ins w:id="350" w:author="Windows User" w:date="2017-05-11T14:23:00Z">
              <w:r w:rsidRPr="00B7016F">
                <w:rPr>
                  <w:rFonts w:cs="Calibri"/>
                  <w:sz w:val="16"/>
                </w:rPr>
                <w:t>float32</w:t>
              </w:r>
            </w:ins>
          </w:p>
        </w:tc>
        <w:tc>
          <w:tcPr>
            <w:tcW w:w="2482" w:type="dxa"/>
          </w:tcPr>
          <w:p w:rsidR="00B7016F" w:rsidRPr="00AA38E8" w:rsidRDefault="00B7016F" w:rsidP="005F4AEC">
            <w:pPr>
              <w:spacing w:before="60"/>
              <w:rPr>
                <w:ins w:id="351" w:author="Windows User" w:date="2017-05-11T14:22:00Z"/>
                <w:rFonts w:cs="Calibri"/>
                <w:sz w:val="16"/>
              </w:rPr>
            </w:pPr>
            <w:ins w:id="352" w:author="Windows User" w:date="2017-05-11T14:22:00Z">
              <w:r>
                <w:rPr>
                  <w:rFonts w:cs="Calibri"/>
                  <w:sz w:val="16"/>
                </w:rPr>
                <w:t>0</w:t>
              </w:r>
            </w:ins>
          </w:p>
        </w:tc>
        <w:tc>
          <w:tcPr>
            <w:tcW w:w="2355" w:type="dxa"/>
          </w:tcPr>
          <w:p w:rsidR="00B7016F" w:rsidRPr="00AA38E8" w:rsidRDefault="00B7016F" w:rsidP="005F4AEC">
            <w:pPr>
              <w:spacing w:before="60"/>
              <w:rPr>
                <w:ins w:id="353" w:author="Windows User" w:date="2017-05-11T14:22:00Z"/>
                <w:rFonts w:cs="Calibri"/>
                <w:sz w:val="16"/>
              </w:rPr>
            </w:pPr>
            <w:ins w:id="354" w:author="Windows User" w:date="2017-05-11T14:23:00Z">
              <w:r w:rsidRPr="00B7016F">
                <w:rPr>
                  <w:rFonts w:cs="Calibri"/>
                  <w:sz w:val="16"/>
                </w:rPr>
                <w:t>4294967296</w:t>
              </w:r>
            </w:ins>
          </w:p>
        </w:tc>
      </w:tr>
      <w:tr w:rsidR="00B7016F" w:rsidRPr="00AA38E8" w:rsidTr="005F4AEC">
        <w:trPr>
          <w:ins w:id="355" w:author="Windows User" w:date="2017-05-11T14:22:00Z"/>
        </w:trPr>
        <w:tc>
          <w:tcPr>
            <w:tcW w:w="1558" w:type="dxa"/>
          </w:tcPr>
          <w:p w:rsidR="00B7016F" w:rsidRPr="00AA38E8" w:rsidRDefault="00B7016F" w:rsidP="005F4AEC">
            <w:pPr>
              <w:spacing w:before="60"/>
              <w:rPr>
                <w:ins w:id="356" w:author="Windows User" w:date="2017-05-11T14:22:00Z"/>
                <w:rFonts w:cs="Calibri"/>
                <w:b/>
                <w:bCs/>
                <w:sz w:val="16"/>
              </w:rPr>
            </w:pPr>
            <w:ins w:id="357" w:author="Windows User" w:date="2017-05-11T14:22:00Z">
              <w:r w:rsidRPr="00AA38E8">
                <w:rPr>
                  <w:rFonts w:cs="Calibri"/>
                  <w:b/>
                  <w:bCs/>
                  <w:sz w:val="16"/>
                </w:rPr>
                <w:t>Return Value</w:t>
              </w:r>
            </w:ins>
          </w:p>
        </w:tc>
        <w:tc>
          <w:tcPr>
            <w:tcW w:w="2448" w:type="dxa"/>
          </w:tcPr>
          <w:p w:rsidR="00B7016F" w:rsidRPr="00AA38E8" w:rsidRDefault="00B7016F" w:rsidP="005F4AEC">
            <w:pPr>
              <w:spacing w:before="60"/>
              <w:rPr>
                <w:ins w:id="358" w:author="Windows User" w:date="2017-05-11T14:22:00Z"/>
                <w:rFonts w:cs="Calibri"/>
                <w:sz w:val="16"/>
              </w:rPr>
            </w:pPr>
            <w:ins w:id="359" w:author="Windows User" w:date="2017-05-11T14:23:00Z">
              <w:r>
                <w:rPr>
                  <w:rFonts w:cs="Calibri"/>
                  <w:sz w:val="16"/>
                </w:rPr>
                <w:t>NA</w:t>
              </w:r>
            </w:ins>
          </w:p>
        </w:tc>
        <w:tc>
          <w:tcPr>
            <w:tcW w:w="1196" w:type="dxa"/>
          </w:tcPr>
          <w:p w:rsidR="00B7016F" w:rsidRPr="00AA38E8" w:rsidRDefault="00B7016F" w:rsidP="005F4AEC">
            <w:pPr>
              <w:spacing w:before="60"/>
              <w:rPr>
                <w:ins w:id="360" w:author="Windows User" w:date="2017-05-11T14:22:00Z"/>
                <w:rFonts w:cs="Calibri"/>
                <w:sz w:val="16"/>
              </w:rPr>
            </w:pPr>
            <w:ins w:id="361" w:author="Windows User" w:date="2017-05-11T14:23:00Z">
              <w:r>
                <w:rPr>
                  <w:rFonts w:cs="Calibri"/>
                  <w:sz w:val="16"/>
                </w:rPr>
                <w:t>NA</w:t>
              </w:r>
            </w:ins>
          </w:p>
        </w:tc>
        <w:tc>
          <w:tcPr>
            <w:tcW w:w="2482" w:type="dxa"/>
          </w:tcPr>
          <w:p w:rsidR="00B7016F" w:rsidRPr="00AA38E8" w:rsidRDefault="00B7016F" w:rsidP="005F4AEC">
            <w:pPr>
              <w:spacing w:before="60"/>
              <w:rPr>
                <w:ins w:id="362" w:author="Windows User" w:date="2017-05-11T14:22:00Z"/>
                <w:rFonts w:cs="Calibri"/>
                <w:sz w:val="16"/>
              </w:rPr>
            </w:pPr>
            <w:ins w:id="363" w:author="Windows User" w:date="2017-05-11T14:23:00Z">
              <w:r>
                <w:rPr>
                  <w:rFonts w:cs="Calibri"/>
                  <w:sz w:val="16"/>
                </w:rPr>
                <w:t>NA</w:t>
              </w:r>
            </w:ins>
          </w:p>
        </w:tc>
        <w:tc>
          <w:tcPr>
            <w:tcW w:w="2355" w:type="dxa"/>
          </w:tcPr>
          <w:p w:rsidR="00B7016F" w:rsidRPr="00AA38E8" w:rsidRDefault="00B7016F" w:rsidP="005F4AEC">
            <w:pPr>
              <w:spacing w:before="60"/>
              <w:rPr>
                <w:ins w:id="364" w:author="Windows User" w:date="2017-05-11T14:22:00Z"/>
                <w:rFonts w:cs="Calibri"/>
                <w:sz w:val="16"/>
              </w:rPr>
            </w:pPr>
            <w:ins w:id="365" w:author="Windows User" w:date="2017-05-11T14:24:00Z">
              <w:r>
                <w:rPr>
                  <w:rFonts w:cs="Calibri"/>
                  <w:sz w:val="16"/>
                </w:rPr>
                <w:t>NA</w:t>
              </w:r>
            </w:ins>
          </w:p>
        </w:tc>
      </w:tr>
    </w:tbl>
    <w:p w:rsidR="00B7016F" w:rsidRDefault="00B7016F" w:rsidP="00B7016F">
      <w:pPr>
        <w:pStyle w:val="Heading2"/>
        <w:numPr>
          <w:ilvl w:val="3"/>
          <w:numId w:val="11"/>
        </w:numPr>
        <w:spacing w:after="60"/>
        <w:rPr>
          <w:ins w:id="366" w:author="Windows User" w:date="2017-05-11T14:22:00Z"/>
          <w:rFonts w:ascii="Calibri" w:hAnsi="Calibri" w:cs="Calibri"/>
        </w:rPr>
      </w:pPr>
      <w:ins w:id="367" w:author="Windows User" w:date="2017-05-11T14:22:00Z">
        <w:r>
          <w:rPr>
            <w:rFonts w:ascii="Calibri" w:hAnsi="Calibri" w:cs="Calibri"/>
          </w:rPr>
          <w:t>Design Rationale</w:t>
        </w:r>
      </w:ins>
    </w:p>
    <w:p w:rsidR="00B7016F" w:rsidRPr="00EB2554" w:rsidRDefault="00B7016F" w:rsidP="00B7016F">
      <w:pPr>
        <w:rPr>
          <w:ins w:id="368" w:author="Windows User" w:date="2017-05-11T14:22:00Z"/>
          <w:lang w:bidi="ar-SA"/>
        </w:rPr>
      </w:pPr>
      <w:proofErr w:type="gramStart"/>
      <w:ins w:id="369" w:author="Windows User" w:date="2017-05-11T14:24:00Z">
        <w:r>
          <w:rPr>
            <w:lang w:bidi="ar-SA"/>
          </w:rPr>
          <w:t xml:space="preserve">To handle </w:t>
        </w:r>
        <w:proofErr w:type="spellStart"/>
        <w:r>
          <w:rPr>
            <w:lang w:bidi="ar-SA"/>
          </w:rPr>
          <w:t>cyclomatic</w:t>
        </w:r>
        <w:proofErr w:type="spellEnd"/>
        <w:r>
          <w:rPr>
            <w:lang w:bidi="ar-SA"/>
          </w:rPr>
          <w:t xml:space="preserve"> complexity.</w:t>
        </w:r>
      </w:ins>
      <w:proofErr w:type="gramEnd"/>
    </w:p>
    <w:p w:rsidR="00B7016F" w:rsidRPr="00EB2554" w:rsidRDefault="00B7016F" w:rsidP="00EB2554">
      <w:pPr>
        <w:rPr>
          <w:lang w:bidi="ar-SA"/>
        </w:rPr>
      </w:pPr>
    </w:p>
    <w:p w:rsidR="002B094F" w:rsidRDefault="008C6874" w:rsidP="00FE0E77">
      <w:pPr>
        <w:pStyle w:val="Heading2"/>
        <w:spacing w:after="60"/>
        <w:rPr>
          <w:rFonts w:ascii="Calibri" w:hAnsi="Calibri" w:cs="Calibri"/>
        </w:rPr>
      </w:pPr>
      <w:bookmarkStart w:id="370" w:name="_Toc421011542"/>
      <w:bookmarkStart w:id="371" w:name="_Toc482275727"/>
      <w:r w:rsidRPr="00265622">
        <w:rPr>
          <w:rFonts w:ascii="Calibri" w:hAnsi="Calibri" w:cs="Calibri"/>
        </w:rPr>
        <w:t>GLOBAL Function/Macro Definitions</w:t>
      </w:r>
      <w:bookmarkEnd w:id="370"/>
      <w:bookmarkEnd w:id="371"/>
    </w:p>
    <w:p w:rsidR="00265622" w:rsidRPr="00265622" w:rsidRDefault="00265622" w:rsidP="00265622">
      <w:pPr>
        <w:ind w:left="562"/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372" w:name="_Toc418080076"/>
      <w:bookmarkStart w:id="373" w:name="_Toc421709921"/>
      <w:bookmarkStart w:id="374" w:name="_Toc482275728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372"/>
      <w:bookmarkEnd w:id="373"/>
      <w:bookmarkEnd w:id="374"/>
    </w:p>
    <w:p w:rsidR="00D17AF2" w:rsidRDefault="00D17AF2" w:rsidP="00864D95">
      <w:pPr>
        <w:pStyle w:val="ListParagraph"/>
        <w:numPr>
          <w:ilvl w:val="0"/>
          <w:numId w:val="23"/>
        </w:numPr>
        <w:rPr>
          <w:rFonts w:cs="Calibri"/>
        </w:rPr>
      </w:pPr>
      <w:r w:rsidRPr="00864D95">
        <w:rPr>
          <w:rFonts w:cs="Calibri"/>
        </w:rPr>
        <w:t>Filter ranges given in design are full range</w:t>
      </w:r>
      <w:r w:rsidR="00864D95">
        <w:rPr>
          <w:rFonts w:cs="Calibri"/>
        </w:rPr>
        <w:t xml:space="preserve"> of float for state variable and [0,max_float32] for gain</w:t>
      </w:r>
      <w:r w:rsidRPr="00864D95">
        <w:rPr>
          <w:rFonts w:cs="Calibri"/>
        </w:rPr>
        <w:t xml:space="preserve"> </w:t>
      </w:r>
      <w:r w:rsidR="00CE2652">
        <w:rPr>
          <w:rFonts w:cs="Calibri"/>
        </w:rPr>
        <w:t>– this has to be fixed in next version</w:t>
      </w:r>
      <w:r w:rsidR="00FE0E77" w:rsidRPr="00864D95">
        <w:rPr>
          <w:rFonts w:cs="Calibri"/>
        </w:rPr>
        <w:t>. For</w:t>
      </w:r>
      <w:r w:rsidR="00CC29E2" w:rsidRPr="00864D95">
        <w:rPr>
          <w:rFonts w:cs="Calibri"/>
        </w:rPr>
        <w:t xml:space="preserve"> now, the ranges are given </w:t>
      </w:r>
      <w:r w:rsidR="00FE0E77" w:rsidRPr="00864D95">
        <w:rPr>
          <w:rFonts w:cs="Calibri"/>
        </w:rPr>
        <w:t xml:space="preserve">in </w:t>
      </w:r>
      <w:r w:rsidR="00CC29E2" w:rsidRPr="00864D95">
        <w:rPr>
          <w:rFonts w:cs="Calibri"/>
        </w:rPr>
        <w:t xml:space="preserve">the </w:t>
      </w:r>
      <w:r w:rsidR="00FE0E77" w:rsidRPr="00864D95">
        <w:rPr>
          <w:rFonts w:cs="Calibri"/>
        </w:rPr>
        <w:t>unit test considerations</w:t>
      </w:r>
      <w:r w:rsidR="00CC29E2" w:rsidRPr="00864D95">
        <w:rPr>
          <w:rFonts w:cs="Calibri"/>
        </w:rPr>
        <w:t xml:space="preserve"> after calculating from the code. These values can be used instead.</w:t>
      </w:r>
    </w:p>
    <w:p w:rsidR="00864D95" w:rsidRPr="004E7081" w:rsidRDefault="00864D95" w:rsidP="004E7081">
      <w:pPr>
        <w:pStyle w:val="ListParagraph"/>
        <w:numPr>
          <w:ilvl w:val="0"/>
          <w:numId w:val="23"/>
        </w:numPr>
        <w:rPr>
          <w:rFonts w:cs="Calibri"/>
        </w:rPr>
      </w:pPr>
      <w:r>
        <w:rPr>
          <w:rFonts w:cs="Calibri"/>
        </w:rPr>
        <w:t>The value of calculated float32 offset signals are limited to [-</w:t>
      </w:r>
      <w:proofErr w:type="spellStart"/>
      <w:r>
        <w:rPr>
          <w:rFonts w:cs="Calibri"/>
        </w:rPr>
        <w:t>cal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cal</w:t>
      </w:r>
      <w:proofErr w:type="spellEnd"/>
      <w:r>
        <w:rPr>
          <w:rFonts w:cs="Calibri"/>
        </w:rPr>
        <w:t xml:space="preserve">] and then later checked for absolute value being greater than or equal to the same cal. This was verified by </w:t>
      </w:r>
      <w:r w:rsidR="008C5A00">
        <w:rPr>
          <w:rFonts w:cs="Calibri"/>
        </w:rPr>
        <w:t>component</w:t>
      </w:r>
      <w:r>
        <w:rPr>
          <w:rFonts w:cs="Calibri"/>
        </w:rPr>
        <w:t xml:space="preserve"> owner as not the design intent &amp; one of these places, the </w:t>
      </w:r>
      <w:proofErr w:type="spellStart"/>
      <w:r>
        <w:rPr>
          <w:rFonts w:cs="Calibri"/>
        </w:rPr>
        <w:t>cal</w:t>
      </w:r>
      <w:proofErr w:type="spellEnd"/>
      <w:r>
        <w:rPr>
          <w:rFonts w:cs="Calibri"/>
        </w:rPr>
        <w:t xml:space="preserve"> used has to change.</w:t>
      </w:r>
    </w:p>
    <w:p w:rsidR="00864D95" w:rsidRPr="00864D95" w:rsidRDefault="00864D95" w:rsidP="00864D95">
      <w:pPr>
        <w:pStyle w:val="ListParagraph"/>
        <w:numPr>
          <w:ilvl w:val="0"/>
          <w:numId w:val="23"/>
        </w:numPr>
        <w:rPr>
          <w:rFonts w:cs="Calibri"/>
        </w:rPr>
      </w:pPr>
      <w:r w:rsidRPr="00864D95">
        <w:rPr>
          <w:rFonts w:cs="Calibri"/>
        </w:rPr>
        <w:t xml:space="preserve">The input signal PosnTrakgIntgtrSt1 has a range of [-2864,2864] according to the </w:t>
      </w:r>
      <w:proofErr w:type="spellStart"/>
      <w:r w:rsidRPr="00864D95">
        <w:rPr>
          <w:rFonts w:cs="Calibri"/>
        </w:rPr>
        <w:t>DataDict.m</w:t>
      </w:r>
      <w:proofErr w:type="spellEnd"/>
      <w:r w:rsidRPr="00864D95">
        <w:rPr>
          <w:rFonts w:cs="Calibri"/>
        </w:rPr>
        <w:t xml:space="preserve"> file. If its IMC counterpart ImcPosnTrakgIntgtrSt1 read in Per2 has the same range [-2864,2864], the algorithm inside the ImcSigArbn_PosnTrakgIntglSt1 will only give output PosnTrakgIntgtrSt1Offs values</w:t>
      </w:r>
    </w:p>
    <w:p w:rsidR="00531B8C" w:rsidRDefault="00864D95" w:rsidP="00864D95">
      <w:pPr>
        <w:pStyle w:val="ListParagraph"/>
        <w:ind w:left="922"/>
        <w:rPr>
          <w:rFonts w:cs="Calibri"/>
        </w:rPr>
      </w:pPr>
      <w:r w:rsidRPr="00864D95">
        <w:rPr>
          <w:rFonts w:cs="Calibri"/>
          <w:b/>
          <w:color w:val="0070C0"/>
          <w:sz w:val="14"/>
        </w:rPr>
        <w:t>[Refer: SF063A_ImcSigArbn/</w:t>
      </w:r>
      <w:proofErr w:type="spellStart"/>
      <w:r w:rsidRPr="00864D95">
        <w:rPr>
          <w:rFonts w:cs="Calibri"/>
          <w:b/>
          <w:color w:val="0070C0"/>
          <w:sz w:val="14"/>
        </w:rPr>
        <w:t>ImcSigArbn</w:t>
      </w:r>
      <w:proofErr w:type="spellEnd"/>
      <w:r w:rsidRPr="00864D95">
        <w:rPr>
          <w:rFonts w:cs="Calibri"/>
          <w:b/>
          <w:color w:val="0070C0"/>
          <w:sz w:val="14"/>
        </w:rPr>
        <w:t xml:space="preserve">/ImcSigArbnPer2/Calculate Offs </w:t>
      </w:r>
      <w:proofErr w:type="spellStart"/>
      <w:r w:rsidRPr="00864D95">
        <w:rPr>
          <w:rFonts w:cs="Calibri"/>
          <w:b/>
          <w:color w:val="0070C0"/>
          <w:sz w:val="14"/>
        </w:rPr>
        <w:t>Corrn</w:t>
      </w:r>
      <w:proofErr w:type="spellEnd"/>
      <w:r w:rsidRPr="00864D95">
        <w:rPr>
          <w:rFonts w:cs="Calibri"/>
          <w:b/>
          <w:color w:val="0070C0"/>
          <w:sz w:val="14"/>
        </w:rPr>
        <w:t xml:space="preserve"> 10 </w:t>
      </w:r>
      <w:proofErr w:type="spellStart"/>
      <w:r w:rsidRPr="00864D95">
        <w:rPr>
          <w:rFonts w:cs="Calibri"/>
          <w:b/>
          <w:color w:val="0070C0"/>
          <w:sz w:val="14"/>
        </w:rPr>
        <w:t>ms</w:t>
      </w:r>
      <w:proofErr w:type="spellEnd"/>
      <w:r w:rsidRPr="00864D95">
        <w:rPr>
          <w:rFonts w:cs="Calibri"/>
          <w:b/>
          <w:color w:val="0070C0"/>
          <w:sz w:val="14"/>
        </w:rPr>
        <w:t xml:space="preserve"> Periodic /ImcSigArbn_PosnTrakgIntglSt1/Do arbitration]</w:t>
      </w:r>
      <w:r w:rsidRPr="00864D95">
        <w:rPr>
          <w:rFonts w:cs="Calibri"/>
          <w:b/>
          <w:color w:val="0070C0"/>
          <w:sz w:val="14"/>
        </w:rPr>
        <w:br/>
      </w:r>
      <w:r w:rsidRPr="00864D95">
        <w:rPr>
          <w:rFonts w:cs="Calibri"/>
        </w:rPr>
        <w:t>in the range [-2864,2864]. However, the limit used on this value is a calibration ImcSigArbnPosnTrakg1ArbnOffsLim whose range is [0,32767.5], max is much larger than the actual maximum that can be taken by this variable. Also, the output limits on the PosnTrakgIntgtrSt1Of</w:t>
      </w:r>
      <w:r w:rsidR="004E7081">
        <w:rPr>
          <w:rFonts w:cs="Calibri"/>
        </w:rPr>
        <w:t>fs output is [-32767.5,32767.5], which needs to change.</w:t>
      </w:r>
    </w:p>
    <w:p w:rsidR="004E7081" w:rsidRPr="00864D95" w:rsidRDefault="004E7081" w:rsidP="004E7081">
      <w:pPr>
        <w:pStyle w:val="ListParagraph"/>
        <w:numPr>
          <w:ilvl w:val="0"/>
          <w:numId w:val="23"/>
        </w:numPr>
        <w:rPr>
          <w:rFonts w:cs="Calibri"/>
        </w:rPr>
      </w:pPr>
      <w:r w:rsidRPr="00864D95">
        <w:rPr>
          <w:rFonts w:cs="Calibri"/>
        </w:rPr>
        <w:t xml:space="preserve">The units on the embedded constants INTGTROFFSSATNLOWLIM_ULS_F32 and INTGTROFFSSATNUPPRLIM_ULS_F32 need to change if a different set of constants are decided to be used for </w:t>
      </w:r>
      <w:r w:rsidR="00005E5E" w:rsidRPr="00864D95">
        <w:rPr>
          <w:rFonts w:cs="Calibri"/>
        </w:rPr>
        <w:t>PosnTrakgIntgtrSt1Of</w:t>
      </w:r>
      <w:r w:rsidR="00005E5E">
        <w:rPr>
          <w:rFonts w:cs="Calibri"/>
        </w:rPr>
        <w:t xml:space="preserve">fs </w:t>
      </w:r>
      <w:r w:rsidRPr="00864D95">
        <w:rPr>
          <w:rFonts w:cs="Calibri"/>
        </w:rPr>
        <w:t>limits</w:t>
      </w:r>
    </w:p>
    <w:p w:rsidR="004E7081" w:rsidRDefault="004E7081" w:rsidP="00864D95">
      <w:pPr>
        <w:pStyle w:val="ListParagraph"/>
        <w:ind w:left="922"/>
        <w:rPr>
          <w:rFonts w:cs="Calibri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375" w:name="_Toc382297449"/>
      <w:bookmarkStart w:id="376" w:name="_Toc418080077"/>
      <w:bookmarkStart w:id="377" w:name="_Toc421709922"/>
      <w:bookmarkStart w:id="378" w:name="_Toc482275729"/>
      <w:r w:rsidRPr="00E75CFE">
        <w:rPr>
          <w:rFonts w:ascii="Calibri" w:hAnsi="Calibri" w:cs="Calibri"/>
        </w:rPr>
        <w:lastRenderedPageBreak/>
        <w:t>UNIT TEST CONSIDERATION</w:t>
      </w:r>
      <w:bookmarkEnd w:id="375"/>
      <w:bookmarkEnd w:id="376"/>
      <w:bookmarkEnd w:id="377"/>
      <w:bookmarkEnd w:id="378"/>
    </w:p>
    <w:p w:rsidR="004A4F70" w:rsidRDefault="004A4F70" w:rsidP="004760BA">
      <w:pPr>
        <w:pStyle w:val="ListParagraph"/>
        <w:rPr>
          <w:lang w:bidi="ar-SA"/>
        </w:rPr>
      </w:pPr>
      <w:r>
        <w:rPr>
          <w:lang w:bidi="ar-SA"/>
        </w:rPr>
        <w:t>In case the m file gives float min/max values as the ranges for the following PIMs, use the values from this table instead as the range.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795"/>
        <w:gridCol w:w="2034"/>
        <w:gridCol w:w="2034"/>
      </w:tblGrid>
      <w:tr w:rsidR="00F07984" w:rsidTr="00FE0E77">
        <w:trPr>
          <w:jc w:val="center"/>
        </w:trPr>
        <w:tc>
          <w:tcPr>
            <w:tcW w:w="4342" w:type="dxa"/>
            <w:gridSpan w:val="2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PIM Variables</w:t>
            </w:r>
          </w:p>
        </w:tc>
        <w:tc>
          <w:tcPr>
            <w:tcW w:w="4068" w:type="dxa"/>
            <w:gridSpan w:val="2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Ranges</w:t>
            </w:r>
          </w:p>
        </w:tc>
      </w:tr>
      <w:tr w:rsidR="004A4F70" w:rsidTr="00F07984">
        <w:trPr>
          <w:jc w:val="center"/>
        </w:trPr>
        <w:tc>
          <w:tcPr>
            <w:tcW w:w="2547" w:type="dxa"/>
          </w:tcPr>
          <w:p w:rsidR="004A4F70" w:rsidRDefault="004A4F70" w:rsidP="00F0798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Structure Name</w:t>
            </w:r>
          </w:p>
        </w:tc>
        <w:tc>
          <w:tcPr>
            <w:tcW w:w="1795" w:type="dxa"/>
          </w:tcPr>
          <w:p w:rsidR="004A4F70" w:rsidRDefault="004A4F70" w:rsidP="00F0798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Structure Element</w:t>
            </w:r>
          </w:p>
        </w:tc>
        <w:tc>
          <w:tcPr>
            <w:tcW w:w="2034" w:type="dxa"/>
          </w:tcPr>
          <w:p w:rsidR="004A4F70" w:rsidRDefault="004A4F70" w:rsidP="00F0798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Min</w:t>
            </w:r>
          </w:p>
        </w:tc>
        <w:tc>
          <w:tcPr>
            <w:tcW w:w="2034" w:type="dxa"/>
          </w:tcPr>
          <w:p w:rsidR="004A4F70" w:rsidRDefault="004A4F70" w:rsidP="00F07984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Max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HwAgLpFil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-1440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1440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HwAgTarLpFil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-1440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1440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HwTqLpFil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-10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10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MotVelLpFil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-1350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1350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PosnServoIntgtrLpFil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-32767.5</w:t>
            </w:r>
          </w:p>
        </w:tc>
        <w:tc>
          <w:tcPr>
            <w:tcW w:w="2034" w:type="dxa"/>
          </w:tcPr>
          <w:p w:rsidR="00F07984" w:rsidRPr="004A4F70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32767.5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PullCmpLongTermCmpLpFil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-10</w:t>
            </w:r>
          </w:p>
        </w:tc>
        <w:tc>
          <w:tcPr>
            <w:tcW w:w="2034" w:type="dxa"/>
          </w:tcPr>
          <w:p w:rsidR="00F07984" w:rsidRPr="004A4F70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10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PullCmpShoTermCmpLpFil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-10</w:t>
            </w:r>
          </w:p>
        </w:tc>
        <w:tc>
          <w:tcPr>
            <w:tcW w:w="2034" w:type="dxa"/>
          </w:tcPr>
          <w:p w:rsidR="00F07984" w:rsidRPr="004A4F70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10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r w:rsidRPr="00F07984">
              <w:rPr>
                <w:b/>
                <w:lang w:bidi="ar-SA"/>
              </w:rPr>
              <w:t>TrakgIntgtrSt1LpFil</w:t>
            </w: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-2864</w:t>
            </w:r>
          </w:p>
        </w:tc>
        <w:tc>
          <w:tcPr>
            <w:tcW w:w="2034" w:type="dxa"/>
          </w:tcPr>
          <w:p w:rsidR="00F07984" w:rsidRPr="004A4F70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2864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r w:rsidRPr="00F07984">
              <w:rPr>
                <w:b/>
                <w:lang w:bidi="ar-SA"/>
              </w:rPr>
              <w:t>TrakgIntgtrSt2LpFil</w:t>
            </w: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-20000</w:t>
            </w:r>
          </w:p>
        </w:tc>
        <w:tc>
          <w:tcPr>
            <w:tcW w:w="2034" w:type="dxa"/>
          </w:tcPr>
          <w:p w:rsidR="00F07984" w:rsidRPr="004A4F70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20000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 w:val="restart"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  <w:proofErr w:type="spellStart"/>
            <w:r w:rsidRPr="00F07984">
              <w:rPr>
                <w:b/>
                <w:lang w:bidi="ar-SA"/>
              </w:rPr>
              <w:t>VehSpdLpFil</w:t>
            </w:r>
            <w:proofErr w:type="spellEnd"/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FilSt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2034" w:type="dxa"/>
          </w:tcPr>
          <w:p w:rsidR="00F07984" w:rsidRPr="004A4F70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511</w:t>
            </w:r>
          </w:p>
        </w:tc>
      </w:tr>
      <w:tr w:rsidR="00F07984" w:rsidTr="00F07984">
        <w:trPr>
          <w:jc w:val="center"/>
        </w:trPr>
        <w:tc>
          <w:tcPr>
            <w:tcW w:w="2547" w:type="dxa"/>
            <w:vMerge/>
          </w:tcPr>
          <w:p w:rsidR="00F07984" w:rsidRPr="00F07984" w:rsidRDefault="00F07984" w:rsidP="00F07984">
            <w:pPr>
              <w:jc w:val="center"/>
              <w:rPr>
                <w:b/>
                <w:lang w:bidi="ar-SA"/>
              </w:rPr>
            </w:pPr>
          </w:p>
        </w:tc>
        <w:tc>
          <w:tcPr>
            <w:tcW w:w="1795" w:type="dxa"/>
          </w:tcPr>
          <w:p w:rsidR="00F07984" w:rsidRDefault="00F07984" w:rsidP="00F07984">
            <w:pPr>
              <w:jc w:val="center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FilGain</w:t>
            </w:r>
            <w:proofErr w:type="spellEnd"/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062831853000000</w:t>
            </w:r>
          </w:p>
        </w:tc>
        <w:tc>
          <w:tcPr>
            <w:tcW w:w="2034" w:type="dxa"/>
          </w:tcPr>
          <w:p w:rsidR="00F07984" w:rsidRDefault="00F07984" w:rsidP="00F07984">
            <w:pPr>
              <w:rPr>
                <w:lang w:bidi="ar-SA"/>
              </w:rPr>
            </w:pPr>
            <w:r w:rsidRPr="004A4F70">
              <w:rPr>
                <w:lang w:bidi="ar-SA"/>
              </w:rPr>
              <w:t>0.</w:t>
            </w:r>
            <w:r>
              <w:t xml:space="preserve"> </w:t>
            </w:r>
            <w:r w:rsidRPr="004A4F70">
              <w:rPr>
                <w:lang w:bidi="ar-SA"/>
              </w:rPr>
              <w:t>998132557254885</w:t>
            </w:r>
          </w:p>
        </w:tc>
      </w:tr>
    </w:tbl>
    <w:p w:rsidR="004760BA" w:rsidRDefault="00C2006D" w:rsidP="004760BA">
      <w:pPr>
        <w:ind w:firstLine="864"/>
        <w:rPr>
          <w:lang w:bidi="ar-SA"/>
        </w:rPr>
      </w:pPr>
      <w:r>
        <w:rPr>
          <w:lang w:bidi="ar-SA"/>
        </w:rPr>
        <w:t>Tolerance of state variables can be assumed to be six significant digits and for the gain</w:t>
      </w:r>
      <w:r w:rsidR="00774070">
        <w:rPr>
          <w:lang w:bidi="ar-SA"/>
        </w:rPr>
        <w:t>s</w:t>
      </w:r>
      <w:r>
        <w:rPr>
          <w:lang w:bidi="ar-SA"/>
        </w:rPr>
        <w:t xml:space="preserve"> it is 1e-07.</w:t>
      </w:r>
    </w:p>
    <w:p w:rsidR="004760BA" w:rsidRDefault="004760BA" w:rsidP="004760BA">
      <w:pPr>
        <w:pStyle w:val="ListParagraph"/>
        <w:rPr>
          <w:lang w:bidi="ar-SA"/>
        </w:rPr>
      </w:pPr>
      <w:r>
        <w:rPr>
          <w:lang w:bidi="ar-SA"/>
        </w:rPr>
        <w:t xml:space="preserve"> </w:t>
      </w:r>
    </w:p>
    <w:p w:rsidR="00786BDF" w:rsidRPr="00A158C7" w:rsidRDefault="00786BDF" w:rsidP="000B37D5">
      <w:pPr>
        <w:pStyle w:val="Heading7"/>
      </w:pPr>
      <w:bookmarkStart w:id="379" w:name="_Toc482275730"/>
      <w:r w:rsidRPr="00A158C7">
        <w:lastRenderedPageBreak/>
        <w:t>Abbreviations and Acronyms</w:t>
      </w:r>
      <w:bookmarkEnd w:id="3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380" w:name="_Toc482275731"/>
      <w:r w:rsidRPr="00A158C7">
        <w:lastRenderedPageBreak/>
        <w:t>Glossary</w:t>
      </w:r>
      <w:bookmarkEnd w:id="38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381" w:name="_Toc482275732"/>
      <w:r w:rsidRPr="00A158C7">
        <w:lastRenderedPageBreak/>
        <w:t>References</w:t>
      </w:r>
      <w:bookmarkEnd w:id="381"/>
    </w:p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990"/>
        <w:gridCol w:w="3811"/>
      </w:tblGrid>
      <w:tr w:rsidR="00A158C7" w:rsidRPr="00A158C7" w:rsidTr="00206E35">
        <w:trPr>
          <w:tblHeader/>
          <w:jc w:val="center"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206E35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3990" w:type="dxa"/>
            <w:shd w:val="clear" w:color="auto" w:fill="E7E6E6" w:themeFill="background2"/>
            <w:vAlign w:val="center"/>
          </w:tcPr>
          <w:p w:rsidR="00A158C7" w:rsidRPr="00A158C7" w:rsidRDefault="00A158C7" w:rsidP="00206E35">
            <w:pPr>
              <w:spacing w:before="60" w:after="60"/>
              <w:jc w:val="center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3811" w:type="dxa"/>
            <w:shd w:val="clear" w:color="auto" w:fill="E7E6E6" w:themeFill="background2"/>
            <w:vAlign w:val="center"/>
          </w:tcPr>
          <w:p w:rsidR="00A158C7" w:rsidRPr="00A158C7" w:rsidRDefault="00A158C7" w:rsidP="00206E35">
            <w:pPr>
              <w:spacing w:before="60" w:after="60"/>
              <w:jc w:val="center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206E35">
        <w:trPr>
          <w:jc w:val="center"/>
        </w:trPr>
        <w:tc>
          <w:tcPr>
            <w:tcW w:w="738" w:type="dxa"/>
            <w:shd w:val="clear" w:color="auto" w:fill="auto"/>
          </w:tcPr>
          <w:p w:rsidR="00531B8C" w:rsidRDefault="00531B8C" w:rsidP="00206E35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3990" w:type="dxa"/>
            <w:shd w:val="clear" w:color="auto" w:fill="auto"/>
          </w:tcPr>
          <w:p w:rsidR="00531B8C" w:rsidRDefault="00531B8C" w:rsidP="00206E35">
            <w:pPr>
              <w:keepNext/>
              <w:jc w:val="center"/>
            </w:pPr>
            <w:bookmarkStart w:id="382" w:name="_Ref313612389"/>
            <w:r>
              <w:t xml:space="preserve">AUTOSAR </w:t>
            </w:r>
            <w:r w:rsidR="00206E35">
              <w:t>Specification of Memory Mapping</w:t>
            </w:r>
            <w:r w:rsidR="00206E35">
              <w:br/>
            </w:r>
            <w:r>
              <w:t>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382"/>
          </w:p>
        </w:tc>
        <w:tc>
          <w:tcPr>
            <w:tcW w:w="3811" w:type="dxa"/>
            <w:shd w:val="clear" w:color="auto" w:fill="auto"/>
          </w:tcPr>
          <w:p w:rsidR="00531B8C" w:rsidRDefault="00531B8C" w:rsidP="00206E35">
            <w:pPr>
              <w:jc w:val="center"/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206E35">
        <w:trPr>
          <w:jc w:val="center"/>
        </w:trPr>
        <w:tc>
          <w:tcPr>
            <w:tcW w:w="738" w:type="dxa"/>
            <w:shd w:val="clear" w:color="auto" w:fill="auto"/>
          </w:tcPr>
          <w:p w:rsidR="00531B8C" w:rsidRDefault="00531B8C" w:rsidP="00206E35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3990" w:type="dxa"/>
            <w:shd w:val="clear" w:color="auto" w:fill="auto"/>
          </w:tcPr>
          <w:p w:rsidR="00531B8C" w:rsidRDefault="00531B8C" w:rsidP="00206E35">
            <w:pPr>
              <w:jc w:val="center"/>
              <w:rPr>
                <w:lang w:bidi="ar-SA"/>
              </w:rPr>
            </w:pPr>
            <w:r>
              <w:t>MDD Guideline</w:t>
            </w:r>
          </w:p>
        </w:tc>
        <w:tc>
          <w:tcPr>
            <w:tcW w:w="3811" w:type="dxa"/>
            <w:shd w:val="clear" w:color="auto" w:fill="auto"/>
          </w:tcPr>
          <w:p w:rsidR="00531B8C" w:rsidRDefault="00206E35" w:rsidP="00206E35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See Software Engineering Process 04.02.01</w:t>
            </w:r>
          </w:p>
        </w:tc>
      </w:tr>
      <w:tr w:rsidR="00531B8C" w:rsidRPr="00A158C7" w:rsidTr="00206E35">
        <w:trPr>
          <w:jc w:val="center"/>
        </w:trPr>
        <w:tc>
          <w:tcPr>
            <w:tcW w:w="738" w:type="dxa"/>
            <w:shd w:val="clear" w:color="auto" w:fill="auto"/>
          </w:tcPr>
          <w:p w:rsidR="00531B8C" w:rsidRDefault="00531B8C" w:rsidP="00206E35">
            <w:pPr>
              <w:jc w:val="center"/>
            </w:pPr>
            <w:r>
              <w:t>3</w:t>
            </w:r>
          </w:p>
        </w:tc>
        <w:tc>
          <w:tcPr>
            <w:tcW w:w="3990" w:type="dxa"/>
            <w:shd w:val="clear" w:color="auto" w:fill="auto"/>
          </w:tcPr>
          <w:p w:rsidR="00531B8C" w:rsidRDefault="009C3AD7" w:rsidP="00206E35">
            <w:pPr>
              <w:keepNext/>
              <w:jc w:val="center"/>
            </w:pPr>
            <w:hyperlink r:id="rId15" w:history="1">
              <w:bookmarkStart w:id="383" w:name="_Ref335300243"/>
              <w:r w:rsidR="00531B8C" w:rsidRPr="00FC427F">
                <w:t>Software Naming Conventions.doc</w:t>
              </w:r>
              <w:bookmarkEnd w:id="383"/>
            </w:hyperlink>
          </w:p>
        </w:tc>
        <w:tc>
          <w:tcPr>
            <w:tcW w:w="3811" w:type="dxa"/>
            <w:shd w:val="clear" w:color="auto" w:fill="auto"/>
          </w:tcPr>
          <w:p w:rsidR="00531B8C" w:rsidRDefault="00206E35" w:rsidP="00206E35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See Software Engineering Process 04.02.01</w:t>
            </w:r>
          </w:p>
        </w:tc>
      </w:tr>
      <w:tr w:rsidR="00531B8C" w:rsidRPr="00A158C7" w:rsidTr="00206E35">
        <w:trPr>
          <w:jc w:val="center"/>
        </w:trPr>
        <w:tc>
          <w:tcPr>
            <w:tcW w:w="738" w:type="dxa"/>
            <w:shd w:val="clear" w:color="auto" w:fill="auto"/>
          </w:tcPr>
          <w:p w:rsidR="00531B8C" w:rsidRDefault="00531B8C" w:rsidP="00206E35">
            <w:pPr>
              <w:jc w:val="center"/>
            </w:pPr>
            <w:r>
              <w:t>4</w:t>
            </w:r>
          </w:p>
        </w:tc>
        <w:bookmarkStart w:id="384" w:name="0AL0_1a67a9"/>
        <w:tc>
          <w:tcPr>
            <w:tcW w:w="3990" w:type="dxa"/>
            <w:shd w:val="clear" w:color="auto" w:fill="auto"/>
          </w:tcPr>
          <w:p w:rsidR="00531B8C" w:rsidRDefault="00531B8C" w:rsidP="00206E35">
            <w:pPr>
              <w:keepNext/>
              <w:jc w:val="center"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384"/>
          </w:p>
        </w:tc>
        <w:tc>
          <w:tcPr>
            <w:tcW w:w="3811" w:type="dxa"/>
            <w:shd w:val="clear" w:color="auto" w:fill="auto"/>
          </w:tcPr>
          <w:p w:rsidR="00531B8C" w:rsidRDefault="00206E35" w:rsidP="00206E35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See Software Engineering Process 04.02.01</w:t>
            </w:r>
          </w:p>
        </w:tc>
      </w:tr>
      <w:tr w:rsidR="00CC29E2" w:rsidRPr="00A158C7" w:rsidTr="00206E35">
        <w:trPr>
          <w:jc w:val="center"/>
        </w:trPr>
        <w:tc>
          <w:tcPr>
            <w:tcW w:w="738" w:type="dxa"/>
            <w:shd w:val="clear" w:color="auto" w:fill="auto"/>
          </w:tcPr>
          <w:p w:rsidR="00CC29E2" w:rsidRDefault="00CC29E2" w:rsidP="00206E35">
            <w:pPr>
              <w:jc w:val="center"/>
            </w:pPr>
            <w:r>
              <w:t>5</w:t>
            </w:r>
          </w:p>
        </w:tc>
        <w:tc>
          <w:tcPr>
            <w:tcW w:w="3990" w:type="dxa"/>
            <w:shd w:val="clear" w:color="auto" w:fill="auto"/>
          </w:tcPr>
          <w:p w:rsidR="00CC29E2" w:rsidRDefault="00CC29E2" w:rsidP="00206E35">
            <w:pPr>
              <w:keepNext/>
              <w:jc w:val="center"/>
            </w:pPr>
            <w:r w:rsidRPr="00CC29E2">
              <w:t>SF063A_ImcSigArbn_Design</w:t>
            </w:r>
          </w:p>
        </w:tc>
        <w:tc>
          <w:tcPr>
            <w:tcW w:w="3811" w:type="dxa"/>
            <w:shd w:val="clear" w:color="auto" w:fill="auto"/>
          </w:tcPr>
          <w:p w:rsidR="00CC29E2" w:rsidRDefault="00CC29E2" w:rsidP="00206E35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See Synergy Sub</w:t>
            </w:r>
            <w:r w:rsidR="00206E35">
              <w:rPr>
                <w:lang w:bidi="ar-SA"/>
              </w:rPr>
              <w:t>-</w:t>
            </w:r>
            <w:r>
              <w:rPr>
                <w:lang w:bidi="ar-SA"/>
              </w:rPr>
              <w:t>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AD7" w:rsidRDefault="009C3AD7">
      <w:r>
        <w:separator/>
      </w:r>
    </w:p>
  </w:endnote>
  <w:endnote w:type="continuationSeparator" w:id="0">
    <w:p w:rsidR="009C3AD7" w:rsidRDefault="009C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E0E77" w:rsidRPr="00B10816" w:rsidTr="00866672">
      <w:tc>
        <w:tcPr>
          <w:tcW w:w="1667" w:type="pct"/>
          <w:vAlign w:val="center"/>
        </w:tcPr>
        <w:p w:rsidR="00FE0E77" w:rsidRPr="00B10816" w:rsidRDefault="00FE0E77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>
            <w:rPr>
              <w:sz w:val="16"/>
              <w:szCs w:val="16"/>
            </w:rPr>
            <w:t>ImcSigArbn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FE0E77" w:rsidRPr="00B10816" w:rsidRDefault="00FE0E77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E0E77" w:rsidRDefault="00FE0E7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ins w:id="385" w:author="Windows User" w:date="2017-05-11T14:19:00Z">
            <w:r w:rsidR="00B7016F">
              <w:rPr>
                <w:sz w:val="16"/>
                <w:szCs w:val="16"/>
              </w:rPr>
              <w:t>May</w:t>
            </w:r>
          </w:ins>
          <w:del w:id="386" w:author="Windows User" w:date="2017-05-11T14:19:00Z">
            <w:r w:rsidDel="00B7016F">
              <w:rPr>
                <w:sz w:val="16"/>
                <w:szCs w:val="16"/>
              </w:rPr>
              <w:delText>Feb</w:delText>
            </w:r>
          </w:del>
          <w:r>
            <w:rPr>
              <w:sz w:val="16"/>
              <w:szCs w:val="16"/>
            </w:rPr>
            <w:t xml:space="preserve"> </w:t>
          </w:r>
          <w:ins w:id="387" w:author="Windows User" w:date="2017-05-11T14:19:00Z">
            <w:r w:rsidR="00B7016F">
              <w:rPr>
                <w:sz w:val="16"/>
                <w:szCs w:val="16"/>
              </w:rPr>
              <w:t>11</w:t>
            </w:r>
          </w:ins>
          <w:del w:id="388" w:author="Windows User" w:date="2017-05-11T14:19:00Z">
            <w:r w:rsidDel="00B7016F">
              <w:rPr>
                <w:sz w:val="16"/>
                <w:szCs w:val="16"/>
              </w:rPr>
              <w:delText>02</w:delText>
            </w:r>
          </w:del>
          <w:r>
            <w:rPr>
              <w:sz w:val="16"/>
              <w:szCs w:val="16"/>
            </w:rPr>
            <w:t>, 2017</w:t>
          </w:r>
          <w:r>
            <w:rPr>
              <w:sz w:val="16"/>
              <w:szCs w:val="16"/>
            </w:rPr>
            <w:fldChar w:fldCharType="end"/>
          </w:r>
        </w:p>
        <w:p w:rsidR="00FE0E77" w:rsidRPr="00B10816" w:rsidRDefault="00FE0E7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B10816">
                <w:rPr>
                  <w:sz w:val="16"/>
                  <w:szCs w:val="16"/>
                </w:rPr>
                <w:t>Nexteer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E0E77" w:rsidRPr="00B10816" w:rsidRDefault="00FE0E77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E0E77" w:rsidRPr="00B10816" w:rsidRDefault="00FE0E77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B29B6">
            <w:rPr>
              <w:b/>
              <w:noProof/>
              <w:sz w:val="16"/>
              <w:szCs w:val="16"/>
            </w:rPr>
            <w:t>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B29B6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E0E77" w:rsidRPr="00B10816" w:rsidRDefault="00FE0E77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AD7" w:rsidRDefault="009C3AD7">
      <w:r>
        <w:separator/>
      </w:r>
    </w:p>
  </w:footnote>
  <w:footnote w:type="continuationSeparator" w:id="0">
    <w:p w:rsidR="009C3AD7" w:rsidRDefault="009C3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E0E77" w:rsidRPr="008969C4" w:rsidTr="00866672">
      <w:trPr>
        <w:trHeight w:val="438"/>
      </w:trPr>
      <w:tc>
        <w:tcPr>
          <w:tcW w:w="1443" w:type="pct"/>
        </w:tcPr>
        <w:p w:rsidR="00FE0E77" w:rsidRPr="008969C4" w:rsidRDefault="00FE0E77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E0E77" w:rsidRPr="00891F29" w:rsidRDefault="00FE0E7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FE0E77" w:rsidRDefault="00FE0E7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E0E77" w:rsidRPr="008969C4" w:rsidRDefault="00FE0E77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E0E77" w:rsidRDefault="00FE0E7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535F3056"/>
    <w:multiLevelType w:val="hybridMultilevel"/>
    <w:tmpl w:val="68CA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04E05"/>
    <w:multiLevelType w:val="hybridMultilevel"/>
    <w:tmpl w:val="947C0746"/>
    <w:lvl w:ilvl="0" w:tplc="C778FCAA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9A"/>
    <w:rsid w:val="000040A2"/>
    <w:rsid w:val="00005E5E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5B3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06C5"/>
    <w:rsid w:val="001C3CBB"/>
    <w:rsid w:val="001D2F1D"/>
    <w:rsid w:val="001D6053"/>
    <w:rsid w:val="001E4877"/>
    <w:rsid w:val="001F0A02"/>
    <w:rsid w:val="001F1DAF"/>
    <w:rsid w:val="001F7A25"/>
    <w:rsid w:val="001F7A45"/>
    <w:rsid w:val="00203950"/>
    <w:rsid w:val="00206564"/>
    <w:rsid w:val="00206E35"/>
    <w:rsid w:val="00210877"/>
    <w:rsid w:val="00213F47"/>
    <w:rsid w:val="00216E0A"/>
    <w:rsid w:val="00217199"/>
    <w:rsid w:val="0022572C"/>
    <w:rsid w:val="00226086"/>
    <w:rsid w:val="002278CC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0966"/>
    <w:rsid w:val="00265622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74831"/>
    <w:rsid w:val="003849A4"/>
    <w:rsid w:val="00385119"/>
    <w:rsid w:val="00387BF4"/>
    <w:rsid w:val="00393DBF"/>
    <w:rsid w:val="003A5B2A"/>
    <w:rsid w:val="003B1AFC"/>
    <w:rsid w:val="003B2192"/>
    <w:rsid w:val="003B4A55"/>
    <w:rsid w:val="003C7CFA"/>
    <w:rsid w:val="003D2390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760BA"/>
    <w:rsid w:val="00480A9D"/>
    <w:rsid w:val="00482BAD"/>
    <w:rsid w:val="004863BF"/>
    <w:rsid w:val="004907B4"/>
    <w:rsid w:val="004915F9"/>
    <w:rsid w:val="00496E7C"/>
    <w:rsid w:val="00497491"/>
    <w:rsid w:val="004A0EA5"/>
    <w:rsid w:val="004A3AD6"/>
    <w:rsid w:val="004A4F70"/>
    <w:rsid w:val="004C1331"/>
    <w:rsid w:val="004D0FAD"/>
    <w:rsid w:val="004D5D37"/>
    <w:rsid w:val="004E39D0"/>
    <w:rsid w:val="004E7081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1D0E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4A95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0FAE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216E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0C41"/>
    <w:rsid w:val="00737A19"/>
    <w:rsid w:val="00751961"/>
    <w:rsid w:val="0075721A"/>
    <w:rsid w:val="00765195"/>
    <w:rsid w:val="00767585"/>
    <w:rsid w:val="00770295"/>
    <w:rsid w:val="00773CA8"/>
    <w:rsid w:val="00773F7F"/>
    <w:rsid w:val="00774070"/>
    <w:rsid w:val="00784FF5"/>
    <w:rsid w:val="00786BDF"/>
    <w:rsid w:val="007A2CEC"/>
    <w:rsid w:val="007A3BEB"/>
    <w:rsid w:val="007A3D19"/>
    <w:rsid w:val="007B71B8"/>
    <w:rsid w:val="007C0067"/>
    <w:rsid w:val="007C14D5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4D9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5A00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37DF3"/>
    <w:rsid w:val="00942D04"/>
    <w:rsid w:val="00945677"/>
    <w:rsid w:val="00947A9A"/>
    <w:rsid w:val="00947EA9"/>
    <w:rsid w:val="00957855"/>
    <w:rsid w:val="00962F22"/>
    <w:rsid w:val="00964105"/>
    <w:rsid w:val="009643A3"/>
    <w:rsid w:val="0096544D"/>
    <w:rsid w:val="00970DBB"/>
    <w:rsid w:val="0097381A"/>
    <w:rsid w:val="009839AF"/>
    <w:rsid w:val="009877AA"/>
    <w:rsid w:val="00992EB9"/>
    <w:rsid w:val="009B0C02"/>
    <w:rsid w:val="009B754B"/>
    <w:rsid w:val="009C3AD7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088E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342A"/>
    <w:rsid w:val="00B25D10"/>
    <w:rsid w:val="00B35242"/>
    <w:rsid w:val="00B35F84"/>
    <w:rsid w:val="00B51854"/>
    <w:rsid w:val="00B52330"/>
    <w:rsid w:val="00B557BA"/>
    <w:rsid w:val="00B5628C"/>
    <w:rsid w:val="00B629B6"/>
    <w:rsid w:val="00B647EA"/>
    <w:rsid w:val="00B7016F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29B6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31"/>
    <w:rsid w:val="00C145F2"/>
    <w:rsid w:val="00C2006D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29E2"/>
    <w:rsid w:val="00CC44B7"/>
    <w:rsid w:val="00CC6EFC"/>
    <w:rsid w:val="00CE1AE1"/>
    <w:rsid w:val="00CE2652"/>
    <w:rsid w:val="00CF089D"/>
    <w:rsid w:val="00CF0E43"/>
    <w:rsid w:val="00CF107F"/>
    <w:rsid w:val="00CF14C5"/>
    <w:rsid w:val="00CF2A9A"/>
    <w:rsid w:val="00CF5BE3"/>
    <w:rsid w:val="00D00A39"/>
    <w:rsid w:val="00D16229"/>
    <w:rsid w:val="00D17AF2"/>
    <w:rsid w:val="00D229A6"/>
    <w:rsid w:val="00D23CB7"/>
    <w:rsid w:val="00D243F9"/>
    <w:rsid w:val="00D26802"/>
    <w:rsid w:val="00D30924"/>
    <w:rsid w:val="00D4065B"/>
    <w:rsid w:val="00D42EF2"/>
    <w:rsid w:val="00D443E7"/>
    <w:rsid w:val="00D51275"/>
    <w:rsid w:val="00D56EEC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5341"/>
    <w:rsid w:val="00DA5C5C"/>
    <w:rsid w:val="00DB0311"/>
    <w:rsid w:val="00DB1985"/>
    <w:rsid w:val="00DB213C"/>
    <w:rsid w:val="00DB3C1D"/>
    <w:rsid w:val="00DC0959"/>
    <w:rsid w:val="00DC598C"/>
    <w:rsid w:val="00DD3B65"/>
    <w:rsid w:val="00DD691D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B2554"/>
    <w:rsid w:val="00ED3D2B"/>
    <w:rsid w:val="00EE263E"/>
    <w:rsid w:val="00EE26AB"/>
    <w:rsid w:val="00EE3BBC"/>
    <w:rsid w:val="00EF190F"/>
    <w:rsid w:val="00F0299A"/>
    <w:rsid w:val="00F07984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0E77"/>
    <w:rsid w:val="00FE5DF5"/>
    <w:rsid w:val="00FF0123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63A_ImcSi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AA76737E3646119EF6817183774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B987A-5ABE-4007-BAB1-E709E37D8394}"/>
      </w:docPartPr>
      <w:docPartBody>
        <w:p w:rsidR="007D0575" w:rsidRDefault="0030330B">
          <w:pPr>
            <w:pStyle w:val="F1AA76737E3646119EF68171837742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0B"/>
    <w:rsid w:val="001C7640"/>
    <w:rsid w:val="001E054A"/>
    <w:rsid w:val="0021424D"/>
    <w:rsid w:val="0030330B"/>
    <w:rsid w:val="007D0575"/>
    <w:rsid w:val="008835C6"/>
    <w:rsid w:val="008E40AB"/>
    <w:rsid w:val="00AA47AA"/>
    <w:rsid w:val="00B55A8F"/>
    <w:rsid w:val="00B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AA76737E3646119EF68171837742CC">
    <w:name w:val="F1AA76737E3646119EF68171837742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AA76737E3646119EF68171837742CC">
    <w:name w:val="F1AA76737E3646119EF68171837742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565B571E-BB3D-4047-B811-63636491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128</TotalTime>
  <Pages>1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Manager>steven.horwath@nexteer.com</Manager>
  <Company>Nexteer Automotive</Company>
  <LinksUpToDate>false</LinksUpToDate>
  <CharactersWithSpaces>11411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Shruthi Raghavan</dc:creator>
  <cp:lastModifiedBy>Windows User</cp:lastModifiedBy>
  <cp:revision>29</cp:revision>
  <cp:lastPrinted>2014-12-17T17:01:00Z</cp:lastPrinted>
  <dcterms:created xsi:type="dcterms:W3CDTF">2017-02-02T22:25:00Z</dcterms:created>
  <dcterms:modified xsi:type="dcterms:W3CDTF">2017-05-11T18:25:00Z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ImcSigArbn</vt:lpwstr>
  </property>
  <property fmtid="{D5CDD505-2E9C-101B-9397-08002B2CF9AE}" pid="3" name="Template Version">
    <vt:lpwstr>EA4 01.00.01</vt:lpwstr>
  </property>
  <property fmtid="{D5CDD505-2E9C-101B-9397-08002B2CF9AE}" pid="4" name="Release Date">
    <vt:lpwstr>Feb 02,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</Properties>
</file>