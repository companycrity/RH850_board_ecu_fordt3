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EA9941424DB74549B646540DBFAA6C5F"/>
        </w:placeholder>
        <w:dataBinding w:prefixMappings="xmlns:ns0='http://purl.org/dc/elements/1.1/' xmlns:ns1='http://schemas.openxmlformats.org/package/2006/metadata/core-properties' " w:xpath="/ns1:coreProperties[1]/ns0:title[1]" w:storeItemID="{6C3C8BC8-F283-45AE-878A-BAB7291924A1}"/>
        <w:text/>
      </w:sdt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D04EC2" w:rsidP="007E0373">
      <w:pPr>
        <w:tabs>
          <w:tab w:val="left" w:pos="4320"/>
          <w:tab w:val="left" w:pos="8640"/>
        </w:tabs>
        <w:spacing w:before="120" w:after="360"/>
        <w:jc w:val="center"/>
        <w:rPr>
          <w:b/>
          <w:sz w:val="36"/>
        </w:rPr>
      </w:pPr>
      <w:r>
        <w:rPr>
          <w:rFonts w:cs="Calibri"/>
          <w:b/>
          <w:sz w:val="48"/>
          <w:szCs w:val="48"/>
        </w:rPr>
        <w:t>Hw</w:t>
      </w:r>
      <w:r w:rsidR="00783714">
        <w:rPr>
          <w:rFonts w:cs="Calibri"/>
          <w:b/>
          <w:sz w:val="48"/>
          <w:szCs w:val="48"/>
        </w:rPr>
        <w:t>Ag1</w:t>
      </w:r>
      <w:r>
        <w:rPr>
          <w:rFonts w:cs="Calibri"/>
          <w:b/>
          <w:sz w:val="48"/>
          <w:szCs w:val="48"/>
        </w:rPr>
        <w:t>Meas</w:t>
      </w:r>
    </w:p>
    <w:p w:rsidR="005E61CD" w:rsidRPr="007E0373" w:rsidRDefault="005E61CD" w:rsidP="007E0373">
      <w:pPr>
        <w:tabs>
          <w:tab w:val="left" w:pos="4320"/>
          <w:tab w:val="left" w:pos="8640"/>
        </w:tabs>
        <w:spacing w:before="120" w:after="360"/>
        <w:jc w:val="center"/>
        <w:rPr>
          <w:b/>
          <w:sz w:val="36"/>
        </w:rPr>
      </w:pPr>
    </w:p>
    <w:p w:rsidR="005E61CD" w:rsidRPr="007E0373" w:rsidRDefault="0015722A" w:rsidP="007E0373">
      <w:pPr>
        <w:tabs>
          <w:tab w:val="left" w:pos="4320"/>
          <w:tab w:val="left" w:pos="8640"/>
        </w:tabs>
        <w:spacing w:before="120" w:after="360"/>
        <w:jc w:val="center"/>
        <w:rPr>
          <w:b/>
          <w:sz w:val="36"/>
        </w:rPr>
      </w:pPr>
      <w:del w:id="0" w:author="Brionna Spencer" w:date="2017-08-14T13:42:00Z">
        <w:r w:rsidDel="003B5EBA">
          <w:rPr>
            <w:b/>
            <w:sz w:val="36"/>
          </w:rPr>
          <w:delText>Apr</w:delText>
        </w:r>
        <w:r w:rsidR="00B520DF" w:rsidDel="003B5EBA">
          <w:rPr>
            <w:b/>
            <w:sz w:val="36"/>
          </w:rPr>
          <w:delText xml:space="preserve"> </w:delText>
        </w:r>
        <w:r w:rsidDel="003B5EBA">
          <w:rPr>
            <w:b/>
            <w:sz w:val="36"/>
          </w:rPr>
          <w:delText>1</w:delText>
        </w:r>
        <w:r w:rsidR="00B520DF" w:rsidDel="003B5EBA">
          <w:rPr>
            <w:b/>
            <w:sz w:val="36"/>
          </w:rPr>
          <w:delText>1,201</w:delText>
        </w:r>
        <w:r w:rsidDel="003B5EBA">
          <w:rPr>
            <w:b/>
            <w:sz w:val="36"/>
          </w:rPr>
          <w:delText>7</w:delText>
        </w:r>
      </w:del>
      <w:ins w:id="1" w:author="Brionna Spencer" w:date="2017-08-14T13:42:00Z">
        <w:r w:rsidR="003B5EBA">
          <w:rPr>
            <w:b/>
            <w:sz w:val="36"/>
          </w:rPr>
          <w:t>14-Aug-2017</w:t>
        </w:r>
      </w:ins>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D01616">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D01616">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D01616">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15722A" w:rsidRPr="00A158C7" w:rsidRDefault="0015722A" w:rsidP="0015722A">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Pr>
          <w:b/>
          <w:sz w:val="24"/>
        </w:rPr>
        <w:t>Software Engineering</w:t>
      </w:r>
      <w:r>
        <w:rPr>
          <w:b/>
          <w:sz w:val="24"/>
        </w:rPr>
        <w:fldChar w:fldCharType="end"/>
      </w:r>
      <w:ins w:id="2" w:author="Brionna Spencer" w:date="2017-08-14T13:42:00Z">
        <w:r w:rsidR="003B5EBA">
          <w:rPr>
            <w:b/>
            <w:sz w:val="24"/>
          </w:rPr>
          <w:t>,</w:t>
        </w:r>
      </w:ins>
    </w:p>
    <w:p w:rsidR="0015722A" w:rsidRPr="00A158C7" w:rsidRDefault="0015722A" w:rsidP="0015722A">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Pr>
          <w:b/>
          <w:sz w:val="24"/>
        </w:rPr>
        <w:t>Nexteer Automotive</w:t>
      </w:r>
      <w:r>
        <w:rPr>
          <w:b/>
          <w:sz w:val="24"/>
        </w:rPr>
        <w:fldChar w:fldCharType="end"/>
      </w:r>
      <w:r>
        <w:rPr>
          <w:b/>
          <w:sz w:val="24"/>
        </w:rPr>
        <w:t>,</w:t>
      </w:r>
    </w:p>
    <w:p w:rsidR="0015722A" w:rsidRDefault="0015722A" w:rsidP="0015722A">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Pr>
          <w:b/>
          <w:sz w:val="24"/>
        </w:rPr>
        <w:t>Saginaw, MI, USA</w:t>
      </w:r>
      <w:r>
        <w:rPr>
          <w:b/>
          <w:sz w:val="24"/>
        </w:rPr>
        <w:fldChar w:fldCharType="end"/>
      </w:r>
    </w:p>
    <w:p w:rsidR="00B81C1B" w:rsidRPr="006C2D7D" w:rsidRDefault="00B81C1B" w:rsidP="00480A9D">
      <w:pPr>
        <w:tabs>
          <w:tab w:val="left" w:pos="4320"/>
          <w:tab w:val="left" w:pos="8640"/>
        </w:tabs>
        <w:jc w:val="center"/>
        <w:rPr>
          <w:b/>
          <w:sz w:val="28"/>
          <w:szCs w:val="28"/>
          <w:u w:val="single"/>
        </w:rPr>
      </w:pPr>
      <w:r w:rsidRPr="00A158C7">
        <w:rPr>
          <w:b/>
          <w:sz w:val="23"/>
        </w:rPr>
        <w:br w:type="page"/>
      </w:r>
      <w:r w:rsidR="00393DBF">
        <w:rPr>
          <w:b/>
          <w:sz w:val="28"/>
          <w:szCs w:val="28"/>
          <w:u w:val="single"/>
        </w:rPr>
        <w:lastRenderedPageBreak/>
        <w:t>Change</w:t>
      </w:r>
      <w:r w:rsidRPr="006C2D7D">
        <w:rPr>
          <w:b/>
          <w:sz w:val="28"/>
          <w:szCs w:val="28"/>
          <w:u w:val="single"/>
        </w:rPr>
        <w:t xml:space="preserv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B14A28" w:rsidRPr="00AA38E8" w:rsidTr="0015722A">
        <w:trPr>
          <w:jc w:val="center"/>
        </w:trPr>
        <w:tc>
          <w:tcPr>
            <w:tcW w:w="2520" w:type="dxa"/>
          </w:tcPr>
          <w:p w:rsidR="00B14A28" w:rsidRPr="00AA38E8" w:rsidRDefault="00B14A28" w:rsidP="00D229A6">
            <w:pPr>
              <w:jc w:val="center"/>
              <w:rPr>
                <w:rFonts w:cs="Calibri"/>
                <w:b/>
              </w:rPr>
            </w:pPr>
            <w:bookmarkStart w:id="3" w:name="_Toc348792978"/>
            <w:bookmarkStart w:id="4" w:name="_Toc348793074"/>
            <w:bookmarkStart w:id="5" w:name="_Toc348793965"/>
            <w:bookmarkStart w:id="6" w:name="_Toc349459173"/>
            <w:bookmarkStart w:id="7" w:name="_Toc349621609"/>
            <w:r w:rsidRPr="00AA38E8">
              <w:rPr>
                <w:rFonts w:cs="Calibri"/>
                <w:b/>
              </w:rPr>
              <w:t>Description</w:t>
            </w:r>
          </w:p>
        </w:tc>
        <w:tc>
          <w:tcPr>
            <w:tcW w:w="2160" w:type="dxa"/>
          </w:tcPr>
          <w:p w:rsidR="00B14A28" w:rsidRPr="00AA38E8" w:rsidRDefault="00B14A28" w:rsidP="00D229A6">
            <w:pPr>
              <w:jc w:val="center"/>
              <w:rPr>
                <w:rFonts w:cs="Calibri"/>
                <w:b/>
              </w:rPr>
            </w:pPr>
            <w:r w:rsidRPr="00AA38E8">
              <w:rPr>
                <w:rFonts w:cs="Calibri"/>
                <w:b/>
              </w:rPr>
              <w:t>Author</w:t>
            </w:r>
          </w:p>
        </w:tc>
        <w:tc>
          <w:tcPr>
            <w:tcW w:w="1350" w:type="dxa"/>
          </w:tcPr>
          <w:p w:rsidR="00B14A28" w:rsidRPr="00AA38E8" w:rsidRDefault="00B14A28" w:rsidP="00D229A6">
            <w:pPr>
              <w:jc w:val="center"/>
              <w:rPr>
                <w:rFonts w:cs="Calibri"/>
                <w:b/>
              </w:rPr>
            </w:pPr>
            <w:r w:rsidRPr="00AA38E8">
              <w:rPr>
                <w:rFonts w:cs="Calibri"/>
                <w:b/>
              </w:rPr>
              <w:t>Version</w:t>
            </w:r>
          </w:p>
        </w:tc>
        <w:tc>
          <w:tcPr>
            <w:tcW w:w="1440" w:type="dxa"/>
          </w:tcPr>
          <w:p w:rsidR="00B14A28" w:rsidRPr="00AA38E8" w:rsidRDefault="00B14A28" w:rsidP="00D229A6">
            <w:pPr>
              <w:jc w:val="center"/>
              <w:rPr>
                <w:rFonts w:cs="Calibri"/>
                <w:b/>
              </w:rPr>
            </w:pPr>
            <w:r w:rsidRPr="00AA38E8">
              <w:rPr>
                <w:rFonts w:cs="Calibri"/>
                <w:b/>
              </w:rPr>
              <w:t>Date</w:t>
            </w:r>
          </w:p>
        </w:tc>
      </w:tr>
      <w:tr w:rsidR="00B14A28" w:rsidRPr="00AA38E8" w:rsidTr="003B5EBA">
        <w:trPr>
          <w:jc w:val="center"/>
        </w:trPr>
        <w:tc>
          <w:tcPr>
            <w:tcW w:w="2520" w:type="dxa"/>
          </w:tcPr>
          <w:p w:rsidR="00B14A28" w:rsidRPr="00AA38E8" w:rsidRDefault="00B14A28" w:rsidP="003B5EBA">
            <w:pPr>
              <w:rPr>
                <w:rFonts w:cs="Calibri"/>
              </w:rPr>
            </w:pPr>
            <w:r>
              <w:rPr>
                <w:rFonts w:cs="Calibri"/>
              </w:rPr>
              <w:t>Initial Version</w:t>
            </w:r>
          </w:p>
        </w:tc>
        <w:tc>
          <w:tcPr>
            <w:tcW w:w="2160" w:type="dxa"/>
          </w:tcPr>
          <w:p w:rsidR="00D04EC2" w:rsidRPr="00D04EC2" w:rsidRDefault="00D04EC2" w:rsidP="003B5EBA">
            <w:pPr>
              <w:tabs>
                <w:tab w:val="left" w:pos="4320"/>
                <w:tab w:val="left" w:pos="8640"/>
              </w:tabs>
              <w:rPr>
                <w:rFonts w:cs="Calibri"/>
              </w:rPr>
            </w:pPr>
            <w:r w:rsidRPr="00D04EC2">
              <w:rPr>
                <w:rFonts w:cs="Calibri"/>
              </w:rPr>
              <w:t>Selva Sengottaiyan</w:t>
            </w:r>
          </w:p>
          <w:p w:rsidR="00B14A28" w:rsidRPr="00AA38E8" w:rsidRDefault="00B14A28" w:rsidP="003B5EBA">
            <w:pPr>
              <w:rPr>
                <w:rFonts w:cs="Calibri"/>
              </w:rPr>
            </w:pPr>
          </w:p>
        </w:tc>
        <w:tc>
          <w:tcPr>
            <w:tcW w:w="1350" w:type="dxa"/>
          </w:tcPr>
          <w:p w:rsidR="00B14A28" w:rsidRPr="00AA38E8" w:rsidRDefault="00B14A28" w:rsidP="003B5EBA">
            <w:pPr>
              <w:rPr>
                <w:rFonts w:cs="Calibri"/>
              </w:rPr>
            </w:pPr>
            <w:r>
              <w:rPr>
                <w:rFonts w:cs="Calibri"/>
              </w:rPr>
              <w:t>1.0</w:t>
            </w:r>
          </w:p>
        </w:tc>
        <w:tc>
          <w:tcPr>
            <w:tcW w:w="1440" w:type="dxa"/>
          </w:tcPr>
          <w:p w:rsidR="00B14A28" w:rsidRPr="00AA38E8" w:rsidRDefault="00AB3ACD" w:rsidP="003B5EBA">
            <w:pPr>
              <w:rPr>
                <w:rFonts w:cs="Calibri"/>
              </w:rPr>
            </w:pPr>
            <w:r>
              <w:rPr>
                <w:rFonts w:cs="Calibri"/>
              </w:rPr>
              <w:t>21</w:t>
            </w:r>
            <w:r w:rsidR="00B14A28">
              <w:rPr>
                <w:rFonts w:cs="Calibri"/>
              </w:rPr>
              <w:t>-July-2015</w:t>
            </w:r>
          </w:p>
        </w:tc>
      </w:tr>
      <w:tr w:rsidR="00BA224D" w:rsidRPr="00AA38E8" w:rsidTr="003B5EBA">
        <w:trPr>
          <w:jc w:val="center"/>
        </w:trPr>
        <w:tc>
          <w:tcPr>
            <w:tcW w:w="2520" w:type="dxa"/>
          </w:tcPr>
          <w:p w:rsidR="00BA224D" w:rsidRDefault="00554DCC" w:rsidP="003B5EBA">
            <w:pPr>
              <w:rPr>
                <w:rFonts w:cs="Calibri"/>
              </w:rPr>
            </w:pPr>
            <w:r>
              <w:rPr>
                <w:rFonts w:cs="Calibri"/>
              </w:rPr>
              <w:t>Updated to v1.</w:t>
            </w:r>
            <w:r w:rsidR="00F141E7">
              <w:rPr>
                <w:rFonts w:cs="Calibri"/>
              </w:rPr>
              <w:t>2</w:t>
            </w:r>
            <w:r>
              <w:rPr>
                <w:rFonts w:cs="Calibri"/>
              </w:rPr>
              <w:t>.0 of the FDD</w:t>
            </w:r>
          </w:p>
        </w:tc>
        <w:tc>
          <w:tcPr>
            <w:tcW w:w="2160" w:type="dxa"/>
          </w:tcPr>
          <w:p w:rsidR="00BA224D" w:rsidRPr="00D04EC2" w:rsidRDefault="00554DCC" w:rsidP="003B5EBA">
            <w:pPr>
              <w:tabs>
                <w:tab w:val="left" w:pos="4320"/>
                <w:tab w:val="left" w:pos="8640"/>
              </w:tabs>
              <w:rPr>
                <w:rFonts w:cs="Calibri"/>
              </w:rPr>
            </w:pPr>
            <w:r>
              <w:rPr>
                <w:rFonts w:cs="Calibri"/>
              </w:rPr>
              <w:t>Selva Sengottaiyan</w:t>
            </w:r>
          </w:p>
        </w:tc>
        <w:tc>
          <w:tcPr>
            <w:tcW w:w="1350" w:type="dxa"/>
          </w:tcPr>
          <w:p w:rsidR="00BA224D" w:rsidRDefault="00554DCC" w:rsidP="003B5EBA">
            <w:pPr>
              <w:rPr>
                <w:rFonts w:cs="Calibri"/>
              </w:rPr>
            </w:pPr>
            <w:r>
              <w:rPr>
                <w:rFonts w:cs="Calibri"/>
              </w:rPr>
              <w:t>2.0</w:t>
            </w:r>
          </w:p>
        </w:tc>
        <w:tc>
          <w:tcPr>
            <w:tcW w:w="1440" w:type="dxa"/>
          </w:tcPr>
          <w:p w:rsidR="00BA224D" w:rsidRDefault="00554DCC" w:rsidP="003B5EBA">
            <w:pPr>
              <w:rPr>
                <w:rFonts w:cs="Calibri"/>
              </w:rPr>
            </w:pPr>
            <w:r>
              <w:rPr>
                <w:rFonts w:cs="Calibri"/>
              </w:rPr>
              <w:t>11-Sep-</w:t>
            </w:r>
            <w:r w:rsidR="003B5EBA">
              <w:rPr>
                <w:rFonts w:cs="Calibri"/>
              </w:rPr>
              <w:t>20</w:t>
            </w:r>
            <w:r>
              <w:rPr>
                <w:rFonts w:cs="Calibri"/>
              </w:rPr>
              <w:t>15</w:t>
            </w:r>
          </w:p>
        </w:tc>
      </w:tr>
      <w:tr w:rsidR="00D53C6B" w:rsidRPr="00AA38E8" w:rsidTr="003B5EBA">
        <w:trPr>
          <w:jc w:val="center"/>
        </w:trPr>
        <w:tc>
          <w:tcPr>
            <w:tcW w:w="2520" w:type="dxa"/>
          </w:tcPr>
          <w:p w:rsidR="00D53C6B" w:rsidRDefault="00D53C6B" w:rsidP="003B5EBA">
            <w:pPr>
              <w:rPr>
                <w:rFonts w:cs="Calibri"/>
              </w:rPr>
            </w:pPr>
            <w:r>
              <w:rPr>
                <w:rFonts w:cs="Calibri"/>
              </w:rPr>
              <w:t>Updated to v1.</w:t>
            </w:r>
            <w:r w:rsidR="001421D6">
              <w:rPr>
                <w:rFonts w:cs="Calibri"/>
              </w:rPr>
              <w:t>4</w:t>
            </w:r>
            <w:r>
              <w:rPr>
                <w:rFonts w:cs="Calibri"/>
              </w:rPr>
              <w:t>.0 of the FDD</w:t>
            </w:r>
          </w:p>
        </w:tc>
        <w:tc>
          <w:tcPr>
            <w:tcW w:w="2160" w:type="dxa"/>
          </w:tcPr>
          <w:p w:rsidR="00D53C6B" w:rsidRDefault="00D53C6B" w:rsidP="003B5EBA">
            <w:pPr>
              <w:tabs>
                <w:tab w:val="left" w:pos="4320"/>
                <w:tab w:val="left" w:pos="8640"/>
              </w:tabs>
              <w:rPr>
                <w:rFonts w:cs="Calibri"/>
              </w:rPr>
            </w:pPr>
            <w:r>
              <w:rPr>
                <w:rFonts w:cs="Calibri"/>
              </w:rPr>
              <w:t>Selva Sengottaiyan</w:t>
            </w:r>
          </w:p>
        </w:tc>
        <w:tc>
          <w:tcPr>
            <w:tcW w:w="1350" w:type="dxa"/>
          </w:tcPr>
          <w:p w:rsidR="00D53C6B" w:rsidRDefault="00D53C6B" w:rsidP="003B5EBA">
            <w:pPr>
              <w:rPr>
                <w:rFonts w:cs="Calibri"/>
              </w:rPr>
            </w:pPr>
            <w:r>
              <w:rPr>
                <w:rFonts w:cs="Calibri"/>
              </w:rPr>
              <w:t>3.0</w:t>
            </w:r>
          </w:p>
        </w:tc>
        <w:tc>
          <w:tcPr>
            <w:tcW w:w="1440" w:type="dxa"/>
          </w:tcPr>
          <w:p w:rsidR="00D53C6B" w:rsidRDefault="00D53C6B" w:rsidP="003B5EBA">
            <w:pPr>
              <w:rPr>
                <w:rFonts w:cs="Calibri"/>
              </w:rPr>
            </w:pPr>
            <w:r>
              <w:rPr>
                <w:rFonts w:cs="Calibri"/>
              </w:rPr>
              <w:t>2</w:t>
            </w:r>
            <w:r w:rsidR="00A542B6">
              <w:rPr>
                <w:rFonts w:cs="Calibri"/>
              </w:rPr>
              <w:t>3</w:t>
            </w:r>
            <w:r>
              <w:rPr>
                <w:rFonts w:cs="Calibri"/>
              </w:rPr>
              <w:t>-Dec-</w:t>
            </w:r>
            <w:r w:rsidR="003B5EBA">
              <w:rPr>
                <w:rFonts w:cs="Calibri"/>
              </w:rPr>
              <w:t>20</w:t>
            </w:r>
            <w:r>
              <w:rPr>
                <w:rFonts w:cs="Calibri"/>
              </w:rPr>
              <w:t>15</w:t>
            </w:r>
          </w:p>
        </w:tc>
      </w:tr>
      <w:tr w:rsidR="00B520DF" w:rsidRPr="00AA38E8" w:rsidTr="003B5EBA">
        <w:trPr>
          <w:jc w:val="center"/>
        </w:trPr>
        <w:tc>
          <w:tcPr>
            <w:tcW w:w="2520" w:type="dxa"/>
          </w:tcPr>
          <w:p w:rsidR="00B520DF" w:rsidRDefault="00B520DF" w:rsidP="003B5EBA">
            <w:pPr>
              <w:rPr>
                <w:rFonts w:cs="Calibri"/>
              </w:rPr>
            </w:pPr>
            <w:r>
              <w:rPr>
                <w:rFonts w:cs="Calibri"/>
              </w:rPr>
              <w:t>Updated to v1.11.0 of the FDD</w:t>
            </w:r>
          </w:p>
        </w:tc>
        <w:tc>
          <w:tcPr>
            <w:tcW w:w="2160" w:type="dxa"/>
          </w:tcPr>
          <w:p w:rsidR="00B520DF" w:rsidRDefault="00B520DF" w:rsidP="003B5EBA">
            <w:pPr>
              <w:tabs>
                <w:tab w:val="left" w:pos="4320"/>
                <w:tab w:val="left" w:pos="8640"/>
              </w:tabs>
              <w:rPr>
                <w:rFonts w:cs="Calibri"/>
              </w:rPr>
            </w:pPr>
            <w:r>
              <w:rPr>
                <w:rFonts w:cs="Calibri"/>
              </w:rPr>
              <w:t>Ramachandran</w:t>
            </w:r>
          </w:p>
        </w:tc>
        <w:tc>
          <w:tcPr>
            <w:tcW w:w="1350" w:type="dxa"/>
          </w:tcPr>
          <w:p w:rsidR="00B520DF" w:rsidRDefault="00B520DF" w:rsidP="003B5EBA">
            <w:pPr>
              <w:rPr>
                <w:rFonts w:cs="Calibri"/>
              </w:rPr>
            </w:pPr>
            <w:r>
              <w:rPr>
                <w:rFonts w:cs="Calibri"/>
              </w:rPr>
              <w:t>4.0</w:t>
            </w:r>
          </w:p>
        </w:tc>
        <w:tc>
          <w:tcPr>
            <w:tcW w:w="1440" w:type="dxa"/>
          </w:tcPr>
          <w:p w:rsidR="00B520DF" w:rsidRDefault="00B520DF" w:rsidP="003B5EBA">
            <w:pPr>
              <w:rPr>
                <w:rFonts w:cs="Calibri"/>
              </w:rPr>
            </w:pPr>
            <w:r>
              <w:rPr>
                <w:rFonts w:cs="Calibri"/>
              </w:rPr>
              <w:t>21-Jun-2016</w:t>
            </w:r>
          </w:p>
        </w:tc>
      </w:tr>
      <w:tr w:rsidR="0015722A" w:rsidRPr="00AA38E8" w:rsidTr="003B5EBA">
        <w:trPr>
          <w:jc w:val="center"/>
        </w:trPr>
        <w:tc>
          <w:tcPr>
            <w:tcW w:w="2520" w:type="dxa"/>
          </w:tcPr>
          <w:p w:rsidR="0015722A" w:rsidRDefault="0015722A" w:rsidP="003B5EBA">
            <w:pPr>
              <w:rPr>
                <w:rFonts w:cs="Calibri"/>
              </w:rPr>
            </w:pPr>
            <w:r>
              <w:rPr>
                <w:rFonts w:cs="Calibri"/>
              </w:rPr>
              <w:t>Updated for v2.1.0</w:t>
            </w:r>
          </w:p>
        </w:tc>
        <w:tc>
          <w:tcPr>
            <w:tcW w:w="2160" w:type="dxa"/>
          </w:tcPr>
          <w:p w:rsidR="0015722A" w:rsidRDefault="0015722A" w:rsidP="003B5EBA">
            <w:pPr>
              <w:tabs>
                <w:tab w:val="left" w:pos="4320"/>
                <w:tab w:val="left" w:pos="8640"/>
              </w:tabs>
              <w:rPr>
                <w:rFonts w:cs="Calibri"/>
              </w:rPr>
            </w:pPr>
            <w:r>
              <w:rPr>
                <w:rFonts w:cs="Calibri"/>
              </w:rPr>
              <w:t>KK</w:t>
            </w:r>
          </w:p>
        </w:tc>
        <w:tc>
          <w:tcPr>
            <w:tcW w:w="1350" w:type="dxa"/>
          </w:tcPr>
          <w:p w:rsidR="0015722A" w:rsidRDefault="0015722A" w:rsidP="003B5EBA">
            <w:pPr>
              <w:rPr>
                <w:rFonts w:cs="Calibri"/>
              </w:rPr>
            </w:pPr>
            <w:r>
              <w:rPr>
                <w:rFonts w:cs="Calibri"/>
              </w:rPr>
              <w:t>5.0</w:t>
            </w:r>
          </w:p>
        </w:tc>
        <w:tc>
          <w:tcPr>
            <w:tcW w:w="1440" w:type="dxa"/>
          </w:tcPr>
          <w:p w:rsidR="0015722A" w:rsidRDefault="0015722A" w:rsidP="003B5EBA">
            <w:pPr>
              <w:rPr>
                <w:rFonts w:cs="Calibri"/>
              </w:rPr>
            </w:pPr>
            <w:r>
              <w:rPr>
                <w:rFonts w:cs="Calibri"/>
              </w:rPr>
              <w:t>11-Apr-2017</w:t>
            </w:r>
          </w:p>
        </w:tc>
      </w:tr>
      <w:tr w:rsidR="003B5EBA" w:rsidRPr="00AA38E8" w:rsidTr="003B5EBA">
        <w:trPr>
          <w:jc w:val="center"/>
          <w:ins w:id="8" w:author="Brionna Spencer" w:date="2017-08-14T13:42:00Z"/>
        </w:trPr>
        <w:tc>
          <w:tcPr>
            <w:tcW w:w="2520" w:type="dxa"/>
          </w:tcPr>
          <w:p w:rsidR="003B5EBA" w:rsidRDefault="003B5EBA" w:rsidP="003B5EBA">
            <w:pPr>
              <w:rPr>
                <w:ins w:id="9" w:author="Brionna Spencer" w:date="2017-08-14T13:42:00Z"/>
                <w:rFonts w:cs="Calibri"/>
              </w:rPr>
            </w:pPr>
            <w:ins w:id="10" w:author="Brionna Spencer" w:date="2017-08-14T13:42:00Z">
              <w:r>
                <w:rPr>
                  <w:rFonts w:cs="Calibri"/>
                </w:rPr>
                <w:t>Updated server runnable names to match DataDict.m</w:t>
              </w:r>
            </w:ins>
            <w:ins w:id="11" w:author="Brionna Spencer" w:date="2017-08-23T14:25:00Z">
              <w:r w:rsidR="00014677">
                <w:rPr>
                  <w:rFonts w:cs="Calibri"/>
                </w:rPr>
                <w:t xml:space="preserve"> and updated graphic</w:t>
              </w:r>
            </w:ins>
          </w:p>
        </w:tc>
        <w:tc>
          <w:tcPr>
            <w:tcW w:w="2160" w:type="dxa"/>
          </w:tcPr>
          <w:p w:rsidR="003B5EBA" w:rsidRDefault="003B5EBA" w:rsidP="003B5EBA">
            <w:pPr>
              <w:tabs>
                <w:tab w:val="left" w:pos="4320"/>
                <w:tab w:val="left" w:pos="8640"/>
              </w:tabs>
              <w:rPr>
                <w:ins w:id="12" w:author="Brionna Spencer" w:date="2017-08-14T13:42:00Z"/>
                <w:rFonts w:cs="Calibri"/>
              </w:rPr>
            </w:pPr>
            <w:ins w:id="13" w:author="Brionna Spencer" w:date="2017-08-14T13:43:00Z">
              <w:r>
                <w:rPr>
                  <w:rFonts w:cs="Calibri"/>
                </w:rPr>
                <w:t>Brionna Spencer</w:t>
              </w:r>
            </w:ins>
          </w:p>
        </w:tc>
        <w:tc>
          <w:tcPr>
            <w:tcW w:w="1350" w:type="dxa"/>
          </w:tcPr>
          <w:p w:rsidR="003B5EBA" w:rsidRDefault="003B5EBA" w:rsidP="003B5EBA">
            <w:pPr>
              <w:rPr>
                <w:ins w:id="14" w:author="Brionna Spencer" w:date="2017-08-14T13:42:00Z"/>
                <w:rFonts w:cs="Calibri"/>
              </w:rPr>
            </w:pPr>
            <w:ins w:id="15" w:author="Brionna Spencer" w:date="2017-08-14T13:43:00Z">
              <w:r>
                <w:rPr>
                  <w:rFonts w:cs="Calibri"/>
                </w:rPr>
                <w:t>6.0</w:t>
              </w:r>
            </w:ins>
          </w:p>
        </w:tc>
        <w:tc>
          <w:tcPr>
            <w:tcW w:w="1440" w:type="dxa"/>
          </w:tcPr>
          <w:p w:rsidR="003B5EBA" w:rsidRDefault="003B5EBA" w:rsidP="003B5EBA">
            <w:pPr>
              <w:rPr>
                <w:ins w:id="16" w:author="Brionna Spencer" w:date="2017-08-14T13:42:00Z"/>
                <w:rFonts w:cs="Calibri"/>
              </w:rPr>
            </w:pPr>
            <w:ins w:id="17" w:author="Brionna Spencer" w:date="2017-08-14T13:43:00Z">
              <w:r>
                <w:rPr>
                  <w:rFonts w:cs="Calibri"/>
                </w:rPr>
                <w:t>14-Aug-2017</w:t>
              </w:r>
            </w:ins>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F141E7" w:rsidRDefault="00891F29" w:rsidP="001044F0">
      <w:pPr>
        <w:pStyle w:val="TOC1"/>
        <w:jc w:val="center"/>
        <w:rPr>
          <w:sz w:val="32"/>
          <w:szCs w:val="32"/>
          <w:u w:val="single"/>
        </w:rPr>
      </w:pPr>
      <w:r w:rsidRPr="00C728E9">
        <w:rPr>
          <w:sz w:val="32"/>
          <w:szCs w:val="32"/>
          <w:u w:val="single"/>
        </w:rPr>
        <w:t>Table of Contents</w:t>
      </w:r>
    </w:p>
    <w:p w:rsidR="00014677" w:rsidRDefault="00E16D14">
      <w:pPr>
        <w:pStyle w:val="TOC1"/>
        <w:rPr>
          <w:ins w:id="18" w:author="Brionna Spencer" w:date="2017-08-23T14:25:00Z"/>
          <w:rFonts w:eastAsiaTheme="minorEastAsia"/>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ins w:id="19" w:author="Brionna Spencer" w:date="2017-08-23T14:25:00Z">
        <w:r w:rsidR="00014677" w:rsidRPr="00177D5B">
          <w:rPr>
            <w:rStyle w:val="Hyperlink"/>
          </w:rPr>
          <w:fldChar w:fldCharType="begin"/>
        </w:r>
        <w:r w:rsidR="00014677" w:rsidRPr="00177D5B">
          <w:rPr>
            <w:rStyle w:val="Hyperlink"/>
          </w:rPr>
          <w:instrText xml:space="preserve"> </w:instrText>
        </w:r>
        <w:r w:rsidR="00014677">
          <w:instrText>HYPERLINK \l "_Toc491261684"</w:instrText>
        </w:r>
        <w:r w:rsidR="00014677" w:rsidRPr="00177D5B">
          <w:rPr>
            <w:rStyle w:val="Hyperlink"/>
          </w:rPr>
          <w:instrText xml:space="preserve"> </w:instrText>
        </w:r>
        <w:r w:rsidR="00014677" w:rsidRPr="00177D5B">
          <w:rPr>
            <w:rStyle w:val="Hyperlink"/>
          </w:rPr>
        </w:r>
        <w:r w:rsidR="00014677" w:rsidRPr="00177D5B">
          <w:rPr>
            <w:rStyle w:val="Hyperlink"/>
          </w:rPr>
          <w:fldChar w:fldCharType="separate"/>
        </w:r>
        <w:r w:rsidR="00014677" w:rsidRPr="00177D5B">
          <w:rPr>
            <w:rStyle w:val="Hyperlink"/>
          </w:rPr>
          <w:t>1</w:t>
        </w:r>
        <w:r w:rsidR="00014677">
          <w:rPr>
            <w:rFonts w:eastAsiaTheme="minorEastAsia"/>
            <w:b w:val="0"/>
            <w:color w:val="auto"/>
            <w:kern w:val="0"/>
            <w:sz w:val="22"/>
            <w:szCs w:val="22"/>
            <w:lang w:val="en-US"/>
          </w:rPr>
          <w:tab/>
        </w:r>
        <w:r w:rsidR="00014677" w:rsidRPr="00177D5B">
          <w:rPr>
            <w:rStyle w:val="Hyperlink"/>
          </w:rPr>
          <w:t>Introduction</w:t>
        </w:r>
        <w:r w:rsidR="00014677">
          <w:rPr>
            <w:webHidden/>
          </w:rPr>
          <w:tab/>
        </w:r>
        <w:r w:rsidR="00014677">
          <w:rPr>
            <w:webHidden/>
          </w:rPr>
          <w:fldChar w:fldCharType="begin"/>
        </w:r>
        <w:r w:rsidR="00014677">
          <w:rPr>
            <w:webHidden/>
          </w:rPr>
          <w:instrText xml:space="preserve"> PAGEREF _Toc491261684 \h </w:instrText>
        </w:r>
        <w:r w:rsidR="00014677">
          <w:rPr>
            <w:webHidden/>
          </w:rPr>
        </w:r>
      </w:ins>
      <w:r w:rsidR="00014677">
        <w:rPr>
          <w:webHidden/>
        </w:rPr>
        <w:fldChar w:fldCharType="separate"/>
      </w:r>
      <w:ins w:id="20" w:author="Brionna Spencer" w:date="2017-08-23T14:25:00Z">
        <w:r w:rsidR="00014677">
          <w:rPr>
            <w:webHidden/>
          </w:rPr>
          <w:t>5</w:t>
        </w:r>
        <w:r w:rsidR="00014677">
          <w:rPr>
            <w:webHidden/>
          </w:rPr>
          <w:fldChar w:fldCharType="end"/>
        </w:r>
        <w:r w:rsidR="00014677" w:rsidRPr="00177D5B">
          <w:rPr>
            <w:rStyle w:val="Hyperlink"/>
          </w:rPr>
          <w:fldChar w:fldCharType="end"/>
        </w:r>
      </w:ins>
    </w:p>
    <w:p w:rsidR="00014677" w:rsidRDefault="00014677">
      <w:pPr>
        <w:pStyle w:val="TOC2"/>
        <w:rPr>
          <w:ins w:id="21" w:author="Brionna Spencer" w:date="2017-08-23T14:25:00Z"/>
          <w:rFonts w:asciiTheme="minorHAnsi" w:eastAsiaTheme="minorEastAsia" w:hAnsiTheme="minorHAnsi"/>
          <w:color w:val="auto"/>
          <w:kern w:val="0"/>
          <w:szCs w:val="22"/>
        </w:rPr>
      </w:pPr>
      <w:ins w:id="22" w:author="Brionna Spencer" w:date="2017-08-23T14:25:00Z">
        <w:r w:rsidRPr="00177D5B">
          <w:rPr>
            <w:rStyle w:val="Hyperlink"/>
          </w:rPr>
          <w:fldChar w:fldCharType="begin"/>
        </w:r>
        <w:r w:rsidRPr="00177D5B">
          <w:rPr>
            <w:rStyle w:val="Hyperlink"/>
          </w:rPr>
          <w:instrText xml:space="preserve"> </w:instrText>
        </w:r>
        <w:r>
          <w:instrText>HYPERLINK \l "_Toc491261685"</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Pr>
          <w:t>1.1</w:t>
        </w:r>
        <w:r>
          <w:rPr>
            <w:rFonts w:asciiTheme="minorHAnsi" w:eastAsiaTheme="minorEastAsia" w:hAnsiTheme="minorHAnsi"/>
            <w:color w:val="auto"/>
            <w:kern w:val="0"/>
            <w:szCs w:val="22"/>
          </w:rPr>
          <w:tab/>
        </w:r>
        <w:r w:rsidRPr="00177D5B">
          <w:rPr>
            <w:rStyle w:val="Hyperlink"/>
          </w:rPr>
          <w:t>Purpose</w:t>
        </w:r>
        <w:r>
          <w:rPr>
            <w:webHidden/>
          </w:rPr>
          <w:tab/>
        </w:r>
        <w:r>
          <w:rPr>
            <w:webHidden/>
          </w:rPr>
          <w:fldChar w:fldCharType="begin"/>
        </w:r>
        <w:r>
          <w:rPr>
            <w:webHidden/>
          </w:rPr>
          <w:instrText xml:space="preserve"> PAGEREF _Toc491261685 \h </w:instrText>
        </w:r>
        <w:r>
          <w:rPr>
            <w:webHidden/>
          </w:rPr>
        </w:r>
      </w:ins>
      <w:r>
        <w:rPr>
          <w:webHidden/>
        </w:rPr>
        <w:fldChar w:fldCharType="separate"/>
      </w:r>
      <w:ins w:id="23" w:author="Brionna Spencer" w:date="2017-08-23T14:25:00Z">
        <w:r>
          <w:rPr>
            <w:webHidden/>
          </w:rPr>
          <w:t>5</w:t>
        </w:r>
        <w:r>
          <w:rPr>
            <w:webHidden/>
          </w:rPr>
          <w:fldChar w:fldCharType="end"/>
        </w:r>
        <w:r w:rsidRPr="00177D5B">
          <w:rPr>
            <w:rStyle w:val="Hyperlink"/>
          </w:rPr>
          <w:fldChar w:fldCharType="end"/>
        </w:r>
      </w:ins>
    </w:p>
    <w:p w:rsidR="00014677" w:rsidRDefault="00014677">
      <w:pPr>
        <w:pStyle w:val="TOC2"/>
        <w:rPr>
          <w:ins w:id="24" w:author="Brionna Spencer" w:date="2017-08-23T14:25:00Z"/>
          <w:rFonts w:asciiTheme="minorHAnsi" w:eastAsiaTheme="minorEastAsia" w:hAnsiTheme="minorHAnsi"/>
          <w:color w:val="auto"/>
          <w:kern w:val="0"/>
          <w:szCs w:val="22"/>
        </w:rPr>
      </w:pPr>
      <w:ins w:id="25" w:author="Brionna Spencer" w:date="2017-08-23T14:25:00Z">
        <w:r w:rsidRPr="00177D5B">
          <w:rPr>
            <w:rStyle w:val="Hyperlink"/>
          </w:rPr>
          <w:fldChar w:fldCharType="begin"/>
        </w:r>
        <w:r w:rsidRPr="00177D5B">
          <w:rPr>
            <w:rStyle w:val="Hyperlink"/>
          </w:rPr>
          <w:instrText xml:space="preserve"> </w:instrText>
        </w:r>
        <w:r>
          <w:instrText>HYPERLINK \l "_Toc491261686"</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Pr>
          <w:t>1.2</w:t>
        </w:r>
        <w:r>
          <w:rPr>
            <w:rFonts w:asciiTheme="minorHAnsi" w:eastAsiaTheme="minorEastAsia" w:hAnsiTheme="minorHAnsi"/>
            <w:color w:val="auto"/>
            <w:kern w:val="0"/>
            <w:szCs w:val="22"/>
          </w:rPr>
          <w:tab/>
        </w:r>
        <w:r w:rsidRPr="00177D5B">
          <w:rPr>
            <w:rStyle w:val="Hyperlink"/>
          </w:rPr>
          <w:t>Scope</w:t>
        </w:r>
        <w:r>
          <w:rPr>
            <w:webHidden/>
          </w:rPr>
          <w:tab/>
        </w:r>
        <w:r>
          <w:rPr>
            <w:webHidden/>
          </w:rPr>
          <w:fldChar w:fldCharType="begin"/>
        </w:r>
        <w:r>
          <w:rPr>
            <w:webHidden/>
          </w:rPr>
          <w:instrText xml:space="preserve"> PAGEREF _Toc491261686 \h </w:instrText>
        </w:r>
        <w:r>
          <w:rPr>
            <w:webHidden/>
          </w:rPr>
        </w:r>
      </w:ins>
      <w:r>
        <w:rPr>
          <w:webHidden/>
        </w:rPr>
        <w:fldChar w:fldCharType="separate"/>
      </w:r>
      <w:ins w:id="26" w:author="Brionna Spencer" w:date="2017-08-23T14:25:00Z">
        <w:r>
          <w:rPr>
            <w:webHidden/>
          </w:rPr>
          <w:t>5</w:t>
        </w:r>
        <w:r>
          <w:rPr>
            <w:webHidden/>
          </w:rPr>
          <w:fldChar w:fldCharType="end"/>
        </w:r>
        <w:r w:rsidRPr="00177D5B">
          <w:rPr>
            <w:rStyle w:val="Hyperlink"/>
          </w:rPr>
          <w:fldChar w:fldCharType="end"/>
        </w:r>
      </w:ins>
    </w:p>
    <w:p w:rsidR="00014677" w:rsidRDefault="00014677">
      <w:pPr>
        <w:pStyle w:val="TOC1"/>
        <w:rPr>
          <w:ins w:id="27" w:author="Brionna Spencer" w:date="2017-08-23T14:25:00Z"/>
          <w:rFonts w:eastAsiaTheme="minorEastAsia"/>
          <w:b w:val="0"/>
          <w:color w:val="auto"/>
          <w:kern w:val="0"/>
          <w:sz w:val="22"/>
          <w:szCs w:val="22"/>
          <w:lang w:val="en-US"/>
        </w:rPr>
      </w:pPr>
      <w:ins w:id="28" w:author="Brionna Spencer" w:date="2017-08-23T14:25:00Z">
        <w:r w:rsidRPr="00177D5B">
          <w:rPr>
            <w:rStyle w:val="Hyperlink"/>
          </w:rPr>
          <w:fldChar w:fldCharType="begin"/>
        </w:r>
        <w:r w:rsidRPr="00177D5B">
          <w:rPr>
            <w:rStyle w:val="Hyperlink"/>
          </w:rPr>
          <w:instrText xml:space="preserve"> </w:instrText>
        </w:r>
        <w:r>
          <w:instrText>HYPERLINK \l "_Toc491261687"</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ascii="Calibri" w:hAnsi="Calibri" w:cs="Calibri"/>
          </w:rPr>
          <w:t>2</w:t>
        </w:r>
        <w:r>
          <w:rPr>
            <w:rFonts w:eastAsiaTheme="minorEastAsia"/>
            <w:b w:val="0"/>
            <w:color w:val="auto"/>
            <w:kern w:val="0"/>
            <w:sz w:val="22"/>
            <w:szCs w:val="22"/>
            <w:lang w:val="en-US"/>
          </w:rPr>
          <w:tab/>
        </w:r>
        <w:r w:rsidRPr="00177D5B">
          <w:rPr>
            <w:rStyle w:val="Hyperlink"/>
            <w:rFonts w:ascii="Calibri" w:hAnsi="Calibri" w:cs="Calibri"/>
          </w:rPr>
          <w:t>HwAg1Meas High-Level Description</w:t>
        </w:r>
        <w:r>
          <w:rPr>
            <w:webHidden/>
          </w:rPr>
          <w:tab/>
        </w:r>
        <w:r>
          <w:rPr>
            <w:webHidden/>
          </w:rPr>
          <w:fldChar w:fldCharType="begin"/>
        </w:r>
        <w:r>
          <w:rPr>
            <w:webHidden/>
          </w:rPr>
          <w:instrText xml:space="preserve"> PAGEREF _Toc491261687 \h </w:instrText>
        </w:r>
        <w:r>
          <w:rPr>
            <w:webHidden/>
          </w:rPr>
        </w:r>
      </w:ins>
      <w:r>
        <w:rPr>
          <w:webHidden/>
        </w:rPr>
        <w:fldChar w:fldCharType="separate"/>
      </w:r>
      <w:ins w:id="29" w:author="Brionna Spencer" w:date="2017-08-23T14:25:00Z">
        <w:r>
          <w:rPr>
            <w:webHidden/>
          </w:rPr>
          <w:t>6</w:t>
        </w:r>
        <w:r>
          <w:rPr>
            <w:webHidden/>
          </w:rPr>
          <w:fldChar w:fldCharType="end"/>
        </w:r>
        <w:r w:rsidRPr="00177D5B">
          <w:rPr>
            <w:rStyle w:val="Hyperlink"/>
          </w:rPr>
          <w:fldChar w:fldCharType="end"/>
        </w:r>
      </w:ins>
    </w:p>
    <w:p w:rsidR="00014677" w:rsidRDefault="00014677">
      <w:pPr>
        <w:pStyle w:val="TOC1"/>
        <w:rPr>
          <w:ins w:id="30" w:author="Brionna Spencer" w:date="2017-08-23T14:25:00Z"/>
          <w:rFonts w:eastAsiaTheme="minorEastAsia"/>
          <w:b w:val="0"/>
          <w:color w:val="auto"/>
          <w:kern w:val="0"/>
          <w:sz w:val="22"/>
          <w:szCs w:val="22"/>
          <w:lang w:val="en-US"/>
        </w:rPr>
      </w:pPr>
      <w:ins w:id="31" w:author="Brionna Spencer" w:date="2017-08-23T14:25:00Z">
        <w:r w:rsidRPr="00177D5B">
          <w:rPr>
            <w:rStyle w:val="Hyperlink"/>
          </w:rPr>
          <w:fldChar w:fldCharType="begin"/>
        </w:r>
        <w:r w:rsidRPr="00177D5B">
          <w:rPr>
            <w:rStyle w:val="Hyperlink"/>
          </w:rPr>
          <w:instrText xml:space="preserve"> </w:instrText>
        </w:r>
        <w:r>
          <w:instrText>HYPERLINK \l "_Toc491261688"</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ascii="Calibri" w:hAnsi="Calibri" w:cs="Calibri"/>
          </w:rPr>
          <w:t>3</w:t>
        </w:r>
        <w:r>
          <w:rPr>
            <w:rFonts w:eastAsiaTheme="minorEastAsia"/>
            <w:b w:val="0"/>
            <w:color w:val="auto"/>
            <w:kern w:val="0"/>
            <w:sz w:val="22"/>
            <w:szCs w:val="22"/>
            <w:lang w:val="en-US"/>
          </w:rPr>
          <w:tab/>
        </w:r>
        <w:r w:rsidRPr="00177D5B">
          <w:rPr>
            <w:rStyle w:val="Hyperlink"/>
            <w:rFonts w:ascii="Calibri" w:hAnsi="Calibri" w:cs="Calibri"/>
          </w:rPr>
          <w:t>Design details of software module</w:t>
        </w:r>
        <w:r>
          <w:rPr>
            <w:webHidden/>
          </w:rPr>
          <w:tab/>
        </w:r>
        <w:r>
          <w:rPr>
            <w:webHidden/>
          </w:rPr>
          <w:fldChar w:fldCharType="begin"/>
        </w:r>
        <w:r>
          <w:rPr>
            <w:webHidden/>
          </w:rPr>
          <w:instrText xml:space="preserve"> PAGEREF _Toc491261688 \h </w:instrText>
        </w:r>
        <w:r>
          <w:rPr>
            <w:webHidden/>
          </w:rPr>
        </w:r>
      </w:ins>
      <w:r>
        <w:rPr>
          <w:webHidden/>
        </w:rPr>
        <w:fldChar w:fldCharType="separate"/>
      </w:r>
      <w:ins w:id="32" w:author="Brionna Spencer" w:date="2017-08-23T14:25:00Z">
        <w:r>
          <w:rPr>
            <w:webHidden/>
          </w:rPr>
          <w:t>7</w:t>
        </w:r>
        <w:r>
          <w:rPr>
            <w:webHidden/>
          </w:rPr>
          <w:fldChar w:fldCharType="end"/>
        </w:r>
        <w:r w:rsidRPr="00177D5B">
          <w:rPr>
            <w:rStyle w:val="Hyperlink"/>
          </w:rPr>
          <w:fldChar w:fldCharType="end"/>
        </w:r>
      </w:ins>
    </w:p>
    <w:p w:rsidR="00014677" w:rsidRDefault="00014677">
      <w:pPr>
        <w:pStyle w:val="TOC2"/>
        <w:rPr>
          <w:ins w:id="33" w:author="Brionna Spencer" w:date="2017-08-23T14:25:00Z"/>
          <w:rFonts w:asciiTheme="minorHAnsi" w:eastAsiaTheme="minorEastAsia" w:hAnsiTheme="minorHAnsi"/>
          <w:color w:val="auto"/>
          <w:kern w:val="0"/>
          <w:szCs w:val="22"/>
        </w:rPr>
      </w:pPr>
      <w:ins w:id="34" w:author="Brionna Spencer" w:date="2017-08-23T14:25:00Z">
        <w:r w:rsidRPr="00177D5B">
          <w:rPr>
            <w:rStyle w:val="Hyperlink"/>
          </w:rPr>
          <w:fldChar w:fldCharType="begin"/>
        </w:r>
        <w:r w:rsidRPr="00177D5B">
          <w:rPr>
            <w:rStyle w:val="Hyperlink"/>
          </w:rPr>
          <w:instrText xml:space="preserve"> </w:instrText>
        </w:r>
        <w:r>
          <w:instrText>HYPERLINK \l "_Toc491261689"</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3.1</w:t>
        </w:r>
        <w:r>
          <w:rPr>
            <w:rFonts w:asciiTheme="minorHAnsi" w:eastAsiaTheme="minorEastAsia" w:hAnsiTheme="minorHAnsi"/>
            <w:color w:val="auto"/>
            <w:kern w:val="0"/>
            <w:szCs w:val="22"/>
          </w:rPr>
          <w:tab/>
        </w:r>
        <w:r w:rsidRPr="00177D5B">
          <w:rPr>
            <w:rStyle w:val="Hyperlink"/>
          </w:rPr>
          <w:t>Graphical</w:t>
        </w:r>
        <w:r w:rsidRPr="00177D5B">
          <w:rPr>
            <w:rStyle w:val="Hyperlink"/>
            <w:rFonts w:cs="Calibri"/>
          </w:rPr>
          <w:t xml:space="preserve"> representation of HwAg1Meas</w:t>
        </w:r>
        <w:r>
          <w:rPr>
            <w:webHidden/>
          </w:rPr>
          <w:tab/>
        </w:r>
        <w:r>
          <w:rPr>
            <w:webHidden/>
          </w:rPr>
          <w:fldChar w:fldCharType="begin"/>
        </w:r>
        <w:r>
          <w:rPr>
            <w:webHidden/>
          </w:rPr>
          <w:instrText xml:space="preserve"> PAGEREF _Toc491261689 \h </w:instrText>
        </w:r>
        <w:r>
          <w:rPr>
            <w:webHidden/>
          </w:rPr>
        </w:r>
      </w:ins>
      <w:r>
        <w:rPr>
          <w:webHidden/>
        </w:rPr>
        <w:fldChar w:fldCharType="separate"/>
      </w:r>
      <w:ins w:id="35" w:author="Brionna Spencer" w:date="2017-08-23T14:25:00Z">
        <w:r>
          <w:rPr>
            <w:webHidden/>
          </w:rPr>
          <w:t>7</w:t>
        </w:r>
        <w:r>
          <w:rPr>
            <w:webHidden/>
          </w:rPr>
          <w:fldChar w:fldCharType="end"/>
        </w:r>
        <w:r w:rsidRPr="00177D5B">
          <w:rPr>
            <w:rStyle w:val="Hyperlink"/>
          </w:rPr>
          <w:fldChar w:fldCharType="end"/>
        </w:r>
      </w:ins>
    </w:p>
    <w:p w:rsidR="00014677" w:rsidRDefault="00014677">
      <w:pPr>
        <w:pStyle w:val="TOC2"/>
        <w:rPr>
          <w:ins w:id="36" w:author="Brionna Spencer" w:date="2017-08-23T14:25:00Z"/>
          <w:rFonts w:asciiTheme="minorHAnsi" w:eastAsiaTheme="minorEastAsia" w:hAnsiTheme="minorHAnsi"/>
          <w:color w:val="auto"/>
          <w:kern w:val="0"/>
          <w:szCs w:val="22"/>
        </w:rPr>
      </w:pPr>
      <w:ins w:id="37" w:author="Brionna Spencer" w:date="2017-08-23T14:25:00Z">
        <w:r w:rsidRPr="00177D5B">
          <w:rPr>
            <w:rStyle w:val="Hyperlink"/>
          </w:rPr>
          <w:fldChar w:fldCharType="begin"/>
        </w:r>
        <w:r w:rsidRPr="00177D5B">
          <w:rPr>
            <w:rStyle w:val="Hyperlink"/>
          </w:rPr>
          <w:instrText xml:space="preserve"> </w:instrText>
        </w:r>
        <w:r>
          <w:instrText>HYPERLINK \l "_Toc491261690"</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3.2</w:t>
        </w:r>
        <w:r>
          <w:rPr>
            <w:rFonts w:asciiTheme="minorHAnsi" w:eastAsiaTheme="minorEastAsia" w:hAnsiTheme="minorHAnsi"/>
            <w:color w:val="auto"/>
            <w:kern w:val="0"/>
            <w:szCs w:val="22"/>
          </w:rPr>
          <w:tab/>
        </w:r>
        <w:r w:rsidRPr="00177D5B">
          <w:rPr>
            <w:rStyle w:val="Hyperlink"/>
            <w:rFonts w:cs="Calibri"/>
          </w:rPr>
          <w:t>Data Flow Diagram</w:t>
        </w:r>
        <w:r>
          <w:rPr>
            <w:webHidden/>
          </w:rPr>
          <w:tab/>
        </w:r>
        <w:r>
          <w:rPr>
            <w:webHidden/>
          </w:rPr>
          <w:fldChar w:fldCharType="begin"/>
        </w:r>
        <w:r>
          <w:rPr>
            <w:webHidden/>
          </w:rPr>
          <w:instrText xml:space="preserve"> PAGEREF _Toc491261690 \h </w:instrText>
        </w:r>
        <w:r>
          <w:rPr>
            <w:webHidden/>
          </w:rPr>
        </w:r>
      </w:ins>
      <w:r>
        <w:rPr>
          <w:webHidden/>
        </w:rPr>
        <w:fldChar w:fldCharType="separate"/>
      </w:r>
      <w:ins w:id="38" w:author="Brionna Spencer" w:date="2017-08-23T14:25:00Z">
        <w:r>
          <w:rPr>
            <w:webHidden/>
          </w:rPr>
          <w:t>7</w:t>
        </w:r>
        <w:r>
          <w:rPr>
            <w:webHidden/>
          </w:rPr>
          <w:fldChar w:fldCharType="end"/>
        </w:r>
        <w:r w:rsidRPr="00177D5B">
          <w:rPr>
            <w:rStyle w:val="Hyperlink"/>
          </w:rPr>
          <w:fldChar w:fldCharType="end"/>
        </w:r>
      </w:ins>
    </w:p>
    <w:p w:rsidR="00014677" w:rsidRDefault="00014677">
      <w:pPr>
        <w:pStyle w:val="TOC3"/>
        <w:tabs>
          <w:tab w:val="left" w:pos="1200"/>
        </w:tabs>
        <w:rPr>
          <w:ins w:id="39" w:author="Brionna Spencer" w:date="2017-08-23T14:25:00Z"/>
          <w:rFonts w:asciiTheme="minorHAnsi" w:eastAsiaTheme="minorEastAsia" w:hAnsiTheme="minorHAnsi"/>
          <w:color w:val="auto"/>
          <w:kern w:val="0"/>
          <w:sz w:val="22"/>
          <w:szCs w:val="22"/>
        </w:rPr>
      </w:pPr>
      <w:ins w:id="40" w:author="Brionna Spencer" w:date="2017-08-23T14:25:00Z">
        <w:r w:rsidRPr="00177D5B">
          <w:rPr>
            <w:rStyle w:val="Hyperlink"/>
          </w:rPr>
          <w:fldChar w:fldCharType="begin"/>
        </w:r>
        <w:r w:rsidRPr="00177D5B">
          <w:rPr>
            <w:rStyle w:val="Hyperlink"/>
          </w:rPr>
          <w:instrText xml:space="preserve"> </w:instrText>
        </w:r>
        <w:r>
          <w:instrText>HYPERLINK \l "_Toc491261691"</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3.2.1</w:t>
        </w:r>
        <w:r>
          <w:rPr>
            <w:rFonts w:asciiTheme="minorHAnsi" w:eastAsiaTheme="minorEastAsia" w:hAnsiTheme="minorHAnsi"/>
            <w:color w:val="auto"/>
            <w:kern w:val="0"/>
            <w:sz w:val="22"/>
            <w:szCs w:val="22"/>
          </w:rPr>
          <w:tab/>
        </w:r>
        <w:r w:rsidRPr="00177D5B">
          <w:rPr>
            <w:rStyle w:val="Hyperlink"/>
          </w:rPr>
          <w:t xml:space="preserve">Component </w:t>
        </w:r>
        <w:r w:rsidRPr="00177D5B">
          <w:rPr>
            <w:rStyle w:val="Hyperlink"/>
            <w:rFonts w:cs="Calibri"/>
          </w:rPr>
          <w:t>level DFD</w:t>
        </w:r>
        <w:r>
          <w:rPr>
            <w:webHidden/>
          </w:rPr>
          <w:tab/>
        </w:r>
        <w:r>
          <w:rPr>
            <w:webHidden/>
          </w:rPr>
          <w:fldChar w:fldCharType="begin"/>
        </w:r>
        <w:r>
          <w:rPr>
            <w:webHidden/>
          </w:rPr>
          <w:instrText xml:space="preserve"> PAGEREF _Toc491261691 \h </w:instrText>
        </w:r>
        <w:r>
          <w:rPr>
            <w:webHidden/>
          </w:rPr>
        </w:r>
      </w:ins>
      <w:r>
        <w:rPr>
          <w:webHidden/>
        </w:rPr>
        <w:fldChar w:fldCharType="separate"/>
      </w:r>
      <w:ins w:id="41" w:author="Brionna Spencer" w:date="2017-08-23T14:25:00Z">
        <w:r>
          <w:rPr>
            <w:webHidden/>
          </w:rPr>
          <w:t>7</w:t>
        </w:r>
        <w:r>
          <w:rPr>
            <w:webHidden/>
          </w:rPr>
          <w:fldChar w:fldCharType="end"/>
        </w:r>
        <w:r w:rsidRPr="00177D5B">
          <w:rPr>
            <w:rStyle w:val="Hyperlink"/>
          </w:rPr>
          <w:fldChar w:fldCharType="end"/>
        </w:r>
      </w:ins>
    </w:p>
    <w:p w:rsidR="00014677" w:rsidRDefault="00014677">
      <w:pPr>
        <w:pStyle w:val="TOC3"/>
        <w:tabs>
          <w:tab w:val="left" w:pos="1200"/>
        </w:tabs>
        <w:rPr>
          <w:ins w:id="42" w:author="Brionna Spencer" w:date="2017-08-23T14:25:00Z"/>
          <w:rFonts w:asciiTheme="minorHAnsi" w:eastAsiaTheme="minorEastAsia" w:hAnsiTheme="minorHAnsi"/>
          <w:color w:val="auto"/>
          <w:kern w:val="0"/>
          <w:sz w:val="22"/>
          <w:szCs w:val="22"/>
        </w:rPr>
      </w:pPr>
      <w:ins w:id="43" w:author="Brionna Spencer" w:date="2017-08-23T14:25:00Z">
        <w:r w:rsidRPr="00177D5B">
          <w:rPr>
            <w:rStyle w:val="Hyperlink"/>
          </w:rPr>
          <w:fldChar w:fldCharType="begin"/>
        </w:r>
        <w:r w:rsidRPr="00177D5B">
          <w:rPr>
            <w:rStyle w:val="Hyperlink"/>
          </w:rPr>
          <w:instrText xml:space="preserve"> </w:instrText>
        </w:r>
        <w:r>
          <w:instrText>HYPERLINK \l "_Toc491261692"</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3.2.2</w:t>
        </w:r>
        <w:r>
          <w:rPr>
            <w:rFonts w:asciiTheme="minorHAnsi" w:eastAsiaTheme="minorEastAsia" w:hAnsiTheme="minorHAnsi"/>
            <w:color w:val="auto"/>
            <w:kern w:val="0"/>
            <w:sz w:val="22"/>
            <w:szCs w:val="22"/>
          </w:rPr>
          <w:tab/>
        </w:r>
        <w:r w:rsidRPr="00177D5B">
          <w:rPr>
            <w:rStyle w:val="Hyperlink"/>
          </w:rPr>
          <w:t xml:space="preserve">Function </w:t>
        </w:r>
        <w:r w:rsidRPr="00177D5B">
          <w:rPr>
            <w:rStyle w:val="Hyperlink"/>
            <w:rFonts w:cs="Calibri"/>
          </w:rPr>
          <w:t>level DFD</w:t>
        </w:r>
        <w:r>
          <w:rPr>
            <w:webHidden/>
          </w:rPr>
          <w:tab/>
        </w:r>
        <w:r>
          <w:rPr>
            <w:webHidden/>
          </w:rPr>
          <w:fldChar w:fldCharType="begin"/>
        </w:r>
        <w:r>
          <w:rPr>
            <w:webHidden/>
          </w:rPr>
          <w:instrText xml:space="preserve"> PAGEREF _Toc491261692 \h </w:instrText>
        </w:r>
        <w:r>
          <w:rPr>
            <w:webHidden/>
          </w:rPr>
        </w:r>
      </w:ins>
      <w:r>
        <w:rPr>
          <w:webHidden/>
        </w:rPr>
        <w:fldChar w:fldCharType="separate"/>
      </w:r>
      <w:ins w:id="44" w:author="Brionna Spencer" w:date="2017-08-23T14:25:00Z">
        <w:r>
          <w:rPr>
            <w:webHidden/>
          </w:rPr>
          <w:t>7</w:t>
        </w:r>
        <w:r>
          <w:rPr>
            <w:webHidden/>
          </w:rPr>
          <w:fldChar w:fldCharType="end"/>
        </w:r>
        <w:r w:rsidRPr="00177D5B">
          <w:rPr>
            <w:rStyle w:val="Hyperlink"/>
          </w:rPr>
          <w:fldChar w:fldCharType="end"/>
        </w:r>
      </w:ins>
    </w:p>
    <w:p w:rsidR="00014677" w:rsidRDefault="00014677">
      <w:pPr>
        <w:pStyle w:val="TOC1"/>
        <w:rPr>
          <w:ins w:id="45" w:author="Brionna Spencer" w:date="2017-08-23T14:25:00Z"/>
          <w:rFonts w:eastAsiaTheme="minorEastAsia"/>
          <w:b w:val="0"/>
          <w:color w:val="auto"/>
          <w:kern w:val="0"/>
          <w:sz w:val="22"/>
          <w:szCs w:val="22"/>
          <w:lang w:val="en-US"/>
        </w:rPr>
      </w:pPr>
      <w:ins w:id="46" w:author="Brionna Spencer" w:date="2017-08-23T14:25:00Z">
        <w:r w:rsidRPr="00177D5B">
          <w:rPr>
            <w:rStyle w:val="Hyperlink"/>
          </w:rPr>
          <w:fldChar w:fldCharType="begin"/>
        </w:r>
        <w:r w:rsidRPr="00177D5B">
          <w:rPr>
            <w:rStyle w:val="Hyperlink"/>
          </w:rPr>
          <w:instrText xml:space="preserve"> </w:instrText>
        </w:r>
        <w:r>
          <w:instrText>HYPERLINK \l "_Toc491261693"</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ascii="Calibri" w:hAnsi="Calibri" w:cs="Calibri"/>
          </w:rPr>
          <w:t>4</w:t>
        </w:r>
        <w:r>
          <w:rPr>
            <w:rFonts w:eastAsiaTheme="minorEastAsia"/>
            <w:b w:val="0"/>
            <w:color w:val="auto"/>
            <w:kern w:val="0"/>
            <w:sz w:val="22"/>
            <w:szCs w:val="22"/>
            <w:lang w:val="en-US"/>
          </w:rPr>
          <w:tab/>
        </w:r>
        <w:r w:rsidRPr="00177D5B">
          <w:rPr>
            <w:rStyle w:val="Hyperlink"/>
            <w:rFonts w:ascii="Calibri" w:hAnsi="Calibri" w:cs="Calibri"/>
          </w:rPr>
          <w:t>Constant Data Dictionary</w:t>
        </w:r>
        <w:r>
          <w:rPr>
            <w:webHidden/>
          </w:rPr>
          <w:tab/>
        </w:r>
        <w:r>
          <w:rPr>
            <w:webHidden/>
          </w:rPr>
          <w:fldChar w:fldCharType="begin"/>
        </w:r>
        <w:r>
          <w:rPr>
            <w:webHidden/>
          </w:rPr>
          <w:instrText xml:space="preserve"> PAGEREF _Toc491261693 \h </w:instrText>
        </w:r>
        <w:r>
          <w:rPr>
            <w:webHidden/>
          </w:rPr>
        </w:r>
      </w:ins>
      <w:r>
        <w:rPr>
          <w:webHidden/>
        </w:rPr>
        <w:fldChar w:fldCharType="separate"/>
      </w:r>
      <w:ins w:id="47" w:author="Brionna Spencer" w:date="2017-08-23T14:25:00Z">
        <w:r>
          <w:rPr>
            <w:webHidden/>
          </w:rPr>
          <w:t>8</w:t>
        </w:r>
        <w:r>
          <w:rPr>
            <w:webHidden/>
          </w:rPr>
          <w:fldChar w:fldCharType="end"/>
        </w:r>
        <w:r w:rsidRPr="00177D5B">
          <w:rPr>
            <w:rStyle w:val="Hyperlink"/>
          </w:rPr>
          <w:fldChar w:fldCharType="end"/>
        </w:r>
      </w:ins>
    </w:p>
    <w:p w:rsidR="00014677" w:rsidRDefault="00014677">
      <w:pPr>
        <w:pStyle w:val="TOC2"/>
        <w:rPr>
          <w:ins w:id="48" w:author="Brionna Spencer" w:date="2017-08-23T14:25:00Z"/>
          <w:rFonts w:asciiTheme="minorHAnsi" w:eastAsiaTheme="minorEastAsia" w:hAnsiTheme="minorHAnsi"/>
          <w:color w:val="auto"/>
          <w:kern w:val="0"/>
          <w:szCs w:val="22"/>
        </w:rPr>
      </w:pPr>
      <w:ins w:id="49" w:author="Brionna Spencer" w:date="2017-08-23T14:25:00Z">
        <w:r w:rsidRPr="00177D5B">
          <w:rPr>
            <w:rStyle w:val="Hyperlink"/>
          </w:rPr>
          <w:fldChar w:fldCharType="begin"/>
        </w:r>
        <w:r w:rsidRPr="00177D5B">
          <w:rPr>
            <w:rStyle w:val="Hyperlink"/>
          </w:rPr>
          <w:instrText xml:space="preserve"> </w:instrText>
        </w:r>
        <w:r>
          <w:instrText>HYPERLINK \l "_Toc491261694"</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Pr>
          <w:t>4.1</w:t>
        </w:r>
        <w:r>
          <w:rPr>
            <w:rFonts w:asciiTheme="minorHAnsi" w:eastAsiaTheme="minorEastAsia" w:hAnsiTheme="minorHAnsi"/>
            <w:color w:val="auto"/>
            <w:kern w:val="0"/>
            <w:szCs w:val="22"/>
          </w:rPr>
          <w:tab/>
        </w:r>
        <w:r w:rsidRPr="00177D5B">
          <w:rPr>
            <w:rStyle w:val="Hyperlink"/>
          </w:rPr>
          <w:t>Program (fixed) Constants</w:t>
        </w:r>
        <w:r>
          <w:rPr>
            <w:webHidden/>
          </w:rPr>
          <w:tab/>
        </w:r>
        <w:r>
          <w:rPr>
            <w:webHidden/>
          </w:rPr>
          <w:fldChar w:fldCharType="begin"/>
        </w:r>
        <w:r>
          <w:rPr>
            <w:webHidden/>
          </w:rPr>
          <w:instrText xml:space="preserve"> PAGEREF _Toc491261694 \h </w:instrText>
        </w:r>
        <w:r>
          <w:rPr>
            <w:webHidden/>
          </w:rPr>
        </w:r>
      </w:ins>
      <w:r>
        <w:rPr>
          <w:webHidden/>
        </w:rPr>
        <w:fldChar w:fldCharType="separate"/>
      </w:r>
      <w:ins w:id="50" w:author="Brionna Spencer" w:date="2017-08-23T14:25:00Z">
        <w:r>
          <w:rPr>
            <w:webHidden/>
          </w:rPr>
          <w:t>8</w:t>
        </w:r>
        <w:r>
          <w:rPr>
            <w:webHidden/>
          </w:rPr>
          <w:fldChar w:fldCharType="end"/>
        </w:r>
        <w:r w:rsidRPr="00177D5B">
          <w:rPr>
            <w:rStyle w:val="Hyperlink"/>
          </w:rPr>
          <w:fldChar w:fldCharType="end"/>
        </w:r>
      </w:ins>
    </w:p>
    <w:p w:rsidR="00014677" w:rsidRDefault="00014677">
      <w:pPr>
        <w:pStyle w:val="TOC3"/>
        <w:tabs>
          <w:tab w:val="left" w:pos="1200"/>
        </w:tabs>
        <w:rPr>
          <w:ins w:id="51" w:author="Brionna Spencer" w:date="2017-08-23T14:25:00Z"/>
          <w:rFonts w:asciiTheme="minorHAnsi" w:eastAsiaTheme="minorEastAsia" w:hAnsiTheme="minorHAnsi"/>
          <w:color w:val="auto"/>
          <w:kern w:val="0"/>
          <w:sz w:val="22"/>
          <w:szCs w:val="22"/>
        </w:rPr>
      </w:pPr>
      <w:ins w:id="52" w:author="Brionna Spencer" w:date="2017-08-23T14:25:00Z">
        <w:r w:rsidRPr="00177D5B">
          <w:rPr>
            <w:rStyle w:val="Hyperlink"/>
          </w:rPr>
          <w:fldChar w:fldCharType="begin"/>
        </w:r>
        <w:r w:rsidRPr="00177D5B">
          <w:rPr>
            <w:rStyle w:val="Hyperlink"/>
          </w:rPr>
          <w:instrText xml:space="preserve"> </w:instrText>
        </w:r>
        <w:r>
          <w:instrText>HYPERLINK \l "_Toc491261695"</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Pr>
          <w:t>4.1.1</w:t>
        </w:r>
        <w:r>
          <w:rPr>
            <w:rFonts w:asciiTheme="minorHAnsi" w:eastAsiaTheme="minorEastAsia" w:hAnsiTheme="minorHAnsi"/>
            <w:color w:val="auto"/>
            <w:kern w:val="0"/>
            <w:sz w:val="22"/>
            <w:szCs w:val="22"/>
          </w:rPr>
          <w:tab/>
        </w:r>
        <w:r w:rsidRPr="00177D5B">
          <w:rPr>
            <w:rStyle w:val="Hyperlink"/>
          </w:rPr>
          <w:t>Embedded Constants</w:t>
        </w:r>
        <w:r>
          <w:rPr>
            <w:webHidden/>
          </w:rPr>
          <w:tab/>
        </w:r>
        <w:r>
          <w:rPr>
            <w:webHidden/>
          </w:rPr>
          <w:fldChar w:fldCharType="begin"/>
        </w:r>
        <w:r>
          <w:rPr>
            <w:webHidden/>
          </w:rPr>
          <w:instrText xml:space="preserve"> PAGEREF _Toc491261695 \h </w:instrText>
        </w:r>
        <w:r>
          <w:rPr>
            <w:webHidden/>
          </w:rPr>
        </w:r>
      </w:ins>
      <w:r>
        <w:rPr>
          <w:webHidden/>
        </w:rPr>
        <w:fldChar w:fldCharType="separate"/>
      </w:r>
      <w:ins w:id="53" w:author="Brionna Spencer" w:date="2017-08-23T14:25:00Z">
        <w:r>
          <w:rPr>
            <w:webHidden/>
          </w:rPr>
          <w:t>8</w:t>
        </w:r>
        <w:r>
          <w:rPr>
            <w:webHidden/>
          </w:rPr>
          <w:fldChar w:fldCharType="end"/>
        </w:r>
        <w:r w:rsidRPr="00177D5B">
          <w:rPr>
            <w:rStyle w:val="Hyperlink"/>
          </w:rPr>
          <w:fldChar w:fldCharType="end"/>
        </w:r>
      </w:ins>
    </w:p>
    <w:p w:rsidR="00014677" w:rsidRDefault="00014677">
      <w:pPr>
        <w:pStyle w:val="TOC1"/>
        <w:rPr>
          <w:ins w:id="54" w:author="Brionna Spencer" w:date="2017-08-23T14:25:00Z"/>
          <w:rFonts w:eastAsiaTheme="minorEastAsia"/>
          <w:b w:val="0"/>
          <w:color w:val="auto"/>
          <w:kern w:val="0"/>
          <w:sz w:val="22"/>
          <w:szCs w:val="22"/>
          <w:lang w:val="en-US"/>
        </w:rPr>
      </w:pPr>
      <w:ins w:id="55" w:author="Brionna Spencer" w:date="2017-08-23T14:25:00Z">
        <w:r w:rsidRPr="00177D5B">
          <w:rPr>
            <w:rStyle w:val="Hyperlink"/>
          </w:rPr>
          <w:fldChar w:fldCharType="begin"/>
        </w:r>
        <w:r w:rsidRPr="00177D5B">
          <w:rPr>
            <w:rStyle w:val="Hyperlink"/>
          </w:rPr>
          <w:instrText xml:space="preserve"> </w:instrText>
        </w:r>
        <w:r>
          <w:instrText>HYPERLINK \l "_Toc491261696"</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ascii="Calibri" w:hAnsi="Calibri" w:cs="Calibri"/>
          </w:rPr>
          <w:t>5</w:t>
        </w:r>
        <w:r>
          <w:rPr>
            <w:rFonts w:eastAsiaTheme="minorEastAsia"/>
            <w:b w:val="0"/>
            <w:color w:val="auto"/>
            <w:kern w:val="0"/>
            <w:sz w:val="22"/>
            <w:szCs w:val="22"/>
            <w:lang w:val="en-US"/>
          </w:rPr>
          <w:tab/>
        </w:r>
        <w:r w:rsidRPr="00177D5B">
          <w:rPr>
            <w:rStyle w:val="Hyperlink"/>
            <w:rFonts w:ascii="Calibri" w:hAnsi="Calibri" w:cs="Calibri"/>
          </w:rPr>
          <w:t>Software Component Implementation</w:t>
        </w:r>
        <w:r>
          <w:rPr>
            <w:webHidden/>
          </w:rPr>
          <w:tab/>
        </w:r>
        <w:r>
          <w:rPr>
            <w:webHidden/>
          </w:rPr>
          <w:fldChar w:fldCharType="begin"/>
        </w:r>
        <w:r>
          <w:rPr>
            <w:webHidden/>
          </w:rPr>
          <w:instrText xml:space="preserve"> PAGEREF _Toc491261696 \h </w:instrText>
        </w:r>
        <w:r>
          <w:rPr>
            <w:webHidden/>
          </w:rPr>
        </w:r>
      </w:ins>
      <w:r>
        <w:rPr>
          <w:webHidden/>
        </w:rPr>
        <w:fldChar w:fldCharType="separate"/>
      </w:r>
      <w:ins w:id="56" w:author="Brionna Spencer" w:date="2017-08-23T14:25:00Z">
        <w:r>
          <w:rPr>
            <w:webHidden/>
          </w:rPr>
          <w:t>9</w:t>
        </w:r>
        <w:r>
          <w:rPr>
            <w:webHidden/>
          </w:rPr>
          <w:fldChar w:fldCharType="end"/>
        </w:r>
        <w:r w:rsidRPr="00177D5B">
          <w:rPr>
            <w:rStyle w:val="Hyperlink"/>
          </w:rPr>
          <w:fldChar w:fldCharType="end"/>
        </w:r>
      </w:ins>
    </w:p>
    <w:p w:rsidR="00014677" w:rsidRDefault="00014677">
      <w:pPr>
        <w:pStyle w:val="TOC2"/>
        <w:rPr>
          <w:ins w:id="57" w:author="Brionna Spencer" w:date="2017-08-23T14:25:00Z"/>
          <w:rFonts w:asciiTheme="minorHAnsi" w:eastAsiaTheme="minorEastAsia" w:hAnsiTheme="minorHAnsi"/>
          <w:color w:val="auto"/>
          <w:kern w:val="0"/>
          <w:szCs w:val="22"/>
        </w:rPr>
      </w:pPr>
      <w:ins w:id="58" w:author="Brionna Spencer" w:date="2017-08-23T14:25:00Z">
        <w:r w:rsidRPr="00177D5B">
          <w:rPr>
            <w:rStyle w:val="Hyperlink"/>
          </w:rPr>
          <w:fldChar w:fldCharType="begin"/>
        </w:r>
        <w:r w:rsidRPr="00177D5B">
          <w:rPr>
            <w:rStyle w:val="Hyperlink"/>
          </w:rPr>
          <w:instrText xml:space="preserve"> </w:instrText>
        </w:r>
        <w:r>
          <w:instrText>HYPERLINK \l "_Toc491261697"</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Pr>
          <w:t>5.1</w:t>
        </w:r>
        <w:r>
          <w:rPr>
            <w:rFonts w:asciiTheme="minorHAnsi" w:eastAsiaTheme="minorEastAsia" w:hAnsiTheme="minorHAnsi"/>
            <w:color w:val="auto"/>
            <w:kern w:val="0"/>
            <w:szCs w:val="22"/>
          </w:rPr>
          <w:tab/>
        </w:r>
        <w:r w:rsidRPr="00177D5B">
          <w:rPr>
            <w:rStyle w:val="Hyperlink"/>
          </w:rPr>
          <w:t>Sub-Module Functions</w:t>
        </w:r>
        <w:r>
          <w:rPr>
            <w:webHidden/>
          </w:rPr>
          <w:tab/>
        </w:r>
        <w:r>
          <w:rPr>
            <w:webHidden/>
          </w:rPr>
          <w:fldChar w:fldCharType="begin"/>
        </w:r>
        <w:r>
          <w:rPr>
            <w:webHidden/>
          </w:rPr>
          <w:instrText xml:space="preserve"> PAGEREF _Toc491261697 \h </w:instrText>
        </w:r>
        <w:r>
          <w:rPr>
            <w:webHidden/>
          </w:rPr>
        </w:r>
      </w:ins>
      <w:r>
        <w:rPr>
          <w:webHidden/>
        </w:rPr>
        <w:fldChar w:fldCharType="separate"/>
      </w:r>
      <w:ins w:id="59" w:author="Brionna Spencer" w:date="2017-08-23T14:25:00Z">
        <w:r>
          <w:rPr>
            <w:webHidden/>
          </w:rPr>
          <w:t>9</w:t>
        </w:r>
        <w:r>
          <w:rPr>
            <w:webHidden/>
          </w:rPr>
          <w:fldChar w:fldCharType="end"/>
        </w:r>
        <w:r w:rsidRPr="00177D5B">
          <w:rPr>
            <w:rStyle w:val="Hyperlink"/>
          </w:rPr>
          <w:fldChar w:fldCharType="end"/>
        </w:r>
      </w:ins>
    </w:p>
    <w:p w:rsidR="00014677" w:rsidRDefault="00014677">
      <w:pPr>
        <w:pStyle w:val="TOC2"/>
        <w:rPr>
          <w:ins w:id="60" w:author="Brionna Spencer" w:date="2017-08-23T14:25:00Z"/>
          <w:rFonts w:asciiTheme="minorHAnsi" w:eastAsiaTheme="minorEastAsia" w:hAnsiTheme="minorHAnsi"/>
          <w:color w:val="auto"/>
          <w:kern w:val="0"/>
          <w:szCs w:val="22"/>
        </w:rPr>
      </w:pPr>
      <w:ins w:id="61" w:author="Brionna Spencer" w:date="2017-08-23T14:25:00Z">
        <w:r w:rsidRPr="00177D5B">
          <w:rPr>
            <w:rStyle w:val="Hyperlink"/>
          </w:rPr>
          <w:fldChar w:fldCharType="begin"/>
        </w:r>
        <w:r w:rsidRPr="00177D5B">
          <w:rPr>
            <w:rStyle w:val="Hyperlink"/>
          </w:rPr>
          <w:instrText xml:space="preserve"> </w:instrText>
        </w:r>
        <w:r>
          <w:instrText>HYPERLINK \l "_Toc491261698"</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5.1.1</w:t>
        </w:r>
        <w:r>
          <w:rPr>
            <w:rFonts w:asciiTheme="minorHAnsi" w:eastAsiaTheme="minorEastAsia" w:hAnsiTheme="minorHAnsi"/>
            <w:color w:val="auto"/>
            <w:kern w:val="0"/>
            <w:szCs w:val="22"/>
          </w:rPr>
          <w:tab/>
        </w:r>
        <w:r w:rsidRPr="00177D5B">
          <w:rPr>
            <w:rStyle w:val="Hyperlink"/>
            <w:rFonts w:cs="Calibri"/>
          </w:rPr>
          <w:t>Init: HwAg1MeasInit1</w:t>
        </w:r>
        <w:r>
          <w:rPr>
            <w:webHidden/>
          </w:rPr>
          <w:tab/>
        </w:r>
        <w:r>
          <w:rPr>
            <w:webHidden/>
          </w:rPr>
          <w:fldChar w:fldCharType="begin"/>
        </w:r>
        <w:r>
          <w:rPr>
            <w:webHidden/>
          </w:rPr>
          <w:instrText xml:space="preserve"> PAGEREF _Toc491261698 \h </w:instrText>
        </w:r>
        <w:r>
          <w:rPr>
            <w:webHidden/>
          </w:rPr>
        </w:r>
      </w:ins>
      <w:r>
        <w:rPr>
          <w:webHidden/>
        </w:rPr>
        <w:fldChar w:fldCharType="separate"/>
      </w:r>
      <w:ins w:id="62" w:author="Brionna Spencer" w:date="2017-08-23T14:25:00Z">
        <w:r>
          <w:rPr>
            <w:webHidden/>
          </w:rPr>
          <w:t>9</w:t>
        </w:r>
        <w:r>
          <w:rPr>
            <w:webHidden/>
          </w:rPr>
          <w:fldChar w:fldCharType="end"/>
        </w:r>
        <w:r w:rsidRPr="00177D5B">
          <w:rPr>
            <w:rStyle w:val="Hyperlink"/>
          </w:rPr>
          <w:fldChar w:fldCharType="end"/>
        </w:r>
      </w:ins>
    </w:p>
    <w:p w:rsidR="00014677" w:rsidRDefault="00014677">
      <w:pPr>
        <w:pStyle w:val="TOC2"/>
        <w:rPr>
          <w:ins w:id="63" w:author="Brionna Spencer" w:date="2017-08-23T14:25:00Z"/>
          <w:rFonts w:asciiTheme="minorHAnsi" w:eastAsiaTheme="minorEastAsia" w:hAnsiTheme="minorHAnsi"/>
          <w:color w:val="auto"/>
          <w:kern w:val="0"/>
          <w:szCs w:val="22"/>
        </w:rPr>
      </w:pPr>
      <w:ins w:id="64" w:author="Brionna Spencer" w:date="2017-08-23T14:25:00Z">
        <w:r w:rsidRPr="00177D5B">
          <w:rPr>
            <w:rStyle w:val="Hyperlink"/>
          </w:rPr>
          <w:fldChar w:fldCharType="begin"/>
        </w:r>
        <w:r w:rsidRPr="00177D5B">
          <w:rPr>
            <w:rStyle w:val="Hyperlink"/>
          </w:rPr>
          <w:instrText xml:space="preserve"> </w:instrText>
        </w:r>
        <w:r>
          <w:instrText>HYPERLINK \l "_Toc491261699"</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5.1.1.1</w:t>
        </w:r>
        <w:r>
          <w:rPr>
            <w:rFonts w:asciiTheme="minorHAnsi" w:eastAsiaTheme="minorEastAsia" w:hAnsiTheme="minorHAnsi"/>
            <w:color w:val="auto"/>
            <w:kern w:val="0"/>
            <w:szCs w:val="22"/>
          </w:rPr>
          <w:tab/>
        </w:r>
        <w:r w:rsidRPr="00177D5B">
          <w:rPr>
            <w:rStyle w:val="Hyperlink"/>
            <w:rFonts w:cs="Calibri"/>
          </w:rPr>
          <w:t>Design Rationale</w:t>
        </w:r>
        <w:r>
          <w:rPr>
            <w:webHidden/>
          </w:rPr>
          <w:tab/>
        </w:r>
        <w:r>
          <w:rPr>
            <w:webHidden/>
          </w:rPr>
          <w:fldChar w:fldCharType="begin"/>
        </w:r>
        <w:r>
          <w:rPr>
            <w:webHidden/>
          </w:rPr>
          <w:instrText xml:space="preserve"> PAGEREF _Toc491261699 \h </w:instrText>
        </w:r>
        <w:r>
          <w:rPr>
            <w:webHidden/>
          </w:rPr>
        </w:r>
      </w:ins>
      <w:r>
        <w:rPr>
          <w:webHidden/>
        </w:rPr>
        <w:fldChar w:fldCharType="separate"/>
      </w:r>
      <w:ins w:id="65" w:author="Brionna Spencer" w:date="2017-08-23T14:25:00Z">
        <w:r>
          <w:rPr>
            <w:webHidden/>
          </w:rPr>
          <w:t>9</w:t>
        </w:r>
        <w:r>
          <w:rPr>
            <w:webHidden/>
          </w:rPr>
          <w:fldChar w:fldCharType="end"/>
        </w:r>
        <w:r w:rsidRPr="00177D5B">
          <w:rPr>
            <w:rStyle w:val="Hyperlink"/>
          </w:rPr>
          <w:fldChar w:fldCharType="end"/>
        </w:r>
      </w:ins>
    </w:p>
    <w:p w:rsidR="00014677" w:rsidRDefault="00014677">
      <w:pPr>
        <w:pStyle w:val="TOC2"/>
        <w:rPr>
          <w:ins w:id="66" w:author="Brionna Spencer" w:date="2017-08-23T14:25:00Z"/>
          <w:rFonts w:asciiTheme="minorHAnsi" w:eastAsiaTheme="minorEastAsia" w:hAnsiTheme="minorHAnsi"/>
          <w:color w:val="auto"/>
          <w:kern w:val="0"/>
          <w:szCs w:val="22"/>
        </w:rPr>
      </w:pPr>
      <w:ins w:id="67" w:author="Brionna Spencer" w:date="2017-08-23T14:25:00Z">
        <w:r w:rsidRPr="00177D5B">
          <w:rPr>
            <w:rStyle w:val="Hyperlink"/>
          </w:rPr>
          <w:fldChar w:fldCharType="begin"/>
        </w:r>
        <w:r w:rsidRPr="00177D5B">
          <w:rPr>
            <w:rStyle w:val="Hyperlink"/>
          </w:rPr>
          <w:instrText xml:space="preserve"> </w:instrText>
        </w:r>
        <w:r>
          <w:instrText>HYPERLINK \l "_Toc491261700"</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5.1.2</w:t>
        </w:r>
        <w:r>
          <w:rPr>
            <w:rFonts w:asciiTheme="minorHAnsi" w:eastAsiaTheme="minorEastAsia" w:hAnsiTheme="minorHAnsi"/>
            <w:color w:val="auto"/>
            <w:kern w:val="0"/>
            <w:szCs w:val="22"/>
          </w:rPr>
          <w:tab/>
        </w:r>
        <w:r w:rsidRPr="00177D5B">
          <w:rPr>
            <w:rStyle w:val="Hyperlink"/>
            <w:rFonts w:cs="Calibri"/>
          </w:rPr>
          <w:t>Per: HwAg1MeasPer1</w:t>
        </w:r>
        <w:r>
          <w:rPr>
            <w:webHidden/>
          </w:rPr>
          <w:tab/>
        </w:r>
        <w:r>
          <w:rPr>
            <w:webHidden/>
          </w:rPr>
          <w:fldChar w:fldCharType="begin"/>
        </w:r>
        <w:r>
          <w:rPr>
            <w:webHidden/>
          </w:rPr>
          <w:instrText xml:space="preserve"> PAGEREF _Toc491261700 \h </w:instrText>
        </w:r>
        <w:r>
          <w:rPr>
            <w:webHidden/>
          </w:rPr>
        </w:r>
      </w:ins>
      <w:r>
        <w:rPr>
          <w:webHidden/>
        </w:rPr>
        <w:fldChar w:fldCharType="separate"/>
      </w:r>
      <w:ins w:id="68" w:author="Brionna Spencer" w:date="2017-08-23T14:25:00Z">
        <w:r>
          <w:rPr>
            <w:webHidden/>
          </w:rPr>
          <w:t>9</w:t>
        </w:r>
        <w:r>
          <w:rPr>
            <w:webHidden/>
          </w:rPr>
          <w:fldChar w:fldCharType="end"/>
        </w:r>
        <w:r w:rsidRPr="00177D5B">
          <w:rPr>
            <w:rStyle w:val="Hyperlink"/>
          </w:rPr>
          <w:fldChar w:fldCharType="end"/>
        </w:r>
      </w:ins>
    </w:p>
    <w:p w:rsidR="00014677" w:rsidRDefault="00014677">
      <w:pPr>
        <w:pStyle w:val="TOC2"/>
        <w:rPr>
          <w:ins w:id="69" w:author="Brionna Spencer" w:date="2017-08-23T14:25:00Z"/>
          <w:rFonts w:asciiTheme="minorHAnsi" w:eastAsiaTheme="minorEastAsia" w:hAnsiTheme="minorHAnsi"/>
          <w:color w:val="auto"/>
          <w:kern w:val="0"/>
          <w:szCs w:val="22"/>
        </w:rPr>
      </w:pPr>
      <w:ins w:id="70" w:author="Brionna Spencer" w:date="2017-08-23T14:25:00Z">
        <w:r w:rsidRPr="00177D5B">
          <w:rPr>
            <w:rStyle w:val="Hyperlink"/>
          </w:rPr>
          <w:fldChar w:fldCharType="begin"/>
        </w:r>
        <w:r w:rsidRPr="00177D5B">
          <w:rPr>
            <w:rStyle w:val="Hyperlink"/>
          </w:rPr>
          <w:instrText xml:space="preserve"> </w:instrText>
        </w:r>
        <w:r>
          <w:instrText>HYPERLINK \l "_Toc491261701"</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5.1.2.1</w:t>
        </w:r>
        <w:r>
          <w:rPr>
            <w:rFonts w:asciiTheme="minorHAnsi" w:eastAsiaTheme="minorEastAsia" w:hAnsiTheme="minorHAnsi"/>
            <w:color w:val="auto"/>
            <w:kern w:val="0"/>
            <w:szCs w:val="22"/>
          </w:rPr>
          <w:tab/>
        </w:r>
        <w:r w:rsidRPr="00177D5B">
          <w:rPr>
            <w:rStyle w:val="Hyperlink"/>
            <w:rFonts w:cs="Calibri"/>
          </w:rPr>
          <w:t>Design Rationale</w:t>
        </w:r>
        <w:r>
          <w:rPr>
            <w:webHidden/>
          </w:rPr>
          <w:tab/>
        </w:r>
        <w:r>
          <w:rPr>
            <w:webHidden/>
          </w:rPr>
          <w:fldChar w:fldCharType="begin"/>
        </w:r>
        <w:r>
          <w:rPr>
            <w:webHidden/>
          </w:rPr>
          <w:instrText xml:space="preserve"> PAGEREF _Toc491261701 \h </w:instrText>
        </w:r>
        <w:r>
          <w:rPr>
            <w:webHidden/>
          </w:rPr>
        </w:r>
      </w:ins>
      <w:r>
        <w:rPr>
          <w:webHidden/>
        </w:rPr>
        <w:fldChar w:fldCharType="separate"/>
      </w:r>
      <w:ins w:id="71" w:author="Brionna Spencer" w:date="2017-08-23T14:25:00Z">
        <w:r>
          <w:rPr>
            <w:webHidden/>
          </w:rPr>
          <w:t>9</w:t>
        </w:r>
        <w:r>
          <w:rPr>
            <w:webHidden/>
          </w:rPr>
          <w:fldChar w:fldCharType="end"/>
        </w:r>
        <w:r w:rsidRPr="00177D5B">
          <w:rPr>
            <w:rStyle w:val="Hyperlink"/>
          </w:rPr>
          <w:fldChar w:fldCharType="end"/>
        </w:r>
      </w:ins>
    </w:p>
    <w:p w:rsidR="00014677" w:rsidRDefault="00014677">
      <w:pPr>
        <w:pStyle w:val="TOC2"/>
        <w:rPr>
          <w:ins w:id="72" w:author="Brionna Spencer" w:date="2017-08-23T14:25:00Z"/>
          <w:rFonts w:asciiTheme="minorHAnsi" w:eastAsiaTheme="minorEastAsia" w:hAnsiTheme="minorHAnsi"/>
          <w:color w:val="auto"/>
          <w:kern w:val="0"/>
          <w:szCs w:val="22"/>
        </w:rPr>
      </w:pPr>
      <w:ins w:id="73" w:author="Brionna Spencer" w:date="2017-08-23T14:25:00Z">
        <w:r w:rsidRPr="00177D5B">
          <w:rPr>
            <w:rStyle w:val="Hyperlink"/>
          </w:rPr>
          <w:fldChar w:fldCharType="begin"/>
        </w:r>
        <w:r w:rsidRPr="00177D5B">
          <w:rPr>
            <w:rStyle w:val="Hyperlink"/>
          </w:rPr>
          <w:instrText xml:space="preserve"> </w:instrText>
        </w:r>
        <w:r>
          <w:instrText>HYPERLINK \l "_Toc491261702"</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5.1.3</w:t>
        </w:r>
        <w:r>
          <w:rPr>
            <w:rFonts w:asciiTheme="minorHAnsi" w:eastAsiaTheme="minorEastAsia" w:hAnsiTheme="minorHAnsi"/>
            <w:color w:val="auto"/>
            <w:kern w:val="0"/>
            <w:szCs w:val="22"/>
          </w:rPr>
          <w:tab/>
        </w:r>
        <w:r w:rsidRPr="00177D5B">
          <w:rPr>
            <w:rStyle w:val="Hyperlink"/>
            <w:rFonts w:cs="Calibri"/>
          </w:rPr>
          <w:t>Per: HwAg1MeasPer2</w:t>
        </w:r>
        <w:r>
          <w:rPr>
            <w:webHidden/>
          </w:rPr>
          <w:tab/>
        </w:r>
        <w:r>
          <w:rPr>
            <w:webHidden/>
          </w:rPr>
          <w:fldChar w:fldCharType="begin"/>
        </w:r>
        <w:r>
          <w:rPr>
            <w:webHidden/>
          </w:rPr>
          <w:instrText xml:space="preserve"> PAGEREF _Toc491261702 \h </w:instrText>
        </w:r>
        <w:r>
          <w:rPr>
            <w:webHidden/>
          </w:rPr>
        </w:r>
      </w:ins>
      <w:r>
        <w:rPr>
          <w:webHidden/>
        </w:rPr>
        <w:fldChar w:fldCharType="separate"/>
      </w:r>
      <w:ins w:id="74" w:author="Brionna Spencer" w:date="2017-08-23T14:25:00Z">
        <w:r>
          <w:rPr>
            <w:webHidden/>
          </w:rPr>
          <w:t>9</w:t>
        </w:r>
        <w:r>
          <w:rPr>
            <w:webHidden/>
          </w:rPr>
          <w:fldChar w:fldCharType="end"/>
        </w:r>
        <w:r w:rsidRPr="00177D5B">
          <w:rPr>
            <w:rStyle w:val="Hyperlink"/>
          </w:rPr>
          <w:fldChar w:fldCharType="end"/>
        </w:r>
      </w:ins>
    </w:p>
    <w:p w:rsidR="00014677" w:rsidRDefault="00014677">
      <w:pPr>
        <w:pStyle w:val="TOC2"/>
        <w:rPr>
          <w:ins w:id="75" w:author="Brionna Spencer" w:date="2017-08-23T14:25:00Z"/>
          <w:rFonts w:asciiTheme="minorHAnsi" w:eastAsiaTheme="minorEastAsia" w:hAnsiTheme="minorHAnsi"/>
          <w:color w:val="auto"/>
          <w:kern w:val="0"/>
          <w:szCs w:val="22"/>
        </w:rPr>
      </w:pPr>
      <w:ins w:id="76" w:author="Brionna Spencer" w:date="2017-08-23T14:25:00Z">
        <w:r w:rsidRPr="00177D5B">
          <w:rPr>
            <w:rStyle w:val="Hyperlink"/>
          </w:rPr>
          <w:fldChar w:fldCharType="begin"/>
        </w:r>
        <w:r w:rsidRPr="00177D5B">
          <w:rPr>
            <w:rStyle w:val="Hyperlink"/>
          </w:rPr>
          <w:instrText xml:space="preserve"> </w:instrText>
        </w:r>
        <w:r>
          <w:instrText>HYPERLINK \l "_Toc491261703"</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5.1.3.1</w:t>
        </w:r>
        <w:r>
          <w:rPr>
            <w:rFonts w:asciiTheme="minorHAnsi" w:eastAsiaTheme="minorEastAsia" w:hAnsiTheme="minorHAnsi"/>
            <w:color w:val="auto"/>
            <w:kern w:val="0"/>
            <w:szCs w:val="22"/>
          </w:rPr>
          <w:tab/>
        </w:r>
        <w:r w:rsidRPr="00177D5B">
          <w:rPr>
            <w:rStyle w:val="Hyperlink"/>
            <w:rFonts w:cs="Calibri"/>
          </w:rPr>
          <w:t>Design Rationale</w:t>
        </w:r>
        <w:r>
          <w:rPr>
            <w:webHidden/>
          </w:rPr>
          <w:tab/>
        </w:r>
        <w:r>
          <w:rPr>
            <w:webHidden/>
          </w:rPr>
          <w:fldChar w:fldCharType="begin"/>
        </w:r>
        <w:r>
          <w:rPr>
            <w:webHidden/>
          </w:rPr>
          <w:instrText xml:space="preserve"> PAGEREF _Toc491261703 \h </w:instrText>
        </w:r>
        <w:r>
          <w:rPr>
            <w:webHidden/>
          </w:rPr>
        </w:r>
      </w:ins>
      <w:r>
        <w:rPr>
          <w:webHidden/>
        </w:rPr>
        <w:fldChar w:fldCharType="separate"/>
      </w:r>
      <w:ins w:id="77" w:author="Brionna Spencer" w:date="2017-08-23T14:25:00Z">
        <w:r>
          <w:rPr>
            <w:webHidden/>
          </w:rPr>
          <w:t>9</w:t>
        </w:r>
        <w:r>
          <w:rPr>
            <w:webHidden/>
          </w:rPr>
          <w:fldChar w:fldCharType="end"/>
        </w:r>
        <w:r w:rsidRPr="00177D5B">
          <w:rPr>
            <w:rStyle w:val="Hyperlink"/>
          </w:rPr>
          <w:fldChar w:fldCharType="end"/>
        </w:r>
      </w:ins>
    </w:p>
    <w:p w:rsidR="00014677" w:rsidRDefault="00014677">
      <w:pPr>
        <w:pStyle w:val="TOC2"/>
        <w:rPr>
          <w:ins w:id="78" w:author="Brionna Spencer" w:date="2017-08-23T14:25:00Z"/>
          <w:rFonts w:asciiTheme="minorHAnsi" w:eastAsiaTheme="minorEastAsia" w:hAnsiTheme="minorHAnsi"/>
          <w:color w:val="auto"/>
          <w:kern w:val="0"/>
          <w:szCs w:val="22"/>
        </w:rPr>
      </w:pPr>
      <w:ins w:id="79" w:author="Brionna Spencer" w:date="2017-08-23T14:25:00Z">
        <w:r w:rsidRPr="00177D5B">
          <w:rPr>
            <w:rStyle w:val="Hyperlink"/>
          </w:rPr>
          <w:fldChar w:fldCharType="begin"/>
        </w:r>
        <w:r w:rsidRPr="00177D5B">
          <w:rPr>
            <w:rStyle w:val="Hyperlink"/>
          </w:rPr>
          <w:instrText xml:space="preserve"> </w:instrText>
        </w:r>
        <w:r>
          <w:instrText>HYPERLINK \l "_Toc491261704"</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5.1.4</w:t>
        </w:r>
        <w:r>
          <w:rPr>
            <w:rFonts w:asciiTheme="minorHAnsi" w:eastAsiaTheme="minorEastAsia" w:hAnsiTheme="minorHAnsi"/>
            <w:color w:val="auto"/>
            <w:kern w:val="0"/>
            <w:szCs w:val="22"/>
          </w:rPr>
          <w:tab/>
        </w:r>
        <w:r w:rsidRPr="00177D5B">
          <w:rPr>
            <w:rStyle w:val="Hyperlink"/>
            <w:rFonts w:cs="Calibri"/>
          </w:rPr>
          <w:t>Per: HwAg1MeasPer3</w:t>
        </w:r>
        <w:r>
          <w:rPr>
            <w:webHidden/>
          </w:rPr>
          <w:tab/>
        </w:r>
        <w:r>
          <w:rPr>
            <w:webHidden/>
          </w:rPr>
          <w:fldChar w:fldCharType="begin"/>
        </w:r>
        <w:r>
          <w:rPr>
            <w:webHidden/>
          </w:rPr>
          <w:instrText xml:space="preserve"> PAGEREF _Toc491261704 \h </w:instrText>
        </w:r>
        <w:r>
          <w:rPr>
            <w:webHidden/>
          </w:rPr>
        </w:r>
      </w:ins>
      <w:r>
        <w:rPr>
          <w:webHidden/>
        </w:rPr>
        <w:fldChar w:fldCharType="separate"/>
      </w:r>
      <w:ins w:id="80" w:author="Brionna Spencer" w:date="2017-08-23T14:25:00Z">
        <w:r>
          <w:rPr>
            <w:webHidden/>
          </w:rPr>
          <w:t>9</w:t>
        </w:r>
        <w:r>
          <w:rPr>
            <w:webHidden/>
          </w:rPr>
          <w:fldChar w:fldCharType="end"/>
        </w:r>
        <w:r w:rsidRPr="00177D5B">
          <w:rPr>
            <w:rStyle w:val="Hyperlink"/>
          </w:rPr>
          <w:fldChar w:fldCharType="end"/>
        </w:r>
      </w:ins>
    </w:p>
    <w:p w:rsidR="00014677" w:rsidRDefault="00014677">
      <w:pPr>
        <w:pStyle w:val="TOC2"/>
        <w:rPr>
          <w:ins w:id="81" w:author="Brionna Spencer" w:date="2017-08-23T14:25:00Z"/>
          <w:rFonts w:asciiTheme="minorHAnsi" w:eastAsiaTheme="minorEastAsia" w:hAnsiTheme="minorHAnsi"/>
          <w:color w:val="auto"/>
          <w:kern w:val="0"/>
          <w:szCs w:val="22"/>
        </w:rPr>
      </w:pPr>
      <w:ins w:id="82" w:author="Brionna Spencer" w:date="2017-08-23T14:25:00Z">
        <w:r w:rsidRPr="00177D5B">
          <w:rPr>
            <w:rStyle w:val="Hyperlink"/>
          </w:rPr>
          <w:fldChar w:fldCharType="begin"/>
        </w:r>
        <w:r w:rsidRPr="00177D5B">
          <w:rPr>
            <w:rStyle w:val="Hyperlink"/>
          </w:rPr>
          <w:instrText xml:space="preserve"> </w:instrText>
        </w:r>
        <w:r>
          <w:instrText>HYPERLINK \l "_Toc491261705"</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5.1.4.1</w:t>
        </w:r>
        <w:r>
          <w:rPr>
            <w:rFonts w:asciiTheme="minorHAnsi" w:eastAsiaTheme="minorEastAsia" w:hAnsiTheme="minorHAnsi"/>
            <w:color w:val="auto"/>
            <w:kern w:val="0"/>
            <w:szCs w:val="22"/>
          </w:rPr>
          <w:tab/>
        </w:r>
        <w:r w:rsidRPr="00177D5B">
          <w:rPr>
            <w:rStyle w:val="Hyperlink"/>
            <w:rFonts w:cs="Calibri"/>
          </w:rPr>
          <w:t>Design Rationale</w:t>
        </w:r>
        <w:r>
          <w:rPr>
            <w:webHidden/>
          </w:rPr>
          <w:tab/>
        </w:r>
        <w:r>
          <w:rPr>
            <w:webHidden/>
          </w:rPr>
          <w:fldChar w:fldCharType="begin"/>
        </w:r>
        <w:r>
          <w:rPr>
            <w:webHidden/>
          </w:rPr>
          <w:instrText xml:space="preserve"> PAGEREF _Toc491261705 \h </w:instrText>
        </w:r>
        <w:r>
          <w:rPr>
            <w:webHidden/>
          </w:rPr>
        </w:r>
      </w:ins>
      <w:r>
        <w:rPr>
          <w:webHidden/>
        </w:rPr>
        <w:fldChar w:fldCharType="separate"/>
      </w:r>
      <w:ins w:id="83" w:author="Brionna Spencer" w:date="2017-08-23T14:25:00Z">
        <w:r>
          <w:rPr>
            <w:webHidden/>
          </w:rPr>
          <w:t>9</w:t>
        </w:r>
        <w:r>
          <w:rPr>
            <w:webHidden/>
          </w:rPr>
          <w:fldChar w:fldCharType="end"/>
        </w:r>
        <w:r w:rsidRPr="00177D5B">
          <w:rPr>
            <w:rStyle w:val="Hyperlink"/>
          </w:rPr>
          <w:fldChar w:fldCharType="end"/>
        </w:r>
      </w:ins>
    </w:p>
    <w:p w:rsidR="00014677" w:rsidRDefault="00014677">
      <w:pPr>
        <w:pStyle w:val="TOC2"/>
        <w:rPr>
          <w:ins w:id="84" w:author="Brionna Spencer" w:date="2017-08-23T14:25:00Z"/>
          <w:rFonts w:asciiTheme="minorHAnsi" w:eastAsiaTheme="minorEastAsia" w:hAnsiTheme="minorHAnsi"/>
          <w:color w:val="auto"/>
          <w:kern w:val="0"/>
          <w:szCs w:val="22"/>
        </w:rPr>
      </w:pPr>
      <w:ins w:id="85" w:author="Brionna Spencer" w:date="2017-08-23T14:25:00Z">
        <w:r w:rsidRPr="00177D5B">
          <w:rPr>
            <w:rStyle w:val="Hyperlink"/>
          </w:rPr>
          <w:fldChar w:fldCharType="begin"/>
        </w:r>
        <w:r w:rsidRPr="00177D5B">
          <w:rPr>
            <w:rStyle w:val="Hyperlink"/>
          </w:rPr>
          <w:instrText xml:space="preserve"> </w:instrText>
        </w:r>
        <w:r>
          <w:instrText>HYPERLINK \l "_Toc491261706"</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5.1.5</w:t>
        </w:r>
        <w:r>
          <w:rPr>
            <w:rFonts w:asciiTheme="minorHAnsi" w:eastAsiaTheme="minorEastAsia" w:hAnsiTheme="minorHAnsi"/>
            <w:color w:val="auto"/>
            <w:kern w:val="0"/>
            <w:szCs w:val="22"/>
          </w:rPr>
          <w:tab/>
        </w:r>
        <w:r w:rsidRPr="00177D5B">
          <w:rPr>
            <w:rStyle w:val="Hyperlink"/>
            <w:rFonts w:cs="Calibri"/>
          </w:rPr>
          <w:t>Per: HwAg1MeasPer4</w:t>
        </w:r>
        <w:r>
          <w:rPr>
            <w:webHidden/>
          </w:rPr>
          <w:tab/>
        </w:r>
        <w:r>
          <w:rPr>
            <w:webHidden/>
          </w:rPr>
          <w:fldChar w:fldCharType="begin"/>
        </w:r>
        <w:r>
          <w:rPr>
            <w:webHidden/>
          </w:rPr>
          <w:instrText xml:space="preserve"> PAGEREF _Toc491261706 \h </w:instrText>
        </w:r>
        <w:r>
          <w:rPr>
            <w:webHidden/>
          </w:rPr>
        </w:r>
      </w:ins>
      <w:r>
        <w:rPr>
          <w:webHidden/>
        </w:rPr>
        <w:fldChar w:fldCharType="separate"/>
      </w:r>
      <w:ins w:id="86" w:author="Brionna Spencer" w:date="2017-08-23T14:25:00Z">
        <w:r>
          <w:rPr>
            <w:webHidden/>
          </w:rPr>
          <w:t>9</w:t>
        </w:r>
        <w:r>
          <w:rPr>
            <w:webHidden/>
          </w:rPr>
          <w:fldChar w:fldCharType="end"/>
        </w:r>
        <w:r w:rsidRPr="00177D5B">
          <w:rPr>
            <w:rStyle w:val="Hyperlink"/>
          </w:rPr>
          <w:fldChar w:fldCharType="end"/>
        </w:r>
      </w:ins>
    </w:p>
    <w:p w:rsidR="00014677" w:rsidRDefault="00014677">
      <w:pPr>
        <w:pStyle w:val="TOC2"/>
        <w:rPr>
          <w:ins w:id="87" w:author="Brionna Spencer" w:date="2017-08-23T14:25:00Z"/>
          <w:rFonts w:asciiTheme="minorHAnsi" w:eastAsiaTheme="minorEastAsia" w:hAnsiTheme="minorHAnsi"/>
          <w:color w:val="auto"/>
          <w:kern w:val="0"/>
          <w:szCs w:val="22"/>
        </w:rPr>
      </w:pPr>
      <w:ins w:id="88" w:author="Brionna Spencer" w:date="2017-08-23T14:25:00Z">
        <w:r w:rsidRPr="00177D5B">
          <w:rPr>
            <w:rStyle w:val="Hyperlink"/>
          </w:rPr>
          <w:fldChar w:fldCharType="begin"/>
        </w:r>
        <w:r w:rsidRPr="00177D5B">
          <w:rPr>
            <w:rStyle w:val="Hyperlink"/>
          </w:rPr>
          <w:instrText xml:space="preserve"> </w:instrText>
        </w:r>
        <w:r>
          <w:instrText>HYPERLINK \l "_Toc491261707"</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5.1.5.1</w:t>
        </w:r>
        <w:r>
          <w:rPr>
            <w:rFonts w:asciiTheme="minorHAnsi" w:eastAsiaTheme="minorEastAsia" w:hAnsiTheme="minorHAnsi"/>
            <w:color w:val="auto"/>
            <w:kern w:val="0"/>
            <w:szCs w:val="22"/>
          </w:rPr>
          <w:tab/>
        </w:r>
        <w:r w:rsidRPr="00177D5B">
          <w:rPr>
            <w:rStyle w:val="Hyperlink"/>
            <w:rFonts w:cs="Calibri"/>
          </w:rPr>
          <w:t>Design Rationale</w:t>
        </w:r>
        <w:r>
          <w:rPr>
            <w:webHidden/>
          </w:rPr>
          <w:tab/>
        </w:r>
        <w:r>
          <w:rPr>
            <w:webHidden/>
          </w:rPr>
          <w:fldChar w:fldCharType="begin"/>
        </w:r>
        <w:r>
          <w:rPr>
            <w:webHidden/>
          </w:rPr>
          <w:instrText xml:space="preserve"> PAGEREF _Toc491261707 \h </w:instrText>
        </w:r>
        <w:r>
          <w:rPr>
            <w:webHidden/>
          </w:rPr>
        </w:r>
      </w:ins>
      <w:r>
        <w:rPr>
          <w:webHidden/>
        </w:rPr>
        <w:fldChar w:fldCharType="separate"/>
      </w:r>
      <w:ins w:id="89" w:author="Brionna Spencer" w:date="2017-08-23T14:25:00Z">
        <w:r>
          <w:rPr>
            <w:webHidden/>
          </w:rPr>
          <w:t>9</w:t>
        </w:r>
        <w:r>
          <w:rPr>
            <w:webHidden/>
          </w:rPr>
          <w:fldChar w:fldCharType="end"/>
        </w:r>
        <w:r w:rsidRPr="00177D5B">
          <w:rPr>
            <w:rStyle w:val="Hyperlink"/>
          </w:rPr>
          <w:fldChar w:fldCharType="end"/>
        </w:r>
      </w:ins>
    </w:p>
    <w:p w:rsidR="00014677" w:rsidRDefault="00014677">
      <w:pPr>
        <w:pStyle w:val="TOC2"/>
        <w:rPr>
          <w:ins w:id="90" w:author="Brionna Spencer" w:date="2017-08-23T14:25:00Z"/>
          <w:rFonts w:asciiTheme="minorHAnsi" w:eastAsiaTheme="minorEastAsia" w:hAnsiTheme="minorHAnsi"/>
          <w:color w:val="auto"/>
          <w:kern w:val="0"/>
          <w:szCs w:val="22"/>
        </w:rPr>
      </w:pPr>
      <w:ins w:id="91" w:author="Brionna Spencer" w:date="2017-08-23T14:25:00Z">
        <w:r w:rsidRPr="00177D5B">
          <w:rPr>
            <w:rStyle w:val="Hyperlink"/>
          </w:rPr>
          <w:fldChar w:fldCharType="begin"/>
        </w:r>
        <w:r w:rsidRPr="00177D5B">
          <w:rPr>
            <w:rStyle w:val="Hyperlink"/>
          </w:rPr>
          <w:instrText xml:space="preserve"> </w:instrText>
        </w:r>
        <w:r>
          <w:instrText>HYPERLINK \l "_Toc491261708"</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5.1.6</w:t>
        </w:r>
        <w:r>
          <w:rPr>
            <w:rFonts w:asciiTheme="minorHAnsi" w:eastAsiaTheme="minorEastAsia" w:hAnsiTheme="minorHAnsi"/>
            <w:color w:val="auto"/>
            <w:kern w:val="0"/>
            <w:szCs w:val="22"/>
          </w:rPr>
          <w:tab/>
        </w:r>
        <w:r w:rsidRPr="00177D5B">
          <w:rPr>
            <w:rStyle w:val="Hyperlink"/>
            <w:rFonts w:cs="Calibri"/>
          </w:rPr>
          <w:t>Per: HwAg1MeasPer5</w:t>
        </w:r>
        <w:r>
          <w:rPr>
            <w:webHidden/>
          </w:rPr>
          <w:tab/>
        </w:r>
        <w:r>
          <w:rPr>
            <w:webHidden/>
          </w:rPr>
          <w:fldChar w:fldCharType="begin"/>
        </w:r>
        <w:r>
          <w:rPr>
            <w:webHidden/>
          </w:rPr>
          <w:instrText xml:space="preserve"> PAGEREF _Toc491261708 \h </w:instrText>
        </w:r>
        <w:r>
          <w:rPr>
            <w:webHidden/>
          </w:rPr>
        </w:r>
      </w:ins>
      <w:r>
        <w:rPr>
          <w:webHidden/>
        </w:rPr>
        <w:fldChar w:fldCharType="separate"/>
      </w:r>
      <w:ins w:id="92" w:author="Brionna Spencer" w:date="2017-08-23T14:25:00Z">
        <w:r>
          <w:rPr>
            <w:webHidden/>
          </w:rPr>
          <w:t>9</w:t>
        </w:r>
        <w:r>
          <w:rPr>
            <w:webHidden/>
          </w:rPr>
          <w:fldChar w:fldCharType="end"/>
        </w:r>
        <w:r w:rsidRPr="00177D5B">
          <w:rPr>
            <w:rStyle w:val="Hyperlink"/>
          </w:rPr>
          <w:fldChar w:fldCharType="end"/>
        </w:r>
      </w:ins>
    </w:p>
    <w:p w:rsidR="00014677" w:rsidRDefault="00014677">
      <w:pPr>
        <w:pStyle w:val="TOC2"/>
        <w:rPr>
          <w:ins w:id="93" w:author="Brionna Spencer" w:date="2017-08-23T14:25:00Z"/>
          <w:rFonts w:asciiTheme="minorHAnsi" w:eastAsiaTheme="minorEastAsia" w:hAnsiTheme="minorHAnsi"/>
          <w:color w:val="auto"/>
          <w:kern w:val="0"/>
          <w:szCs w:val="22"/>
        </w:rPr>
      </w:pPr>
      <w:ins w:id="94" w:author="Brionna Spencer" w:date="2017-08-23T14:25:00Z">
        <w:r w:rsidRPr="00177D5B">
          <w:rPr>
            <w:rStyle w:val="Hyperlink"/>
          </w:rPr>
          <w:fldChar w:fldCharType="begin"/>
        </w:r>
        <w:r w:rsidRPr="00177D5B">
          <w:rPr>
            <w:rStyle w:val="Hyperlink"/>
          </w:rPr>
          <w:instrText xml:space="preserve"> </w:instrText>
        </w:r>
        <w:r>
          <w:instrText>HYPERLINK \l "_Toc491261709"</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5.1.6.1</w:t>
        </w:r>
        <w:r>
          <w:rPr>
            <w:rFonts w:asciiTheme="minorHAnsi" w:eastAsiaTheme="minorEastAsia" w:hAnsiTheme="minorHAnsi"/>
            <w:color w:val="auto"/>
            <w:kern w:val="0"/>
            <w:szCs w:val="22"/>
          </w:rPr>
          <w:tab/>
        </w:r>
        <w:r w:rsidRPr="00177D5B">
          <w:rPr>
            <w:rStyle w:val="Hyperlink"/>
            <w:rFonts w:cs="Calibri"/>
          </w:rPr>
          <w:t>Design Rationale</w:t>
        </w:r>
        <w:r>
          <w:rPr>
            <w:webHidden/>
          </w:rPr>
          <w:tab/>
        </w:r>
        <w:r>
          <w:rPr>
            <w:webHidden/>
          </w:rPr>
          <w:fldChar w:fldCharType="begin"/>
        </w:r>
        <w:r>
          <w:rPr>
            <w:webHidden/>
          </w:rPr>
          <w:instrText xml:space="preserve"> PAGEREF _Toc491261709 \h </w:instrText>
        </w:r>
        <w:r>
          <w:rPr>
            <w:webHidden/>
          </w:rPr>
        </w:r>
      </w:ins>
      <w:r>
        <w:rPr>
          <w:webHidden/>
        </w:rPr>
        <w:fldChar w:fldCharType="separate"/>
      </w:r>
      <w:ins w:id="95" w:author="Brionna Spencer" w:date="2017-08-23T14:25:00Z">
        <w:r>
          <w:rPr>
            <w:webHidden/>
          </w:rPr>
          <w:t>9</w:t>
        </w:r>
        <w:r>
          <w:rPr>
            <w:webHidden/>
          </w:rPr>
          <w:fldChar w:fldCharType="end"/>
        </w:r>
        <w:r w:rsidRPr="00177D5B">
          <w:rPr>
            <w:rStyle w:val="Hyperlink"/>
          </w:rPr>
          <w:fldChar w:fldCharType="end"/>
        </w:r>
      </w:ins>
    </w:p>
    <w:p w:rsidR="00014677" w:rsidRDefault="00014677">
      <w:pPr>
        <w:pStyle w:val="TOC2"/>
        <w:rPr>
          <w:ins w:id="96" w:author="Brionna Spencer" w:date="2017-08-23T14:25:00Z"/>
          <w:rFonts w:asciiTheme="minorHAnsi" w:eastAsiaTheme="minorEastAsia" w:hAnsiTheme="minorHAnsi"/>
          <w:color w:val="auto"/>
          <w:kern w:val="0"/>
          <w:szCs w:val="22"/>
        </w:rPr>
      </w:pPr>
      <w:ins w:id="97" w:author="Brionna Spencer" w:date="2017-08-23T14:25:00Z">
        <w:r w:rsidRPr="00177D5B">
          <w:rPr>
            <w:rStyle w:val="Hyperlink"/>
          </w:rPr>
          <w:fldChar w:fldCharType="begin"/>
        </w:r>
        <w:r w:rsidRPr="00177D5B">
          <w:rPr>
            <w:rStyle w:val="Hyperlink"/>
          </w:rPr>
          <w:instrText xml:space="preserve"> </w:instrText>
        </w:r>
        <w:r>
          <w:instrText>HYPERLINK \l "_Toc491261710"</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Pr>
          <w:t>5.2</w:t>
        </w:r>
        <w:r>
          <w:rPr>
            <w:rFonts w:asciiTheme="minorHAnsi" w:eastAsiaTheme="minorEastAsia" w:hAnsiTheme="minorHAnsi"/>
            <w:color w:val="auto"/>
            <w:kern w:val="0"/>
            <w:szCs w:val="22"/>
          </w:rPr>
          <w:tab/>
        </w:r>
        <w:r w:rsidRPr="00177D5B">
          <w:rPr>
            <w:rStyle w:val="Hyperlink"/>
          </w:rPr>
          <w:t>Server Runnables</w:t>
        </w:r>
        <w:r>
          <w:rPr>
            <w:webHidden/>
          </w:rPr>
          <w:tab/>
        </w:r>
        <w:r>
          <w:rPr>
            <w:webHidden/>
          </w:rPr>
          <w:fldChar w:fldCharType="begin"/>
        </w:r>
        <w:r>
          <w:rPr>
            <w:webHidden/>
          </w:rPr>
          <w:instrText xml:space="preserve"> PAGEREF _Toc491261710 \h </w:instrText>
        </w:r>
        <w:r>
          <w:rPr>
            <w:webHidden/>
          </w:rPr>
        </w:r>
      </w:ins>
      <w:r>
        <w:rPr>
          <w:webHidden/>
        </w:rPr>
        <w:fldChar w:fldCharType="separate"/>
      </w:r>
      <w:ins w:id="98" w:author="Brionna Spencer" w:date="2017-08-23T14:25:00Z">
        <w:r>
          <w:rPr>
            <w:webHidden/>
          </w:rPr>
          <w:t>10</w:t>
        </w:r>
        <w:r>
          <w:rPr>
            <w:webHidden/>
          </w:rPr>
          <w:fldChar w:fldCharType="end"/>
        </w:r>
        <w:r w:rsidRPr="00177D5B">
          <w:rPr>
            <w:rStyle w:val="Hyperlink"/>
          </w:rPr>
          <w:fldChar w:fldCharType="end"/>
        </w:r>
      </w:ins>
    </w:p>
    <w:p w:rsidR="00014677" w:rsidRDefault="00014677">
      <w:pPr>
        <w:pStyle w:val="TOC2"/>
        <w:rPr>
          <w:ins w:id="99" w:author="Brionna Spencer" w:date="2017-08-23T14:25:00Z"/>
          <w:rFonts w:asciiTheme="minorHAnsi" w:eastAsiaTheme="minorEastAsia" w:hAnsiTheme="minorHAnsi"/>
          <w:color w:val="auto"/>
          <w:kern w:val="0"/>
          <w:szCs w:val="22"/>
        </w:rPr>
      </w:pPr>
      <w:ins w:id="100" w:author="Brionna Spencer" w:date="2017-08-23T14:25:00Z">
        <w:r w:rsidRPr="00177D5B">
          <w:rPr>
            <w:rStyle w:val="Hyperlink"/>
          </w:rPr>
          <w:fldChar w:fldCharType="begin"/>
        </w:r>
        <w:r w:rsidRPr="00177D5B">
          <w:rPr>
            <w:rStyle w:val="Hyperlink"/>
          </w:rPr>
          <w:instrText xml:space="preserve"> </w:instrText>
        </w:r>
        <w:r>
          <w:instrText>HYPERLINK \l "_Toc491261711"</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5.2.1</w:t>
        </w:r>
        <w:r>
          <w:rPr>
            <w:rFonts w:asciiTheme="minorHAnsi" w:eastAsiaTheme="minorEastAsia" w:hAnsiTheme="minorHAnsi"/>
            <w:color w:val="auto"/>
            <w:kern w:val="0"/>
            <w:szCs w:val="22"/>
          </w:rPr>
          <w:tab/>
        </w:r>
        <w:r w:rsidRPr="00177D5B">
          <w:rPr>
            <w:rStyle w:val="Hyperlink"/>
            <w:rFonts w:cs="Calibri"/>
          </w:rPr>
          <w:t>HwAg1AutTrim</w:t>
        </w:r>
        <w:r>
          <w:rPr>
            <w:webHidden/>
          </w:rPr>
          <w:tab/>
        </w:r>
        <w:r>
          <w:rPr>
            <w:webHidden/>
          </w:rPr>
          <w:fldChar w:fldCharType="begin"/>
        </w:r>
        <w:r>
          <w:rPr>
            <w:webHidden/>
          </w:rPr>
          <w:instrText xml:space="preserve"> PAGEREF _Toc491261711 \h </w:instrText>
        </w:r>
        <w:r>
          <w:rPr>
            <w:webHidden/>
          </w:rPr>
        </w:r>
      </w:ins>
      <w:r>
        <w:rPr>
          <w:webHidden/>
        </w:rPr>
        <w:fldChar w:fldCharType="separate"/>
      </w:r>
      <w:ins w:id="101" w:author="Brionna Spencer" w:date="2017-08-23T14:25:00Z">
        <w:r>
          <w:rPr>
            <w:webHidden/>
          </w:rPr>
          <w:t>10</w:t>
        </w:r>
        <w:r>
          <w:rPr>
            <w:webHidden/>
          </w:rPr>
          <w:fldChar w:fldCharType="end"/>
        </w:r>
        <w:r w:rsidRPr="00177D5B">
          <w:rPr>
            <w:rStyle w:val="Hyperlink"/>
          </w:rPr>
          <w:fldChar w:fldCharType="end"/>
        </w:r>
      </w:ins>
    </w:p>
    <w:p w:rsidR="00014677" w:rsidRDefault="00014677">
      <w:pPr>
        <w:pStyle w:val="TOC2"/>
        <w:rPr>
          <w:ins w:id="102" w:author="Brionna Spencer" w:date="2017-08-23T14:25:00Z"/>
          <w:rFonts w:asciiTheme="minorHAnsi" w:eastAsiaTheme="minorEastAsia" w:hAnsiTheme="minorHAnsi"/>
          <w:color w:val="auto"/>
          <w:kern w:val="0"/>
          <w:szCs w:val="22"/>
        </w:rPr>
      </w:pPr>
      <w:ins w:id="103" w:author="Brionna Spencer" w:date="2017-08-23T14:25:00Z">
        <w:r w:rsidRPr="00177D5B">
          <w:rPr>
            <w:rStyle w:val="Hyperlink"/>
          </w:rPr>
          <w:fldChar w:fldCharType="begin"/>
        </w:r>
        <w:r w:rsidRPr="00177D5B">
          <w:rPr>
            <w:rStyle w:val="Hyperlink"/>
          </w:rPr>
          <w:instrText xml:space="preserve"> </w:instrText>
        </w:r>
        <w:r>
          <w:instrText>HYPERLINK \l "_Toc491261712"</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5.2.1.1</w:t>
        </w:r>
        <w:r>
          <w:rPr>
            <w:rFonts w:asciiTheme="minorHAnsi" w:eastAsiaTheme="minorEastAsia" w:hAnsiTheme="minorHAnsi"/>
            <w:color w:val="auto"/>
            <w:kern w:val="0"/>
            <w:szCs w:val="22"/>
          </w:rPr>
          <w:tab/>
        </w:r>
        <w:r w:rsidRPr="00177D5B">
          <w:rPr>
            <w:rStyle w:val="Hyperlink"/>
            <w:rFonts w:cs="Calibri"/>
          </w:rPr>
          <w:t>Design Rationale</w:t>
        </w:r>
        <w:r>
          <w:rPr>
            <w:webHidden/>
          </w:rPr>
          <w:tab/>
        </w:r>
        <w:r>
          <w:rPr>
            <w:webHidden/>
          </w:rPr>
          <w:fldChar w:fldCharType="begin"/>
        </w:r>
        <w:r>
          <w:rPr>
            <w:webHidden/>
          </w:rPr>
          <w:instrText xml:space="preserve"> PAGEREF _Toc491261712 \h </w:instrText>
        </w:r>
        <w:r>
          <w:rPr>
            <w:webHidden/>
          </w:rPr>
        </w:r>
      </w:ins>
      <w:r>
        <w:rPr>
          <w:webHidden/>
        </w:rPr>
        <w:fldChar w:fldCharType="separate"/>
      </w:r>
      <w:ins w:id="104" w:author="Brionna Spencer" w:date="2017-08-23T14:25:00Z">
        <w:r>
          <w:rPr>
            <w:webHidden/>
          </w:rPr>
          <w:t>10</w:t>
        </w:r>
        <w:r>
          <w:rPr>
            <w:webHidden/>
          </w:rPr>
          <w:fldChar w:fldCharType="end"/>
        </w:r>
        <w:r w:rsidRPr="00177D5B">
          <w:rPr>
            <w:rStyle w:val="Hyperlink"/>
          </w:rPr>
          <w:fldChar w:fldCharType="end"/>
        </w:r>
      </w:ins>
    </w:p>
    <w:p w:rsidR="00014677" w:rsidRDefault="00014677">
      <w:pPr>
        <w:pStyle w:val="TOC2"/>
        <w:rPr>
          <w:ins w:id="105" w:author="Brionna Spencer" w:date="2017-08-23T14:25:00Z"/>
          <w:rFonts w:asciiTheme="minorHAnsi" w:eastAsiaTheme="minorEastAsia" w:hAnsiTheme="minorHAnsi"/>
          <w:color w:val="auto"/>
          <w:kern w:val="0"/>
          <w:szCs w:val="22"/>
        </w:rPr>
      </w:pPr>
      <w:ins w:id="106" w:author="Brionna Spencer" w:date="2017-08-23T14:25:00Z">
        <w:r w:rsidRPr="00177D5B">
          <w:rPr>
            <w:rStyle w:val="Hyperlink"/>
          </w:rPr>
          <w:fldChar w:fldCharType="begin"/>
        </w:r>
        <w:r w:rsidRPr="00177D5B">
          <w:rPr>
            <w:rStyle w:val="Hyperlink"/>
          </w:rPr>
          <w:instrText xml:space="preserve"> </w:instrText>
        </w:r>
        <w:r>
          <w:instrText>HYPERLINK \l "_Toc491261713"</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5.2.2</w:t>
        </w:r>
        <w:r>
          <w:rPr>
            <w:rFonts w:asciiTheme="minorHAnsi" w:eastAsiaTheme="minorEastAsia" w:hAnsiTheme="minorHAnsi"/>
            <w:color w:val="auto"/>
            <w:kern w:val="0"/>
            <w:szCs w:val="22"/>
          </w:rPr>
          <w:tab/>
        </w:r>
        <w:r w:rsidRPr="00177D5B">
          <w:rPr>
            <w:rStyle w:val="Hyperlink"/>
            <w:rFonts w:cs="Calibri"/>
          </w:rPr>
          <w:t>HwAg1ClrLtch</w:t>
        </w:r>
        <w:r>
          <w:rPr>
            <w:webHidden/>
          </w:rPr>
          <w:tab/>
        </w:r>
        <w:r>
          <w:rPr>
            <w:webHidden/>
          </w:rPr>
          <w:fldChar w:fldCharType="begin"/>
        </w:r>
        <w:r>
          <w:rPr>
            <w:webHidden/>
          </w:rPr>
          <w:instrText xml:space="preserve"> PAGEREF _Toc491261713 \h </w:instrText>
        </w:r>
        <w:r>
          <w:rPr>
            <w:webHidden/>
          </w:rPr>
        </w:r>
      </w:ins>
      <w:r>
        <w:rPr>
          <w:webHidden/>
        </w:rPr>
        <w:fldChar w:fldCharType="separate"/>
      </w:r>
      <w:ins w:id="107" w:author="Brionna Spencer" w:date="2017-08-23T14:25:00Z">
        <w:r>
          <w:rPr>
            <w:webHidden/>
          </w:rPr>
          <w:t>10</w:t>
        </w:r>
        <w:r>
          <w:rPr>
            <w:webHidden/>
          </w:rPr>
          <w:fldChar w:fldCharType="end"/>
        </w:r>
        <w:r w:rsidRPr="00177D5B">
          <w:rPr>
            <w:rStyle w:val="Hyperlink"/>
          </w:rPr>
          <w:fldChar w:fldCharType="end"/>
        </w:r>
      </w:ins>
    </w:p>
    <w:p w:rsidR="00014677" w:rsidRDefault="00014677">
      <w:pPr>
        <w:pStyle w:val="TOC2"/>
        <w:rPr>
          <w:ins w:id="108" w:author="Brionna Spencer" w:date="2017-08-23T14:25:00Z"/>
          <w:rFonts w:asciiTheme="minorHAnsi" w:eastAsiaTheme="minorEastAsia" w:hAnsiTheme="minorHAnsi"/>
          <w:color w:val="auto"/>
          <w:kern w:val="0"/>
          <w:szCs w:val="22"/>
        </w:rPr>
      </w:pPr>
      <w:ins w:id="109" w:author="Brionna Spencer" w:date="2017-08-23T14:25:00Z">
        <w:r w:rsidRPr="00177D5B">
          <w:rPr>
            <w:rStyle w:val="Hyperlink"/>
          </w:rPr>
          <w:fldChar w:fldCharType="begin"/>
        </w:r>
        <w:r w:rsidRPr="00177D5B">
          <w:rPr>
            <w:rStyle w:val="Hyperlink"/>
          </w:rPr>
          <w:instrText xml:space="preserve"> </w:instrText>
        </w:r>
        <w:r>
          <w:instrText>HYPERLINK \l "_Toc491261714"</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5.2.2.1</w:t>
        </w:r>
        <w:r>
          <w:rPr>
            <w:rFonts w:asciiTheme="minorHAnsi" w:eastAsiaTheme="minorEastAsia" w:hAnsiTheme="minorHAnsi"/>
            <w:color w:val="auto"/>
            <w:kern w:val="0"/>
            <w:szCs w:val="22"/>
          </w:rPr>
          <w:tab/>
        </w:r>
        <w:r w:rsidRPr="00177D5B">
          <w:rPr>
            <w:rStyle w:val="Hyperlink"/>
            <w:rFonts w:cs="Calibri"/>
          </w:rPr>
          <w:t>Design Rationale</w:t>
        </w:r>
        <w:r>
          <w:rPr>
            <w:webHidden/>
          </w:rPr>
          <w:tab/>
        </w:r>
        <w:r>
          <w:rPr>
            <w:webHidden/>
          </w:rPr>
          <w:fldChar w:fldCharType="begin"/>
        </w:r>
        <w:r>
          <w:rPr>
            <w:webHidden/>
          </w:rPr>
          <w:instrText xml:space="preserve"> PAGEREF _Toc491261714 \h </w:instrText>
        </w:r>
        <w:r>
          <w:rPr>
            <w:webHidden/>
          </w:rPr>
        </w:r>
      </w:ins>
      <w:r>
        <w:rPr>
          <w:webHidden/>
        </w:rPr>
        <w:fldChar w:fldCharType="separate"/>
      </w:r>
      <w:ins w:id="110" w:author="Brionna Spencer" w:date="2017-08-23T14:25:00Z">
        <w:r>
          <w:rPr>
            <w:webHidden/>
          </w:rPr>
          <w:t>10</w:t>
        </w:r>
        <w:r>
          <w:rPr>
            <w:webHidden/>
          </w:rPr>
          <w:fldChar w:fldCharType="end"/>
        </w:r>
        <w:r w:rsidRPr="00177D5B">
          <w:rPr>
            <w:rStyle w:val="Hyperlink"/>
          </w:rPr>
          <w:fldChar w:fldCharType="end"/>
        </w:r>
      </w:ins>
    </w:p>
    <w:p w:rsidR="00014677" w:rsidRDefault="00014677">
      <w:pPr>
        <w:pStyle w:val="TOC2"/>
        <w:rPr>
          <w:ins w:id="111" w:author="Brionna Spencer" w:date="2017-08-23T14:25:00Z"/>
          <w:rFonts w:asciiTheme="minorHAnsi" w:eastAsiaTheme="minorEastAsia" w:hAnsiTheme="minorHAnsi"/>
          <w:color w:val="auto"/>
          <w:kern w:val="0"/>
          <w:szCs w:val="22"/>
        </w:rPr>
      </w:pPr>
      <w:ins w:id="112" w:author="Brionna Spencer" w:date="2017-08-23T14:25:00Z">
        <w:r w:rsidRPr="00177D5B">
          <w:rPr>
            <w:rStyle w:val="Hyperlink"/>
          </w:rPr>
          <w:fldChar w:fldCharType="begin"/>
        </w:r>
        <w:r w:rsidRPr="00177D5B">
          <w:rPr>
            <w:rStyle w:val="Hyperlink"/>
          </w:rPr>
          <w:instrText xml:space="preserve"> </w:instrText>
        </w:r>
        <w:r>
          <w:instrText>HYPERLINK \l "_Toc491261715"</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5.2.3</w:t>
        </w:r>
        <w:r>
          <w:rPr>
            <w:rFonts w:asciiTheme="minorHAnsi" w:eastAsiaTheme="minorEastAsia" w:hAnsiTheme="minorHAnsi"/>
            <w:color w:val="auto"/>
            <w:kern w:val="0"/>
            <w:szCs w:val="22"/>
          </w:rPr>
          <w:tab/>
        </w:r>
        <w:r w:rsidRPr="00177D5B">
          <w:rPr>
            <w:rStyle w:val="Hyperlink"/>
            <w:rFonts w:cs="Calibri"/>
          </w:rPr>
          <w:t>HwAg1ClrTrim</w:t>
        </w:r>
        <w:r>
          <w:rPr>
            <w:webHidden/>
          </w:rPr>
          <w:tab/>
        </w:r>
        <w:r>
          <w:rPr>
            <w:webHidden/>
          </w:rPr>
          <w:fldChar w:fldCharType="begin"/>
        </w:r>
        <w:r>
          <w:rPr>
            <w:webHidden/>
          </w:rPr>
          <w:instrText xml:space="preserve"> PAGEREF _Toc491261715 \h </w:instrText>
        </w:r>
        <w:r>
          <w:rPr>
            <w:webHidden/>
          </w:rPr>
        </w:r>
      </w:ins>
      <w:r>
        <w:rPr>
          <w:webHidden/>
        </w:rPr>
        <w:fldChar w:fldCharType="separate"/>
      </w:r>
      <w:ins w:id="113" w:author="Brionna Spencer" w:date="2017-08-23T14:25:00Z">
        <w:r>
          <w:rPr>
            <w:webHidden/>
          </w:rPr>
          <w:t>10</w:t>
        </w:r>
        <w:r>
          <w:rPr>
            <w:webHidden/>
          </w:rPr>
          <w:fldChar w:fldCharType="end"/>
        </w:r>
        <w:r w:rsidRPr="00177D5B">
          <w:rPr>
            <w:rStyle w:val="Hyperlink"/>
          </w:rPr>
          <w:fldChar w:fldCharType="end"/>
        </w:r>
      </w:ins>
    </w:p>
    <w:p w:rsidR="00014677" w:rsidRDefault="00014677">
      <w:pPr>
        <w:pStyle w:val="TOC2"/>
        <w:rPr>
          <w:ins w:id="114" w:author="Brionna Spencer" w:date="2017-08-23T14:25:00Z"/>
          <w:rFonts w:asciiTheme="minorHAnsi" w:eastAsiaTheme="minorEastAsia" w:hAnsiTheme="minorHAnsi"/>
          <w:color w:val="auto"/>
          <w:kern w:val="0"/>
          <w:szCs w:val="22"/>
        </w:rPr>
      </w:pPr>
      <w:ins w:id="115" w:author="Brionna Spencer" w:date="2017-08-23T14:25:00Z">
        <w:r w:rsidRPr="00177D5B">
          <w:rPr>
            <w:rStyle w:val="Hyperlink"/>
          </w:rPr>
          <w:lastRenderedPageBreak/>
          <w:fldChar w:fldCharType="begin"/>
        </w:r>
        <w:r w:rsidRPr="00177D5B">
          <w:rPr>
            <w:rStyle w:val="Hyperlink"/>
          </w:rPr>
          <w:instrText xml:space="preserve"> </w:instrText>
        </w:r>
        <w:r>
          <w:instrText>HYPERLINK \l "_Toc491261716"</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5.2.3.1</w:t>
        </w:r>
        <w:r>
          <w:rPr>
            <w:rFonts w:asciiTheme="minorHAnsi" w:eastAsiaTheme="minorEastAsia" w:hAnsiTheme="minorHAnsi"/>
            <w:color w:val="auto"/>
            <w:kern w:val="0"/>
            <w:szCs w:val="22"/>
          </w:rPr>
          <w:tab/>
        </w:r>
        <w:r w:rsidRPr="00177D5B">
          <w:rPr>
            <w:rStyle w:val="Hyperlink"/>
            <w:rFonts w:cs="Calibri"/>
          </w:rPr>
          <w:t>Design Rationale</w:t>
        </w:r>
        <w:r>
          <w:rPr>
            <w:webHidden/>
          </w:rPr>
          <w:tab/>
        </w:r>
        <w:r>
          <w:rPr>
            <w:webHidden/>
          </w:rPr>
          <w:fldChar w:fldCharType="begin"/>
        </w:r>
        <w:r>
          <w:rPr>
            <w:webHidden/>
          </w:rPr>
          <w:instrText xml:space="preserve"> PAGEREF _Toc491261716 \h </w:instrText>
        </w:r>
        <w:r>
          <w:rPr>
            <w:webHidden/>
          </w:rPr>
        </w:r>
      </w:ins>
      <w:r>
        <w:rPr>
          <w:webHidden/>
        </w:rPr>
        <w:fldChar w:fldCharType="separate"/>
      </w:r>
      <w:ins w:id="116" w:author="Brionna Spencer" w:date="2017-08-23T14:25:00Z">
        <w:r>
          <w:rPr>
            <w:webHidden/>
          </w:rPr>
          <w:t>10</w:t>
        </w:r>
        <w:r>
          <w:rPr>
            <w:webHidden/>
          </w:rPr>
          <w:fldChar w:fldCharType="end"/>
        </w:r>
        <w:r w:rsidRPr="00177D5B">
          <w:rPr>
            <w:rStyle w:val="Hyperlink"/>
          </w:rPr>
          <w:fldChar w:fldCharType="end"/>
        </w:r>
      </w:ins>
    </w:p>
    <w:p w:rsidR="00014677" w:rsidRDefault="00014677">
      <w:pPr>
        <w:pStyle w:val="TOC2"/>
        <w:rPr>
          <w:ins w:id="117" w:author="Brionna Spencer" w:date="2017-08-23T14:25:00Z"/>
          <w:rFonts w:asciiTheme="minorHAnsi" w:eastAsiaTheme="minorEastAsia" w:hAnsiTheme="minorHAnsi"/>
          <w:color w:val="auto"/>
          <w:kern w:val="0"/>
          <w:szCs w:val="22"/>
        </w:rPr>
      </w:pPr>
      <w:ins w:id="118" w:author="Brionna Spencer" w:date="2017-08-23T14:25:00Z">
        <w:r w:rsidRPr="00177D5B">
          <w:rPr>
            <w:rStyle w:val="Hyperlink"/>
          </w:rPr>
          <w:fldChar w:fldCharType="begin"/>
        </w:r>
        <w:r w:rsidRPr="00177D5B">
          <w:rPr>
            <w:rStyle w:val="Hyperlink"/>
          </w:rPr>
          <w:instrText xml:space="preserve"> </w:instrText>
        </w:r>
        <w:r>
          <w:instrText>HYPERLINK \l "_Toc491261717"</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5.2.4</w:t>
        </w:r>
        <w:r>
          <w:rPr>
            <w:rFonts w:asciiTheme="minorHAnsi" w:eastAsiaTheme="minorEastAsia" w:hAnsiTheme="minorHAnsi"/>
            <w:color w:val="auto"/>
            <w:kern w:val="0"/>
            <w:szCs w:val="22"/>
          </w:rPr>
          <w:tab/>
        </w:r>
        <w:r w:rsidRPr="00177D5B">
          <w:rPr>
            <w:rStyle w:val="Hyperlink"/>
            <w:rFonts w:cs="Calibri"/>
          </w:rPr>
          <w:t>HwAg1ReadTrim</w:t>
        </w:r>
        <w:r>
          <w:rPr>
            <w:webHidden/>
          </w:rPr>
          <w:tab/>
        </w:r>
        <w:r>
          <w:rPr>
            <w:webHidden/>
          </w:rPr>
          <w:fldChar w:fldCharType="begin"/>
        </w:r>
        <w:r>
          <w:rPr>
            <w:webHidden/>
          </w:rPr>
          <w:instrText xml:space="preserve"> PAGEREF _Toc491261717 \h </w:instrText>
        </w:r>
        <w:r>
          <w:rPr>
            <w:webHidden/>
          </w:rPr>
        </w:r>
      </w:ins>
      <w:r>
        <w:rPr>
          <w:webHidden/>
        </w:rPr>
        <w:fldChar w:fldCharType="separate"/>
      </w:r>
      <w:ins w:id="119" w:author="Brionna Spencer" w:date="2017-08-23T14:25:00Z">
        <w:r>
          <w:rPr>
            <w:webHidden/>
          </w:rPr>
          <w:t>10</w:t>
        </w:r>
        <w:r>
          <w:rPr>
            <w:webHidden/>
          </w:rPr>
          <w:fldChar w:fldCharType="end"/>
        </w:r>
        <w:r w:rsidRPr="00177D5B">
          <w:rPr>
            <w:rStyle w:val="Hyperlink"/>
          </w:rPr>
          <w:fldChar w:fldCharType="end"/>
        </w:r>
      </w:ins>
    </w:p>
    <w:p w:rsidR="00014677" w:rsidRDefault="00014677">
      <w:pPr>
        <w:pStyle w:val="TOC2"/>
        <w:rPr>
          <w:ins w:id="120" w:author="Brionna Spencer" w:date="2017-08-23T14:25:00Z"/>
          <w:rFonts w:asciiTheme="minorHAnsi" w:eastAsiaTheme="minorEastAsia" w:hAnsiTheme="minorHAnsi"/>
          <w:color w:val="auto"/>
          <w:kern w:val="0"/>
          <w:szCs w:val="22"/>
        </w:rPr>
      </w:pPr>
      <w:ins w:id="121" w:author="Brionna Spencer" w:date="2017-08-23T14:25:00Z">
        <w:r w:rsidRPr="00177D5B">
          <w:rPr>
            <w:rStyle w:val="Hyperlink"/>
          </w:rPr>
          <w:fldChar w:fldCharType="begin"/>
        </w:r>
        <w:r w:rsidRPr="00177D5B">
          <w:rPr>
            <w:rStyle w:val="Hyperlink"/>
          </w:rPr>
          <w:instrText xml:space="preserve"> </w:instrText>
        </w:r>
        <w:r>
          <w:instrText>HYPERLINK \l "_Toc491261718"</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5.2.4.1</w:t>
        </w:r>
        <w:r>
          <w:rPr>
            <w:rFonts w:asciiTheme="minorHAnsi" w:eastAsiaTheme="minorEastAsia" w:hAnsiTheme="minorHAnsi"/>
            <w:color w:val="auto"/>
            <w:kern w:val="0"/>
            <w:szCs w:val="22"/>
          </w:rPr>
          <w:tab/>
        </w:r>
        <w:r w:rsidRPr="00177D5B">
          <w:rPr>
            <w:rStyle w:val="Hyperlink"/>
            <w:rFonts w:cs="Calibri"/>
          </w:rPr>
          <w:t>Design Rationale</w:t>
        </w:r>
        <w:r>
          <w:rPr>
            <w:webHidden/>
          </w:rPr>
          <w:tab/>
        </w:r>
        <w:r>
          <w:rPr>
            <w:webHidden/>
          </w:rPr>
          <w:fldChar w:fldCharType="begin"/>
        </w:r>
        <w:r>
          <w:rPr>
            <w:webHidden/>
          </w:rPr>
          <w:instrText xml:space="preserve"> PAGEREF _Toc491261718 \h </w:instrText>
        </w:r>
        <w:r>
          <w:rPr>
            <w:webHidden/>
          </w:rPr>
        </w:r>
      </w:ins>
      <w:r>
        <w:rPr>
          <w:webHidden/>
        </w:rPr>
        <w:fldChar w:fldCharType="separate"/>
      </w:r>
      <w:ins w:id="122" w:author="Brionna Spencer" w:date="2017-08-23T14:25:00Z">
        <w:r>
          <w:rPr>
            <w:webHidden/>
          </w:rPr>
          <w:t>10</w:t>
        </w:r>
        <w:r>
          <w:rPr>
            <w:webHidden/>
          </w:rPr>
          <w:fldChar w:fldCharType="end"/>
        </w:r>
        <w:r w:rsidRPr="00177D5B">
          <w:rPr>
            <w:rStyle w:val="Hyperlink"/>
          </w:rPr>
          <w:fldChar w:fldCharType="end"/>
        </w:r>
      </w:ins>
    </w:p>
    <w:p w:rsidR="00014677" w:rsidRDefault="00014677">
      <w:pPr>
        <w:pStyle w:val="TOC2"/>
        <w:rPr>
          <w:ins w:id="123" w:author="Brionna Spencer" w:date="2017-08-23T14:25:00Z"/>
          <w:rFonts w:asciiTheme="minorHAnsi" w:eastAsiaTheme="minorEastAsia" w:hAnsiTheme="minorHAnsi"/>
          <w:color w:val="auto"/>
          <w:kern w:val="0"/>
          <w:szCs w:val="22"/>
        </w:rPr>
      </w:pPr>
      <w:ins w:id="124" w:author="Brionna Spencer" w:date="2017-08-23T14:25:00Z">
        <w:r w:rsidRPr="00177D5B">
          <w:rPr>
            <w:rStyle w:val="Hyperlink"/>
          </w:rPr>
          <w:fldChar w:fldCharType="begin"/>
        </w:r>
        <w:r w:rsidRPr="00177D5B">
          <w:rPr>
            <w:rStyle w:val="Hyperlink"/>
          </w:rPr>
          <w:instrText xml:space="preserve"> </w:instrText>
        </w:r>
        <w:r>
          <w:instrText>HYPERLINK \l "_Toc491261719"</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5.2.5</w:t>
        </w:r>
        <w:r>
          <w:rPr>
            <w:rFonts w:asciiTheme="minorHAnsi" w:eastAsiaTheme="minorEastAsia" w:hAnsiTheme="minorHAnsi"/>
            <w:color w:val="auto"/>
            <w:kern w:val="0"/>
            <w:szCs w:val="22"/>
          </w:rPr>
          <w:tab/>
        </w:r>
        <w:r w:rsidRPr="00177D5B">
          <w:rPr>
            <w:rStyle w:val="Hyperlink"/>
            <w:rFonts w:cs="Calibri"/>
          </w:rPr>
          <w:t>HwAg1TrimPrfmdSts</w:t>
        </w:r>
        <w:r>
          <w:rPr>
            <w:webHidden/>
          </w:rPr>
          <w:tab/>
        </w:r>
        <w:r>
          <w:rPr>
            <w:webHidden/>
          </w:rPr>
          <w:fldChar w:fldCharType="begin"/>
        </w:r>
        <w:r>
          <w:rPr>
            <w:webHidden/>
          </w:rPr>
          <w:instrText xml:space="preserve"> PAGEREF _Toc491261719 \h </w:instrText>
        </w:r>
        <w:r>
          <w:rPr>
            <w:webHidden/>
          </w:rPr>
        </w:r>
      </w:ins>
      <w:r>
        <w:rPr>
          <w:webHidden/>
        </w:rPr>
        <w:fldChar w:fldCharType="separate"/>
      </w:r>
      <w:ins w:id="125" w:author="Brionna Spencer" w:date="2017-08-23T14:25:00Z">
        <w:r>
          <w:rPr>
            <w:webHidden/>
          </w:rPr>
          <w:t>10</w:t>
        </w:r>
        <w:r>
          <w:rPr>
            <w:webHidden/>
          </w:rPr>
          <w:fldChar w:fldCharType="end"/>
        </w:r>
        <w:r w:rsidRPr="00177D5B">
          <w:rPr>
            <w:rStyle w:val="Hyperlink"/>
          </w:rPr>
          <w:fldChar w:fldCharType="end"/>
        </w:r>
      </w:ins>
    </w:p>
    <w:p w:rsidR="00014677" w:rsidRDefault="00014677">
      <w:pPr>
        <w:pStyle w:val="TOC2"/>
        <w:rPr>
          <w:ins w:id="126" w:author="Brionna Spencer" w:date="2017-08-23T14:25:00Z"/>
          <w:rFonts w:asciiTheme="minorHAnsi" w:eastAsiaTheme="minorEastAsia" w:hAnsiTheme="minorHAnsi"/>
          <w:color w:val="auto"/>
          <w:kern w:val="0"/>
          <w:szCs w:val="22"/>
        </w:rPr>
      </w:pPr>
      <w:ins w:id="127" w:author="Brionna Spencer" w:date="2017-08-23T14:25:00Z">
        <w:r w:rsidRPr="00177D5B">
          <w:rPr>
            <w:rStyle w:val="Hyperlink"/>
          </w:rPr>
          <w:fldChar w:fldCharType="begin"/>
        </w:r>
        <w:r w:rsidRPr="00177D5B">
          <w:rPr>
            <w:rStyle w:val="Hyperlink"/>
          </w:rPr>
          <w:instrText xml:space="preserve"> </w:instrText>
        </w:r>
        <w:r>
          <w:instrText>HYPERLINK \l "_Toc491261720"</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5.2.5.1</w:t>
        </w:r>
        <w:r>
          <w:rPr>
            <w:rFonts w:asciiTheme="minorHAnsi" w:eastAsiaTheme="minorEastAsia" w:hAnsiTheme="minorHAnsi"/>
            <w:color w:val="auto"/>
            <w:kern w:val="0"/>
            <w:szCs w:val="22"/>
          </w:rPr>
          <w:tab/>
        </w:r>
        <w:r w:rsidRPr="00177D5B">
          <w:rPr>
            <w:rStyle w:val="Hyperlink"/>
            <w:rFonts w:cs="Calibri"/>
          </w:rPr>
          <w:t>Design Rationale</w:t>
        </w:r>
        <w:r>
          <w:rPr>
            <w:webHidden/>
          </w:rPr>
          <w:tab/>
        </w:r>
        <w:r>
          <w:rPr>
            <w:webHidden/>
          </w:rPr>
          <w:fldChar w:fldCharType="begin"/>
        </w:r>
        <w:r>
          <w:rPr>
            <w:webHidden/>
          </w:rPr>
          <w:instrText xml:space="preserve"> PAGEREF _Toc491261720 \h </w:instrText>
        </w:r>
        <w:r>
          <w:rPr>
            <w:webHidden/>
          </w:rPr>
        </w:r>
      </w:ins>
      <w:r>
        <w:rPr>
          <w:webHidden/>
        </w:rPr>
        <w:fldChar w:fldCharType="separate"/>
      </w:r>
      <w:ins w:id="128" w:author="Brionna Spencer" w:date="2017-08-23T14:25:00Z">
        <w:r>
          <w:rPr>
            <w:webHidden/>
          </w:rPr>
          <w:t>10</w:t>
        </w:r>
        <w:r>
          <w:rPr>
            <w:webHidden/>
          </w:rPr>
          <w:fldChar w:fldCharType="end"/>
        </w:r>
        <w:r w:rsidRPr="00177D5B">
          <w:rPr>
            <w:rStyle w:val="Hyperlink"/>
          </w:rPr>
          <w:fldChar w:fldCharType="end"/>
        </w:r>
      </w:ins>
    </w:p>
    <w:p w:rsidR="00014677" w:rsidRDefault="00014677">
      <w:pPr>
        <w:pStyle w:val="TOC2"/>
        <w:rPr>
          <w:ins w:id="129" w:author="Brionna Spencer" w:date="2017-08-23T14:25:00Z"/>
          <w:rFonts w:asciiTheme="minorHAnsi" w:eastAsiaTheme="minorEastAsia" w:hAnsiTheme="minorHAnsi"/>
          <w:color w:val="auto"/>
          <w:kern w:val="0"/>
          <w:szCs w:val="22"/>
        </w:rPr>
      </w:pPr>
      <w:ins w:id="130" w:author="Brionna Spencer" w:date="2017-08-23T14:25:00Z">
        <w:r w:rsidRPr="00177D5B">
          <w:rPr>
            <w:rStyle w:val="Hyperlink"/>
          </w:rPr>
          <w:fldChar w:fldCharType="begin"/>
        </w:r>
        <w:r w:rsidRPr="00177D5B">
          <w:rPr>
            <w:rStyle w:val="Hyperlink"/>
          </w:rPr>
          <w:instrText xml:space="preserve"> </w:instrText>
        </w:r>
        <w:r>
          <w:instrText>HYPERLINK \l "_Toc491261721"</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5.2.6</w:t>
        </w:r>
        <w:r>
          <w:rPr>
            <w:rFonts w:asciiTheme="minorHAnsi" w:eastAsiaTheme="minorEastAsia" w:hAnsiTheme="minorHAnsi"/>
            <w:color w:val="auto"/>
            <w:kern w:val="0"/>
            <w:szCs w:val="22"/>
          </w:rPr>
          <w:tab/>
        </w:r>
        <w:r w:rsidRPr="00177D5B">
          <w:rPr>
            <w:rStyle w:val="Hyperlink"/>
            <w:rFonts w:cs="Calibri"/>
          </w:rPr>
          <w:t>HwAg1WrTrim</w:t>
        </w:r>
        <w:r>
          <w:rPr>
            <w:webHidden/>
          </w:rPr>
          <w:tab/>
        </w:r>
        <w:r>
          <w:rPr>
            <w:webHidden/>
          </w:rPr>
          <w:fldChar w:fldCharType="begin"/>
        </w:r>
        <w:r>
          <w:rPr>
            <w:webHidden/>
          </w:rPr>
          <w:instrText xml:space="preserve"> PAGEREF _Toc491261721 \h </w:instrText>
        </w:r>
        <w:r>
          <w:rPr>
            <w:webHidden/>
          </w:rPr>
        </w:r>
      </w:ins>
      <w:r>
        <w:rPr>
          <w:webHidden/>
        </w:rPr>
        <w:fldChar w:fldCharType="separate"/>
      </w:r>
      <w:ins w:id="131" w:author="Brionna Spencer" w:date="2017-08-23T14:25:00Z">
        <w:r>
          <w:rPr>
            <w:webHidden/>
          </w:rPr>
          <w:t>10</w:t>
        </w:r>
        <w:r>
          <w:rPr>
            <w:webHidden/>
          </w:rPr>
          <w:fldChar w:fldCharType="end"/>
        </w:r>
        <w:r w:rsidRPr="00177D5B">
          <w:rPr>
            <w:rStyle w:val="Hyperlink"/>
          </w:rPr>
          <w:fldChar w:fldCharType="end"/>
        </w:r>
      </w:ins>
    </w:p>
    <w:p w:rsidR="00014677" w:rsidRDefault="00014677">
      <w:pPr>
        <w:pStyle w:val="TOC2"/>
        <w:rPr>
          <w:ins w:id="132" w:author="Brionna Spencer" w:date="2017-08-23T14:25:00Z"/>
          <w:rFonts w:asciiTheme="minorHAnsi" w:eastAsiaTheme="minorEastAsia" w:hAnsiTheme="minorHAnsi"/>
          <w:color w:val="auto"/>
          <w:kern w:val="0"/>
          <w:szCs w:val="22"/>
        </w:rPr>
      </w:pPr>
      <w:ins w:id="133" w:author="Brionna Spencer" w:date="2017-08-23T14:25:00Z">
        <w:r w:rsidRPr="00177D5B">
          <w:rPr>
            <w:rStyle w:val="Hyperlink"/>
          </w:rPr>
          <w:fldChar w:fldCharType="begin"/>
        </w:r>
        <w:r w:rsidRPr="00177D5B">
          <w:rPr>
            <w:rStyle w:val="Hyperlink"/>
          </w:rPr>
          <w:instrText xml:space="preserve"> </w:instrText>
        </w:r>
        <w:r>
          <w:instrText>HYPERLINK \l "_Toc491261722"</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5.2.6.1</w:t>
        </w:r>
        <w:r>
          <w:rPr>
            <w:rFonts w:asciiTheme="minorHAnsi" w:eastAsiaTheme="minorEastAsia" w:hAnsiTheme="minorHAnsi"/>
            <w:color w:val="auto"/>
            <w:kern w:val="0"/>
            <w:szCs w:val="22"/>
          </w:rPr>
          <w:tab/>
        </w:r>
        <w:r w:rsidRPr="00177D5B">
          <w:rPr>
            <w:rStyle w:val="Hyperlink"/>
            <w:rFonts w:cs="Calibri"/>
          </w:rPr>
          <w:t>Design Rationale</w:t>
        </w:r>
        <w:r>
          <w:rPr>
            <w:webHidden/>
          </w:rPr>
          <w:tab/>
        </w:r>
        <w:r>
          <w:rPr>
            <w:webHidden/>
          </w:rPr>
          <w:fldChar w:fldCharType="begin"/>
        </w:r>
        <w:r>
          <w:rPr>
            <w:webHidden/>
          </w:rPr>
          <w:instrText xml:space="preserve"> PAGEREF _Toc491261722 \h </w:instrText>
        </w:r>
        <w:r>
          <w:rPr>
            <w:webHidden/>
          </w:rPr>
        </w:r>
      </w:ins>
      <w:r>
        <w:rPr>
          <w:webHidden/>
        </w:rPr>
        <w:fldChar w:fldCharType="separate"/>
      </w:r>
      <w:ins w:id="134" w:author="Brionna Spencer" w:date="2017-08-23T14:25:00Z">
        <w:r>
          <w:rPr>
            <w:webHidden/>
          </w:rPr>
          <w:t>10</w:t>
        </w:r>
        <w:r>
          <w:rPr>
            <w:webHidden/>
          </w:rPr>
          <w:fldChar w:fldCharType="end"/>
        </w:r>
        <w:r w:rsidRPr="00177D5B">
          <w:rPr>
            <w:rStyle w:val="Hyperlink"/>
          </w:rPr>
          <w:fldChar w:fldCharType="end"/>
        </w:r>
      </w:ins>
    </w:p>
    <w:p w:rsidR="00014677" w:rsidRDefault="00014677">
      <w:pPr>
        <w:pStyle w:val="TOC2"/>
        <w:rPr>
          <w:ins w:id="135" w:author="Brionna Spencer" w:date="2017-08-23T14:25:00Z"/>
          <w:rFonts w:asciiTheme="minorHAnsi" w:eastAsiaTheme="minorEastAsia" w:hAnsiTheme="minorHAnsi"/>
          <w:color w:val="auto"/>
          <w:kern w:val="0"/>
          <w:szCs w:val="22"/>
        </w:rPr>
      </w:pPr>
      <w:ins w:id="136" w:author="Brionna Spencer" w:date="2017-08-23T14:25:00Z">
        <w:r w:rsidRPr="00177D5B">
          <w:rPr>
            <w:rStyle w:val="Hyperlink"/>
          </w:rPr>
          <w:fldChar w:fldCharType="begin"/>
        </w:r>
        <w:r w:rsidRPr="00177D5B">
          <w:rPr>
            <w:rStyle w:val="Hyperlink"/>
          </w:rPr>
          <w:instrText xml:space="preserve"> </w:instrText>
        </w:r>
        <w:r>
          <w:instrText>HYPERLINK \l "_Toc491261723"</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5.3</w:t>
        </w:r>
        <w:r>
          <w:rPr>
            <w:rFonts w:asciiTheme="minorHAnsi" w:eastAsiaTheme="minorEastAsia" w:hAnsiTheme="minorHAnsi"/>
            <w:color w:val="auto"/>
            <w:kern w:val="0"/>
            <w:szCs w:val="22"/>
          </w:rPr>
          <w:tab/>
        </w:r>
        <w:r w:rsidRPr="00177D5B">
          <w:rPr>
            <w:rStyle w:val="Hyperlink"/>
            <w:rFonts w:cs="Calibri"/>
          </w:rPr>
          <w:t>Interrupt Functions</w:t>
        </w:r>
        <w:r>
          <w:rPr>
            <w:webHidden/>
          </w:rPr>
          <w:tab/>
        </w:r>
        <w:r>
          <w:rPr>
            <w:webHidden/>
          </w:rPr>
          <w:fldChar w:fldCharType="begin"/>
        </w:r>
        <w:r>
          <w:rPr>
            <w:webHidden/>
          </w:rPr>
          <w:instrText xml:space="preserve"> PAGEREF _Toc491261723 \h </w:instrText>
        </w:r>
        <w:r>
          <w:rPr>
            <w:webHidden/>
          </w:rPr>
        </w:r>
      </w:ins>
      <w:r>
        <w:rPr>
          <w:webHidden/>
        </w:rPr>
        <w:fldChar w:fldCharType="separate"/>
      </w:r>
      <w:ins w:id="137" w:author="Brionna Spencer" w:date="2017-08-23T14:25:00Z">
        <w:r>
          <w:rPr>
            <w:webHidden/>
          </w:rPr>
          <w:t>10</w:t>
        </w:r>
        <w:r>
          <w:rPr>
            <w:webHidden/>
          </w:rPr>
          <w:fldChar w:fldCharType="end"/>
        </w:r>
        <w:r w:rsidRPr="00177D5B">
          <w:rPr>
            <w:rStyle w:val="Hyperlink"/>
          </w:rPr>
          <w:fldChar w:fldCharType="end"/>
        </w:r>
      </w:ins>
    </w:p>
    <w:p w:rsidR="00014677" w:rsidRDefault="00014677">
      <w:pPr>
        <w:pStyle w:val="TOC2"/>
        <w:rPr>
          <w:ins w:id="138" w:author="Brionna Spencer" w:date="2017-08-23T14:25:00Z"/>
          <w:rFonts w:asciiTheme="minorHAnsi" w:eastAsiaTheme="minorEastAsia" w:hAnsiTheme="minorHAnsi"/>
          <w:color w:val="auto"/>
          <w:kern w:val="0"/>
          <w:szCs w:val="22"/>
        </w:rPr>
      </w:pPr>
      <w:ins w:id="139" w:author="Brionna Spencer" w:date="2017-08-23T14:25:00Z">
        <w:r w:rsidRPr="00177D5B">
          <w:rPr>
            <w:rStyle w:val="Hyperlink"/>
          </w:rPr>
          <w:fldChar w:fldCharType="begin"/>
        </w:r>
        <w:r w:rsidRPr="00177D5B">
          <w:rPr>
            <w:rStyle w:val="Hyperlink"/>
          </w:rPr>
          <w:instrText xml:space="preserve"> </w:instrText>
        </w:r>
        <w:r>
          <w:instrText>HYPERLINK \l "_Toc491261724"</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Pr>
          <w:t>5.4</w:t>
        </w:r>
        <w:r>
          <w:rPr>
            <w:rFonts w:asciiTheme="minorHAnsi" w:eastAsiaTheme="minorEastAsia" w:hAnsiTheme="minorHAnsi"/>
            <w:color w:val="auto"/>
            <w:kern w:val="0"/>
            <w:szCs w:val="22"/>
          </w:rPr>
          <w:tab/>
        </w:r>
        <w:r w:rsidRPr="00177D5B">
          <w:rPr>
            <w:rStyle w:val="Hyperlink"/>
          </w:rPr>
          <w:t>Module Internal (Local) Functions</w:t>
        </w:r>
        <w:r>
          <w:rPr>
            <w:webHidden/>
          </w:rPr>
          <w:tab/>
        </w:r>
        <w:r>
          <w:rPr>
            <w:webHidden/>
          </w:rPr>
          <w:fldChar w:fldCharType="begin"/>
        </w:r>
        <w:r>
          <w:rPr>
            <w:webHidden/>
          </w:rPr>
          <w:instrText xml:space="preserve"> PAGEREF _Toc491261724 \h </w:instrText>
        </w:r>
        <w:r>
          <w:rPr>
            <w:webHidden/>
          </w:rPr>
        </w:r>
      </w:ins>
      <w:r>
        <w:rPr>
          <w:webHidden/>
        </w:rPr>
        <w:fldChar w:fldCharType="separate"/>
      </w:r>
      <w:ins w:id="140" w:author="Brionna Spencer" w:date="2017-08-23T14:25:00Z">
        <w:r>
          <w:rPr>
            <w:webHidden/>
          </w:rPr>
          <w:t>11</w:t>
        </w:r>
        <w:r>
          <w:rPr>
            <w:webHidden/>
          </w:rPr>
          <w:fldChar w:fldCharType="end"/>
        </w:r>
        <w:r w:rsidRPr="00177D5B">
          <w:rPr>
            <w:rStyle w:val="Hyperlink"/>
          </w:rPr>
          <w:fldChar w:fldCharType="end"/>
        </w:r>
      </w:ins>
    </w:p>
    <w:p w:rsidR="00014677" w:rsidRDefault="00014677">
      <w:pPr>
        <w:pStyle w:val="TOC3"/>
        <w:tabs>
          <w:tab w:val="left" w:pos="1200"/>
        </w:tabs>
        <w:rPr>
          <w:ins w:id="141" w:author="Brionna Spencer" w:date="2017-08-23T14:25:00Z"/>
          <w:rFonts w:asciiTheme="minorHAnsi" w:eastAsiaTheme="minorEastAsia" w:hAnsiTheme="minorHAnsi"/>
          <w:color w:val="auto"/>
          <w:kern w:val="0"/>
          <w:sz w:val="22"/>
          <w:szCs w:val="22"/>
        </w:rPr>
      </w:pPr>
      <w:ins w:id="142" w:author="Brionna Spencer" w:date="2017-08-23T14:25:00Z">
        <w:r w:rsidRPr="00177D5B">
          <w:rPr>
            <w:rStyle w:val="Hyperlink"/>
          </w:rPr>
          <w:fldChar w:fldCharType="begin"/>
        </w:r>
        <w:r w:rsidRPr="00177D5B">
          <w:rPr>
            <w:rStyle w:val="Hyperlink"/>
          </w:rPr>
          <w:instrText xml:space="preserve"> </w:instrText>
        </w:r>
        <w:r>
          <w:instrText>HYPERLINK \l "_Toc491261725"</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Pr>
          <w:t>5.4.1</w:t>
        </w:r>
        <w:r>
          <w:rPr>
            <w:rFonts w:asciiTheme="minorHAnsi" w:eastAsiaTheme="minorEastAsia" w:hAnsiTheme="minorHAnsi"/>
            <w:color w:val="auto"/>
            <w:kern w:val="0"/>
            <w:sz w:val="22"/>
            <w:szCs w:val="22"/>
          </w:rPr>
          <w:tab/>
        </w:r>
        <w:r w:rsidRPr="00177D5B">
          <w:rPr>
            <w:rStyle w:val="Hyperlink"/>
          </w:rPr>
          <w:t>Local Function #1</w:t>
        </w:r>
        <w:r>
          <w:rPr>
            <w:webHidden/>
          </w:rPr>
          <w:tab/>
        </w:r>
        <w:r>
          <w:rPr>
            <w:webHidden/>
          </w:rPr>
          <w:fldChar w:fldCharType="begin"/>
        </w:r>
        <w:r>
          <w:rPr>
            <w:webHidden/>
          </w:rPr>
          <w:instrText xml:space="preserve"> PAGEREF _Toc491261725 \h </w:instrText>
        </w:r>
        <w:r>
          <w:rPr>
            <w:webHidden/>
          </w:rPr>
        </w:r>
      </w:ins>
      <w:r>
        <w:rPr>
          <w:webHidden/>
        </w:rPr>
        <w:fldChar w:fldCharType="separate"/>
      </w:r>
      <w:ins w:id="143" w:author="Brionna Spencer" w:date="2017-08-23T14:25:00Z">
        <w:r>
          <w:rPr>
            <w:webHidden/>
          </w:rPr>
          <w:t>11</w:t>
        </w:r>
        <w:r>
          <w:rPr>
            <w:webHidden/>
          </w:rPr>
          <w:fldChar w:fldCharType="end"/>
        </w:r>
        <w:r w:rsidRPr="00177D5B">
          <w:rPr>
            <w:rStyle w:val="Hyperlink"/>
          </w:rPr>
          <w:fldChar w:fldCharType="end"/>
        </w:r>
      </w:ins>
    </w:p>
    <w:p w:rsidR="00014677" w:rsidRDefault="00014677">
      <w:pPr>
        <w:pStyle w:val="TOC2"/>
        <w:rPr>
          <w:ins w:id="144" w:author="Brionna Spencer" w:date="2017-08-23T14:25:00Z"/>
          <w:rFonts w:asciiTheme="minorHAnsi" w:eastAsiaTheme="minorEastAsia" w:hAnsiTheme="minorHAnsi"/>
          <w:color w:val="auto"/>
          <w:kern w:val="0"/>
          <w:szCs w:val="22"/>
        </w:rPr>
      </w:pPr>
      <w:ins w:id="145" w:author="Brionna Spencer" w:date="2017-08-23T14:25:00Z">
        <w:r w:rsidRPr="00177D5B">
          <w:rPr>
            <w:rStyle w:val="Hyperlink"/>
          </w:rPr>
          <w:fldChar w:fldCharType="begin"/>
        </w:r>
        <w:r w:rsidRPr="00177D5B">
          <w:rPr>
            <w:rStyle w:val="Hyperlink"/>
          </w:rPr>
          <w:instrText xml:space="preserve"> </w:instrText>
        </w:r>
        <w:r>
          <w:instrText>HYPERLINK \l "_Toc491261726"</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5.4.1.1</w:t>
        </w:r>
        <w:r>
          <w:rPr>
            <w:rFonts w:asciiTheme="minorHAnsi" w:eastAsiaTheme="minorEastAsia" w:hAnsiTheme="minorHAnsi"/>
            <w:color w:val="auto"/>
            <w:kern w:val="0"/>
            <w:szCs w:val="22"/>
          </w:rPr>
          <w:tab/>
        </w:r>
        <w:r w:rsidRPr="00177D5B">
          <w:rPr>
            <w:rStyle w:val="Hyperlink"/>
            <w:rFonts w:cs="Calibri"/>
          </w:rPr>
          <w:t>Design Rationale</w:t>
        </w:r>
        <w:r>
          <w:rPr>
            <w:webHidden/>
          </w:rPr>
          <w:tab/>
        </w:r>
        <w:r>
          <w:rPr>
            <w:webHidden/>
          </w:rPr>
          <w:fldChar w:fldCharType="begin"/>
        </w:r>
        <w:r>
          <w:rPr>
            <w:webHidden/>
          </w:rPr>
          <w:instrText xml:space="preserve"> PAGEREF _Toc491261726 \h </w:instrText>
        </w:r>
        <w:r>
          <w:rPr>
            <w:webHidden/>
          </w:rPr>
        </w:r>
      </w:ins>
      <w:r>
        <w:rPr>
          <w:webHidden/>
        </w:rPr>
        <w:fldChar w:fldCharType="separate"/>
      </w:r>
      <w:ins w:id="146" w:author="Brionna Spencer" w:date="2017-08-23T14:25:00Z">
        <w:r>
          <w:rPr>
            <w:webHidden/>
          </w:rPr>
          <w:t>11</w:t>
        </w:r>
        <w:r>
          <w:rPr>
            <w:webHidden/>
          </w:rPr>
          <w:fldChar w:fldCharType="end"/>
        </w:r>
        <w:r w:rsidRPr="00177D5B">
          <w:rPr>
            <w:rStyle w:val="Hyperlink"/>
          </w:rPr>
          <w:fldChar w:fldCharType="end"/>
        </w:r>
      </w:ins>
    </w:p>
    <w:p w:rsidR="00014677" w:rsidRDefault="00014677">
      <w:pPr>
        <w:pStyle w:val="TOC2"/>
        <w:rPr>
          <w:ins w:id="147" w:author="Brionna Spencer" w:date="2017-08-23T14:25:00Z"/>
          <w:rFonts w:asciiTheme="minorHAnsi" w:eastAsiaTheme="minorEastAsia" w:hAnsiTheme="minorHAnsi"/>
          <w:color w:val="auto"/>
          <w:kern w:val="0"/>
          <w:szCs w:val="22"/>
        </w:rPr>
      </w:pPr>
      <w:ins w:id="148" w:author="Brionna Spencer" w:date="2017-08-23T14:25:00Z">
        <w:r w:rsidRPr="00177D5B">
          <w:rPr>
            <w:rStyle w:val="Hyperlink"/>
          </w:rPr>
          <w:fldChar w:fldCharType="begin"/>
        </w:r>
        <w:r w:rsidRPr="00177D5B">
          <w:rPr>
            <w:rStyle w:val="Hyperlink"/>
          </w:rPr>
          <w:instrText xml:space="preserve"> </w:instrText>
        </w:r>
        <w:r>
          <w:instrText>HYPERLINK \l "_Toc491261727"</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5.4.2</w:t>
        </w:r>
        <w:r>
          <w:rPr>
            <w:rFonts w:asciiTheme="minorHAnsi" w:eastAsiaTheme="minorEastAsia" w:hAnsiTheme="minorHAnsi"/>
            <w:color w:val="auto"/>
            <w:kern w:val="0"/>
            <w:szCs w:val="22"/>
          </w:rPr>
          <w:tab/>
        </w:r>
        <w:r w:rsidRPr="00177D5B">
          <w:rPr>
            <w:rStyle w:val="Hyperlink"/>
            <w:rFonts w:cs="Calibri"/>
          </w:rPr>
          <w:t>Local Function #2</w:t>
        </w:r>
        <w:r>
          <w:rPr>
            <w:webHidden/>
          </w:rPr>
          <w:tab/>
        </w:r>
        <w:r>
          <w:rPr>
            <w:webHidden/>
          </w:rPr>
          <w:fldChar w:fldCharType="begin"/>
        </w:r>
        <w:r>
          <w:rPr>
            <w:webHidden/>
          </w:rPr>
          <w:instrText xml:space="preserve"> PAGEREF _Toc491261727 \h </w:instrText>
        </w:r>
        <w:r>
          <w:rPr>
            <w:webHidden/>
          </w:rPr>
        </w:r>
      </w:ins>
      <w:r>
        <w:rPr>
          <w:webHidden/>
        </w:rPr>
        <w:fldChar w:fldCharType="separate"/>
      </w:r>
      <w:ins w:id="149" w:author="Brionna Spencer" w:date="2017-08-23T14:25:00Z">
        <w:r>
          <w:rPr>
            <w:webHidden/>
          </w:rPr>
          <w:t>11</w:t>
        </w:r>
        <w:r>
          <w:rPr>
            <w:webHidden/>
          </w:rPr>
          <w:fldChar w:fldCharType="end"/>
        </w:r>
        <w:r w:rsidRPr="00177D5B">
          <w:rPr>
            <w:rStyle w:val="Hyperlink"/>
          </w:rPr>
          <w:fldChar w:fldCharType="end"/>
        </w:r>
      </w:ins>
    </w:p>
    <w:p w:rsidR="00014677" w:rsidRDefault="00014677">
      <w:pPr>
        <w:pStyle w:val="TOC2"/>
        <w:rPr>
          <w:ins w:id="150" w:author="Brionna Spencer" w:date="2017-08-23T14:25:00Z"/>
          <w:rFonts w:asciiTheme="minorHAnsi" w:eastAsiaTheme="minorEastAsia" w:hAnsiTheme="minorHAnsi"/>
          <w:color w:val="auto"/>
          <w:kern w:val="0"/>
          <w:szCs w:val="22"/>
        </w:rPr>
      </w:pPr>
      <w:ins w:id="151" w:author="Brionna Spencer" w:date="2017-08-23T14:25:00Z">
        <w:r w:rsidRPr="00177D5B">
          <w:rPr>
            <w:rStyle w:val="Hyperlink"/>
          </w:rPr>
          <w:fldChar w:fldCharType="begin"/>
        </w:r>
        <w:r w:rsidRPr="00177D5B">
          <w:rPr>
            <w:rStyle w:val="Hyperlink"/>
          </w:rPr>
          <w:instrText xml:space="preserve"> </w:instrText>
        </w:r>
        <w:r>
          <w:instrText>HYPERLINK \l "_Toc491261728"</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5.4.2.1</w:t>
        </w:r>
        <w:r>
          <w:rPr>
            <w:rFonts w:asciiTheme="minorHAnsi" w:eastAsiaTheme="minorEastAsia" w:hAnsiTheme="minorHAnsi"/>
            <w:color w:val="auto"/>
            <w:kern w:val="0"/>
            <w:szCs w:val="22"/>
          </w:rPr>
          <w:tab/>
        </w:r>
        <w:r w:rsidRPr="00177D5B">
          <w:rPr>
            <w:rStyle w:val="Hyperlink"/>
            <w:rFonts w:cs="Calibri"/>
          </w:rPr>
          <w:t>Design Rationale</w:t>
        </w:r>
        <w:r>
          <w:rPr>
            <w:webHidden/>
          </w:rPr>
          <w:tab/>
        </w:r>
        <w:r>
          <w:rPr>
            <w:webHidden/>
          </w:rPr>
          <w:fldChar w:fldCharType="begin"/>
        </w:r>
        <w:r>
          <w:rPr>
            <w:webHidden/>
          </w:rPr>
          <w:instrText xml:space="preserve"> PAGEREF _Toc491261728 \h </w:instrText>
        </w:r>
        <w:r>
          <w:rPr>
            <w:webHidden/>
          </w:rPr>
        </w:r>
      </w:ins>
      <w:r>
        <w:rPr>
          <w:webHidden/>
        </w:rPr>
        <w:fldChar w:fldCharType="separate"/>
      </w:r>
      <w:ins w:id="152" w:author="Brionna Spencer" w:date="2017-08-23T14:25:00Z">
        <w:r>
          <w:rPr>
            <w:webHidden/>
          </w:rPr>
          <w:t>11</w:t>
        </w:r>
        <w:r>
          <w:rPr>
            <w:webHidden/>
          </w:rPr>
          <w:fldChar w:fldCharType="end"/>
        </w:r>
        <w:r w:rsidRPr="00177D5B">
          <w:rPr>
            <w:rStyle w:val="Hyperlink"/>
          </w:rPr>
          <w:fldChar w:fldCharType="end"/>
        </w:r>
      </w:ins>
    </w:p>
    <w:p w:rsidR="00014677" w:rsidRDefault="00014677">
      <w:pPr>
        <w:pStyle w:val="TOC2"/>
        <w:rPr>
          <w:ins w:id="153" w:author="Brionna Spencer" w:date="2017-08-23T14:25:00Z"/>
          <w:rFonts w:asciiTheme="minorHAnsi" w:eastAsiaTheme="minorEastAsia" w:hAnsiTheme="minorHAnsi"/>
          <w:color w:val="auto"/>
          <w:kern w:val="0"/>
          <w:szCs w:val="22"/>
        </w:rPr>
      </w:pPr>
      <w:ins w:id="154" w:author="Brionna Spencer" w:date="2017-08-23T14:25:00Z">
        <w:r w:rsidRPr="00177D5B">
          <w:rPr>
            <w:rStyle w:val="Hyperlink"/>
          </w:rPr>
          <w:fldChar w:fldCharType="begin"/>
        </w:r>
        <w:r w:rsidRPr="00177D5B">
          <w:rPr>
            <w:rStyle w:val="Hyperlink"/>
          </w:rPr>
          <w:instrText xml:space="preserve"> </w:instrText>
        </w:r>
        <w:r>
          <w:instrText>HYPERLINK \l "_Toc491261729"</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5.4.3</w:t>
        </w:r>
        <w:r>
          <w:rPr>
            <w:rFonts w:asciiTheme="minorHAnsi" w:eastAsiaTheme="minorEastAsia" w:hAnsiTheme="minorHAnsi"/>
            <w:color w:val="auto"/>
            <w:kern w:val="0"/>
            <w:szCs w:val="22"/>
          </w:rPr>
          <w:tab/>
        </w:r>
        <w:r w:rsidRPr="00177D5B">
          <w:rPr>
            <w:rStyle w:val="Hyperlink"/>
            <w:rFonts w:cs="Calibri"/>
          </w:rPr>
          <w:t>Local Function #3</w:t>
        </w:r>
        <w:r>
          <w:rPr>
            <w:webHidden/>
          </w:rPr>
          <w:tab/>
        </w:r>
        <w:r>
          <w:rPr>
            <w:webHidden/>
          </w:rPr>
          <w:fldChar w:fldCharType="begin"/>
        </w:r>
        <w:r>
          <w:rPr>
            <w:webHidden/>
          </w:rPr>
          <w:instrText xml:space="preserve"> PAGEREF _Toc491261729 \h </w:instrText>
        </w:r>
        <w:r>
          <w:rPr>
            <w:webHidden/>
          </w:rPr>
        </w:r>
      </w:ins>
      <w:r>
        <w:rPr>
          <w:webHidden/>
        </w:rPr>
        <w:fldChar w:fldCharType="separate"/>
      </w:r>
      <w:ins w:id="155" w:author="Brionna Spencer" w:date="2017-08-23T14:25:00Z">
        <w:r>
          <w:rPr>
            <w:webHidden/>
          </w:rPr>
          <w:t>11</w:t>
        </w:r>
        <w:r>
          <w:rPr>
            <w:webHidden/>
          </w:rPr>
          <w:fldChar w:fldCharType="end"/>
        </w:r>
        <w:r w:rsidRPr="00177D5B">
          <w:rPr>
            <w:rStyle w:val="Hyperlink"/>
          </w:rPr>
          <w:fldChar w:fldCharType="end"/>
        </w:r>
      </w:ins>
    </w:p>
    <w:p w:rsidR="00014677" w:rsidRDefault="00014677">
      <w:pPr>
        <w:pStyle w:val="TOC2"/>
        <w:rPr>
          <w:ins w:id="156" w:author="Brionna Spencer" w:date="2017-08-23T14:25:00Z"/>
          <w:rFonts w:asciiTheme="minorHAnsi" w:eastAsiaTheme="minorEastAsia" w:hAnsiTheme="minorHAnsi"/>
          <w:color w:val="auto"/>
          <w:kern w:val="0"/>
          <w:szCs w:val="22"/>
        </w:rPr>
      </w:pPr>
      <w:ins w:id="157" w:author="Brionna Spencer" w:date="2017-08-23T14:25:00Z">
        <w:r w:rsidRPr="00177D5B">
          <w:rPr>
            <w:rStyle w:val="Hyperlink"/>
          </w:rPr>
          <w:fldChar w:fldCharType="begin"/>
        </w:r>
        <w:r w:rsidRPr="00177D5B">
          <w:rPr>
            <w:rStyle w:val="Hyperlink"/>
          </w:rPr>
          <w:instrText xml:space="preserve"> </w:instrText>
        </w:r>
        <w:r>
          <w:instrText>HYPERLINK \l "_Toc491261730"</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cs="Calibri"/>
          </w:rPr>
          <w:t>5.4.3.1</w:t>
        </w:r>
        <w:r>
          <w:rPr>
            <w:rFonts w:asciiTheme="minorHAnsi" w:eastAsiaTheme="minorEastAsia" w:hAnsiTheme="minorHAnsi"/>
            <w:color w:val="auto"/>
            <w:kern w:val="0"/>
            <w:szCs w:val="22"/>
          </w:rPr>
          <w:tab/>
        </w:r>
        <w:r w:rsidRPr="00177D5B">
          <w:rPr>
            <w:rStyle w:val="Hyperlink"/>
            <w:rFonts w:cs="Calibri"/>
          </w:rPr>
          <w:t>Design Rationale</w:t>
        </w:r>
        <w:r>
          <w:rPr>
            <w:webHidden/>
          </w:rPr>
          <w:tab/>
        </w:r>
        <w:r>
          <w:rPr>
            <w:webHidden/>
          </w:rPr>
          <w:fldChar w:fldCharType="begin"/>
        </w:r>
        <w:r>
          <w:rPr>
            <w:webHidden/>
          </w:rPr>
          <w:instrText xml:space="preserve"> PAGEREF _Toc491261730 \h </w:instrText>
        </w:r>
        <w:r>
          <w:rPr>
            <w:webHidden/>
          </w:rPr>
        </w:r>
      </w:ins>
      <w:r>
        <w:rPr>
          <w:webHidden/>
        </w:rPr>
        <w:fldChar w:fldCharType="separate"/>
      </w:r>
      <w:ins w:id="158" w:author="Brionna Spencer" w:date="2017-08-23T14:25:00Z">
        <w:r>
          <w:rPr>
            <w:webHidden/>
          </w:rPr>
          <w:t>11</w:t>
        </w:r>
        <w:r>
          <w:rPr>
            <w:webHidden/>
          </w:rPr>
          <w:fldChar w:fldCharType="end"/>
        </w:r>
        <w:r w:rsidRPr="00177D5B">
          <w:rPr>
            <w:rStyle w:val="Hyperlink"/>
          </w:rPr>
          <w:fldChar w:fldCharType="end"/>
        </w:r>
      </w:ins>
    </w:p>
    <w:p w:rsidR="00014677" w:rsidRDefault="00014677">
      <w:pPr>
        <w:pStyle w:val="TOC1"/>
        <w:rPr>
          <w:ins w:id="159" w:author="Brionna Spencer" w:date="2017-08-23T14:25:00Z"/>
          <w:rFonts w:eastAsiaTheme="minorEastAsia"/>
          <w:b w:val="0"/>
          <w:color w:val="auto"/>
          <w:kern w:val="0"/>
          <w:sz w:val="22"/>
          <w:szCs w:val="22"/>
          <w:lang w:val="en-US"/>
        </w:rPr>
      </w:pPr>
      <w:ins w:id="160" w:author="Brionna Spencer" w:date="2017-08-23T14:25:00Z">
        <w:r w:rsidRPr="00177D5B">
          <w:rPr>
            <w:rStyle w:val="Hyperlink"/>
          </w:rPr>
          <w:fldChar w:fldCharType="begin"/>
        </w:r>
        <w:r w:rsidRPr="00177D5B">
          <w:rPr>
            <w:rStyle w:val="Hyperlink"/>
          </w:rPr>
          <w:instrText xml:space="preserve"> </w:instrText>
        </w:r>
        <w:r>
          <w:instrText>HYPERLINK \l "_Toc491261731"</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ascii="Calibri" w:hAnsi="Calibri" w:cs="Calibri"/>
          </w:rPr>
          <w:t>6</w:t>
        </w:r>
        <w:r>
          <w:rPr>
            <w:rFonts w:eastAsiaTheme="minorEastAsia"/>
            <w:b w:val="0"/>
            <w:color w:val="auto"/>
            <w:kern w:val="0"/>
            <w:sz w:val="22"/>
            <w:szCs w:val="22"/>
            <w:lang w:val="en-US"/>
          </w:rPr>
          <w:tab/>
        </w:r>
        <w:r w:rsidRPr="00177D5B">
          <w:rPr>
            <w:rStyle w:val="Hyperlink"/>
            <w:rFonts w:ascii="Calibri" w:hAnsi="Calibri"/>
          </w:rPr>
          <w:t>Known</w:t>
        </w:r>
        <w:r w:rsidRPr="00177D5B">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_Toc491261731 \h </w:instrText>
        </w:r>
        <w:r>
          <w:rPr>
            <w:webHidden/>
          </w:rPr>
        </w:r>
      </w:ins>
      <w:r>
        <w:rPr>
          <w:webHidden/>
        </w:rPr>
        <w:fldChar w:fldCharType="separate"/>
      </w:r>
      <w:ins w:id="161" w:author="Brionna Spencer" w:date="2017-08-23T14:25:00Z">
        <w:r>
          <w:rPr>
            <w:webHidden/>
          </w:rPr>
          <w:t>12</w:t>
        </w:r>
        <w:r>
          <w:rPr>
            <w:webHidden/>
          </w:rPr>
          <w:fldChar w:fldCharType="end"/>
        </w:r>
        <w:r w:rsidRPr="00177D5B">
          <w:rPr>
            <w:rStyle w:val="Hyperlink"/>
          </w:rPr>
          <w:fldChar w:fldCharType="end"/>
        </w:r>
      </w:ins>
    </w:p>
    <w:p w:rsidR="00014677" w:rsidRDefault="00014677">
      <w:pPr>
        <w:pStyle w:val="TOC1"/>
        <w:rPr>
          <w:ins w:id="162" w:author="Brionna Spencer" w:date="2017-08-23T14:25:00Z"/>
          <w:rFonts w:eastAsiaTheme="minorEastAsia"/>
          <w:b w:val="0"/>
          <w:color w:val="auto"/>
          <w:kern w:val="0"/>
          <w:sz w:val="22"/>
          <w:szCs w:val="22"/>
          <w:lang w:val="en-US"/>
        </w:rPr>
      </w:pPr>
      <w:ins w:id="163" w:author="Brionna Spencer" w:date="2017-08-23T14:25:00Z">
        <w:r w:rsidRPr="00177D5B">
          <w:rPr>
            <w:rStyle w:val="Hyperlink"/>
          </w:rPr>
          <w:fldChar w:fldCharType="begin"/>
        </w:r>
        <w:r w:rsidRPr="00177D5B">
          <w:rPr>
            <w:rStyle w:val="Hyperlink"/>
          </w:rPr>
          <w:instrText xml:space="preserve"> </w:instrText>
        </w:r>
        <w:r>
          <w:instrText>HYPERLINK \l "_Toc491261732"</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Fonts w:ascii="Calibri" w:hAnsi="Calibri" w:cs="Calibri"/>
          </w:rPr>
          <w:t>7</w:t>
        </w:r>
        <w:r>
          <w:rPr>
            <w:rFonts w:eastAsiaTheme="minorEastAsia"/>
            <w:b w:val="0"/>
            <w:color w:val="auto"/>
            <w:kern w:val="0"/>
            <w:sz w:val="22"/>
            <w:szCs w:val="22"/>
            <w:lang w:val="en-US"/>
          </w:rPr>
          <w:tab/>
        </w:r>
        <w:r w:rsidRPr="00177D5B">
          <w:rPr>
            <w:rStyle w:val="Hyperlink"/>
            <w:rFonts w:ascii="Calibri" w:hAnsi="Calibri" w:cs="Calibri"/>
          </w:rPr>
          <w:t>UNIT TEST CONSIDERATION</w:t>
        </w:r>
        <w:r>
          <w:rPr>
            <w:webHidden/>
          </w:rPr>
          <w:tab/>
        </w:r>
        <w:r>
          <w:rPr>
            <w:webHidden/>
          </w:rPr>
          <w:fldChar w:fldCharType="begin"/>
        </w:r>
        <w:r>
          <w:rPr>
            <w:webHidden/>
          </w:rPr>
          <w:instrText xml:space="preserve"> PAGEREF _Toc491261732 \h </w:instrText>
        </w:r>
        <w:r>
          <w:rPr>
            <w:webHidden/>
          </w:rPr>
        </w:r>
      </w:ins>
      <w:r>
        <w:rPr>
          <w:webHidden/>
        </w:rPr>
        <w:fldChar w:fldCharType="separate"/>
      </w:r>
      <w:ins w:id="164" w:author="Brionna Spencer" w:date="2017-08-23T14:25:00Z">
        <w:r>
          <w:rPr>
            <w:webHidden/>
          </w:rPr>
          <w:t>13</w:t>
        </w:r>
        <w:r>
          <w:rPr>
            <w:webHidden/>
          </w:rPr>
          <w:fldChar w:fldCharType="end"/>
        </w:r>
        <w:r w:rsidRPr="00177D5B">
          <w:rPr>
            <w:rStyle w:val="Hyperlink"/>
          </w:rPr>
          <w:fldChar w:fldCharType="end"/>
        </w:r>
      </w:ins>
    </w:p>
    <w:p w:rsidR="00014677" w:rsidRDefault="00014677">
      <w:pPr>
        <w:pStyle w:val="TOC1"/>
        <w:tabs>
          <w:tab w:val="left" w:pos="1400"/>
        </w:tabs>
        <w:rPr>
          <w:ins w:id="165" w:author="Brionna Spencer" w:date="2017-08-23T14:25:00Z"/>
          <w:rFonts w:eastAsiaTheme="minorEastAsia"/>
          <w:b w:val="0"/>
          <w:color w:val="auto"/>
          <w:kern w:val="0"/>
          <w:sz w:val="22"/>
          <w:szCs w:val="22"/>
          <w:lang w:val="en-US"/>
        </w:rPr>
      </w:pPr>
      <w:ins w:id="166" w:author="Brionna Spencer" w:date="2017-08-23T14:25:00Z">
        <w:r w:rsidRPr="00177D5B">
          <w:rPr>
            <w:rStyle w:val="Hyperlink"/>
          </w:rPr>
          <w:fldChar w:fldCharType="begin"/>
        </w:r>
        <w:r w:rsidRPr="00177D5B">
          <w:rPr>
            <w:rStyle w:val="Hyperlink"/>
          </w:rPr>
          <w:instrText xml:space="preserve"> </w:instrText>
        </w:r>
        <w:r>
          <w:instrText>HYPERLINK \l "_Toc491261733"</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Pr>
          <w:t>Appendix A</w:t>
        </w:r>
        <w:r>
          <w:rPr>
            <w:rFonts w:eastAsiaTheme="minorEastAsia"/>
            <w:b w:val="0"/>
            <w:color w:val="auto"/>
            <w:kern w:val="0"/>
            <w:sz w:val="22"/>
            <w:szCs w:val="22"/>
            <w:lang w:val="en-US"/>
          </w:rPr>
          <w:tab/>
        </w:r>
        <w:r w:rsidRPr="00177D5B">
          <w:rPr>
            <w:rStyle w:val="Hyperlink"/>
          </w:rPr>
          <w:t>Abbreviations and Acronyms</w:t>
        </w:r>
        <w:r>
          <w:rPr>
            <w:webHidden/>
          </w:rPr>
          <w:tab/>
        </w:r>
        <w:r>
          <w:rPr>
            <w:webHidden/>
          </w:rPr>
          <w:fldChar w:fldCharType="begin"/>
        </w:r>
        <w:r>
          <w:rPr>
            <w:webHidden/>
          </w:rPr>
          <w:instrText xml:space="preserve"> PAGEREF _Toc491261733 \h </w:instrText>
        </w:r>
        <w:r>
          <w:rPr>
            <w:webHidden/>
          </w:rPr>
        </w:r>
      </w:ins>
      <w:r>
        <w:rPr>
          <w:webHidden/>
        </w:rPr>
        <w:fldChar w:fldCharType="separate"/>
      </w:r>
      <w:ins w:id="167" w:author="Brionna Spencer" w:date="2017-08-23T14:25:00Z">
        <w:r>
          <w:rPr>
            <w:webHidden/>
          </w:rPr>
          <w:t>14</w:t>
        </w:r>
        <w:r>
          <w:rPr>
            <w:webHidden/>
          </w:rPr>
          <w:fldChar w:fldCharType="end"/>
        </w:r>
        <w:r w:rsidRPr="00177D5B">
          <w:rPr>
            <w:rStyle w:val="Hyperlink"/>
          </w:rPr>
          <w:fldChar w:fldCharType="end"/>
        </w:r>
      </w:ins>
    </w:p>
    <w:p w:rsidR="00014677" w:rsidRDefault="00014677">
      <w:pPr>
        <w:pStyle w:val="TOC1"/>
        <w:tabs>
          <w:tab w:val="left" w:pos="1400"/>
        </w:tabs>
        <w:rPr>
          <w:ins w:id="168" w:author="Brionna Spencer" w:date="2017-08-23T14:25:00Z"/>
          <w:rFonts w:eastAsiaTheme="minorEastAsia"/>
          <w:b w:val="0"/>
          <w:color w:val="auto"/>
          <w:kern w:val="0"/>
          <w:sz w:val="22"/>
          <w:szCs w:val="22"/>
          <w:lang w:val="en-US"/>
        </w:rPr>
      </w:pPr>
      <w:ins w:id="169" w:author="Brionna Spencer" w:date="2017-08-23T14:25:00Z">
        <w:r w:rsidRPr="00177D5B">
          <w:rPr>
            <w:rStyle w:val="Hyperlink"/>
          </w:rPr>
          <w:fldChar w:fldCharType="begin"/>
        </w:r>
        <w:r w:rsidRPr="00177D5B">
          <w:rPr>
            <w:rStyle w:val="Hyperlink"/>
          </w:rPr>
          <w:instrText xml:space="preserve"> </w:instrText>
        </w:r>
        <w:r>
          <w:instrText>HYPERLINK \l "_Toc491261734"</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Pr>
          <w:t>Appendix B</w:t>
        </w:r>
        <w:r>
          <w:rPr>
            <w:rFonts w:eastAsiaTheme="minorEastAsia"/>
            <w:b w:val="0"/>
            <w:color w:val="auto"/>
            <w:kern w:val="0"/>
            <w:sz w:val="22"/>
            <w:szCs w:val="22"/>
            <w:lang w:val="en-US"/>
          </w:rPr>
          <w:tab/>
        </w:r>
        <w:r w:rsidRPr="00177D5B">
          <w:rPr>
            <w:rStyle w:val="Hyperlink"/>
          </w:rPr>
          <w:t>Glossary</w:t>
        </w:r>
        <w:r>
          <w:rPr>
            <w:webHidden/>
          </w:rPr>
          <w:tab/>
        </w:r>
        <w:r>
          <w:rPr>
            <w:webHidden/>
          </w:rPr>
          <w:fldChar w:fldCharType="begin"/>
        </w:r>
        <w:r>
          <w:rPr>
            <w:webHidden/>
          </w:rPr>
          <w:instrText xml:space="preserve"> PAGEREF _Toc491261734 \h </w:instrText>
        </w:r>
        <w:r>
          <w:rPr>
            <w:webHidden/>
          </w:rPr>
        </w:r>
      </w:ins>
      <w:r>
        <w:rPr>
          <w:webHidden/>
        </w:rPr>
        <w:fldChar w:fldCharType="separate"/>
      </w:r>
      <w:ins w:id="170" w:author="Brionna Spencer" w:date="2017-08-23T14:25:00Z">
        <w:r>
          <w:rPr>
            <w:webHidden/>
          </w:rPr>
          <w:t>15</w:t>
        </w:r>
        <w:r>
          <w:rPr>
            <w:webHidden/>
          </w:rPr>
          <w:fldChar w:fldCharType="end"/>
        </w:r>
        <w:r w:rsidRPr="00177D5B">
          <w:rPr>
            <w:rStyle w:val="Hyperlink"/>
          </w:rPr>
          <w:fldChar w:fldCharType="end"/>
        </w:r>
      </w:ins>
    </w:p>
    <w:p w:rsidR="00014677" w:rsidRDefault="00014677">
      <w:pPr>
        <w:pStyle w:val="TOC1"/>
        <w:tabs>
          <w:tab w:val="left" w:pos="1400"/>
        </w:tabs>
        <w:rPr>
          <w:ins w:id="171" w:author="Brionna Spencer" w:date="2017-08-23T14:25:00Z"/>
          <w:rFonts w:eastAsiaTheme="minorEastAsia"/>
          <w:b w:val="0"/>
          <w:color w:val="auto"/>
          <w:kern w:val="0"/>
          <w:sz w:val="22"/>
          <w:szCs w:val="22"/>
          <w:lang w:val="en-US"/>
        </w:rPr>
      </w:pPr>
      <w:ins w:id="172" w:author="Brionna Spencer" w:date="2017-08-23T14:25:00Z">
        <w:r w:rsidRPr="00177D5B">
          <w:rPr>
            <w:rStyle w:val="Hyperlink"/>
          </w:rPr>
          <w:fldChar w:fldCharType="begin"/>
        </w:r>
        <w:r w:rsidRPr="00177D5B">
          <w:rPr>
            <w:rStyle w:val="Hyperlink"/>
          </w:rPr>
          <w:instrText xml:space="preserve"> </w:instrText>
        </w:r>
        <w:r>
          <w:instrText>HYPERLINK \l "_Toc491261735"</w:instrText>
        </w:r>
        <w:r w:rsidRPr="00177D5B">
          <w:rPr>
            <w:rStyle w:val="Hyperlink"/>
          </w:rPr>
          <w:instrText xml:space="preserve"> </w:instrText>
        </w:r>
        <w:r w:rsidRPr="00177D5B">
          <w:rPr>
            <w:rStyle w:val="Hyperlink"/>
          </w:rPr>
        </w:r>
        <w:r w:rsidRPr="00177D5B">
          <w:rPr>
            <w:rStyle w:val="Hyperlink"/>
          </w:rPr>
          <w:fldChar w:fldCharType="separate"/>
        </w:r>
        <w:r w:rsidRPr="00177D5B">
          <w:rPr>
            <w:rStyle w:val="Hyperlink"/>
          </w:rPr>
          <w:t>Appendix C</w:t>
        </w:r>
        <w:r>
          <w:rPr>
            <w:rFonts w:eastAsiaTheme="minorEastAsia"/>
            <w:b w:val="0"/>
            <w:color w:val="auto"/>
            <w:kern w:val="0"/>
            <w:sz w:val="22"/>
            <w:szCs w:val="22"/>
            <w:lang w:val="en-US"/>
          </w:rPr>
          <w:tab/>
        </w:r>
        <w:r w:rsidRPr="00177D5B">
          <w:rPr>
            <w:rStyle w:val="Hyperlink"/>
          </w:rPr>
          <w:t>References</w:t>
        </w:r>
        <w:r>
          <w:rPr>
            <w:webHidden/>
          </w:rPr>
          <w:tab/>
        </w:r>
        <w:r>
          <w:rPr>
            <w:webHidden/>
          </w:rPr>
          <w:fldChar w:fldCharType="begin"/>
        </w:r>
        <w:r>
          <w:rPr>
            <w:webHidden/>
          </w:rPr>
          <w:instrText xml:space="preserve"> PAGEREF _Toc491261735 \h </w:instrText>
        </w:r>
        <w:r>
          <w:rPr>
            <w:webHidden/>
          </w:rPr>
        </w:r>
      </w:ins>
      <w:r>
        <w:rPr>
          <w:webHidden/>
        </w:rPr>
        <w:fldChar w:fldCharType="separate"/>
      </w:r>
      <w:ins w:id="173" w:author="Brionna Spencer" w:date="2017-08-23T14:25:00Z">
        <w:r>
          <w:rPr>
            <w:webHidden/>
          </w:rPr>
          <w:t>16</w:t>
        </w:r>
        <w:r>
          <w:rPr>
            <w:webHidden/>
          </w:rPr>
          <w:fldChar w:fldCharType="end"/>
        </w:r>
        <w:r w:rsidRPr="00177D5B">
          <w:rPr>
            <w:rStyle w:val="Hyperlink"/>
          </w:rPr>
          <w:fldChar w:fldCharType="end"/>
        </w:r>
      </w:ins>
    </w:p>
    <w:p w:rsidR="0015722A" w:rsidDel="00014677" w:rsidRDefault="0015722A">
      <w:pPr>
        <w:pStyle w:val="TOC1"/>
        <w:rPr>
          <w:del w:id="174" w:author="Brionna Spencer" w:date="2017-08-23T14:25:00Z"/>
          <w:rFonts w:eastAsiaTheme="minorEastAsia"/>
          <w:b w:val="0"/>
          <w:color w:val="auto"/>
          <w:kern w:val="0"/>
          <w:sz w:val="22"/>
          <w:szCs w:val="22"/>
          <w:lang w:val="en-US"/>
        </w:rPr>
      </w:pPr>
      <w:del w:id="175" w:author="Brionna Spencer" w:date="2017-08-23T14:25:00Z">
        <w:r w:rsidRPr="00014677" w:rsidDel="00014677">
          <w:rPr>
            <w:rPrChange w:id="176" w:author="Brionna Spencer" w:date="2017-08-23T14:25:00Z">
              <w:rPr>
                <w:rStyle w:val="Hyperlink"/>
              </w:rPr>
            </w:rPrChange>
          </w:rPr>
          <w:delText>1</w:delText>
        </w:r>
        <w:r w:rsidDel="00014677">
          <w:rPr>
            <w:rFonts w:eastAsiaTheme="minorEastAsia"/>
            <w:b w:val="0"/>
            <w:color w:val="auto"/>
            <w:kern w:val="0"/>
            <w:sz w:val="22"/>
            <w:szCs w:val="22"/>
            <w:lang w:val="en-US"/>
          </w:rPr>
          <w:tab/>
        </w:r>
        <w:r w:rsidRPr="00014677" w:rsidDel="00014677">
          <w:rPr>
            <w:rPrChange w:id="177" w:author="Brionna Spencer" w:date="2017-08-23T14:25:00Z">
              <w:rPr>
                <w:rStyle w:val="Hyperlink"/>
              </w:rPr>
            </w:rPrChange>
          </w:rPr>
          <w:delText>Introduction</w:delText>
        </w:r>
        <w:r w:rsidDel="00014677">
          <w:rPr>
            <w:webHidden/>
          </w:rPr>
          <w:tab/>
          <w:delText>4</w:delText>
        </w:r>
      </w:del>
    </w:p>
    <w:p w:rsidR="0015722A" w:rsidDel="00014677" w:rsidRDefault="0015722A">
      <w:pPr>
        <w:pStyle w:val="TOC2"/>
        <w:rPr>
          <w:del w:id="178" w:author="Brionna Spencer" w:date="2017-08-23T14:25:00Z"/>
          <w:rFonts w:asciiTheme="minorHAnsi" w:eastAsiaTheme="minorEastAsia" w:hAnsiTheme="minorHAnsi"/>
          <w:color w:val="auto"/>
          <w:kern w:val="0"/>
          <w:szCs w:val="22"/>
        </w:rPr>
      </w:pPr>
      <w:del w:id="179" w:author="Brionna Spencer" w:date="2017-08-23T14:25:00Z">
        <w:r w:rsidRPr="00014677" w:rsidDel="00014677">
          <w:rPr>
            <w:rPrChange w:id="180" w:author="Brionna Spencer" w:date="2017-08-23T14:25:00Z">
              <w:rPr>
                <w:rStyle w:val="Hyperlink"/>
              </w:rPr>
            </w:rPrChange>
          </w:rPr>
          <w:delText>1.1</w:delText>
        </w:r>
        <w:r w:rsidDel="00014677">
          <w:rPr>
            <w:rFonts w:asciiTheme="minorHAnsi" w:eastAsiaTheme="minorEastAsia" w:hAnsiTheme="minorHAnsi"/>
            <w:color w:val="auto"/>
            <w:kern w:val="0"/>
            <w:szCs w:val="22"/>
          </w:rPr>
          <w:tab/>
        </w:r>
        <w:r w:rsidRPr="00014677" w:rsidDel="00014677">
          <w:rPr>
            <w:rPrChange w:id="181" w:author="Brionna Spencer" w:date="2017-08-23T14:25:00Z">
              <w:rPr>
                <w:rStyle w:val="Hyperlink"/>
              </w:rPr>
            </w:rPrChange>
          </w:rPr>
          <w:delText>Purpose</w:delText>
        </w:r>
        <w:r w:rsidDel="00014677">
          <w:rPr>
            <w:webHidden/>
          </w:rPr>
          <w:tab/>
          <w:delText>4</w:delText>
        </w:r>
      </w:del>
    </w:p>
    <w:p w:rsidR="0015722A" w:rsidDel="00014677" w:rsidRDefault="0015722A">
      <w:pPr>
        <w:pStyle w:val="TOC2"/>
        <w:rPr>
          <w:del w:id="182" w:author="Brionna Spencer" w:date="2017-08-23T14:25:00Z"/>
          <w:rFonts w:asciiTheme="minorHAnsi" w:eastAsiaTheme="minorEastAsia" w:hAnsiTheme="minorHAnsi"/>
          <w:color w:val="auto"/>
          <w:kern w:val="0"/>
          <w:szCs w:val="22"/>
        </w:rPr>
      </w:pPr>
      <w:del w:id="183" w:author="Brionna Spencer" w:date="2017-08-23T14:25:00Z">
        <w:r w:rsidRPr="00014677" w:rsidDel="00014677">
          <w:rPr>
            <w:rPrChange w:id="184" w:author="Brionna Spencer" w:date="2017-08-23T14:25:00Z">
              <w:rPr>
                <w:rStyle w:val="Hyperlink"/>
              </w:rPr>
            </w:rPrChange>
          </w:rPr>
          <w:delText>1.2</w:delText>
        </w:r>
        <w:r w:rsidDel="00014677">
          <w:rPr>
            <w:rFonts w:asciiTheme="minorHAnsi" w:eastAsiaTheme="minorEastAsia" w:hAnsiTheme="minorHAnsi"/>
            <w:color w:val="auto"/>
            <w:kern w:val="0"/>
            <w:szCs w:val="22"/>
          </w:rPr>
          <w:tab/>
        </w:r>
        <w:r w:rsidRPr="00014677" w:rsidDel="00014677">
          <w:rPr>
            <w:rPrChange w:id="185" w:author="Brionna Spencer" w:date="2017-08-23T14:25:00Z">
              <w:rPr>
                <w:rStyle w:val="Hyperlink"/>
              </w:rPr>
            </w:rPrChange>
          </w:rPr>
          <w:delText>Scope</w:delText>
        </w:r>
        <w:r w:rsidDel="00014677">
          <w:rPr>
            <w:webHidden/>
          </w:rPr>
          <w:tab/>
          <w:delText>4</w:delText>
        </w:r>
      </w:del>
    </w:p>
    <w:p w:rsidR="0015722A" w:rsidDel="00014677" w:rsidRDefault="0015722A">
      <w:pPr>
        <w:pStyle w:val="TOC1"/>
        <w:rPr>
          <w:del w:id="186" w:author="Brionna Spencer" w:date="2017-08-23T14:25:00Z"/>
          <w:rFonts w:eastAsiaTheme="minorEastAsia"/>
          <w:b w:val="0"/>
          <w:color w:val="auto"/>
          <w:kern w:val="0"/>
          <w:sz w:val="22"/>
          <w:szCs w:val="22"/>
          <w:lang w:val="en-US"/>
        </w:rPr>
      </w:pPr>
      <w:del w:id="187" w:author="Brionna Spencer" w:date="2017-08-23T14:25:00Z">
        <w:r w:rsidRPr="00014677" w:rsidDel="00014677">
          <w:rPr>
            <w:rFonts w:ascii="Calibri" w:hAnsi="Calibri" w:cs="Calibri"/>
            <w:rPrChange w:id="188" w:author="Brionna Spencer" w:date="2017-08-23T14:25:00Z">
              <w:rPr>
                <w:rStyle w:val="Hyperlink"/>
                <w:rFonts w:ascii="Calibri" w:hAnsi="Calibri" w:cs="Calibri"/>
              </w:rPr>
            </w:rPrChange>
          </w:rPr>
          <w:delText>2</w:delText>
        </w:r>
        <w:r w:rsidDel="00014677">
          <w:rPr>
            <w:rFonts w:eastAsiaTheme="minorEastAsia"/>
            <w:b w:val="0"/>
            <w:color w:val="auto"/>
            <w:kern w:val="0"/>
            <w:sz w:val="22"/>
            <w:szCs w:val="22"/>
            <w:lang w:val="en-US"/>
          </w:rPr>
          <w:tab/>
        </w:r>
        <w:r w:rsidRPr="00014677" w:rsidDel="00014677">
          <w:rPr>
            <w:rFonts w:ascii="Calibri" w:hAnsi="Calibri" w:cs="Calibri"/>
            <w:rPrChange w:id="189" w:author="Brionna Spencer" w:date="2017-08-23T14:25:00Z">
              <w:rPr>
                <w:rStyle w:val="Hyperlink"/>
                <w:rFonts w:ascii="Calibri" w:hAnsi="Calibri" w:cs="Calibri"/>
              </w:rPr>
            </w:rPrChange>
          </w:rPr>
          <w:delText>HwAg1Meas High-Level Description</w:delText>
        </w:r>
        <w:r w:rsidDel="00014677">
          <w:rPr>
            <w:webHidden/>
          </w:rPr>
          <w:tab/>
          <w:delText>5</w:delText>
        </w:r>
      </w:del>
    </w:p>
    <w:p w:rsidR="0015722A" w:rsidDel="00014677" w:rsidRDefault="0015722A">
      <w:pPr>
        <w:pStyle w:val="TOC1"/>
        <w:rPr>
          <w:del w:id="190" w:author="Brionna Spencer" w:date="2017-08-23T14:25:00Z"/>
          <w:rFonts w:eastAsiaTheme="minorEastAsia"/>
          <w:b w:val="0"/>
          <w:color w:val="auto"/>
          <w:kern w:val="0"/>
          <w:sz w:val="22"/>
          <w:szCs w:val="22"/>
          <w:lang w:val="en-US"/>
        </w:rPr>
      </w:pPr>
      <w:del w:id="191" w:author="Brionna Spencer" w:date="2017-08-23T14:25:00Z">
        <w:r w:rsidRPr="00014677" w:rsidDel="00014677">
          <w:rPr>
            <w:rFonts w:ascii="Calibri" w:hAnsi="Calibri" w:cs="Calibri"/>
            <w:rPrChange w:id="192" w:author="Brionna Spencer" w:date="2017-08-23T14:25:00Z">
              <w:rPr>
                <w:rStyle w:val="Hyperlink"/>
                <w:rFonts w:ascii="Calibri" w:hAnsi="Calibri" w:cs="Calibri"/>
              </w:rPr>
            </w:rPrChange>
          </w:rPr>
          <w:delText>3</w:delText>
        </w:r>
        <w:r w:rsidDel="00014677">
          <w:rPr>
            <w:rFonts w:eastAsiaTheme="minorEastAsia"/>
            <w:b w:val="0"/>
            <w:color w:val="auto"/>
            <w:kern w:val="0"/>
            <w:sz w:val="22"/>
            <w:szCs w:val="22"/>
            <w:lang w:val="en-US"/>
          </w:rPr>
          <w:tab/>
        </w:r>
        <w:r w:rsidRPr="00014677" w:rsidDel="00014677">
          <w:rPr>
            <w:rFonts w:ascii="Calibri" w:hAnsi="Calibri" w:cs="Calibri"/>
            <w:rPrChange w:id="193" w:author="Brionna Spencer" w:date="2017-08-23T14:25:00Z">
              <w:rPr>
                <w:rStyle w:val="Hyperlink"/>
                <w:rFonts w:ascii="Calibri" w:hAnsi="Calibri" w:cs="Calibri"/>
              </w:rPr>
            </w:rPrChange>
          </w:rPr>
          <w:delText>Design details of software module</w:delText>
        </w:r>
        <w:r w:rsidDel="00014677">
          <w:rPr>
            <w:webHidden/>
          </w:rPr>
          <w:tab/>
          <w:delText>6</w:delText>
        </w:r>
      </w:del>
    </w:p>
    <w:p w:rsidR="0015722A" w:rsidDel="00014677" w:rsidRDefault="0015722A">
      <w:pPr>
        <w:pStyle w:val="TOC2"/>
        <w:rPr>
          <w:del w:id="194" w:author="Brionna Spencer" w:date="2017-08-23T14:25:00Z"/>
          <w:rFonts w:asciiTheme="minorHAnsi" w:eastAsiaTheme="minorEastAsia" w:hAnsiTheme="minorHAnsi"/>
          <w:color w:val="auto"/>
          <w:kern w:val="0"/>
          <w:szCs w:val="22"/>
        </w:rPr>
      </w:pPr>
      <w:del w:id="195" w:author="Brionna Spencer" w:date="2017-08-23T14:25:00Z">
        <w:r w:rsidRPr="00014677" w:rsidDel="00014677">
          <w:rPr>
            <w:rFonts w:cs="Calibri"/>
            <w:rPrChange w:id="196" w:author="Brionna Spencer" w:date="2017-08-23T14:25:00Z">
              <w:rPr>
                <w:rStyle w:val="Hyperlink"/>
                <w:rFonts w:cs="Calibri"/>
              </w:rPr>
            </w:rPrChange>
          </w:rPr>
          <w:delText>3.1</w:delText>
        </w:r>
        <w:r w:rsidDel="00014677">
          <w:rPr>
            <w:rFonts w:asciiTheme="minorHAnsi" w:eastAsiaTheme="minorEastAsia" w:hAnsiTheme="minorHAnsi"/>
            <w:color w:val="auto"/>
            <w:kern w:val="0"/>
            <w:szCs w:val="22"/>
          </w:rPr>
          <w:tab/>
        </w:r>
        <w:r w:rsidRPr="00014677" w:rsidDel="00014677">
          <w:rPr>
            <w:rPrChange w:id="197" w:author="Brionna Spencer" w:date="2017-08-23T14:25:00Z">
              <w:rPr>
                <w:rStyle w:val="Hyperlink"/>
              </w:rPr>
            </w:rPrChange>
          </w:rPr>
          <w:delText>Graphical</w:delText>
        </w:r>
        <w:r w:rsidRPr="00014677" w:rsidDel="00014677">
          <w:rPr>
            <w:rFonts w:cs="Calibri"/>
            <w:rPrChange w:id="198" w:author="Brionna Spencer" w:date="2017-08-23T14:25:00Z">
              <w:rPr>
                <w:rStyle w:val="Hyperlink"/>
                <w:rFonts w:cs="Calibri"/>
              </w:rPr>
            </w:rPrChange>
          </w:rPr>
          <w:delText xml:space="preserve"> representation of HwAg1Meas</w:delText>
        </w:r>
        <w:r w:rsidDel="00014677">
          <w:rPr>
            <w:webHidden/>
          </w:rPr>
          <w:tab/>
          <w:delText>6</w:delText>
        </w:r>
      </w:del>
    </w:p>
    <w:p w:rsidR="0015722A" w:rsidDel="00014677" w:rsidRDefault="0015722A">
      <w:pPr>
        <w:pStyle w:val="TOC2"/>
        <w:rPr>
          <w:del w:id="199" w:author="Brionna Spencer" w:date="2017-08-23T14:25:00Z"/>
          <w:rFonts w:asciiTheme="minorHAnsi" w:eastAsiaTheme="minorEastAsia" w:hAnsiTheme="minorHAnsi"/>
          <w:color w:val="auto"/>
          <w:kern w:val="0"/>
          <w:szCs w:val="22"/>
        </w:rPr>
      </w:pPr>
      <w:del w:id="200" w:author="Brionna Spencer" w:date="2017-08-23T14:25:00Z">
        <w:r w:rsidRPr="00014677" w:rsidDel="00014677">
          <w:rPr>
            <w:rFonts w:cs="Calibri"/>
            <w:rPrChange w:id="201" w:author="Brionna Spencer" w:date="2017-08-23T14:25:00Z">
              <w:rPr>
                <w:rStyle w:val="Hyperlink"/>
                <w:rFonts w:cs="Calibri"/>
              </w:rPr>
            </w:rPrChange>
          </w:rPr>
          <w:delText>3.2</w:delText>
        </w:r>
        <w:r w:rsidDel="00014677">
          <w:rPr>
            <w:rFonts w:asciiTheme="minorHAnsi" w:eastAsiaTheme="minorEastAsia" w:hAnsiTheme="minorHAnsi"/>
            <w:color w:val="auto"/>
            <w:kern w:val="0"/>
            <w:szCs w:val="22"/>
          </w:rPr>
          <w:tab/>
        </w:r>
        <w:r w:rsidRPr="00014677" w:rsidDel="00014677">
          <w:rPr>
            <w:rFonts w:cs="Calibri"/>
            <w:rPrChange w:id="202" w:author="Brionna Spencer" w:date="2017-08-23T14:25:00Z">
              <w:rPr>
                <w:rStyle w:val="Hyperlink"/>
                <w:rFonts w:cs="Calibri"/>
              </w:rPr>
            </w:rPrChange>
          </w:rPr>
          <w:delText>Data Flow Diagram</w:delText>
        </w:r>
        <w:r w:rsidDel="00014677">
          <w:rPr>
            <w:webHidden/>
          </w:rPr>
          <w:tab/>
          <w:delText>6</w:delText>
        </w:r>
      </w:del>
    </w:p>
    <w:p w:rsidR="0015722A" w:rsidDel="00014677" w:rsidRDefault="0015722A">
      <w:pPr>
        <w:pStyle w:val="TOC3"/>
        <w:tabs>
          <w:tab w:val="left" w:pos="1200"/>
        </w:tabs>
        <w:rPr>
          <w:del w:id="203" w:author="Brionna Spencer" w:date="2017-08-23T14:25:00Z"/>
          <w:rFonts w:asciiTheme="minorHAnsi" w:eastAsiaTheme="minorEastAsia" w:hAnsiTheme="minorHAnsi"/>
          <w:color w:val="auto"/>
          <w:kern w:val="0"/>
          <w:sz w:val="22"/>
          <w:szCs w:val="22"/>
        </w:rPr>
      </w:pPr>
      <w:del w:id="204" w:author="Brionna Spencer" w:date="2017-08-23T14:25:00Z">
        <w:r w:rsidRPr="00014677" w:rsidDel="00014677">
          <w:rPr>
            <w:rFonts w:cs="Calibri"/>
            <w:rPrChange w:id="205" w:author="Brionna Spencer" w:date="2017-08-23T14:25:00Z">
              <w:rPr>
                <w:rStyle w:val="Hyperlink"/>
                <w:rFonts w:cs="Calibri"/>
              </w:rPr>
            </w:rPrChange>
          </w:rPr>
          <w:delText>3.2.1</w:delText>
        </w:r>
        <w:r w:rsidDel="00014677">
          <w:rPr>
            <w:rFonts w:asciiTheme="minorHAnsi" w:eastAsiaTheme="minorEastAsia" w:hAnsiTheme="minorHAnsi"/>
            <w:color w:val="auto"/>
            <w:kern w:val="0"/>
            <w:sz w:val="22"/>
            <w:szCs w:val="22"/>
          </w:rPr>
          <w:tab/>
        </w:r>
        <w:r w:rsidRPr="00014677" w:rsidDel="00014677">
          <w:rPr>
            <w:rPrChange w:id="206" w:author="Brionna Spencer" w:date="2017-08-23T14:25:00Z">
              <w:rPr>
                <w:rStyle w:val="Hyperlink"/>
              </w:rPr>
            </w:rPrChange>
          </w:rPr>
          <w:delText xml:space="preserve">Component </w:delText>
        </w:r>
        <w:r w:rsidRPr="00014677" w:rsidDel="00014677">
          <w:rPr>
            <w:rFonts w:cs="Calibri"/>
            <w:rPrChange w:id="207" w:author="Brionna Spencer" w:date="2017-08-23T14:25:00Z">
              <w:rPr>
                <w:rStyle w:val="Hyperlink"/>
                <w:rFonts w:cs="Calibri"/>
              </w:rPr>
            </w:rPrChange>
          </w:rPr>
          <w:delText>level DFD</w:delText>
        </w:r>
        <w:r w:rsidDel="00014677">
          <w:rPr>
            <w:webHidden/>
          </w:rPr>
          <w:tab/>
          <w:delText>6</w:delText>
        </w:r>
      </w:del>
    </w:p>
    <w:p w:rsidR="0015722A" w:rsidDel="00014677" w:rsidRDefault="0015722A">
      <w:pPr>
        <w:pStyle w:val="TOC3"/>
        <w:tabs>
          <w:tab w:val="left" w:pos="1200"/>
        </w:tabs>
        <w:rPr>
          <w:del w:id="208" w:author="Brionna Spencer" w:date="2017-08-23T14:25:00Z"/>
          <w:rFonts w:asciiTheme="minorHAnsi" w:eastAsiaTheme="minorEastAsia" w:hAnsiTheme="minorHAnsi"/>
          <w:color w:val="auto"/>
          <w:kern w:val="0"/>
          <w:sz w:val="22"/>
          <w:szCs w:val="22"/>
        </w:rPr>
      </w:pPr>
      <w:del w:id="209" w:author="Brionna Spencer" w:date="2017-08-23T14:25:00Z">
        <w:r w:rsidRPr="00014677" w:rsidDel="00014677">
          <w:rPr>
            <w:rFonts w:cs="Calibri"/>
            <w:rPrChange w:id="210" w:author="Brionna Spencer" w:date="2017-08-23T14:25:00Z">
              <w:rPr>
                <w:rStyle w:val="Hyperlink"/>
                <w:rFonts w:cs="Calibri"/>
              </w:rPr>
            </w:rPrChange>
          </w:rPr>
          <w:delText>3.2.2</w:delText>
        </w:r>
        <w:r w:rsidDel="00014677">
          <w:rPr>
            <w:rFonts w:asciiTheme="minorHAnsi" w:eastAsiaTheme="minorEastAsia" w:hAnsiTheme="minorHAnsi"/>
            <w:color w:val="auto"/>
            <w:kern w:val="0"/>
            <w:sz w:val="22"/>
            <w:szCs w:val="22"/>
          </w:rPr>
          <w:tab/>
        </w:r>
        <w:r w:rsidRPr="00014677" w:rsidDel="00014677">
          <w:rPr>
            <w:rPrChange w:id="211" w:author="Brionna Spencer" w:date="2017-08-23T14:25:00Z">
              <w:rPr>
                <w:rStyle w:val="Hyperlink"/>
              </w:rPr>
            </w:rPrChange>
          </w:rPr>
          <w:delText xml:space="preserve">Function </w:delText>
        </w:r>
        <w:r w:rsidRPr="00014677" w:rsidDel="00014677">
          <w:rPr>
            <w:rFonts w:cs="Calibri"/>
            <w:rPrChange w:id="212" w:author="Brionna Spencer" w:date="2017-08-23T14:25:00Z">
              <w:rPr>
                <w:rStyle w:val="Hyperlink"/>
                <w:rFonts w:cs="Calibri"/>
              </w:rPr>
            </w:rPrChange>
          </w:rPr>
          <w:delText>level DFD</w:delText>
        </w:r>
        <w:r w:rsidDel="00014677">
          <w:rPr>
            <w:webHidden/>
          </w:rPr>
          <w:tab/>
          <w:delText>6</w:delText>
        </w:r>
      </w:del>
    </w:p>
    <w:p w:rsidR="0015722A" w:rsidDel="00014677" w:rsidRDefault="0015722A">
      <w:pPr>
        <w:pStyle w:val="TOC1"/>
        <w:rPr>
          <w:del w:id="213" w:author="Brionna Spencer" w:date="2017-08-23T14:25:00Z"/>
          <w:rFonts w:eastAsiaTheme="minorEastAsia"/>
          <w:b w:val="0"/>
          <w:color w:val="auto"/>
          <w:kern w:val="0"/>
          <w:sz w:val="22"/>
          <w:szCs w:val="22"/>
          <w:lang w:val="en-US"/>
        </w:rPr>
      </w:pPr>
      <w:del w:id="214" w:author="Brionna Spencer" w:date="2017-08-23T14:25:00Z">
        <w:r w:rsidRPr="00014677" w:rsidDel="00014677">
          <w:rPr>
            <w:rFonts w:ascii="Calibri" w:hAnsi="Calibri" w:cs="Calibri"/>
            <w:rPrChange w:id="215" w:author="Brionna Spencer" w:date="2017-08-23T14:25:00Z">
              <w:rPr>
                <w:rStyle w:val="Hyperlink"/>
                <w:rFonts w:ascii="Calibri" w:hAnsi="Calibri" w:cs="Calibri"/>
              </w:rPr>
            </w:rPrChange>
          </w:rPr>
          <w:delText>4</w:delText>
        </w:r>
        <w:r w:rsidDel="00014677">
          <w:rPr>
            <w:rFonts w:eastAsiaTheme="minorEastAsia"/>
            <w:b w:val="0"/>
            <w:color w:val="auto"/>
            <w:kern w:val="0"/>
            <w:sz w:val="22"/>
            <w:szCs w:val="22"/>
            <w:lang w:val="en-US"/>
          </w:rPr>
          <w:tab/>
        </w:r>
        <w:r w:rsidRPr="00014677" w:rsidDel="00014677">
          <w:rPr>
            <w:rFonts w:ascii="Calibri" w:hAnsi="Calibri" w:cs="Calibri"/>
            <w:rPrChange w:id="216" w:author="Brionna Spencer" w:date="2017-08-23T14:25:00Z">
              <w:rPr>
                <w:rStyle w:val="Hyperlink"/>
                <w:rFonts w:ascii="Calibri" w:hAnsi="Calibri" w:cs="Calibri"/>
              </w:rPr>
            </w:rPrChange>
          </w:rPr>
          <w:delText>Constant Data Dictionary</w:delText>
        </w:r>
        <w:r w:rsidDel="00014677">
          <w:rPr>
            <w:webHidden/>
          </w:rPr>
          <w:tab/>
          <w:delText>7</w:delText>
        </w:r>
      </w:del>
    </w:p>
    <w:p w:rsidR="0015722A" w:rsidDel="00014677" w:rsidRDefault="0015722A">
      <w:pPr>
        <w:pStyle w:val="TOC2"/>
        <w:rPr>
          <w:del w:id="217" w:author="Brionna Spencer" w:date="2017-08-23T14:25:00Z"/>
          <w:rFonts w:asciiTheme="minorHAnsi" w:eastAsiaTheme="minorEastAsia" w:hAnsiTheme="minorHAnsi"/>
          <w:color w:val="auto"/>
          <w:kern w:val="0"/>
          <w:szCs w:val="22"/>
        </w:rPr>
      </w:pPr>
      <w:del w:id="218" w:author="Brionna Spencer" w:date="2017-08-23T14:25:00Z">
        <w:r w:rsidRPr="00014677" w:rsidDel="00014677">
          <w:rPr>
            <w:rPrChange w:id="219" w:author="Brionna Spencer" w:date="2017-08-23T14:25:00Z">
              <w:rPr>
                <w:rStyle w:val="Hyperlink"/>
              </w:rPr>
            </w:rPrChange>
          </w:rPr>
          <w:delText>4.1</w:delText>
        </w:r>
        <w:r w:rsidDel="00014677">
          <w:rPr>
            <w:rFonts w:asciiTheme="minorHAnsi" w:eastAsiaTheme="minorEastAsia" w:hAnsiTheme="minorHAnsi"/>
            <w:color w:val="auto"/>
            <w:kern w:val="0"/>
            <w:szCs w:val="22"/>
          </w:rPr>
          <w:tab/>
        </w:r>
        <w:r w:rsidRPr="00014677" w:rsidDel="00014677">
          <w:rPr>
            <w:rPrChange w:id="220" w:author="Brionna Spencer" w:date="2017-08-23T14:25:00Z">
              <w:rPr>
                <w:rStyle w:val="Hyperlink"/>
              </w:rPr>
            </w:rPrChange>
          </w:rPr>
          <w:delText>Program (fixed) Constants</w:delText>
        </w:r>
        <w:r w:rsidDel="00014677">
          <w:rPr>
            <w:webHidden/>
          </w:rPr>
          <w:tab/>
          <w:delText>7</w:delText>
        </w:r>
      </w:del>
    </w:p>
    <w:p w:rsidR="0015722A" w:rsidDel="00014677" w:rsidRDefault="0015722A">
      <w:pPr>
        <w:pStyle w:val="TOC3"/>
        <w:tabs>
          <w:tab w:val="left" w:pos="1200"/>
        </w:tabs>
        <w:rPr>
          <w:del w:id="221" w:author="Brionna Spencer" w:date="2017-08-23T14:25:00Z"/>
          <w:rFonts w:asciiTheme="minorHAnsi" w:eastAsiaTheme="minorEastAsia" w:hAnsiTheme="minorHAnsi"/>
          <w:color w:val="auto"/>
          <w:kern w:val="0"/>
          <w:sz w:val="22"/>
          <w:szCs w:val="22"/>
        </w:rPr>
      </w:pPr>
      <w:del w:id="222" w:author="Brionna Spencer" w:date="2017-08-23T14:25:00Z">
        <w:r w:rsidRPr="00014677" w:rsidDel="00014677">
          <w:rPr>
            <w:rPrChange w:id="223" w:author="Brionna Spencer" w:date="2017-08-23T14:25:00Z">
              <w:rPr>
                <w:rStyle w:val="Hyperlink"/>
              </w:rPr>
            </w:rPrChange>
          </w:rPr>
          <w:delText>4.1.1</w:delText>
        </w:r>
        <w:r w:rsidDel="00014677">
          <w:rPr>
            <w:rFonts w:asciiTheme="minorHAnsi" w:eastAsiaTheme="minorEastAsia" w:hAnsiTheme="minorHAnsi"/>
            <w:color w:val="auto"/>
            <w:kern w:val="0"/>
            <w:sz w:val="22"/>
            <w:szCs w:val="22"/>
          </w:rPr>
          <w:tab/>
        </w:r>
        <w:r w:rsidRPr="00014677" w:rsidDel="00014677">
          <w:rPr>
            <w:rPrChange w:id="224" w:author="Brionna Spencer" w:date="2017-08-23T14:25:00Z">
              <w:rPr>
                <w:rStyle w:val="Hyperlink"/>
              </w:rPr>
            </w:rPrChange>
          </w:rPr>
          <w:delText>Embedded Constants</w:delText>
        </w:r>
        <w:r w:rsidDel="00014677">
          <w:rPr>
            <w:webHidden/>
          </w:rPr>
          <w:tab/>
          <w:delText>7</w:delText>
        </w:r>
      </w:del>
    </w:p>
    <w:p w:rsidR="0015722A" w:rsidDel="00014677" w:rsidRDefault="0015722A">
      <w:pPr>
        <w:pStyle w:val="TOC1"/>
        <w:rPr>
          <w:del w:id="225" w:author="Brionna Spencer" w:date="2017-08-23T14:25:00Z"/>
          <w:rFonts w:eastAsiaTheme="minorEastAsia"/>
          <w:b w:val="0"/>
          <w:color w:val="auto"/>
          <w:kern w:val="0"/>
          <w:sz w:val="22"/>
          <w:szCs w:val="22"/>
          <w:lang w:val="en-US"/>
        </w:rPr>
      </w:pPr>
      <w:del w:id="226" w:author="Brionna Spencer" w:date="2017-08-23T14:25:00Z">
        <w:r w:rsidRPr="00014677" w:rsidDel="00014677">
          <w:rPr>
            <w:rFonts w:ascii="Calibri" w:hAnsi="Calibri" w:cs="Calibri"/>
            <w:rPrChange w:id="227" w:author="Brionna Spencer" w:date="2017-08-23T14:25:00Z">
              <w:rPr>
                <w:rStyle w:val="Hyperlink"/>
                <w:rFonts w:ascii="Calibri" w:hAnsi="Calibri" w:cs="Calibri"/>
              </w:rPr>
            </w:rPrChange>
          </w:rPr>
          <w:delText>5</w:delText>
        </w:r>
        <w:r w:rsidDel="00014677">
          <w:rPr>
            <w:rFonts w:eastAsiaTheme="minorEastAsia"/>
            <w:b w:val="0"/>
            <w:color w:val="auto"/>
            <w:kern w:val="0"/>
            <w:sz w:val="22"/>
            <w:szCs w:val="22"/>
            <w:lang w:val="en-US"/>
          </w:rPr>
          <w:tab/>
        </w:r>
        <w:r w:rsidRPr="00014677" w:rsidDel="00014677">
          <w:rPr>
            <w:rFonts w:ascii="Calibri" w:hAnsi="Calibri" w:cs="Calibri"/>
            <w:rPrChange w:id="228" w:author="Brionna Spencer" w:date="2017-08-23T14:25:00Z">
              <w:rPr>
                <w:rStyle w:val="Hyperlink"/>
                <w:rFonts w:ascii="Calibri" w:hAnsi="Calibri" w:cs="Calibri"/>
              </w:rPr>
            </w:rPrChange>
          </w:rPr>
          <w:delText>Software Component Implementation</w:delText>
        </w:r>
        <w:r w:rsidDel="00014677">
          <w:rPr>
            <w:webHidden/>
          </w:rPr>
          <w:tab/>
          <w:delText>8</w:delText>
        </w:r>
      </w:del>
    </w:p>
    <w:p w:rsidR="0015722A" w:rsidDel="00014677" w:rsidRDefault="0015722A">
      <w:pPr>
        <w:pStyle w:val="TOC3"/>
        <w:tabs>
          <w:tab w:val="left" w:pos="1200"/>
        </w:tabs>
        <w:rPr>
          <w:del w:id="229" w:author="Brionna Spencer" w:date="2017-08-23T14:25:00Z"/>
          <w:rFonts w:asciiTheme="minorHAnsi" w:eastAsiaTheme="minorEastAsia" w:hAnsiTheme="minorHAnsi"/>
          <w:color w:val="auto"/>
          <w:kern w:val="0"/>
          <w:sz w:val="22"/>
          <w:szCs w:val="22"/>
        </w:rPr>
      </w:pPr>
      <w:del w:id="230" w:author="Brionna Spencer" w:date="2017-08-23T14:25:00Z">
        <w:r w:rsidRPr="00014677" w:rsidDel="00014677">
          <w:rPr>
            <w:rPrChange w:id="231" w:author="Brionna Spencer" w:date="2017-08-23T14:25:00Z">
              <w:rPr>
                <w:rStyle w:val="Hyperlink"/>
              </w:rPr>
            </w:rPrChange>
          </w:rPr>
          <w:delText>5.1.1</w:delText>
        </w:r>
        <w:r w:rsidDel="00014677">
          <w:rPr>
            <w:rFonts w:asciiTheme="minorHAnsi" w:eastAsiaTheme="minorEastAsia" w:hAnsiTheme="minorHAnsi"/>
            <w:color w:val="auto"/>
            <w:kern w:val="0"/>
            <w:sz w:val="22"/>
            <w:szCs w:val="22"/>
          </w:rPr>
          <w:tab/>
        </w:r>
        <w:r w:rsidRPr="00014677" w:rsidDel="00014677">
          <w:rPr>
            <w:rFonts w:cs="Calibri"/>
            <w:rPrChange w:id="232" w:author="Brionna Spencer" w:date="2017-08-23T14:25:00Z">
              <w:rPr>
                <w:rStyle w:val="Hyperlink"/>
                <w:rFonts w:cs="Calibri"/>
              </w:rPr>
            </w:rPrChange>
          </w:rPr>
          <w:delText>Sub</w:delText>
        </w:r>
        <w:r w:rsidRPr="00014677" w:rsidDel="00014677">
          <w:rPr>
            <w:rPrChange w:id="233" w:author="Brionna Spencer" w:date="2017-08-23T14:25:00Z">
              <w:rPr>
                <w:rStyle w:val="Hyperlink"/>
              </w:rPr>
            </w:rPrChange>
          </w:rPr>
          <w:delText>-Module Functions</w:delText>
        </w:r>
        <w:r w:rsidDel="00014677">
          <w:rPr>
            <w:webHidden/>
          </w:rPr>
          <w:tab/>
          <w:delText>8</w:delText>
        </w:r>
      </w:del>
    </w:p>
    <w:p w:rsidR="0015722A" w:rsidDel="00014677" w:rsidRDefault="0015722A">
      <w:pPr>
        <w:pStyle w:val="TOC3"/>
        <w:tabs>
          <w:tab w:val="left" w:pos="1200"/>
        </w:tabs>
        <w:rPr>
          <w:del w:id="234" w:author="Brionna Spencer" w:date="2017-08-23T14:25:00Z"/>
          <w:rFonts w:asciiTheme="minorHAnsi" w:eastAsiaTheme="minorEastAsia" w:hAnsiTheme="minorHAnsi"/>
          <w:color w:val="auto"/>
          <w:kern w:val="0"/>
          <w:sz w:val="22"/>
          <w:szCs w:val="22"/>
        </w:rPr>
      </w:pPr>
      <w:del w:id="235" w:author="Brionna Spencer" w:date="2017-08-23T14:25:00Z">
        <w:r w:rsidRPr="00014677" w:rsidDel="00014677">
          <w:rPr>
            <w:rPrChange w:id="236" w:author="Brionna Spencer" w:date="2017-08-23T14:25:00Z">
              <w:rPr>
                <w:rStyle w:val="Hyperlink"/>
              </w:rPr>
            </w:rPrChange>
          </w:rPr>
          <w:lastRenderedPageBreak/>
          <w:delText>5.1.2</w:delText>
        </w:r>
        <w:r w:rsidDel="00014677">
          <w:rPr>
            <w:rFonts w:asciiTheme="minorHAnsi" w:eastAsiaTheme="minorEastAsia" w:hAnsiTheme="minorHAnsi"/>
            <w:color w:val="auto"/>
            <w:kern w:val="0"/>
            <w:sz w:val="22"/>
            <w:szCs w:val="22"/>
          </w:rPr>
          <w:tab/>
        </w:r>
        <w:r w:rsidRPr="00014677" w:rsidDel="00014677">
          <w:rPr>
            <w:rPrChange w:id="237" w:author="Brionna Spencer" w:date="2017-08-23T14:25:00Z">
              <w:rPr>
                <w:rStyle w:val="Hyperlink"/>
              </w:rPr>
            </w:rPrChange>
          </w:rPr>
          <w:delText>Interrupt Service Routines</w:delText>
        </w:r>
        <w:r w:rsidDel="00014677">
          <w:rPr>
            <w:webHidden/>
          </w:rPr>
          <w:tab/>
          <w:delText>8</w:delText>
        </w:r>
      </w:del>
    </w:p>
    <w:p w:rsidR="0015722A" w:rsidDel="00014677" w:rsidRDefault="0015722A">
      <w:pPr>
        <w:pStyle w:val="TOC3"/>
        <w:tabs>
          <w:tab w:val="left" w:pos="1200"/>
        </w:tabs>
        <w:rPr>
          <w:del w:id="238" w:author="Brionna Spencer" w:date="2017-08-23T14:25:00Z"/>
          <w:rFonts w:asciiTheme="minorHAnsi" w:eastAsiaTheme="minorEastAsia" w:hAnsiTheme="minorHAnsi"/>
          <w:color w:val="auto"/>
          <w:kern w:val="0"/>
          <w:sz w:val="22"/>
          <w:szCs w:val="22"/>
        </w:rPr>
      </w:pPr>
      <w:del w:id="239" w:author="Brionna Spencer" w:date="2017-08-23T14:25:00Z">
        <w:r w:rsidRPr="00014677" w:rsidDel="00014677">
          <w:rPr>
            <w:rPrChange w:id="240" w:author="Brionna Spencer" w:date="2017-08-23T14:25:00Z">
              <w:rPr>
                <w:rStyle w:val="Hyperlink"/>
              </w:rPr>
            </w:rPrChange>
          </w:rPr>
          <w:delText>5.1.3</w:delText>
        </w:r>
        <w:r w:rsidDel="00014677">
          <w:rPr>
            <w:rFonts w:asciiTheme="minorHAnsi" w:eastAsiaTheme="minorEastAsia" w:hAnsiTheme="minorHAnsi"/>
            <w:color w:val="auto"/>
            <w:kern w:val="0"/>
            <w:sz w:val="22"/>
            <w:szCs w:val="22"/>
          </w:rPr>
          <w:tab/>
        </w:r>
        <w:r w:rsidRPr="00014677" w:rsidDel="00014677">
          <w:rPr>
            <w:rPrChange w:id="241" w:author="Brionna Spencer" w:date="2017-08-23T14:25:00Z">
              <w:rPr>
                <w:rStyle w:val="Hyperlink"/>
              </w:rPr>
            </w:rPrChange>
          </w:rPr>
          <w:delText>Server Runnable Functions</w:delText>
        </w:r>
        <w:r w:rsidDel="00014677">
          <w:rPr>
            <w:webHidden/>
          </w:rPr>
          <w:tab/>
          <w:delText>8</w:delText>
        </w:r>
      </w:del>
    </w:p>
    <w:p w:rsidR="0015722A" w:rsidDel="00014677" w:rsidRDefault="0015722A">
      <w:pPr>
        <w:pStyle w:val="TOC3"/>
        <w:tabs>
          <w:tab w:val="left" w:pos="1200"/>
        </w:tabs>
        <w:rPr>
          <w:del w:id="242" w:author="Brionna Spencer" w:date="2017-08-23T14:25:00Z"/>
          <w:rFonts w:asciiTheme="minorHAnsi" w:eastAsiaTheme="minorEastAsia" w:hAnsiTheme="minorHAnsi"/>
          <w:color w:val="auto"/>
          <w:kern w:val="0"/>
          <w:sz w:val="22"/>
          <w:szCs w:val="22"/>
        </w:rPr>
      </w:pPr>
      <w:del w:id="243" w:author="Brionna Spencer" w:date="2017-08-23T14:25:00Z">
        <w:r w:rsidRPr="00014677" w:rsidDel="00014677">
          <w:rPr>
            <w:rPrChange w:id="244" w:author="Brionna Spencer" w:date="2017-08-23T14:25:00Z">
              <w:rPr>
                <w:rStyle w:val="Hyperlink"/>
              </w:rPr>
            </w:rPrChange>
          </w:rPr>
          <w:delText>5.1.4</w:delText>
        </w:r>
        <w:r w:rsidDel="00014677">
          <w:rPr>
            <w:rFonts w:asciiTheme="minorHAnsi" w:eastAsiaTheme="minorEastAsia" w:hAnsiTheme="minorHAnsi"/>
            <w:color w:val="auto"/>
            <w:kern w:val="0"/>
            <w:sz w:val="22"/>
            <w:szCs w:val="22"/>
          </w:rPr>
          <w:tab/>
        </w:r>
        <w:r w:rsidRPr="00014677" w:rsidDel="00014677">
          <w:rPr>
            <w:rPrChange w:id="245" w:author="Brionna Spencer" w:date="2017-08-23T14:25:00Z">
              <w:rPr>
                <w:rStyle w:val="Hyperlink"/>
              </w:rPr>
            </w:rPrChange>
          </w:rPr>
          <w:delText>Module Internal (Local) Functions</w:delText>
        </w:r>
        <w:r w:rsidDel="00014677">
          <w:rPr>
            <w:webHidden/>
          </w:rPr>
          <w:tab/>
          <w:delText>9</w:delText>
        </w:r>
      </w:del>
    </w:p>
    <w:p w:rsidR="0015722A" w:rsidDel="00014677" w:rsidRDefault="0015722A">
      <w:pPr>
        <w:pStyle w:val="TOC2"/>
        <w:rPr>
          <w:del w:id="246" w:author="Brionna Spencer" w:date="2017-08-23T14:25:00Z"/>
          <w:rFonts w:asciiTheme="minorHAnsi" w:eastAsiaTheme="minorEastAsia" w:hAnsiTheme="minorHAnsi"/>
          <w:color w:val="auto"/>
          <w:kern w:val="0"/>
          <w:szCs w:val="22"/>
        </w:rPr>
      </w:pPr>
      <w:del w:id="247" w:author="Brionna Spencer" w:date="2017-08-23T14:25:00Z">
        <w:r w:rsidRPr="00014677" w:rsidDel="00014677">
          <w:rPr>
            <w:rPrChange w:id="248" w:author="Brionna Spencer" w:date="2017-08-23T14:25:00Z">
              <w:rPr>
                <w:rStyle w:val="Hyperlink"/>
              </w:rPr>
            </w:rPrChange>
          </w:rPr>
          <w:delText>5.1.4.1</w:delText>
        </w:r>
        <w:r w:rsidDel="00014677">
          <w:rPr>
            <w:rFonts w:asciiTheme="minorHAnsi" w:eastAsiaTheme="minorEastAsia" w:hAnsiTheme="minorHAnsi"/>
            <w:color w:val="auto"/>
            <w:kern w:val="0"/>
            <w:szCs w:val="22"/>
          </w:rPr>
          <w:tab/>
        </w:r>
        <w:r w:rsidRPr="00014677" w:rsidDel="00014677">
          <w:rPr>
            <w:rPrChange w:id="249" w:author="Brionna Spencer" w:date="2017-08-23T14:25:00Z">
              <w:rPr>
                <w:rStyle w:val="Hyperlink"/>
              </w:rPr>
            </w:rPrChange>
          </w:rPr>
          <w:delText>Local Function #1</w:delText>
        </w:r>
        <w:r w:rsidDel="00014677">
          <w:rPr>
            <w:webHidden/>
          </w:rPr>
          <w:tab/>
          <w:delText>9</w:delText>
        </w:r>
      </w:del>
    </w:p>
    <w:p w:rsidR="0015722A" w:rsidDel="00014677" w:rsidRDefault="0015722A">
      <w:pPr>
        <w:pStyle w:val="TOC2"/>
        <w:rPr>
          <w:del w:id="250" w:author="Brionna Spencer" w:date="2017-08-23T14:25:00Z"/>
          <w:rFonts w:asciiTheme="minorHAnsi" w:eastAsiaTheme="minorEastAsia" w:hAnsiTheme="minorHAnsi"/>
          <w:color w:val="auto"/>
          <w:kern w:val="0"/>
          <w:szCs w:val="22"/>
        </w:rPr>
      </w:pPr>
      <w:del w:id="251" w:author="Brionna Spencer" w:date="2017-08-23T14:25:00Z">
        <w:r w:rsidRPr="00014677" w:rsidDel="00014677">
          <w:rPr>
            <w:rPrChange w:id="252" w:author="Brionna Spencer" w:date="2017-08-23T14:25:00Z">
              <w:rPr>
                <w:rStyle w:val="Hyperlink"/>
              </w:rPr>
            </w:rPrChange>
          </w:rPr>
          <w:delText>5.1.4.2</w:delText>
        </w:r>
        <w:r w:rsidDel="00014677">
          <w:rPr>
            <w:rFonts w:asciiTheme="minorHAnsi" w:eastAsiaTheme="minorEastAsia" w:hAnsiTheme="minorHAnsi"/>
            <w:color w:val="auto"/>
            <w:kern w:val="0"/>
            <w:szCs w:val="22"/>
          </w:rPr>
          <w:tab/>
        </w:r>
        <w:r w:rsidRPr="00014677" w:rsidDel="00014677">
          <w:rPr>
            <w:rPrChange w:id="253" w:author="Brionna Spencer" w:date="2017-08-23T14:25:00Z">
              <w:rPr>
                <w:rStyle w:val="Hyperlink"/>
              </w:rPr>
            </w:rPrChange>
          </w:rPr>
          <w:delText>Description</w:delText>
        </w:r>
        <w:r w:rsidDel="00014677">
          <w:rPr>
            <w:webHidden/>
          </w:rPr>
          <w:tab/>
          <w:delText>9</w:delText>
        </w:r>
      </w:del>
    </w:p>
    <w:p w:rsidR="0015722A" w:rsidDel="00014677" w:rsidRDefault="0015722A">
      <w:pPr>
        <w:pStyle w:val="TOC2"/>
        <w:rPr>
          <w:del w:id="254" w:author="Brionna Spencer" w:date="2017-08-23T14:25:00Z"/>
          <w:rFonts w:asciiTheme="minorHAnsi" w:eastAsiaTheme="minorEastAsia" w:hAnsiTheme="minorHAnsi"/>
          <w:color w:val="auto"/>
          <w:kern w:val="0"/>
          <w:szCs w:val="22"/>
        </w:rPr>
      </w:pPr>
      <w:del w:id="255" w:author="Brionna Spencer" w:date="2017-08-23T14:25:00Z">
        <w:r w:rsidRPr="00014677" w:rsidDel="00014677">
          <w:rPr>
            <w:rFonts w:cs="Calibri"/>
            <w:rPrChange w:id="256" w:author="Brionna Spencer" w:date="2017-08-23T14:25:00Z">
              <w:rPr>
                <w:rStyle w:val="Hyperlink"/>
                <w:rFonts w:cs="Calibri"/>
              </w:rPr>
            </w:rPrChange>
          </w:rPr>
          <w:delText>5.1.5</w:delText>
        </w:r>
        <w:r w:rsidDel="00014677">
          <w:rPr>
            <w:rFonts w:asciiTheme="minorHAnsi" w:eastAsiaTheme="minorEastAsia" w:hAnsiTheme="minorHAnsi"/>
            <w:color w:val="auto"/>
            <w:kern w:val="0"/>
            <w:szCs w:val="22"/>
          </w:rPr>
          <w:tab/>
        </w:r>
        <w:r w:rsidRPr="00014677" w:rsidDel="00014677">
          <w:rPr>
            <w:rFonts w:cs="Calibri"/>
            <w:rPrChange w:id="257" w:author="Brionna Spencer" w:date="2017-08-23T14:25:00Z">
              <w:rPr>
                <w:rStyle w:val="Hyperlink"/>
                <w:rFonts w:cs="Calibri"/>
              </w:rPr>
            </w:rPrChange>
          </w:rPr>
          <w:delText>Local Function #2</w:delText>
        </w:r>
        <w:r w:rsidDel="00014677">
          <w:rPr>
            <w:webHidden/>
          </w:rPr>
          <w:tab/>
          <w:delText>9</w:delText>
        </w:r>
      </w:del>
    </w:p>
    <w:p w:rsidR="0015722A" w:rsidDel="00014677" w:rsidRDefault="0015722A">
      <w:pPr>
        <w:pStyle w:val="TOC2"/>
        <w:rPr>
          <w:del w:id="258" w:author="Brionna Spencer" w:date="2017-08-23T14:25:00Z"/>
          <w:rFonts w:asciiTheme="minorHAnsi" w:eastAsiaTheme="minorEastAsia" w:hAnsiTheme="minorHAnsi"/>
          <w:color w:val="auto"/>
          <w:kern w:val="0"/>
          <w:szCs w:val="22"/>
        </w:rPr>
      </w:pPr>
      <w:del w:id="259" w:author="Brionna Spencer" w:date="2017-08-23T14:25:00Z">
        <w:r w:rsidRPr="00014677" w:rsidDel="00014677">
          <w:rPr>
            <w:rFonts w:cs="Calibri"/>
            <w:rPrChange w:id="260" w:author="Brionna Spencer" w:date="2017-08-23T14:25:00Z">
              <w:rPr>
                <w:rStyle w:val="Hyperlink"/>
                <w:rFonts w:cs="Calibri"/>
              </w:rPr>
            </w:rPrChange>
          </w:rPr>
          <w:delText>5.1.5.1</w:delText>
        </w:r>
        <w:r w:rsidDel="00014677">
          <w:rPr>
            <w:rFonts w:asciiTheme="minorHAnsi" w:eastAsiaTheme="minorEastAsia" w:hAnsiTheme="minorHAnsi"/>
            <w:color w:val="auto"/>
            <w:kern w:val="0"/>
            <w:szCs w:val="22"/>
          </w:rPr>
          <w:tab/>
        </w:r>
        <w:r w:rsidRPr="00014677" w:rsidDel="00014677">
          <w:rPr>
            <w:rFonts w:cs="Calibri"/>
            <w:rPrChange w:id="261" w:author="Brionna Spencer" w:date="2017-08-23T14:25:00Z">
              <w:rPr>
                <w:rStyle w:val="Hyperlink"/>
                <w:rFonts w:cs="Calibri"/>
              </w:rPr>
            </w:rPrChange>
          </w:rPr>
          <w:delText>Design Rationale</w:delText>
        </w:r>
        <w:r w:rsidDel="00014677">
          <w:rPr>
            <w:webHidden/>
          </w:rPr>
          <w:tab/>
          <w:delText>10</w:delText>
        </w:r>
      </w:del>
    </w:p>
    <w:p w:rsidR="0015722A" w:rsidDel="00014677" w:rsidRDefault="0015722A">
      <w:pPr>
        <w:pStyle w:val="TOC3"/>
        <w:tabs>
          <w:tab w:val="left" w:pos="1200"/>
        </w:tabs>
        <w:rPr>
          <w:del w:id="262" w:author="Brionna Spencer" w:date="2017-08-23T14:25:00Z"/>
          <w:rFonts w:asciiTheme="minorHAnsi" w:eastAsiaTheme="minorEastAsia" w:hAnsiTheme="minorHAnsi"/>
          <w:color w:val="auto"/>
          <w:kern w:val="0"/>
          <w:sz w:val="22"/>
          <w:szCs w:val="22"/>
        </w:rPr>
      </w:pPr>
      <w:del w:id="263" w:author="Brionna Spencer" w:date="2017-08-23T14:25:00Z">
        <w:r w:rsidRPr="00014677" w:rsidDel="00014677">
          <w:rPr>
            <w:rPrChange w:id="264" w:author="Brionna Spencer" w:date="2017-08-23T14:25:00Z">
              <w:rPr>
                <w:rStyle w:val="Hyperlink"/>
              </w:rPr>
            </w:rPrChange>
          </w:rPr>
          <w:delText>5.1.6</w:delText>
        </w:r>
        <w:r w:rsidDel="00014677">
          <w:rPr>
            <w:rFonts w:asciiTheme="minorHAnsi" w:eastAsiaTheme="minorEastAsia" w:hAnsiTheme="minorHAnsi"/>
            <w:color w:val="auto"/>
            <w:kern w:val="0"/>
            <w:sz w:val="22"/>
            <w:szCs w:val="22"/>
          </w:rPr>
          <w:tab/>
        </w:r>
        <w:r w:rsidRPr="00014677" w:rsidDel="00014677">
          <w:rPr>
            <w:rPrChange w:id="265" w:author="Brionna Spencer" w:date="2017-08-23T14:25:00Z">
              <w:rPr>
                <w:rStyle w:val="Hyperlink"/>
              </w:rPr>
            </w:rPrChange>
          </w:rPr>
          <w:delText>Transition Functions</w:delText>
        </w:r>
        <w:r w:rsidDel="00014677">
          <w:rPr>
            <w:webHidden/>
          </w:rPr>
          <w:tab/>
          <w:delText>10</w:delText>
        </w:r>
      </w:del>
    </w:p>
    <w:p w:rsidR="0015722A" w:rsidDel="00014677" w:rsidRDefault="0015722A">
      <w:pPr>
        <w:pStyle w:val="TOC1"/>
        <w:rPr>
          <w:del w:id="266" w:author="Brionna Spencer" w:date="2017-08-23T14:25:00Z"/>
          <w:rFonts w:eastAsiaTheme="minorEastAsia"/>
          <w:b w:val="0"/>
          <w:color w:val="auto"/>
          <w:kern w:val="0"/>
          <w:sz w:val="22"/>
          <w:szCs w:val="22"/>
          <w:lang w:val="en-US"/>
        </w:rPr>
      </w:pPr>
      <w:del w:id="267" w:author="Brionna Spencer" w:date="2017-08-23T14:25:00Z">
        <w:r w:rsidRPr="00014677" w:rsidDel="00014677">
          <w:rPr>
            <w:rFonts w:ascii="Calibri" w:hAnsi="Calibri" w:cs="Calibri"/>
            <w:rPrChange w:id="268" w:author="Brionna Spencer" w:date="2017-08-23T14:25:00Z">
              <w:rPr>
                <w:rStyle w:val="Hyperlink"/>
                <w:rFonts w:ascii="Calibri" w:hAnsi="Calibri" w:cs="Calibri"/>
              </w:rPr>
            </w:rPrChange>
          </w:rPr>
          <w:delText>6</w:delText>
        </w:r>
        <w:r w:rsidDel="00014677">
          <w:rPr>
            <w:rFonts w:eastAsiaTheme="minorEastAsia"/>
            <w:b w:val="0"/>
            <w:color w:val="auto"/>
            <w:kern w:val="0"/>
            <w:sz w:val="22"/>
            <w:szCs w:val="22"/>
            <w:lang w:val="en-US"/>
          </w:rPr>
          <w:tab/>
        </w:r>
        <w:r w:rsidRPr="00014677" w:rsidDel="00014677">
          <w:rPr>
            <w:rFonts w:ascii="Calibri" w:hAnsi="Calibri"/>
            <w:rPrChange w:id="269" w:author="Brionna Spencer" w:date="2017-08-23T14:25:00Z">
              <w:rPr>
                <w:rStyle w:val="Hyperlink"/>
                <w:rFonts w:ascii="Calibri" w:hAnsi="Calibri"/>
              </w:rPr>
            </w:rPrChange>
          </w:rPr>
          <w:delText>Known</w:delText>
        </w:r>
        <w:r w:rsidRPr="00014677" w:rsidDel="00014677">
          <w:rPr>
            <w:rFonts w:ascii="Calibri" w:hAnsi="Calibri" w:cs="Calibri"/>
            <w:rPrChange w:id="270" w:author="Brionna Spencer" w:date="2017-08-23T14:25:00Z">
              <w:rPr>
                <w:rStyle w:val="Hyperlink"/>
                <w:rFonts w:ascii="Calibri" w:hAnsi="Calibri" w:cs="Calibri"/>
              </w:rPr>
            </w:rPrChange>
          </w:rPr>
          <w:delText xml:space="preserve"> Limitations with Design</w:delText>
        </w:r>
        <w:r w:rsidDel="00014677">
          <w:rPr>
            <w:webHidden/>
          </w:rPr>
          <w:tab/>
          <w:delText>11</w:delText>
        </w:r>
      </w:del>
    </w:p>
    <w:p w:rsidR="0015722A" w:rsidDel="00014677" w:rsidRDefault="0015722A">
      <w:pPr>
        <w:pStyle w:val="TOC1"/>
        <w:rPr>
          <w:del w:id="271" w:author="Brionna Spencer" w:date="2017-08-23T14:25:00Z"/>
          <w:rFonts w:eastAsiaTheme="minorEastAsia"/>
          <w:b w:val="0"/>
          <w:color w:val="auto"/>
          <w:kern w:val="0"/>
          <w:sz w:val="22"/>
          <w:szCs w:val="22"/>
          <w:lang w:val="en-US"/>
        </w:rPr>
      </w:pPr>
      <w:del w:id="272" w:author="Brionna Spencer" w:date="2017-08-23T14:25:00Z">
        <w:r w:rsidRPr="00014677" w:rsidDel="00014677">
          <w:rPr>
            <w:rFonts w:ascii="Calibri" w:hAnsi="Calibri" w:cs="Calibri"/>
            <w:rPrChange w:id="273" w:author="Brionna Spencer" w:date="2017-08-23T14:25:00Z">
              <w:rPr>
                <w:rStyle w:val="Hyperlink"/>
                <w:rFonts w:ascii="Calibri" w:hAnsi="Calibri" w:cs="Calibri"/>
              </w:rPr>
            </w:rPrChange>
          </w:rPr>
          <w:delText>7</w:delText>
        </w:r>
        <w:r w:rsidDel="00014677">
          <w:rPr>
            <w:rFonts w:eastAsiaTheme="minorEastAsia"/>
            <w:b w:val="0"/>
            <w:color w:val="auto"/>
            <w:kern w:val="0"/>
            <w:sz w:val="22"/>
            <w:szCs w:val="22"/>
            <w:lang w:val="en-US"/>
          </w:rPr>
          <w:tab/>
        </w:r>
        <w:r w:rsidRPr="00014677" w:rsidDel="00014677">
          <w:rPr>
            <w:rFonts w:ascii="Calibri" w:hAnsi="Calibri" w:cs="Calibri"/>
            <w:rPrChange w:id="274" w:author="Brionna Spencer" w:date="2017-08-23T14:25:00Z">
              <w:rPr>
                <w:rStyle w:val="Hyperlink"/>
                <w:rFonts w:ascii="Calibri" w:hAnsi="Calibri" w:cs="Calibri"/>
              </w:rPr>
            </w:rPrChange>
          </w:rPr>
          <w:delText>UNIT TEST CONSIDERATION</w:delText>
        </w:r>
        <w:r w:rsidDel="00014677">
          <w:rPr>
            <w:webHidden/>
          </w:rPr>
          <w:tab/>
          <w:delText>12</w:delText>
        </w:r>
      </w:del>
    </w:p>
    <w:p w:rsidR="0015722A" w:rsidDel="00014677" w:rsidRDefault="0015722A">
      <w:pPr>
        <w:pStyle w:val="TOC1"/>
        <w:tabs>
          <w:tab w:val="left" w:pos="1400"/>
        </w:tabs>
        <w:rPr>
          <w:del w:id="275" w:author="Brionna Spencer" w:date="2017-08-23T14:25:00Z"/>
          <w:rFonts w:eastAsiaTheme="minorEastAsia"/>
          <w:b w:val="0"/>
          <w:color w:val="auto"/>
          <w:kern w:val="0"/>
          <w:sz w:val="22"/>
          <w:szCs w:val="22"/>
          <w:lang w:val="en-US"/>
        </w:rPr>
      </w:pPr>
      <w:del w:id="276" w:author="Brionna Spencer" w:date="2017-08-23T14:25:00Z">
        <w:r w:rsidRPr="00014677" w:rsidDel="00014677">
          <w:rPr>
            <w:rPrChange w:id="277" w:author="Brionna Spencer" w:date="2017-08-23T14:25:00Z">
              <w:rPr>
                <w:rStyle w:val="Hyperlink"/>
              </w:rPr>
            </w:rPrChange>
          </w:rPr>
          <w:delText>Appendix A</w:delText>
        </w:r>
        <w:r w:rsidDel="00014677">
          <w:rPr>
            <w:rFonts w:eastAsiaTheme="minorEastAsia"/>
            <w:b w:val="0"/>
            <w:color w:val="auto"/>
            <w:kern w:val="0"/>
            <w:sz w:val="22"/>
            <w:szCs w:val="22"/>
            <w:lang w:val="en-US"/>
          </w:rPr>
          <w:tab/>
        </w:r>
        <w:r w:rsidRPr="00014677" w:rsidDel="00014677">
          <w:rPr>
            <w:rPrChange w:id="278" w:author="Brionna Spencer" w:date="2017-08-23T14:25:00Z">
              <w:rPr>
                <w:rStyle w:val="Hyperlink"/>
              </w:rPr>
            </w:rPrChange>
          </w:rPr>
          <w:delText>Abbreviations and Acronyms</w:delText>
        </w:r>
        <w:r w:rsidDel="00014677">
          <w:rPr>
            <w:webHidden/>
          </w:rPr>
          <w:tab/>
          <w:delText>13</w:delText>
        </w:r>
      </w:del>
    </w:p>
    <w:p w:rsidR="0015722A" w:rsidDel="00014677" w:rsidRDefault="0015722A">
      <w:pPr>
        <w:pStyle w:val="TOC1"/>
        <w:tabs>
          <w:tab w:val="left" w:pos="1400"/>
        </w:tabs>
        <w:rPr>
          <w:del w:id="279" w:author="Brionna Spencer" w:date="2017-08-23T14:25:00Z"/>
          <w:rFonts w:eastAsiaTheme="minorEastAsia"/>
          <w:b w:val="0"/>
          <w:color w:val="auto"/>
          <w:kern w:val="0"/>
          <w:sz w:val="22"/>
          <w:szCs w:val="22"/>
          <w:lang w:val="en-US"/>
        </w:rPr>
      </w:pPr>
      <w:del w:id="280" w:author="Brionna Spencer" w:date="2017-08-23T14:25:00Z">
        <w:r w:rsidRPr="00014677" w:rsidDel="00014677">
          <w:rPr>
            <w:rPrChange w:id="281" w:author="Brionna Spencer" w:date="2017-08-23T14:25:00Z">
              <w:rPr>
                <w:rStyle w:val="Hyperlink"/>
              </w:rPr>
            </w:rPrChange>
          </w:rPr>
          <w:delText>Appendix B</w:delText>
        </w:r>
        <w:r w:rsidDel="00014677">
          <w:rPr>
            <w:rFonts w:eastAsiaTheme="minorEastAsia"/>
            <w:b w:val="0"/>
            <w:color w:val="auto"/>
            <w:kern w:val="0"/>
            <w:sz w:val="22"/>
            <w:szCs w:val="22"/>
            <w:lang w:val="en-US"/>
          </w:rPr>
          <w:tab/>
        </w:r>
        <w:r w:rsidRPr="00014677" w:rsidDel="00014677">
          <w:rPr>
            <w:rPrChange w:id="282" w:author="Brionna Spencer" w:date="2017-08-23T14:25:00Z">
              <w:rPr>
                <w:rStyle w:val="Hyperlink"/>
              </w:rPr>
            </w:rPrChange>
          </w:rPr>
          <w:delText>Glossary</w:delText>
        </w:r>
        <w:r w:rsidDel="00014677">
          <w:rPr>
            <w:webHidden/>
          </w:rPr>
          <w:tab/>
          <w:delText>14</w:delText>
        </w:r>
      </w:del>
    </w:p>
    <w:p w:rsidR="0015722A" w:rsidDel="00014677" w:rsidRDefault="0015722A">
      <w:pPr>
        <w:pStyle w:val="TOC1"/>
        <w:tabs>
          <w:tab w:val="left" w:pos="1400"/>
        </w:tabs>
        <w:rPr>
          <w:del w:id="283" w:author="Brionna Spencer" w:date="2017-08-23T14:25:00Z"/>
          <w:rFonts w:eastAsiaTheme="minorEastAsia"/>
          <w:b w:val="0"/>
          <w:color w:val="auto"/>
          <w:kern w:val="0"/>
          <w:sz w:val="22"/>
          <w:szCs w:val="22"/>
          <w:lang w:val="en-US"/>
        </w:rPr>
      </w:pPr>
      <w:del w:id="284" w:author="Brionna Spencer" w:date="2017-08-23T14:25:00Z">
        <w:r w:rsidRPr="00014677" w:rsidDel="00014677">
          <w:rPr>
            <w:rPrChange w:id="285" w:author="Brionna Spencer" w:date="2017-08-23T14:25:00Z">
              <w:rPr>
                <w:rStyle w:val="Hyperlink"/>
              </w:rPr>
            </w:rPrChange>
          </w:rPr>
          <w:delText>Appendix C</w:delText>
        </w:r>
        <w:r w:rsidDel="00014677">
          <w:rPr>
            <w:rFonts w:eastAsiaTheme="minorEastAsia"/>
            <w:b w:val="0"/>
            <w:color w:val="auto"/>
            <w:kern w:val="0"/>
            <w:sz w:val="22"/>
            <w:szCs w:val="22"/>
            <w:lang w:val="en-US"/>
          </w:rPr>
          <w:tab/>
        </w:r>
        <w:r w:rsidRPr="00014677" w:rsidDel="00014677">
          <w:rPr>
            <w:rPrChange w:id="286" w:author="Brionna Spencer" w:date="2017-08-23T14:25:00Z">
              <w:rPr>
                <w:rStyle w:val="Hyperlink"/>
              </w:rPr>
            </w:rPrChange>
          </w:rPr>
          <w:delText>References</w:delText>
        </w:r>
        <w:r w:rsidDel="00014677">
          <w:rPr>
            <w:webHidden/>
          </w:rPr>
          <w:tab/>
          <w:delText>15</w:delText>
        </w:r>
      </w:del>
    </w:p>
    <w:p w:rsidR="00707BA6" w:rsidRPr="00A158C7" w:rsidRDefault="00E16D14" w:rsidP="00E16D14">
      <w:pPr>
        <w:jc w:val="center"/>
      </w:pPr>
      <w:r>
        <w:rPr>
          <w:caps/>
        </w:rPr>
        <w:fldChar w:fldCharType="end"/>
      </w:r>
    </w:p>
    <w:p w:rsidR="00B81C1B" w:rsidRPr="00A158C7" w:rsidRDefault="00FE5DF5" w:rsidP="00B0024F">
      <w:pPr>
        <w:pStyle w:val="Heading1"/>
      </w:pPr>
      <w:bookmarkStart w:id="287" w:name="_Toc491261684"/>
      <w:r w:rsidRPr="00A158C7">
        <w:lastRenderedPageBreak/>
        <w:t>Introduction</w:t>
      </w:r>
      <w:bookmarkEnd w:id="287"/>
    </w:p>
    <w:p w:rsidR="00063A7A" w:rsidRPr="00A158C7" w:rsidRDefault="00FE5DF5" w:rsidP="000B37D5">
      <w:pPr>
        <w:pStyle w:val="Heading2"/>
      </w:pPr>
      <w:bookmarkStart w:id="288" w:name="_Toc491261685"/>
      <w:r w:rsidRPr="00A158C7">
        <w:t>Purpose</w:t>
      </w:r>
      <w:bookmarkEnd w:id="288"/>
    </w:p>
    <w:p w:rsidR="00DC0959" w:rsidRPr="00A158C7" w:rsidRDefault="00F141E7" w:rsidP="00DC0959">
      <w:pPr>
        <w:rPr>
          <w:lang w:bidi="ar-SA"/>
        </w:rPr>
      </w:pPr>
      <w:del w:id="289" w:author="Brionna Spencer" w:date="2017-08-14T13:19:00Z">
        <w:r w:rsidDel="00027AAE">
          <w:rPr>
            <w:lang w:bidi="ar-SA"/>
          </w:rPr>
          <w:delText>MDD for HwAg1.</w:delText>
        </w:r>
      </w:del>
      <w:ins w:id="290" w:author="Brionna Spencer" w:date="2017-08-23T14:26:00Z">
        <w:r w:rsidR="00053521">
          <w:rPr>
            <w:lang w:bidi="ar-SA"/>
          </w:rPr>
          <w:t>Refer to FDD.</w:t>
        </w:r>
      </w:ins>
    </w:p>
    <w:p w:rsidR="00AE0435" w:rsidRPr="00A158C7" w:rsidRDefault="00FE5DF5" w:rsidP="000B37D5">
      <w:pPr>
        <w:pStyle w:val="Heading2"/>
      </w:pPr>
      <w:bookmarkStart w:id="291" w:name="_Toc491261686"/>
      <w:r w:rsidRPr="00A158C7">
        <w:t>Scope</w:t>
      </w:r>
      <w:bookmarkEnd w:id="291"/>
    </w:p>
    <w:p w:rsidR="00DC0959" w:rsidRDefault="00DC0959" w:rsidP="00DC0959">
      <w:pPr>
        <w:rPr>
          <w:lang w:bidi="ar-SA"/>
        </w:rPr>
      </w:pPr>
    </w:p>
    <w:p w:rsidR="00DC0959" w:rsidRPr="008C412D" w:rsidRDefault="00DC0959" w:rsidP="00B14A28">
      <w:pPr>
        <w:keepNext/>
        <w:jc w:val="both"/>
        <w:rPr>
          <w:rFonts w:cs="Calibri"/>
        </w:rPr>
      </w:pPr>
    </w:p>
    <w:p w:rsidR="00F95E33" w:rsidRPr="00A158C7" w:rsidRDefault="00F95E33" w:rsidP="00E16D14"/>
    <w:p w:rsidR="00312179" w:rsidRDefault="00D04EC2" w:rsidP="00F43F8E">
      <w:pPr>
        <w:pStyle w:val="Heading1"/>
        <w:rPr>
          <w:rFonts w:ascii="Calibri" w:hAnsi="Calibri" w:cs="Calibri"/>
        </w:rPr>
      </w:pPr>
      <w:bookmarkStart w:id="292" w:name="_Toc406065228"/>
      <w:bookmarkStart w:id="293" w:name="_Toc491261687"/>
      <w:bookmarkEnd w:id="3"/>
      <w:bookmarkEnd w:id="4"/>
      <w:bookmarkEnd w:id="5"/>
      <w:bookmarkEnd w:id="6"/>
      <w:bookmarkEnd w:id="7"/>
      <w:r>
        <w:rPr>
          <w:rFonts w:ascii="Calibri" w:hAnsi="Calibri" w:cs="Calibri"/>
        </w:rPr>
        <w:lastRenderedPageBreak/>
        <w:t>Hw</w:t>
      </w:r>
      <w:r w:rsidR="00783714">
        <w:rPr>
          <w:rFonts w:ascii="Calibri" w:hAnsi="Calibri" w:cs="Calibri"/>
        </w:rPr>
        <w:t>Ag1</w:t>
      </w:r>
      <w:r>
        <w:rPr>
          <w:rFonts w:ascii="Calibri" w:hAnsi="Calibri" w:cs="Calibri"/>
        </w:rPr>
        <w:t>Meas</w:t>
      </w:r>
      <w:r w:rsidR="00D229A6">
        <w:rPr>
          <w:rFonts w:ascii="Calibri" w:hAnsi="Calibri" w:cs="Calibri"/>
        </w:rPr>
        <w:t xml:space="preserve"> </w:t>
      </w:r>
      <w:r w:rsidR="00D229A6" w:rsidRPr="00AA38E8">
        <w:rPr>
          <w:rFonts w:ascii="Calibri" w:hAnsi="Calibri" w:cs="Calibri"/>
        </w:rPr>
        <w:t>High-Level Description</w:t>
      </w:r>
      <w:bookmarkEnd w:id="292"/>
      <w:bookmarkEnd w:id="293"/>
    </w:p>
    <w:p w:rsidR="00D229A6" w:rsidRPr="0006076A" w:rsidRDefault="00B14A28" w:rsidP="00D229A6">
      <w:pPr>
        <w:rPr>
          <w:rFonts w:cs="Calibri"/>
        </w:rPr>
      </w:pPr>
      <w:r w:rsidRPr="0006076A">
        <w:rPr>
          <w:rFonts w:cs="Calibri"/>
        </w:rPr>
        <w:t>Refer to FDD</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94" w:name="_Toc406065229"/>
      <w:bookmarkStart w:id="295" w:name="_Toc491261688"/>
      <w:r w:rsidRPr="00AA38E8">
        <w:rPr>
          <w:rFonts w:ascii="Calibri" w:hAnsi="Calibri" w:cs="Calibri"/>
        </w:rPr>
        <w:lastRenderedPageBreak/>
        <w:t>Design details of software module</w:t>
      </w:r>
      <w:bookmarkEnd w:id="294"/>
      <w:bookmarkEnd w:id="295"/>
    </w:p>
    <w:p w:rsidR="00D229A6" w:rsidRPr="00D953C4" w:rsidRDefault="00D229A6" w:rsidP="00D229A6">
      <w:pPr>
        <w:rPr>
          <w:rFonts w:cs="Calibri"/>
          <w:i/>
        </w:rPr>
      </w:pPr>
      <w:bookmarkStart w:id="296" w:name="_Toc406065230"/>
    </w:p>
    <w:p w:rsidR="00D229A6" w:rsidRPr="00AA38E8" w:rsidRDefault="00D229A6" w:rsidP="00D229A6">
      <w:pPr>
        <w:pStyle w:val="Heading2"/>
        <w:rPr>
          <w:rFonts w:ascii="Calibri" w:hAnsi="Calibri" w:cs="Calibri"/>
        </w:rPr>
      </w:pPr>
      <w:bookmarkStart w:id="297" w:name="_Toc491261689"/>
      <w:r w:rsidRPr="00D229A6">
        <w:t>Graphical</w:t>
      </w:r>
      <w:r>
        <w:rPr>
          <w:rFonts w:ascii="Calibri" w:hAnsi="Calibri" w:cs="Calibri"/>
        </w:rPr>
        <w:t xml:space="preserve"> representation of </w:t>
      </w:r>
      <w:bookmarkEnd w:id="296"/>
      <w:r w:rsidR="00D04EC2">
        <w:rPr>
          <w:rFonts w:ascii="Calibri" w:hAnsi="Calibri" w:cs="Calibri"/>
        </w:rPr>
        <w:t>Hw</w:t>
      </w:r>
      <w:r w:rsidR="00783714">
        <w:rPr>
          <w:rFonts w:ascii="Calibri" w:hAnsi="Calibri" w:cs="Calibri"/>
        </w:rPr>
        <w:t>Ag1</w:t>
      </w:r>
      <w:r w:rsidR="00D04EC2">
        <w:rPr>
          <w:rFonts w:ascii="Calibri" w:hAnsi="Calibri" w:cs="Calibri"/>
        </w:rPr>
        <w:t>Meas</w:t>
      </w:r>
      <w:bookmarkEnd w:id="297"/>
    </w:p>
    <w:p w:rsidR="00D229A6" w:rsidRDefault="001044F0" w:rsidP="00D229A6">
      <w:pPr>
        <w:rPr>
          <w:rFonts w:ascii="Times New Roman" w:hAnsi="Times New Roman"/>
          <w:snapToGrid w:val="0"/>
          <w:color w:val="000000"/>
          <w:w w:val="0"/>
          <w:sz w:val="0"/>
          <w:szCs w:val="0"/>
          <w:u w:color="000000"/>
          <w:bdr w:val="none" w:sz="0" w:space="0" w:color="000000"/>
          <w:shd w:val="clear" w:color="000000" w:fill="000000"/>
          <w:lang w:val="x-none" w:eastAsia="x-none" w:bidi="x-none"/>
        </w:rPr>
      </w:pPr>
      <w:ins w:id="298" w:author="Brionna Spencer" w:date="2017-08-14T12:58:00Z">
        <w:r>
          <w:rPr>
            <w:rFonts w:ascii="Times New Roman" w:hAnsi="Times New Roman"/>
            <w:noProof/>
            <w:snapToGrid w:val="0"/>
            <w:color w:val="000000"/>
            <w:w w:val="0"/>
            <w:sz w:val="0"/>
            <w:szCs w:val="0"/>
            <w:u w:color="000000"/>
            <w:bdr w:val="none" w:sz="0" w:space="0" w:color="000000"/>
            <w:shd w:val="clear" w:color="000000" w:fill="000000"/>
            <w:lang w:val="x-none" w:eastAsia="x-none" w:bidi="x-none"/>
          </w:rPr>
          <w:drawing>
            <wp:inline distT="0" distB="0" distL="0" distR="0">
              <wp:extent cx="3477769" cy="41605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z3893\Downloads\better.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481888" cy="4165447"/>
                      </a:xfrm>
                      <a:prstGeom prst="rect">
                        <a:avLst/>
                      </a:prstGeom>
                      <a:noFill/>
                      <a:ln>
                        <a:noFill/>
                      </a:ln>
                      <a:extLst>
                        <a:ext uri="{53640926-AAD7-44D8-BBD7-CCE9431645EC}">
                          <a14:shadowObscured xmlns:a14="http://schemas.microsoft.com/office/drawing/2010/main"/>
                        </a:ext>
                      </a:extLst>
                    </pic:spPr>
                  </pic:pic>
                </a:graphicData>
              </a:graphic>
            </wp:inline>
          </w:drawing>
        </w:r>
      </w:ins>
      <w:r w:rsidR="0095721D" w:rsidRPr="0095721D">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del w:id="299" w:author="Brionna Spencer" w:date="2017-08-14T12:56:00Z">
        <w:r w:rsidR="008C5125" w:rsidDel="001044F0">
          <w:rPr>
            <w:rFonts w:ascii="Times New Roman" w:hAnsi="Times New Roman"/>
            <w:noProof/>
            <w:snapToGrid w:val="0"/>
            <w:color w:val="000000"/>
            <w:w w:val="0"/>
            <w:sz w:val="0"/>
            <w:szCs w:val="0"/>
            <w:u w:color="000000"/>
            <w:bdr w:val="none" w:sz="0" w:space="0" w:color="000000"/>
            <w:shd w:val="clear" w:color="000000" w:fill="000000"/>
            <w:lang w:bidi="ar-SA"/>
          </w:rPr>
          <w:drawing>
            <wp:inline distT="0" distB="0" distL="0" distR="0">
              <wp:extent cx="2768808" cy="26360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5067" cy="2651500"/>
                      </a:xfrm>
                      <a:prstGeom prst="rect">
                        <a:avLst/>
                      </a:prstGeom>
                      <a:noFill/>
                      <a:ln>
                        <a:noFill/>
                      </a:ln>
                    </pic:spPr>
                  </pic:pic>
                </a:graphicData>
              </a:graphic>
            </wp:inline>
          </w:drawing>
        </w:r>
      </w:del>
    </w:p>
    <w:p w:rsidR="00F35EEA" w:rsidRDefault="00F35EEA" w:rsidP="00D229A6">
      <w:pPr>
        <w:rPr>
          <w:rFonts w:cs="Calibri"/>
          <w:i/>
        </w:rPr>
      </w:pPr>
    </w:p>
    <w:p w:rsidR="0006076A" w:rsidRPr="00C732DF" w:rsidRDefault="0006076A" w:rsidP="0006076A">
      <w:pPr>
        <w:pStyle w:val="Heading2"/>
        <w:rPr>
          <w:rFonts w:ascii="Calibri" w:hAnsi="Calibri" w:cs="Calibri"/>
        </w:rPr>
      </w:pPr>
      <w:bookmarkStart w:id="300" w:name="_Toc406065231"/>
      <w:bookmarkStart w:id="301" w:name="_Toc488324197"/>
      <w:bookmarkStart w:id="302" w:name="_Toc491261690"/>
      <w:r w:rsidRPr="002D6391">
        <w:rPr>
          <w:rFonts w:ascii="Calibri" w:hAnsi="Calibri" w:cs="Calibri"/>
        </w:rPr>
        <w:t>Data Flow Diagram</w:t>
      </w:r>
      <w:bookmarkEnd w:id="300"/>
      <w:bookmarkEnd w:id="301"/>
      <w:bookmarkEnd w:id="302"/>
    </w:p>
    <w:p w:rsidR="0006076A" w:rsidRPr="002D6391" w:rsidRDefault="0006076A" w:rsidP="0006076A">
      <w:pPr>
        <w:pStyle w:val="Heading3"/>
        <w:tabs>
          <w:tab w:val="clear" w:pos="450"/>
        </w:tabs>
        <w:ind w:left="562" w:hanging="562"/>
        <w:rPr>
          <w:rFonts w:ascii="Calibri" w:hAnsi="Calibri" w:cs="Calibri"/>
        </w:rPr>
      </w:pPr>
      <w:bookmarkStart w:id="303" w:name="_Toc375924736"/>
      <w:bookmarkStart w:id="304" w:name="_Toc406065232"/>
      <w:bookmarkStart w:id="305" w:name="_Toc488324198"/>
      <w:bookmarkStart w:id="306" w:name="_Toc491261691"/>
      <w:r w:rsidRPr="00305C34">
        <w:rPr>
          <w:rFonts w:ascii="Calibri" w:hAnsi="Calibri"/>
        </w:rPr>
        <w:t xml:space="preserve">Component </w:t>
      </w:r>
      <w:r w:rsidRPr="002B094F">
        <w:rPr>
          <w:rFonts w:ascii="Calibri" w:hAnsi="Calibri" w:cs="Calibri"/>
        </w:rPr>
        <w:t>level</w:t>
      </w:r>
      <w:r w:rsidRPr="002D6391">
        <w:rPr>
          <w:rFonts w:ascii="Calibri" w:hAnsi="Calibri" w:cs="Calibri"/>
        </w:rPr>
        <w:t xml:space="preserve"> DFD</w:t>
      </w:r>
      <w:bookmarkEnd w:id="303"/>
      <w:bookmarkEnd w:id="304"/>
      <w:bookmarkEnd w:id="305"/>
      <w:bookmarkEnd w:id="306"/>
    </w:p>
    <w:p w:rsidR="0006076A" w:rsidRPr="00C732DF" w:rsidRDefault="0006076A" w:rsidP="0006076A">
      <w:pPr>
        <w:rPr>
          <w:rFonts w:cs="Calibri"/>
        </w:rPr>
      </w:pPr>
      <w:r w:rsidRPr="00C732DF">
        <w:rPr>
          <w:rFonts w:cs="Calibri"/>
        </w:rPr>
        <w:t>Refer to FDD</w:t>
      </w:r>
    </w:p>
    <w:p w:rsidR="0006076A" w:rsidRPr="00A32585" w:rsidRDefault="0006076A" w:rsidP="0006076A">
      <w:pPr>
        <w:pStyle w:val="Heading3"/>
        <w:tabs>
          <w:tab w:val="clear" w:pos="450"/>
          <w:tab w:val="num" w:pos="1017"/>
        </w:tabs>
        <w:ind w:left="562" w:hanging="562"/>
        <w:rPr>
          <w:rFonts w:ascii="Calibri" w:hAnsi="Calibri" w:cs="Calibri"/>
        </w:rPr>
      </w:pPr>
      <w:bookmarkStart w:id="307" w:name="_Toc375924737"/>
      <w:bookmarkStart w:id="308" w:name="_Toc406065233"/>
      <w:bookmarkStart w:id="309" w:name="_Toc488324199"/>
      <w:bookmarkStart w:id="310" w:name="_Toc491261692"/>
      <w:r>
        <w:rPr>
          <w:rFonts w:ascii="Calibri" w:hAnsi="Calibri"/>
        </w:rPr>
        <w:t>Function</w:t>
      </w:r>
      <w:r w:rsidRPr="00231F0B">
        <w:rPr>
          <w:rFonts w:ascii="Calibri" w:hAnsi="Calibri"/>
        </w:rPr>
        <w:t xml:space="preserve"> </w:t>
      </w:r>
      <w:r w:rsidRPr="00A32585">
        <w:rPr>
          <w:rFonts w:ascii="Calibri" w:hAnsi="Calibri" w:cs="Calibri"/>
        </w:rPr>
        <w:t>level DFD</w:t>
      </w:r>
      <w:bookmarkEnd w:id="307"/>
      <w:bookmarkEnd w:id="308"/>
      <w:bookmarkEnd w:id="309"/>
      <w:bookmarkEnd w:id="310"/>
    </w:p>
    <w:p w:rsidR="0006076A" w:rsidRPr="00C732DF" w:rsidRDefault="0006076A" w:rsidP="0006076A">
      <w:pPr>
        <w:rPr>
          <w:rFonts w:cs="Calibri"/>
        </w:rPr>
      </w:pPr>
      <w:r w:rsidRPr="00C732DF">
        <w:rPr>
          <w:rFonts w:cs="Calibri"/>
        </w:rPr>
        <w:t>Refer to FDD</w:t>
      </w:r>
    </w:p>
    <w:p w:rsidR="002B094F" w:rsidRPr="00F35EEA"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311" w:name="_Toc338170479"/>
      <w:bookmarkStart w:id="312" w:name="_Toc375678228"/>
      <w:bookmarkStart w:id="313" w:name="_Toc418080062"/>
      <w:bookmarkStart w:id="314" w:name="_Toc421709912"/>
      <w:bookmarkStart w:id="315" w:name="_Toc491261693"/>
      <w:r w:rsidRPr="00AC4CD8">
        <w:rPr>
          <w:rFonts w:ascii="Calibri" w:hAnsi="Calibri" w:cs="Calibri"/>
        </w:rPr>
        <w:lastRenderedPageBreak/>
        <w:t>Constant Data Dictionary</w:t>
      </w:r>
      <w:bookmarkEnd w:id="311"/>
      <w:bookmarkEnd w:id="312"/>
      <w:bookmarkEnd w:id="313"/>
      <w:bookmarkEnd w:id="314"/>
      <w:bookmarkEnd w:id="315"/>
    </w:p>
    <w:p w:rsidR="00AC4CD8" w:rsidRPr="00DA5500" w:rsidRDefault="00AC4CD8" w:rsidP="00AC4CD8">
      <w:pPr>
        <w:pStyle w:val="Heading2"/>
        <w:spacing w:after="60"/>
        <w:rPr>
          <w:rFonts w:ascii="Calibri" w:hAnsi="Calibri"/>
        </w:rPr>
      </w:pPr>
      <w:bookmarkStart w:id="316" w:name="_Toc421011506"/>
      <w:bookmarkStart w:id="317" w:name="_Toc421786527"/>
      <w:bookmarkStart w:id="318" w:name="_Toc418080064"/>
      <w:bookmarkStart w:id="319" w:name="_Toc491261694"/>
      <w:r w:rsidRPr="00DA5500">
        <w:rPr>
          <w:rFonts w:ascii="Calibri" w:hAnsi="Calibri"/>
        </w:rPr>
        <w:t>Program (fixed) Constants</w:t>
      </w:r>
      <w:bookmarkEnd w:id="316"/>
      <w:bookmarkEnd w:id="317"/>
      <w:bookmarkEnd w:id="319"/>
    </w:p>
    <w:p w:rsidR="00AC4CD8" w:rsidRPr="00DA5500" w:rsidRDefault="00AC4CD8" w:rsidP="0006076A">
      <w:pPr>
        <w:pStyle w:val="Heading3"/>
      </w:pPr>
      <w:bookmarkStart w:id="320" w:name="_Toc491261695"/>
      <w:bookmarkEnd w:id="318"/>
      <w:r w:rsidRPr="00DA5500">
        <w:t>Embedded Constants</w:t>
      </w:r>
      <w:bookmarkEnd w:id="320"/>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9B2E64" w:rsidRPr="00AA38E8" w:rsidTr="00014677">
        <w:tc>
          <w:tcPr>
            <w:tcW w:w="3888" w:type="dxa"/>
            <w:tcBorders>
              <w:top w:val="single" w:sz="6" w:space="0" w:color="auto"/>
              <w:left w:val="single" w:sz="6" w:space="0" w:color="auto"/>
              <w:bottom w:val="single" w:sz="6" w:space="0" w:color="auto"/>
              <w:right w:val="single" w:sz="6" w:space="0" w:color="auto"/>
            </w:tcBorders>
            <w:shd w:val="pct30" w:color="FFFF00" w:fill="FFFFFF"/>
            <w:vAlign w:val="center"/>
          </w:tcPr>
          <w:p w:rsidR="009B2E64" w:rsidRPr="0011026A" w:rsidRDefault="009B2E64" w:rsidP="00014677">
            <w:pPr>
              <w:spacing w:before="60"/>
              <w:jc w:val="center"/>
              <w:rPr>
                <w:rFonts w:cs="Calibri"/>
                <w:sz w:val="18"/>
                <w:szCs w:val="18"/>
              </w:rPr>
            </w:pPr>
            <w:r w:rsidRPr="0011026A">
              <w:rPr>
                <w:rFonts w:cs="Calibri"/>
                <w:sz w:val="18"/>
                <w:szCs w:val="18"/>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vAlign w:val="center"/>
          </w:tcPr>
          <w:p w:rsidR="009B2E64" w:rsidRPr="0011026A" w:rsidRDefault="009B2E64" w:rsidP="00014677">
            <w:pPr>
              <w:spacing w:before="60"/>
              <w:jc w:val="center"/>
              <w:rPr>
                <w:rFonts w:cs="Calibri"/>
                <w:sz w:val="18"/>
                <w:szCs w:val="18"/>
              </w:rPr>
            </w:pPr>
            <w:r w:rsidRPr="0011026A">
              <w:rPr>
                <w:rFonts w:cs="Calibri"/>
                <w:sz w:val="18"/>
                <w:szCs w:val="18"/>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vAlign w:val="center"/>
          </w:tcPr>
          <w:p w:rsidR="009B2E64" w:rsidRPr="0011026A" w:rsidRDefault="009B2E64" w:rsidP="00014677">
            <w:pPr>
              <w:spacing w:before="60"/>
              <w:jc w:val="center"/>
              <w:rPr>
                <w:rFonts w:cs="Calibri"/>
                <w:sz w:val="18"/>
                <w:szCs w:val="18"/>
              </w:rPr>
            </w:pPr>
            <w:r w:rsidRPr="0011026A">
              <w:rPr>
                <w:rFonts w:cs="Calibri"/>
                <w:sz w:val="18"/>
                <w:szCs w:val="18"/>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vAlign w:val="center"/>
          </w:tcPr>
          <w:p w:rsidR="009B2E64" w:rsidRPr="0011026A" w:rsidRDefault="009B2E64" w:rsidP="00014677">
            <w:pPr>
              <w:spacing w:before="60"/>
              <w:jc w:val="center"/>
              <w:rPr>
                <w:rFonts w:cs="Calibri"/>
                <w:sz w:val="18"/>
                <w:szCs w:val="18"/>
              </w:rPr>
            </w:pPr>
            <w:r w:rsidRPr="0011026A">
              <w:rPr>
                <w:rFonts w:cs="Calibri"/>
                <w:sz w:val="18"/>
                <w:szCs w:val="18"/>
              </w:rPr>
              <w:t>Value</w:t>
            </w:r>
          </w:p>
        </w:tc>
      </w:tr>
      <w:tr w:rsidR="009B2E64" w:rsidRPr="00AA38E8" w:rsidTr="00014677">
        <w:tc>
          <w:tcPr>
            <w:tcW w:w="3888" w:type="dxa"/>
            <w:tcBorders>
              <w:top w:val="single" w:sz="6" w:space="0" w:color="auto"/>
              <w:left w:val="single" w:sz="6" w:space="0" w:color="auto"/>
              <w:bottom w:val="single" w:sz="6" w:space="0" w:color="auto"/>
              <w:right w:val="single" w:sz="6" w:space="0" w:color="auto"/>
            </w:tcBorders>
            <w:vAlign w:val="center"/>
          </w:tcPr>
          <w:p w:rsidR="009B2E64" w:rsidRPr="0011026A" w:rsidRDefault="009B2E64" w:rsidP="00014677">
            <w:pPr>
              <w:spacing w:before="60"/>
              <w:jc w:val="center"/>
              <w:rPr>
                <w:rFonts w:cs="Calibri"/>
                <w:sz w:val="18"/>
                <w:szCs w:val="18"/>
              </w:rPr>
            </w:pPr>
            <w:r w:rsidRPr="0011026A">
              <w:rPr>
                <w:rFonts w:cs="Calibri"/>
                <w:sz w:val="18"/>
                <w:szCs w:val="18"/>
              </w:rPr>
              <w:t>MAXWAITININ_MICROSEC_U32</w:t>
            </w:r>
          </w:p>
        </w:tc>
        <w:tc>
          <w:tcPr>
            <w:tcW w:w="1710" w:type="dxa"/>
            <w:tcBorders>
              <w:top w:val="single" w:sz="6" w:space="0" w:color="auto"/>
              <w:left w:val="single" w:sz="6" w:space="0" w:color="auto"/>
              <w:bottom w:val="single" w:sz="6" w:space="0" w:color="auto"/>
              <w:right w:val="single" w:sz="6" w:space="0" w:color="auto"/>
            </w:tcBorders>
            <w:vAlign w:val="center"/>
          </w:tcPr>
          <w:p w:rsidR="009B2E64" w:rsidRPr="0011026A" w:rsidRDefault="0011026A" w:rsidP="00014677">
            <w:pPr>
              <w:spacing w:before="60"/>
              <w:jc w:val="center"/>
              <w:rPr>
                <w:rFonts w:cs="Calibri"/>
                <w:sz w:val="18"/>
                <w:szCs w:val="18"/>
              </w:rPr>
            </w:pPr>
            <w:ins w:id="321" w:author="Brionna Spencer" w:date="2017-08-14T13:31:00Z">
              <w:r w:rsidRPr="0011026A">
                <w:rPr>
                  <w:rFonts w:cs="Calibri"/>
                  <w:sz w:val="18"/>
                  <w:szCs w:val="18"/>
                </w:rPr>
                <w:t>1</w:t>
              </w:r>
            </w:ins>
          </w:p>
        </w:tc>
        <w:tc>
          <w:tcPr>
            <w:tcW w:w="1225" w:type="dxa"/>
            <w:tcBorders>
              <w:top w:val="single" w:sz="6" w:space="0" w:color="auto"/>
              <w:left w:val="single" w:sz="6" w:space="0" w:color="auto"/>
              <w:bottom w:val="single" w:sz="6" w:space="0" w:color="auto"/>
              <w:right w:val="single" w:sz="6" w:space="0" w:color="auto"/>
            </w:tcBorders>
            <w:vAlign w:val="center"/>
          </w:tcPr>
          <w:p w:rsidR="009B2E64" w:rsidRPr="0011026A" w:rsidRDefault="0011026A" w:rsidP="00014677">
            <w:pPr>
              <w:spacing w:before="60"/>
              <w:jc w:val="center"/>
              <w:rPr>
                <w:rFonts w:cs="Calibri"/>
                <w:sz w:val="18"/>
                <w:szCs w:val="18"/>
              </w:rPr>
            </w:pPr>
            <w:ins w:id="322" w:author="Brionna Spencer" w:date="2017-08-14T13:31:00Z">
              <w:r w:rsidRPr="0011026A">
                <w:rPr>
                  <w:rFonts w:cs="Calibri"/>
                  <w:sz w:val="18"/>
                  <w:szCs w:val="18"/>
                </w:rPr>
                <w:t>MicroSec</w:t>
              </w:r>
            </w:ins>
          </w:p>
        </w:tc>
        <w:tc>
          <w:tcPr>
            <w:tcW w:w="1385" w:type="dxa"/>
            <w:tcBorders>
              <w:top w:val="single" w:sz="6" w:space="0" w:color="auto"/>
              <w:left w:val="single" w:sz="6" w:space="0" w:color="auto"/>
              <w:bottom w:val="single" w:sz="6" w:space="0" w:color="auto"/>
              <w:right w:val="single" w:sz="6" w:space="0" w:color="auto"/>
            </w:tcBorders>
            <w:vAlign w:val="center"/>
          </w:tcPr>
          <w:p w:rsidR="009B2E64" w:rsidRPr="0011026A" w:rsidRDefault="009B2E64" w:rsidP="00014677">
            <w:pPr>
              <w:spacing w:before="60"/>
              <w:jc w:val="center"/>
              <w:rPr>
                <w:rFonts w:cs="Calibri"/>
                <w:sz w:val="18"/>
                <w:szCs w:val="18"/>
              </w:rPr>
            </w:pPr>
            <w:del w:id="323" w:author="Brionna Spencer" w:date="2017-08-14T13:33:00Z">
              <w:r w:rsidRPr="0011026A" w:rsidDel="001024C7">
                <w:rPr>
                  <w:rFonts w:cs="Calibri"/>
                  <w:sz w:val="18"/>
                  <w:szCs w:val="18"/>
                </w:rPr>
                <w:delText>((uint32)</w:delText>
              </w:r>
            </w:del>
            <w:r w:rsidRPr="0011026A">
              <w:rPr>
                <w:rFonts w:cs="Calibri"/>
                <w:sz w:val="18"/>
                <w:szCs w:val="18"/>
              </w:rPr>
              <w:t>2U</w:t>
            </w:r>
            <w:del w:id="324" w:author="Brionna Spencer" w:date="2017-08-14T13:33:00Z">
              <w:r w:rsidRPr="0011026A" w:rsidDel="001024C7">
                <w:rPr>
                  <w:rFonts w:cs="Calibri"/>
                  <w:sz w:val="18"/>
                  <w:szCs w:val="18"/>
                </w:rPr>
                <w:delText>)</w:delText>
              </w:r>
            </w:del>
          </w:p>
        </w:tc>
      </w:tr>
      <w:tr w:rsidR="009B2E64" w:rsidTr="00014677">
        <w:tc>
          <w:tcPr>
            <w:tcW w:w="3888" w:type="dxa"/>
            <w:tcBorders>
              <w:top w:val="single" w:sz="6" w:space="0" w:color="auto"/>
              <w:left w:val="single" w:sz="6" w:space="0" w:color="auto"/>
              <w:bottom w:val="single" w:sz="6" w:space="0" w:color="auto"/>
              <w:right w:val="single" w:sz="6" w:space="0" w:color="auto"/>
            </w:tcBorders>
            <w:vAlign w:val="center"/>
          </w:tcPr>
          <w:p w:rsidR="009B2E64" w:rsidRPr="0011026A" w:rsidRDefault="009B2E64" w:rsidP="00014677">
            <w:pPr>
              <w:spacing w:before="60"/>
              <w:jc w:val="center"/>
              <w:rPr>
                <w:rFonts w:cs="Calibri"/>
                <w:sz w:val="18"/>
                <w:szCs w:val="18"/>
              </w:rPr>
            </w:pPr>
            <w:r w:rsidRPr="0011026A">
              <w:rPr>
                <w:sz w:val="18"/>
                <w:szCs w:val="18"/>
              </w:rPr>
              <w:t>DATAAVLMAXWAIT_MICROSEC_U32</w:t>
            </w:r>
          </w:p>
        </w:tc>
        <w:tc>
          <w:tcPr>
            <w:tcW w:w="1710" w:type="dxa"/>
            <w:tcBorders>
              <w:top w:val="single" w:sz="6" w:space="0" w:color="auto"/>
              <w:left w:val="single" w:sz="6" w:space="0" w:color="auto"/>
              <w:bottom w:val="single" w:sz="6" w:space="0" w:color="auto"/>
              <w:right w:val="single" w:sz="6" w:space="0" w:color="auto"/>
            </w:tcBorders>
            <w:vAlign w:val="center"/>
          </w:tcPr>
          <w:p w:rsidR="009B2E64" w:rsidRPr="0011026A" w:rsidRDefault="0011026A" w:rsidP="00014677">
            <w:pPr>
              <w:spacing w:before="60"/>
              <w:jc w:val="center"/>
              <w:rPr>
                <w:rFonts w:cs="Calibri"/>
                <w:sz w:val="18"/>
                <w:szCs w:val="18"/>
              </w:rPr>
            </w:pPr>
            <w:ins w:id="325" w:author="Brionna Spencer" w:date="2017-08-14T13:31:00Z">
              <w:r w:rsidRPr="0011026A">
                <w:rPr>
                  <w:rFonts w:cs="Calibri"/>
                  <w:sz w:val="18"/>
                  <w:szCs w:val="18"/>
                </w:rPr>
                <w:t>1</w:t>
              </w:r>
            </w:ins>
          </w:p>
        </w:tc>
        <w:tc>
          <w:tcPr>
            <w:tcW w:w="1225" w:type="dxa"/>
            <w:tcBorders>
              <w:top w:val="single" w:sz="6" w:space="0" w:color="auto"/>
              <w:left w:val="single" w:sz="6" w:space="0" w:color="auto"/>
              <w:bottom w:val="single" w:sz="6" w:space="0" w:color="auto"/>
              <w:right w:val="single" w:sz="6" w:space="0" w:color="auto"/>
            </w:tcBorders>
            <w:vAlign w:val="center"/>
          </w:tcPr>
          <w:p w:rsidR="009B2E64" w:rsidRPr="0011026A" w:rsidRDefault="0011026A" w:rsidP="00014677">
            <w:pPr>
              <w:spacing w:before="60"/>
              <w:jc w:val="center"/>
              <w:rPr>
                <w:rFonts w:cs="Calibri"/>
                <w:sz w:val="18"/>
                <w:szCs w:val="18"/>
              </w:rPr>
            </w:pPr>
            <w:ins w:id="326" w:author="Brionna Spencer" w:date="2017-08-14T13:32:00Z">
              <w:r>
                <w:rPr>
                  <w:rFonts w:cs="Calibri"/>
                  <w:sz w:val="18"/>
                  <w:szCs w:val="18"/>
                </w:rPr>
                <w:t>MicroSec</w:t>
              </w:r>
            </w:ins>
          </w:p>
        </w:tc>
        <w:tc>
          <w:tcPr>
            <w:tcW w:w="1385" w:type="dxa"/>
            <w:tcBorders>
              <w:top w:val="single" w:sz="6" w:space="0" w:color="auto"/>
              <w:left w:val="single" w:sz="6" w:space="0" w:color="auto"/>
              <w:bottom w:val="single" w:sz="6" w:space="0" w:color="auto"/>
              <w:right w:val="single" w:sz="6" w:space="0" w:color="auto"/>
            </w:tcBorders>
            <w:vAlign w:val="center"/>
          </w:tcPr>
          <w:p w:rsidR="009B2E64" w:rsidRPr="0011026A" w:rsidRDefault="009B2E64" w:rsidP="00014677">
            <w:pPr>
              <w:pStyle w:val="BodyText3"/>
              <w:jc w:val="center"/>
              <w:rPr>
                <w:rFonts w:cs="Calibri"/>
                <w:sz w:val="18"/>
                <w:szCs w:val="18"/>
              </w:rPr>
            </w:pPr>
            <w:del w:id="327" w:author="Brionna Spencer" w:date="2017-08-14T13:33:00Z">
              <w:r w:rsidRPr="0011026A" w:rsidDel="001024C7">
                <w:rPr>
                  <w:sz w:val="18"/>
                  <w:szCs w:val="18"/>
                </w:rPr>
                <w:delText>((uint32)</w:delText>
              </w:r>
            </w:del>
            <w:r w:rsidRPr="0011026A">
              <w:rPr>
                <w:sz w:val="18"/>
                <w:szCs w:val="18"/>
              </w:rPr>
              <w:t>300U</w:t>
            </w:r>
            <w:del w:id="328" w:author="Brionna Spencer" w:date="2017-08-14T13:33:00Z">
              <w:r w:rsidRPr="0011026A" w:rsidDel="001024C7">
                <w:rPr>
                  <w:sz w:val="18"/>
                  <w:szCs w:val="18"/>
                </w:rPr>
                <w:delText>)</w:delText>
              </w:r>
            </w:del>
          </w:p>
        </w:tc>
      </w:tr>
      <w:tr w:rsidR="009B2E64" w:rsidTr="00014677">
        <w:tc>
          <w:tcPr>
            <w:tcW w:w="3888" w:type="dxa"/>
            <w:tcBorders>
              <w:top w:val="single" w:sz="6" w:space="0" w:color="auto"/>
              <w:left w:val="single" w:sz="6" w:space="0" w:color="auto"/>
              <w:bottom w:val="single" w:sz="6" w:space="0" w:color="auto"/>
              <w:right w:val="single" w:sz="6" w:space="0" w:color="auto"/>
            </w:tcBorders>
            <w:vAlign w:val="center"/>
          </w:tcPr>
          <w:p w:rsidR="009B2E64" w:rsidRPr="0011026A" w:rsidRDefault="009B2E64" w:rsidP="00014677">
            <w:pPr>
              <w:spacing w:before="60"/>
              <w:jc w:val="center"/>
              <w:rPr>
                <w:rFonts w:cs="Calibri"/>
                <w:sz w:val="18"/>
                <w:szCs w:val="18"/>
              </w:rPr>
            </w:pPr>
            <w:r w:rsidRPr="0011026A">
              <w:rPr>
                <w:sz w:val="18"/>
                <w:szCs w:val="18"/>
              </w:rPr>
              <w:t>COMSTSMAXWAIT_MICROSEC_U32</w:t>
            </w:r>
          </w:p>
        </w:tc>
        <w:tc>
          <w:tcPr>
            <w:tcW w:w="1710" w:type="dxa"/>
            <w:tcBorders>
              <w:top w:val="single" w:sz="6" w:space="0" w:color="auto"/>
              <w:left w:val="single" w:sz="6" w:space="0" w:color="auto"/>
              <w:bottom w:val="single" w:sz="6" w:space="0" w:color="auto"/>
              <w:right w:val="single" w:sz="6" w:space="0" w:color="auto"/>
            </w:tcBorders>
            <w:vAlign w:val="center"/>
          </w:tcPr>
          <w:p w:rsidR="009B2E64" w:rsidRPr="0011026A" w:rsidRDefault="0011026A" w:rsidP="00014677">
            <w:pPr>
              <w:spacing w:before="60"/>
              <w:jc w:val="center"/>
              <w:rPr>
                <w:rFonts w:cs="Calibri"/>
                <w:sz w:val="18"/>
                <w:szCs w:val="18"/>
              </w:rPr>
            </w:pPr>
            <w:ins w:id="329" w:author="Brionna Spencer" w:date="2017-08-14T13:31:00Z">
              <w:r w:rsidRPr="0011026A">
                <w:rPr>
                  <w:rFonts w:cs="Calibri"/>
                  <w:sz w:val="18"/>
                  <w:szCs w:val="18"/>
                </w:rPr>
                <w:t>1</w:t>
              </w:r>
            </w:ins>
          </w:p>
        </w:tc>
        <w:tc>
          <w:tcPr>
            <w:tcW w:w="1225" w:type="dxa"/>
            <w:tcBorders>
              <w:top w:val="single" w:sz="6" w:space="0" w:color="auto"/>
              <w:left w:val="single" w:sz="6" w:space="0" w:color="auto"/>
              <w:bottom w:val="single" w:sz="6" w:space="0" w:color="auto"/>
              <w:right w:val="single" w:sz="6" w:space="0" w:color="auto"/>
            </w:tcBorders>
            <w:vAlign w:val="center"/>
          </w:tcPr>
          <w:p w:rsidR="009B2E64" w:rsidRPr="0011026A" w:rsidRDefault="0011026A" w:rsidP="00014677">
            <w:pPr>
              <w:spacing w:before="60"/>
              <w:jc w:val="center"/>
              <w:rPr>
                <w:rFonts w:cs="Calibri"/>
                <w:sz w:val="18"/>
                <w:szCs w:val="18"/>
              </w:rPr>
            </w:pPr>
            <w:ins w:id="330" w:author="Brionna Spencer" w:date="2017-08-14T13:33:00Z">
              <w:r>
                <w:rPr>
                  <w:rFonts w:cs="Calibri"/>
                  <w:sz w:val="18"/>
                  <w:szCs w:val="18"/>
                </w:rPr>
                <w:t>MicroSec</w:t>
              </w:r>
            </w:ins>
          </w:p>
        </w:tc>
        <w:tc>
          <w:tcPr>
            <w:tcW w:w="1385" w:type="dxa"/>
            <w:tcBorders>
              <w:top w:val="single" w:sz="6" w:space="0" w:color="auto"/>
              <w:left w:val="single" w:sz="6" w:space="0" w:color="auto"/>
              <w:bottom w:val="single" w:sz="6" w:space="0" w:color="auto"/>
              <w:right w:val="single" w:sz="6" w:space="0" w:color="auto"/>
            </w:tcBorders>
            <w:vAlign w:val="center"/>
          </w:tcPr>
          <w:p w:rsidR="009B2E64" w:rsidRPr="0011026A" w:rsidRDefault="009B2E64" w:rsidP="00014677">
            <w:pPr>
              <w:pStyle w:val="BodyText3"/>
              <w:jc w:val="center"/>
              <w:rPr>
                <w:rFonts w:cs="Calibri"/>
                <w:sz w:val="18"/>
                <w:szCs w:val="18"/>
              </w:rPr>
            </w:pPr>
            <w:del w:id="331" w:author="Brionna Spencer" w:date="2017-08-14T13:33:00Z">
              <w:r w:rsidRPr="0011026A" w:rsidDel="001024C7">
                <w:rPr>
                  <w:sz w:val="18"/>
                  <w:szCs w:val="18"/>
                </w:rPr>
                <w:delText>((uint32)</w:delText>
              </w:r>
            </w:del>
            <w:r w:rsidRPr="0011026A">
              <w:rPr>
                <w:sz w:val="18"/>
                <w:szCs w:val="18"/>
              </w:rPr>
              <w:t>5U</w:t>
            </w:r>
            <w:del w:id="332" w:author="Brionna Spencer" w:date="2017-08-14T13:33:00Z">
              <w:r w:rsidRPr="0011026A" w:rsidDel="001024C7">
                <w:rPr>
                  <w:sz w:val="18"/>
                  <w:szCs w:val="18"/>
                </w:rPr>
                <w:delText>)</w:delText>
              </w:r>
            </w:del>
          </w:p>
        </w:tc>
      </w:tr>
      <w:tr w:rsidR="009B2E64" w:rsidTr="00014677">
        <w:tc>
          <w:tcPr>
            <w:tcW w:w="3888" w:type="dxa"/>
            <w:tcBorders>
              <w:top w:val="single" w:sz="6" w:space="0" w:color="auto"/>
              <w:left w:val="single" w:sz="6" w:space="0" w:color="auto"/>
              <w:bottom w:val="single" w:sz="6" w:space="0" w:color="auto"/>
              <w:right w:val="single" w:sz="6" w:space="0" w:color="auto"/>
            </w:tcBorders>
            <w:vAlign w:val="center"/>
          </w:tcPr>
          <w:p w:rsidR="009B2E64" w:rsidRPr="0011026A" w:rsidRDefault="009B2E64" w:rsidP="00014677">
            <w:pPr>
              <w:spacing w:before="60"/>
              <w:jc w:val="center"/>
              <w:rPr>
                <w:rFonts w:cs="Calibri"/>
                <w:sz w:val="18"/>
                <w:szCs w:val="18"/>
              </w:rPr>
            </w:pPr>
            <w:r w:rsidRPr="0011026A">
              <w:rPr>
                <w:sz w:val="18"/>
                <w:szCs w:val="18"/>
              </w:rPr>
              <w:t>PRTCLFLTMASK_CNT_U32</w:t>
            </w:r>
          </w:p>
        </w:tc>
        <w:tc>
          <w:tcPr>
            <w:tcW w:w="1710" w:type="dxa"/>
            <w:tcBorders>
              <w:top w:val="single" w:sz="6" w:space="0" w:color="auto"/>
              <w:left w:val="single" w:sz="6" w:space="0" w:color="auto"/>
              <w:bottom w:val="single" w:sz="6" w:space="0" w:color="auto"/>
              <w:right w:val="single" w:sz="6" w:space="0" w:color="auto"/>
            </w:tcBorders>
            <w:vAlign w:val="center"/>
          </w:tcPr>
          <w:p w:rsidR="009B2E64" w:rsidRPr="0011026A" w:rsidRDefault="0011026A" w:rsidP="00014677">
            <w:pPr>
              <w:spacing w:before="60"/>
              <w:jc w:val="center"/>
              <w:rPr>
                <w:rFonts w:cs="Calibri"/>
                <w:sz w:val="18"/>
                <w:szCs w:val="18"/>
              </w:rPr>
            </w:pPr>
            <w:ins w:id="333" w:author="Brionna Spencer" w:date="2017-08-14T13:31:00Z">
              <w:r w:rsidRPr="0011026A">
                <w:rPr>
                  <w:rFonts w:cs="Calibri"/>
                  <w:sz w:val="18"/>
                  <w:szCs w:val="18"/>
                </w:rPr>
                <w:t>1</w:t>
              </w:r>
            </w:ins>
          </w:p>
        </w:tc>
        <w:tc>
          <w:tcPr>
            <w:tcW w:w="1225" w:type="dxa"/>
            <w:tcBorders>
              <w:top w:val="single" w:sz="6" w:space="0" w:color="auto"/>
              <w:left w:val="single" w:sz="6" w:space="0" w:color="auto"/>
              <w:bottom w:val="single" w:sz="6" w:space="0" w:color="auto"/>
              <w:right w:val="single" w:sz="6" w:space="0" w:color="auto"/>
            </w:tcBorders>
            <w:vAlign w:val="center"/>
          </w:tcPr>
          <w:p w:rsidR="009B2E64" w:rsidRPr="0011026A" w:rsidRDefault="0011026A" w:rsidP="00014677">
            <w:pPr>
              <w:spacing w:before="60"/>
              <w:jc w:val="center"/>
              <w:rPr>
                <w:rFonts w:cs="Calibri"/>
                <w:sz w:val="18"/>
                <w:szCs w:val="18"/>
              </w:rPr>
            </w:pPr>
            <w:ins w:id="334" w:author="Brionna Spencer" w:date="2017-08-14T13:31:00Z">
              <w:r w:rsidRPr="0011026A">
                <w:rPr>
                  <w:rFonts w:cs="Calibri"/>
                  <w:sz w:val="18"/>
                  <w:szCs w:val="18"/>
                </w:rPr>
                <w:t>Cnt</w:t>
              </w:r>
            </w:ins>
          </w:p>
        </w:tc>
        <w:tc>
          <w:tcPr>
            <w:tcW w:w="1385" w:type="dxa"/>
            <w:tcBorders>
              <w:top w:val="single" w:sz="6" w:space="0" w:color="auto"/>
              <w:left w:val="single" w:sz="6" w:space="0" w:color="auto"/>
              <w:bottom w:val="single" w:sz="6" w:space="0" w:color="auto"/>
              <w:right w:val="single" w:sz="6" w:space="0" w:color="auto"/>
            </w:tcBorders>
            <w:vAlign w:val="center"/>
          </w:tcPr>
          <w:p w:rsidR="009B2E64" w:rsidRPr="0011026A" w:rsidRDefault="009B2E64" w:rsidP="00014677">
            <w:pPr>
              <w:pStyle w:val="BodyText3"/>
              <w:jc w:val="center"/>
              <w:rPr>
                <w:rFonts w:cs="Calibri"/>
                <w:sz w:val="18"/>
                <w:szCs w:val="18"/>
              </w:rPr>
            </w:pPr>
            <w:r w:rsidRPr="0011026A">
              <w:rPr>
                <w:sz w:val="18"/>
                <w:szCs w:val="18"/>
              </w:rPr>
              <w:t>0xFEU</w:t>
            </w:r>
          </w:p>
        </w:tc>
      </w:tr>
      <w:tr w:rsidR="009B2E64" w:rsidTr="00014677">
        <w:tc>
          <w:tcPr>
            <w:tcW w:w="3888" w:type="dxa"/>
            <w:tcBorders>
              <w:top w:val="single" w:sz="6" w:space="0" w:color="auto"/>
              <w:left w:val="single" w:sz="6" w:space="0" w:color="auto"/>
              <w:bottom w:val="single" w:sz="6" w:space="0" w:color="auto"/>
              <w:right w:val="single" w:sz="6" w:space="0" w:color="auto"/>
            </w:tcBorders>
            <w:vAlign w:val="center"/>
          </w:tcPr>
          <w:p w:rsidR="009B2E64" w:rsidRPr="0011026A" w:rsidRDefault="009B2E64" w:rsidP="00014677">
            <w:pPr>
              <w:spacing w:before="60"/>
              <w:jc w:val="center"/>
              <w:rPr>
                <w:rFonts w:cs="Calibri"/>
                <w:sz w:val="18"/>
                <w:szCs w:val="18"/>
              </w:rPr>
            </w:pPr>
            <w:r w:rsidRPr="0011026A">
              <w:rPr>
                <w:sz w:val="18"/>
                <w:szCs w:val="18"/>
              </w:rPr>
              <w:t>SNSRIDMASK_CNT_U08</w:t>
            </w:r>
          </w:p>
        </w:tc>
        <w:tc>
          <w:tcPr>
            <w:tcW w:w="1710" w:type="dxa"/>
            <w:tcBorders>
              <w:top w:val="single" w:sz="6" w:space="0" w:color="auto"/>
              <w:left w:val="single" w:sz="6" w:space="0" w:color="auto"/>
              <w:bottom w:val="single" w:sz="6" w:space="0" w:color="auto"/>
              <w:right w:val="single" w:sz="6" w:space="0" w:color="auto"/>
            </w:tcBorders>
            <w:vAlign w:val="center"/>
          </w:tcPr>
          <w:p w:rsidR="009B2E64" w:rsidRPr="0011026A" w:rsidRDefault="0011026A" w:rsidP="00014677">
            <w:pPr>
              <w:spacing w:before="60"/>
              <w:jc w:val="center"/>
              <w:rPr>
                <w:rFonts w:cs="Calibri"/>
                <w:sz w:val="18"/>
                <w:szCs w:val="18"/>
              </w:rPr>
            </w:pPr>
            <w:ins w:id="335" w:author="Brionna Spencer" w:date="2017-08-14T13:31:00Z">
              <w:r w:rsidRPr="0011026A">
                <w:rPr>
                  <w:rFonts w:cs="Calibri"/>
                  <w:sz w:val="18"/>
                  <w:szCs w:val="18"/>
                </w:rPr>
                <w:t>1</w:t>
              </w:r>
            </w:ins>
          </w:p>
        </w:tc>
        <w:tc>
          <w:tcPr>
            <w:tcW w:w="1225" w:type="dxa"/>
            <w:tcBorders>
              <w:top w:val="single" w:sz="6" w:space="0" w:color="auto"/>
              <w:left w:val="single" w:sz="6" w:space="0" w:color="auto"/>
              <w:bottom w:val="single" w:sz="6" w:space="0" w:color="auto"/>
              <w:right w:val="single" w:sz="6" w:space="0" w:color="auto"/>
            </w:tcBorders>
            <w:vAlign w:val="center"/>
          </w:tcPr>
          <w:p w:rsidR="009B2E64" w:rsidRPr="0011026A" w:rsidRDefault="0011026A" w:rsidP="00014677">
            <w:pPr>
              <w:spacing w:before="60"/>
              <w:jc w:val="center"/>
              <w:rPr>
                <w:rFonts w:cs="Calibri"/>
                <w:sz w:val="18"/>
                <w:szCs w:val="18"/>
              </w:rPr>
            </w:pPr>
            <w:ins w:id="336" w:author="Brionna Spencer" w:date="2017-08-14T13:31:00Z">
              <w:r w:rsidRPr="0011026A">
                <w:rPr>
                  <w:rFonts w:cs="Calibri"/>
                  <w:sz w:val="18"/>
                  <w:szCs w:val="18"/>
                </w:rPr>
                <w:t>Cnt</w:t>
              </w:r>
            </w:ins>
          </w:p>
        </w:tc>
        <w:tc>
          <w:tcPr>
            <w:tcW w:w="1385" w:type="dxa"/>
            <w:tcBorders>
              <w:top w:val="single" w:sz="6" w:space="0" w:color="auto"/>
              <w:left w:val="single" w:sz="6" w:space="0" w:color="auto"/>
              <w:bottom w:val="single" w:sz="6" w:space="0" w:color="auto"/>
              <w:right w:val="single" w:sz="6" w:space="0" w:color="auto"/>
            </w:tcBorders>
            <w:vAlign w:val="center"/>
          </w:tcPr>
          <w:p w:rsidR="009B2E64" w:rsidRPr="0011026A" w:rsidRDefault="009B2E64" w:rsidP="00014677">
            <w:pPr>
              <w:pStyle w:val="BodyText3"/>
              <w:jc w:val="center"/>
              <w:rPr>
                <w:rFonts w:cs="Calibri"/>
                <w:sz w:val="18"/>
                <w:szCs w:val="18"/>
              </w:rPr>
            </w:pPr>
            <w:r w:rsidRPr="0011026A">
              <w:rPr>
                <w:sz w:val="18"/>
                <w:szCs w:val="18"/>
              </w:rPr>
              <w:t>0x00FU</w:t>
            </w:r>
          </w:p>
        </w:tc>
      </w:tr>
      <w:tr w:rsidR="009B2E64" w:rsidTr="00014677">
        <w:tc>
          <w:tcPr>
            <w:tcW w:w="3888" w:type="dxa"/>
            <w:tcBorders>
              <w:top w:val="single" w:sz="6" w:space="0" w:color="auto"/>
              <w:left w:val="single" w:sz="6" w:space="0" w:color="auto"/>
              <w:bottom w:val="single" w:sz="6" w:space="0" w:color="auto"/>
              <w:right w:val="single" w:sz="6" w:space="0" w:color="auto"/>
            </w:tcBorders>
            <w:vAlign w:val="center"/>
          </w:tcPr>
          <w:p w:rsidR="009B2E64" w:rsidRPr="0011026A" w:rsidRDefault="009B2E64" w:rsidP="00014677">
            <w:pPr>
              <w:spacing w:before="60"/>
              <w:jc w:val="center"/>
              <w:rPr>
                <w:rFonts w:cs="Calibri"/>
                <w:sz w:val="18"/>
                <w:szCs w:val="18"/>
              </w:rPr>
            </w:pPr>
            <w:r w:rsidRPr="0011026A">
              <w:rPr>
                <w:sz w:val="18"/>
                <w:szCs w:val="18"/>
              </w:rPr>
              <w:t>MSGSTSMASK_CNT_U08</w:t>
            </w:r>
          </w:p>
        </w:tc>
        <w:tc>
          <w:tcPr>
            <w:tcW w:w="1710" w:type="dxa"/>
            <w:tcBorders>
              <w:top w:val="single" w:sz="6" w:space="0" w:color="auto"/>
              <w:left w:val="single" w:sz="6" w:space="0" w:color="auto"/>
              <w:bottom w:val="single" w:sz="6" w:space="0" w:color="auto"/>
              <w:right w:val="single" w:sz="6" w:space="0" w:color="auto"/>
            </w:tcBorders>
            <w:vAlign w:val="center"/>
          </w:tcPr>
          <w:p w:rsidR="009B2E64" w:rsidRPr="0011026A" w:rsidRDefault="0011026A" w:rsidP="00014677">
            <w:pPr>
              <w:spacing w:before="60"/>
              <w:jc w:val="center"/>
              <w:rPr>
                <w:rFonts w:cs="Calibri"/>
                <w:sz w:val="18"/>
                <w:szCs w:val="18"/>
              </w:rPr>
            </w:pPr>
            <w:ins w:id="337" w:author="Brionna Spencer" w:date="2017-08-14T13:31:00Z">
              <w:r w:rsidRPr="0011026A">
                <w:rPr>
                  <w:rFonts w:cs="Calibri"/>
                  <w:sz w:val="18"/>
                  <w:szCs w:val="18"/>
                </w:rPr>
                <w:t>1</w:t>
              </w:r>
            </w:ins>
          </w:p>
        </w:tc>
        <w:tc>
          <w:tcPr>
            <w:tcW w:w="1225" w:type="dxa"/>
            <w:tcBorders>
              <w:top w:val="single" w:sz="6" w:space="0" w:color="auto"/>
              <w:left w:val="single" w:sz="6" w:space="0" w:color="auto"/>
              <w:bottom w:val="single" w:sz="6" w:space="0" w:color="auto"/>
              <w:right w:val="single" w:sz="6" w:space="0" w:color="auto"/>
            </w:tcBorders>
            <w:vAlign w:val="center"/>
          </w:tcPr>
          <w:p w:rsidR="009B2E64" w:rsidRPr="0011026A" w:rsidRDefault="0011026A" w:rsidP="00014677">
            <w:pPr>
              <w:spacing w:before="60"/>
              <w:jc w:val="center"/>
              <w:rPr>
                <w:rFonts w:cs="Calibri"/>
                <w:sz w:val="18"/>
                <w:szCs w:val="18"/>
              </w:rPr>
            </w:pPr>
            <w:ins w:id="338" w:author="Brionna Spencer" w:date="2017-08-14T13:31:00Z">
              <w:r w:rsidRPr="0011026A">
                <w:rPr>
                  <w:rFonts w:cs="Calibri"/>
                  <w:sz w:val="18"/>
                  <w:szCs w:val="18"/>
                </w:rPr>
                <w:t>Cnt</w:t>
              </w:r>
            </w:ins>
          </w:p>
        </w:tc>
        <w:tc>
          <w:tcPr>
            <w:tcW w:w="1385" w:type="dxa"/>
            <w:tcBorders>
              <w:top w:val="single" w:sz="6" w:space="0" w:color="auto"/>
              <w:left w:val="single" w:sz="6" w:space="0" w:color="auto"/>
              <w:bottom w:val="single" w:sz="6" w:space="0" w:color="auto"/>
              <w:right w:val="single" w:sz="6" w:space="0" w:color="auto"/>
            </w:tcBorders>
            <w:vAlign w:val="center"/>
          </w:tcPr>
          <w:p w:rsidR="009B2E64" w:rsidRPr="0011026A" w:rsidRDefault="009B2E64" w:rsidP="00014677">
            <w:pPr>
              <w:pStyle w:val="BodyText3"/>
              <w:jc w:val="center"/>
              <w:rPr>
                <w:rFonts w:cs="Calibri"/>
                <w:sz w:val="18"/>
                <w:szCs w:val="18"/>
              </w:rPr>
            </w:pPr>
            <w:r w:rsidRPr="0011026A">
              <w:rPr>
                <w:sz w:val="18"/>
                <w:szCs w:val="18"/>
              </w:rPr>
              <w:t>0x01U</w:t>
            </w:r>
          </w:p>
        </w:tc>
      </w:tr>
      <w:tr w:rsidR="009B2E64" w:rsidTr="00014677">
        <w:tc>
          <w:tcPr>
            <w:tcW w:w="3888" w:type="dxa"/>
            <w:tcBorders>
              <w:top w:val="single" w:sz="6" w:space="0" w:color="auto"/>
              <w:left w:val="single" w:sz="6" w:space="0" w:color="auto"/>
              <w:bottom w:val="single" w:sz="6" w:space="0" w:color="auto"/>
              <w:right w:val="single" w:sz="6" w:space="0" w:color="auto"/>
            </w:tcBorders>
            <w:vAlign w:val="center"/>
          </w:tcPr>
          <w:p w:rsidR="009B2E64" w:rsidRPr="0011026A" w:rsidRDefault="009B2E64" w:rsidP="00014677">
            <w:pPr>
              <w:spacing w:before="60"/>
              <w:jc w:val="center"/>
              <w:rPr>
                <w:rFonts w:cs="Calibri"/>
                <w:sz w:val="18"/>
                <w:szCs w:val="18"/>
              </w:rPr>
            </w:pPr>
            <w:r w:rsidRPr="0011026A">
              <w:rPr>
                <w:sz w:val="18"/>
                <w:szCs w:val="18"/>
              </w:rPr>
              <w:t>COMSTSMASK_CNT_U32</w:t>
            </w:r>
          </w:p>
        </w:tc>
        <w:tc>
          <w:tcPr>
            <w:tcW w:w="1710" w:type="dxa"/>
            <w:tcBorders>
              <w:top w:val="single" w:sz="6" w:space="0" w:color="auto"/>
              <w:left w:val="single" w:sz="6" w:space="0" w:color="auto"/>
              <w:bottom w:val="single" w:sz="6" w:space="0" w:color="auto"/>
              <w:right w:val="single" w:sz="6" w:space="0" w:color="auto"/>
            </w:tcBorders>
            <w:vAlign w:val="center"/>
          </w:tcPr>
          <w:p w:rsidR="009B2E64" w:rsidRPr="0011026A" w:rsidRDefault="0011026A" w:rsidP="00014677">
            <w:pPr>
              <w:spacing w:before="60"/>
              <w:jc w:val="center"/>
              <w:rPr>
                <w:rFonts w:cs="Calibri"/>
                <w:sz w:val="18"/>
                <w:szCs w:val="18"/>
              </w:rPr>
            </w:pPr>
            <w:ins w:id="339" w:author="Brionna Spencer" w:date="2017-08-14T13:31:00Z">
              <w:r w:rsidRPr="0011026A">
                <w:rPr>
                  <w:rFonts w:cs="Calibri"/>
                  <w:sz w:val="18"/>
                  <w:szCs w:val="18"/>
                </w:rPr>
                <w:t>1</w:t>
              </w:r>
            </w:ins>
          </w:p>
        </w:tc>
        <w:tc>
          <w:tcPr>
            <w:tcW w:w="1225" w:type="dxa"/>
            <w:tcBorders>
              <w:top w:val="single" w:sz="6" w:space="0" w:color="auto"/>
              <w:left w:val="single" w:sz="6" w:space="0" w:color="auto"/>
              <w:bottom w:val="single" w:sz="6" w:space="0" w:color="auto"/>
              <w:right w:val="single" w:sz="6" w:space="0" w:color="auto"/>
            </w:tcBorders>
            <w:vAlign w:val="center"/>
          </w:tcPr>
          <w:p w:rsidR="009B2E64" w:rsidRPr="0011026A" w:rsidRDefault="0011026A" w:rsidP="00014677">
            <w:pPr>
              <w:spacing w:before="60"/>
              <w:jc w:val="center"/>
              <w:rPr>
                <w:rFonts w:cs="Calibri"/>
                <w:sz w:val="18"/>
                <w:szCs w:val="18"/>
              </w:rPr>
            </w:pPr>
            <w:ins w:id="340" w:author="Brionna Spencer" w:date="2017-08-14T13:31:00Z">
              <w:r w:rsidRPr="0011026A">
                <w:rPr>
                  <w:rFonts w:cs="Calibri"/>
                  <w:sz w:val="18"/>
                  <w:szCs w:val="18"/>
                </w:rPr>
                <w:t>Cnt</w:t>
              </w:r>
            </w:ins>
          </w:p>
        </w:tc>
        <w:tc>
          <w:tcPr>
            <w:tcW w:w="1385" w:type="dxa"/>
            <w:tcBorders>
              <w:top w:val="single" w:sz="6" w:space="0" w:color="auto"/>
              <w:left w:val="single" w:sz="6" w:space="0" w:color="auto"/>
              <w:bottom w:val="single" w:sz="6" w:space="0" w:color="auto"/>
              <w:right w:val="single" w:sz="6" w:space="0" w:color="auto"/>
            </w:tcBorders>
            <w:vAlign w:val="center"/>
          </w:tcPr>
          <w:p w:rsidR="009B2E64" w:rsidRPr="0011026A" w:rsidRDefault="009B2E64" w:rsidP="00014677">
            <w:pPr>
              <w:pStyle w:val="BodyText3"/>
              <w:jc w:val="center"/>
              <w:rPr>
                <w:rFonts w:cs="Calibri"/>
                <w:sz w:val="18"/>
                <w:szCs w:val="18"/>
              </w:rPr>
            </w:pPr>
            <w:r w:rsidRPr="0011026A">
              <w:rPr>
                <w:sz w:val="18"/>
                <w:szCs w:val="18"/>
              </w:rPr>
              <w:t>0x30000000UL</w:t>
            </w:r>
          </w:p>
        </w:tc>
      </w:tr>
      <w:tr w:rsidR="009B2E64" w:rsidTr="00014677">
        <w:tc>
          <w:tcPr>
            <w:tcW w:w="3888" w:type="dxa"/>
            <w:tcBorders>
              <w:top w:val="single" w:sz="6" w:space="0" w:color="auto"/>
              <w:left w:val="single" w:sz="6" w:space="0" w:color="auto"/>
              <w:bottom w:val="single" w:sz="6" w:space="0" w:color="auto"/>
              <w:right w:val="single" w:sz="6" w:space="0" w:color="auto"/>
            </w:tcBorders>
            <w:vAlign w:val="center"/>
          </w:tcPr>
          <w:p w:rsidR="009B2E64" w:rsidRPr="0011026A" w:rsidRDefault="009B2E64" w:rsidP="00014677">
            <w:pPr>
              <w:spacing w:before="60"/>
              <w:jc w:val="center"/>
              <w:rPr>
                <w:rFonts w:cs="Calibri"/>
                <w:sz w:val="18"/>
                <w:szCs w:val="18"/>
              </w:rPr>
            </w:pPr>
            <w:r w:rsidRPr="0011026A">
              <w:rPr>
                <w:sz w:val="18"/>
                <w:szCs w:val="18"/>
              </w:rPr>
              <w:t>DATAMASK_CNT_U16</w:t>
            </w:r>
          </w:p>
        </w:tc>
        <w:tc>
          <w:tcPr>
            <w:tcW w:w="1710" w:type="dxa"/>
            <w:tcBorders>
              <w:top w:val="single" w:sz="6" w:space="0" w:color="auto"/>
              <w:left w:val="single" w:sz="6" w:space="0" w:color="auto"/>
              <w:bottom w:val="single" w:sz="6" w:space="0" w:color="auto"/>
              <w:right w:val="single" w:sz="6" w:space="0" w:color="auto"/>
            </w:tcBorders>
            <w:vAlign w:val="center"/>
          </w:tcPr>
          <w:p w:rsidR="009B2E64" w:rsidRPr="0011026A" w:rsidRDefault="0011026A" w:rsidP="00014677">
            <w:pPr>
              <w:spacing w:before="60"/>
              <w:jc w:val="center"/>
              <w:rPr>
                <w:rFonts w:cs="Calibri"/>
                <w:sz w:val="18"/>
                <w:szCs w:val="18"/>
              </w:rPr>
            </w:pPr>
            <w:ins w:id="341" w:author="Brionna Spencer" w:date="2017-08-14T13:31:00Z">
              <w:r w:rsidRPr="0011026A">
                <w:rPr>
                  <w:rFonts w:cs="Calibri"/>
                  <w:sz w:val="18"/>
                  <w:szCs w:val="18"/>
                </w:rPr>
                <w:t>1</w:t>
              </w:r>
            </w:ins>
          </w:p>
        </w:tc>
        <w:tc>
          <w:tcPr>
            <w:tcW w:w="1225" w:type="dxa"/>
            <w:tcBorders>
              <w:top w:val="single" w:sz="6" w:space="0" w:color="auto"/>
              <w:left w:val="single" w:sz="6" w:space="0" w:color="auto"/>
              <w:bottom w:val="single" w:sz="6" w:space="0" w:color="auto"/>
              <w:right w:val="single" w:sz="6" w:space="0" w:color="auto"/>
            </w:tcBorders>
            <w:vAlign w:val="center"/>
          </w:tcPr>
          <w:p w:rsidR="009B2E64" w:rsidRPr="0011026A" w:rsidRDefault="0011026A" w:rsidP="00014677">
            <w:pPr>
              <w:spacing w:before="60"/>
              <w:jc w:val="center"/>
              <w:rPr>
                <w:rFonts w:cs="Calibri"/>
                <w:sz w:val="18"/>
                <w:szCs w:val="18"/>
              </w:rPr>
            </w:pPr>
            <w:ins w:id="342" w:author="Brionna Spencer" w:date="2017-08-14T13:31:00Z">
              <w:r w:rsidRPr="0011026A">
                <w:rPr>
                  <w:rFonts w:cs="Calibri"/>
                  <w:sz w:val="18"/>
                  <w:szCs w:val="18"/>
                </w:rPr>
                <w:t>Cnt</w:t>
              </w:r>
            </w:ins>
          </w:p>
        </w:tc>
        <w:tc>
          <w:tcPr>
            <w:tcW w:w="1385" w:type="dxa"/>
            <w:tcBorders>
              <w:top w:val="single" w:sz="6" w:space="0" w:color="auto"/>
              <w:left w:val="single" w:sz="6" w:space="0" w:color="auto"/>
              <w:bottom w:val="single" w:sz="6" w:space="0" w:color="auto"/>
              <w:right w:val="single" w:sz="6" w:space="0" w:color="auto"/>
            </w:tcBorders>
            <w:vAlign w:val="center"/>
          </w:tcPr>
          <w:p w:rsidR="009B2E64" w:rsidRPr="0011026A" w:rsidRDefault="009B2E64" w:rsidP="00014677">
            <w:pPr>
              <w:pStyle w:val="BodyText3"/>
              <w:jc w:val="center"/>
              <w:rPr>
                <w:rFonts w:cs="Calibri"/>
                <w:sz w:val="18"/>
                <w:szCs w:val="18"/>
              </w:rPr>
            </w:pPr>
            <w:r w:rsidRPr="0011026A">
              <w:rPr>
                <w:sz w:val="18"/>
                <w:szCs w:val="18"/>
              </w:rPr>
              <w:t>0xFFF0U</w:t>
            </w:r>
          </w:p>
        </w:tc>
      </w:tr>
    </w:tbl>
    <w:p w:rsidR="00D60449" w:rsidRDefault="00D60449" w:rsidP="002518E0">
      <w:pPr>
        <w:pStyle w:val="BodyText3"/>
        <w:rPr>
          <w:ins w:id="343" w:author="Brionna Spencer" w:date="2017-08-14T13:31:00Z"/>
          <w:rFonts w:cs="Calibri"/>
          <w:sz w:val="20"/>
          <w:szCs w:val="20"/>
        </w:rPr>
      </w:pPr>
    </w:p>
    <w:p w:rsidR="00D60449" w:rsidRPr="00A02C43" w:rsidRDefault="00D60449" w:rsidP="00D60449">
      <w:pPr>
        <w:pStyle w:val="BodyText3"/>
        <w:rPr>
          <w:ins w:id="344" w:author="Brionna Spencer" w:date="2017-08-14T13:31:00Z"/>
          <w:rFonts w:cs="Calibri"/>
          <w:i/>
          <w:sz w:val="20"/>
          <w:szCs w:val="20"/>
        </w:rPr>
      </w:pPr>
      <w:ins w:id="345" w:author="Brionna Spencer" w:date="2017-08-14T13:31:00Z">
        <w:r w:rsidRPr="00A02C43">
          <w:rPr>
            <w:rFonts w:cs="Calibri"/>
            <w:i/>
            <w:sz w:val="20"/>
            <w:szCs w:val="20"/>
          </w:rPr>
          <w:t>* Refer</w:t>
        </w:r>
        <w:r w:rsidRPr="004640B3">
          <w:rPr>
            <w:rFonts w:cs="Calibri"/>
            <w:i/>
            <w:sz w:val="20"/>
            <w:szCs w:val="20"/>
          </w:rPr>
          <w:t xml:space="preserve"> </w:t>
        </w:r>
        <w:r>
          <w:rPr>
            <w:rFonts w:cs="Calibri"/>
            <w:i/>
            <w:sz w:val="20"/>
            <w:szCs w:val="20"/>
          </w:rPr>
          <w:t xml:space="preserve">to </w:t>
        </w:r>
        <w:r w:rsidRPr="00A02C43">
          <w:rPr>
            <w:rFonts w:cs="Calibri"/>
            <w:i/>
            <w:sz w:val="20"/>
            <w:szCs w:val="20"/>
          </w:rPr>
          <w:t>FDD for other constant definition</w:t>
        </w:r>
        <w:r>
          <w:rPr>
            <w:rFonts w:cs="Calibri"/>
            <w:i/>
            <w:sz w:val="20"/>
            <w:szCs w:val="20"/>
          </w:rPr>
          <w:t>s</w:t>
        </w:r>
      </w:ins>
    </w:p>
    <w:p w:rsidR="00D60449" w:rsidRPr="0048012A" w:rsidRDefault="00D60449"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46" w:name="_Ref87065593"/>
      <w:bookmarkStart w:id="347" w:name="_Toc338170483"/>
      <w:bookmarkStart w:id="348" w:name="_Toc375678229"/>
      <w:bookmarkStart w:id="349" w:name="_Toc418080067"/>
      <w:bookmarkStart w:id="350" w:name="_Toc421786702"/>
      <w:bookmarkStart w:id="351" w:name="_Toc491261696"/>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46"/>
      <w:bookmarkEnd w:id="347"/>
      <w:bookmarkEnd w:id="348"/>
      <w:bookmarkEnd w:id="349"/>
      <w:bookmarkEnd w:id="350"/>
      <w:bookmarkEnd w:id="351"/>
    </w:p>
    <w:p w:rsidR="004718DA" w:rsidRPr="00987B4A" w:rsidRDefault="004718DA" w:rsidP="004718DA">
      <w:pPr>
        <w:pStyle w:val="Heading2"/>
        <w:spacing w:after="60"/>
        <w:rPr>
          <w:rFonts w:ascii="Calibri" w:hAnsi="Calibri"/>
        </w:rPr>
      </w:pPr>
      <w:bookmarkStart w:id="352" w:name="_Toc338170484"/>
      <w:bookmarkStart w:id="353" w:name="_Toc418080068"/>
      <w:bookmarkStart w:id="354" w:name="_Toc421709916"/>
      <w:bookmarkStart w:id="355" w:name="_Toc488324204"/>
      <w:bookmarkStart w:id="356" w:name="_Toc421011514"/>
      <w:bookmarkStart w:id="357" w:name="_Toc424732616"/>
      <w:bookmarkStart w:id="358" w:name="_Toc491261697"/>
      <w:r w:rsidRPr="00007584">
        <w:rPr>
          <w:rFonts w:ascii="Calibri" w:hAnsi="Calibri"/>
        </w:rPr>
        <w:t>Sub</w:t>
      </w:r>
      <w:r w:rsidRPr="00987B4A">
        <w:rPr>
          <w:rFonts w:ascii="Calibri" w:hAnsi="Calibri"/>
        </w:rPr>
        <w:t>-Module Functions</w:t>
      </w:r>
      <w:bookmarkEnd w:id="352"/>
      <w:bookmarkEnd w:id="353"/>
      <w:bookmarkEnd w:id="354"/>
      <w:bookmarkEnd w:id="355"/>
      <w:bookmarkEnd w:id="358"/>
    </w:p>
    <w:p w:rsidR="004718DA" w:rsidRPr="00AA38E8" w:rsidRDefault="004718DA" w:rsidP="004718DA">
      <w:pPr>
        <w:pStyle w:val="Heading2"/>
        <w:numPr>
          <w:ilvl w:val="2"/>
          <w:numId w:val="11"/>
        </w:numPr>
        <w:tabs>
          <w:tab w:val="clear" w:pos="1017"/>
          <w:tab w:val="num" w:pos="567"/>
        </w:tabs>
        <w:spacing w:after="60"/>
        <w:ind w:left="567"/>
        <w:rPr>
          <w:rFonts w:ascii="Calibri" w:hAnsi="Calibri" w:cs="Calibri"/>
        </w:rPr>
      </w:pPr>
      <w:bookmarkStart w:id="359" w:name="_Toc491261698"/>
      <w:r w:rsidRPr="00AA38E8">
        <w:rPr>
          <w:rFonts w:ascii="Calibri" w:hAnsi="Calibri" w:cs="Calibri"/>
        </w:rPr>
        <w:t xml:space="preserve">Init: </w:t>
      </w:r>
      <w:r w:rsidRPr="004718DA">
        <w:rPr>
          <w:rFonts w:asciiTheme="minorHAnsi" w:hAnsiTheme="minorHAnsi" w:cs="Calibri"/>
        </w:rPr>
        <w:t>HwAg1MeasInit1</w:t>
      </w:r>
      <w:bookmarkEnd w:id="356"/>
      <w:bookmarkEnd w:id="357"/>
      <w:bookmarkEnd w:id="359"/>
    </w:p>
    <w:p w:rsidR="004718DA" w:rsidRPr="00AA38E8" w:rsidRDefault="004718DA" w:rsidP="004718DA">
      <w:pPr>
        <w:pStyle w:val="Heading2"/>
        <w:numPr>
          <w:ilvl w:val="3"/>
          <w:numId w:val="11"/>
        </w:numPr>
        <w:spacing w:after="60"/>
        <w:rPr>
          <w:rFonts w:ascii="Calibri" w:hAnsi="Calibri" w:cs="Calibri"/>
        </w:rPr>
      </w:pPr>
      <w:bookmarkStart w:id="360" w:name="_Toc421011515"/>
      <w:bookmarkStart w:id="361" w:name="_Toc424732617"/>
      <w:bookmarkStart w:id="362" w:name="_Toc491261699"/>
      <w:r w:rsidRPr="00AA38E8">
        <w:rPr>
          <w:rFonts w:ascii="Calibri" w:hAnsi="Calibri" w:cs="Calibri"/>
        </w:rPr>
        <w:t>Design Rationale</w:t>
      </w:r>
      <w:bookmarkEnd w:id="360"/>
      <w:bookmarkEnd w:id="361"/>
      <w:bookmarkEnd w:id="362"/>
    </w:p>
    <w:p w:rsidR="004718DA" w:rsidRPr="004718DA" w:rsidRDefault="004718DA" w:rsidP="004718DA">
      <w:pPr>
        <w:rPr>
          <w:lang w:bidi="ar-SA"/>
        </w:rPr>
      </w:pPr>
      <w:r>
        <w:rPr>
          <w:lang w:bidi="ar-SA"/>
        </w:rPr>
        <w:t>None</w:t>
      </w:r>
    </w:p>
    <w:p w:rsidR="004718DA" w:rsidRPr="00AA38E8" w:rsidRDefault="004718DA" w:rsidP="004718DA">
      <w:pPr>
        <w:pStyle w:val="Heading2"/>
        <w:numPr>
          <w:ilvl w:val="2"/>
          <w:numId w:val="11"/>
        </w:numPr>
        <w:tabs>
          <w:tab w:val="clear" w:pos="1017"/>
          <w:tab w:val="num" w:pos="567"/>
        </w:tabs>
        <w:spacing w:after="60"/>
        <w:ind w:left="567"/>
        <w:rPr>
          <w:rFonts w:ascii="Calibri" w:hAnsi="Calibri" w:cs="Calibri"/>
        </w:rPr>
      </w:pPr>
      <w:bookmarkStart w:id="363" w:name="_Toc421011518"/>
      <w:bookmarkStart w:id="364" w:name="_Toc488324208"/>
      <w:bookmarkStart w:id="365" w:name="_Toc491261700"/>
      <w:r w:rsidRPr="00AA38E8">
        <w:rPr>
          <w:rFonts w:ascii="Calibri" w:hAnsi="Calibri" w:cs="Calibri"/>
        </w:rPr>
        <w:t xml:space="preserve">Per: </w:t>
      </w:r>
      <w:r w:rsidR="00282FED" w:rsidRPr="004718DA">
        <w:rPr>
          <w:rFonts w:asciiTheme="minorHAnsi" w:hAnsiTheme="minorHAnsi" w:cs="Calibri"/>
        </w:rPr>
        <w:t>HwAg1Meas</w:t>
      </w:r>
      <w:r w:rsidRPr="00AA38E8">
        <w:rPr>
          <w:rFonts w:ascii="Calibri" w:hAnsi="Calibri" w:cs="Calibri"/>
        </w:rPr>
        <w:t>Per</w:t>
      </w:r>
      <w:bookmarkEnd w:id="363"/>
      <w:r>
        <w:rPr>
          <w:rFonts w:ascii="Calibri" w:hAnsi="Calibri" w:cs="Calibri"/>
        </w:rPr>
        <w:t>1</w:t>
      </w:r>
      <w:bookmarkEnd w:id="364"/>
      <w:bookmarkEnd w:id="365"/>
    </w:p>
    <w:p w:rsidR="004718DA" w:rsidRPr="00AA38E8" w:rsidRDefault="004718DA" w:rsidP="004718DA">
      <w:pPr>
        <w:pStyle w:val="Heading2"/>
        <w:numPr>
          <w:ilvl w:val="3"/>
          <w:numId w:val="11"/>
        </w:numPr>
        <w:spacing w:after="60"/>
        <w:rPr>
          <w:rFonts w:ascii="Calibri" w:hAnsi="Calibri" w:cs="Calibri"/>
        </w:rPr>
      </w:pPr>
      <w:bookmarkStart w:id="366" w:name="_Toc421011519"/>
      <w:bookmarkStart w:id="367" w:name="_Toc488324209"/>
      <w:bookmarkStart w:id="368" w:name="_Toc491261701"/>
      <w:r w:rsidRPr="00AA38E8">
        <w:rPr>
          <w:rFonts w:ascii="Calibri" w:hAnsi="Calibri" w:cs="Calibri"/>
        </w:rPr>
        <w:t>Design Rationale</w:t>
      </w:r>
      <w:bookmarkEnd w:id="366"/>
      <w:bookmarkEnd w:id="367"/>
      <w:bookmarkEnd w:id="368"/>
    </w:p>
    <w:p w:rsidR="00282FED" w:rsidRPr="00BA0072" w:rsidRDefault="00282FED" w:rsidP="00282FED">
      <w:pPr>
        <w:rPr>
          <w:rFonts w:cs="Calibri"/>
        </w:rPr>
      </w:pPr>
      <w:r w:rsidRPr="00BA0072">
        <w:rPr>
          <w:rFonts w:cs="Calibri"/>
        </w:rPr>
        <w:t>None</w:t>
      </w:r>
    </w:p>
    <w:p w:rsidR="00282FED" w:rsidRPr="00AA38E8" w:rsidRDefault="00282FED" w:rsidP="00282FED">
      <w:pPr>
        <w:pStyle w:val="Heading2"/>
        <w:numPr>
          <w:ilvl w:val="2"/>
          <w:numId w:val="11"/>
        </w:numPr>
        <w:tabs>
          <w:tab w:val="clear" w:pos="1017"/>
          <w:tab w:val="num" w:pos="567"/>
        </w:tabs>
        <w:spacing w:after="60"/>
        <w:ind w:left="567"/>
        <w:rPr>
          <w:rFonts w:ascii="Calibri" w:hAnsi="Calibri" w:cs="Calibri"/>
        </w:rPr>
      </w:pPr>
      <w:bookmarkStart w:id="369" w:name="_Toc488324210"/>
      <w:bookmarkStart w:id="370" w:name="_Toc491261702"/>
      <w:r w:rsidRPr="00AA38E8">
        <w:rPr>
          <w:rFonts w:ascii="Calibri" w:hAnsi="Calibri" w:cs="Calibri"/>
        </w:rPr>
        <w:t xml:space="preserve">Per: </w:t>
      </w:r>
      <w:r w:rsidRPr="004718DA">
        <w:rPr>
          <w:rFonts w:asciiTheme="minorHAnsi" w:hAnsiTheme="minorHAnsi" w:cs="Calibri"/>
        </w:rPr>
        <w:t>HwAg1Meas</w:t>
      </w:r>
      <w:r w:rsidRPr="00AA38E8">
        <w:rPr>
          <w:rFonts w:ascii="Calibri" w:hAnsi="Calibri" w:cs="Calibri"/>
        </w:rPr>
        <w:t>Per</w:t>
      </w:r>
      <w:r>
        <w:rPr>
          <w:rFonts w:ascii="Calibri" w:hAnsi="Calibri" w:cs="Calibri"/>
        </w:rPr>
        <w:t>2</w:t>
      </w:r>
      <w:bookmarkEnd w:id="369"/>
      <w:bookmarkEnd w:id="370"/>
    </w:p>
    <w:p w:rsidR="00282FED" w:rsidRPr="00AA38E8" w:rsidRDefault="00282FED" w:rsidP="00282FED">
      <w:pPr>
        <w:pStyle w:val="Heading2"/>
        <w:numPr>
          <w:ilvl w:val="3"/>
          <w:numId w:val="11"/>
        </w:numPr>
        <w:spacing w:after="60"/>
        <w:rPr>
          <w:rFonts w:ascii="Calibri" w:hAnsi="Calibri" w:cs="Calibri"/>
        </w:rPr>
      </w:pPr>
      <w:bookmarkStart w:id="371" w:name="_Toc488324211"/>
      <w:bookmarkStart w:id="372" w:name="_Toc491261703"/>
      <w:r w:rsidRPr="00AA38E8">
        <w:rPr>
          <w:rFonts w:ascii="Calibri" w:hAnsi="Calibri" w:cs="Calibri"/>
        </w:rPr>
        <w:t>Design Rationale</w:t>
      </w:r>
      <w:bookmarkEnd w:id="371"/>
      <w:bookmarkEnd w:id="372"/>
    </w:p>
    <w:p w:rsidR="00282FED" w:rsidRPr="00BA0072" w:rsidRDefault="00282FED" w:rsidP="00282FED">
      <w:pPr>
        <w:rPr>
          <w:rFonts w:cs="Calibri"/>
        </w:rPr>
      </w:pPr>
      <w:r w:rsidRPr="00BA0072">
        <w:rPr>
          <w:rFonts w:cs="Calibri"/>
        </w:rPr>
        <w:t>None</w:t>
      </w:r>
    </w:p>
    <w:p w:rsidR="00282FED" w:rsidRPr="00AA38E8" w:rsidRDefault="00282FED" w:rsidP="00282FED">
      <w:pPr>
        <w:pStyle w:val="Heading2"/>
        <w:numPr>
          <w:ilvl w:val="2"/>
          <w:numId w:val="11"/>
        </w:numPr>
        <w:tabs>
          <w:tab w:val="clear" w:pos="1017"/>
          <w:tab w:val="num" w:pos="567"/>
        </w:tabs>
        <w:spacing w:after="60"/>
        <w:ind w:left="567"/>
        <w:rPr>
          <w:rFonts w:ascii="Calibri" w:hAnsi="Calibri" w:cs="Calibri"/>
        </w:rPr>
      </w:pPr>
      <w:bookmarkStart w:id="373" w:name="_Toc488324212"/>
      <w:bookmarkStart w:id="374" w:name="_Toc491261704"/>
      <w:r w:rsidRPr="00AA38E8">
        <w:rPr>
          <w:rFonts w:ascii="Calibri" w:hAnsi="Calibri" w:cs="Calibri"/>
        </w:rPr>
        <w:t xml:space="preserve">Per: </w:t>
      </w:r>
      <w:r w:rsidRPr="004718DA">
        <w:rPr>
          <w:rFonts w:asciiTheme="minorHAnsi" w:hAnsiTheme="minorHAnsi" w:cs="Calibri"/>
        </w:rPr>
        <w:t>HwAg1Meas</w:t>
      </w:r>
      <w:r w:rsidRPr="00AA38E8">
        <w:rPr>
          <w:rFonts w:ascii="Calibri" w:hAnsi="Calibri" w:cs="Calibri"/>
        </w:rPr>
        <w:t>Per</w:t>
      </w:r>
      <w:r>
        <w:rPr>
          <w:rFonts w:ascii="Calibri" w:hAnsi="Calibri" w:cs="Calibri"/>
        </w:rPr>
        <w:t>3</w:t>
      </w:r>
      <w:bookmarkEnd w:id="373"/>
      <w:bookmarkEnd w:id="374"/>
    </w:p>
    <w:p w:rsidR="00282FED" w:rsidRPr="00AA38E8" w:rsidRDefault="00282FED" w:rsidP="00282FED">
      <w:pPr>
        <w:pStyle w:val="Heading2"/>
        <w:numPr>
          <w:ilvl w:val="3"/>
          <w:numId w:val="11"/>
        </w:numPr>
        <w:spacing w:after="60"/>
        <w:rPr>
          <w:rFonts w:ascii="Calibri" w:hAnsi="Calibri" w:cs="Calibri"/>
        </w:rPr>
      </w:pPr>
      <w:bookmarkStart w:id="375" w:name="_Toc488324213"/>
      <w:bookmarkStart w:id="376" w:name="_Toc491261705"/>
      <w:r w:rsidRPr="00AA38E8">
        <w:rPr>
          <w:rFonts w:ascii="Calibri" w:hAnsi="Calibri" w:cs="Calibri"/>
        </w:rPr>
        <w:t>Design Rationale</w:t>
      </w:r>
      <w:bookmarkEnd w:id="375"/>
      <w:bookmarkEnd w:id="376"/>
    </w:p>
    <w:p w:rsidR="00282FED" w:rsidRPr="00BA0072" w:rsidRDefault="00282FED" w:rsidP="00282FED">
      <w:pPr>
        <w:rPr>
          <w:rFonts w:cs="Calibri"/>
        </w:rPr>
      </w:pPr>
      <w:r w:rsidRPr="00BA0072">
        <w:rPr>
          <w:rFonts w:cs="Calibri"/>
        </w:rPr>
        <w:t>None</w:t>
      </w:r>
    </w:p>
    <w:p w:rsidR="00282FED" w:rsidRPr="00AA38E8" w:rsidRDefault="00282FED" w:rsidP="00282FED">
      <w:pPr>
        <w:pStyle w:val="Heading2"/>
        <w:numPr>
          <w:ilvl w:val="2"/>
          <w:numId w:val="11"/>
        </w:numPr>
        <w:tabs>
          <w:tab w:val="clear" w:pos="1017"/>
          <w:tab w:val="num" w:pos="567"/>
        </w:tabs>
        <w:spacing w:after="60"/>
        <w:ind w:left="567"/>
        <w:rPr>
          <w:rFonts w:ascii="Calibri" w:hAnsi="Calibri" w:cs="Calibri"/>
        </w:rPr>
      </w:pPr>
      <w:bookmarkStart w:id="377" w:name="_Toc488324214"/>
      <w:bookmarkStart w:id="378" w:name="_Toc491261706"/>
      <w:r w:rsidRPr="00AA38E8">
        <w:rPr>
          <w:rFonts w:ascii="Calibri" w:hAnsi="Calibri" w:cs="Calibri"/>
        </w:rPr>
        <w:t xml:space="preserve">Per: </w:t>
      </w:r>
      <w:r w:rsidRPr="004718DA">
        <w:rPr>
          <w:rFonts w:asciiTheme="minorHAnsi" w:hAnsiTheme="minorHAnsi" w:cs="Calibri"/>
        </w:rPr>
        <w:t>HwAg1Meas</w:t>
      </w:r>
      <w:r w:rsidRPr="00AA38E8">
        <w:rPr>
          <w:rFonts w:ascii="Calibri" w:hAnsi="Calibri" w:cs="Calibri"/>
        </w:rPr>
        <w:t>Per</w:t>
      </w:r>
      <w:r>
        <w:rPr>
          <w:rFonts w:ascii="Calibri" w:hAnsi="Calibri" w:cs="Calibri"/>
        </w:rPr>
        <w:t>4</w:t>
      </w:r>
      <w:bookmarkEnd w:id="377"/>
      <w:bookmarkEnd w:id="378"/>
    </w:p>
    <w:p w:rsidR="00282FED" w:rsidRPr="00AA38E8" w:rsidRDefault="00282FED" w:rsidP="00282FED">
      <w:pPr>
        <w:pStyle w:val="Heading2"/>
        <w:numPr>
          <w:ilvl w:val="3"/>
          <w:numId w:val="11"/>
        </w:numPr>
        <w:spacing w:after="60"/>
        <w:rPr>
          <w:rFonts w:ascii="Calibri" w:hAnsi="Calibri" w:cs="Calibri"/>
        </w:rPr>
      </w:pPr>
      <w:bookmarkStart w:id="379" w:name="_Toc488324215"/>
      <w:bookmarkStart w:id="380" w:name="_Toc491261707"/>
      <w:r w:rsidRPr="00AA38E8">
        <w:rPr>
          <w:rFonts w:ascii="Calibri" w:hAnsi="Calibri" w:cs="Calibri"/>
        </w:rPr>
        <w:t>Design Rationale</w:t>
      </w:r>
      <w:bookmarkEnd w:id="379"/>
      <w:bookmarkEnd w:id="380"/>
    </w:p>
    <w:p w:rsidR="00282FED" w:rsidRPr="00BA0072" w:rsidRDefault="00282FED" w:rsidP="00282FED">
      <w:pPr>
        <w:rPr>
          <w:rFonts w:cs="Calibri"/>
        </w:rPr>
      </w:pPr>
      <w:r w:rsidRPr="00BA0072">
        <w:rPr>
          <w:rFonts w:cs="Calibri"/>
        </w:rPr>
        <w:t>None</w:t>
      </w:r>
    </w:p>
    <w:p w:rsidR="00282FED" w:rsidRPr="00AA38E8" w:rsidRDefault="00282FED" w:rsidP="00282FED">
      <w:pPr>
        <w:pStyle w:val="Heading2"/>
        <w:numPr>
          <w:ilvl w:val="2"/>
          <w:numId w:val="11"/>
        </w:numPr>
        <w:tabs>
          <w:tab w:val="clear" w:pos="1017"/>
          <w:tab w:val="num" w:pos="567"/>
        </w:tabs>
        <w:spacing w:after="60"/>
        <w:ind w:left="567"/>
        <w:rPr>
          <w:rFonts w:ascii="Calibri" w:hAnsi="Calibri" w:cs="Calibri"/>
        </w:rPr>
      </w:pPr>
      <w:bookmarkStart w:id="381" w:name="_Toc488324216"/>
      <w:bookmarkStart w:id="382" w:name="_Toc491261708"/>
      <w:r w:rsidRPr="00AA38E8">
        <w:rPr>
          <w:rFonts w:ascii="Calibri" w:hAnsi="Calibri" w:cs="Calibri"/>
        </w:rPr>
        <w:t xml:space="preserve">Per: </w:t>
      </w:r>
      <w:r w:rsidRPr="004718DA">
        <w:rPr>
          <w:rFonts w:asciiTheme="minorHAnsi" w:hAnsiTheme="minorHAnsi" w:cs="Calibri"/>
        </w:rPr>
        <w:t>HwAg1Meas</w:t>
      </w:r>
      <w:r w:rsidRPr="00AA38E8">
        <w:rPr>
          <w:rFonts w:ascii="Calibri" w:hAnsi="Calibri" w:cs="Calibri"/>
        </w:rPr>
        <w:t>Per</w:t>
      </w:r>
      <w:r>
        <w:rPr>
          <w:rFonts w:ascii="Calibri" w:hAnsi="Calibri" w:cs="Calibri"/>
        </w:rPr>
        <w:t>5</w:t>
      </w:r>
      <w:bookmarkEnd w:id="381"/>
      <w:bookmarkEnd w:id="382"/>
    </w:p>
    <w:p w:rsidR="00282FED" w:rsidRPr="00AA38E8" w:rsidRDefault="00282FED" w:rsidP="00282FED">
      <w:pPr>
        <w:pStyle w:val="Heading2"/>
        <w:numPr>
          <w:ilvl w:val="3"/>
          <w:numId w:val="11"/>
        </w:numPr>
        <w:spacing w:after="60"/>
        <w:rPr>
          <w:rFonts w:ascii="Calibri" w:hAnsi="Calibri" w:cs="Calibri"/>
        </w:rPr>
      </w:pPr>
      <w:bookmarkStart w:id="383" w:name="_Toc488324217"/>
      <w:bookmarkStart w:id="384" w:name="_Toc491261709"/>
      <w:r w:rsidRPr="00AA38E8">
        <w:rPr>
          <w:rFonts w:ascii="Calibri" w:hAnsi="Calibri" w:cs="Calibri"/>
        </w:rPr>
        <w:t>Design Rationale</w:t>
      </w:r>
      <w:bookmarkEnd w:id="383"/>
      <w:bookmarkEnd w:id="384"/>
    </w:p>
    <w:p w:rsidR="00282FED" w:rsidRDefault="00564B75" w:rsidP="00282FED">
      <w:pPr>
        <w:rPr>
          <w:rFonts w:asciiTheme="minorHAnsi" w:hAnsiTheme="minorHAnsi" w:cs="Calibri"/>
          <w:szCs w:val="20"/>
        </w:rPr>
      </w:pPr>
      <w:r w:rsidRPr="00282FED">
        <w:rPr>
          <w:rFonts w:asciiTheme="minorHAnsi" w:hAnsiTheme="minorHAnsi" w:cs="Calibri"/>
          <w:szCs w:val="20"/>
        </w:rPr>
        <w:t>The implementation brings in the block “HwAg</w:t>
      </w:r>
      <w:r w:rsidR="007439FE" w:rsidRPr="00282FED">
        <w:rPr>
          <w:rFonts w:asciiTheme="minorHAnsi" w:hAnsiTheme="minorHAnsi" w:cs="Calibri"/>
          <w:szCs w:val="20"/>
        </w:rPr>
        <w:t>1</w:t>
      </w:r>
      <w:r w:rsidRPr="00282FED">
        <w:rPr>
          <w:rFonts w:asciiTheme="minorHAnsi" w:hAnsiTheme="minorHAnsi" w:cs="Calibri"/>
          <w:szCs w:val="20"/>
        </w:rPr>
        <w:t xml:space="preserve">Final” inside the True Condition of the “finalAbsAg” as the other error condition </w:t>
      </w:r>
      <w:r w:rsidRPr="00282FED">
        <w:rPr>
          <w:rFonts w:cs="Calibri"/>
        </w:rPr>
        <w:t>will</w:t>
      </w:r>
      <w:r w:rsidRPr="00282FED">
        <w:rPr>
          <w:rFonts w:asciiTheme="minorHAnsi" w:hAnsiTheme="minorHAnsi" w:cs="Calibri"/>
          <w:szCs w:val="20"/>
        </w:rPr>
        <w:t xml:space="preserve"> just retain the previous value and rolling counter will not change. It saves extra instructions in the implementation to the match the FDD. Final Functionality is still the same.</w:t>
      </w:r>
      <w:bookmarkStart w:id="385" w:name="_Toc418080073"/>
      <w:bookmarkStart w:id="386" w:name="_Toc421709918"/>
    </w:p>
    <w:p w:rsidR="00282FED" w:rsidRDefault="00282FED">
      <w:pPr>
        <w:spacing w:after="0"/>
        <w:rPr>
          <w:rFonts w:asciiTheme="minorHAnsi" w:hAnsiTheme="minorHAnsi" w:cs="Calibri"/>
          <w:szCs w:val="20"/>
        </w:rPr>
      </w:pPr>
      <w:r>
        <w:rPr>
          <w:rFonts w:asciiTheme="minorHAnsi" w:hAnsiTheme="minorHAnsi" w:cs="Calibri"/>
          <w:szCs w:val="20"/>
        </w:rPr>
        <w:br w:type="page"/>
      </w:r>
    </w:p>
    <w:p w:rsidR="00282FED" w:rsidRPr="008C6874" w:rsidRDefault="00282FED" w:rsidP="00282FED">
      <w:pPr>
        <w:pStyle w:val="Heading2"/>
        <w:spacing w:after="60"/>
        <w:rPr>
          <w:rFonts w:ascii="Calibri" w:hAnsi="Calibri"/>
        </w:rPr>
      </w:pPr>
      <w:bookmarkStart w:id="387" w:name="_Toc488324218"/>
      <w:bookmarkStart w:id="388" w:name="_Toc491261710"/>
      <w:bookmarkEnd w:id="385"/>
      <w:bookmarkEnd w:id="386"/>
      <w:r>
        <w:rPr>
          <w:rFonts w:ascii="Calibri" w:hAnsi="Calibri"/>
        </w:rPr>
        <w:lastRenderedPageBreak/>
        <w:t>Server R</w:t>
      </w:r>
      <w:r w:rsidRPr="008C6874">
        <w:rPr>
          <w:rFonts w:ascii="Calibri" w:hAnsi="Calibri"/>
        </w:rPr>
        <w:t>un</w:t>
      </w:r>
      <w:r>
        <w:rPr>
          <w:rFonts w:ascii="Calibri" w:hAnsi="Calibri"/>
        </w:rPr>
        <w:t>n</w:t>
      </w:r>
      <w:r w:rsidRPr="008C6874">
        <w:rPr>
          <w:rFonts w:ascii="Calibri" w:hAnsi="Calibri"/>
        </w:rPr>
        <w:t>ables</w:t>
      </w:r>
      <w:bookmarkEnd w:id="387"/>
      <w:bookmarkEnd w:id="388"/>
      <w:r w:rsidRPr="008C6874">
        <w:rPr>
          <w:rFonts w:ascii="Calibri" w:hAnsi="Calibri"/>
        </w:rPr>
        <w:t xml:space="preserve"> </w:t>
      </w:r>
    </w:p>
    <w:p w:rsidR="00282FED" w:rsidRPr="00AA38E8" w:rsidRDefault="007C7754" w:rsidP="00282FED">
      <w:pPr>
        <w:pStyle w:val="Heading2"/>
        <w:numPr>
          <w:ilvl w:val="2"/>
          <w:numId w:val="11"/>
        </w:numPr>
        <w:tabs>
          <w:tab w:val="clear" w:pos="1017"/>
          <w:tab w:val="num" w:pos="567"/>
        </w:tabs>
        <w:spacing w:after="60"/>
        <w:ind w:left="567"/>
        <w:rPr>
          <w:rFonts w:ascii="Calibri" w:hAnsi="Calibri" w:cs="Calibri"/>
        </w:rPr>
      </w:pPr>
      <w:bookmarkStart w:id="389" w:name="_Toc382301471"/>
      <w:bookmarkStart w:id="390" w:name="_Toc383698997"/>
      <w:bookmarkStart w:id="391" w:name="_Toc488324219"/>
      <w:bookmarkStart w:id="392" w:name="_Toc491261711"/>
      <w:bookmarkEnd w:id="389"/>
      <w:bookmarkEnd w:id="390"/>
      <w:r>
        <w:rPr>
          <w:rFonts w:ascii="Calibri" w:hAnsi="Calibri" w:cs="Calibri"/>
        </w:rPr>
        <w:t>HwAg1</w:t>
      </w:r>
      <w:del w:id="393" w:author="Brionna Spencer" w:date="2017-08-14T13:30:00Z">
        <w:r w:rsidDel="00D60449">
          <w:rPr>
            <w:rFonts w:ascii="Calibri" w:hAnsi="Calibri" w:cs="Calibri"/>
          </w:rPr>
          <w:delText>MeasHwAg1</w:delText>
        </w:r>
      </w:del>
      <w:r w:rsidR="00282FED" w:rsidRPr="005F1B88">
        <w:rPr>
          <w:rFonts w:ascii="Calibri" w:hAnsi="Calibri" w:cs="Calibri"/>
        </w:rPr>
        <w:t>AutTrim</w:t>
      </w:r>
      <w:bookmarkEnd w:id="391"/>
      <w:bookmarkEnd w:id="392"/>
    </w:p>
    <w:p w:rsidR="00282FED" w:rsidRPr="00AA38E8" w:rsidRDefault="00282FED" w:rsidP="00282FED">
      <w:pPr>
        <w:pStyle w:val="Heading2"/>
        <w:numPr>
          <w:ilvl w:val="3"/>
          <w:numId w:val="11"/>
        </w:numPr>
        <w:spacing w:after="60"/>
        <w:rPr>
          <w:rFonts w:ascii="Calibri" w:hAnsi="Calibri" w:cs="Calibri"/>
        </w:rPr>
      </w:pPr>
      <w:bookmarkStart w:id="394" w:name="_Toc421011525"/>
      <w:bookmarkStart w:id="395" w:name="_Toc488324220"/>
      <w:bookmarkStart w:id="396" w:name="_Toc491261712"/>
      <w:r w:rsidRPr="00AA38E8">
        <w:rPr>
          <w:rFonts w:ascii="Calibri" w:hAnsi="Calibri" w:cs="Calibri"/>
        </w:rPr>
        <w:t>Design Rationale</w:t>
      </w:r>
      <w:bookmarkEnd w:id="394"/>
      <w:bookmarkEnd w:id="395"/>
      <w:bookmarkEnd w:id="396"/>
    </w:p>
    <w:p w:rsidR="00282FED" w:rsidRDefault="00282FED" w:rsidP="00282FED">
      <w:pPr>
        <w:rPr>
          <w:rFonts w:cs="Calibri"/>
        </w:rPr>
      </w:pPr>
      <w:r w:rsidRPr="005F1B88">
        <w:rPr>
          <w:rFonts w:cs="Calibri"/>
        </w:rPr>
        <w:t>None</w:t>
      </w:r>
    </w:p>
    <w:p w:rsidR="00282FED" w:rsidRPr="00AA38E8" w:rsidRDefault="007C7754" w:rsidP="00282FED">
      <w:pPr>
        <w:pStyle w:val="Heading2"/>
        <w:numPr>
          <w:ilvl w:val="2"/>
          <w:numId w:val="11"/>
        </w:numPr>
        <w:tabs>
          <w:tab w:val="clear" w:pos="1017"/>
          <w:tab w:val="num" w:pos="567"/>
        </w:tabs>
        <w:spacing w:after="60"/>
        <w:ind w:left="567"/>
        <w:rPr>
          <w:rFonts w:ascii="Calibri" w:hAnsi="Calibri" w:cs="Calibri"/>
        </w:rPr>
      </w:pPr>
      <w:bookmarkStart w:id="397" w:name="_Toc488324221"/>
      <w:bookmarkStart w:id="398" w:name="_Toc491261713"/>
      <w:r>
        <w:rPr>
          <w:rFonts w:ascii="Calibri" w:hAnsi="Calibri" w:cs="Calibri"/>
        </w:rPr>
        <w:t>HwAg1</w:t>
      </w:r>
      <w:r w:rsidR="00282FED" w:rsidRPr="0037710C">
        <w:rPr>
          <w:rFonts w:ascii="Calibri" w:hAnsi="Calibri" w:cs="Calibri"/>
        </w:rPr>
        <w:t>ClrLtch</w:t>
      </w:r>
      <w:bookmarkStart w:id="399" w:name="_GoBack"/>
      <w:bookmarkEnd w:id="397"/>
      <w:bookmarkEnd w:id="398"/>
      <w:bookmarkEnd w:id="399"/>
    </w:p>
    <w:p w:rsidR="00282FED" w:rsidRPr="00AA38E8" w:rsidRDefault="00282FED" w:rsidP="00282FED">
      <w:pPr>
        <w:pStyle w:val="Heading2"/>
        <w:numPr>
          <w:ilvl w:val="3"/>
          <w:numId w:val="11"/>
        </w:numPr>
        <w:spacing w:after="60"/>
        <w:rPr>
          <w:rFonts w:ascii="Calibri" w:hAnsi="Calibri" w:cs="Calibri"/>
        </w:rPr>
      </w:pPr>
      <w:bookmarkStart w:id="400" w:name="_Toc488324222"/>
      <w:bookmarkStart w:id="401" w:name="_Toc491261714"/>
      <w:r w:rsidRPr="00AA38E8">
        <w:rPr>
          <w:rFonts w:ascii="Calibri" w:hAnsi="Calibri" w:cs="Calibri"/>
        </w:rPr>
        <w:t>Design Rationale</w:t>
      </w:r>
      <w:bookmarkEnd w:id="400"/>
      <w:bookmarkEnd w:id="401"/>
    </w:p>
    <w:p w:rsidR="00282FED" w:rsidRDefault="00282FED" w:rsidP="00282FED">
      <w:pPr>
        <w:rPr>
          <w:rFonts w:cs="Calibri"/>
        </w:rPr>
      </w:pPr>
      <w:r w:rsidRPr="005F1B88">
        <w:rPr>
          <w:rFonts w:cs="Calibri"/>
        </w:rPr>
        <w:t>N</w:t>
      </w:r>
      <w:r>
        <w:t>one</w:t>
      </w:r>
    </w:p>
    <w:p w:rsidR="00282FED" w:rsidRPr="00AA38E8" w:rsidRDefault="007C7754" w:rsidP="00282FED">
      <w:pPr>
        <w:pStyle w:val="Heading2"/>
        <w:numPr>
          <w:ilvl w:val="2"/>
          <w:numId w:val="11"/>
        </w:numPr>
        <w:tabs>
          <w:tab w:val="clear" w:pos="1017"/>
          <w:tab w:val="num" w:pos="567"/>
        </w:tabs>
        <w:spacing w:after="60"/>
        <w:ind w:left="567"/>
        <w:rPr>
          <w:rFonts w:ascii="Calibri" w:hAnsi="Calibri" w:cs="Calibri"/>
        </w:rPr>
      </w:pPr>
      <w:bookmarkStart w:id="402" w:name="_Toc488324223"/>
      <w:bookmarkStart w:id="403" w:name="_Toc491261715"/>
      <w:r>
        <w:rPr>
          <w:rFonts w:ascii="Calibri" w:hAnsi="Calibri" w:cs="Calibri"/>
        </w:rPr>
        <w:t>HwAg1</w:t>
      </w:r>
      <w:del w:id="404" w:author="Brionna Spencer" w:date="2017-08-14T13:30:00Z">
        <w:r w:rsidDel="00D60449">
          <w:rPr>
            <w:rFonts w:ascii="Calibri" w:hAnsi="Calibri" w:cs="Calibri"/>
          </w:rPr>
          <w:delText>MeasHwAg1</w:delText>
        </w:r>
      </w:del>
      <w:r w:rsidR="00282FED" w:rsidRPr="00C1003B">
        <w:rPr>
          <w:rFonts w:ascii="Calibri" w:hAnsi="Calibri" w:cs="Calibri"/>
        </w:rPr>
        <w:t>ClrTrim</w:t>
      </w:r>
      <w:bookmarkEnd w:id="402"/>
      <w:bookmarkEnd w:id="403"/>
    </w:p>
    <w:p w:rsidR="00282FED" w:rsidRPr="00AA38E8" w:rsidRDefault="00282FED" w:rsidP="00282FED">
      <w:pPr>
        <w:pStyle w:val="Heading2"/>
        <w:numPr>
          <w:ilvl w:val="3"/>
          <w:numId w:val="11"/>
        </w:numPr>
        <w:spacing w:after="60"/>
        <w:rPr>
          <w:rFonts w:ascii="Calibri" w:hAnsi="Calibri" w:cs="Calibri"/>
        </w:rPr>
      </w:pPr>
      <w:bookmarkStart w:id="405" w:name="_Toc488324224"/>
      <w:bookmarkStart w:id="406" w:name="_Toc491261716"/>
      <w:r w:rsidRPr="00AA38E8">
        <w:rPr>
          <w:rFonts w:ascii="Calibri" w:hAnsi="Calibri" w:cs="Calibri"/>
        </w:rPr>
        <w:t>Design Rationale</w:t>
      </w:r>
      <w:bookmarkEnd w:id="405"/>
      <w:bookmarkEnd w:id="406"/>
    </w:p>
    <w:p w:rsidR="00282FED" w:rsidRDefault="00282FED" w:rsidP="00282FED">
      <w:pPr>
        <w:rPr>
          <w:rFonts w:cs="Calibri"/>
        </w:rPr>
      </w:pPr>
      <w:r w:rsidRPr="005F1B88">
        <w:rPr>
          <w:rFonts w:cs="Calibri"/>
        </w:rPr>
        <w:t>None</w:t>
      </w:r>
    </w:p>
    <w:p w:rsidR="00282FED" w:rsidRPr="00AA38E8" w:rsidRDefault="007C7754" w:rsidP="00282FED">
      <w:pPr>
        <w:pStyle w:val="Heading2"/>
        <w:numPr>
          <w:ilvl w:val="2"/>
          <w:numId w:val="11"/>
        </w:numPr>
        <w:tabs>
          <w:tab w:val="clear" w:pos="1017"/>
          <w:tab w:val="num" w:pos="567"/>
        </w:tabs>
        <w:spacing w:after="60"/>
        <w:ind w:left="567"/>
        <w:rPr>
          <w:rFonts w:ascii="Calibri" w:hAnsi="Calibri" w:cs="Calibri"/>
        </w:rPr>
      </w:pPr>
      <w:bookmarkStart w:id="407" w:name="_Toc488324225"/>
      <w:bookmarkStart w:id="408" w:name="_Toc491261717"/>
      <w:r>
        <w:rPr>
          <w:rFonts w:ascii="Calibri" w:hAnsi="Calibri" w:cs="Calibri"/>
        </w:rPr>
        <w:t>HwAg1</w:t>
      </w:r>
      <w:del w:id="409" w:author="Brionna Spencer" w:date="2017-08-14T13:30:00Z">
        <w:r w:rsidDel="00D60449">
          <w:rPr>
            <w:rFonts w:ascii="Calibri" w:hAnsi="Calibri" w:cs="Calibri"/>
          </w:rPr>
          <w:delText>MeasHwAg1</w:delText>
        </w:r>
      </w:del>
      <w:r w:rsidR="00282FED">
        <w:rPr>
          <w:rFonts w:ascii="Calibri" w:hAnsi="Calibri" w:cs="Calibri"/>
        </w:rPr>
        <w:t>ReadTrim</w:t>
      </w:r>
      <w:bookmarkEnd w:id="407"/>
      <w:bookmarkEnd w:id="408"/>
    </w:p>
    <w:p w:rsidR="00282FED" w:rsidRPr="00AA38E8" w:rsidRDefault="00282FED" w:rsidP="00282FED">
      <w:pPr>
        <w:pStyle w:val="Heading2"/>
        <w:numPr>
          <w:ilvl w:val="3"/>
          <w:numId w:val="11"/>
        </w:numPr>
        <w:spacing w:after="60"/>
        <w:rPr>
          <w:rFonts w:ascii="Calibri" w:hAnsi="Calibri" w:cs="Calibri"/>
        </w:rPr>
      </w:pPr>
      <w:bookmarkStart w:id="410" w:name="_Toc488324226"/>
      <w:bookmarkStart w:id="411" w:name="_Toc491261718"/>
      <w:r w:rsidRPr="00AA38E8">
        <w:rPr>
          <w:rFonts w:ascii="Calibri" w:hAnsi="Calibri" w:cs="Calibri"/>
        </w:rPr>
        <w:t>Design Rationale</w:t>
      </w:r>
      <w:bookmarkEnd w:id="410"/>
      <w:bookmarkEnd w:id="411"/>
    </w:p>
    <w:p w:rsidR="00282FED" w:rsidRDefault="00282FED" w:rsidP="00282FED">
      <w:pPr>
        <w:rPr>
          <w:rFonts w:cs="Calibri"/>
        </w:rPr>
      </w:pPr>
      <w:r w:rsidRPr="005F1B88">
        <w:rPr>
          <w:rFonts w:cs="Calibri"/>
        </w:rPr>
        <w:t>None</w:t>
      </w:r>
    </w:p>
    <w:p w:rsidR="00282FED" w:rsidRPr="00AA38E8" w:rsidRDefault="007C7754" w:rsidP="00282FED">
      <w:pPr>
        <w:pStyle w:val="Heading2"/>
        <w:numPr>
          <w:ilvl w:val="2"/>
          <w:numId w:val="11"/>
        </w:numPr>
        <w:tabs>
          <w:tab w:val="clear" w:pos="1017"/>
          <w:tab w:val="num" w:pos="567"/>
        </w:tabs>
        <w:spacing w:after="60"/>
        <w:ind w:left="567"/>
        <w:rPr>
          <w:rFonts w:ascii="Calibri" w:hAnsi="Calibri" w:cs="Calibri"/>
        </w:rPr>
      </w:pPr>
      <w:bookmarkStart w:id="412" w:name="_Toc488324227"/>
      <w:bookmarkStart w:id="413" w:name="_Toc491261719"/>
      <w:r>
        <w:rPr>
          <w:rFonts w:ascii="Calibri" w:hAnsi="Calibri" w:cs="Calibri"/>
        </w:rPr>
        <w:t>HwAg1</w:t>
      </w:r>
      <w:del w:id="414" w:author="Brionna Spencer" w:date="2017-08-14T13:30:00Z">
        <w:r w:rsidDel="00D60449">
          <w:rPr>
            <w:rFonts w:ascii="Calibri" w:hAnsi="Calibri" w:cs="Calibri"/>
          </w:rPr>
          <w:delText>MeasHwAg1</w:delText>
        </w:r>
      </w:del>
      <w:r w:rsidR="00282FED">
        <w:rPr>
          <w:rFonts w:ascii="Calibri" w:hAnsi="Calibri" w:cs="Calibri"/>
        </w:rPr>
        <w:t>TrimPrfmdSts</w:t>
      </w:r>
      <w:bookmarkEnd w:id="412"/>
      <w:bookmarkEnd w:id="413"/>
    </w:p>
    <w:p w:rsidR="00282FED" w:rsidRPr="00AA38E8" w:rsidRDefault="00282FED" w:rsidP="00282FED">
      <w:pPr>
        <w:pStyle w:val="Heading2"/>
        <w:numPr>
          <w:ilvl w:val="3"/>
          <w:numId w:val="11"/>
        </w:numPr>
        <w:spacing w:after="60"/>
        <w:rPr>
          <w:rFonts w:ascii="Calibri" w:hAnsi="Calibri" w:cs="Calibri"/>
        </w:rPr>
      </w:pPr>
      <w:bookmarkStart w:id="415" w:name="_Toc488324228"/>
      <w:bookmarkStart w:id="416" w:name="_Toc491261720"/>
      <w:r w:rsidRPr="00AA38E8">
        <w:rPr>
          <w:rFonts w:ascii="Calibri" w:hAnsi="Calibri" w:cs="Calibri"/>
        </w:rPr>
        <w:t>Design Rationale</w:t>
      </w:r>
      <w:bookmarkEnd w:id="415"/>
      <w:bookmarkEnd w:id="416"/>
    </w:p>
    <w:p w:rsidR="00282FED" w:rsidRDefault="00282FED" w:rsidP="00282FED">
      <w:pPr>
        <w:rPr>
          <w:rFonts w:cs="Calibri"/>
        </w:rPr>
      </w:pPr>
      <w:r w:rsidRPr="005F1B88">
        <w:rPr>
          <w:rFonts w:cs="Calibri"/>
        </w:rPr>
        <w:t>None</w:t>
      </w:r>
    </w:p>
    <w:p w:rsidR="00282FED" w:rsidRPr="00AA38E8" w:rsidRDefault="007C7754" w:rsidP="00282FED">
      <w:pPr>
        <w:pStyle w:val="Heading2"/>
        <w:numPr>
          <w:ilvl w:val="2"/>
          <w:numId w:val="11"/>
        </w:numPr>
        <w:tabs>
          <w:tab w:val="clear" w:pos="1017"/>
          <w:tab w:val="num" w:pos="567"/>
        </w:tabs>
        <w:spacing w:after="60"/>
        <w:ind w:left="567"/>
        <w:rPr>
          <w:rFonts w:ascii="Calibri" w:hAnsi="Calibri" w:cs="Calibri"/>
        </w:rPr>
      </w:pPr>
      <w:bookmarkStart w:id="417" w:name="_Toc488324229"/>
      <w:bookmarkStart w:id="418" w:name="_Toc491261721"/>
      <w:r>
        <w:rPr>
          <w:rFonts w:ascii="Calibri" w:hAnsi="Calibri" w:cs="Calibri"/>
        </w:rPr>
        <w:t>HwAg1</w:t>
      </w:r>
      <w:del w:id="419" w:author="Brionna Spencer" w:date="2017-08-14T13:30:00Z">
        <w:r w:rsidDel="00D60449">
          <w:rPr>
            <w:rFonts w:ascii="Calibri" w:hAnsi="Calibri" w:cs="Calibri"/>
          </w:rPr>
          <w:delText>MeasHwAg1</w:delText>
        </w:r>
      </w:del>
      <w:r w:rsidR="00282FED">
        <w:rPr>
          <w:rFonts w:ascii="Calibri" w:hAnsi="Calibri" w:cs="Calibri"/>
        </w:rPr>
        <w:t>Wr</w:t>
      </w:r>
      <w:r w:rsidR="00282FED" w:rsidRPr="005F1B88">
        <w:rPr>
          <w:rFonts w:ascii="Calibri" w:hAnsi="Calibri" w:cs="Calibri"/>
        </w:rPr>
        <w:t>Trim</w:t>
      </w:r>
      <w:bookmarkEnd w:id="417"/>
      <w:bookmarkEnd w:id="418"/>
    </w:p>
    <w:p w:rsidR="00282FED" w:rsidRPr="00AA38E8" w:rsidRDefault="00282FED" w:rsidP="00282FED">
      <w:pPr>
        <w:pStyle w:val="Heading2"/>
        <w:numPr>
          <w:ilvl w:val="3"/>
          <w:numId w:val="11"/>
        </w:numPr>
        <w:spacing w:after="60"/>
        <w:rPr>
          <w:rFonts w:ascii="Calibri" w:hAnsi="Calibri" w:cs="Calibri"/>
        </w:rPr>
      </w:pPr>
      <w:bookmarkStart w:id="420" w:name="_Toc488324230"/>
      <w:bookmarkStart w:id="421" w:name="_Toc491261722"/>
      <w:r w:rsidRPr="00AA38E8">
        <w:rPr>
          <w:rFonts w:ascii="Calibri" w:hAnsi="Calibri" w:cs="Calibri"/>
        </w:rPr>
        <w:t>Design Rationale</w:t>
      </w:r>
      <w:bookmarkEnd w:id="420"/>
      <w:bookmarkEnd w:id="421"/>
    </w:p>
    <w:p w:rsidR="00282FED" w:rsidRDefault="00282FED" w:rsidP="00282FED">
      <w:pPr>
        <w:rPr>
          <w:rFonts w:cs="Calibri"/>
        </w:rPr>
      </w:pPr>
      <w:r w:rsidRPr="005F1B88">
        <w:rPr>
          <w:rFonts w:cs="Calibri"/>
        </w:rPr>
        <w:t>None</w:t>
      </w:r>
    </w:p>
    <w:p w:rsidR="00282FED" w:rsidRPr="005F1B88" w:rsidRDefault="00282FED" w:rsidP="00282FED">
      <w:pPr>
        <w:rPr>
          <w:rFonts w:cs="Calibri"/>
        </w:rPr>
      </w:pPr>
    </w:p>
    <w:p w:rsidR="00282FED" w:rsidRPr="00AA38E8" w:rsidRDefault="00282FED" w:rsidP="00282FED">
      <w:pPr>
        <w:pStyle w:val="Heading2"/>
        <w:spacing w:after="60"/>
        <w:rPr>
          <w:rFonts w:ascii="Calibri" w:hAnsi="Calibri" w:cs="Calibri"/>
        </w:rPr>
      </w:pPr>
      <w:bookmarkStart w:id="422" w:name="_Ref382299966"/>
      <w:bookmarkStart w:id="423" w:name="_Toc421011529"/>
      <w:bookmarkStart w:id="424" w:name="_Toc488324231"/>
      <w:bookmarkStart w:id="425" w:name="_Toc491261723"/>
      <w:r w:rsidRPr="00AA38E8">
        <w:rPr>
          <w:rFonts w:ascii="Calibri" w:hAnsi="Calibri" w:cs="Calibri"/>
        </w:rPr>
        <w:t>Interrupt Functions</w:t>
      </w:r>
      <w:bookmarkEnd w:id="422"/>
      <w:bookmarkEnd w:id="423"/>
      <w:bookmarkEnd w:id="424"/>
      <w:bookmarkEnd w:id="425"/>
    </w:p>
    <w:p w:rsidR="00282FED" w:rsidRDefault="00282FED" w:rsidP="00282FED">
      <w:pPr>
        <w:rPr>
          <w:rFonts w:cs="Calibri"/>
        </w:rPr>
      </w:pPr>
      <w:r w:rsidRPr="005F1B88">
        <w:rPr>
          <w:rFonts w:cs="Calibri"/>
        </w:rPr>
        <w:t>None</w:t>
      </w:r>
    </w:p>
    <w:p w:rsidR="00282FED" w:rsidRDefault="00282FED" w:rsidP="00282FED">
      <w:pPr>
        <w:spacing w:after="0"/>
        <w:rPr>
          <w:rFonts w:cs="Calibri"/>
        </w:rPr>
      </w:pPr>
      <w:r>
        <w:rPr>
          <w:rFonts w:cs="Calibri"/>
        </w:rPr>
        <w:br w:type="page"/>
      </w:r>
    </w:p>
    <w:p w:rsidR="002B094F" w:rsidRPr="0006076A" w:rsidRDefault="002B094F" w:rsidP="0006076A">
      <w:pPr>
        <w:pStyle w:val="Heading2"/>
        <w:rPr>
          <w:rFonts w:asciiTheme="minorHAnsi" w:hAnsiTheme="minorHAnsi"/>
        </w:rPr>
      </w:pPr>
      <w:bookmarkStart w:id="426" w:name="_Toc338170485"/>
      <w:bookmarkStart w:id="427" w:name="_Toc418080074"/>
      <w:bookmarkStart w:id="428" w:name="_Toc421709919"/>
      <w:bookmarkStart w:id="429" w:name="_Toc491261724"/>
      <w:r w:rsidRPr="0006076A">
        <w:rPr>
          <w:rFonts w:asciiTheme="minorHAnsi" w:hAnsiTheme="minorHAnsi"/>
        </w:rPr>
        <w:lastRenderedPageBreak/>
        <w:t>Module Internal (Local) Functions</w:t>
      </w:r>
      <w:bookmarkEnd w:id="426"/>
      <w:bookmarkEnd w:id="427"/>
      <w:bookmarkEnd w:id="428"/>
      <w:bookmarkEnd w:id="429"/>
    </w:p>
    <w:p w:rsidR="003877CA" w:rsidRPr="003877CA" w:rsidRDefault="003877CA" w:rsidP="0006076A">
      <w:pPr>
        <w:pStyle w:val="Heading3"/>
      </w:pPr>
      <w:bookmarkStart w:id="430" w:name="_Toc414443275"/>
      <w:bookmarkStart w:id="431" w:name="_Toc420488402"/>
      <w:bookmarkStart w:id="432" w:name="_Toc491261725"/>
      <w:r w:rsidRPr="003877CA">
        <w:t>Local Function #1</w:t>
      </w:r>
      <w:bookmarkEnd w:id="430"/>
      <w:bookmarkEnd w:id="431"/>
      <w:bookmarkEnd w:id="43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0"/>
        <w:gridCol w:w="3158"/>
        <w:gridCol w:w="1350"/>
        <w:gridCol w:w="1350"/>
        <w:gridCol w:w="1350"/>
      </w:tblGrid>
      <w:tr w:rsidR="003877CA" w:rsidRPr="00AA38E8" w:rsidTr="00EE4B16">
        <w:tc>
          <w:tcPr>
            <w:tcW w:w="1720" w:type="dxa"/>
            <w:vAlign w:val="center"/>
          </w:tcPr>
          <w:p w:rsidR="003877CA" w:rsidRPr="00EE4B16" w:rsidRDefault="003877CA" w:rsidP="00EE4B16">
            <w:pPr>
              <w:spacing w:before="60"/>
              <w:rPr>
                <w:rFonts w:cs="Calibri"/>
                <w:b/>
                <w:bCs/>
                <w:sz w:val="18"/>
                <w:szCs w:val="18"/>
              </w:rPr>
            </w:pPr>
            <w:r w:rsidRPr="00EE4B16">
              <w:rPr>
                <w:rFonts w:cs="Calibri"/>
                <w:b/>
                <w:bCs/>
                <w:sz w:val="18"/>
                <w:szCs w:val="18"/>
              </w:rPr>
              <w:t>Function Name</w:t>
            </w:r>
          </w:p>
        </w:tc>
        <w:tc>
          <w:tcPr>
            <w:tcW w:w="3158" w:type="dxa"/>
            <w:vAlign w:val="center"/>
          </w:tcPr>
          <w:p w:rsidR="003877CA" w:rsidRPr="00EE4B16" w:rsidRDefault="00487725" w:rsidP="00EE4B16">
            <w:pPr>
              <w:spacing w:before="60"/>
              <w:rPr>
                <w:rFonts w:cs="Calibri"/>
                <w:sz w:val="18"/>
                <w:szCs w:val="18"/>
              </w:rPr>
            </w:pPr>
            <w:r w:rsidRPr="00EE4B16">
              <w:rPr>
                <w:rFonts w:cs="Calibri"/>
                <w:sz w:val="18"/>
                <w:szCs w:val="18"/>
              </w:rPr>
              <w:t>CalcHwAgIdx</w:t>
            </w:r>
          </w:p>
        </w:tc>
        <w:tc>
          <w:tcPr>
            <w:tcW w:w="1350" w:type="dxa"/>
            <w:shd w:val="pct30" w:color="FFFF00" w:fill="auto"/>
            <w:vAlign w:val="center"/>
          </w:tcPr>
          <w:p w:rsidR="003877CA" w:rsidRPr="00EE4B16" w:rsidRDefault="003877CA" w:rsidP="00EE4B16">
            <w:pPr>
              <w:spacing w:before="60"/>
              <w:jc w:val="center"/>
              <w:rPr>
                <w:rFonts w:cs="Calibri"/>
                <w:sz w:val="18"/>
                <w:szCs w:val="18"/>
              </w:rPr>
            </w:pPr>
            <w:r w:rsidRPr="00EE4B16">
              <w:rPr>
                <w:rFonts w:cs="Calibri"/>
                <w:sz w:val="18"/>
                <w:szCs w:val="18"/>
              </w:rPr>
              <w:t>Type</w:t>
            </w:r>
          </w:p>
        </w:tc>
        <w:tc>
          <w:tcPr>
            <w:tcW w:w="1350" w:type="dxa"/>
            <w:shd w:val="pct30" w:color="FFFF00" w:fill="auto"/>
            <w:vAlign w:val="center"/>
          </w:tcPr>
          <w:p w:rsidR="003877CA" w:rsidRPr="00EE4B16" w:rsidRDefault="003877CA" w:rsidP="00EE4B16">
            <w:pPr>
              <w:spacing w:before="60"/>
              <w:jc w:val="center"/>
              <w:rPr>
                <w:rFonts w:cs="Calibri"/>
                <w:sz w:val="18"/>
                <w:szCs w:val="18"/>
              </w:rPr>
            </w:pPr>
            <w:r w:rsidRPr="00EE4B16">
              <w:rPr>
                <w:rFonts w:cs="Calibri"/>
                <w:sz w:val="18"/>
                <w:szCs w:val="18"/>
              </w:rPr>
              <w:t>Min</w:t>
            </w:r>
          </w:p>
        </w:tc>
        <w:tc>
          <w:tcPr>
            <w:tcW w:w="1350" w:type="dxa"/>
            <w:shd w:val="pct30" w:color="FFFF00" w:fill="auto"/>
            <w:vAlign w:val="center"/>
          </w:tcPr>
          <w:p w:rsidR="003877CA" w:rsidRPr="00EE4B16" w:rsidRDefault="003877CA" w:rsidP="00EE4B16">
            <w:pPr>
              <w:spacing w:before="60"/>
              <w:jc w:val="center"/>
              <w:rPr>
                <w:rFonts w:cs="Calibri"/>
                <w:sz w:val="18"/>
                <w:szCs w:val="18"/>
              </w:rPr>
            </w:pPr>
            <w:r w:rsidRPr="00EE4B16">
              <w:rPr>
                <w:rFonts w:cs="Calibri"/>
                <w:sz w:val="18"/>
                <w:szCs w:val="18"/>
              </w:rPr>
              <w:t>Max</w:t>
            </w:r>
          </w:p>
        </w:tc>
      </w:tr>
      <w:tr w:rsidR="003877CA" w:rsidRPr="00AA38E8" w:rsidTr="00EE4B16">
        <w:tc>
          <w:tcPr>
            <w:tcW w:w="1720" w:type="dxa"/>
            <w:vAlign w:val="center"/>
          </w:tcPr>
          <w:p w:rsidR="003877CA" w:rsidRPr="00EE4B16" w:rsidRDefault="003877CA" w:rsidP="00EE4B16">
            <w:pPr>
              <w:spacing w:before="60"/>
              <w:rPr>
                <w:rFonts w:cs="Calibri"/>
                <w:b/>
                <w:bCs/>
                <w:sz w:val="18"/>
                <w:szCs w:val="18"/>
              </w:rPr>
            </w:pPr>
            <w:r w:rsidRPr="00EE4B16">
              <w:rPr>
                <w:rFonts w:cs="Calibri"/>
                <w:b/>
                <w:bCs/>
                <w:sz w:val="18"/>
                <w:szCs w:val="18"/>
              </w:rPr>
              <w:t>Arguments Passed</w:t>
            </w:r>
          </w:p>
        </w:tc>
        <w:tc>
          <w:tcPr>
            <w:tcW w:w="3158" w:type="dxa"/>
            <w:vAlign w:val="center"/>
          </w:tcPr>
          <w:p w:rsidR="003877CA" w:rsidRPr="00EE4B16" w:rsidRDefault="004B5CF7" w:rsidP="00EE4B16">
            <w:pPr>
              <w:spacing w:before="60"/>
              <w:rPr>
                <w:rFonts w:cs="Calibri"/>
                <w:sz w:val="18"/>
                <w:szCs w:val="18"/>
              </w:rPr>
            </w:pPr>
            <w:r w:rsidRPr="00EE4B16">
              <w:rPr>
                <w:rFonts w:cs="Calibri"/>
                <w:sz w:val="18"/>
                <w:szCs w:val="18"/>
              </w:rPr>
              <w:t>HwA</w:t>
            </w:r>
            <w:r w:rsidR="003A7C16" w:rsidRPr="00EE4B16">
              <w:rPr>
                <w:rFonts w:cs="Calibri"/>
                <w:sz w:val="18"/>
                <w:szCs w:val="18"/>
              </w:rPr>
              <w:t>gStep_HwDeg_T_f32</w:t>
            </w:r>
          </w:p>
        </w:tc>
        <w:tc>
          <w:tcPr>
            <w:tcW w:w="1350" w:type="dxa"/>
            <w:vAlign w:val="center"/>
          </w:tcPr>
          <w:p w:rsidR="003877CA" w:rsidRPr="00EE4B16" w:rsidRDefault="00FC6844" w:rsidP="00EE4B16">
            <w:pPr>
              <w:jc w:val="center"/>
              <w:rPr>
                <w:rFonts w:cs="Calibri"/>
                <w:sz w:val="18"/>
                <w:szCs w:val="18"/>
              </w:rPr>
            </w:pPr>
            <w:r w:rsidRPr="00EE4B16">
              <w:rPr>
                <w:rFonts w:cs="Calibri"/>
                <w:sz w:val="18"/>
                <w:szCs w:val="18"/>
              </w:rPr>
              <w:t>f</w:t>
            </w:r>
            <w:r w:rsidR="003A7C16" w:rsidRPr="00EE4B16">
              <w:rPr>
                <w:rFonts w:cs="Calibri"/>
                <w:sz w:val="18"/>
                <w:szCs w:val="18"/>
              </w:rPr>
              <w:t>loat32</w:t>
            </w:r>
          </w:p>
        </w:tc>
        <w:tc>
          <w:tcPr>
            <w:tcW w:w="1350" w:type="dxa"/>
            <w:vAlign w:val="center"/>
          </w:tcPr>
          <w:p w:rsidR="003877CA" w:rsidRPr="00EE4B16" w:rsidRDefault="00EB39A3" w:rsidP="00EE4B16">
            <w:pPr>
              <w:autoSpaceDE w:val="0"/>
              <w:autoSpaceDN w:val="0"/>
              <w:adjustRightInd w:val="0"/>
              <w:spacing w:after="0"/>
              <w:jc w:val="center"/>
              <w:rPr>
                <w:rFonts w:cs="Calibri"/>
                <w:sz w:val="18"/>
                <w:szCs w:val="18"/>
              </w:rPr>
            </w:pPr>
            <w:r w:rsidRPr="00EE4B16">
              <w:rPr>
                <w:rFonts w:cs="Calibri"/>
                <w:sz w:val="18"/>
                <w:szCs w:val="18"/>
              </w:rPr>
              <w:t>-</w:t>
            </w:r>
            <w:r w:rsidR="003A7C16" w:rsidRPr="00EE4B16">
              <w:rPr>
                <w:rFonts w:cs="Calibri"/>
                <w:sz w:val="18"/>
                <w:szCs w:val="18"/>
              </w:rPr>
              <w:t>900</w:t>
            </w:r>
          </w:p>
        </w:tc>
        <w:tc>
          <w:tcPr>
            <w:tcW w:w="1350" w:type="dxa"/>
            <w:vAlign w:val="center"/>
          </w:tcPr>
          <w:p w:rsidR="003877CA" w:rsidRPr="00EE4B16" w:rsidRDefault="003A7C16" w:rsidP="00EE4B16">
            <w:pPr>
              <w:jc w:val="center"/>
              <w:rPr>
                <w:rFonts w:cs="Calibri"/>
                <w:sz w:val="18"/>
                <w:szCs w:val="18"/>
              </w:rPr>
            </w:pPr>
            <w:r w:rsidRPr="00EE4B16">
              <w:rPr>
                <w:rFonts w:cs="Calibri"/>
                <w:sz w:val="18"/>
                <w:szCs w:val="18"/>
              </w:rPr>
              <w:t>900</w:t>
            </w:r>
          </w:p>
        </w:tc>
      </w:tr>
      <w:tr w:rsidR="00EB39A3" w:rsidRPr="00AA38E8" w:rsidTr="00EE4B16">
        <w:tc>
          <w:tcPr>
            <w:tcW w:w="1720" w:type="dxa"/>
            <w:vAlign w:val="center"/>
          </w:tcPr>
          <w:p w:rsidR="00EB39A3" w:rsidRPr="00EE4B16" w:rsidRDefault="00EB39A3" w:rsidP="00EE4B16">
            <w:pPr>
              <w:spacing w:before="60"/>
              <w:rPr>
                <w:rFonts w:cs="Calibri"/>
                <w:b/>
                <w:bCs/>
                <w:sz w:val="18"/>
                <w:szCs w:val="18"/>
              </w:rPr>
            </w:pPr>
            <w:r w:rsidRPr="00EE4B16">
              <w:rPr>
                <w:rFonts w:cs="Calibri"/>
                <w:b/>
                <w:bCs/>
                <w:sz w:val="18"/>
                <w:szCs w:val="18"/>
              </w:rPr>
              <w:t>Return Value</w:t>
            </w:r>
          </w:p>
        </w:tc>
        <w:tc>
          <w:tcPr>
            <w:tcW w:w="3158" w:type="dxa"/>
            <w:vAlign w:val="center"/>
          </w:tcPr>
          <w:p w:rsidR="00EB39A3" w:rsidRPr="00EE4B16" w:rsidRDefault="003A7C16" w:rsidP="00EE4B16">
            <w:pPr>
              <w:spacing w:before="60"/>
              <w:rPr>
                <w:rFonts w:cs="Calibri"/>
                <w:sz w:val="18"/>
                <w:szCs w:val="18"/>
              </w:rPr>
            </w:pPr>
            <w:r w:rsidRPr="00EE4B16">
              <w:rPr>
                <w:rFonts w:cs="Calibri"/>
                <w:sz w:val="18"/>
                <w:szCs w:val="18"/>
              </w:rPr>
              <w:t>Index_Cnt_T_u08</w:t>
            </w:r>
          </w:p>
        </w:tc>
        <w:tc>
          <w:tcPr>
            <w:tcW w:w="1350" w:type="dxa"/>
            <w:vAlign w:val="center"/>
          </w:tcPr>
          <w:p w:rsidR="00EB39A3" w:rsidRPr="00EE4B16" w:rsidRDefault="003A7C16" w:rsidP="00EE4B16">
            <w:pPr>
              <w:jc w:val="center"/>
              <w:rPr>
                <w:sz w:val="18"/>
                <w:szCs w:val="18"/>
              </w:rPr>
            </w:pPr>
            <w:r w:rsidRPr="00EE4B16">
              <w:rPr>
                <w:rFonts w:cs="Calibri"/>
                <w:sz w:val="18"/>
                <w:szCs w:val="18"/>
              </w:rPr>
              <w:t>uint16</w:t>
            </w:r>
          </w:p>
        </w:tc>
        <w:tc>
          <w:tcPr>
            <w:tcW w:w="1350" w:type="dxa"/>
            <w:vAlign w:val="center"/>
          </w:tcPr>
          <w:p w:rsidR="00EB39A3" w:rsidRPr="00EE4B16" w:rsidRDefault="003A7C16" w:rsidP="00EE4B16">
            <w:pPr>
              <w:spacing w:before="60"/>
              <w:jc w:val="center"/>
              <w:rPr>
                <w:rFonts w:cs="Calibri"/>
                <w:sz w:val="18"/>
                <w:szCs w:val="18"/>
              </w:rPr>
            </w:pPr>
            <w:r w:rsidRPr="00EE4B16">
              <w:rPr>
                <w:rFonts w:cs="Calibri"/>
                <w:sz w:val="18"/>
                <w:szCs w:val="18"/>
              </w:rPr>
              <w:t>0</w:t>
            </w:r>
          </w:p>
        </w:tc>
        <w:tc>
          <w:tcPr>
            <w:tcW w:w="1350" w:type="dxa"/>
            <w:vAlign w:val="center"/>
          </w:tcPr>
          <w:p w:rsidR="00EB39A3" w:rsidRPr="00EE4B16" w:rsidRDefault="003A7C16" w:rsidP="00EE4B16">
            <w:pPr>
              <w:spacing w:before="60"/>
              <w:jc w:val="center"/>
              <w:rPr>
                <w:rFonts w:cs="Calibri"/>
                <w:sz w:val="18"/>
                <w:szCs w:val="18"/>
              </w:rPr>
            </w:pPr>
            <w:r w:rsidRPr="00EE4B16">
              <w:rPr>
                <w:rFonts w:cs="Calibri"/>
                <w:sz w:val="18"/>
                <w:szCs w:val="18"/>
              </w:rPr>
              <w:t>22</w:t>
            </w:r>
          </w:p>
        </w:tc>
      </w:tr>
    </w:tbl>
    <w:p w:rsidR="00EE4B16" w:rsidRDefault="00EE4B16" w:rsidP="00EE4B16">
      <w:pPr>
        <w:pStyle w:val="Heading2"/>
        <w:numPr>
          <w:ilvl w:val="3"/>
          <w:numId w:val="11"/>
        </w:numPr>
        <w:spacing w:after="60"/>
        <w:rPr>
          <w:rFonts w:ascii="Calibri" w:hAnsi="Calibri" w:cs="Calibri"/>
        </w:rPr>
      </w:pPr>
      <w:bookmarkStart w:id="433" w:name="_Toc491261726"/>
      <w:r>
        <w:rPr>
          <w:rFonts w:ascii="Calibri" w:hAnsi="Calibri" w:cs="Calibri"/>
        </w:rPr>
        <w:t>Design Rationale</w:t>
      </w:r>
      <w:bookmarkEnd w:id="433"/>
    </w:p>
    <w:p w:rsidR="00B43282" w:rsidRPr="00EE4B16" w:rsidRDefault="008E350F" w:rsidP="003877CA">
      <w:pPr>
        <w:autoSpaceDE w:val="0"/>
        <w:autoSpaceDN w:val="0"/>
        <w:adjustRightInd w:val="0"/>
        <w:rPr>
          <w:szCs w:val="20"/>
        </w:rPr>
      </w:pPr>
      <w:r w:rsidRPr="00EE4B16">
        <w:rPr>
          <w:szCs w:val="20"/>
          <w:lang w:bidi="ar-SA"/>
        </w:rPr>
        <w:t>The implementation deviates from the FDD block “</w:t>
      </w:r>
      <w:r w:rsidRPr="00EE4B16">
        <w:rPr>
          <w:szCs w:val="20"/>
        </w:rPr>
        <w:t>Intpn” block.   The imple</w:t>
      </w:r>
      <w:r w:rsidR="00EE4B16">
        <w:rPr>
          <w:szCs w:val="20"/>
        </w:rPr>
        <w:t xml:space="preserve">mentation finds the minimum of </w:t>
      </w:r>
      <w:r w:rsidRPr="00EE4B16">
        <w:rPr>
          <w:szCs w:val="20"/>
        </w:rPr>
        <w:t>absolute values of the difference between Hw</w:t>
      </w:r>
      <w:r w:rsidR="00783714" w:rsidRPr="00EE4B16">
        <w:rPr>
          <w:szCs w:val="20"/>
        </w:rPr>
        <w:t>Ag1</w:t>
      </w:r>
      <w:r w:rsidRPr="00EE4B16">
        <w:rPr>
          <w:szCs w:val="20"/>
        </w:rPr>
        <w:t>Step with all the values from the Calib</w:t>
      </w:r>
      <w:r w:rsidR="00EE4B16">
        <w:rPr>
          <w:szCs w:val="20"/>
        </w:rPr>
        <w:t>ration table and find the index</w:t>
      </w:r>
      <w:r w:rsidRPr="00EE4B16">
        <w:rPr>
          <w:szCs w:val="20"/>
        </w:rPr>
        <w:t xml:space="preserve"> associated with minimum value of the difference in the calibration table. </w:t>
      </w:r>
    </w:p>
    <w:p w:rsidR="00A542B6" w:rsidRPr="00AA38E8" w:rsidRDefault="00A542B6" w:rsidP="00A542B6">
      <w:pPr>
        <w:pStyle w:val="Heading2"/>
        <w:numPr>
          <w:ilvl w:val="2"/>
          <w:numId w:val="11"/>
        </w:numPr>
        <w:tabs>
          <w:tab w:val="clear" w:pos="1017"/>
          <w:tab w:val="num" w:pos="567"/>
        </w:tabs>
        <w:spacing w:after="60"/>
        <w:ind w:left="567"/>
        <w:rPr>
          <w:rFonts w:ascii="Calibri" w:hAnsi="Calibri" w:cs="Calibri"/>
        </w:rPr>
      </w:pPr>
      <w:bookmarkStart w:id="434" w:name="_Toc438496808"/>
      <w:bookmarkStart w:id="435" w:name="_Toc438640237"/>
      <w:bookmarkStart w:id="436" w:name="_Toc491261727"/>
      <w:r w:rsidRPr="00AA38E8">
        <w:rPr>
          <w:rFonts w:ascii="Calibri" w:hAnsi="Calibri" w:cs="Calibri"/>
        </w:rPr>
        <w:t>Local Function #</w:t>
      </w:r>
      <w:bookmarkEnd w:id="434"/>
      <w:bookmarkEnd w:id="435"/>
      <w:r>
        <w:rPr>
          <w:rFonts w:ascii="Calibri" w:hAnsi="Calibri" w:cs="Calibri"/>
        </w:rPr>
        <w:t>2</w:t>
      </w:r>
      <w:bookmarkEnd w:id="43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9"/>
        <w:gridCol w:w="3189"/>
        <w:gridCol w:w="1350"/>
        <w:gridCol w:w="1350"/>
        <w:gridCol w:w="1350"/>
      </w:tblGrid>
      <w:tr w:rsidR="00A542B6" w:rsidRPr="00AA38E8" w:rsidTr="00EE4B16">
        <w:tc>
          <w:tcPr>
            <w:tcW w:w="1689" w:type="dxa"/>
            <w:vAlign w:val="center"/>
          </w:tcPr>
          <w:p w:rsidR="00A542B6" w:rsidRPr="00EE4B16" w:rsidRDefault="00A542B6" w:rsidP="00EE4B16">
            <w:pPr>
              <w:spacing w:before="60"/>
              <w:rPr>
                <w:rFonts w:cs="Calibri"/>
                <w:b/>
                <w:bCs/>
                <w:sz w:val="18"/>
                <w:szCs w:val="18"/>
              </w:rPr>
            </w:pPr>
            <w:r w:rsidRPr="00EE4B16">
              <w:rPr>
                <w:rFonts w:cs="Calibri"/>
                <w:b/>
                <w:bCs/>
                <w:sz w:val="18"/>
                <w:szCs w:val="18"/>
              </w:rPr>
              <w:t>Function Name</w:t>
            </w:r>
          </w:p>
        </w:tc>
        <w:tc>
          <w:tcPr>
            <w:tcW w:w="3189" w:type="dxa"/>
            <w:vAlign w:val="center"/>
          </w:tcPr>
          <w:p w:rsidR="00A542B6" w:rsidRPr="00EE4B16" w:rsidRDefault="00A542B6" w:rsidP="00EE4B16">
            <w:pPr>
              <w:spacing w:before="60"/>
              <w:rPr>
                <w:rFonts w:cs="Calibri"/>
                <w:sz w:val="18"/>
                <w:szCs w:val="18"/>
              </w:rPr>
            </w:pPr>
            <w:r w:rsidRPr="00EE4B16">
              <w:rPr>
                <w:rFonts w:cs="Calibri"/>
                <w:sz w:val="18"/>
                <w:szCs w:val="18"/>
              </w:rPr>
              <w:t>ReadRegister</w:t>
            </w:r>
          </w:p>
        </w:tc>
        <w:tc>
          <w:tcPr>
            <w:tcW w:w="1350" w:type="dxa"/>
            <w:shd w:val="pct30" w:color="FFFF00" w:fill="auto"/>
            <w:vAlign w:val="center"/>
          </w:tcPr>
          <w:p w:rsidR="00A542B6" w:rsidRPr="00EE4B16" w:rsidRDefault="00A542B6" w:rsidP="00EE4B16">
            <w:pPr>
              <w:spacing w:before="60"/>
              <w:jc w:val="center"/>
              <w:rPr>
                <w:rFonts w:cs="Calibri"/>
                <w:sz w:val="18"/>
                <w:szCs w:val="18"/>
              </w:rPr>
            </w:pPr>
            <w:r w:rsidRPr="00EE4B16">
              <w:rPr>
                <w:rFonts w:cs="Calibri"/>
                <w:sz w:val="18"/>
                <w:szCs w:val="18"/>
              </w:rPr>
              <w:t>Type</w:t>
            </w:r>
          </w:p>
        </w:tc>
        <w:tc>
          <w:tcPr>
            <w:tcW w:w="1350" w:type="dxa"/>
            <w:shd w:val="pct30" w:color="FFFF00" w:fill="auto"/>
            <w:vAlign w:val="center"/>
          </w:tcPr>
          <w:p w:rsidR="00A542B6" w:rsidRPr="00EE4B16" w:rsidRDefault="00A542B6" w:rsidP="00EE4B16">
            <w:pPr>
              <w:spacing w:before="60"/>
              <w:jc w:val="center"/>
              <w:rPr>
                <w:rFonts w:cs="Calibri"/>
                <w:sz w:val="18"/>
                <w:szCs w:val="18"/>
              </w:rPr>
            </w:pPr>
            <w:r w:rsidRPr="00EE4B16">
              <w:rPr>
                <w:rFonts w:cs="Calibri"/>
                <w:sz w:val="18"/>
                <w:szCs w:val="18"/>
              </w:rPr>
              <w:t>Min</w:t>
            </w:r>
          </w:p>
        </w:tc>
        <w:tc>
          <w:tcPr>
            <w:tcW w:w="1350" w:type="dxa"/>
            <w:shd w:val="pct30" w:color="FFFF00" w:fill="auto"/>
            <w:vAlign w:val="center"/>
          </w:tcPr>
          <w:p w:rsidR="00A542B6" w:rsidRPr="00EE4B16" w:rsidRDefault="00A542B6" w:rsidP="00EE4B16">
            <w:pPr>
              <w:spacing w:before="60"/>
              <w:jc w:val="center"/>
              <w:rPr>
                <w:rFonts w:cs="Calibri"/>
                <w:sz w:val="18"/>
                <w:szCs w:val="18"/>
              </w:rPr>
            </w:pPr>
            <w:r w:rsidRPr="00EE4B16">
              <w:rPr>
                <w:rFonts w:cs="Calibri"/>
                <w:sz w:val="18"/>
                <w:szCs w:val="18"/>
              </w:rPr>
              <w:t>Max</w:t>
            </w:r>
          </w:p>
        </w:tc>
      </w:tr>
      <w:tr w:rsidR="00A542B6" w:rsidRPr="00AA38E8" w:rsidTr="00EE4B16">
        <w:tc>
          <w:tcPr>
            <w:tcW w:w="1689" w:type="dxa"/>
            <w:vAlign w:val="center"/>
          </w:tcPr>
          <w:p w:rsidR="00A542B6" w:rsidRPr="00EE4B16" w:rsidRDefault="00A542B6" w:rsidP="00EE4B16">
            <w:pPr>
              <w:spacing w:before="60"/>
              <w:rPr>
                <w:rFonts w:cs="Calibri"/>
                <w:b/>
                <w:bCs/>
                <w:sz w:val="18"/>
                <w:szCs w:val="18"/>
              </w:rPr>
            </w:pPr>
            <w:r w:rsidRPr="00EE4B16">
              <w:rPr>
                <w:rFonts w:cs="Calibri"/>
                <w:b/>
                <w:bCs/>
                <w:sz w:val="18"/>
                <w:szCs w:val="18"/>
              </w:rPr>
              <w:t xml:space="preserve">Arguments Passed </w:t>
            </w:r>
          </w:p>
        </w:tc>
        <w:tc>
          <w:tcPr>
            <w:tcW w:w="3189" w:type="dxa"/>
            <w:vAlign w:val="center"/>
          </w:tcPr>
          <w:p w:rsidR="00A542B6" w:rsidRPr="00EE4B16" w:rsidRDefault="00A542B6" w:rsidP="00EE4B16">
            <w:pPr>
              <w:spacing w:before="60"/>
              <w:rPr>
                <w:rFonts w:cs="Calibri"/>
                <w:sz w:val="18"/>
                <w:szCs w:val="18"/>
              </w:rPr>
            </w:pPr>
            <w:r w:rsidRPr="00EE4B16">
              <w:rPr>
                <w:rFonts w:cs="Calibri"/>
                <w:sz w:val="18"/>
                <w:szCs w:val="18"/>
              </w:rPr>
              <w:t>RegisterDummyRead_Cnt_T_u32</w:t>
            </w:r>
          </w:p>
        </w:tc>
        <w:tc>
          <w:tcPr>
            <w:tcW w:w="1350" w:type="dxa"/>
            <w:vAlign w:val="center"/>
          </w:tcPr>
          <w:p w:rsidR="00A542B6" w:rsidRPr="00EE4B16" w:rsidRDefault="00A542B6" w:rsidP="00EE4B16">
            <w:pPr>
              <w:spacing w:before="60"/>
              <w:jc w:val="center"/>
              <w:rPr>
                <w:rFonts w:cs="Calibri"/>
                <w:sz w:val="18"/>
                <w:szCs w:val="18"/>
              </w:rPr>
            </w:pPr>
            <w:r w:rsidRPr="00EE4B16">
              <w:rPr>
                <w:rFonts w:cs="Calibri"/>
                <w:sz w:val="18"/>
                <w:szCs w:val="18"/>
              </w:rPr>
              <w:t>N/A</w:t>
            </w:r>
          </w:p>
        </w:tc>
        <w:tc>
          <w:tcPr>
            <w:tcW w:w="1350" w:type="dxa"/>
            <w:vAlign w:val="center"/>
          </w:tcPr>
          <w:p w:rsidR="00A542B6" w:rsidRPr="00EE4B16" w:rsidRDefault="00A542B6" w:rsidP="00EE4B16">
            <w:pPr>
              <w:spacing w:before="60"/>
              <w:jc w:val="center"/>
              <w:rPr>
                <w:rFonts w:cs="Calibri"/>
                <w:sz w:val="18"/>
                <w:szCs w:val="18"/>
              </w:rPr>
            </w:pPr>
            <w:r w:rsidRPr="00EE4B16">
              <w:rPr>
                <w:rFonts w:cs="Calibri"/>
                <w:sz w:val="18"/>
                <w:szCs w:val="18"/>
              </w:rPr>
              <w:t>N/A</w:t>
            </w:r>
          </w:p>
        </w:tc>
        <w:tc>
          <w:tcPr>
            <w:tcW w:w="1350" w:type="dxa"/>
            <w:vAlign w:val="center"/>
          </w:tcPr>
          <w:p w:rsidR="00A542B6" w:rsidRPr="00EE4B16" w:rsidRDefault="00A542B6" w:rsidP="00EE4B16">
            <w:pPr>
              <w:spacing w:before="60"/>
              <w:jc w:val="center"/>
              <w:rPr>
                <w:rFonts w:cs="Calibri"/>
                <w:sz w:val="18"/>
                <w:szCs w:val="18"/>
              </w:rPr>
            </w:pPr>
            <w:r w:rsidRPr="00EE4B16">
              <w:rPr>
                <w:rFonts w:cs="Calibri"/>
                <w:sz w:val="18"/>
                <w:szCs w:val="18"/>
              </w:rPr>
              <w:t>N/A</w:t>
            </w:r>
          </w:p>
        </w:tc>
      </w:tr>
      <w:tr w:rsidR="00A542B6" w:rsidRPr="00AA38E8" w:rsidTr="00EE4B16">
        <w:tc>
          <w:tcPr>
            <w:tcW w:w="1689" w:type="dxa"/>
            <w:vAlign w:val="center"/>
          </w:tcPr>
          <w:p w:rsidR="00A542B6" w:rsidRPr="00EE4B16" w:rsidRDefault="00A542B6" w:rsidP="00EE4B16">
            <w:pPr>
              <w:spacing w:before="60"/>
              <w:rPr>
                <w:rFonts w:cs="Calibri"/>
                <w:b/>
                <w:bCs/>
                <w:sz w:val="18"/>
                <w:szCs w:val="18"/>
              </w:rPr>
            </w:pPr>
            <w:r w:rsidRPr="00EE4B16">
              <w:rPr>
                <w:rFonts w:cs="Calibri"/>
                <w:b/>
                <w:bCs/>
                <w:sz w:val="18"/>
                <w:szCs w:val="18"/>
              </w:rPr>
              <w:t>Return Value</w:t>
            </w:r>
          </w:p>
        </w:tc>
        <w:tc>
          <w:tcPr>
            <w:tcW w:w="3189" w:type="dxa"/>
            <w:vAlign w:val="center"/>
          </w:tcPr>
          <w:p w:rsidR="00A542B6" w:rsidRPr="00EE4B16" w:rsidRDefault="00A542B6" w:rsidP="00EE4B16">
            <w:pPr>
              <w:spacing w:before="60"/>
              <w:rPr>
                <w:rFonts w:cs="Calibri"/>
                <w:sz w:val="18"/>
                <w:szCs w:val="18"/>
              </w:rPr>
            </w:pPr>
            <w:r w:rsidRPr="00EE4B16">
              <w:rPr>
                <w:rFonts w:cs="Calibri"/>
                <w:sz w:val="18"/>
                <w:szCs w:val="18"/>
              </w:rPr>
              <w:t>RegisterDummyRead_Cnt_T_u32</w:t>
            </w:r>
          </w:p>
        </w:tc>
        <w:tc>
          <w:tcPr>
            <w:tcW w:w="1350" w:type="dxa"/>
            <w:vAlign w:val="center"/>
          </w:tcPr>
          <w:p w:rsidR="00A542B6" w:rsidRPr="00EE4B16" w:rsidRDefault="00A542B6" w:rsidP="00EE4B16">
            <w:pPr>
              <w:spacing w:before="60"/>
              <w:jc w:val="center"/>
              <w:rPr>
                <w:rFonts w:cs="Calibri"/>
                <w:sz w:val="18"/>
                <w:szCs w:val="18"/>
              </w:rPr>
            </w:pPr>
            <w:r w:rsidRPr="00EE4B16">
              <w:rPr>
                <w:rFonts w:cs="Calibri"/>
                <w:sz w:val="18"/>
                <w:szCs w:val="18"/>
              </w:rPr>
              <w:t>N/A</w:t>
            </w:r>
          </w:p>
        </w:tc>
        <w:tc>
          <w:tcPr>
            <w:tcW w:w="1350" w:type="dxa"/>
            <w:vAlign w:val="center"/>
          </w:tcPr>
          <w:p w:rsidR="00A542B6" w:rsidRPr="00EE4B16" w:rsidRDefault="00A542B6" w:rsidP="00EE4B16">
            <w:pPr>
              <w:spacing w:before="60"/>
              <w:jc w:val="center"/>
              <w:rPr>
                <w:rFonts w:cs="Calibri"/>
                <w:sz w:val="18"/>
                <w:szCs w:val="18"/>
              </w:rPr>
            </w:pPr>
            <w:r w:rsidRPr="00EE4B16">
              <w:rPr>
                <w:rFonts w:cs="Calibri"/>
                <w:sz w:val="18"/>
                <w:szCs w:val="18"/>
              </w:rPr>
              <w:t>N/A</w:t>
            </w:r>
          </w:p>
        </w:tc>
        <w:tc>
          <w:tcPr>
            <w:tcW w:w="1350" w:type="dxa"/>
            <w:vAlign w:val="center"/>
          </w:tcPr>
          <w:p w:rsidR="00A542B6" w:rsidRPr="00EE4B16" w:rsidRDefault="00A542B6" w:rsidP="00EE4B16">
            <w:pPr>
              <w:spacing w:before="60"/>
              <w:jc w:val="center"/>
              <w:rPr>
                <w:rFonts w:cs="Calibri"/>
                <w:sz w:val="18"/>
                <w:szCs w:val="18"/>
              </w:rPr>
            </w:pPr>
            <w:r w:rsidRPr="00EE4B16">
              <w:rPr>
                <w:rFonts w:cs="Calibri"/>
                <w:sz w:val="18"/>
                <w:szCs w:val="18"/>
              </w:rPr>
              <w:t>N/A</w:t>
            </w:r>
          </w:p>
        </w:tc>
      </w:tr>
    </w:tbl>
    <w:p w:rsidR="00A542B6" w:rsidRDefault="00A542B6" w:rsidP="00A542B6">
      <w:pPr>
        <w:pStyle w:val="Heading2"/>
        <w:numPr>
          <w:ilvl w:val="3"/>
          <w:numId w:val="11"/>
        </w:numPr>
        <w:spacing w:after="60"/>
        <w:rPr>
          <w:rFonts w:ascii="Calibri" w:hAnsi="Calibri" w:cs="Calibri"/>
        </w:rPr>
      </w:pPr>
      <w:bookmarkStart w:id="437" w:name="_Toc438496809"/>
      <w:bookmarkStart w:id="438" w:name="_Toc438640238"/>
      <w:bookmarkStart w:id="439" w:name="_Toc491261728"/>
      <w:r>
        <w:rPr>
          <w:rFonts w:ascii="Calibri" w:hAnsi="Calibri" w:cs="Calibri"/>
        </w:rPr>
        <w:t>Design Rationale</w:t>
      </w:r>
      <w:bookmarkEnd w:id="437"/>
      <w:bookmarkEnd w:id="438"/>
      <w:bookmarkEnd w:id="439"/>
    </w:p>
    <w:p w:rsidR="00A542B6" w:rsidRDefault="00A542B6" w:rsidP="00A542B6">
      <w:pPr>
        <w:rPr>
          <w:lang w:bidi="ar-SA"/>
        </w:rPr>
      </w:pPr>
      <w:r w:rsidRPr="004F4D9F">
        <w:rPr>
          <w:lang w:bidi="ar-SA"/>
        </w:rPr>
        <w:t>This function can be used both for read-and-use and for read-and-discard</w:t>
      </w:r>
      <w:r w:rsidR="00EE4B16">
        <w:rPr>
          <w:lang w:bidi="ar-SA"/>
        </w:rPr>
        <w:t>.</w:t>
      </w:r>
    </w:p>
    <w:p w:rsidR="0015722A" w:rsidRPr="00AA38E8" w:rsidRDefault="0015722A" w:rsidP="0015722A">
      <w:pPr>
        <w:pStyle w:val="Heading2"/>
        <w:numPr>
          <w:ilvl w:val="2"/>
          <w:numId w:val="11"/>
        </w:numPr>
        <w:tabs>
          <w:tab w:val="clear" w:pos="1017"/>
          <w:tab w:val="num" w:pos="567"/>
        </w:tabs>
        <w:spacing w:after="60"/>
        <w:ind w:left="567"/>
        <w:rPr>
          <w:rFonts w:ascii="Calibri" w:hAnsi="Calibri" w:cs="Calibri"/>
        </w:rPr>
      </w:pPr>
      <w:bookmarkStart w:id="440" w:name="_Toc491261729"/>
      <w:r w:rsidRPr="00AA38E8">
        <w:rPr>
          <w:rFonts w:ascii="Calibri" w:hAnsi="Calibri" w:cs="Calibri"/>
        </w:rPr>
        <w:t>Local Function #</w:t>
      </w:r>
      <w:r>
        <w:rPr>
          <w:rFonts w:ascii="Calibri" w:hAnsi="Calibri" w:cs="Calibri"/>
        </w:rPr>
        <w:t>3</w:t>
      </w:r>
      <w:bookmarkEnd w:id="44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3150"/>
        <w:gridCol w:w="1170"/>
        <w:gridCol w:w="1530"/>
        <w:gridCol w:w="1350"/>
      </w:tblGrid>
      <w:tr w:rsidR="0015722A" w:rsidRPr="00AA38E8" w:rsidTr="00EE4B16">
        <w:tc>
          <w:tcPr>
            <w:tcW w:w="1728" w:type="dxa"/>
            <w:vAlign w:val="center"/>
          </w:tcPr>
          <w:p w:rsidR="0015722A" w:rsidRPr="00EE4B16" w:rsidRDefault="0015722A" w:rsidP="00EE4B16">
            <w:pPr>
              <w:spacing w:before="60"/>
              <w:rPr>
                <w:rFonts w:cs="Calibri"/>
                <w:b/>
                <w:bCs/>
                <w:sz w:val="18"/>
              </w:rPr>
            </w:pPr>
            <w:r w:rsidRPr="00EE4B16">
              <w:rPr>
                <w:rFonts w:cs="Calibri"/>
                <w:b/>
                <w:bCs/>
                <w:sz w:val="18"/>
              </w:rPr>
              <w:t>Function Name</w:t>
            </w:r>
          </w:p>
        </w:tc>
        <w:tc>
          <w:tcPr>
            <w:tcW w:w="3150" w:type="dxa"/>
            <w:vAlign w:val="center"/>
          </w:tcPr>
          <w:p w:rsidR="0015722A" w:rsidRPr="00EE4B16" w:rsidRDefault="0015722A" w:rsidP="00EE4B16">
            <w:pPr>
              <w:spacing w:before="60"/>
              <w:rPr>
                <w:rFonts w:cs="Calibri"/>
                <w:sz w:val="18"/>
              </w:rPr>
            </w:pPr>
            <w:r w:rsidRPr="00EE4B16">
              <w:rPr>
                <w:rFonts w:cs="Calibri"/>
                <w:sz w:val="18"/>
              </w:rPr>
              <w:t>UpdtLthOnValChng</w:t>
            </w:r>
          </w:p>
        </w:tc>
        <w:tc>
          <w:tcPr>
            <w:tcW w:w="1170" w:type="dxa"/>
            <w:shd w:val="pct30" w:color="FFFF00" w:fill="auto"/>
            <w:vAlign w:val="center"/>
          </w:tcPr>
          <w:p w:rsidR="0015722A" w:rsidRPr="00EE4B16" w:rsidRDefault="0015722A" w:rsidP="00EE4B16">
            <w:pPr>
              <w:spacing w:before="60"/>
              <w:jc w:val="center"/>
              <w:rPr>
                <w:rFonts w:cs="Calibri"/>
                <w:sz w:val="18"/>
              </w:rPr>
            </w:pPr>
            <w:r w:rsidRPr="00EE4B16">
              <w:rPr>
                <w:rFonts w:cs="Calibri"/>
                <w:sz w:val="18"/>
              </w:rPr>
              <w:t>Type</w:t>
            </w:r>
          </w:p>
        </w:tc>
        <w:tc>
          <w:tcPr>
            <w:tcW w:w="1530" w:type="dxa"/>
            <w:shd w:val="pct30" w:color="FFFF00" w:fill="auto"/>
            <w:vAlign w:val="center"/>
          </w:tcPr>
          <w:p w:rsidR="0015722A" w:rsidRPr="00EE4B16" w:rsidRDefault="0015722A" w:rsidP="00EE4B16">
            <w:pPr>
              <w:spacing w:before="60"/>
              <w:jc w:val="center"/>
              <w:rPr>
                <w:rFonts w:cs="Calibri"/>
                <w:sz w:val="18"/>
              </w:rPr>
            </w:pPr>
            <w:r w:rsidRPr="00EE4B16">
              <w:rPr>
                <w:rFonts w:cs="Calibri"/>
                <w:sz w:val="18"/>
              </w:rPr>
              <w:t>Min</w:t>
            </w:r>
          </w:p>
        </w:tc>
        <w:tc>
          <w:tcPr>
            <w:tcW w:w="1350" w:type="dxa"/>
            <w:shd w:val="pct30" w:color="FFFF00" w:fill="auto"/>
            <w:vAlign w:val="center"/>
          </w:tcPr>
          <w:p w:rsidR="0015722A" w:rsidRPr="00EE4B16" w:rsidRDefault="0015722A" w:rsidP="00EE4B16">
            <w:pPr>
              <w:spacing w:before="60"/>
              <w:jc w:val="center"/>
              <w:rPr>
                <w:rFonts w:cs="Calibri"/>
                <w:sz w:val="18"/>
              </w:rPr>
            </w:pPr>
            <w:r w:rsidRPr="00EE4B16">
              <w:rPr>
                <w:rFonts w:cs="Calibri"/>
                <w:sz w:val="18"/>
              </w:rPr>
              <w:t>Max</w:t>
            </w:r>
          </w:p>
        </w:tc>
      </w:tr>
      <w:tr w:rsidR="0015722A" w:rsidRPr="00AA38E8" w:rsidTr="00EE4B16">
        <w:tc>
          <w:tcPr>
            <w:tcW w:w="1728" w:type="dxa"/>
            <w:vAlign w:val="center"/>
          </w:tcPr>
          <w:p w:rsidR="0015722A" w:rsidRPr="00EE4B16" w:rsidRDefault="0015722A" w:rsidP="00EE4B16">
            <w:pPr>
              <w:spacing w:before="60"/>
              <w:rPr>
                <w:rFonts w:cs="Calibri"/>
                <w:b/>
                <w:bCs/>
                <w:sz w:val="18"/>
              </w:rPr>
            </w:pPr>
            <w:r w:rsidRPr="00EE4B16">
              <w:rPr>
                <w:rFonts w:cs="Calibri"/>
                <w:b/>
                <w:bCs/>
                <w:sz w:val="18"/>
              </w:rPr>
              <w:t xml:space="preserve">Arguments Passed </w:t>
            </w:r>
          </w:p>
        </w:tc>
        <w:tc>
          <w:tcPr>
            <w:tcW w:w="3150" w:type="dxa"/>
            <w:vAlign w:val="center"/>
          </w:tcPr>
          <w:p w:rsidR="0015722A" w:rsidRPr="00EE4B16" w:rsidRDefault="0015722A" w:rsidP="00EE4B16">
            <w:pPr>
              <w:spacing w:before="60"/>
              <w:rPr>
                <w:rFonts w:cs="Calibri"/>
                <w:sz w:val="18"/>
              </w:rPr>
            </w:pPr>
            <w:r w:rsidRPr="00EE4B16">
              <w:rPr>
                <w:rFonts w:cs="Calibri"/>
                <w:sz w:val="18"/>
              </w:rPr>
              <w:t>SigQlfrIfNtc_T_enum</w:t>
            </w:r>
          </w:p>
        </w:tc>
        <w:tc>
          <w:tcPr>
            <w:tcW w:w="1170" w:type="dxa"/>
            <w:vAlign w:val="center"/>
          </w:tcPr>
          <w:p w:rsidR="0015722A" w:rsidRPr="00EE4B16" w:rsidRDefault="0015722A" w:rsidP="00EE4B16">
            <w:pPr>
              <w:spacing w:before="60"/>
              <w:jc w:val="center"/>
              <w:rPr>
                <w:rFonts w:cs="Calibri"/>
                <w:sz w:val="18"/>
              </w:rPr>
            </w:pPr>
            <w:r w:rsidRPr="00EE4B16">
              <w:rPr>
                <w:rFonts w:cs="Calibri"/>
                <w:sz w:val="18"/>
              </w:rPr>
              <w:t>SigQlfr1</w:t>
            </w:r>
          </w:p>
        </w:tc>
        <w:tc>
          <w:tcPr>
            <w:tcW w:w="1530" w:type="dxa"/>
            <w:vAlign w:val="center"/>
          </w:tcPr>
          <w:p w:rsidR="0015722A" w:rsidRPr="00EE4B16" w:rsidRDefault="0015722A" w:rsidP="00EE4B16">
            <w:pPr>
              <w:spacing w:before="60"/>
              <w:jc w:val="center"/>
              <w:rPr>
                <w:rFonts w:cs="Calibri"/>
                <w:sz w:val="18"/>
              </w:rPr>
            </w:pPr>
            <w:r w:rsidRPr="00EE4B16">
              <w:rPr>
                <w:rFonts w:cs="Calibri"/>
                <w:sz w:val="18"/>
              </w:rPr>
              <w:t>SIGQLFR_NORES</w:t>
            </w:r>
          </w:p>
        </w:tc>
        <w:tc>
          <w:tcPr>
            <w:tcW w:w="1350" w:type="dxa"/>
            <w:vAlign w:val="center"/>
          </w:tcPr>
          <w:p w:rsidR="0015722A" w:rsidRPr="00EE4B16" w:rsidRDefault="0015722A" w:rsidP="00EE4B16">
            <w:pPr>
              <w:spacing w:before="60"/>
              <w:jc w:val="center"/>
              <w:rPr>
                <w:rFonts w:cs="Calibri"/>
                <w:sz w:val="18"/>
              </w:rPr>
            </w:pPr>
            <w:r w:rsidRPr="00EE4B16">
              <w:rPr>
                <w:rFonts w:cs="Calibri"/>
                <w:sz w:val="18"/>
              </w:rPr>
              <w:t>SIGQLFR_FAILD</w:t>
            </w:r>
          </w:p>
        </w:tc>
      </w:tr>
      <w:tr w:rsidR="0015722A" w:rsidRPr="00AA38E8" w:rsidTr="00EE4B16">
        <w:tc>
          <w:tcPr>
            <w:tcW w:w="1728" w:type="dxa"/>
            <w:vAlign w:val="center"/>
          </w:tcPr>
          <w:p w:rsidR="0015722A" w:rsidRPr="00EE4B16" w:rsidRDefault="0015722A" w:rsidP="00EE4B16">
            <w:pPr>
              <w:spacing w:before="60"/>
              <w:rPr>
                <w:rFonts w:cs="Calibri"/>
                <w:b/>
                <w:bCs/>
                <w:sz w:val="18"/>
              </w:rPr>
            </w:pPr>
            <w:r w:rsidRPr="00EE4B16">
              <w:rPr>
                <w:rFonts w:cs="Calibri"/>
                <w:b/>
                <w:bCs/>
                <w:sz w:val="18"/>
              </w:rPr>
              <w:t>Return Value</w:t>
            </w:r>
          </w:p>
        </w:tc>
        <w:tc>
          <w:tcPr>
            <w:tcW w:w="3150" w:type="dxa"/>
            <w:vAlign w:val="center"/>
          </w:tcPr>
          <w:p w:rsidR="0015722A" w:rsidRPr="00EE4B16" w:rsidRDefault="0015722A" w:rsidP="00EE4B16">
            <w:pPr>
              <w:spacing w:before="60"/>
              <w:rPr>
                <w:rFonts w:cs="Calibri"/>
                <w:sz w:val="18"/>
              </w:rPr>
            </w:pPr>
            <w:r w:rsidRPr="00EE4B16">
              <w:rPr>
                <w:rFonts w:cs="Calibri"/>
                <w:sz w:val="18"/>
              </w:rPr>
              <w:t>NA</w:t>
            </w:r>
          </w:p>
        </w:tc>
        <w:tc>
          <w:tcPr>
            <w:tcW w:w="1170" w:type="dxa"/>
            <w:vAlign w:val="center"/>
          </w:tcPr>
          <w:p w:rsidR="0015722A" w:rsidRPr="00EE4B16" w:rsidRDefault="0015722A" w:rsidP="00EE4B16">
            <w:pPr>
              <w:spacing w:before="60"/>
              <w:jc w:val="center"/>
              <w:rPr>
                <w:rFonts w:cs="Calibri"/>
                <w:sz w:val="18"/>
              </w:rPr>
            </w:pPr>
            <w:r w:rsidRPr="00EE4B16">
              <w:rPr>
                <w:rFonts w:cs="Calibri"/>
                <w:sz w:val="18"/>
              </w:rPr>
              <w:t>N/A</w:t>
            </w:r>
          </w:p>
        </w:tc>
        <w:tc>
          <w:tcPr>
            <w:tcW w:w="1530" w:type="dxa"/>
            <w:vAlign w:val="center"/>
          </w:tcPr>
          <w:p w:rsidR="0015722A" w:rsidRPr="00EE4B16" w:rsidRDefault="0015722A" w:rsidP="00EE4B16">
            <w:pPr>
              <w:spacing w:before="60"/>
              <w:jc w:val="center"/>
              <w:rPr>
                <w:rFonts w:cs="Calibri"/>
                <w:sz w:val="18"/>
              </w:rPr>
            </w:pPr>
            <w:r w:rsidRPr="00EE4B16">
              <w:rPr>
                <w:rFonts w:cs="Calibri"/>
                <w:sz w:val="18"/>
              </w:rPr>
              <w:t>N/A</w:t>
            </w:r>
          </w:p>
        </w:tc>
        <w:tc>
          <w:tcPr>
            <w:tcW w:w="1350" w:type="dxa"/>
            <w:vAlign w:val="center"/>
          </w:tcPr>
          <w:p w:rsidR="0015722A" w:rsidRPr="00EE4B16" w:rsidRDefault="0015722A" w:rsidP="00EE4B16">
            <w:pPr>
              <w:spacing w:before="60"/>
              <w:jc w:val="center"/>
              <w:rPr>
                <w:rFonts w:cs="Calibri"/>
                <w:sz w:val="18"/>
              </w:rPr>
            </w:pPr>
            <w:r w:rsidRPr="00EE4B16">
              <w:rPr>
                <w:rFonts w:cs="Calibri"/>
                <w:sz w:val="18"/>
              </w:rPr>
              <w:t>N/A</w:t>
            </w:r>
          </w:p>
        </w:tc>
      </w:tr>
    </w:tbl>
    <w:p w:rsidR="0015722A" w:rsidRDefault="0015722A" w:rsidP="0015722A">
      <w:pPr>
        <w:pStyle w:val="Heading2"/>
        <w:numPr>
          <w:ilvl w:val="3"/>
          <w:numId w:val="11"/>
        </w:numPr>
        <w:spacing w:after="60"/>
        <w:rPr>
          <w:rFonts w:ascii="Calibri" w:hAnsi="Calibri" w:cs="Calibri"/>
        </w:rPr>
      </w:pPr>
      <w:bookmarkStart w:id="441" w:name="_Toc491261730"/>
      <w:r>
        <w:rPr>
          <w:rFonts w:ascii="Calibri" w:hAnsi="Calibri" w:cs="Calibri"/>
        </w:rPr>
        <w:t>Design Rationale</w:t>
      </w:r>
      <w:bookmarkEnd w:id="441"/>
    </w:p>
    <w:p w:rsidR="0015722A" w:rsidRPr="00EE4B16" w:rsidRDefault="0015722A" w:rsidP="0015722A">
      <w:pPr>
        <w:autoSpaceDE w:val="0"/>
        <w:autoSpaceDN w:val="0"/>
        <w:adjustRightInd w:val="0"/>
        <w:rPr>
          <w:szCs w:val="20"/>
          <w:lang w:bidi="ar-SA"/>
        </w:rPr>
      </w:pPr>
      <w:r w:rsidRPr="00EE4B16">
        <w:rPr>
          <w:szCs w:val="20"/>
          <w:lang w:bidi="ar-SA"/>
        </w:rPr>
        <w:t>This function is split from Per4 to reduce path count a</w:t>
      </w:r>
      <w:r w:rsidR="00C6514E" w:rsidRPr="00EE4B16">
        <w:rPr>
          <w:szCs w:val="20"/>
          <w:lang w:bidi="ar-SA"/>
        </w:rPr>
        <w:t>n</w:t>
      </w:r>
      <w:r w:rsidRPr="00EE4B16">
        <w:rPr>
          <w:szCs w:val="20"/>
          <w:lang w:bidi="ar-SA"/>
        </w:rPr>
        <w:t>d cyclomatic complexity.</w:t>
      </w:r>
    </w:p>
    <w:p w:rsidR="0015722A" w:rsidRPr="00EE4B16" w:rsidRDefault="00EE4B16" w:rsidP="0015722A">
      <w:pPr>
        <w:autoSpaceDE w:val="0"/>
        <w:autoSpaceDN w:val="0"/>
        <w:adjustRightInd w:val="0"/>
        <w:rPr>
          <w:szCs w:val="20"/>
          <w:lang w:bidi="ar-SA"/>
        </w:rPr>
      </w:pPr>
      <w:r>
        <w:rPr>
          <w:szCs w:val="20"/>
          <w:lang w:bidi="ar-SA"/>
        </w:rPr>
        <w:t>Path in Model</w:t>
      </w:r>
      <w:r w:rsidR="0015722A" w:rsidRPr="00EE4B16">
        <w:rPr>
          <w:szCs w:val="20"/>
          <w:lang w:bidi="ar-SA"/>
        </w:rPr>
        <w:t>: CM670A_HwAg1Meas/HwAg1Meas/HwAg1MeasPer4/HwAgRead/Update Latch on value change</w:t>
      </w: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442" w:name="_Toc418080076"/>
      <w:bookmarkStart w:id="443" w:name="_Toc421709921"/>
      <w:bookmarkStart w:id="444" w:name="_Toc491261731"/>
      <w:r w:rsidRPr="002E3F2E">
        <w:rPr>
          <w:rFonts w:ascii="Calibri" w:hAnsi="Calibri"/>
        </w:rPr>
        <w:lastRenderedPageBreak/>
        <w:t>Known</w:t>
      </w:r>
      <w:r w:rsidRPr="00AA38E8">
        <w:rPr>
          <w:rFonts w:ascii="Calibri" w:hAnsi="Calibri" w:cs="Calibri"/>
        </w:rPr>
        <w:t xml:space="preserve"> Limitations with Design</w:t>
      </w:r>
      <w:bookmarkEnd w:id="442"/>
      <w:bookmarkEnd w:id="443"/>
      <w:bookmarkEnd w:id="444"/>
    </w:p>
    <w:p w:rsidR="00531B8C" w:rsidRDefault="003877CA"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445" w:name="_Toc382297449"/>
      <w:bookmarkStart w:id="446" w:name="_Toc418080077"/>
      <w:bookmarkStart w:id="447" w:name="_Toc421709922"/>
      <w:bookmarkStart w:id="448" w:name="_Toc491261732"/>
      <w:r w:rsidRPr="00E75CFE">
        <w:rPr>
          <w:rFonts w:ascii="Calibri" w:hAnsi="Calibri" w:cs="Calibri"/>
        </w:rPr>
        <w:lastRenderedPageBreak/>
        <w:t>UNIT TEST CONSIDERATION</w:t>
      </w:r>
      <w:bookmarkEnd w:id="445"/>
      <w:bookmarkEnd w:id="446"/>
      <w:bookmarkEnd w:id="447"/>
      <w:bookmarkEnd w:id="448"/>
    </w:p>
    <w:p w:rsidR="00A542B6" w:rsidRPr="00E90DF5" w:rsidRDefault="00A542B6" w:rsidP="00A542B6">
      <w:pPr>
        <w:pStyle w:val="ListParagraph"/>
        <w:numPr>
          <w:ilvl w:val="0"/>
          <w:numId w:val="16"/>
        </w:numPr>
        <w:rPr>
          <w:lang w:bidi="ar-SA"/>
        </w:rPr>
      </w:pPr>
      <w:r w:rsidRPr="00C13585">
        <w:rPr>
          <w:rFonts w:cs="Calibri"/>
        </w:rPr>
        <w:t xml:space="preserve">Roll Over is intentional for </w:t>
      </w:r>
    </w:p>
    <w:p w:rsidR="00A542B6" w:rsidRPr="00E90DF5" w:rsidRDefault="00A542B6" w:rsidP="00A542B6">
      <w:pPr>
        <w:pStyle w:val="ListParagraph"/>
        <w:numPr>
          <w:ilvl w:val="1"/>
          <w:numId w:val="16"/>
        </w:numPr>
        <w:rPr>
          <w:rFonts w:cs="Calibri"/>
        </w:rPr>
      </w:pPr>
      <w:r>
        <w:rPr>
          <w:rFonts w:cs="Calibri"/>
        </w:rPr>
        <w:t>*Rte_Pim_HwAg1</w:t>
      </w:r>
      <w:r w:rsidRPr="00E90DF5">
        <w:rPr>
          <w:rFonts w:cs="Calibri"/>
        </w:rPr>
        <w:t>Snsr0ComStsErrCntr()</w:t>
      </w:r>
    </w:p>
    <w:p w:rsidR="00A542B6" w:rsidRPr="00E90DF5" w:rsidRDefault="00A542B6" w:rsidP="00A542B6">
      <w:pPr>
        <w:pStyle w:val="ListParagraph"/>
        <w:numPr>
          <w:ilvl w:val="1"/>
          <w:numId w:val="16"/>
        </w:numPr>
        <w:rPr>
          <w:rFonts w:cs="Calibri"/>
        </w:rPr>
      </w:pPr>
      <w:r>
        <w:rPr>
          <w:rFonts w:cs="Calibri"/>
        </w:rPr>
        <w:t>*Rte_Pim_HwAg1</w:t>
      </w:r>
      <w:r w:rsidRPr="00E90DF5">
        <w:rPr>
          <w:rFonts w:cs="Calibri"/>
        </w:rPr>
        <w:t>Snsr0IdErrCntr()</w:t>
      </w:r>
    </w:p>
    <w:p w:rsidR="00A542B6" w:rsidRPr="00E90DF5" w:rsidRDefault="00A542B6" w:rsidP="00A542B6">
      <w:pPr>
        <w:pStyle w:val="ListParagraph"/>
        <w:numPr>
          <w:ilvl w:val="1"/>
          <w:numId w:val="16"/>
        </w:numPr>
        <w:rPr>
          <w:rFonts w:cs="Calibri"/>
        </w:rPr>
      </w:pPr>
      <w:r>
        <w:rPr>
          <w:rFonts w:cs="Calibri"/>
        </w:rPr>
        <w:t>*Rte_Pim_HwAg1</w:t>
      </w:r>
      <w:r w:rsidRPr="00E90DF5">
        <w:rPr>
          <w:rFonts w:cs="Calibri"/>
        </w:rPr>
        <w:t>Snsr0IntSnsrErrCntr()</w:t>
      </w:r>
    </w:p>
    <w:p w:rsidR="00A542B6" w:rsidRPr="00E90DF5" w:rsidRDefault="00A542B6" w:rsidP="00A542B6">
      <w:pPr>
        <w:pStyle w:val="ListParagraph"/>
        <w:numPr>
          <w:ilvl w:val="1"/>
          <w:numId w:val="16"/>
        </w:numPr>
        <w:rPr>
          <w:rFonts w:cs="Calibri"/>
        </w:rPr>
      </w:pPr>
      <w:r>
        <w:rPr>
          <w:rFonts w:cs="Calibri"/>
        </w:rPr>
        <w:t>*Rte_Pim_HwAg1</w:t>
      </w:r>
      <w:r w:rsidRPr="00E90DF5">
        <w:rPr>
          <w:rFonts w:cs="Calibri"/>
        </w:rPr>
        <w:t>Snsr0NoMsgErrCntr()</w:t>
      </w:r>
    </w:p>
    <w:p w:rsidR="00A542B6" w:rsidRPr="00E90DF5" w:rsidRDefault="00A542B6" w:rsidP="00A542B6">
      <w:pPr>
        <w:pStyle w:val="ListParagraph"/>
        <w:numPr>
          <w:ilvl w:val="1"/>
          <w:numId w:val="16"/>
        </w:numPr>
        <w:rPr>
          <w:rFonts w:cs="Calibri"/>
        </w:rPr>
      </w:pPr>
      <w:r>
        <w:rPr>
          <w:rFonts w:cs="Calibri"/>
        </w:rPr>
        <w:t>*Rte_Pim_HwAg1</w:t>
      </w:r>
      <w:r w:rsidRPr="00E90DF5">
        <w:rPr>
          <w:rFonts w:cs="Calibri"/>
        </w:rPr>
        <w:t>Snsr1ComStsErrCntr()</w:t>
      </w:r>
    </w:p>
    <w:p w:rsidR="00A542B6" w:rsidRPr="00E90DF5" w:rsidRDefault="00A542B6" w:rsidP="00A542B6">
      <w:pPr>
        <w:pStyle w:val="ListParagraph"/>
        <w:numPr>
          <w:ilvl w:val="1"/>
          <w:numId w:val="16"/>
        </w:numPr>
        <w:rPr>
          <w:rFonts w:cs="Calibri"/>
        </w:rPr>
      </w:pPr>
      <w:r>
        <w:rPr>
          <w:rFonts w:cs="Calibri"/>
        </w:rPr>
        <w:t>*Rte_Pim_HwAg1</w:t>
      </w:r>
      <w:r w:rsidRPr="00E90DF5">
        <w:rPr>
          <w:rFonts w:cs="Calibri"/>
        </w:rPr>
        <w:t>Snsr1IdErrCntr()</w:t>
      </w:r>
    </w:p>
    <w:p w:rsidR="00A542B6" w:rsidRPr="00E90DF5" w:rsidRDefault="00A542B6" w:rsidP="00A542B6">
      <w:pPr>
        <w:pStyle w:val="ListParagraph"/>
        <w:numPr>
          <w:ilvl w:val="1"/>
          <w:numId w:val="16"/>
        </w:numPr>
        <w:rPr>
          <w:rFonts w:cs="Calibri"/>
        </w:rPr>
      </w:pPr>
      <w:r>
        <w:rPr>
          <w:rFonts w:cs="Calibri"/>
        </w:rPr>
        <w:t>*Rte_Pim_HwAg1</w:t>
      </w:r>
      <w:r w:rsidRPr="00E90DF5">
        <w:rPr>
          <w:rFonts w:cs="Calibri"/>
        </w:rPr>
        <w:t>Snsr1IntSnsrErrCntr()</w:t>
      </w:r>
    </w:p>
    <w:p w:rsidR="00A542B6" w:rsidRPr="00E90DF5" w:rsidRDefault="00A542B6" w:rsidP="00A542B6">
      <w:pPr>
        <w:pStyle w:val="ListParagraph"/>
        <w:numPr>
          <w:ilvl w:val="1"/>
          <w:numId w:val="16"/>
        </w:numPr>
        <w:rPr>
          <w:lang w:bidi="ar-SA"/>
        </w:rPr>
      </w:pPr>
      <w:r>
        <w:rPr>
          <w:rFonts w:cs="Calibri"/>
        </w:rPr>
        <w:t>*Rte_Pim_HwAg1</w:t>
      </w:r>
      <w:r w:rsidRPr="00E90DF5">
        <w:rPr>
          <w:rFonts w:cs="Calibri"/>
        </w:rPr>
        <w:t>Snsr1NoMsgErrCntr()</w:t>
      </w:r>
    </w:p>
    <w:p w:rsidR="00A542B6" w:rsidRPr="00E90DF5" w:rsidRDefault="00A542B6" w:rsidP="00A542B6">
      <w:pPr>
        <w:pStyle w:val="ListParagraph"/>
        <w:numPr>
          <w:ilvl w:val="1"/>
          <w:numId w:val="16"/>
        </w:numPr>
        <w:rPr>
          <w:lang w:bidi="ar-SA"/>
        </w:rPr>
      </w:pPr>
      <w:r w:rsidRPr="00C13585">
        <w:rPr>
          <w:rFonts w:cs="Calibri"/>
        </w:rPr>
        <w:t>(</w:t>
      </w:r>
      <w:r>
        <w:rPr>
          <w:rFonts w:cs="Calibri"/>
        </w:rPr>
        <w:t>*</w:t>
      </w:r>
      <w:r w:rsidRPr="00C13585">
        <w:rPr>
          <w:rFonts w:cs="Calibri"/>
        </w:rPr>
        <w:t>Rte_Pim_HwAg</w:t>
      </w:r>
      <w:r>
        <w:rPr>
          <w:rFonts w:cs="Calibri"/>
        </w:rPr>
        <w:t>1</w:t>
      </w:r>
      <w:r w:rsidRPr="00C13585">
        <w:rPr>
          <w:rFonts w:cs="Calibri"/>
        </w:rPr>
        <w:t xml:space="preserve">PrevRollCnt). </w:t>
      </w:r>
    </w:p>
    <w:p w:rsidR="00A542B6" w:rsidRPr="00531B8C" w:rsidRDefault="00A542B6" w:rsidP="00A542B6">
      <w:pPr>
        <w:pStyle w:val="ListParagraph"/>
        <w:numPr>
          <w:ilvl w:val="0"/>
          <w:numId w:val="16"/>
        </w:numPr>
        <w:rPr>
          <w:lang w:bidi="ar-SA"/>
        </w:rPr>
      </w:pPr>
      <w:r w:rsidRPr="00E90DF5">
        <w:rPr>
          <w:rFonts w:cs="Calibri"/>
        </w:rPr>
        <w:t>Thus</w:t>
      </w:r>
      <w:r w:rsidR="0015798E">
        <w:rPr>
          <w:rFonts w:cs="Calibri"/>
        </w:rPr>
        <w:t>,</w:t>
      </w:r>
      <w:r w:rsidRPr="00E90DF5">
        <w:rPr>
          <w:rFonts w:cs="Calibri"/>
        </w:rPr>
        <w:t xml:space="preserve"> counter acts in circular</w:t>
      </w:r>
    </w:p>
    <w:p w:rsidR="00786BDF" w:rsidRPr="00A158C7" w:rsidRDefault="00786BDF" w:rsidP="000B37D5">
      <w:pPr>
        <w:pStyle w:val="Heading7"/>
      </w:pPr>
      <w:bookmarkStart w:id="449" w:name="_Toc491261733"/>
      <w:r w:rsidRPr="00A158C7">
        <w:lastRenderedPageBreak/>
        <w:t>Abbreviations and Acronyms</w:t>
      </w:r>
      <w:bookmarkEnd w:id="4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15798E" w:rsidRPr="00A158C7" w:rsidTr="00786BDF">
        <w:tc>
          <w:tcPr>
            <w:tcW w:w="3018" w:type="dxa"/>
            <w:shd w:val="clear" w:color="auto" w:fill="auto"/>
          </w:tcPr>
          <w:p w:rsidR="0015798E" w:rsidRPr="00A158C7" w:rsidRDefault="0015798E" w:rsidP="0015798E">
            <w:pPr>
              <w:spacing w:before="60" w:after="60"/>
              <w:rPr>
                <w:szCs w:val="20"/>
              </w:rPr>
            </w:pPr>
            <w:ins w:id="450" w:author="Brionna Spencer" w:date="2017-08-14T13:26:00Z">
              <w:r>
                <w:rPr>
                  <w:sz w:val="19"/>
                </w:rPr>
                <w:t>MDD</w:t>
              </w:r>
            </w:ins>
          </w:p>
        </w:tc>
        <w:tc>
          <w:tcPr>
            <w:tcW w:w="6270" w:type="dxa"/>
            <w:shd w:val="clear" w:color="auto" w:fill="auto"/>
          </w:tcPr>
          <w:p w:rsidR="0015798E" w:rsidRPr="00A158C7" w:rsidRDefault="0015798E" w:rsidP="0015798E">
            <w:pPr>
              <w:spacing w:before="60" w:after="60"/>
              <w:rPr>
                <w:szCs w:val="20"/>
              </w:rPr>
            </w:pPr>
            <w:ins w:id="451" w:author="Brionna Spencer" w:date="2017-08-14T13:26:00Z">
              <w:r>
                <w:rPr>
                  <w:sz w:val="19"/>
                </w:rPr>
                <w:t>Module Design Document</w:t>
              </w:r>
            </w:ins>
          </w:p>
        </w:tc>
      </w:tr>
      <w:tr w:rsidR="0015798E" w:rsidRPr="00A158C7" w:rsidTr="00786BDF">
        <w:tc>
          <w:tcPr>
            <w:tcW w:w="3018" w:type="dxa"/>
            <w:shd w:val="clear" w:color="auto" w:fill="auto"/>
          </w:tcPr>
          <w:p w:rsidR="0015798E" w:rsidRPr="00A158C7" w:rsidRDefault="0015798E" w:rsidP="0015798E">
            <w:pPr>
              <w:spacing w:before="60" w:after="60"/>
              <w:rPr>
                <w:szCs w:val="20"/>
              </w:rPr>
            </w:pPr>
            <w:ins w:id="452" w:author="Brionna Spencer" w:date="2017-08-14T13:26:00Z">
              <w:r>
                <w:rPr>
                  <w:sz w:val="19"/>
                </w:rPr>
                <w:t>DFD</w:t>
              </w:r>
            </w:ins>
          </w:p>
        </w:tc>
        <w:tc>
          <w:tcPr>
            <w:tcW w:w="6270" w:type="dxa"/>
            <w:shd w:val="clear" w:color="auto" w:fill="auto"/>
          </w:tcPr>
          <w:p w:rsidR="0015798E" w:rsidRPr="00A158C7" w:rsidRDefault="0015798E" w:rsidP="0015798E">
            <w:pPr>
              <w:spacing w:before="60" w:after="60"/>
              <w:rPr>
                <w:szCs w:val="20"/>
              </w:rPr>
            </w:pPr>
            <w:ins w:id="453" w:author="Brionna Spencer" w:date="2017-08-14T13:26:00Z">
              <w:r>
                <w:rPr>
                  <w:sz w:val="19"/>
                </w:rPr>
                <w:t>Data Flow Diagram</w:t>
              </w:r>
            </w:ins>
          </w:p>
        </w:tc>
      </w:tr>
    </w:tbl>
    <w:p w:rsidR="0053510E" w:rsidRPr="00A158C7" w:rsidRDefault="005A77EF" w:rsidP="000B37D5">
      <w:pPr>
        <w:pStyle w:val="Heading7"/>
      </w:pPr>
      <w:bookmarkStart w:id="454" w:name="_Toc491261734"/>
      <w:r w:rsidRPr="00A158C7">
        <w:lastRenderedPageBreak/>
        <w:t>Glossary</w:t>
      </w:r>
      <w:bookmarkEnd w:id="454"/>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del w:id="455" w:author="Brionna Spencer" w:date="2017-08-14T13:26:00Z">
              <w:r w:rsidRPr="00A158C7" w:rsidDel="0015798E">
                <w:rPr>
                  <w:b/>
                  <w:szCs w:val="20"/>
                </w:rPr>
                <w:delText>Term</w:delText>
              </w:r>
            </w:del>
          </w:p>
        </w:tc>
        <w:tc>
          <w:tcPr>
            <w:tcW w:w="4950" w:type="dxa"/>
            <w:shd w:val="clear" w:color="auto" w:fill="E7E6E6" w:themeFill="background2"/>
            <w:vAlign w:val="center"/>
          </w:tcPr>
          <w:p w:rsidR="005A77EF" w:rsidRPr="00A158C7" w:rsidRDefault="005A77EF" w:rsidP="00540486">
            <w:pPr>
              <w:spacing w:before="60" w:after="60"/>
              <w:rPr>
                <w:b/>
                <w:szCs w:val="20"/>
              </w:rPr>
            </w:pPr>
            <w:del w:id="456" w:author="Brionna Spencer" w:date="2017-08-14T13:26:00Z">
              <w:r w:rsidRPr="00A158C7" w:rsidDel="0015798E">
                <w:rPr>
                  <w:b/>
                  <w:szCs w:val="20"/>
                </w:rPr>
                <w:delText>Definition</w:delText>
              </w:r>
            </w:del>
          </w:p>
        </w:tc>
        <w:tc>
          <w:tcPr>
            <w:tcW w:w="1993" w:type="dxa"/>
            <w:shd w:val="clear" w:color="auto" w:fill="E7E6E6" w:themeFill="background2"/>
            <w:vAlign w:val="center"/>
          </w:tcPr>
          <w:p w:rsidR="005A77EF" w:rsidRPr="00A158C7" w:rsidRDefault="005A77EF" w:rsidP="00540486">
            <w:pPr>
              <w:spacing w:before="60" w:after="60"/>
              <w:rPr>
                <w:b/>
                <w:szCs w:val="20"/>
              </w:rPr>
            </w:pPr>
            <w:del w:id="457" w:author="Brionna Spencer" w:date="2017-08-14T13:26:00Z">
              <w:r w:rsidRPr="00A158C7" w:rsidDel="0015798E">
                <w:rPr>
                  <w:b/>
                  <w:szCs w:val="20"/>
                </w:rPr>
                <w:delText>Source</w:delText>
              </w:r>
            </w:del>
          </w:p>
        </w:tc>
      </w:tr>
      <w:tr w:rsidR="00531B8C" w:rsidRPr="00A158C7" w:rsidTr="002D4CF3">
        <w:tc>
          <w:tcPr>
            <w:tcW w:w="2358" w:type="dxa"/>
          </w:tcPr>
          <w:p w:rsidR="00531B8C" w:rsidRPr="009643A3" w:rsidRDefault="00531B8C" w:rsidP="00B758D2">
            <w:pPr>
              <w:rPr>
                <w:sz w:val="19"/>
              </w:rPr>
            </w:pPr>
            <w:del w:id="458" w:author="Brionna Spencer" w:date="2017-08-14T13:26:00Z">
              <w:r w:rsidDel="0015798E">
                <w:rPr>
                  <w:sz w:val="19"/>
                </w:rPr>
                <w:delText>MDD</w:delText>
              </w:r>
            </w:del>
          </w:p>
        </w:tc>
        <w:tc>
          <w:tcPr>
            <w:tcW w:w="4950" w:type="dxa"/>
          </w:tcPr>
          <w:p w:rsidR="00531B8C" w:rsidRPr="009643A3" w:rsidRDefault="00531B8C" w:rsidP="00B758D2">
            <w:pPr>
              <w:rPr>
                <w:sz w:val="19"/>
              </w:rPr>
            </w:pPr>
            <w:del w:id="459" w:author="Brionna Spencer" w:date="2017-08-14T13:26:00Z">
              <w:r w:rsidDel="0015798E">
                <w:rPr>
                  <w:sz w:val="19"/>
                </w:rPr>
                <w:delText>Module Design Document</w:delText>
              </w:r>
            </w:del>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del w:id="460" w:author="Brionna Spencer" w:date="2017-08-14T13:26:00Z">
              <w:r w:rsidDel="0015798E">
                <w:rPr>
                  <w:sz w:val="19"/>
                </w:rPr>
                <w:delText>DFD</w:delText>
              </w:r>
            </w:del>
          </w:p>
        </w:tc>
        <w:tc>
          <w:tcPr>
            <w:tcW w:w="4950" w:type="dxa"/>
          </w:tcPr>
          <w:p w:rsidR="00531B8C" w:rsidRDefault="00531B8C" w:rsidP="00B758D2">
            <w:pPr>
              <w:rPr>
                <w:sz w:val="19"/>
              </w:rPr>
            </w:pPr>
            <w:del w:id="461" w:author="Brionna Spencer" w:date="2017-08-14T13:26:00Z">
              <w:r w:rsidDel="0015798E">
                <w:rPr>
                  <w:sz w:val="19"/>
                </w:rPr>
                <w:delText>Data Flow Diagram</w:delText>
              </w:r>
            </w:del>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462" w:name="_Toc491261735"/>
      <w:r w:rsidRPr="00A158C7">
        <w:lastRenderedPageBreak/>
        <w:t>References</w:t>
      </w:r>
      <w:bookmarkEnd w:id="4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Pr="0015798E" w:rsidRDefault="00531B8C" w:rsidP="00B758D2">
            <w:pPr>
              <w:jc w:val="center"/>
              <w:rPr>
                <w:rFonts w:asciiTheme="minorHAnsi" w:hAnsiTheme="minorHAnsi"/>
                <w:szCs w:val="20"/>
                <w:lang w:bidi="ar-SA"/>
              </w:rPr>
            </w:pPr>
            <w:r w:rsidRPr="0015798E">
              <w:rPr>
                <w:rFonts w:asciiTheme="minorHAnsi" w:hAnsiTheme="minorHAnsi"/>
                <w:szCs w:val="20"/>
                <w:lang w:bidi="ar-SA"/>
              </w:rPr>
              <w:t>1</w:t>
            </w:r>
          </w:p>
        </w:tc>
        <w:tc>
          <w:tcPr>
            <w:tcW w:w="6458" w:type="dxa"/>
            <w:shd w:val="clear" w:color="auto" w:fill="auto"/>
          </w:tcPr>
          <w:p w:rsidR="00531B8C" w:rsidRPr="0015798E" w:rsidRDefault="00531B8C" w:rsidP="00B758D2">
            <w:pPr>
              <w:keepNext/>
              <w:rPr>
                <w:rFonts w:asciiTheme="minorHAnsi" w:hAnsiTheme="minorHAnsi"/>
                <w:szCs w:val="20"/>
              </w:rPr>
            </w:pPr>
            <w:bookmarkStart w:id="463" w:name="_Ref313612389"/>
            <w:r w:rsidRPr="0015798E">
              <w:rPr>
                <w:rFonts w:asciiTheme="minorHAnsi" w:hAnsiTheme="minorHAnsi"/>
                <w:szCs w:val="20"/>
              </w:rPr>
              <w:t>AUTOSAR Specification of Memory Mapping</w:t>
            </w:r>
            <w:del w:id="464" w:author="Brionna Spencer" w:date="2017-08-14T13:27:00Z">
              <w:r w:rsidRPr="0015798E" w:rsidDel="0015798E">
                <w:rPr>
                  <w:rFonts w:asciiTheme="minorHAnsi" w:hAnsiTheme="minorHAnsi"/>
                  <w:szCs w:val="20"/>
                </w:rPr>
                <w:delText xml:space="preserve"> (Link:</w:delText>
              </w:r>
              <w:r w:rsidR="00C66E7C" w:rsidRPr="0015798E" w:rsidDel="0015798E">
                <w:fldChar w:fldCharType="begin"/>
              </w:r>
              <w:r w:rsidR="00C66E7C" w:rsidRPr="0015798E" w:rsidDel="0015798E">
                <w:rPr>
                  <w:rFonts w:asciiTheme="minorHAnsi" w:hAnsiTheme="minorHAnsi"/>
                  <w:szCs w:val="20"/>
                </w:rPr>
                <w:delInstrText xml:space="preserve"> HYPERLINK "http://www.autosar.org/download/R4.0/AUTOSAR_SWS_MemoryMapping.pdf" </w:delInstrText>
              </w:r>
              <w:r w:rsidR="00C66E7C" w:rsidRPr="0015798E" w:rsidDel="0015798E">
                <w:fldChar w:fldCharType="separate"/>
              </w:r>
              <w:r w:rsidRPr="0015798E" w:rsidDel="0015798E">
                <w:rPr>
                  <w:rStyle w:val="Hyperlink"/>
                  <w:rFonts w:asciiTheme="minorHAnsi" w:hAnsiTheme="minorHAnsi"/>
                  <w:szCs w:val="20"/>
                </w:rPr>
                <w:delText>AUTOSAR_SWS_MemoryMapping.pdf</w:delText>
              </w:r>
              <w:r w:rsidR="00C66E7C" w:rsidRPr="0015798E" w:rsidDel="0015798E">
                <w:rPr>
                  <w:rStyle w:val="Hyperlink"/>
                  <w:rFonts w:asciiTheme="minorHAnsi" w:hAnsiTheme="minorHAnsi"/>
                  <w:szCs w:val="20"/>
                </w:rPr>
                <w:fldChar w:fldCharType="end"/>
              </w:r>
              <w:r w:rsidRPr="0015798E" w:rsidDel="0015798E">
                <w:rPr>
                  <w:rFonts w:asciiTheme="minorHAnsi" w:hAnsiTheme="minorHAnsi"/>
                  <w:szCs w:val="20"/>
                </w:rPr>
                <w:delText>)</w:delText>
              </w:r>
            </w:del>
            <w:bookmarkEnd w:id="463"/>
          </w:p>
        </w:tc>
        <w:tc>
          <w:tcPr>
            <w:tcW w:w="2091" w:type="dxa"/>
            <w:shd w:val="clear" w:color="auto" w:fill="auto"/>
          </w:tcPr>
          <w:p w:rsidR="00531B8C" w:rsidRPr="0015798E" w:rsidRDefault="00531B8C" w:rsidP="00B758D2">
            <w:pPr>
              <w:rPr>
                <w:rFonts w:asciiTheme="minorHAnsi" w:hAnsiTheme="minorHAnsi"/>
                <w:szCs w:val="20"/>
                <w:lang w:bidi="ar-SA"/>
              </w:rPr>
            </w:pPr>
            <w:r w:rsidRPr="0015798E">
              <w:rPr>
                <w:rFonts w:asciiTheme="minorHAnsi" w:hAnsiTheme="minorHAnsi"/>
                <w:szCs w:val="20"/>
              </w:rPr>
              <w:t>v1.3.0 R4.0 Rev 2</w:t>
            </w:r>
          </w:p>
        </w:tc>
      </w:tr>
      <w:tr w:rsidR="00531B8C" w:rsidRPr="00A158C7" w:rsidTr="00B758D2">
        <w:tc>
          <w:tcPr>
            <w:tcW w:w="738" w:type="dxa"/>
            <w:shd w:val="clear" w:color="auto" w:fill="auto"/>
          </w:tcPr>
          <w:p w:rsidR="00531B8C" w:rsidRPr="0015798E" w:rsidRDefault="00531B8C" w:rsidP="00B758D2">
            <w:pPr>
              <w:jc w:val="center"/>
              <w:rPr>
                <w:rFonts w:asciiTheme="minorHAnsi" w:hAnsiTheme="minorHAnsi"/>
                <w:szCs w:val="20"/>
                <w:lang w:bidi="ar-SA"/>
              </w:rPr>
            </w:pPr>
            <w:r w:rsidRPr="0015798E">
              <w:rPr>
                <w:rFonts w:asciiTheme="minorHAnsi" w:hAnsiTheme="minorHAnsi"/>
                <w:szCs w:val="20"/>
                <w:lang w:bidi="ar-SA"/>
              </w:rPr>
              <w:t>2</w:t>
            </w:r>
          </w:p>
        </w:tc>
        <w:tc>
          <w:tcPr>
            <w:tcW w:w="6458" w:type="dxa"/>
            <w:shd w:val="clear" w:color="auto" w:fill="auto"/>
          </w:tcPr>
          <w:p w:rsidR="00531B8C" w:rsidRPr="0015798E" w:rsidRDefault="00531B8C" w:rsidP="00B758D2">
            <w:pPr>
              <w:rPr>
                <w:rFonts w:asciiTheme="minorHAnsi" w:hAnsiTheme="minorHAnsi"/>
                <w:szCs w:val="20"/>
                <w:lang w:bidi="ar-SA"/>
              </w:rPr>
            </w:pPr>
            <w:r w:rsidRPr="0015798E">
              <w:rPr>
                <w:rFonts w:asciiTheme="minorHAnsi" w:hAnsiTheme="minorHAnsi"/>
                <w:szCs w:val="20"/>
              </w:rPr>
              <w:t xml:space="preserve">MDD Guideline </w:t>
            </w:r>
          </w:p>
        </w:tc>
        <w:tc>
          <w:tcPr>
            <w:tcW w:w="2091" w:type="dxa"/>
            <w:shd w:val="clear" w:color="auto" w:fill="auto"/>
          </w:tcPr>
          <w:p w:rsidR="00531B8C" w:rsidRPr="0015798E" w:rsidRDefault="00AC4CD8" w:rsidP="00B758D2">
            <w:pPr>
              <w:rPr>
                <w:rFonts w:asciiTheme="minorHAnsi" w:hAnsiTheme="minorHAnsi"/>
                <w:szCs w:val="20"/>
                <w:lang w:bidi="ar-SA"/>
              </w:rPr>
            </w:pPr>
            <w:r w:rsidRPr="0015798E">
              <w:rPr>
                <w:rFonts w:asciiTheme="minorHAnsi" w:hAnsiTheme="minorHAnsi"/>
                <w:szCs w:val="20"/>
                <w:lang w:bidi="ar-SA"/>
              </w:rPr>
              <w:t>EA4 01.00</w:t>
            </w:r>
            <w:r w:rsidR="00531B8C" w:rsidRPr="0015798E">
              <w:rPr>
                <w:rFonts w:asciiTheme="minorHAnsi" w:hAnsiTheme="minorHAnsi"/>
                <w:szCs w:val="20"/>
                <w:lang w:bidi="ar-SA"/>
              </w:rPr>
              <w:t>.0</w:t>
            </w:r>
            <w:ins w:id="465" w:author="Brionna Spencer" w:date="2017-08-14T13:27:00Z">
              <w:r w:rsidR="0015798E">
                <w:rPr>
                  <w:rFonts w:asciiTheme="minorHAnsi" w:hAnsiTheme="minorHAnsi"/>
                  <w:szCs w:val="20"/>
                  <w:lang w:bidi="ar-SA"/>
                </w:rPr>
                <w:t>1</w:t>
              </w:r>
            </w:ins>
            <w:del w:id="466" w:author="Brionna Spencer" w:date="2017-08-14T13:27:00Z">
              <w:r w:rsidR="00531B8C" w:rsidRPr="0015798E" w:rsidDel="0015798E">
                <w:rPr>
                  <w:rFonts w:asciiTheme="minorHAnsi" w:hAnsiTheme="minorHAnsi"/>
                  <w:szCs w:val="20"/>
                  <w:lang w:bidi="ar-SA"/>
                </w:rPr>
                <w:delText>0</w:delText>
              </w:r>
            </w:del>
          </w:p>
        </w:tc>
      </w:tr>
      <w:tr w:rsidR="00531B8C" w:rsidRPr="00A158C7" w:rsidTr="00B758D2">
        <w:tc>
          <w:tcPr>
            <w:tcW w:w="738" w:type="dxa"/>
            <w:shd w:val="clear" w:color="auto" w:fill="auto"/>
          </w:tcPr>
          <w:p w:rsidR="00531B8C" w:rsidRPr="0015798E" w:rsidRDefault="00531B8C" w:rsidP="00B758D2">
            <w:pPr>
              <w:jc w:val="center"/>
              <w:rPr>
                <w:rFonts w:asciiTheme="minorHAnsi" w:hAnsiTheme="minorHAnsi"/>
                <w:szCs w:val="20"/>
              </w:rPr>
            </w:pPr>
            <w:r w:rsidRPr="0015798E">
              <w:rPr>
                <w:rFonts w:asciiTheme="minorHAnsi" w:hAnsiTheme="minorHAnsi"/>
                <w:szCs w:val="20"/>
              </w:rPr>
              <w:t>3</w:t>
            </w:r>
          </w:p>
        </w:tc>
        <w:tc>
          <w:tcPr>
            <w:tcW w:w="6458" w:type="dxa"/>
            <w:shd w:val="clear" w:color="auto" w:fill="auto"/>
          </w:tcPr>
          <w:p w:rsidR="00531B8C" w:rsidRPr="0015798E" w:rsidRDefault="00C66E7C" w:rsidP="00B758D2">
            <w:pPr>
              <w:keepNext/>
              <w:rPr>
                <w:rFonts w:asciiTheme="minorHAnsi" w:hAnsiTheme="minorHAnsi"/>
                <w:szCs w:val="20"/>
              </w:rPr>
            </w:pPr>
            <w:del w:id="467" w:author="Brionna Spencer" w:date="2017-08-14T13:27:00Z">
              <w:r w:rsidRPr="0015798E" w:rsidDel="0015798E">
                <w:rPr>
                  <w:rFonts w:asciiTheme="minorHAnsi" w:hAnsiTheme="minorHAnsi"/>
                  <w:szCs w:val="20"/>
                </w:rPr>
                <w:fldChar w:fldCharType="begin"/>
              </w:r>
              <w:r w:rsidRPr="0015798E" w:rsidDel="0015798E">
                <w:rPr>
                  <w:rFonts w:asciiTheme="minorHAnsi" w:hAnsiTheme="minorHAnsi"/>
                  <w:szCs w:val="20"/>
                </w:rPr>
                <w:delInstrText xml:space="preserve"> HYPERLINK "http://misagweb01.nexteer.com/eRoomReq/Files/erooms8/NextGeneration/0_fc55f/Software%20Naming%20Conventions%2003x(In%20Work).doc" </w:delInstrText>
              </w:r>
              <w:r w:rsidRPr="0015798E" w:rsidDel="0015798E">
                <w:rPr>
                  <w:rFonts w:asciiTheme="minorHAnsi" w:hAnsiTheme="minorHAnsi"/>
                  <w:szCs w:val="20"/>
                </w:rPr>
                <w:fldChar w:fldCharType="separate"/>
              </w:r>
              <w:bookmarkStart w:id="468" w:name="_Ref335300243"/>
              <w:r w:rsidR="00531B8C" w:rsidRPr="0015798E" w:rsidDel="0015798E">
                <w:rPr>
                  <w:rFonts w:asciiTheme="minorHAnsi" w:hAnsiTheme="minorHAnsi"/>
                  <w:szCs w:val="20"/>
                </w:rPr>
                <w:delText>Software Naming Conventions.doc</w:delText>
              </w:r>
              <w:bookmarkEnd w:id="468"/>
              <w:r w:rsidRPr="0015798E" w:rsidDel="0015798E">
                <w:rPr>
                  <w:rFonts w:asciiTheme="minorHAnsi" w:hAnsiTheme="minorHAnsi"/>
                  <w:szCs w:val="20"/>
                </w:rPr>
                <w:fldChar w:fldCharType="end"/>
              </w:r>
            </w:del>
            <w:ins w:id="469" w:author="Brionna Spencer" w:date="2017-08-14T13:27:00Z">
              <w:r w:rsidR="0015798E">
                <w:rPr>
                  <w:rFonts w:asciiTheme="minorHAnsi" w:hAnsiTheme="minorHAnsi"/>
                  <w:szCs w:val="20"/>
                </w:rPr>
                <w:t xml:space="preserve">EA4 </w:t>
              </w:r>
              <w:r w:rsidR="0015798E" w:rsidRPr="0015798E">
                <w:rPr>
                  <w:rFonts w:asciiTheme="minorHAnsi" w:hAnsiTheme="minorHAnsi"/>
                  <w:szCs w:val="20"/>
                </w:rPr>
                <w:t>Software Naming Conventions</w:t>
              </w:r>
            </w:ins>
          </w:p>
        </w:tc>
        <w:tc>
          <w:tcPr>
            <w:tcW w:w="2091" w:type="dxa"/>
            <w:shd w:val="clear" w:color="auto" w:fill="auto"/>
          </w:tcPr>
          <w:p w:rsidR="00531B8C" w:rsidRPr="0015798E" w:rsidRDefault="0015798E" w:rsidP="00B758D2">
            <w:pPr>
              <w:rPr>
                <w:rFonts w:asciiTheme="minorHAnsi" w:hAnsiTheme="minorHAnsi"/>
                <w:szCs w:val="20"/>
                <w:lang w:bidi="ar-SA"/>
              </w:rPr>
            </w:pPr>
            <w:ins w:id="470" w:author="Brionna Spencer" w:date="2017-08-14T13:27:00Z">
              <w:r w:rsidRPr="00CE5D7E">
                <w:t>01.01.00</w:t>
              </w:r>
            </w:ins>
            <w:del w:id="471" w:author="Brionna Spencer" w:date="2017-08-14T13:27:00Z">
              <w:r w:rsidR="0015722A" w:rsidRPr="0015798E" w:rsidDel="0015798E">
                <w:rPr>
                  <w:rFonts w:asciiTheme="minorHAnsi" w:hAnsiTheme="minorHAnsi"/>
                  <w:szCs w:val="20"/>
                  <w:lang w:bidi="ar-SA"/>
                </w:rPr>
                <w:delText>2</w:delText>
              </w:r>
              <w:r w:rsidR="00531B8C" w:rsidRPr="0015798E" w:rsidDel="0015798E">
                <w:rPr>
                  <w:rFonts w:asciiTheme="minorHAnsi" w:hAnsiTheme="minorHAnsi"/>
                  <w:szCs w:val="20"/>
                  <w:lang w:bidi="ar-SA"/>
                </w:rPr>
                <w:delText>.0</w:delText>
              </w:r>
            </w:del>
          </w:p>
        </w:tc>
      </w:tr>
      <w:tr w:rsidR="0015798E" w:rsidRPr="00A158C7" w:rsidTr="00B758D2">
        <w:tc>
          <w:tcPr>
            <w:tcW w:w="738" w:type="dxa"/>
            <w:shd w:val="clear" w:color="auto" w:fill="auto"/>
          </w:tcPr>
          <w:p w:rsidR="0015798E" w:rsidRPr="0015798E" w:rsidRDefault="0015798E" w:rsidP="0015798E">
            <w:pPr>
              <w:jc w:val="center"/>
              <w:rPr>
                <w:rFonts w:asciiTheme="minorHAnsi" w:hAnsiTheme="minorHAnsi"/>
                <w:szCs w:val="20"/>
              </w:rPr>
            </w:pPr>
            <w:r w:rsidRPr="0015798E">
              <w:rPr>
                <w:rFonts w:asciiTheme="minorHAnsi" w:hAnsiTheme="minorHAnsi"/>
                <w:szCs w:val="20"/>
              </w:rPr>
              <w:t>4</w:t>
            </w:r>
          </w:p>
        </w:tc>
        <w:tc>
          <w:tcPr>
            <w:tcW w:w="6458" w:type="dxa"/>
            <w:shd w:val="clear" w:color="auto" w:fill="auto"/>
          </w:tcPr>
          <w:p w:rsidR="0015798E" w:rsidRPr="0015798E" w:rsidRDefault="0015798E" w:rsidP="0015798E">
            <w:pPr>
              <w:keepNext/>
              <w:rPr>
                <w:rFonts w:asciiTheme="minorHAnsi" w:hAnsiTheme="minorHAnsi"/>
                <w:szCs w:val="20"/>
              </w:rPr>
            </w:pPr>
            <w:bookmarkStart w:id="472" w:name="0AL0_1a67a9"/>
            <w:ins w:id="473" w:author="Brionna Spencer" w:date="2017-08-14T13:28:00Z">
              <w:r>
                <w:t>Software Design and Coding Standards</w:t>
              </w:r>
            </w:ins>
            <w:del w:id="474" w:author="Brionna Spencer" w:date="2017-08-14T13:28:00Z">
              <w:r w:rsidRPr="0015798E" w:rsidDel="0015798E">
                <w:rPr>
                  <w:rFonts w:asciiTheme="minorHAnsi" w:hAnsiTheme="minorHAnsi"/>
                  <w:szCs w:val="20"/>
                </w:rPr>
                <w:fldChar w:fldCharType="begin"/>
              </w:r>
              <w:r w:rsidRPr="0015798E" w:rsidDel="0015798E">
                <w:rPr>
                  <w:rFonts w:asciiTheme="minorHAnsi" w:hAnsiTheme="minorHAnsi"/>
                  <w:szCs w:val="20"/>
                </w:rPr>
                <w:delInstrText xml:space="preserve"> HYPERLINK "http://eroom1.nexteer.com/eRoomReq/Files/erooms8/NextGeneration/0_1a67a9/Software%20Design%20and%20Coding%20Standards.doc" </w:delInstrText>
              </w:r>
              <w:r w:rsidRPr="0015798E" w:rsidDel="0015798E">
                <w:rPr>
                  <w:rFonts w:asciiTheme="minorHAnsi" w:hAnsiTheme="minorHAnsi"/>
                  <w:szCs w:val="20"/>
                </w:rPr>
                <w:fldChar w:fldCharType="separate"/>
              </w:r>
              <w:r w:rsidRPr="0015798E" w:rsidDel="0015798E">
                <w:rPr>
                  <w:rFonts w:asciiTheme="minorHAnsi" w:hAnsiTheme="minorHAnsi"/>
                  <w:szCs w:val="20"/>
                  <w:shd w:val="clear" w:color="auto" w:fill="F0F0F0"/>
                </w:rPr>
                <w:delText>Software Design and Coding Standards.doc</w:delText>
              </w:r>
              <w:r w:rsidRPr="0015798E" w:rsidDel="0015798E">
                <w:rPr>
                  <w:rFonts w:asciiTheme="minorHAnsi" w:hAnsiTheme="minorHAnsi"/>
                  <w:szCs w:val="20"/>
                </w:rPr>
                <w:fldChar w:fldCharType="end"/>
              </w:r>
            </w:del>
            <w:bookmarkEnd w:id="472"/>
          </w:p>
        </w:tc>
        <w:tc>
          <w:tcPr>
            <w:tcW w:w="2091" w:type="dxa"/>
            <w:shd w:val="clear" w:color="auto" w:fill="auto"/>
          </w:tcPr>
          <w:p w:rsidR="0015798E" w:rsidRPr="0015798E" w:rsidRDefault="0015798E" w:rsidP="0015798E">
            <w:pPr>
              <w:rPr>
                <w:rFonts w:asciiTheme="minorHAnsi" w:hAnsiTheme="minorHAnsi"/>
                <w:szCs w:val="20"/>
                <w:lang w:bidi="ar-SA"/>
              </w:rPr>
            </w:pPr>
            <w:r w:rsidRPr="0015798E">
              <w:rPr>
                <w:rFonts w:asciiTheme="minorHAnsi" w:hAnsiTheme="minorHAnsi"/>
                <w:szCs w:val="20"/>
                <w:lang w:bidi="ar-SA"/>
              </w:rPr>
              <w:t>2.1</w:t>
            </w:r>
          </w:p>
        </w:tc>
      </w:tr>
      <w:tr w:rsidR="0015798E" w:rsidRPr="00A158C7" w:rsidTr="00B758D2">
        <w:tc>
          <w:tcPr>
            <w:tcW w:w="738" w:type="dxa"/>
            <w:shd w:val="clear" w:color="auto" w:fill="auto"/>
          </w:tcPr>
          <w:p w:rsidR="0015798E" w:rsidRPr="0015798E" w:rsidRDefault="0015798E" w:rsidP="0015798E">
            <w:pPr>
              <w:jc w:val="center"/>
              <w:rPr>
                <w:rFonts w:asciiTheme="minorHAnsi" w:hAnsiTheme="minorHAnsi"/>
                <w:szCs w:val="20"/>
              </w:rPr>
            </w:pPr>
            <w:r w:rsidRPr="0015798E">
              <w:rPr>
                <w:rFonts w:asciiTheme="minorHAnsi" w:hAnsiTheme="minorHAnsi"/>
                <w:szCs w:val="20"/>
              </w:rPr>
              <w:t>5</w:t>
            </w:r>
          </w:p>
        </w:tc>
        <w:tc>
          <w:tcPr>
            <w:tcW w:w="6458" w:type="dxa"/>
            <w:shd w:val="clear" w:color="auto" w:fill="auto"/>
          </w:tcPr>
          <w:p w:rsidR="0015798E" w:rsidRPr="0015798E" w:rsidRDefault="0015798E" w:rsidP="0015798E">
            <w:pPr>
              <w:keepNext/>
              <w:rPr>
                <w:rFonts w:asciiTheme="minorHAnsi" w:hAnsiTheme="minorHAnsi"/>
                <w:szCs w:val="20"/>
              </w:rPr>
            </w:pPr>
            <w:r w:rsidRPr="0015798E">
              <w:rPr>
                <w:rFonts w:asciiTheme="minorHAnsi" w:hAnsiTheme="minorHAnsi"/>
                <w:szCs w:val="20"/>
              </w:rPr>
              <w:t>FDD - CM670A_HwAg1Meas_Design</w:t>
            </w:r>
          </w:p>
        </w:tc>
        <w:tc>
          <w:tcPr>
            <w:tcW w:w="2091" w:type="dxa"/>
            <w:shd w:val="clear" w:color="auto" w:fill="auto"/>
          </w:tcPr>
          <w:p w:rsidR="0015798E" w:rsidRPr="0015798E" w:rsidRDefault="0015798E" w:rsidP="0015798E">
            <w:pPr>
              <w:rPr>
                <w:rFonts w:asciiTheme="minorHAnsi" w:hAnsiTheme="minorHAnsi"/>
                <w:szCs w:val="20"/>
                <w:lang w:bidi="ar-SA"/>
              </w:rPr>
            </w:pPr>
            <w:r w:rsidRPr="0015798E">
              <w:rPr>
                <w:rFonts w:asciiTheme="minorHAnsi" w:hAnsiTheme="minorHAnsi" w:cs="Calibri"/>
                <w:szCs w:val="20"/>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4"/>
      <w:footerReference w:type="default" r:id="rId15"/>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56A" w:rsidRDefault="0060156A">
      <w:r>
        <w:separator/>
      </w:r>
    </w:p>
  </w:endnote>
  <w:endnote w:type="continuationSeparator" w:id="0">
    <w:p w:rsidR="0060156A" w:rsidRDefault="00601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014677" w:rsidRPr="00B10816" w:rsidTr="00866672">
      <w:tc>
        <w:tcPr>
          <w:tcW w:w="1667" w:type="pct"/>
          <w:vAlign w:val="center"/>
        </w:tcPr>
        <w:p w:rsidR="00014677" w:rsidRPr="00B10816" w:rsidRDefault="00014677" w:rsidP="00B10816">
          <w:pPr>
            <w:pStyle w:val="Footer"/>
            <w:spacing w:after="0"/>
            <w:rPr>
              <w:sz w:val="16"/>
              <w:szCs w:val="16"/>
            </w:rPr>
          </w:pPr>
          <w:r w:rsidRPr="00B10816">
            <w:rPr>
              <w:sz w:val="16"/>
              <w:szCs w:val="16"/>
            </w:rPr>
            <w:t xml:space="preserve">Document: </w:t>
          </w:r>
          <w:r w:rsidRPr="003A7C16">
            <w:rPr>
              <w:sz w:val="16"/>
              <w:szCs w:val="16"/>
            </w:rPr>
            <w:t>Hw</w:t>
          </w:r>
          <w:r>
            <w:rPr>
              <w:sz w:val="16"/>
              <w:szCs w:val="16"/>
            </w:rPr>
            <w:t>Ag1</w:t>
          </w:r>
          <w:r w:rsidRPr="003A7C16">
            <w:rPr>
              <w:sz w:val="16"/>
              <w:szCs w:val="16"/>
            </w:rPr>
            <w:t>Meas</w:t>
          </w:r>
          <w:r>
            <w:rPr>
              <w:sz w:val="16"/>
              <w:szCs w:val="16"/>
            </w:rPr>
            <w:t>_MDD</w:t>
          </w:r>
        </w:p>
        <w:p w:rsidR="00014677" w:rsidRPr="00B10816" w:rsidRDefault="00014677"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014677" w:rsidRDefault="00014677"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ins w:id="475" w:author="Brionna Spencer" w:date="2017-08-14T13:29:00Z">
            <w:r>
              <w:rPr>
                <w:sz w:val="16"/>
                <w:szCs w:val="16"/>
              </w:rPr>
              <w:t>14-Aug-2017</w:t>
            </w:r>
          </w:ins>
          <w:del w:id="476" w:author="Brionna Spencer" w:date="2017-08-14T13:29:00Z">
            <w:r w:rsidDel="009540B4">
              <w:rPr>
                <w:sz w:val="16"/>
                <w:szCs w:val="16"/>
              </w:rPr>
              <w:delText>June 19, 2015</w:delText>
            </w:r>
          </w:del>
          <w:r>
            <w:rPr>
              <w:sz w:val="16"/>
              <w:szCs w:val="16"/>
            </w:rPr>
            <w:fldChar w:fldCharType="end"/>
          </w:r>
        </w:p>
        <w:p w:rsidR="00014677" w:rsidRPr="00B10816" w:rsidRDefault="00014677"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Content>
            <w:p w:rsidR="00014677" w:rsidRPr="00B10816" w:rsidRDefault="00014677" w:rsidP="00B10816">
              <w:pPr>
                <w:pStyle w:val="Footer"/>
                <w:spacing w:after="0"/>
                <w:jc w:val="right"/>
                <w:rPr>
                  <w:sz w:val="16"/>
                  <w:szCs w:val="16"/>
                </w:rPr>
              </w:pPr>
              <w:r>
                <w:rPr>
                  <w:sz w:val="16"/>
                  <w:szCs w:val="16"/>
                </w:rPr>
                <w:t>Module Design Document</w:t>
              </w:r>
            </w:p>
          </w:sdtContent>
        </w:sdt>
        <w:p w:rsidR="00014677" w:rsidRPr="00B10816" w:rsidRDefault="00014677"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053521">
            <w:rPr>
              <w:b/>
              <w:noProof/>
              <w:sz w:val="16"/>
              <w:szCs w:val="16"/>
            </w:rPr>
            <w:t>6</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053521">
            <w:rPr>
              <w:b/>
              <w:noProof/>
              <w:sz w:val="16"/>
              <w:szCs w:val="16"/>
            </w:rPr>
            <w:t>17</w:t>
          </w:r>
          <w:r w:rsidRPr="00B10816">
            <w:rPr>
              <w:b/>
              <w:sz w:val="16"/>
              <w:szCs w:val="16"/>
            </w:rPr>
            <w:fldChar w:fldCharType="end"/>
          </w:r>
        </w:p>
      </w:tc>
    </w:tr>
  </w:tbl>
  <w:p w:rsidR="00014677" w:rsidRPr="00B10816" w:rsidRDefault="00014677"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56A" w:rsidRDefault="0060156A">
      <w:r>
        <w:separator/>
      </w:r>
    </w:p>
  </w:footnote>
  <w:footnote w:type="continuationSeparator" w:id="0">
    <w:p w:rsidR="0060156A" w:rsidRDefault="006015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014677" w:rsidRPr="008969C4" w:rsidTr="00866672">
      <w:trPr>
        <w:trHeight w:val="438"/>
      </w:trPr>
      <w:tc>
        <w:tcPr>
          <w:tcW w:w="1443" w:type="pct"/>
        </w:tcPr>
        <w:p w:rsidR="00014677" w:rsidRPr="008969C4" w:rsidRDefault="00014677" w:rsidP="00B10816">
          <w:pPr>
            <w:pStyle w:val="Header"/>
            <w:spacing w:after="0"/>
          </w:pPr>
          <w:r w:rsidRPr="008969C4">
            <w:rPr>
              <w:noProof/>
              <w:lang w:bidi="ar-SA"/>
            </w:rPr>
            <w:drawing>
              <wp:inline distT="0" distB="0" distL="0" distR="0" wp14:anchorId="472B79F9" wp14:editId="69F325D0">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014677" w:rsidRPr="00891F29" w:rsidRDefault="00014677" w:rsidP="00B10816">
          <w:pPr>
            <w:pStyle w:val="Header"/>
            <w:spacing w:after="0"/>
            <w:jc w:val="right"/>
            <w:rPr>
              <w:sz w:val="16"/>
              <w:szCs w:val="20"/>
            </w:rPr>
          </w:pPr>
          <w:r w:rsidRPr="00891F29">
            <w:rPr>
              <w:sz w:val="16"/>
              <w:szCs w:val="20"/>
            </w:rPr>
            <w:t>Nexteer Automotive Confidential Proprietary Information</w:t>
          </w:r>
        </w:p>
        <w:p w:rsidR="00014677" w:rsidRDefault="00014677" w:rsidP="00B10816">
          <w:pPr>
            <w:pStyle w:val="Header"/>
            <w:spacing w:after="0"/>
            <w:jc w:val="right"/>
            <w:rPr>
              <w:sz w:val="16"/>
              <w:szCs w:val="20"/>
            </w:rPr>
          </w:pPr>
          <w:r w:rsidRPr="00891F29">
            <w:rPr>
              <w:sz w:val="16"/>
              <w:szCs w:val="20"/>
            </w:rPr>
            <w:t>Do Not Copy/Distribute Without Prior Permission</w:t>
          </w:r>
        </w:p>
        <w:p w:rsidR="00014677" w:rsidRPr="008969C4" w:rsidRDefault="00014677" w:rsidP="00B10816">
          <w:pPr>
            <w:pStyle w:val="Header"/>
            <w:spacing w:after="0"/>
            <w:jc w:val="right"/>
            <w:rPr>
              <w:szCs w:val="20"/>
            </w:rPr>
          </w:pPr>
          <w:r w:rsidRPr="000B0DB8">
            <w:rPr>
              <w:sz w:val="16"/>
              <w:szCs w:val="20"/>
            </w:rPr>
            <w:t>This Document Is Uncontrolled When Printed – Verify Version Before Use</w:t>
          </w:r>
        </w:p>
      </w:tc>
    </w:tr>
  </w:tbl>
  <w:p w:rsidR="00014677" w:rsidRDefault="00014677">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74D8E7C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asciiTheme="minorHAnsi" w:hAnsiTheme="minorHAnsi" w:hint="default"/>
        <w:sz w:val="28"/>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16F2DAA"/>
    <w:multiLevelType w:val="hybridMultilevel"/>
    <w:tmpl w:val="91B6743A"/>
    <w:lvl w:ilvl="0" w:tplc="0DCE1344">
      <w:numFmt w:val="bullet"/>
      <w:lvlText w:val=""/>
      <w:lvlJc w:val="left"/>
      <w:pPr>
        <w:ind w:left="408" w:hanging="360"/>
      </w:pPr>
      <w:rPr>
        <w:rFonts w:ascii="Symbol" w:eastAsia="Times New Roman" w:hAnsi="Symbol" w:cs="Calibri"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4"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1"/>
  </w:num>
  <w:num w:numId="14">
    <w:abstractNumId w:val="10"/>
  </w:num>
  <w:num w:numId="15">
    <w:abstractNumId w:val="12"/>
  </w:num>
  <w:num w:numId="16">
    <w:abstractNumId w:val="1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onna Spencer">
    <w15:presenceInfo w15:providerId="AD" w15:userId="S-1-5-21-1993528211-2586143117-3253031534-496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16"/>
    <w:rsid w:val="000040A2"/>
    <w:rsid w:val="00010BFD"/>
    <w:rsid w:val="00014677"/>
    <w:rsid w:val="00015232"/>
    <w:rsid w:val="000201AB"/>
    <w:rsid w:val="00027AAE"/>
    <w:rsid w:val="00030567"/>
    <w:rsid w:val="00030607"/>
    <w:rsid w:val="000318E7"/>
    <w:rsid w:val="0004234C"/>
    <w:rsid w:val="000515DF"/>
    <w:rsid w:val="00053521"/>
    <w:rsid w:val="000558D3"/>
    <w:rsid w:val="000573ED"/>
    <w:rsid w:val="00057E0F"/>
    <w:rsid w:val="0006076A"/>
    <w:rsid w:val="00063A7A"/>
    <w:rsid w:val="0006733C"/>
    <w:rsid w:val="000718C3"/>
    <w:rsid w:val="00076DD2"/>
    <w:rsid w:val="00096B85"/>
    <w:rsid w:val="000A2E10"/>
    <w:rsid w:val="000A5FB2"/>
    <w:rsid w:val="000B01C4"/>
    <w:rsid w:val="000B0DB8"/>
    <w:rsid w:val="000B3748"/>
    <w:rsid w:val="000B37D5"/>
    <w:rsid w:val="000B5C1E"/>
    <w:rsid w:val="000B6648"/>
    <w:rsid w:val="000E0B71"/>
    <w:rsid w:val="000E102A"/>
    <w:rsid w:val="000E3512"/>
    <w:rsid w:val="000E38AB"/>
    <w:rsid w:val="000E548A"/>
    <w:rsid w:val="00101127"/>
    <w:rsid w:val="001024C7"/>
    <w:rsid w:val="00102C25"/>
    <w:rsid w:val="001044F0"/>
    <w:rsid w:val="00105535"/>
    <w:rsid w:val="00105C99"/>
    <w:rsid w:val="001063C7"/>
    <w:rsid w:val="00107593"/>
    <w:rsid w:val="0011026A"/>
    <w:rsid w:val="00113021"/>
    <w:rsid w:val="00114319"/>
    <w:rsid w:val="001161D2"/>
    <w:rsid w:val="001278D4"/>
    <w:rsid w:val="00133350"/>
    <w:rsid w:val="00135743"/>
    <w:rsid w:val="001421D6"/>
    <w:rsid w:val="001449F2"/>
    <w:rsid w:val="00144BD1"/>
    <w:rsid w:val="00145E51"/>
    <w:rsid w:val="00152830"/>
    <w:rsid w:val="0015722A"/>
    <w:rsid w:val="0015798E"/>
    <w:rsid w:val="00180DD1"/>
    <w:rsid w:val="00181748"/>
    <w:rsid w:val="00181A2C"/>
    <w:rsid w:val="001833C5"/>
    <w:rsid w:val="00186C07"/>
    <w:rsid w:val="00194117"/>
    <w:rsid w:val="00196283"/>
    <w:rsid w:val="001A069D"/>
    <w:rsid w:val="001A6A75"/>
    <w:rsid w:val="001B11CC"/>
    <w:rsid w:val="001B1516"/>
    <w:rsid w:val="001B15E2"/>
    <w:rsid w:val="001B4CA5"/>
    <w:rsid w:val="001B716A"/>
    <w:rsid w:val="001C3CBB"/>
    <w:rsid w:val="001C46A8"/>
    <w:rsid w:val="001D2F1D"/>
    <w:rsid w:val="001D6053"/>
    <w:rsid w:val="001E4877"/>
    <w:rsid w:val="001F0A02"/>
    <w:rsid w:val="001F4218"/>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65E80"/>
    <w:rsid w:val="00273A0B"/>
    <w:rsid w:val="00282FED"/>
    <w:rsid w:val="002855C4"/>
    <w:rsid w:val="002905EB"/>
    <w:rsid w:val="00294A87"/>
    <w:rsid w:val="002A3DCD"/>
    <w:rsid w:val="002A4407"/>
    <w:rsid w:val="002A46ED"/>
    <w:rsid w:val="002A6127"/>
    <w:rsid w:val="002B094F"/>
    <w:rsid w:val="002B1587"/>
    <w:rsid w:val="002B244D"/>
    <w:rsid w:val="002B2B02"/>
    <w:rsid w:val="002B6E4E"/>
    <w:rsid w:val="002B7D4B"/>
    <w:rsid w:val="002D2079"/>
    <w:rsid w:val="002D4CF3"/>
    <w:rsid w:val="002D7C01"/>
    <w:rsid w:val="002E08B6"/>
    <w:rsid w:val="002E0FEE"/>
    <w:rsid w:val="002E3467"/>
    <w:rsid w:val="002E4849"/>
    <w:rsid w:val="002E7E59"/>
    <w:rsid w:val="003050FD"/>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0A67"/>
    <w:rsid w:val="003849A4"/>
    <w:rsid w:val="00385119"/>
    <w:rsid w:val="003877CA"/>
    <w:rsid w:val="00387BF4"/>
    <w:rsid w:val="00393DBF"/>
    <w:rsid w:val="003A5B2A"/>
    <w:rsid w:val="003A7C16"/>
    <w:rsid w:val="003B4A55"/>
    <w:rsid w:val="003B5EBA"/>
    <w:rsid w:val="003D456D"/>
    <w:rsid w:val="003F3205"/>
    <w:rsid w:val="00405E64"/>
    <w:rsid w:val="00410E30"/>
    <w:rsid w:val="004147D1"/>
    <w:rsid w:val="00414D77"/>
    <w:rsid w:val="00431255"/>
    <w:rsid w:val="00436F3E"/>
    <w:rsid w:val="004377FE"/>
    <w:rsid w:val="00444F99"/>
    <w:rsid w:val="004526E6"/>
    <w:rsid w:val="004538E2"/>
    <w:rsid w:val="00453CBC"/>
    <w:rsid w:val="00460D68"/>
    <w:rsid w:val="004610FA"/>
    <w:rsid w:val="00462B18"/>
    <w:rsid w:val="00462D3A"/>
    <w:rsid w:val="00467BB2"/>
    <w:rsid w:val="004718DA"/>
    <w:rsid w:val="00480A9D"/>
    <w:rsid w:val="00482BAD"/>
    <w:rsid w:val="004863BF"/>
    <w:rsid w:val="00487725"/>
    <w:rsid w:val="004907B4"/>
    <w:rsid w:val="00494E22"/>
    <w:rsid w:val="00496E7C"/>
    <w:rsid w:val="00497491"/>
    <w:rsid w:val="004A0EA5"/>
    <w:rsid w:val="004A3AD6"/>
    <w:rsid w:val="004B5CF7"/>
    <w:rsid w:val="004C1331"/>
    <w:rsid w:val="004D0FAD"/>
    <w:rsid w:val="004D5D37"/>
    <w:rsid w:val="004E39D0"/>
    <w:rsid w:val="004F3C64"/>
    <w:rsid w:val="00507960"/>
    <w:rsid w:val="00510DB3"/>
    <w:rsid w:val="00512CBE"/>
    <w:rsid w:val="00514FCB"/>
    <w:rsid w:val="005200B6"/>
    <w:rsid w:val="00527EC6"/>
    <w:rsid w:val="00531B8C"/>
    <w:rsid w:val="0053510E"/>
    <w:rsid w:val="005366FA"/>
    <w:rsid w:val="00540486"/>
    <w:rsid w:val="00540749"/>
    <w:rsid w:val="00541D9D"/>
    <w:rsid w:val="00541E2D"/>
    <w:rsid w:val="0054769F"/>
    <w:rsid w:val="00551E95"/>
    <w:rsid w:val="00553CD9"/>
    <w:rsid w:val="00554DCC"/>
    <w:rsid w:val="00564B75"/>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5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16BD"/>
    <w:rsid w:val="00673A6E"/>
    <w:rsid w:val="00675D09"/>
    <w:rsid w:val="0067654E"/>
    <w:rsid w:val="006811FF"/>
    <w:rsid w:val="00681E5A"/>
    <w:rsid w:val="006845E9"/>
    <w:rsid w:val="00686ED4"/>
    <w:rsid w:val="0069657C"/>
    <w:rsid w:val="006A61EA"/>
    <w:rsid w:val="006A7C28"/>
    <w:rsid w:val="006B5229"/>
    <w:rsid w:val="006B5F56"/>
    <w:rsid w:val="006C2D7D"/>
    <w:rsid w:val="006E1C97"/>
    <w:rsid w:val="006F2855"/>
    <w:rsid w:val="006F3CF4"/>
    <w:rsid w:val="00702C1E"/>
    <w:rsid w:val="00707BA6"/>
    <w:rsid w:val="00715441"/>
    <w:rsid w:val="007219DD"/>
    <w:rsid w:val="00722EA8"/>
    <w:rsid w:val="00725671"/>
    <w:rsid w:val="00727610"/>
    <w:rsid w:val="00737A19"/>
    <w:rsid w:val="007439FE"/>
    <w:rsid w:val="00751961"/>
    <w:rsid w:val="0075721A"/>
    <w:rsid w:val="00765195"/>
    <w:rsid w:val="00767585"/>
    <w:rsid w:val="00770295"/>
    <w:rsid w:val="00773CA8"/>
    <w:rsid w:val="00783714"/>
    <w:rsid w:val="00784FF5"/>
    <w:rsid w:val="00786BDF"/>
    <w:rsid w:val="007A2CEC"/>
    <w:rsid w:val="007A3BEB"/>
    <w:rsid w:val="007A3D19"/>
    <w:rsid w:val="007B71B8"/>
    <w:rsid w:val="007C0067"/>
    <w:rsid w:val="007C3A2E"/>
    <w:rsid w:val="007C4A1B"/>
    <w:rsid w:val="007C4B48"/>
    <w:rsid w:val="007C7754"/>
    <w:rsid w:val="007D326F"/>
    <w:rsid w:val="007E00D7"/>
    <w:rsid w:val="007E0373"/>
    <w:rsid w:val="007E1C02"/>
    <w:rsid w:val="007E4EF4"/>
    <w:rsid w:val="007E625F"/>
    <w:rsid w:val="007E6421"/>
    <w:rsid w:val="007F746C"/>
    <w:rsid w:val="00805C6E"/>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5125"/>
    <w:rsid w:val="008D1A6A"/>
    <w:rsid w:val="008D3DCA"/>
    <w:rsid w:val="008D69B7"/>
    <w:rsid w:val="008E350F"/>
    <w:rsid w:val="008F09CA"/>
    <w:rsid w:val="008F11FD"/>
    <w:rsid w:val="008F1C9A"/>
    <w:rsid w:val="008F32F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18C4"/>
    <w:rsid w:val="009358E8"/>
    <w:rsid w:val="00942D04"/>
    <w:rsid w:val="00945677"/>
    <w:rsid w:val="00947A9A"/>
    <w:rsid w:val="00947EA9"/>
    <w:rsid w:val="009540B4"/>
    <w:rsid w:val="0095721D"/>
    <w:rsid w:val="00957855"/>
    <w:rsid w:val="00964105"/>
    <w:rsid w:val="009643A3"/>
    <w:rsid w:val="00970DBB"/>
    <w:rsid w:val="0097381A"/>
    <w:rsid w:val="009765F5"/>
    <w:rsid w:val="009839AF"/>
    <w:rsid w:val="009877AA"/>
    <w:rsid w:val="00992EB9"/>
    <w:rsid w:val="009B0C02"/>
    <w:rsid w:val="009B2E64"/>
    <w:rsid w:val="009B754B"/>
    <w:rsid w:val="009C5629"/>
    <w:rsid w:val="009C5E90"/>
    <w:rsid w:val="009C71A3"/>
    <w:rsid w:val="009C7F7D"/>
    <w:rsid w:val="009D1773"/>
    <w:rsid w:val="009D493A"/>
    <w:rsid w:val="009E371E"/>
    <w:rsid w:val="009E6A87"/>
    <w:rsid w:val="009F2767"/>
    <w:rsid w:val="009F3119"/>
    <w:rsid w:val="00A049EB"/>
    <w:rsid w:val="00A05B7E"/>
    <w:rsid w:val="00A158C7"/>
    <w:rsid w:val="00A25B61"/>
    <w:rsid w:val="00A365F0"/>
    <w:rsid w:val="00A37E34"/>
    <w:rsid w:val="00A542B6"/>
    <w:rsid w:val="00A639FF"/>
    <w:rsid w:val="00A6463B"/>
    <w:rsid w:val="00A656E4"/>
    <w:rsid w:val="00A71A73"/>
    <w:rsid w:val="00A72ADF"/>
    <w:rsid w:val="00A75159"/>
    <w:rsid w:val="00A75452"/>
    <w:rsid w:val="00A85DD5"/>
    <w:rsid w:val="00A90F28"/>
    <w:rsid w:val="00A92EE5"/>
    <w:rsid w:val="00A9487E"/>
    <w:rsid w:val="00AA2199"/>
    <w:rsid w:val="00AA3A38"/>
    <w:rsid w:val="00AA61A8"/>
    <w:rsid w:val="00AB1565"/>
    <w:rsid w:val="00AB200C"/>
    <w:rsid w:val="00AB2785"/>
    <w:rsid w:val="00AB3ACD"/>
    <w:rsid w:val="00AB4DF7"/>
    <w:rsid w:val="00AC1BE0"/>
    <w:rsid w:val="00AC40DF"/>
    <w:rsid w:val="00AC4A58"/>
    <w:rsid w:val="00AC4CD8"/>
    <w:rsid w:val="00AC6E5E"/>
    <w:rsid w:val="00AD135E"/>
    <w:rsid w:val="00AD1F0E"/>
    <w:rsid w:val="00AD3866"/>
    <w:rsid w:val="00AD3DBF"/>
    <w:rsid w:val="00AE0435"/>
    <w:rsid w:val="00AE0DCB"/>
    <w:rsid w:val="00AE41D4"/>
    <w:rsid w:val="00AE55D3"/>
    <w:rsid w:val="00AE584C"/>
    <w:rsid w:val="00AE5C76"/>
    <w:rsid w:val="00AE730D"/>
    <w:rsid w:val="00AF6D2A"/>
    <w:rsid w:val="00AF6ED6"/>
    <w:rsid w:val="00AF7DDD"/>
    <w:rsid w:val="00B0024F"/>
    <w:rsid w:val="00B10816"/>
    <w:rsid w:val="00B11BE8"/>
    <w:rsid w:val="00B14A28"/>
    <w:rsid w:val="00B154E6"/>
    <w:rsid w:val="00B21802"/>
    <w:rsid w:val="00B25D10"/>
    <w:rsid w:val="00B35242"/>
    <w:rsid w:val="00B35F84"/>
    <w:rsid w:val="00B43282"/>
    <w:rsid w:val="00B520DF"/>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224D"/>
    <w:rsid w:val="00BA5041"/>
    <w:rsid w:val="00BA7BCD"/>
    <w:rsid w:val="00BB166E"/>
    <w:rsid w:val="00BB4210"/>
    <w:rsid w:val="00BC45C7"/>
    <w:rsid w:val="00BC6B0F"/>
    <w:rsid w:val="00BD17E2"/>
    <w:rsid w:val="00BD1D6A"/>
    <w:rsid w:val="00BD1FD8"/>
    <w:rsid w:val="00BD29F5"/>
    <w:rsid w:val="00BD7322"/>
    <w:rsid w:val="00BE7F06"/>
    <w:rsid w:val="00BF5242"/>
    <w:rsid w:val="00BF795E"/>
    <w:rsid w:val="00C0276C"/>
    <w:rsid w:val="00C04F32"/>
    <w:rsid w:val="00C145F2"/>
    <w:rsid w:val="00C22A00"/>
    <w:rsid w:val="00C2356B"/>
    <w:rsid w:val="00C373E0"/>
    <w:rsid w:val="00C375E8"/>
    <w:rsid w:val="00C53F02"/>
    <w:rsid w:val="00C54CBD"/>
    <w:rsid w:val="00C62193"/>
    <w:rsid w:val="00C642B0"/>
    <w:rsid w:val="00C64761"/>
    <w:rsid w:val="00C6514E"/>
    <w:rsid w:val="00C66E7C"/>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01616"/>
    <w:rsid w:val="00D02C87"/>
    <w:rsid w:val="00D04EC2"/>
    <w:rsid w:val="00D16229"/>
    <w:rsid w:val="00D229A6"/>
    <w:rsid w:val="00D23CB7"/>
    <w:rsid w:val="00D26802"/>
    <w:rsid w:val="00D30924"/>
    <w:rsid w:val="00D4065B"/>
    <w:rsid w:val="00D42EF2"/>
    <w:rsid w:val="00D443E7"/>
    <w:rsid w:val="00D51275"/>
    <w:rsid w:val="00D53C6B"/>
    <w:rsid w:val="00D57071"/>
    <w:rsid w:val="00D57F9F"/>
    <w:rsid w:val="00D60445"/>
    <w:rsid w:val="00D60449"/>
    <w:rsid w:val="00D70B1D"/>
    <w:rsid w:val="00D71CC5"/>
    <w:rsid w:val="00D757BC"/>
    <w:rsid w:val="00D762B8"/>
    <w:rsid w:val="00D775AC"/>
    <w:rsid w:val="00D77952"/>
    <w:rsid w:val="00D8298E"/>
    <w:rsid w:val="00DA1D94"/>
    <w:rsid w:val="00DA5C5C"/>
    <w:rsid w:val="00DB0311"/>
    <w:rsid w:val="00DB1985"/>
    <w:rsid w:val="00DB213C"/>
    <w:rsid w:val="00DC0959"/>
    <w:rsid w:val="00DC598C"/>
    <w:rsid w:val="00DD3B65"/>
    <w:rsid w:val="00DE23CE"/>
    <w:rsid w:val="00DE2FDE"/>
    <w:rsid w:val="00DE3309"/>
    <w:rsid w:val="00DF4415"/>
    <w:rsid w:val="00DF4FE1"/>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0ECF"/>
    <w:rsid w:val="00E61FD9"/>
    <w:rsid w:val="00E6550B"/>
    <w:rsid w:val="00E9004B"/>
    <w:rsid w:val="00EA7308"/>
    <w:rsid w:val="00EB1228"/>
    <w:rsid w:val="00EB39A3"/>
    <w:rsid w:val="00ED3D2B"/>
    <w:rsid w:val="00EE263E"/>
    <w:rsid w:val="00EE26AB"/>
    <w:rsid w:val="00EE3BBC"/>
    <w:rsid w:val="00EE4B16"/>
    <w:rsid w:val="00EF190F"/>
    <w:rsid w:val="00EF6EC5"/>
    <w:rsid w:val="00F1257A"/>
    <w:rsid w:val="00F141E7"/>
    <w:rsid w:val="00F33BD1"/>
    <w:rsid w:val="00F35EEA"/>
    <w:rsid w:val="00F36729"/>
    <w:rsid w:val="00F36CC2"/>
    <w:rsid w:val="00F417BB"/>
    <w:rsid w:val="00F43F8E"/>
    <w:rsid w:val="00F51C8D"/>
    <w:rsid w:val="00F56F9A"/>
    <w:rsid w:val="00F602B0"/>
    <w:rsid w:val="00F651F5"/>
    <w:rsid w:val="00F727CE"/>
    <w:rsid w:val="00F737FE"/>
    <w:rsid w:val="00F90FCC"/>
    <w:rsid w:val="00F91518"/>
    <w:rsid w:val="00F95E33"/>
    <w:rsid w:val="00FB39DC"/>
    <w:rsid w:val="00FC02CC"/>
    <w:rsid w:val="00FC2472"/>
    <w:rsid w:val="00FC45EA"/>
    <w:rsid w:val="00FC5A02"/>
    <w:rsid w:val="00FC6844"/>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132090"/>
  <w15:docId w15:val="{42CD02D1-C72E-454C-9EFA-445D3137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718D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link w:val="Heading2Char"/>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06076A"/>
    <w:pPr>
      <w:numPr>
        <w:ilvl w:val="2"/>
      </w:numPr>
      <w:tabs>
        <w:tab w:val="clear" w:pos="1017"/>
        <w:tab w:val="num" w:pos="450"/>
        <w:tab w:val="left" w:pos="864"/>
      </w:tabs>
      <w:ind w:hanging="1107"/>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Heading2Char">
    <w:name w:val="Heading 2 Char"/>
    <w:basedOn w:val="DefaultParagraphFont"/>
    <w:link w:val="Heading2"/>
    <w:rsid w:val="004718DA"/>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znywf\Downloads\MDD%20Template%20EA4%2001.00.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9941424DB74549B646540DBFAA6C5F"/>
        <w:category>
          <w:name w:val="General"/>
          <w:gallery w:val="placeholder"/>
        </w:category>
        <w:types>
          <w:type w:val="bbPlcHdr"/>
        </w:types>
        <w:behaviors>
          <w:behavior w:val="content"/>
        </w:behaviors>
        <w:guid w:val="{6BC10852-14E4-44B5-A253-037650CFA37C}"/>
      </w:docPartPr>
      <w:docPartBody>
        <w:p w:rsidR="00D20FDF" w:rsidRDefault="00275232">
          <w:pPr>
            <w:pStyle w:val="EA9941424DB74549B646540DBFAA6C5F"/>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232"/>
    <w:rsid w:val="000804D7"/>
    <w:rsid w:val="00180333"/>
    <w:rsid w:val="001A2AB9"/>
    <w:rsid w:val="00275232"/>
    <w:rsid w:val="00376F74"/>
    <w:rsid w:val="004C080E"/>
    <w:rsid w:val="00661515"/>
    <w:rsid w:val="006C17D8"/>
    <w:rsid w:val="007A553E"/>
    <w:rsid w:val="007C3F30"/>
    <w:rsid w:val="00932E62"/>
    <w:rsid w:val="00AA1629"/>
    <w:rsid w:val="00AA6FA8"/>
    <w:rsid w:val="00B00C23"/>
    <w:rsid w:val="00B249F4"/>
    <w:rsid w:val="00C54291"/>
    <w:rsid w:val="00C87362"/>
    <w:rsid w:val="00D20FDF"/>
    <w:rsid w:val="00D52634"/>
    <w:rsid w:val="00DF6F23"/>
    <w:rsid w:val="00EF3EE2"/>
    <w:rsid w:val="00FF7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A9941424DB74549B646540DBFAA6C5F">
    <w:name w:val="EA9941424DB74549B646540DBFAA6C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4D405F2-DCE5-45CB-9F04-EA4DB337A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01.00.00.dotx</Template>
  <TotalTime>273</TotalTime>
  <Pages>17</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11202</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Brionna Spencer</cp:lastModifiedBy>
  <cp:revision>58</cp:revision>
  <cp:lastPrinted>2014-12-17T17:01:00Z</cp:lastPrinted>
  <dcterms:created xsi:type="dcterms:W3CDTF">2015-07-01T17:24:00Z</dcterms:created>
  <dcterms:modified xsi:type="dcterms:W3CDTF">2017-08-23T18:28:00Z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14-Aug-2017</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