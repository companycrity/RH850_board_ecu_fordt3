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6D6E33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 w:rsidRPr="006D6E33">
        <w:rPr>
          <w:rFonts w:cs="Calibri"/>
          <w:b/>
          <w:sz w:val="24"/>
        </w:rPr>
        <w:t>McuDiagc</w:t>
      </w:r>
      <w:proofErr w:type="spellEnd"/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del w:id="0" w:author="Nexteer Employee" w:date="2016-12-10T16:09:00Z">
        <w:r w:rsidR="002E01B0" w:rsidDel="00D732DD">
          <w:rPr>
            <w:rFonts w:cs="Calibri"/>
            <w:b/>
            <w:sz w:val="24"/>
          </w:rPr>
          <w:delText>3</w:delText>
        </w:r>
      </w:del>
      <w:ins w:id="1" w:author="Nexteer Employee" w:date="2016-12-10T16:09:00Z">
        <w:r w:rsidR="00D732DD">
          <w:rPr>
            <w:rFonts w:cs="Calibri"/>
            <w:b/>
            <w:sz w:val="24"/>
          </w:rPr>
          <w:t>4</w:t>
        </w:r>
      </w:ins>
      <w:r w:rsidR="009C4F87">
        <w:rPr>
          <w:rFonts w:cs="Calibri"/>
          <w:b/>
          <w:sz w:val="24"/>
        </w:rPr>
        <w:t>.0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del w:id="2" w:author="Nexteer Employee" w:date="2016-12-10T16:09:00Z">
        <w:r w:rsidR="002E01B0" w:rsidDel="00D732DD">
          <w:rPr>
            <w:rFonts w:cs="Calibri"/>
            <w:b/>
            <w:sz w:val="24"/>
          </w:rPr>
          <w:delText>28</w:delText>
        </w:r>
      </w:del>
      <w:ins w:id="3" w:author="Nexteer Employee" w:date="2016-12-10T16:09:00Z">
        <w:r w:rsidR="00D732DD">
          <w:rPr>
            <w:rFonts w:cs="Calibri"/>
            <w:b/>
            <w:sz w:val="24"/>
          </w:rPr>
          <w:t>10</w:t>
        </w:r>
      </w:ins>
      <w:r w:rsidR="009C4F87">
        <w:rPr>
          <w:rFonts w:cs="Calibri"/>
          <w:b/>
          <w:sz w:val="24"/>
        </w:rPr>
        <w:t>-</w:t>
      </w:r>
      <w:del w:id="4" w:author="Nexteer Employee" w:date="2016-12-10T16:09:00Z">
        <w:r w:rsidR="002E01B0" w:rsidDel="00D732DD">
          <w:rPr>
            <w:rFonts w:cs="Calibri"/>
            <w:b/>
            <w:sz w:val="24"/>
          </w:rPr>
          <w:delText>Sep</w:delText>
        </w:r>
      </w:del>
      <w:ins w:id="5" w:author="Nexteer Employee" w:date="2016-12-10T16:09:00Z">
        <w:r w:rsidR="00D732DD">
          <w:rPr>
            <w:rFonts w:cs="Calibri"/>
            <w:b/>
            <w:sz w:val="24"/>
          </w:rPr>
          <w:t>Dec</w:t>
        </w:r>
      </w:ins>
      <w:r w:rsidR="009C4F87">
        <w:rPr>
          <w:rFonts w:cs="Calibri"/>
          <w:b/>
          <w:sz w:val="24"/>
        </w:rPr>
        <w:t>-201</w:t>
      </w:r>
      <w:r w:rsidR="004F4226">
        <w:rPr>
          <w:rFonts w:cs="Calibri"/>
          <w:b/>
          <w:sz w:val="24"/>
        </w:rPr>
        <w:t>6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9C4F87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Software Group</w:t>
      </w:r>
      <w:r w:rsidR="00891F29" w:rsidRPr="00AA38E8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 w:rsidRPr="00AA38E8">
        <w:rPr>
          <w:rFonts w:cs="Calibri"/>
          <w:b/>
          <w:sz w:val="24"/>
        </w:rPr>
        <w:t>Nexteer</w:t>
      </w:r>
      <w:proofErr w:type="spellEnd"/>
      <w:r w:rsidRPr="00AA38E8">
        <w:rPr>
          <w:rFonts w:cs="Calibri"/>
          <w:b/>
          <w:sz w:val="24"/>
        </w:rPr>
        <w:t xml:space="preserve">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proofErr w:type="spellStart"/>
      <w:r w:rsidR="00347663">
        <w:rPr>
          <w:rFonts w:cs="Calibri"/>
        </w:rPr>
        <w:t>Nexteer</w:t>
      </w:r>
      <w:proofErr w:type="spellEnd"/>
      <w:r w:rsidR="0097381A" w:rsidRPr="00AA38E8">
        <w:rPr>
          <w:rFonts w:cs="Calibri"/>
        </w:rPr>
        <w:t xml:space="preserve"> </w:t>
      </w:r>
      <w:r w:rsidR="000665B8">
        <w:rPr>
          <w:rFonts w:cs="Calibri"/>
        </w:rPr>
        <w:t>Configuration Management System.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"/>
        <w:gridCol w:w="4658"/>
        <w:gridCol w:w="1440"/>
        <w:gridCol w:w="1080"/>
        <w:gridCol w:w="1350"/>
      </w:tblGrid>
      <w:tr w:rsidR="009C4F87" w:rsidRPr="00AA38E8" w:rsidTr="009C4F87">
        <w:trPr>
          <w:trHeight w:val="484"/>
        </w:trPr>
        <w:tc>
          <w:tcPr>
            <w:tcW w:w="472" w:type="dxa"/>
          </w:tcPr>
          <w:p w:rsidR="009C4F87" w:rsidRPr="00AA38E8" w:rsidRDefault="009C4F87" w:rsidP="00B738C5">
            <w:pPr>
              <w:jc w:val="center"/>
              <w:rPr>
                <w:rFonts w:cs="Calibri"/>
                <w:b/>
              </w:rPr>
            </w:pPr>
            <w:bookmarkStart w:id="6" w:name="_Toc378476016"/>
            <w:bookmarkStart w:id="7" w:name="_Toc348792978"/>
            <w:bookmarkStart w:id="8" w:name="_Toc348793074"/>
            <w:bookmarkStart w:id="9" w:name="_Toc348793965"/>
            <w:bookmarkStart w:id="10" w:name="_Toc349459173"/>
            <w:bookmarkStart w:id="11" w:name="_Toc349621609"/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4658" w:type="dxa"/>
          </w:tcPr>
          <w:p w:rsidR="009C4F87" w:rsidRPr="00AA38E8" w:rsidRDefault="009C4F87" w:rsidP="00B738C5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1440" w:type="dxa"/>
          </w:tcPr>
          <w:p w:rsidR="009C4F87" w:rsidRPr="00AA38E8" w:rsidRDefault="009C4F87" w:rsidP="00B738C5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080" w:type="dxa"/>
          </w:tcPr>
          <w:p w:rsidR="009C4F87" w:rsidRPr="00AA38E8" w:rsidRDefault="009C4F87" w:rsidP="00B738C5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350" w:type="dxa"/>
          </w:tcPr>
          <w:p w:rsidR="009C4F87" w:rsidRPr="00AA38E8" w:rsidRDefault="009C4F87" w:rsidP="00B738C5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121133" w:rsidRPr="00AA38E8" w:rsidTr="009C4F87">
        <w:trPr>
          <w:trHeight w:val="242"/>
        </w:trPr>
        <w:tc>
          <w:tcPr>
            <w:tcW w:w="472" w:type="dxa"/>
          </w:tcPr>
          <w:p w:rsidR="00121133" w:rsidRDefault="00AD7CA4" w:rsidP="00B738C5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658" w:type="dxa"/>
          </w:tcPr>
          <w:p w:rsidR="00121133" w:rsidRDefault="00AD7CA4" w:rsidP="00B738C5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1440" w:type="dxa"/>
          </w:tcPr>
          <w:p w:rsidR="00121133" w:rsidRDefault="00121133" w:rsidP="00B738C5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Selva</w:t>
            </w:r>
            <w:proofErr w:type="spellEnd"/>
          </w:p>
        </w:tc>
        <w:tc>
          <w:tcPr>
            <w:tcW w:w="1080" w:type="dxa"/>
          </w:tcPr>
          <w:p w:rsidR="00121133" w:rsidRDefault="00AD7CA4" w:rsidP="00B738C5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121133">
              <w:rPr>
                <w:rFonts w:cs="Calibri"/>
              </w:rPr>
              <w:t>.0</w:t>
            </w:r>
          </w:p>
        </w:tc>
        <w:tc>
          <w:tcPr>
            <w:tcW w:w="1350" w:type="dxa"/>
          </w:tcPr>
          <w:p w:rsidR="00121133" w:rsidRDefault="006D6E33" w:rsidP="006D6E33">
            <w:pPr>
              <w:rPr>
                <w:rFonts w:cs="Calibri"/>
              </w:rPr>
            </w:pPr>
            <w:r>
              <w:rPr>
                <w:rFonts w:cs="Calibri"/>
              </w:rPr>
              <w:t>29</w:t>
            </w:r>
            <w:r w:rsidR="00121133">
              <w:rPr>
                <w:rFonts w:cs="Calibri"/>
              </w:rPr>
              <w:t>-</w:t>
            </w:r>
            <w:r>
              <w:rPr>
                <w:rFonts w:cs="Calibri"/>
              </w:rPr>
              <w:t>Mar</w:t>
            </w:r>
            <w:r w:rsidR="00121133">
              <w:rPr>
                <w:rFonts w:cs="Calibri"/>
              </w:rPr>
              <w:t>-</w:t>
            </w:r>
            <w:r>
              <w:rPr>
                <w:rFonts w:cs="Calibri"/>
              </w:rPr>
              <w:t>2016</w:t>
            </w:r>
          </w:p>
        </w:tc>
      </w:tr>
      <w:tr w:rsidR="00154E7F" w:rsidRPr="00AA38E8" w:rsidTr="009C4F87">
        <w:trPr>
          <w:trHeight w:val="242"/>
        </w:trPr>
        <w:tc>
          <w:tcPr>
            <w:tcW w:w="472" w:type="dxa"/>
          </w:tcPr>
          <w:p w:rsidR="00154E7F" w:rsidRDefault="001C3E6B" w:rsidP="00B738C5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4658" w:type="dxa"/>
          </w:tcPr>
          <w:p w:rsidR="00154E7F" w:rsidRDefault="001C3E6B" w:rsidP="001C3E6B">
            <w:pPr>
              <w:rPr>
                <w:rFonts w:cs="Calibri"/>
              </w:rPr>
            </w:pPr>
            <w:r>
              <w:rPr>
                <w:rFonts w:cs="Calibri"/>
              </w:rPr>
              <w:t xml:space="preserve">Added diagnostic for 2 </w:t>
            </w:r>
            <w:proofErr w:type="spellStart"/>
            <w:r>
              <w:rPr>
                <w:rFonts w:cs="Calibri"/>
              </w:rPr>
              <w:t>milli</w:t>
            </w:r>
            <w:proofErr w:type="spellEnd"/>
            <w:r>
              <w:rPr>
                <w:rFonts w:cs="Calibri"/>
              </w:rPr>
              <w:t xml:space="preserve"> second to Motor Control </w:t>
            </w:r>
          </w:p>
        </w:tc>
        <w:tc>
          <w:tcPr>
            <w:tcW w:w="1440" w:type="dxa"/>
          </w:tcPr>
          <w:p w:rsidR="00154E7F" w:rsidRDefault="001C3E6B" w:rsidP="00B738C5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Avinash</w:t>
            </w:r>
            <w:proofErr w:type="spellEnd"/>
            <w:r>
              <w:rPr>
                <w:rFonts w:cs="Calibri"/>
              </w:rPr>
              <w:t xml:space="preserve"> James</w:t>
            </w:r>
          </w:p>
        </w:tc>
        <w:tc>
          <w:tcPr>
            <w:tcW w:w="1080" w:type="dxa"/>
          </w:tcPr>
          <w:p w:rsidR="00154E7F" w:rsidRDefault="001C3E6B" w:rsidP="00B738C5">
            <w:pPr>
              <w:rPr>
                <w:rFonts w:cs="Calibri"/>
              </w:rPr>
            </w:pPr>
            <w:r>
              <w:rPr>
                <w:rFonts w:cs="Calibri"/>
              </w:rPr>
              <w:t>2.0</w:t>
            </w:r>
          </w:p>
        </w:tc>
        <w:tc>
          <w:tcPr>
            <w:tcW w:w="1350" w:type="dxa"/>
          </w:tcPr>
          <w:p w:rsidR="00154E7F" w:rsidRDefault="001C3E6B" w:rsidP="00B738C5">
            <w:pPr>
              <w:rPr>
                <w:rFonts w:cs="Calibri"/>
              </w:rPr>
            </w:pPr>
            <w:r>
              <w:rPr>
                <w:rFonts w:cs="Calibri"/>
              </w:rPr>
              <w:t>22-Jun-2016</w:t>
            </w:r>
          </w:p>
        </w:tc>
      </w:tr>
      <w:tr w:rsidR="002E01B0" w:rsidRPr="00AA38E8" w:rsidTr="009C4F87">
        <w:trPr>
          <w:trHeight w:val="242"/>
        </w:trPr>
        <w:tc>
          <w:tcPr>
            <w:tcW w:w="472" w:type="dxa"/>
          </w:tcPr>
          <w:p w:rsidR="002E01B0" w:rsidRDefault="002E01B0" w:rsidP="00B738C5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4658" w:type="dxa"/>
          </w:tcPr>
          <w:p w:rsidR="002E01B0" w:rsidRDefault="002E01B0" w:rsidP="001C3E6B">
            <w:pPr>
              <w:rPr>
                <w:rFonts w:cs="Calibri"/>
              </w:rPr>
            </w:pPr>
            <w:r>
              <w:rPr>
                <w:rFonts w:cs="Calibri"/>
              </w:rPr>
              <w:t>Optimized the diagnostic and removed periodic 3</w:t>
            </w:r>
          </w:p>
        </w:tc>
        <w:tc>
          <w:tcPr>
            <w:tcW w:w="1440" w:type="dxa"/>
          </w:tcPr>
          <w:p w:rsidR="002E01B0" w:rsidRDefault="002E01B0" w:rsidP="00B738C5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Avinash</w:t>
            </w:r>
            <w:proofErr w:type="spellEnd"/>
            <w:r>
              <w:rPr>
                <w:rFonts w:cs="Calibri"/>
              </w:rPr>
              <w:t xml:space="preserve"> James</w:t>
            </w:r>
          </w:p>
        </w:tc>
        <w:tc>
          <w:tcPr>
            <w:tcW w:w="1080" w:type="dxa"/>
          </w:tcPr>
          <w:p w:rsidR="002E01B0" w:rsidRDefault="002E01B0" w:rsidP="00B738C5">
            <w:pPr>
              <w:rPr>
                <w:rFonts w:cs="Calibri"/>
              </w:rPr>
            </w:pPr>
            <w:r>
              <w:rPr>
                <w:rFonts w:cs="Calibri"/>
              </w:rPr>
              <w:t>3.0</w:t>
            </w:r>
          </w:p>
        </w:tc>
        <w:tc>
          <w:tcPr>
            <w:tcW w:w="1350" w:type="dxa"/>
          </w:tcPr>
          <w:p w:rsidR="002E01B0" w:rsidRDefault="002E01B0" w:rsidP="00B738C5">
            <w:pPr>
              <w:rPr>
                <w:rFonts w:cs="Calibri"/>
              </w:rPr>
            </w:pPr>
            <w:r>
              <w:rPr>
                <w:rFonts w:cs="Calibri"/>
              </w:rPr>
              <w:t>28-Sep-2016</w:t>
            </w:r>
          </w:p>
        </w:tc>
      </w:tr>
      <w:tr w:rsidR="00D732DD" w:rsidRPr="00AA38E8" w:rsidTr="009C4F87">
        <w:trPr>
          <w:trHeight w:val="242"/>
          <w:ins w:id="12" w:author="Nexteer Employee" w:date="2016-12-10T16:09:00Z"/>
        </w:trPr>
        <w:tc>
          <w:tcPr>
            <w:tcW w:w="472" w:type="dxa"/>
          </w:tcPr>
          <w:p w:rsidR="00D732DD" w:rsidRDefault="00D732DD" w:rsidP="00B738C5">
            <w:pPr>
              <w:rPr>
                <w:ins w:id="13" w:author="Nexteer Employee" w:date="2016-12-10T16:09:00Z"/>
                <w:rFonts w:cs="Calibri"/>
              </w:rPr>
            </w:pPr>
            <w:ins w:id="14" w:author="Nexteer Employee" w:date="2016-12-10T16:09:00Z">
              <w:r>
                <w:rPr>
                  <w:rFonts w:cs="Calibri"/>
                </w:rPr>
                <w:t>4</w:t>
              </w:r>
            </w:ins>
          </w:p>
        </w:tc>
        <w:tc>
          <w:tcPr>
            <w:tcW w:w="4658" w:type="dxa"/>
          </w:tcPr>
          <w:p w:rsidR="00D732DD" w:rsidRDefault="00D732DD" w:rsidP="001C3E6B">
            <w:pPr>
              <w:rPr>
                <w:ins w:id="15" w:author="Nexteer Employee" w:date="2016-12-10T16:09:00Z"/>
                <w:rFonts w:cs="Calibri"/>
              </w:rPr>
            </w:pPr>
            <w:ins w:id="16" w:author="Nexteer Employee" w:date="2016-12-10T16:09:00Z">
              <w:r>
                <w:rPr>
                  <w:rFonts w:cs="Calibri"/>
                </w:rPr>
                <w:t xml:space="preserve">Added micro </w:t>
              </w:r>
              <w:proofErr w:type="spellStart"/>
              <w:r>
                <w:rPr>
                  <w:rFonts w:cs="Calibri"/>
                </w:rPr>
                <w:t>diag</w:t>
              </w:r>
              <w:proofErr w:type="spellEnd"/>
              <w:r>
                <w:rPr>
                  <w:rFonts w:cs="Calibri"/>
                </w:rPr>
                <w:t xml:space="preserve"> error injection build config </w:t>
              </w:r>
              <w:proofErr w:type="spellStart"/>
              <w:r>
                <w:rPr>
                  <w:rFonts w:cs="Calibri"/>
                </w:rPr>
                <w:t>param</w:t>
              </w:r>
              <w:proofErr w:type="spellEnd"/>
            </w:ins>
          </w:p>
        </w:tc>
        <w:tc>
          <w:tcPr>
            <w:tcW w:w="1440" w:type="dxa"/>
          </w:tcPr>
          <w:p w:rsidR="00D732DD" w:rsidRDefault="00D732DD" w:rsidP="00B738C5">
            <w:pPr>
              <w:rPr>
                <w:ins w:id="17" w:author="Nexteer Employee" w:date="2016-12-10T16:09:00Z"/>
                <w:rFonts w:cs="Calibri"/>
              </w:rPr>
            </w:pPr>
            <w:proofErr w:type="spellStart"/>
            <w:ins w:id="18" w:author="Nexteer Employee" w:date="2016-12-10T16:09:00Z">
              <w:r>
                <w:rPr>
                  <w:rFonts w:cs="Calibri"/>
                </w:rPr>
                <w:t>Avinash</w:t>
              </w:r>
              <w:proofErr w:type="spellEnd"/>
              <w:r>
                <w:rPr>
                  <w:rFonts w:cs="Calibri"/>
                </w:rPr>
                <w:t xml:space="preserve"> James</w:t>
              </w:r>
            </w:ins>
          </w:p>
        </w:tc>
        <w:tc>
          <w:tcPr>
            <w:tcW w:w="1080" w:type="dxa"/>
          </w:tcPr>
          <w:p w:rsidR="00D732DD" w:rsidRDefault="00D732DD" w:rsidP="00B738C5">
            <w:pPr>
              <w:rPr>
                <w:ins w:id="19" w:author="Nexteer Employee" w:date="2016-12-10T16:09:00Z"/>
                <w:rFonts w:cs="Calibri"/>
              </w:rPr>
            </w:pPr>
            <w:ins w:id="20" w:author="Nexteer Employee" w:date="2016-12-10T16:09:00Z">
              <w:r>
                <w:rPr>
                  <w:rFonts w:cs="Calibri"/>
                </w:rPr>
                <w:t>4.0</w:t>
              </w:r>
            </w:ins>
          </w:p>
        </w:tc>
        <w:tc>
          <w:tcPr>
            <w:tcW w:w="1350" w:type="dxa"/>
          </w:tcPr>
          <w:p w:rsidR="00D732DD" w:rsidRDefault="00D732DD" w:rsidP="00B738C5">
            <w:pPr>
              <w:rPr>
                <w:ins w:id="21" w:author="Nexteer Employee" w:date="2016-12-10T16:09:00Z"/>
                <w:rFonts w:cs="Calibri"/>
              </w:rPr>
            </w:pPr>
            <w:ins w:id="22" w:author="Nexteer Employee" w:date="2016-12-10T16:09:00Z">
              <w:r>
                <w:rPr>
                  <w:rFonts w:cs="Calibri"/>
                </w:rPr>
                <w:t>10</w:t>
              </w:r>
            </w:ins>
            <w:ins w:id="23" w:author="Nexteer Employee" w:date="2016-12-10T16:10:00Z">
              <w:r>
                <w:rPr>
                  <w:rFonts w:cs="Calibri"/>
                </w:rPr>
                <w:t>-Dec-2016</w:t>
              </w:r>
            </w:ins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6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607FA3" w:rsidRPr="00F6418E" w:rsidRDefault="00962AD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427226660" w:history="1">
        <w:r w:rsidR="00607FA3" w:rsidRPr="001D21C6">
          <w:rPr>
            <w:rStyle w:val="Hyperlink"/>
            <w:rFonts w:cs="Calibri"/>
            <w:noProof/>
          </w:rPr>
          <w:t>1</w:t>
        </w:r>
        <w:r w:rsidR="00607FA3" w:rsidRPr="00F6418E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07FA3" w:rsidRPr="001D21C6">
          <w:rPr>
            <w:rStyle w:val="Hyperlink"/>
            <w:rFonts w:cs="Calibri"/>
            <w:noProof/>
          </w:rPr>
          <w:t>Abbrevations And Acronyms</w:t>
        </w:r>
        <w:r w:rsidR="00607FA3">
          <w:rPr>
            <w:noProof/>
            <w:webHidden/>
          </w:rPr>
          <w:tab/>
        </w:r>
        <w:r w:rsidR="00607FA3">
          <w:rPr>
            <w:noProof/>
            <w:webHidden/>
          </w:rPr>
          <w:fldChar w:fldCharType="begin"/>
        </w:r>
        <w:r w:rsidR="00607FA3">
          <w:rPr>
            <w:noProof/>
            <w:webHidden/>
          </w:rPr>
          <w:instrText xml:space="preserve"> PAGEREF _Toc427226660 \h </w:instrText>
        </w:r>
        <w:r w:rsidR="00607FA3">
          <w:rPr>
            <w:noProof/>
            <w:webHidden/>
          </w:rPr>
        </w:r>
        <w:r w:rsidR="00607FA3">
          <w:rPr>
            <w:noProof/>
            <w:webHidden/>
          </w:rPr>
          <w:fldChar w:fldCharType="separate"/>
        </w:r>
        <w:r w:rsidR="00607FA3">
          <w:rPr>
            <w:noProof/>
            <w:webHidden/>
          </w:rPr>
          <w:t>4</w:t>
        </w:r>
        <w:r w:rsidR="00607FA3">
          <w:rPr>
            <w:noProof/>
            <w:webHidden/>
          </w:rPr>
          <w:fldChar w:fldCharType="end"/>
        </w:r>
      </w:hyperlink>
    </w:p>
    <w:p w:rsidR="00607FA3" w:rsidRPr="00F6418E" w:rsidRDefault="00353F9C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7226661" w:history="1">
        <w:r w:rsidR="00607FA3" w:rsidRPr="001D21C6">
          <w:rPr>
            <w:rStyle w:val="Hyperlink"/>
            <w:rFonts w:cs="Calibri"/>
            <w:noProof/>
          </w:rPr>
          <w:t>2</w:t>
        </w:r>
        <w:r w:rsidR="00607FA3" w:rsidRPr="00F6418E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07FA3" w:rsidRPr="001D21C6">
          <w:rPr>
            <w:rStyle w:val="Hyperlink"/>
            <w:rFonts w:cs="Calibri"/>
            <w:noProof/>
          </w:rPr>
          <w:t>References</w:t>
        </w:r>
        <w:r w:rsidR="00607FA3">
          <w:rPr>
            <w:noProof/>
            <w:webHidden/>
          </w:rPr>
          <w:tab/>
        </w:r>
        <w:r w:rsidR="00607FA3">
          <w:rPr>
            <w:noProof/>
            <w:webHidden/>
          </w:rPr>
          <w:fldChar w:fldCharType="begin"/>
        </w:r>
        <w:r w:rsidR="00607FA3">
          <w:rPr>
            <w:noProof/>
            <w:webHidden/>
          </w:rPr>
          <w:instrText xml:space="preserve"> PAGEREF _Toc427226661 \h </w:instrText>
        </w:r>
        <w:r w:rsidR="00607FA3">
          <w:rPr>
            <w:noProof/>
            <w:webHidden/>
          </w:rPr>
        </w:r>
        <w:r w:rsidR="00607FA3">
          <w:rPr>
            <w:noProof/>
            <w:webHidden/>
          </w:rPr>
          <w:fldChar w:fldCharType="separate"/>
        </w:r>
        <w:r w:rsidR="00607FA3">
          <w:rPr>
            <w:noProof/>
            <w:webHidden/>
          </w:rPr>
          <w:t>5</w:t>
        </w:r>
        <w:r w:rsidR="00607FA3">
          <w:rPr>
            <w:noProof/>
            <w:webHidden/>
          </w:rPr>
          <w:fldChar w:fldCharType="end"/>
        </w:r>
      </w:hyperlink>
    </w:p>
    <w:p w:rsidR="00607FA3" w:rsidRPr="00F6418E" w:rsidRDefault="00353F9C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7226662" w:history="1">
        <w:r w:rsidR="00607FA3" w:rsidRPr="001D21C6">
          <w:rPr>
            <w:rStyle w:val="Hyperlink"/>
            <w:noProof/>
          </w:rPr>
          <w:t>3</w:t>
        </w:r>
        <w:r w:rsidR="00607FA3" w:rsidRPr="00F6418E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07FA3" w:rsidRPr="001D21C6">
          <w:rPr>
            <w:rStyle w:val="Hyperlink"/>
            <w:rFonts w:cs="Calibri"/>
            <w:noProof/>
          </w:rPr>
          <w:t>Dependencies</w:t>
        </w:r>
        <w:r w:rsidR="00607FA3">
          <w:rPr>
            <w:noProof/>
            <w:webHidden/>
          </w:rPr>
          <w:tab/>
        </w:r>
        <w:r w:rsidR="00607FA3">
          <w:rPr>
            <w:noProof/>
            <w:webHidden/>
          </w:rPr>
          <w:fldChar w:fldCharType="begin"/>
        </w:r>
        <w:r w:rsidR="00607FA3">
          <w:rPr>
            <w:noProof/>
            <w:webHidden/>
          </w:rPr>
          <w:instrText xml:space="preserve"> PAGEREF _Toc427226662 \h </w:instrText>
        </w:r>
        <w:r w:rsidR="00607FA3">
          <w:rPr>
            <w:noProof/>
            <w:webHidden/>
          </w:rPr>
        </w:r>
        <w:r w:rsidR="00607FA3">
          <w:rPr>
            <w:noProof/>
            <w:webHidden/>
          </w:rPr>
          <w:fldChar w:fldCharType="separate"/>
        </w:r>
        <w:r w:rsidR="00607FA3">
          <w:rPr>
            <w:noProof/>
            <w:webHidden/>
          </w:rPr>
          <w:t>6</w:t>
        </w:r>
        <w:r w:rsidR="00607FA3">
          <w:rPr>
            <w:noProof/>
            <w:webHidden/>
          </w:rPr>
          <w:fldChar w:fldCharType="end"/>
        </w:r>
      </w:hyperlink>
    </w:p>
    <w:p w:rsidR="00607FA3" w:rsidRPr="00F6418E" w:rsidRDefault="00353F9C">
      <w:pPr>
        <w:pStyle w:val="TOC2"/>
        <w:rPr>
          <w:b w:val="0"/>
          <w:caps w:val="0"/>
          <w:sz w:val="22"/>
          <w:szCs w:val="22"/>
        </w:rPr>
      </w:pPr>
      <w:hyperlink w:anchor="_Toc427226663" w:history="1">
        <w:r w:rsidR="00607FA3" w:rsidRPr="001D21C6">
          <w:rPr>
            <w:rStyle w:val="Hyperlink"/>
            <w:rFonts w:cs="Calibri"/>
          </w:rPr>
          <w:t>3.1</w:t>
        </w:r>
        <w:r w:rsidR="00607FA3" w:rsidRPr="00F6418E">
          <w:rPr>
            <w:b w:val="0"/>
            <w:caps w:val="0"/>
            <w:sz w:val="22"/>
            <w:szCs w:val="22"/>
          </w:rPr>
          <w:tab/>
        </w:r>
        <w:r w:rsidR="00607FA3" w:rsidRPr="001D21C6">
          <w:rPr>
            <w:rStyle w:val="Hyperlink"/>
            <w:rFonts w:cs="Calibri"/>
          </w:rPr>
          <w:t>SWCs</w:t>
        </w:r>
        <w:r w:rsidR="00607FA3">
          <w:rPr>
            <w:webHidden/>
          </w:rPr>
          <w:tab/>
        </w:r>
        <w:r w:rsidR="00607FA3">
          <w:rPr>
            <w:webHidden/>
          </w:rPr>
          <w:fldChar w:fldCharType="begin"/>
        </w:r>
        <w:r w:rsidR="00607FA3">
          <w:rPr>
            <w:webHidden/>
          </w:rPr>
          <w:instrText xml:space="preserve"> PAGEREF _Toc427226663 \h </w:instrText>
        </w:r>
        <w:r w:rsidR="00607FA3">
          <w:rPr>
            <w:webHidden/>
          </w:rPr>
        </w:r>
        <w:r w:rsidR="00607FA3">
          <w:rPr>
            <w:webHidden/>
          </w:rPr>
          <w:fldChar w:fldCharType="separate"/>
        </w:r>
        <w:r w:rsidR="00607FA3">
          <w:rPr>
            <w:webHidden/>
          </w:rPr>
          <w:t>6</w:t>
        </w:r>
        <w:r w:rsidR="00607FA3">
          <w:rPr>
            <w:webHidden/>
          </w:rPr>
          <w:fldChar w:fldCharType="end"/>
        </w:r>
      </w:hyperlink>
    </w:p>
    <w:p w:rsidR="00607FA3" w:rsidRPr="00F6418E" w:rsidRDefault="00353F9C">
      <w:pPr>
        <w:pStyle w:val="TOC2"/>
        <w:rPr>
          <w:b w:val="0"/>
          <w:caps w:val="0"/>
          <w:sz w:val="22"/>
          <w:szCs w:val="22"/>
        </w:rPr>
      </w:pPr>
      <w:hyperlink w:anchor="_Toc427226664" w:history="1">
        <w:r w:rsidR="00607FA3" w:rsidRPr="001D21C6">
          <w:rPr>
            <w:rStyle w:val="Hyperlink"/>
            <w:rFonts w:cs="Calibri"/>
          </w:rPr>
          <w:t>3.2</w:t>
        </w:r>
        <w:r w:rsidR="00607FA3" w:rsidRPr="00F6418E">
          <w:rPr>
            <w:b w:val="0"/>
            <w:caps w:val="0"/>
            <w:sz w:val="22"/>
            <w:szCs w:val="22"/>
          </w:rPr>
          <w:tab/>
        </w:r>
        <w:r w:rsidR="00607FA3" w:rsidRPr="001D21C6">
          <w:rPr>
            <w:rStyle w:val="Hyperlink"/>
            <w:rFonts w:cs="Calibri"/>
          </w:rPr>
          <w:t>Global Functions(Non RTE) to be provided to Integration Project</w:t>
        </w:r>
        <w:r w:rsidR="00607FA3">
          <w:rPr>
            <w:webHidden/>
          </w:rPr>
          <w:tab/>
        </w:r>
        <w:r w:rsidR="00607FA3">
          <w:rPr>
            <w:webHidden/>
          </w:rPr>
          <w:fldChar w:fldCharType="begin"/>
        </w:r>
        <w:r w:rsidR="00607FA3">
          <w:rPr>
            <w:webHidden/>
          </w:rPr>
          <w:instrText xml:space="preserve"> PAGEREF _Toc427226664 \h </w:instrText>
        </w:r>
        <w:r w:rsidR="00607FA3">
          <w:rPr>
            <w:webHidden/>
          </w:rPr>
        </w:r>
        <w:r w:rsidR="00607FA3">
          <w:rPr>
            <w:webHidden/>
          </w:rPr>
          <w:fldChar w:fldCharType="separate"/>
        </w:r>
        <w:r w:rsidR="00607FA3">
          <w:rPr>
            <w:webHidden/>
          </w:rPr>
          <w:t>6</w:t>
        </w:r>
        <w:r w:rsidR="00607FA3">
          <w:rPr>
            <w:webHidden/>
          </w:rPr>
          <w:fldChar w:fldCharType="end"/>
        </w:r>
      </w:hyperlink>
    </w:p>
    <w:p w:rsidR="00607FA3" w:rsidRPr="00F6418E" w:rsidRDefault="00353F9C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7226665" w:history="1">
        <w:r w:rsidR="00607FA3" w:rsidRPr="001D21C6">
          <w:rPr>
            <w:rStyle w:val="Hyperlink"/>
            <w:rFonts w:cs="Calibri"/>
            <w:noProof/>
          </w:rPr>
          <w:t>4</w:t>
        </w:r>
        <w:r w:rsidR="00607FA3" w:rsidRPr="00F6418E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07FA3" w:rsidRPr="001D21C6">
          <w:rPr>
            <w:rStyle w:val="Hyperlink"/>
            <w:noProof/>
          </w:rPr>
          <w:t>Configuration REQUIREMeNTS</w:t>
        </w:r>
        <w:r w:rsidR="00607FA3">
          <w:rPr>
            <w:noProof/>
            <w:webHidden/>
          </w:rPr>
          <w:tab/>
        </w:r>
        <w:r w:rsidR="00607FA3">
          <w:rPr>
            <w:noProof/>
            <w:webHidden/>
          </w:rPr>
          <w:fldChar w:fldCharType="begin"/>
        </w:r>
        <w:r w:rsidR="00607FA3">
          <w:rPr>
            <w:noProof/>
            <w:webHidden/>
          </w:rPr>
          <w:instrText xml:space="preserve"> PAGEREF _Toc427226665 \h </w:instrText>
        </w:r>
        <w:r w:rsidR="00607FA3">
          <w:rPr>
            <w:noProof/>
            <w:webHidden/>
          </w:rPr>
        </w:r>
        <w:r w:rsidR="00607FA3">
          <w:rPr>
            <w:noProof/>
            <w:webHidden/>
          </w:rPr>
          <w:fldChar w:fldCharType="separate"/>
        </w:r>
        <w:r w:rsidR="00607FA3">
          <w:rPr>
            <w:noProof/>
            <w:webHidden/>
          </w:rPr>
          <w:t>7</w:t>
        </w:r>
        <w:r w:rsidR="00607FA3">
          <w:rPr>
            <w:noProof/>
            <w:webHidden/>
          </w:rPr>
          <w:fldChar w:fldCharType="end"/>
        </w:r>
      </w:hyperlink>
    </w:p>
    <w:p w:rsidR="00607FA3" w:rsidRPr="00F6418E" w:rsidRDefault="00353F9C">
      <w:pPr>
        <w:pStyle w:val="TOC2"/>
        <w:rPr>
          <w:b w:val="0"/>
          <w:caps w:val="0"/>
          <w:sz w:val="22"/>
          <w:szCs w:val="22"/>
        </w:rPr>
      </w:pPr>
      <w:hyperlink w:anchor="_Toc427226666" w:history="1">
        <w:r w:rsidR="00607FA3" w:rsidRPr="001D21C6">
          <w:rPr>
            <w:rStyle w:val="Hyperlink"/>
            <w:rFonts w:cs="Calibri"/>
          </w:rPr>
          <w:t>4.1</w:t>
        </w:r>
        <w:r w:rsidR="00607FA3" w:rsidRPr="00F6418E">
          <w:rPr>
            <w:b w:val="0"/>
            <w:caps w:val="0"/>
            <w:sz w:val="22"/>
            <w:szCs w:val="22"/>
          </w:rPr>
          <w:tab/>
        </w:r>
        <w:r w:rsidR="00607FA3" w:rsidRPr="001D21C6">
          <w:rPr>
            <w:rStyle w:val="Hyperlink"/>
            <w:rFonts w:cs="Calibri"/>
          </w:rPr>
          <w:t>Build Time Config</w:t>
        </w:r>
        <w:r w:rsidR="00607FA3">
          <w:rPr>
            <w:webHidden/>
          </w:rPr>
          <w:tab/>
        </w:r>
        <w:r w:rsidR="00607FA3">
          <w:rPr>
            <w:webHidden/>
          </w:rPr>
          <w:fldChar w:fldCharType="begin"/>
        </w:r>
        <w:r w:rsidR="00607FA3">
          <w:rPr>
            <w:webHidden/>
          </w:rPr>
          <w:instrText xml:space="preserve"> PAGEREF _Toc427226666 \h </w:instrText>
        </w:r>
        <w:r w:rsidR="00607FA3">
          <w:rPr>
            <w:webHidden/>
          </w:rPr>
        </w:r>
        <w:r w:rsidR="00607FA3">
          <w:rPr>
            <w:webHidden/>
          </w:rPr>
          <w:fldChar w:fldCharType="separate"/>
        </w:r>
        <w:r w:rsidR="00607FA3">
          <w:rPr>
            <w:webHidden/>
          </w:rPr>
          <w:t>7</w:t>
        </w:r>
        <w:r w:rsidR="00607FA3">
          <w:rPr>
            <w:webHidden/>
          </w:rPr>
          <w:fldChar w:fldCharType="end"/>
        </w:r>
      </w:hyperlink>
    </w:p>
    <w:p w:rsidR="00607FA3" w:rsidRPr="00F6418E" w:rsidRDefault="00353F9C">
      <w:pPr>
        <w:pStyle w:val="TOC2"/>
        <w:rPr>
          <w:b w:val="0"/>
          <w:caps w:val="0"/>
          <w:sz w:val="22"/>
          <w:szCs w:val="22"/>
        </w:rPr>
      </w:pPr>
      <w:hyperlink w:anchor="_Toc427226667" w:history="1">
        <w:r w:rsidR="00607FA3" w:rsidRPr="001D21C6">
          <w:rPr>
            <w:rStyle w:val="Hyperlink"/>
            <w:rFonts w:cs="Calibri"/>
          </w:rPr>
          <w:t>4.2</w:t>
        </w:r>
        <w:r w:rsidR="00607FA3" w:rsidRPr="00F6418E">
          <w:rPr>
            <w:b w:val="0"/>
            <w:caps w:val="0"/>
            <w:sz w:val="22"/>
            <w:szCs w:val="22"/>
          </w:rPr>
          <w:tab/>
        </w:r>
        <w:r w:rsidR="00607FA3" w:rsidRPr="001D21C6">
          <w:rPr>
            <w:rStyle w:val="Hyperlink"/>
            <w:rFonts w:cs="Calibri"/>
          </w:rPr>
          <w:t>Configuration Files to be provided by Integration Project</w:t>
        </w:r>
        <w:r w:rsidR="00607FA3">
          <w:rPr>
            <w:webHidden/>
          </w:rPr>
          <w:tab/>
        </w:r>
        <w:r w:rsidR="00607FA3">
          <w:rPr>
            <w:webHidden/>
          </w:rPr>
          <w:fldChar w:fldCharType="begin"/>
        </w:r>
        <w:r w:rsidR="00607FA3">
          <w:rPr>
            <w:webHidden/>
          </w:rPr>
          <w:instrText xml:space="preserve"> PAGEREF _Toc427226667 \h </w:instrText>
        </w:r>
        <w:r w:rsidR="00607FA3">
          <w:rPr>
            <w:webHidden/>
          </w:rPr>
        </w:r>
        <w:r w:rsidR="00607FA3">
          <w:rPr>
            <w:webHidden/>
          </w:rPr>
          <w:fldChar w:fldCharType="separate"/>
        </w:r>
        <w:r w:rsidR="00607FA3">
          <w:rPr>
            <w:webHidden/>
          </w:rPr>
          <w:t>7</w:t>
        </w:r>
        <w:r w:rsidR="00607FA3">
          <w:rPr>
            <w:webHidden/>
          </w:rPr>
          <w:fldChar w:fldCharType="end"/>
        </w:r>
      </w:hyperlink>
    </w:p>
    <w:p w:rsidR="00607FA3" w:rsidRPr="00F6418E" w:rsidRDefault="00353F9C">
      <w:pPr>
        <w:pStyle w:val="TOC2"/>
        <w:rPr>
          <w:b w:val="0"/>
          <w:caps w:val="0"/>
          <w:sz w:val="22"/>
          <w:szCs w:val="22"/>
        </w:rPr>
      </w:pPr>
      <w:hyperlink w:anchor="_Toc427226668" w:history="1">
        <w:r w:rsidR="00607FA3" w:rsidRPr="001D21C6">
          <w:rPr>
            <w:rStyle w:val="Hyperlink"/>
            <w:rFonts w:cs="Calibri"/>
          </w:rPr>
          <w:t>4.3</w:t>
        </w:r>
        <w:r w:rsidR="00607FA3" w:rsidRPr="00F6418E">
          <w:rPr>
            <w:b w:val="0"/>
            <w:caps w:val="0"/>
            <w:sz w:val="22"/>
            <w:szCs w:val="22"/>
          </w:rPr>
          <w:tab/>
        </w:r>
        <w:r w:rsidR="00607FA3" w:rsidRPr="001D21C6">
          <w:rPr>
            <w:rStyle w:val="Hyperlink"/>
            <w:rFonts w:cs="Calibri"/>
          </w:rPr>
          <w:t>Da Vinci Parameter Configuration Changes</w:t>
        </w:r>
        <w:r w:rsidR="00607FA3">
          <w:rPr>
            <w:webHidden/>
          </w:rPr>
          <w:tab/>
        </w:r>
        <w:r w:rsidR="00607FA3">
          <w:rPr>
            <w:webHidden/>
          </w:rPr>
          <w:fldChar w:fldCharType="begin"/>
        </w:r>
        <w:r w:rsidR="00607FA3">
          <w:rPr>
            <w:webHidden/>
          </w:rPr>
          <w:instrText xml:space="preserve"> PAGEREF _Toc427226668 \h </w:instrText>
        </w:r>
        <w:r w:rsidR="00607FA3">
          <w:rPr>
            <w:webHidden/>
          </w:rPr>
        </w:r>
        <w:r w:rsidR="00607FA3">
          <w:rPr>
            <w:webHidden/>
          </w:rPr>
          <w:fldChar w:fldCharType="separate"/>
        </w:r>
        <w:r w:rsidR="00607FA3">
          <w:rPr>
            <w:webHidden/>
          </w:rPr>
          <w:t>7</w:t>
        </w:r>
        <w:r w:rsidR="00607FA3">
          <w:rPr>
            <w:webHidden/>
          </w:rPr>
          <w:fldChar w:fldCharType="end"/>
        </w:r>
      </w:hyperlink>
    </w:p>
    <w:p w:rsidR="00607FA3" w:rsidRPr="00F6418E" w:rsidRDefault="00353F9C">
      <w:pPr>
        <w:pStyle w:val="TOC2"/>
        <w:rPr>
          <w:b w:val="0"/>
          <w:caps w:val="0"/>
          <w:sz w:val="22"/>
          <w:szCs w:val="22"/>
        </w:rPr>
      </w:pPr>
      <w:hyperlink w:anchor="_Toc427226669" w:history="1">
        <w:r w:rsidR="00607FA3" w:rsidRPr="001D21C6">
          <w:rPr>
            <w:rStyle w:val="Hyperlink"/>
            <w:rFonts w:cs="Calibri"/>
          </w:rPr>
          <w:t>4.4</w:t>
        </w:r>
        <w:r w:rsidR="00607FA3" w:rsidRPr="00F6418E">
          <w:rPr>
            <w:b w:val="0"/>
            <w:caps w:val="0"/>
            <w:sz w:val="22"/>
            <w:szCs w:val="22"/>
          </w:rPr>
          <w:tab/>
        </w:r>
        <w:r w:rsidR="00607FA3" w:rsidRPr="001D21C6">
          <w:rPr>
            <w:rStyle w:val="Hyperlink"/>
            <w:rFonts w:cs="Calibri"/>
          </w:rPr>
          <w:t>DaVinci Interrupt Configuration Changes</w:t>
        </w:r>
        <w:r w:rsidR="00607FA3">
          <w:rPr>
            <w:webHidden/>
          </w:rPr>
          <w:tab/>
        </w:r>
        <w:r w:rsidR="00607FA3">
          <w:rPr>
            <w:webHidden/>
          </w:rPr>
          <w:fldChar w:fldCharType="begin"/>
        </w:r>
        <w:r w:rsidR="00607FA3">
          <w:rPr>
            <w:webHidden/>
          </w:rPr>
          <w:instrText xml:space="preserve"> PAGEREF _Toc427226669 \h </w:instrText>
        </w:r>
        <w:r w:rsidR="00607FA3">
          <w:rPr>
            <w:webHidden/>
          </w:rPr>
        </w:r>
        <w:r w:rsidR="00607FA3">
          <w:rPr>
            <w:webHidden/>
          </w:rPr>
          <w:fldChar w:fldCharType="separate"/>
        </w:r>
        <w:r w:rsidR="00607FA3">
          <w:rPr>
            <w:webHidden/>
          </w:rPr>
          <w:t>7</w:t>
        </w:r>
        <w:r w:rsidR="00607FA3">
          <w:rPr>
            <w:webHidden/>
          </w:rPr>
          <w:fldChar w:fldCharType="end"/>
        </w:r>
      </w:hyperlink>
    </w:p>
    <w:p w:rsidR="00607FA3" w:rsidRPr="00F6418E" w:rsidRDefault="00353F9C">
      <w:pPr>
        <w:pStyle w:val="TOC2"/>
        <w:rPr>
          <w:b w:val="0"/>
          <w:caps w:val="0"/>
          <w:sz w:val="22"/>
          <w:szCs w:val="22"/>
        </w:rPr>
      </w:pPr>
      <w:hyperlink w:anchor="_Toc427226670" w:history="1">
        <w:r w:rsidR="00607FA3" w:rsidRPr="001D21C6">
          <w:rPr>
            <w:rStyle w:val="Hyperlink"/>
            <w:rFonts w:cs="Calibri"/>
          </w:rPr>
          <w:t>4.5</w:t>
        </w:r>
        <w:r w:rsidR="00607FA3" w:rsidRPr="00F6418E">
          <w:rPr>
            <w:b w:val="0"/>
            <w:caps w:val="0"/>
            <w:sz w:val="22"/>
            <w:szCs w:val="22"/>
          </w:rPr>
          <w:tab/>
        </w:r>
        <w:r w:rsidR="00607FA3" w:rsidRPr="001D21C6">
          <w:rPr>
            <w:rStyle w:val="Hyperlink"/>
            <w:rFonts w:cs="Calibri"/>
          </w:rPr>
          <w:t>Manual Configuration Changes</w:t>
        </w:r>
        <w:r w:rsidR="00607FA3">
          <w:rPr>
            <w:webHidden/>
          </w:rPr>
          <w:tab/>
        </w:r>
        <w:r w:rsidR="00607FA3">
          <w:rPr>
            <w:webHidden/>
          </w:rPr>
          <w:fldChar w:fldCharType="begin"/>
        </w:r>
        <w:r w:rsidR="00607FA3">
          <w:rPr>
            <w:webHidden/>
          </w:rPr>
          <w:instrText xml:space="preserve"> PAGEREF _Toc427226670 \h </w:instrText>
        </w:r>
        <w:r w:rsidR="00607FA3">
          <w:rPr>
            <w:webHidden/>
          </w:rPr>
        </w:r>
        <w:r w:rsidR="00607FA3">
          <w:rPr>
            <w:webHidden/>
          </w:rPr>
          <w:fldChar w:fldCharType="separate"/>
        </w:r>
        <w:r w:rsidR="00607FA3">
          <w:rPr>
            <w:webHidden/>
          </w:rPr>
          <w:t>7</w:t>
        </w:r>
        <w:r w:rsidR="00607FA3">
          <w:rPr>
            <w:webHidden/>
          </w:rPr>
          <w:fldChar w:fldCharType="end"/>
        </w:r>
      </w:hyperlink>
    </w:p>
    <w:p w:rsidR="00607FA3" w:rsidRPr="00F6418E" w:rsidRDefault="00353F9C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7226671" w:history="1">
        <w:r w:rsidR="00607FA3" w:rsidRPr="001D21C6">
          <w:rPr>
            <w:rStyle w:val="Hyperlink"/>
            <w:rFonts w:cs="Calibri"/>
            <w:noProof/>
          </w:rPr>
          <w:t>5</w:t>
        </w:r>
        <w:r w:rsidR="00607FA3" w:rsidRPr="00F6418E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07FA3" w:rsidRPr="001D21C6">
          <w:rPr>
            <w:rStyle w:val="Hyperlink"/>
            <w:rFonts w:cs="Calibri"/>
            <w:noProof/>
          </w:rPr>
          <w:t>Integration  DATAFLOW REQUIREMENTS</w:t>
        </w:r>
        <w:r w:rsidR="00607FA3">
          <w:rPr>
            <w:noProof/>
            <w:webHidden/>
          </w:rPr>
          <w:tab/>
        </w:r>
        <w:r w:rsidR="00607FA3">
          <w:rPr>
            <w:noProof/>
            <w:webHidden/>
          </w:rPr>
          <w:fldChar w:fldCharType="begin"/>
        </w:r>
        <w:r w:rsidR="00607FA3">
          <w:rPr>
            <w:noProof/>
            <w:webHidden/>
          </w:rPr>
          <w:instrText xml:space="preserve"> PAGEREF _Toc427226671 \h </w:instrText>
        </w:r>
        <w:r w:rsidR="00607FA3">
          <w:rPr>
            <w:noProof/>
            <w:webHidden/>
          </w:rPr>
        </w:r>
        <w:r w:rsidR="00607FA3">
          <w:rPr>
            <w:noProof/>
            <w:webHidden/>
          </w:rPr>
          <w:fldChar w:fldCharType="separate"/>
        </w:r>
        <w:r w:rsidR="00607FA3">
          <w:rPr>
            <w:noProof/>
            <w:webHidden/>
          </w:rPr>
          <w:t>8</w:t>
        </w:r>
        <w:r w:rsidR="00607FA3">
          <w:rPr>
            <w:noProof/>
            <w:webHidden/>
          </w:rPr>
          <w:fldChar w:fldCharType="end"/>
        </w:r>
      </w:hyperlink>
    </w:p>
    <w:p w:rsidR="00607FA3" w:rsidRPr="00F6418E" w:rsidRDefault="00353F9C">
      <w:pPr>
        <w:pStyle w:val="TOC2"/>
        <w:rPr>
          <w:b w:val="0"/>
          <w:caps w:val="0"/>
          <w:sz w:val="22"/>
          <w:szCs w:val="22"/>
        </w:rPr>
      </w:pPr>
      <w:hyperlink w:anchor="_Toc427226672" w:history="1">
        <w:r w:rsidR="00607FA3" w:rsidRPr="001D21C6">
          <w:rPr>
            <w:rStyle w:val="Hyperlink"/>
            <w:rFonts w:cs="Calibri"/>
          </w:rPr>
          <w:t>5.1</w:t>
        </w:r>
        <w:r w:rsidR="00607FA3" w:rsidRPr="00F6418E">
          <w:rPr>
            <w:b w:val="0"/>
            <w:caps w:val="0"/>
            <w:sz w:val="22"/>
            <w:szCs w:val="22"/>
          </w:rPr>
          <w:tab/>
        </w:r>
        <w:r w:rsidR="00607FA3" w:rsidRPr="001D21C6">
          <w:rPr>
            <w:rStyle w:val="Hyperlink"/>
            <w:rFonts w:cs="Calibri"/>
          </w:rPr>
          <w:t>Required Global Data Inputs</w:t>
        </w:r>
        <w:r w:rsidR="00607FA3">
          <w:rPr>
            <w:webHidden/>
          </w:rPr>
          <w:tab/>
        </w:r>
        <w:r w:rsidR="00607FA3">
          <w:rPr>
            <w:webHidden/>
          </w:rPr>
          <w:fldChar w:fldCharType="begin"/>
        </w:r>
        <w:r w:rsidR="00607FA3">
          <w:rPr>
            <w:webHidden/>
          </w:rPr>
          <w:instrText xml:space="preserve"> PAGEREF _Toc427226672 \h </w:instrText>
        </w:r>
        <w:r w:rsidR="00607FA3">
          <w:rPr>
            <w:webHidden/>
          </w:rPr>
        </w:r>
        <w:r w:rsidR="00607FA3">
          <w:rPr>
            <w:webHidden/>
          </w:rPr>
          <w:fldChar w:fldCharType="separate"/>
        </w:r>
        <w:r w:rsidR="00607FA3">
          <w:rPr>
            <w:webHidden/>
          </w:rPr>
          <w:t>8</w:t>
        </w:r>
        <w:r w:rsidR="00607FA3">
          <w:rPr>
            <w:webHidden/>
          </w:rPr>
          <w:fldChar w:fldCharType="end"/>
        </w:r>
      </w:hyperlink>
    </w:p>
    <w:p w:rsidR="00607FA3" w:rsidRPr="00F6418E" w:rsidRDefault="00353F9C">
      <w:pPr>
        <w:pStyle w:val="TOC2"/>
        <w:rPr>
          <w:b w:val="0"/>
          <w:caps w:val="0"/>
          <w:sz w:val="22"/>
          <w:szCs w:val="22"/>
        </w:rPr>
      </w:pPr>
      <w:hyperlink w:anchor="_Toc427226673" w:history="1">
        <w:r w:rsidR="00607FA3" w:rsidRPr="001D21C6">
          <w:rPr>
            <w:rStyle w:val="Hyperlink"/>
            <w:rFonts w:cs="Calibri"/>
          </w:rPr>
          <w:t>5.2</w:t>
        </w:r>
        <w:r w:rsidR="00607FA3" w:rsidRPr="00F6418E">
          <w:rPr>
            <w:b w:val="0"/>
            <w:caps w:val="0"/>
            <w:sz w:val="22"/>
            <w:szCs w:val="22"/>
          </w:rPr>
          <w:tab/>
        </w:r>
        <w:r w:rsidR="00607FA3" w:rsidRPr="001D21C6">
          <w:rPr>
            <w:rStyle w:val="Hyperlink"/>
            <w:rFonts w:cs="Calibri"/>
          </w:rPr>
          <w:t>Required Global Data Outputs</w:t>
        </w:r>
        <w:r w:rsidR="00607FA3">
          <w:rPr>
            <w:webHidden/>
          </w:rPr>
          <w:tab/>
        </w:r>
        <w:r w:rsidR="00607FA3">
          <w:rPr>
            <w:webHidden/>
          </w:rPr>
          <w:fldChar w:fldCharType="begin"/>
        </w:r>
        <w:r w:rsidR="00607FA3">
          <w:rPr>
            <w:webHidden/>
          </w:rPr>
          <w:instrText xml:space="preserve"> PAGEREF _Toc427226673 \h </w:instrText>
        </w:r>
        <w:r w:rsidR="00607FA3">
          <w:rPr>
            <w:webHidden/>
          </w:rPr>
        </w:r>
        <w:r w:rsidR="00607FA3">
          <w:rPr>
            <w:webHidden/>
          </w:rPr>
          <w:fldChar w:fldCharType="separate"/>
        </w:r>
        <w:r w:rsidR="00607FA3">
          <w:rPr>
            <w:webHidden/>
          </w:rPr>
          <w:t>8</w:t>
        </w:r>
        <w:r w:rsidR="00607FA3">
          <w:rPr>
            <w:webHidden/>
          </w:rPr>
          <w:fldChar w:fldCharType="end"/>
        </w:r>
      </w:hyperlink>
    </w:p>
    <w:p w:rsidR="00607FA3" w:rsidRPr="00F6418E" w:rsidRDefault="00353F9C">
      <w:pPr>
        <w:pStyle w:val="TOC2"/>
        <w:rPr>
          <w:b w:val="0"/>
          <w:caps w:val="0"/>
          <w:sz w:val="22"/>
          <w:szCs w:val="22"/>
        </w:rPr>
      </w:pPr>
      <w:hyperlink w:anchor="_Toc427226674" w:history="1">
        <w:r w:rsidR="00607FA3" w:rsidRPr="001D21C6">
          <w:rPr>
            <w:rStyle w:val="Hyperlink"/>
            <w:rFonts w:cs="Calibri"/>
          </w:rPr>
          <w:t>5.3</w:t>
        </w:r>
        <w:r w:rsidR="00607FA3" w:rsidRPr="00F6418E">
          <w:rPr>
            <w:b w:val="0"/>
            <w:caps w:val="0"/>
            <w:sz w:val="22"/>
            <w:szCs w:val="22"/>
          </w:rPr>
          <w:tab/>
        </w:r>
        <w:r w:rsidR="00607FA3" w:rsidRPr="001D21C6">
          <w:rPr>
            <w:rStyle w:val="Hyperlink"/>
            <w:rFonts w:cs="Calibri"/>
          </w:rPr>
          <w:t>Specific Include Path present</w:t>
        </w:r>
        <w:r w:rsidR="00607FA3">
          <w:rPr>
            <w:webHidden/>
          </w:rPr>
          <w:tab/>
        </w:r>
        <w:r w:rsidR="00607FA3">
          <w:rPr>
            <w:webHidden/>
          </w:rPr>
          <w:fldChar w:fldCharType="begin"/>
        </w:r>
        <w:r w:rsidR="00607FA3">
          <w:rPr>
            <w:webHidden/>
          </w:rPr>
          <w:instrText xml:space="preserve"> PAGEREF _Toc427226674 \h </w:instrText>
        </w:r>
        <w:r w:rsidR="00607FA3">
          <w:rPr>
            <w:webHidden/>
          </w:rPr>
        </w:r>
        <w:r w:rsidR="00607FA3">
          <w:rPr>
            <w:webHidden/>
          </w:rPr>
          <w:fldChar w:fldCharType="separate"/>
        </w:r>
        <w:r w:rsidR="00607FA3">
          <w:rPr>
            <w:webHidden/>
          </w:rPr>
          <w:t>8</w:t>
        </w:r>
        <w:r w:rsidR="00607FA3">
          <w:rPr>
            <w:webHidden/>
          </w:rPr>
          <w:fldChar w:fldCharType="end"/>
        </w:r>
      </w:hyperlink>
    </w:p>
    <w:p w:rsidR="00607FA3" w:rsidRPr="00F6418E" w:rsidRDefault="00353F9C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7226675" w:history="1">
        <w:r w:rsidR="00607FA3" w:rsidRPr="001D21C6">
          <w:rPr>
            <w:rStyle w:val="Hyperlink"/>
            <w:rFonts w:cs="Calibri"/>
            <w:noProof/>
          </w:rPr>
          <w:t>6</w:t>
        </w:r>
        <w:r w:rsidR="00607FA3" w:rsidRPr="00F6418E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07FA3" w:rsidRPr="001D21C6">
          <w:rPr>
            <w:rStyle w:val="Hyperlink"/>
            <w:rFonts w:cs="Calibri"/>
            <w:noProof/>
          </w:rPr>
          <w:t>Runnable Scheduling</w:t>
        </w:r>
        <w:r w:rsidR="00607FA3">
          <w:rPr>
            <w:noProof/>
            <w:webHidden/>
          </w:rPr>
          <w:tab/>
        </w:r>
        <w:r w:rsidR="00607FA3">
          <w:rPr>
            <w:noProof/>
            <w:webHidden/>
          </w:rPr>
          <w:fldChar w:fldCharType="begin"/>
        </w:r>
        <w:r w:rsidR="00607FA3">
          <w:rPr>
            <w:noProof/>
            <w:webHidden/>
          </w:rPr>
          <w:instrText xml:space="preserve"> PAGEREF _Toc427226675 \h </w:instrText>
        </w:r>
        <w:r w:rsidR="00607FA3">
          <w:rPr>
            <w:noProof/>
            <w:webHidden/>
          </w:rPr>
        </w:r>
        <w:r w:rsidR="00607FA3">
          <w:rPr>
            <w:noProof/>
            <w:webHidden/>
          </w:rPr>
          <w:fldChar w:fldCharType="separate"/>
        </w:r>
        <w:r w:rsidR="00607FA3">
          <w:rPr>
            <w:noProof/>
            <w:webHidden/>
          </w:rPr>
          <w:t>9</w:t>
        </w:r>
        <w:r w:rsidR="00607FA3">
          <w:rPr>
            <w:noProof/>
            <w:webHidden/>
          </w:rPr>
          <w:fldChar w:fldCharType="end"/>
        </w:r>
      </w:hyperlink>
    </w:p>
    <w:p w:rsidR="00607FA3" w:rsidRPr="00F6418E" w:rsidRDefault="00353F9C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7226676" w:history="1">
        <w:r w:rsidR="00607FA3" w:rsidRPr="001D21C6">
          <w:rPr>
            <w:rStyle w:val="Hyperlink"/>
            <w:rFonts w:cs="Calibri"/>
            <w:noProof/>
          </w:rPr>
          <w:t>7</w:t>
        </w:r>
        <w:r w:rsidR="00607FA3" w:rsidRPr="00F6418E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07FA3" w:rsidRPr="001D21C6">
          <w:rPr>
            <w:rStyle w:val="Hyperlink"/>
            <w:rFonts w:cs="Calibri"/>
            <w:noProof/>
          </w:rPr>
          <w:t>Memory Map REQUIREMENTS</w:t>
        </w:r>
        <w:r w:rsidR="00607FA3">
          <w:rPr>
            <w:noProof/>
            <w:webHidden/>
          </w:rPr>
          <w:tab/>
        </w:r>
        <w:r w:rsidR="00607FA3">
          <w:rPr>
            <w:noProof/>
            <w:webHidden/>
          </w:rPr>
          <w:fldChar w:fldCharType="begin"/>
        </w:r>
        <w:r w:rsidR="00607FA3">
          <w:rPr>
            <w:noProof/>
            <w:webHidden/>
          </w:rPr>
          <w:instrText xml:space="preserve"> PAGEREF _Toc427226676 \h </w:instrText>
        </w:r>
        <w:r w:rsidR="00607FA3">
          <w:rPr>
            <w:noProof/>
            <w:webHidden/>
          </w:rPr>
        </w:r>
        <w:r w:rsidR="00607FA3">
          <w:rPr>
            <w:noProof/>
            <w:webHidden/>
          </w:rPr>
          <w:fldChar w:fldCharType="separate"/>
        </w:r>
        <w:r w:rsidR="00607FA3">
          <w:rPr>
            <w:noProof/>
            <w:webHidden/>
          </w:rPr>
          <w:t>10</w:t>
        </w:r>
        <w:r w:rsidR="00607FA3">
          <w:rPr>
            <w:noProof/>
            <w:webHidden/>
          </w:rPr>
          <w:fldChar w:fldCharType="end"/>
        </w:r>
      </w:hyperlink>
    </w:p>
    <w:p w:rsidR="00607FA3" w:rsidRPr="00F6418E" w:rsidRDefault="00353F9C">
      <w:pPr>
        <w:pStyle w:val="TOC2"/>
        <w:rPr>
          <w:b w:val="0"/>
          <w:caps w:val="0"/>
          <w:sz w:val="22"/>
          <w:szCs w:val="22"/>
        </w:rPr>
      </w:pPr>
      <w:hyperlink w:anchor="_Toc427226677" w:history="1">
        <w:r w:rsidR="00607FA3" w:rsidRPr="001D21C6">
          <w:rPr>
            <w:rStyle w:val="Hyperlink"/>
            <w:rFonts w:cs="Calibri"/>
          </w:rPr>
          <w:t>7.1</w:t>
        </w:r>
        <w:r w:rsidR="00607FA3" w:rsidRPr="00F6418E">
          <w:rPr>
            <w:b w:val="0"/>
            <w:caps w:val="0"/>
            <w:sz w:val="22"/>
            <w:szCs w:val="22"/>
          </w:rPr>
          <w:tab/>
        </w:r>
        <w:r w:rsidR="00607FA3" w:rsidRPr="001D21C6">
          <w:rPr>
            <w:rStyle w:val="Hyperlink"/>
            <w:rFonts w:cs="Calibri"/>
          </w:rPr>
          <w:t>Mapping</w:t>
        </w:r>
        <w:r w:rsidR="00607FA3">
          <w:rPr>
            <w:webHidden/>
          </w:rPr>
          <w:tab/>
        </w:r>
        <w:r w:rsidR="00607FA3">
          <w:rPr>
            <w:webHidden/>
          </w:rPr>
          <w:fldChar w:fldCharType="begin"/>
        </w:r>
        <w:r w:rsidR="00607FA3">
          <w:rPr>
            <w:webHidden/>
          </w:rPr>
          <w:instrText xml:space="preserve"> PAGEREF _Toc427226677 \h </w:instrText>
        </w:r>
        <w:r w:rsidR="00607FA3">
          <w:rPr>
            <w:webHidden/>
          </w:rPr>
        </w:r>
        <w:r w:rsidR="00607FA3">
          <w:rPr>
            <w:webHidden/>
          </w:rPr>
          <w:fldChar w:fldCharType="separate"/>
        </w:r>
        <w:r w:rsidR="00607FA3">
          <w:rPr>
            <w:webHidden/>
          </w:rPr>
          <w:t>10</w:t>
        </w:r>
        <w:r w:rsidR="00607FA3">
          <w:rPr>
            <w:webHidden/>
          </w:rPr>
          <w:fldChar w:fldCharType="end"/>
        </w:r>
      </w:hyperlink>
    </w:p>
    <w:p w:rsidR="00607FA3" w:rsidRPr="00F6418E" w:rsidRDefault="00353F9C">
      <w:pPr>
        <w:pStyle w:val="TOC2"/>
        <w:rPr>
          <w:b w:val="0"/>
          <w:caps w:val="0"/>
          <w:sz w:val="22"/>
          <w:szCs w:val="22"/>
        </w:rPr>
      </w:pPr>
      <w:hyperlink w:anchor="_Toc427226678" w:history="1">
        <w:r w:rsidR="00607FA3" w:rsidRPr="001D21C6">
          <w:rPr>
            <w:rStyle w:val="Hyperlink"/>
            <w:rFonts w:cs="Calibri"/>
          </w:rPr>
          <w:t>7.2</w:t>
        </w:r>
        <w:r w:rsidR="00607FA3" w:rsidRPr="00F6418E">
          <w:rPr>
            <w:b w:val="0"/>
            <w:caps w:val="0"/>
            <w:sz w:val="22"/>
            <w:szCs w:val="22"/>
          </w:rPr>
          <w:tab/>
        </w:r>
        <w:r w:rsidR="00607FA3" w:rsidRPr="001D21C6">
          <w:rPr>
            <w:rStyle w:val="Hyperlink"/>
            <w:rFonts w:cs="Calibri"/>
          </w:rPr>
          <w:t>Usage</w:t>
        </w:r>
        <w:r w:rsidR="00607FA3">
          <w:rPr>
            <w:webHidden/>
          </w:rPr>
          <w:tab/>
        </w:r>
        <w:r w:rsidR="00607FA3">
          <w:rPr>
            <w:webHidden/>
          </w:rPr>
          <w:fldChar w:fldCharType="begin"/>
        </w:r>
        <w:r w:rsidR="00607FA3">
          <w:rPr>
            <w:webHidden/>
          </w:rPr>
          <w:instrText xml:space="preserve"> PAGEREF _Toc427226678 \h </w:instrText>
        </w:r>
        <w:r w:rsidR="00607FA3">
          <w:rPr>
            <w:webHidden/>
          </w:rPr>
        </w:r>
        <w:r w:rsidR="00607FA3">
          <w:rPr>
            <w:webHidden/>
          </w:rPr>
          <w:fldChar w:fldCharType="separate"/>
        </w:r>
        <w:r w:rsidR="00607FA3">
          <w:rPr>
            <w:webHidden/>
          </w:rPr>
          <w:t>10</w:t>
        </w:r>
        <w:r w:rsidR="00607FA3">
          <w:rPr>
            <w:webHidden/>
          </w:rPr>
          <w:fldChar w:fldCharType="end"/>
        </w:r>
      </w:hyperlink>
    </w:p>
    <w:p w:rsidR="00607FA3" w:rsidRPr="00F6418E" w:rsidRDefault="00353F9C">
      <w:pPr>
        <w:pStyle w:val="TOC2"/>
        <w:rPr>
          <w:b w:val="0"/>
          <w:caps w:val="0"/>
          <w:sz w:val="22"/>
          <w:szCs w:val="22"/>
        </w:rPr>
      </w:pPr>
      <w:hyperlink w:anchor="_Toc427226679" w:history="1">
        <w:r w:rsidR="00607FA3" w:rsidRPr="001D21C6">
          <w:rPr>
            <w:rStyle w:val="Hyperlink"/>
            <w:rFonts w:cs="Calibri"/>
          </w:rPr>
          <w:t>7.3</w:t>
        </w:r>
        <w:r w:rsidR="00607FA3" w:rsidRPr="00F6418E">
          <w:rPr>
            <w:b w:val="0"/>
            <w:caps w:val="0"/>
            <w:sz w:val="22"/>
            <w:szCs w:val="22"/>
          </w:rPr>
          <w:tab/>
        </w:r>
        <w:r w:rsidR="00607FA3" w:rsidRPr="001D21C6">
          <w:rPr>
            <w:rStyle w:val="Hyperlink"/>
            <w:rFonts w:cs="Calibri"/>
          </w:rPr>
          <w:t>NvM Blocks</w:t>
        </w:r>
        <w:r w:rsidR="00607FA3">
          <w:rPr>
            <w:webHidden/>
          </w:rPr>
          <w:tab/>
        </w:r>
        <w:r w:rsidR="00607FA3">
          <w:rPr>
            <w:webHidden/>
          </w:rPr>
          <w:fldChar w:fldCharType="begin"/>
        </w:r>
        <w:r w:rsidR="00607FA3">
          <w:rPr>
            <w:webHidden/>
          </w:rPr>
          <w:instrText xml:space="preserve"> PAGEREF _Toc427226679 \h </w:instrText>
        </w:r>
        <w:r w:rsidR="00607FA3">
          <w:rPr>
            <w:webHidden/>
          </w:rPr>
        </w:r>
        <w:r w:rsidR="00607FA3">
          <w:rPr>
            <w:webHidden/>
          </w:rPr>
          <w:fldChar w:fldCharType="separate"/>
        </w:r>
        <w:r w:rsidR="00607FA3">
          <w:rPr>
            <w:webHidden/>
          </w:rPr>
          <w:t>10</w:t>
        </w:r>
        <w:r w:rsidR="00607FA3">
          <w:rPr>
            <w:webHidden/>
          </w:rPr>
          <w:fldChar w:fldCharType="end"/>
        </w:r>
      </w:hyperlink>
    </w:p>
    <w:p w:rsidR="00607FA3" w:rsidRPr="00F6418E" w:rsidRDefault="00353F9C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7226680" w:history="1">
        <w:r w:rsidR="00607FA3" w:rsidRPr="001D21C6">
          <w:rPr>
            <w:rStyle w:val="Hyperlink"/>
            <w:rFonts w:cs="Calibri"/>
            <w:noProof/>
          </w:rPr>
          <w:t>8</w:t>
        </w:r>
        <w:r w:rsidR="00607FA3" w:rsidRPr="00F6418E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07FA3" w:rsidRPr="001D21C6">
          <w:rPr>
            <w:rStyle w:val="Hyperlink"/>
            <w:rFonts w:cs="Calibri"/>
            <w:noProof/>
          </w:rPr>
          <w:t>Compiler Settings</w:t>
        </w:r>
        <w:r w:rsidR="00607FA3">
          <w:rPr>
            <w:noProof/>
            <w:webHidden/>
          </w:rPr>
          <w:tab/>
        </w:r>
        <w:r w:rsidR="00607FA3">
          <w:rPr>
            <w:noProof/>
            <w:webHidden/>
          </w:rPr>
          <w:fldChar w:fldCharType="begin"/>
        </w:r>
        <w:r w:rsidR="00607FA3">
          <w:rPr>
            <w:noProof/>
            <w:webHidden/>
          </w:rPr>
          <w:instrText xml:space="preserve"> PAGEREF _Toc427226680 \h </w:instrText>
        </w:r>
        <w:r w:rsidR="00607FA3">
          <w:rPr>
            <w:noProof/>
            <w:webHidden/>
          </w:rPr>
        </w:r>
        <w:r w:rsidR="00607FA3">
          <w:rPr>
            <w:noProof/>
            <w:webHidden/>
          </w:rPr>
          <w:fldChar w:fldCharType="separate"/>
        </w:r>
        <w:r w:rsidR="00607FA3">
          <w:rPr>
            <w:noProof/>
            <w:webHidden/>
          </w:rPr>
          <w:t>11</w:t>
        </w:r>
        <w:r w:rsidR="00607FA3">
          <w:rPr>
            <w:noProof/>
            <w:webHidden/>
          </w:rPr>
          <w:fldChar w:fldCharType="end"/>
        </w:r>
      </w:hyperlink>
    </w:p>
    <w:p w:rsidR="00607FA3" w:rsidRPr="00F6418E" w:rsidRDefault="00353F9C">
      <w:pPr>
        <w:pStyle w:val="TOC2"/>
        <w:rPr>
          <w:b w:val="0"/>
          <w:caps w:val="0"/>
          <w:sz w:val="22"/>
          <w:szCs w:val="22"/>
        </w:rPr>
      </w:pPr>
      <w:hyperlink w:anchor="_Toc427226681" w:history="1">
        <w:r w:rsidR="00607FA3" w:rsidRPr="001D21C6">
          <w:rPr>
            <w:rStyle w:val="Hyperlink"/>
            <w:rFonts w:cs="Calibri"/>
          </w:rPr>
          <w:t>8.1</w:t>
        </w:r>
        <w:r w:rsidR="00607FA3" w:rsidRPr="00F6418E">
          <w:rPr>
            <w:b w:val="0"/>
            <w:caps w:val="0"/>
            <w:sz w:val="22"/>
            <w:szCs w:val="22"/>
          </w:rPr>
          <w:tab/>
        </w:r>
        <w:r w:rsidR="00607FA3" w:rsidRPr="001D21C6">
          <w:rPr>
            <w:rStyle w:val="Hyperlink"/>
            <w:rFonts w:cs="Calibri"/>
          </w:rPr>
          <w:t>Preprocessor MACRO</w:t>
        </w:r>
        <w:r w:rsidR="00607FA3">
          <w:rPr>
            <w:webHidden/>
          </w:rPr>
          <w:tab/>
        </w:r>
        <w:r w:rsidR="00607FA3">
          <w:rPr>
            <w:webHidden/>
          </w:rPr>
          <w:fldChar w:fldCharType="begin"/>
        </w:r>
        <w:r w:rsidR="00607FA3">
          <w:rPr>
            <w:webHidden/>
          </w:rPr>
          <w:instrText xml:space="preserve"> PAGEREF _Toc427226681 \h </w:instrText>
        </w:r>
        <w:r w:rsidR="00607FA3">
          <w:rPr>
            <w:webHidden/>
          </w:rPr>
        </w:r>
        <w:r w:rsidR="00607FA3">
          <w:rPr>
            <w:webHidden/>
          </w:rPr>
          <w:fldChar w:fldCharType="separate"/>
        </w:r>
        <w:r w:rsidR="00607FA3">
          <w:rPr>
            <w:webHidden/>
          </w:rPr>
          <w:t>11</w:t>
        </w:r>
        <w:r w:rsidR="00607FA3">
          <w:rPr>
            <w:webHidden/>
          </w:rPr>
          <w:fldChar w:fldCharType="end"/>
        </w:r>
      </w:hyperlink>
    </w:p>
    <w:p w:rsidR="00607FA3" w:rsidRPr="00F6418E" w:rsidRDefault="00353F9C">
      <w:pPr>
        <w:pStyle w:val="TOC2"/>
        <w:rPr>
          <w:b w:val="0"/>
          <w:caps w:val="0"/>
          <w:sz w:val="22"/>
          <w:szCs w:val="22"/>
        </w:rPr>
      </w:pPr>
      <w:hyperlink w:anchor="_Toc427226682" w:history="1">
        <w:r w:rsidR="00607FA3" w:rsidRPr="001D21C6">
          <w:rPr>
            <w:rStyle w:val="Hyperlink"/>
            <w:rFonts w:cs="Calibri"/>
          </w:rPr>
          <w:t>8.2</w:t>
        </w:r>
        <w:r w:rsidR="00607FA3" w:rsidRPr="00F6418E">
          <w:rPr>
            <w:b w:val="0"/>
            <w:caps w:val="0"/>
            <w:sz w:val="22"/>
            <w:szCs w:val="22"/>
          </w:rPr>
          <w:tab/>
        </w:r>
        <w:r w:rsidR="00607FA3" w:rsidRPr="001D21C6">
          <w:rPr>
            <w:rStyle w:val="Hyperlink"/>
            <w:rFonts w:cs="Calibri"/>
          </w:rPr>
          <w:t>Optimization Settings</w:t>
        </w:r>
        <w:r w:rsidR="00607FA3">
          <w:rPr>
            <w:webHidden/>
          </w:rPr>
          <w:tab/>
        </w:r>
        <w:r w:rsidR="00607FA3">
          <w:rPr>
            <w:webHidden/>
          </w:rPr>
          <w:fldChar w:fldCharType="begin"/>
        </w:r>
        <w:r w:rsidR="00607FA3">
          <w:rPr>
            <w:webHidden/>
          </w:rPr>
          <w:instrText xml:space="preserve"> PAGEREF _Toc427226682 \h </w:instrText>
        </w:r>
        <w:r w:rsidR="00607FA3">
          <w:rPr>
            <w:webHidden/>
          </w:rPr>
        </w:r>
        <w:r w:rsidR="00607FA3">
          <w:rPr>
            <w:webHidden/>
          </w:rPr>
          <w:fldChar w:fldCharType="separate"/>
        </w:r>
        <w:r w:rsidR="00607FA3">
          <w:rPr>
            <w:webHidden/>
          </w:rPr>
          <w:t>11</w:t>
        </w:r>
        <w:r w:rsidR="00607FA3">
          <w:rPr>
            <w:webHidden/>
          </w:rPr>
          <w:fldChar w:fldCharType="end"/>
        </w:r>
      </w:hyperlink>
    </w:p>
    <w:p w:rsidR="00607FA3" w:rsidRPr="00F6418E" w:rsidRDefault="00353F9C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7226683" w:history="1">
        <w:r w:rsidR="00607FA3" w:rsidRPr="001D21C6">
          <w:rPr>
            <w:rStyle w:val="Hyperlink"/>
            <w:rFonts w:cs="Calibri"/>
            <w:noProof/>
          </w:rPr>
          <w:t>9</w:t>
        </w:r>
        <w:r w:rsidR="00607FA3" w:rsidRPr="00F6418E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07FA3" w:rsidRPr="001D21C6">
          <w:rPr>
            <w:rStyle w:val="Hyperlink"/>
            <w:rFonts w:cs="Calibri"/>
            <w:noProof/>
          </w:rPr>
          <w:t>Appendix</w:t>
        </w:r>
        <w:r w:rsidR="00607FA3">
          <w:rPr>
            <w:noProof/>
            <w:webHidden/>
          </w:rPr>
          <w:tab/>
        </w:r>
        <w:r w:rsidR="00607FA3">
          <w:rPr>
            <w:noProof/>
            <w:webHidden/>
          </w:rPr>
          <w:fldChar w:fldCharType="begin"/>
        </w:r>
        <w:r w:rsidR="00607FA3">
          <w:rPr>
            <w:noProof/>
            <w:webHidden/>
          </w:rPr>
          <w:instrText xml:space="preserve"> PAGEREF _Toc427226683 \h </w:instrText>
        </w:r>
        <w:r w:rsidR="00607FA3">
          <w:rPr>
            <w:noProof/>
            <w:webHidden/>
          </w:rPr>
        </w:r>
        <w:r w:rsidR="00607FA3">
          <w:rPr>
            <w:noProof/>
            <w:webHidden/>
          </w:rPr>
          <w:fldChar w:fldCharType="separate"/>
        </w:r>
        <w:r w:rsidR="00607FA3">
          <w:rPr>
            <w:noProof/>
            <w:webHidden/>
          </w:rPr>
          <w:t>12</w:t>
        </w:r>
        <w:r w:rsidR="00607FA3"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4" w:name="_Toc367436496"/>
      <w:bookmarkStart w:id="25" w:name="_Toc427226660"/>
      <w:r w:rsidRPr="00AA38E8">
        <w:rPr>
          <w:rFonts w:ascii="Calibri" w:hAnsi="Calibri" w:cs="Calibri"/>
        </w:rPr>
        <w:lastRenderedPageBreak/>
        <w:t>A</w:t>
      </w:r>
      <w:bookmarkEnd w:id="24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25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9C4F87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FDD</w:t>
            </w: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Pr="00AA38E8" w:rsidRDefault="009C4F87" w:rsidP="00B738C5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Functional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  <w:tr w:rsidR="00D52276" w:rsidRPr="00AA38E8" w:rsidTr="004057AC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6" w:name="_Toc427226661"/>
      <w:r w:rsidRPr="00AA38E8">
        <w:rPr>
          <w:rFonts w:ascii="Calibri" w:hAnsi="Calibri" w:cs="Calibri"/>
        </w:rPr>
        <w:lastRenderedPageBreak/>
        <w:t>References</w:t>
      </w:r>
      <w:bookmarkEnd w:id="26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9C4F87" w:rsidRPr="00AA38E8" w:rsidTr="004057A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2263F7" w:rsidP="006D6E33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 xml:space="preserve">FDD – </w:t>
            </w:r>
            <w:r w:rsidR="006D6E33">
              <w:rPr>
                <w:rFonts w:cs="Calibri"/>
                <w:szCs w:val="19"/>
              </w:rPr>
              <w:t xml:space="preserve">ES002A </w:t>
            </w:r>
            <w:proofErr w:type="spellStart"/>
            <w:r w:rsidR="006D6E33" w:rsidRPr="006D6E33">
              <w:rPr>
                <w:rFonts w:cs="Calibri"/>
                <w:szCs w:val="19"/>
              </w:rPr>
              <w:t>McuDiagc</w:t>
            </w:r>
            <w:proofErr w:type="spellEnd"/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See Synergy subproject version</w:t>
            </w:r>
          </w:p>
        </w:tc>
      </w:tr>
      <w:tr w:rsidR="009C4F87" w:rsidRPr="00AA38E8" w:rsidTr="004057AC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lang w:bidi="ar-SA"/>
              </w:rPr>
            </w:pPr>
            <w:r>
              <w:rPr>
                <w:rFonts w:cs="Calibri"/>
                <w:szCs w:val="19"/>
              </w:rPr>
              <w:t>Software Naming Conventions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5A76E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</w:t>
            </w:r>
            <w:r w:rsidR="005A76E7">
              <w:rPr>
                <w:rFonts w:cs="Calibri"/>
                <w:lang w:bidi="ar-SA"/>
              </w:rPr>
              <w:t>01</w:t>
            </w:r>
          </w:p>
        </w:tc>
      </w:tr>
      <w:tr w:rsidR="009C4F87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Software Coding Standards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5A76E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</w:t>
            </w:r>
            <w:r w:rsidR="005A76E7">
              <w:rPr>
                <w:rFonts w:cs="Calibri"/>
                <w:lang w:bidi="ar-SA"/>
              </w:rPr>
              <w:t>01</w:t>
            </w:r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27" w:name="_Toc357692818"/>
      <w:bookmarkStart w:id="28" w:name="_Toc427226662"/>
      <w:bookmarkEnd w:id="7"/>
      <w:bookmarkEnd w:id="8"/>
      <w:bookmarkEnd w:id="9"/>
      <w:bookmarkEnd w:id="10"/>
      <w:bookmarkEnd w:id="11"/>
      <w:r w:rsidRPr="004057AC">
        <w:rPr>
          <w:rFonts w:ascii="Calibri" w:hAnsi="Calibri" w:cs="Calibri"/>
        </w:rPr>
        <w:lastRenderedPageBreak/>
        <w:t>Dependencies</w:t>
      </w:r>
      <w:bookmarkEnd w:id="27"/>
      <w:bookmarkEnd w:id="28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9" w:name="_Toc357692819"/>
      <w:bookmarkStart w:id="30" w:name="_Toc427226663"/>
      <w:r w:rsidRPr="00877199">
        <w:rPr>
          <w:rFonts w:ascii="Calibri" w:hAnsi="Calibri" w:cs="Calibri"/>
        </w:rPr>
        <w:t>SWCs</w:t>
      </w:r>
      <w:bookmarkEnd w:id="29"/>
      <w:bookmarkEnd w:id="30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073"/>
        <w:gridCol w:w="6138"/>
      </w:tblGrid>
      <w:tr w:rsidR="004057AC" w:rsidRPr="00877199" w:rsidTr="007A646C">
        <w:tc>
          <w:tcPr>
            <w:tcW w:w="3073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CE07E4" w:rsidRPr="00877199" w:rsidTr="007A646C">
        <w:tc>
          <w:tcPr>
            <w:tcW w:w="30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E07E4" w:rsidRPr="0000140E" w:rsidRDefault="00CE07E4" w:rsidP="00DE4B77">
            <w:pPr>
              <w:rPr>
                <w:rFonts w:cs="Calibri"/>
                <w:b/>
                <w:bCs/>
              </w:rPr>
            </w:pPr>
            <w:r w:rsidRPr="0000140E">
              <w:rPr>
                <w:rFonts w:cs="Calibri"/>
                <w:b/>
                <w:bCs/>
              </w:rPr>
              <w:t>None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E07E4" w:rsidRPr="006D6E33" w:rsidRDefault="00CE07E4" w:rsidP="00AF7EDD">
            <w:pPr>
              <w:rPr>
                <w:rFonts w:cs="Calibri"/>
                <w:color w:val="FF0000"/>
              </w:rPr>
            </w:pPr>
          </w:p>
        </w:tc>
      </w:tr>
      <w:tr w:rsidR="00CE07E4" w:rsidRPr="00877199" w:rsidTr="007A646C">
        <w:tc>
          <w:tcPr>
            <w:tcW w:w="30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E07E4" w:rsidRPr="006D6E33" w:rsidRDefault="00CE07E4" w:rsidP="00CB113C">
            <w:pPr>
              <w:rPr>
                <w:rFonts w:cs="Calibri"/>
                <w:b/>
                <w:bCs/>
                <w:color w:val="FF0000"/>
              </w:rPr>
            </w:pP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E07E4" w:rsidRPr="006D6E33" w:rsidRDefault="00CE07E4" w:rsidP="00AF7EDD">
            <w:pPr>
              <w:rPr>
                <w:rFonts w:cs="Calibri"/>
                <w:color w:val="FF0000"/>
              </w:rPr>
            </w:pPr>
          </w:p>
        </w:tc>
      </w:tr>
      <w:tr w:rsidR="00CE07E4" w:rsidRPr="00877199" w:rsidTr="007A646C">
        <w:tc>
          <w:tcPr>
            <w:tcW w:w="30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E07E4" w:rsidRPr="006D6E33" w:rsidRDefault="00CE07E4" w:rsidP="00CB113C">
            <w:pPr>
              <w:rPr>
                <w:rFonts w:cs="Calibri"/>
                <w:b/>
                <w:bCs/>
                <w:color w:val="FF0000"/>
              </w:rPr>
            </w:pP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E07E4" w:rsidRPr="006D6E33" w:rsidRDefault="00CE07E4" w:rsidP="00AF7EDD">
            <w:pPr>
              <w:rPr>
                <w:rFonts w:cs="Calibri"/>
                <w:color w:val="FF0000"/>
              </w:rPr>
            </w:pPr>
          </w:p>
        </w:tc>
      </w:tr>
      <w:tr w:rsidR="00CE07E4" w:rsidRPr="00877199" w:rsidTr="007A646C">
        <w:tc>
          <w:tcPr>
            <w:tcW w:w="30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E07E4" w:rsidRPr="006D6E33" w:rsidRDefault="00CE07E4" w:rsidP="00CB113C">
            <w:pPr>
              <w:rPr>
                <w:rFonts w:cs="Calibri"/>
                <w:b/>
                <w:bCs/>
                <w:color w:val="FF0000"/>
              </w:rPr>
            </w:pP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E07E4" w:rsidRPr="006D6E33" w:rsidRDefault="00CE07E4" w:rsidP="00AF7EDD">
            <w:pPr>
              <w:rPr>
                <w:rFonts w:cs="Calibri"/>
                <w:color w:val="FF0000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  <w:proofErr w:type="gramStart"/>
      <w:r w:rsidRPr="00877199">
        <w:rPr>
          <w:rFonts w:cs="Calibri"/>
        </w:rPr>
        <w:t>Note :</w:t>
      </w:r>
      <w:proofErr w:type="gramEnd"/>
      <w:r w:rsidRPr="00877199">
        <w:rPr>
          <w:rFonts w:cs="Calibri"/>
        </w:rPr>
        <w:t xml:space="preserve"> Referencing the external components should be avoided in most cases. Only in unavoidable circumstance external components should be </w:t>
      </w:r>
      <w:r w:rsidR="002C7D10" w:rsidRPr="00877199">
        <w:rPr>
          <w:rFonts w:cs="Calibri"/>
        </w:rPr>
        <w:t>referred</w:t>
      </w:r>
      <w:r w:rsidRPr="00877199">
        <w:rPr>
          <w:rFonts w:cs="Calibri"/>
        </w:rPr>
        <w:t>. Developer should track the references.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1" w:name="_Toc357692820"/>
      <w:bookmarkStart w:id="32" w:name="_Toc427226664"/>
      <w:r w:rsidRPr="00877199">
        <w:rPr>
          <w:rFonts w:ascii="Calibri" w:hAnsi="Calibri" w:cs="Calibri"/>
        </w:rPr>
        <w:t xml:space="preserve">Global </w:t>
      </w:r>
      <w:proofErr w:type="gramStart"/>
      <w:r w:rsidRPr="00877199">
        <w:rPr>
          <w:rFonts w:ascii="Calibri" w:hAnsi="Calibri" w:cs="Calibri"/>
        </w:rPr>
        <w:t>Functions(</w:t>
      </w:r>
      <w:proofErr w:type="gramEnd"/>
      <w:r w:rsidRPr="00877199">
        <w:rPr>
          <w:rFonts w:ascii="Calibri" w:hAnsi="Calibri" w:cs="Calibri"/>
        </w:rPr>
        <w:t>Non RTE) to be provided to Integration Project</w:t>
      </w:r>
      <w:bookmarkEnd w:id="31"/>
      <w:bookmarkEnd w:id="32"/>
    </w:p>
    <w:p w:rsidR="004057AC" w:rsidRPr="00877199" w:rsidRDefault="00BA555C" w:rsidP="004057AC">
      <w:pPr>
        <w:rPr>
          <w:rFonts w:cs="Calibri"/>
          <w:b/>
          <w:kern w:val="28"/>
          <w:sz w:val="28"/>
        </w:rPr>
      </w:pPr>
      <w:r>
        <w:rPr>
          <w:rFonts w:cs="Calibri"/>
        </w:rPr>
        <w:t>None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3" w:name="_Toc357692821"/>
      <w:bookmarkStart w:id="34" w:name="_Toc427226665"/>
      <w:r>
        <w:lastRenderedPageBreak/>
        <w:t>Configuration</w:t>
      </w:r>
      <w:bookmarkEnd w:id="33"/>
      <w:r w:rsidR="009A2ED4">
        <w:t xml:space="preserve"> REQUIREMeNTS</w:t>
      </w:r>
      <w:bookmarkEnd w:id="34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5" w:name="_Toc357692822"/>
      <w:bookmarkStart w:id="36" w:name="_Toc427226666"/>
      <w:r w:rsidRPr="00877199">
        <w:rPr>
          <w:rFonts w:ascii="Calibri" w:hAnsi="Calibri" w:cs="Calibri"/>
        </w:rPr>
        <w:t>Build Time Config</w:t>
      </w:r>
      <w:bookmarkEnd w:id="35"/>
      <w:bookmarkEnd w:id="36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B6737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B6737" w:rsidRPr="00877199" w:rsidRDefault="004B6737" w:rsidP="00DE4B77">
            <w:pPr>
              <w:rPr>
                <w:rFonts w:cs="Calibri"/>
                <w:b/>
                <w:bCs/>
              </w:rPr>
            </w:pPr>
            <w:bookmarkStart w:id="37" w:name="_GoBack" w:colFirst="0" w:colLast="0"/>
            <w:ins w:id="38" w:author="Nexteer Employee" w:date="2016-12-10T16:10:00Z">
              <w:r w:rsidRPr="00470003">
                <w:rPr>
                  <w:rFonts w:cs="Calibri"/>
                  <w:b/>
                  <w:bCs/>
                </w:rPr>
                <w:t>MCUDIAGCERRINJ</w:t>
              </w:r>
            </w:ins>
            <w:del w:id="39" w:author="Nexteer Employee" w:date="2016-12-10T16:10:00Z">
              <w:r w:rsidDel="00852AA0">
                <w:rPr>
                  <w:rFonts w:cs="Calibri"/>
                  <w:b/>
                  <w:bCs/>
                </w:rPr>
                <w:delText>None</w:delText>
              </w:r>
            </w:del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B6737" w:rsidRDefault="004B6737" w:rsidP="00EA7449">
            <w:pPr>
              <w:rPr>
                <w:ins w:id="40" w:author="Nexteer Employee" w:date="2016-12-10T16:10:00Z"/>
                <w:rFonts w:cs="Calibri"/>
              </w:rPr>
            </w:pPr>
            <w:ins w:id="41" w:author="Nexteer Employee" w:date="2016-12-10T16:10:00Z">
              <w:r w:rsidRPr="00470003">
                <w:rPr>
                  <w:rFonts w:cs="Calibri"/>
                </w:rPr>
                <w:t>STD</w:t>
              </w:r>
              <w:r>
                <w:rPr>
                  <w:rFonts w:cs="Calibri"/>
                </w:rPr>
                <w:t>_OFF for other builds</w:t>
              </w:r>
            </w:ins>
          </w:p>
          <w:p w:rsidR="004B6737" w:rsidRPr="00877199" w:rsidRDefault="004B6737" w:rsidP="00DE4B77">
            <w:pPr>
              <w:rPr>
                <w:rFonts w:cs="Calibri"/>
              </w:rPr>
            </w:pPr>
            <w:ins w:id="42" w:author="Nexteer Employee" w:date="2016-12-10T16:10:00Z">
              <w:r w:rsidRPr="004E77AB">
                <w:rPr>
                  <w:rFonts w:cs="Calibri"/>
                </w:rPr>
                <w:t>STD</w:t>
              </w:r>
              <w:r>
                <w:rPr>
                  <w:rFonts w:cs="Calibri"/>
                </w:rPr>
                <w:t>_</w:t>
              </w:r>
              <w:r w:rsidRPr="004E77AB">
                <w:rPr>
                  <w:rFonts w:cs="Calibri"/>
                </w:rPr>
                <w:t>ON</w:t>
              </w:r>
              <w:r>
                <w:rPr>
                  <w:rFonts w:cs="Calibri"/>
                </w:rPr>
                <w:t xml:space="preserve"> for </w:t>
              </w:r>
              <w:proofErr w:type="spellStart"/>
              <w:r>
                <w:rPr>
                  <w:rFonts w:cs="Calibri"/>
                </w:rPr>
                <w:t>uDiag</w:t>
              </w:r>
              <w:proofErr w:type="spellEnd"/>
              <w:r>
                <w:rPr>
                  <w:rFonts w:cs="Calibri"/>
                </w:rPr>
                <w:t xml:space="preserve"> test builds</w:t>
              </w:r>
            </w:ins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B6737" w:rsidRPr="00877199" w:rsidRDefault="004B6737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3" w:name="_Toc357692823"/>
      <w:bookmarkStart w:id="44" w:name="_Toc427226667"/>
      <w:bookmarkStart w:id="45" w:name="OLE_LINK10"/>
      <w:bookmarkStart w:id="46" w:name="OLE_LINK11"/>
      <w:bookmarkEnd w:id="37"/>
      <w:r w:rsidRPr="00877199">
        <w:rPr>
          <w:rFonts w:ascii="Calibri" w:hAnsi="Calibri" w:cs="Calibri"/>
        </w:rPr>
        <w:t>Configuration Files to be provided by Integration Project</w:t>
      </w:r>
      <w:bookmarkEnd w:id="43"/>
      <w:bookmarkEnd w:id="44"/>
    </w:p>
    <w:p w:rsidR="004057AC" w:rsidRPr="003E2BA3" w:rsidRDefault="005A76E7" w:rsidP="004057AC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7" w:name="_Toc357692824"/>
      <w:bookmarkStart w:id="48" w:name="_Toc427226668"/>
      <w:bookmarkStart w:id="49" w:name="OLE_LINK12"/>
      <w:bookmarkStart w:id="50" w:name="OLE_LINK13"/>
      <w:bookmarkStart w:id="51" w:name="_Toc357692825"/>
      <w:bookmarkEnd w:id="45"/>
      <w:bookmarkEnd w:id="46"/>
      <w:r w:rsidRPr="00877199">
        <w:rPr>
          <w:rFonts w:ascii="Calibri" w:hAnsi="Calibri" w:cs="Calibri"/>
        </w:rPr>
        <w:t>Da Vinci Parameter Configuration Changes</w:t>
      </w:r>
      <w:bookmarkEnd w:id="47"/>
      <w:bookmarkEnd w:id="4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B0266D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2" w:name="_Toc427226669"/>
      <w:bookmarkEnd w:id="49"/>
      <w:bookmarkEnd w:id="50"/>
      <w:r w:rsidRPr="00877199">
        <w:rPr>
          <w:rFonts w:ascii="Calibri" w:hAnsi="Calibri" w:cs="Calibri"/>
        </w:rPr>
        <w:t>DaVinci Interrupt Configuration Changes</w:t>
      </w:r>
      <w:bookmarkEnd w:id="5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9C4F87" w:rsidP="009C4F8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3" w:name="_Toc427226670"/>
      <w:r w:rsidRPr="00877199">
        <w:rPr>
          <w:rFonts w:ascii="Calibri" w:hAnsi="Calibri" w:cs="Calibri"/>
        </w:rPr>
        <w:t xml:space="preserve">Manual </w:t>
      </w:r>
      <w:bookmarkStart w:id="54" w:name="OLE_LINK22"/>
      <w:bookmarkStart w:id="55" w:name="OLE_LINK23"/>
      <w:bookmarkStart w:id="56" w:name="OLE_LINK24"/>
      <w:r w:rsidRPr="00877199">
        <w:rPr>
          <w:rFonts w:ascii="Calibri" w:hAnsi="Calibri" w:cs="Calibri"/>
        </w:rPr>
        <w:t>Configuration Changes</w:t>
      </w:r>
      <w:bookmarkEnd w:id="51"/>
      <w:bookmarkEnd w:id="53"/>
      <w:bookmarkEnd w:id="54"/>
      <w:bookmarkEnd w:id="55"/>
      <w:bookmarkEnd w:id="56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9C4F87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57" w:name="_Toc357692826"/>
      <w:bookmarkStart w:id="58" w:name="_Toc427226671"/>
      <w:proofErr w:type="gramStart"/>
      <w:r w:rsidRPr="004057AC">
        <w:rPr>
          <w:rFonts w:ascii="Calibri" w:hAnsi="Calibri" w:cs="Calibri"/>
        </w:rPr>
        <w:lastRenderedPageBreak/>
        <w:t>Integration</w:t>
      </w:r>
      <w:bookmarkEnd w:id="57"/>
      <w:r w:rsidR="00D4267E">
        <w:rPr>
          <w:rFonts w:ascii="Calibri" w:hAnsi="Calibri" w:cs="Calibri"/>
        </w:rPr>
        <w:t xml:space="preserve">  DATAFLOW</w:t>
      </w:r>
      <w:proofErr w:type="gramEnd"/>
      <w:r w:rsidR="00D4267E">
        <w:rPr>
          <w:rFonts w:ascii="Calibri" w:hAnsi="Calibri" w:cs="Calibri"/>
        </w:rPr>
        <w:t xml:space="preserve"> REQUIREMENTS</w:t>
      </w:r>
      <w:bookmarkEnd w:id="58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9" w:name="_Toc357692827"/>
      <w:bookmarkStart w:id="60" w:name="_Toc427226672"/>
      <w:bookmarkStart w:id="61" w:name="OLE_LINK83"/>
      <w:bookmarkStart w:id="62" w:name="OLE_LINK84"/>
      <w:r w:rsidRPr="00877199">
        <w:rPr>
          <w:rFonts w:ascii="Calibri" w:hAnsi="Calibri" w:cs="Calibri"/>
        </w:rPr>
        <w:t>Required Global Data Inputs</w:t>
      </w:r>
      <w:bookmarkEnd w:id="59"/>
      <w:bookmarkEnd w:id="60"/>
    </w:p>
    <w:p w:rsidR="004057AC" w:rsidRPr="00877199" w:rsidRDefault="009C4F87" w:rsidP="004057AC">
      <w:pPr>
        <w:rPr>
          <w:rFonts w:cs="Calibri"/>
        </w:rPr>
      </w:pPr>
      <w:r w:rsidRPr="00777949">
        <w:rPr>
          <w:rFonts w:cs="Calibri"/>
        </w:rPr>
        <w:t>Refer</w:t>
      </w:r>
      <w:r w:rsidRPr="00777949">
        <w:rPr>
          <w:lang w:bidi="ar-SA"/>
        </w:rPr>
        <w:t xml:space="preserve"> </w:t>
      </w:r>
      <w:proofErr w:type="spellStart"/>
      <w:r w:rsidRPr="00777949">
        <w:rPr>
          <w:lang w:bidi="ar-SA"/>
        </w:rPr>
        <w:t>DataDict.m</w:t>
      </w:r>
      <w:proofErr w:type="spellEnd"/>
      <w:r w:rsidRPr="00777949">
        <w:rPr>
          <w:lang w:bidi="ar-SA"/>
        </w:rPr>
        <w:t xml:space="preserve"> file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3" w:name="_Toc427226673"/>
      <w:r w:rsidRPr="00877199">
        <w:rPr>
          <w:rFonts w:ascii="Calibri" w:hAnsi="Calibri" w:cs="Calibri"/>
        </w:rPr>
        <w:t>Required Global Data Outputs</w:t>
      </w:r>
      <w:bookmarkEnd w:id="63"/>
    </w:p>
    <w:p w:rsidR="004057AC" w:rsidRPr="00877199" w:rsidRDefault="009C4F87" w:rsidP="004057AC">
      <w:pPr>
        <w:rPr>
          <w:rFonts w:cs="Calibri"/>
        </w:rPr>
      </w:pPr>
      <w:r w:rsidRPr="00777949">
        <w:rPr>
          <w:rFonts w:cs="Calibri"/>
        </w:rPr>
        <w:t>Refer</w:t>
      </w:r>
      <w:r w:rsidRPr="00777949">
        <w:rPr>
          <w:lang w:bidi="ar-SA"/>
        </w:rPr>
        <w:t xml:space="preserve"> </w:t>
      </w:r>
      <w:proofErr w:type="spellStart"/>
      <w:r w:rsidRPr="00777949">
        <w:rPr>
          <w:lang w:bidi="ar-SA"/>
        </w:rPr>
        <w:t>DataDict.m</w:t>
      </w:r>
      <w:proofErr w:type="spellEnd"/>
      <w:r w:rsidRPr="00777949">
        <w:rPr>
          <w:lang w:bidi="ar-SA"/>
        </w:rPr>
        <w:t xml:space="preserve"> file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4" w:name="_Toc357692829"/>
      <w:bookmarkStart w:id="65" w:name="_Toc427226674"/>
      <w:bookmarkEnd w:id="61"/>
      <w:bookmarkEnd w:id="62"/>
      <w:r w:rsidRPr="00877199">
        <w:rPr>
          <w:rFonts w:ascii="Calibri" w:hAnsi="Calibri" w:cs="Calibri"/>
        </w:rPr>
        <w:t>Specific Include Path present</w:t>
      </w:r>
      <w:bookmarkEnd w:id="64"/>
      <w:bookmarkEnd w:id="65"/>
    </w:p>
    <w:p w:rsidR="004057AC" w:rsidRDefault="006D6E33" w:rsidP="004057AC">
      <w:pPr>
        <w:rPr>
          <w:rFonts w:ascii="Arial" w:hAnsi="Arial"/>
          <w:b/>
          <w:kern w:val="28"/>
          <w:sz w:val="28"/>
        </w:rPr>
      </w:pPr>
      <w:r>
        <w:t>Yes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6" w:name="_Toc357692830"/>
      <w:bookmarkStart w:id="67" w:name="_Toc427226675"/>
      <w:r w:rsidRPr="004057AC">
        <w:rPr>
          <w:rFonts w:ascii="Calibri" w:hAnsi="Calibri" w:cs="Calibri"/>
        </w:rPr>
        <w:lastRenderedPageBreak/>
        <w:t>Runnable Scheduling</w:t>
      </w:r>
      <w:bookmarkEnd w:id="66"/>
      <w:bookmarkEnd w:id="67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28"/>
        <w:gridCol w:w="3556"/>
        <w:gridCol w:w="1934"/>
      </w:tblGrid>
      <w:tr w:rsidR="004057AC" w:rsidTr="00B0266D">
        <w:tc>
          <w:tcPr>
            <w:tcW w:w="352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proofErr w:type="spellStart"/>
            <w:r w:rsidRPr="00DE4B77">
              <w:rPr>
                <w:b/>
                <w:bCs/>
                <w:color w:val="FFFFFF"/>
              </w:rPr>
              <w:t>Init</w:t>
            </w:r>
            <w:proofErr w:type="spellEnd"/>
          </w:p>
        </w:tc>
        <w:tc>
          <w:tcPr>
            <w:tcW w:w="3556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934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B0266D" w:rsidTr="00B0266D">
        <w:tc>
          <w:tcPr>
            <w:tcW w:w="35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6D6E33" w:rsidP="00E50190">
            <w:pPr>
              <w:rPr>
                <w:b/>
              </w:rPr>
            </w:pPr>
            <w:r w:rsidRPr="006D6E33">
              <w:rPr>
                <w:b/>
              </w:rPr>
              <w:t>McuDiagc</w:t>
            </w:r>
            <w:r w:rsidR="00B0266D" w:rsidRPr="00B0266D">
              <w:rPr>
                <w:b/>
              </w:rPr>
              <w:t>Init1</w:t>
            </w:r>
          </w:p>
        </w:tc>
        <w:tc>
          <w:tcPr>
            <w:tcW w:w="355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  <w:r w:rsidRPr="00B0266D">
              <w:rPr>
                <w:b/>
              </w:rPr>
              <w:t>None</w:t>
            </w:r>
          </w:p>
        </w:tc>
        <w:tc>
          <w:tcPr>
            <w:tcW w:w="193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  <w:r w:rsidRPr="00B0266D">
              <w:rPr>
                <w:b/>
              </w:rPr>
              <w:t>RTE (</w:t>
            </w:r>
            <w:proofErr w:type="spellStart"/>
            <w:r w:rsidRPr="00B0266D">
              <w:rPr>
                <w:b/>
              </w:rPr>
              <w:t>Init</w:t>
            </w:r>
            <w:proofErr w:type="spellEnd"/>
            <w:r w:rsidRPr="00B0266D">
              <w:rPr>
                <w:b/>
              </w:rPr>
              <w:t>)</w:t>
            </w:r>
          </w:p>
        </w:tc>
      </w:tr>
    </w:tbl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487"/>
        <w:gridCol w:w="3731"/>
        <w:gridCol w:w="1800"/>
      </w:tblGrid>
      <w:tr w:rsidR="004057AC" w:rsidTr="00B0266D">
        <w:tc>
          <w:tcPr>
            <w:tcW w:w="3487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373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8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B0266D" w:rsidTr="00B0266D">
        <w:tc>
          <w:tcPr>
            <w:tcW w:w="34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6D6E33" w:rsidP="00E50190">
            <w:pPr>
              <w:rPr>
                <w:b/>
              </w:rPr>
            </w:pPr>
            <w:r>
              <w:rPr>
                <w:b/>
              </w:rPr>
              <w:t>McuDiagc</w:t>
            </w:r>
            <w:r w:rsidR="00B0266D" w:rsidRPr="00B0266D">
              <w:rPr>
                <w:b/>
              </w:rPr>
              <w:t>Per1</w:t>
            </w:r>
          </w:p>
        </w:tc>
        <w:tc>
          <w:tcPr>
            <w:tcW w:w="373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6D6E33">
            <w:pPr>
              <w:rPr>
                <w:b/>
              </w:rPr>
            </w:pPr>
            <w:r w:rsidRPr="00B0266D">
              <w:rPr>
                <w:b/>
              </w:rPr>
              <w:t>None</w:t>
            </w:r>
          </w:p>
        </w:tc>
        <w:tc>
          <w:tcPr>
            <w:tcW w:w="18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0266D" w:rsidRPr="00B0266D" w:rsidRDefault="006D6E33" w:rsidP="00E50190">
            <w:pPr>
              <w:rPr>
                <w:b/>
              </w:rPr>
            </w:pPr>
            <w:proofErr w:type="spellStart"/>
            <w:r>
              <w:rPr>
                <w:b/>
              </w:rPr>
              <w:t>MotorControl</w:t>
            </w:r>
            <w:proofErr w:type="spellEnd"/>
            <w:r>
              <w:rPr>
                <w:b/>
              </w:rPr>
              <w:t xml:space="preserve"> ISR*2</w:t>
            </w:r>
          </w:p>
        </w:tc>
      </w:tr>
      <w:tr w:rsidR="006D6E33" w:rsidTr="00B0266D">
        <w:tc>
          <w:tcPr>
            <w:tcW w:w="34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D6E33" w:rsidRPr="00B0266D" w:rsidRDefault="006D6E33" w:rsidP="006D6E33">
            <w:pPr>
              <w:rPr>
                <w:b/>
              </w:rPr>
            </w:pPr>
            <w:r>
              <w:rPr>
                <w:b/>
              </w:rPr>
              <w:t>McuDiagc</w:t>
            </w:r>
            <w:r w:rsidRPr="00B0266D">
              <w:rPr>
                <w:b/>
              </w:rPr>
              <w:t>Per</w:t>
            </w:r>
            <w:r>
              <w:rPr>
                <w:b/>
              </w:rPr>
              <w:t>2</w:t>
            </w:r>
          </w:p>
        </w:tc>
        <w:tc>
          <w:tcPr>
            <w:tcW w:w="373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6D6E33" w:rsidRPr="00B0266D" w:rsidRDefault="006D6E33" w:rsidP="006D6E33">
            <w:pPr>
              <w:rPr>
                <w:b/>
              </w:rPr>
            </w:pPr>
            <w:r w:rsidRPr="00B0266D">
              <w:rPr>
                <w:b/>
              </w:rPr>
              <w:t>None</w:t>
            </w:r>
          </w:p>
        </w:tc>
        <w:tc>
          <w:tcPr>
            <w:tcW w:w="18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D6E33" w:rsidRPr="00B0266D" w:rsidRDefault="006D6E33" w:rsidP="00E50190">
            <w:pPr>
              <w:rPr>
                <w:b/>
              </w:rPr>
            </w:pPr>
            <w:r w:rsidRPr="00B0266D">
              <w:rPr>
                <w:b/>
              </w:rPr>
              <w:t xml:space="preserve">RTE (2 </w:t>
            </w:r>
            <w:proofErr w:type="spellStart"/>
            <w:r w:rsidRPr="00B0266D">
              <w:rPr>
                <w:b/>
              </w:rPr>
              <w:t>ms</w:t>
            </w:r>
            <w:proofErr w:type="spellEnd"/>
            <w:r w:rsidRPr="00B0266D">
              <w:rPr>
                <w:b/>
              </w:rPr>
              <w:t>)</w:t>
            </w:r>
          </w:p>
        </w:tc>
      </w:tr>
      <w:tr w:rsidR="00B0266D" w:rsidTr="00B0266D">
        <w:tc>
          <w:tcPr>
            <w:tcW w:w="34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DA2279">
            <w:pPr>
              <w:rPr>
                <w:b/>
              </w:rPr>
            </w:pPr>
          </w:p>
        </w:tc>
        <w:tc>
          <w:tcPr>
            <w:tcW w:w="373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</w:p>
        </w:tc>
        <w:tc>
          <w:tcPr>
            <w:tcW w:w="18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0266D" w:rsidRPr="00B0266D" w:rsidRDefault="00B0266D" w:rsidP="00CE07E4">
            <w:pPr>
              <w:rPr>
                <w:b/>
              </w:rPr>
            </w:pPr>
          </w:p>
        </w:tc>
      </w:tr>
      <w:tr w:rsidR="00B0266D" w:rsidTr="00B0266D">
        <w:tc>
          <w:tcPr>
            <w:tcW w:w="34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</w:p>
        </w:tc>
        <w:tc>
          <w:tcPr>
            <w:tcW w:w="373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</w:p>
        </w:tc>
        <w:tc>
          <w:tcPr>
            <w:tcW w:w="18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0266D" w:rsidRPr="00B0266D" w:rsidRDefault="00B0266D" w:rsidP="00B0266D">
            <w:pPr>
              <w:rPr>
                <w:b/>
              </w:rPr>
            </w:pPr>
          </w:p>
        </w:tc>
      </w:tr>
      <w:tr w:rsidR="00B0266D" w:rsidTr="00B0266D">
        <w:tc>
          <w:tcPr>
            <w:tcW w:w="34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</w:p>
        </w:tc>
        <w:tc>
          <w:tcPr>
            <w:tcW w:w="373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</w:p>
        </w:tc>
        <w:tc>
          <w:tcPr>
            <w:tcW w:w="18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0266D" w:rsidRPr="00B0266D" w:rsidRDefault="00B0266D" w:rsidP="00B0266D">
            <w:pPr>
              <w:rPr>
                <w:b/>
              </w:rPr>
            </w:pPr>
          </w:p>
        </w:tc>
      </w:tr>
      <w:tr w:rsidR="00B0266D" w:rsidTr="00B0266D">
        <w:tc>
          <w:tcPr>
            <w:tcW w:w="34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</w:p>
        </w:tc>
        <w:tc>
          <w:tcPr>
            <w:tcW w:w="373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</w:p>
        </w:tc>
        <w:tc>
          <w:tcPr>
            <w:tcW w:w="18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0266D" w:rsidRPr="00B0266D" w:rsidRDefault="00B0266D" w:rsidP="00B0266D">
            <w:pPr>
              <w:rPr>
                <w:b/>
              </w:rPr>
            </w:pPr>
          </w:p>
        </w:tc>
      </w:tr>
      <w:tr w:rsidR="00B0266D" w:rsidTr="00B0266D">
        <w:tc>
          <w:tcPr>
            <w:tcW w:w="34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</w:p>
        </w:tc>
        <w:tc>
          <w:tcPr>
            <w:tcW w:w="373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</w:p>
        </w:tc>
        <w:tc>
          <w:tcPr>
            <w:tcW w:w="18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0266D" w:rsidRPr="00B0266D" w:rsidRDefault="00B0266D" w:rsidP="00B0266D">
            <w:pPr>
              <w:rPr>
                <w:b/>
              </w:rPr>
            </w:pPr>
          </w:p>
        </w:tc>
      </w:tr>
      <w:tr w:rsidR="00B0266D" w:rsidTr="00B0266D">
        <w:tc>
          <w:tcPr>
            <w:tcW w:w="34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</w:p>
        </w:tc>
        <w:tc>
          <w:tcPr>
            <w:tcW w:w="373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</w:p>
        </w:tc>
        <w:tc>
          <w:tcPr>
            <w:tcW w:w="18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0266D" w:rsidRPr="00B0266D" w:rsidRDefault="00B0266D" w:rsidP="00B0266D">
            <w:pPr>
              <w:rPr>
                <w:b/>
              </w:rPr>
            </w:pPr>
          </w:p>
        </w:tc>
      </w:tr>
      <w:tr w:rsidR="00DA2279" w:rsidTr="00B0266D">
        <w:tc>
          <w:tcPr>
            <w:tcW w:w="34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A2279" w:rsidRDefault="00DA2279" w:rsidP="00E50190">
            <w:pPr>
              <w:rPr>
                <w:b/>
              </w:rPr>
            </w:pPr>
          </w:p>
        </w:tc>
        <w:tc>
          <w:tcPr>
            <w:tcW w:w="373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2279" w:rsidRPr="00B0266D" w:rsidRDefault="00DA2279" w:rsidP="00E50190">
            <w:pPr>
              <w:rPr>
                <w:b/>
              </w:rPr>
            </w:pPr>
          </w:p>
        </w:tc>
        <w:tc>
          <w:tcPr>
            <w:tcW w:w="18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2279" w:rsidRPr="00B0266D" w:rsidRDefault="00DA2279" w:rsidP="00B0266D">
            <w:pPr>
              <w:rPr>
                <w:b/>
              </w:rPr>
            </w:pPr>
          </w:p>
        </w:tc>
      </w:tr>
    </w:tbl>
    <w:p w:rsidR="004057AC" w:rsidRDefault="004057AC" w:rsidP="004057AC"/>
    <w:p w:rsidR="004057AC" w:rsidRDefault="004057AC" w:rsidP="004057AC"/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8" w:name="_Toc357692831"/>
      <w:bookmarkStart w:id="69" w:name="_Toc427226676"/>
      <w:bookmarkStart w:id="70" w:name="OLE_LINK16"/>
      <w:bookmarkStart w:id="71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68"/>
      <w:bookmarkEnd w:id="69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2" w:name="_Toc357692832"/>
      <w:bookmarkStart w:id="73" w:name="_Toc427226677"/>
      <w:bookmarkEnd w:id="70"/>
      <w:bookmarkEnd w:id="71"/>
      <w:r w:rsidRPr="00877199">
        <w:rPr>
          <w:rFonts w:ascii="Calibri" w:hAnsi="Calibri" w:cs="Calibri"/>
        </w:rPr>
        <w:t>Mapping</w:t>
      </w:r>
      <w:bookmarkEnd w:id="72"/>
      <w:bookmarkEnd w:id="73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00"/>
        <w:gridCol w:w="2351"/>
        <w:gridCol w:w="2505"/>
      </w:tblGrid>
      <w:tr w:rsidR="004057AC" w:rsidTr="00DE4B77">
        <w:tc>
          <w:tcPr>
            <w:tcW w:w="40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2A1104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2A1104" w:rsidRPr="00DE4B77" w:rsidRDefault="002A1104" w:rsidP="00DE4B77">
            <w:pPr>
              <w:rPr>
                <w:b/>
                <w:bCs/>
              </w:rPr>
            </w:pPr>
            <w:proofErr w:type="spellStart"/>
            <w:r w:rsidRPr="005A6FB6">
              <w:rPr>
                <w:b/>
                <w:bCs/>
              </w:rPr>
              <w:t>MotCtrl_START_SEC_CODE</w:t>
            </w:r>
            <w:proofErr w:type="spellEnd"/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2A1104" w:rsidRDefault="002A1104" w:rsidP="00DE4B77">
            <w:r>
              <w:t>Code section for Motor Control scheduled functions</w:t>
            </w:r>
          </w:p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A1104" w:rsidRDefault="002A1104" w:rsidP="00DE4B77">
            <w:r>
              <w:t>Constants are defined at function level. Memory mapping need to be adjusted accordingly.</w:t>
            </w:r>
          </w:p>
        </w:tc>
      </w:tr>
      <w:tr w:rsidR="002A1104" w:rsidTr="00DE4B77">
        <w:tc>
          <w:tcPr>
            <w:tcW w:w="4000" w:type="dxa"/>
            <w:shd w:val="clear" w:color="auto" w:fill="auto"/>
          </w:tcPr>
          <w:p w:rsidR="002A1104" w:rsidRPr="00DE4B77" w:rsidRDefault="002A1104" w:rsidP="00DE4B77">
            <w:pPr>
              <w:rPr>
                <w:b/>
                <w:bCs/>
              </w:rPr>
            </w:pPr>
          </w:p>
        </w:tc>
        <w:tc>
          <w:tcPr>
            <w:tcW w:w="2351" w:type="dxa"/>
            <w:shd w:val="clear" w:color="auto" w:fill="auto"/>
          </w:tcPr>
          <w:p w:rsidR="002A1104" w:rsidRDefault="002A1104" w:rsidP="00DE4B77"/>
        </w:tc>
        <w:tc>
          <w:tcPr>
            <w:tcW w:w="2505" w:type="dxa"/>
            <w:shd w:val="clear" w:color="auto" w:fill="auto"/>
          </w:tcPr>
          <w:p w:rsidR="002A1104" w:rsidRDefault="002A1104" w:rsidP="00DE4B77"/>
        </w:tc>
      </w:tr>
    </w:tbl>
    <w:p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4" w:name="_Toc357692833"/>
      <w:bookmarkStart w:id="75" w:name="_Toc427226678"/>
      <w:r w:rsidRPr="00877199">
        <w:rPr>
          <w:rFonts w:ascii="Calibri" w:hAnsi="Calibri" w:cs="Calibri"/>
        </w:rPr>
        <w:t>Usage</w:t>
      </w:r>
      <w:bookmarkEnd w:id="74"/>
      <w:bookmarkEnd w:id="75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650C69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r w:rsidR="00353F9C">
        <w:fldChar w:fldCharType="begin"/>
      </w:r>
      <w:r w:rsidR="00353F9C">
        <w:instrText xml:space="preserve"> SEQ Table \* ARABIC </w:instrText>
      </w:r>
      <w:r w:rsidR="00353F9C">
        <w:fldChar w:fldCharType="separate"/>
      </w:r>
      <w:r>
        <w:rPr>
          <w:noProof/>
        </w:rPr>
        <w:t>1</w:t>
      </w:r>
      <w:r w:rsidR="00353F9C">
        <w:rPr>
          <w:noProof/>
        </w:rPr>
        <w:fldChar w:fldCharType="end"/>
      </w:r>
      <w:r>
        <w:t>: ARM Cortex R4 Memory Usage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6" w:name="_Toc357692834"/>
      <w:bookmarkStart w:id="77" w:name="_Toc427226679"/>
      <w:bookmarkStart w:id="78" w:name="OLE_LINK20"/>
      <w:bookmarkStart w:id="79" w:name="OLE_LINK81"/>
      <w:bookmarkStart w:id="80" w:name="OLE_LINK82"/>
      <w:r w:rsidRPr="00877199">
        <w:rPr>
          <w:rFonts w:ascii="Calibri" w:hAnsi="Calibri" w:cs="Calibri"/>
        </w:rPr>
        <w:t>NvM Blocks</w:t>
      </w:r>
      <w:bookmarkEnd w:id="76"/>
      <w:bookmarkEnd w:id="77"/>
    </w:p>
    <w:bookmarkEnd w:id="78"/>
    <w:bookmarkEnd w:id="79"/>
    <w:bookmarkEnd w:id="80"/>
    <w:p w:rsidR="004057AC" w:rsidRDefault="006D6E33" w:rsidP="004057AC">
      <w:r>
        <w:t>None</w:t>
      </w:r>
    </w:p>
    <w:p w:rsidR="004057AC" w:rsidRPr="00BC0234" w:rsidRDefault="004057AC" w:rsidP="00BC023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81" w:name="_Toc357692835"/>
      <w:bookmarkStart w:id="82" w:name="_Toc427226680"/>
      <w:bookmarkStart w:id="83" w:name="OLE_LINK18"/>
      <w:bookmarkStart w:id="84" w:name="OLE_LINK19"/>
      <w:r w:rsidRPr="00BC0234">
        <w:rPr>
          <w:rFonts w:ascii="Calibri" w:hAnsi="Calibri" w:cs="Calibri"/>
        </w:rPr>
        <w:lastRenderedPageBreak/>
        <w:t>Compiler Settings</w:t>
      </w:r>
      <w:bookmarkEnd w:id="81"/>
      <w:bookmarkEnd w:id="82"/>
    </w:p>
    <w:bookmarkEnd w:id="83"/>
    <w:bookmarkEnd w:id="84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85" w:name="_Toc357692836"/>
      <w:bookmarkStart w:id="86" w:name="_Toc427226681"/>
      <w:r w:rsidRPr="00877199">
        <w:rPr>
          <w:rFonts w:ascii="Calibri" w:hAnsi="Calibri" w:cs="Calibri"/>
        </w:rPr>
        <w:t>Preprocessor MACRO</w:t>
      </w:r>
      <w:bookmarkEnd w:id="85"/>
      <w:bookmarkEnd w:id="86"/>
    </w:p>
    <w:p w:rsidR="004057AC" w:rsidRPr="00877199" w:rsidRDefault="00650C69" w:rsidP="004057AC">
      <w:pPr>
        <w:rPr>
          <w:rFonts w:cs="Calibri"/>
        </w:rPr>
      </w:pPr>
      <w:bookmarkStart w:id="87" w:name="OLE_LINK21"/>
      <w:r>
        <w:rPr>
          <w:rFonts w:cs="Calibri"/>
        </w:rPr>
        <w:t>None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88" w:name="_Toc357692837"/>
      <w:bookmarkStart w:id="89" w:name="_Toc427226682"/>
      <w:bookmarkEnd w:id="87"/>
      <w:r w:rsidRPr="00877199">
        <w:rPr>
          <w:rFonts w:ascii="Calibri" w:hAnsi="Calibri" w:cs="Calibri"/>
        </w:rPr>
        <w:t>Optimization Settings</w:t>
      </w:r>
      <w:bookmarkEnd w:id="88"/>
      <w:bookmarkEnd w:id="89"/>
    </w:p>
    <w:p w:rsidR="00656B0A" w:rsidRDefault="00650C69" w:rsidP="005A392A">
      <w:pPr>
        <w:rPr>
          <w:rFonts w:cs="Calibri"/>
        </w:rPr>
      </w:pPr>
      <w:bookmarkStart w:id="90" w:name="_Toc382295838"/>
      <w:bookmarkStart w:id="91" w:name="_Toc382297291"/>
      <w:bookmarkStart w:id="92" w:name="_Toc383611455"/>
      <w:bookmarkStart w:id="93" w:name="_Toc383698777"/>
      <w:bookmarkStart w:id="94" w:name="_Toc382295839"/>
      <w:bookmarkStart w:id="95" w:name="_Toc382297292"/>
      <w:bookmarkStart w:id="96" w:name="_Toc383611456"/>
      <w:bookmarkStart w:id="97" w:name="_Toc383698778"/>
      <w:bookmarkStart w:id="98" w:name="_Toc382295842"/>
      <w:bookmarkStart w:id="99" w:name="_Toc382297295"/>
      <w:bookmarkStart w:id="100" w:name="_Toc383611459"/>
      <w:bookmarkStart w:id="101" w:name="_Toc383698781"/>
      <w:bookmarkStart w:id="102" w:name="_Toc382295843"/>
      <w:bookmarkStart w:id="103" w:name="_Toc382297296"/>
      <w:bookmarkStart w:id="104" w:name="_Toc383611460"/>
      <w:bookmarkStart w:id="105" w:name="_Toc383698782"/>
      <w:bookmarkStart w:id="106" w:name="_Toc382295850"/>
      <w:bookmarkStart w:id="107" w:name="_Toc382297303"/>
      <w:bookmarkStart w:id="108" w:name="_Toc383611467"/>
      <w:bookmarkStart w:id="109" w:name="_Toc383698789"/>
      <w:bookmarkStart w:id="110" w:name="_Toc382295853"/>
      <w:bookmarkStart w:id="111" w:name="_Toc382297306"/>
      <w:bookmarkStart w:id="112" w:name="_Toc383611470"/>
      <w:bookmarkStart w:id="113" w:name="_Toc383698792"/>
      <w:bookmarkStart w:id="114" w:name="_Toc382295856"/>
      <w:bookmarkStart w:id="115" w:name="_Toc382297309"/>
      <w:bookmarkStart w:id="116" w:name="_Toc383611473"/>
      <w:bookmarkStart w:id="117" w:name="_Toc383698795"/>
      <w:bookmarkStart w:id="118" w:name="_Toc382295858"/>
      <w:bookmarkStart w:id="119" w:name="_Toc382297311"/>
      <w:bookmarkStart w:id="120" w:name="_Toc383611475"/>
      <w:bookmarkStart w:id="121" w:name="_Toc383698797"/>
      <w:bookmarkStart w:id="122" w:name="_Toc382295859"/>
      <w:bookmarkStart w:id="123" w:name="_Toc382297312"/>
      <w:bookmarkStart w:id="124" w:name="_Toc383611476"/>
      <w:bookmarkStart w:id="125" w:name="_Toc383698798"/>
      <w:bookmarkStart w:id="126" w:name="_Toc382295876"/>
      <w:bookmarkStart w:id="127" w:name="_Toc382297329"/>
      <w:bookmarkStart w:id="128" w:name="_Toc383611493"/>
      <w:bookmarkStart w:id="129" w:name="_Toc383698815"/>
      <w:bookmarkStart w:id="130" w:name="_Toc382297340"/>
      <w:bookmarkStart w:id="131" w:name="_Toc383611504"/>
      <w:bookmarkStart w:id="132" w:name="_Toc383698826"/>
      <w:bookmarkStart w:id="133" w:name="_Toc382297341"/>
      <w:bookmarkStart w:id="134" w:name="_Toc383611505"/>
      <w:bookmarkStart w:id="135" w:name="_Toc383698827"/>
      <w:bookmarkStart w:id="136" w:name="_Toc382297346"/>
      <w:bookmarkStart w:id="137" w:name="_Toc383611510"/>
      <w:bookmarkStart w:id="138" w:name="_Toc383698832"/>
      <w:bookmarkStart w:id="139" w:name="_Toc382297348"/>
      <w:bookmarkStart w:id="140" w:name="_Toc383611512"/>
      <w:bookmarkStart w:id="141" w:name="_Toc383698834"/>
      <w:bookmarkStart w:id="142" w:name="_Toc382297371"/>
      <w:bookmarkStart w:id="143" w:name="_Toc383611535"/>
      <w:bookmarkStart w:id="144" w:name="_Toc383698857"/>
      <w:bookmarkStart w:id="145" w:name="_Toc382297372"/>
      <w:bookmarkStart w:id="146" w:name="_Toc383611536"/>
      <w:bookmarkStart w:id="147" w:name="_Toc383698858"/>
      <w:bookmarkStart w:id="148" w:name="_Toc382297373"/>
      <w:bookmarkStart w:id="149" w:name="_Toc383611537"/>
      <w:bookmarkStart w:id="150" w:name="_Toc383698859"/>
      <w:bookmarkStart w:id="151" w:name="_Toc382297374"/>
      <w:bookmarkStart w:id="152" w:name="_Toc383611538"/>
      <w:bookmarkStart w:id="153" w:name="_Toc383698860"/>
      <w:bookmarkStart w:id="154" w:name="_Toc382297375"/>
      <w:bookmarkStart w:id="155" w:name="_Toc383611539"/>
      <w:bookmarkStart w:id="156" w:name="_Toc383698861"/>
      <w:bookmarkStart w:id="157" w:name="_Toc382297376"/>
      <w:bookmarkStart w:id="158" w:name="_Toc383611540"/>
      <w:bookmarkStart w:id="159" w:name="_Toc383698862"/>
      <w:bookmarkStart w:id="160" w:name="_Toc382297377"/>
      <w:bookmarkStart w:id="161" w:name="_Toc383611541"/>
      <w:bookmarkStart w:id="162" w:name="_Toc383698863"/>
      <w:bookmarkStart w:id="163" w:name="_Toc382297378"/>
      <w:bookmarkStart w:id="164" w:name="_Toc383611542"/>
      <w:bookmarkStart w:id="165" w:name="_Toc383698864"/>
      <w:bookmarkStart w:id="166" w:name="_Toc382297379"/>
      <w:bookmarkStart w:id="167" w:name="_Toc383611543"/>
      <w:bookmarkStart w:id="168" w:name="_Toc383698865"/>
      <w:bookmarkStart w:id="169" w:name="_Toc382297380"/>
      <w:bookmarkStart w:id="170" w:name="_Toc383611544"/>
      <w:bookmarkStart w:id="171" w:name="_Toc383698866"/>
      <w:bookmarkStart w:id="172" w:name="_Toc382297381"/>
      <w:bookmarkStart w:id="173" w:name="_Toc383611545"/>
      <w:bookmarkStart w:id="174" w:name="_Toc383698867"/>
      <w:bookmarkStart w:id="175" w:name="_Toc382297382"/>
      <w:bookmarkStart w:id="176" w:name="_Toc383611546"/>
      <w:bookmarkStart w:id="177" w:name="_Toc383698868"/>
      <w:bookmarkStart w:id="178" w:name="_Toc382297383"/>
      <w:bookmarkStart w:id="179" w:name="_Toc383611547"/>
      <w:bookmarkStart w:id="180" w:name="_Toc383698869"/>
      <w:bookmarkStart w:id="181" w:name="_Toc382295908"/>
      <w:bookmarkStart w:id="182" w:name="_Toc382297384"/>
      <w:bookmarkStart w:id="183" w:name="_Toc383611548"/>
      <w:bookmarkStart w:id="184" w:name="_Toc383698870"/>
      <w:bookmarkStart w:id="185" w:name="_Toc382295909"/>
      <w:bookmarkStart w:id="186" w:name="_Toc382297385"/>
      <w:bookmarkStart w:id="187" w:name="_Toc383611549"/>
      <w:bookmarkStart w:id="188" w:name="_Toc383698871"/>
      <w:bookmarkStart w:id="189" w:name="_Toc382295910"/>
      <w:bookmarkStart w:id="190" w:name="_Toc382297386"/>
      <w:bookmarkStart w:id="191" w:name="_Toc383611550"/>
      <w:bookmarkStart w:id="192" w:name="_Toc383698872"/>
      <w:bookmarkStart w:id="193" w:name="_Toc382295911"/>
      <w:bookmarkStart w:id="194" w:name="_Toc382297387"/>
      <w:bookmarkStart w:id="195" w:name="_Toc383611551"/>
      <w:bookmarkStart w:id="196" w:name="_Toc383698873"/>
      <w:bookmarkStart w:id="197" w:name="_Toc382295912"/>
      <w:bookmarkStart w:id="198" w:name="_Toc382297388"/>
      <w:bookmarkStart w:id="199" w:name="_Toc383611552"/>
      <w:bookmarkStart w:id="200" w:name="_Toc383698874"/>
      <w:bookmarkStart w:id="201" w:name="_Toc382295913"/>
      <w:bookmarkStart w:id="202" w:name="_Toc382297389"/>
      <w:bookmarkStart w:id="203" w:name="_Toc383611553"/>
      <w:bookmarkStart w:id="204" w:name="_Toc383698875"/>
      <w:bookmarkStart w:id="205" w:name="_Toc382295914"/>
      <w:bookmarkStart w:id="206" w:name="_Toc382297390"/>
      <w:bookmarkStart w:id="207" w:name="_Toc383611554"/>
      <w:bookmarkStart w:id="208" w:name="_Toc383698876"/>
      <w:bookmarkStart w:id="209" w:name="_Toc382295915"/>
      <w:bookmarkStart w:id="210" w:name="_Toc382297391"/>
      <w:bookmarkStart w:id="211" w:name="_Toc383611555"/>
      <w:bookmarkStart w:id="212" w:name="_Toc383698877"/>
      <w:bookmarkStart w:id="213" w:name="_Toc382297405"/>
      <w:bookmarkStart w:id="214" w:name="_Toc383611575"/>
      <w:bookmarkStart w:id="215" w:name="_Toc383698897"/>
      <w:bookmarkStart w:id="216" w:name="_Toc382295931"/>
      <w:bookmarkStart w:id="217" w:name="_Toc382297409"/>
      <w:bookmarkStart w:id="218" w:name="_Toc383611582"/>
      <w:bookmarkStart w:id="219" w:name="_Toc383698904"/>
      <w:bookmarkStart w:id="220" w:name="_Toc382295932"/>
      <w:bookmarkStart w:id="221" w:name="_Toc382297410"/>
      <w:bookmarkStart w:id="222" w:name="_Toc383611583"/>
      <w:bookmarkStart w:id="223" w:name="_Toc383698905"/>
      <w:bookmarkStart w:id="224" w:name="_Toc382295935"/>
      <w:bookmarkStart w:id="225" w:name="_Toc382297413"/>
      <w:bookmarkStart w:id="226" w:name="_Toc383611586"/>
      <w:bookmarkStart w:id="227" w:name="_Toc383698908"/>
      <w:bookmarkStart w:id="228" w:name="_Toc382295937"/>
      <w:bookmarkStart w:id="229" w:name="_Toc382297415"/>
      <w:bookmarkStart w:id="230" w:name="_Toc383611588"/>
      <w:bookmarkStart w:id="231" w:name="_Toc383698910"/>
      <w:bookmarkStart w:id="232" w:name="_Toc382295942"/>
      <w:bookmarkStart w:id="233" w:name="_Toc382297420"/>
      <w:bookmarkStart w:id="234" w:name="_Toc383611593"/>
      <w:bookmarkStart w:id="235" w:name="_Toc383698915"/>
      <w:bookmarkStart w:id="236" w:name="_Toc382295950"/>
      <w:bookmarkStart w:id="237" w:name="_Toc382297428"/>
      <w:bookmarkStart w:id="238" w:name="_Toc383611601"/>
      <w:bookmarkStart w:id="239" w:name="_Toc383698923"/>
      <w:bookmarkStart w:id="240" w:name="_Toc382295955"/>
      <w:bookmarkStart w:id="241" w:name="_Toc382297433"/>
      <w:bookmarkStart w:id="242" w:name="_Toc383611606"/>
      <w:bookmarkStart w:id="243" w:name="_Toc383698928"/>
      <w:bookmarkStart w:id="244" w:name="_Toc382295959"/>
      <w:bookmarkStart w:id="245" w:name="_Toc382297437"/>
      <w:bookmarkStart w:id="246" w:name="_Toc383611610"/>
      <w:bookmarkStart w:id="247" w:name="_Toc383698932"/>
      <w:bookmarkStart w:id="248" w:name="_Toc382295963"/>
      <w:bookmarkStart w:id="249" w:name="_Toc382297441"/>
      <w:bookmarkStart w:id="250" w:name="_Toc383611614"/>
      <w:bookmarkStart w:id="251" w:name="_Toc383698936"/>
      <w:bookmarkStart w:id="252" w:name="_Toc382295967"/>
      <w:bookmarkStart w:id="253" w:name="_Toc382297445"/>
      <w:bookmarkStart w:id="254" w:name="_Toc383611618"/>
      <w:bookmarkStart w:id="255" w:name="_Toc383698940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r>
        <w:rPr>
          <w:rFonts w:cs="Calibri"/>
        </w:rPr>
        <w:t>None</w:t>
      </w:r>
    </w:p>
    <w:p w:rsidR="00FA5768" w:rsidRPr="00AA38E8" w:rsidRDefault="00FA5768" w:rsidP="004057AC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56" w:name="_Toc427226683"/>
      <w:r w:rsidRPr="00AA38E8">
        <w:rPr>
          <w:rFonts w:ascii="Calibri" w:hAnsi="Calibri" w:cs="Calibri"/>
        </w:rPr>
        <w:lastRenderedPageBreak/>
        <w:t>Appendix</w:t>
      </w:r>
      <w:bookmarkEnd w:id="256"/>
    </w:p>
    <w:p w:rsidR="00912AE0" w:rsidRPr="00EF1337" w:rsidRDefault="00650C69" w:rsidP="00912AE0">
      <w:pPr>
        <w:rPr>
          <w:rFonts w:cs="Calibri"/>
          <w:i/>
          <w:lang w:bidi="ar-SA"/>
        </w:rPr>
      </w:pPr>
      <w:r>
        <w:rPr>
          <w:rFonts w:cs="Calibri"/>
          <w:i/>
          <w:lang w:bidi="ar-SA"/>
        </w:rPr>
        <w:t>None</w:t>
      </w:r>
    </w:p>
    <w:sectPr w:rsidR="00912AE0" w:rsidRPr="00EF133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F9C" w:rsidRDefault="00353F9C">
      <w:r>
        <w:separator/>
      </w:r>
    </w:p>
  </w:endnote>
  <w:endnote w:type="continuationSeparator" w:id="0">
    <w:p w:rsidR="00353F9C" w:rsidRDefault="00353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26400C" w:rsidP="004F3C64">
          <w:pPr>
            <w:pStyle w:val="Footer"/>
            <w:rPr>
              <w:sz w:val="16"/>
            </w:rPr>
          </w:pPr>
          <w:r>
            <w:rPr>
              <w:sz w:val="16"/>
            </w:rPr>
            <w:t>Integration Manual</w:t>
          </w:r>
          <w:r w:rsidR="00C576BF">
            <w:rPr>
              <w:sz w:val="16"/>
            </w:rPr>
            <w:t xml:space="preserve"> Template</w:t>
          </w:r>
        </w:p>
        <w:p w:rsidR="00C576BF" w:rsidRPr="000665B8" w:rsidRDefault="00C576BF" w:rsidP="00D732DD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r w:rsidR="006D6E33">
            <w:rPr>
              <w:sz w:val="16"/>
            </w:rPr>
            <w:t>1</w:t>
          </w:r>
          <w:r w:rsidR="00831038">
            <w:rPr>
              <w:sz w:val="16"/>
            </w:rPr>
            <w:t>.</w:t>
          </w:r>
          <w:r w:rsidR="00294DDA">
            <w:rPr>
              <w:sz w:val="16"/>
            </w:rPr>
            <w:t>0</w:t>
          </w:r>
          <w:r>
            <w:rPr>
              <w:sz w:val="16"/>
            </w:rPr>
            <w:t xml:space="preserve"> Date: </w:t>
          </w:r>
          <w:del w:id="257" w:author="Nexteer Employee" w:date="2016-12-10T16:09:00Z">
            <w:r w:rsidR="002E01B0" w:rsidDel="00D732DD">
              <w:rPr>
                <w:sz w:val="16"/>
              </w:rPr>
              <w:delText>28</w:delText>
            </w:r>
          </w:del>
          <w:ins w:id="258" w:author="Nexteer Employee" w:date="2016-12-10T16:09:00Z">
            <w:r w:rsidR="00D732DD">
              <w:rPr>
                <w:sz w:val="16"/>
              </w:rPr>
              <w:t>10</w:t>
            </w:r>
          </w:ins>
          <w:r w:rsidR="00917A14">
            <w:rPr>
              <w:sz w:val="16"/>
            </w:rPr>
            <w:t>-</w:t>
          </w:r>
          <w:del w:id="259" w:author="Nexteer Employee" w:date="2016-12-10T16:09:00Z">
            <w:r w:rsidR="002E01B0" w:rsidDel="00D732DD">
              <w:rPr>
                <w:sz w:val="16"/>
              </w:rPr>
              <w:delText>Sep</w:delText>
            </w:r>
          </w:del>
          <w:ins w:id="260" w:author="Nexteer Employee" w:date="2016-12-10T16:09:00Z">
            <w:r w:rsidR="00D732DD">
              <w:rPr>
                <w:sz w:val="16"/>
              </w:rPr>
              <w:t>Dec</w:t>
            </w:r>
          </w:ins>
          <w:r w:rsidR="009C4F87">
            <w:rPr>
              <w:sz w:val="16"/>
            </w:rPr>
            <w:t>-</w:t>
          </w:r>
          <w:r w:rsidR="006D6E33">
            <w:rPr>
              <w:sz w:val="16"/>
            </w:rPr>
            <w:t>2016</w:t>
          </w:r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© </w:t>
          </w:r>
          <w:proofErr w:type="spellStart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Nexteer</w:t>
          </w:r>
          <w:proofErr w:type="spellEnd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4B6737">
            <w:rPr>
              <w:noProof/>
              <w:sz w:val="16"/>
              <w:szCs w:val="16"/>
            </w:rPr>
            <w:t>1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4B6737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F9C" w:rsidRDefault="00353F9C">
      <w:r>
        <w:separator/>
      </w:r>
    </w:p>
  </w:footnote>
  <w:footnote w:type="continuationSeparator" w:id="0">
    <w:p w:rsidR="00353F9C" w:rsidRDefault="00353F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rPr>
        <w:trHeight w:val="710"/>
      </w:trPr>
      <w:tc>
        <w:tcPr>
          <w:tcW w:w="2520" w:type="dxa"/>
        </w:tcPr>
        <w:p w:rsidR="00C576BF" w:rsidRPr="008969C4" w:rsidRDefault="00353F9C">
          <w:pPr>
            <w:pStyle w:val="Header"/>
          </w:pPr>
          <w:r>
            <w:rPr>
              <w:noProof/>
              <w:lang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i1025" type="#_x0000_t75" alt="LOGO" style="width:84pt;height:34.5pt;visibility:visible">
                <v:imagedata r:id="rId1" o:title="LOGO"/>
              </v:shape>
            </w:pict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73074AD"/>
    <w:multiLevelType w:val="hybridMultilevel"/>
    <w:tmpl w:val="4D88B59E"/>
    <w:lvl w:ilvl="0" w:tplc="040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ABE3B26"/>
    <w:multiLevelType w:val="hybridMultilevel"/>
    <w:tmpl w:val="FAF64A7A"/>
    <w:lvl w:ilvl="0" w:tplc="040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DD55F15"/>
    <w:multiLevelType w:val="hybridMultilevel"/>
    <w:tmpl w:val="1C101B34"/>
    <w:lvl w:ilvl="0" w:tplc="4E962B80">
      <w:start w:val="1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0"/>
  </w:num>
  <w:num w:numId="13">
    <w:abstractNumId w:val="22"/>
  </w:num>
  <w:num w:numId="14">
    <w:abstractNumId w:val="28"/>
  </w:num>
  <w:num w:numId="15">
    <w:abstractNumId w:val="17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20"/>
  </w:num>
  <w:num w:numId="21">
    <w:abstractNumId w:val="18"/>
  </w:num>
  <w:num w:numId="22">
    <w:abstractNumId w:val="27"/>
  </w:num>
  <w:num w:numId="23">
    <w:abstractNumId w:val="24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4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20"/>
  </w:num>
  <w:num w:numId="34">
    <w:abstractNumId w:val="20"/>
  </w:num>
  <w:num w:numId="35">
    <w:abstractNumId w:val="20"/>
  </w:num>
  <w:num w:numId="36">
    <w:abstractNumId w:val="29"/>
  </w:num>
  <w:num w:numId="37">
    <w:abstractNumId w:val="20"/>
  </w:num>
  <w:num w:numId="38">
    <w:abstractNumId w:val="19"/>
  </w:num>
  <w:num w:numId="39">
    <w:abstractNumId w:val="20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5"/>
  </w:num>
  <w:num w:numId="42">
    <w:abstractNumId w:val="21"/>
  </w:num>
  <w:num w:numId="43">
    <w:abstractNumId w:val="26"/>
  </w:num>
  <w:num w:numId="44">
    <w:abstractNumId w:val="13"/>
  </w:num>
  <w:num w:numId="45">
    <w:abstractNumId w:val="15"/>
  </w:num>
  <w:num w:numId="46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98E"/>
    <w:rsid w:val="0000140E"/>
    <w:rsid w:val="0002711E"/>
    <w:rsid w:val="00030567"/>
    <w:rsid w:val="00045875"/>
    <w:rsid w:val="000558D3"/>
    <w:rsid w:val="000573ED"/>
    <w:rsid w:val="00057E0F"/>
    <w:rsid w:val="000635CA"/>
    <w:rsid w:val="00063A7A"/>
    <w:rsid w:val="000665B8"/>
    <w:rsid w:val="000863AA"/>
    <w:rsid w:val="000900A0"/>
    <w:rsid w:val="000A0ED7"/>
    <w:rsid w:val="000B202E"/>
    <w:rsid w:val="000B7452"/>
    <w:rsid w:val="000D5DB4"/>
    <w:rsid w:val="000E0B71"/>
    <w:rsid w:val="000E102A"/>
    <w:rsid w:val="000F13B1"/>
    <w:rsid w:val="000F2505"/>
    <w:rsid w:val="000F2D13"/>
    <w:rsid w:val="00101127"/>
    <w:rsid w:val="00103C4C"/>
    <w:rsid w:val="001123AD"/>
    <w:rsid w:val="00114319"/>
    <w:rsid w:val="001161D2"/>
    <w:rsid w:val="00120D8E"/>
    <w:rsid w:val="00121133"/>
    <w:rsid w:val="00132A3E"/>
    <w:rsid w:val="00132EC3"/>
    <w:rsid w:val="00136080"/>
    <w:rsid w:val="00151B57"/>
    <w:rsid w:val="00154E7F"/>
    <w:rsid w:val="001833C5"/>
    <w:rsid w:val="00186C07"/>
    <w:rsid w:val="0019671A"/>
    <w:rsid w:val="001B11CC"/>
    <w:rsid w:val="001B1516"/>
    <w:rsid w:val="001B7B1D"/>
    <w:rsid w:val="001C3E6B"/>
    <w:rsid w:val="001D2F1D"/>
    <w:rsid w:val="001D631F"/>
    <w:rsid w:val="001E0633"/>
    <w:rsid w:val="001E7DFD"/>
    <w:rsid w:val="00213F47"/>
    <w:rsid w:val="0022551D"/>
    <w:rsid w:val="002263F7"/>
    <w:rsid w:val="00236557"/>
    <w:rsid w:val="00240E1F"/>
    <w:rsid w:val="00246432"/>
    <w:rsid w:val="0025182D"/>
    <w:rsid w:val="002540D9"/>
    <w:rsid w:val="00260F5F"/>
    <w:rsid w:val="0026400C"/>
    <w:rsid w:val="00272E91"/>
    <w:rsid w:val="0027405F"/>
    <w:rsid w:val="002748BA"/>
    <w:rsid w:val="00294DDA"/>
    <w:rsid w:val="002A087E"/>
    <w:rsid w:val="002A1104"/>
    <w:rsid w:val="002A3DCD"/>
    <w:rsid w:val="002B2EB2"/>
    <w:rsid w:val="002B6BA8"/>
    <w:rsid w:val="002C742E"/>
    <w:rsid w:val="002C7D10"/>
    <w:rsid w:val="002D2079"/>
    <w:rsid w:val="002D349C"/>
    <w:rsid w:val="002D6391"/>
    <w:rsid w:val="002E01B0"/>
    <w:rsid w:val="002E08B6"/>
    <w:rsid w:val="002E0FEE"/>
    <w:rsid w:val="002E14D9"/>
    <w:rsid w:val="002E2ADA"/>
    <w:rsid w:val="00302D3C"/>
    <w:rsid w:val="00314939"/>
    <w:rsid w:val="00332C76"/>
    <w:rsid w:val="00333CDC"/>
    <w:rsid w:val="0033680E"/>
    <w:rsid w:val="00347663"/>
    <w:rsid w:val="00353F9C"/>
    <w:rsid w:val="00364F00"/>
    <w:rsid w:val="00372868"/>
    <w:rsid w:val="00384DA5"/>
    <w:rsid w:val="003B4A55"/>
    <w:rsid w:val="003B5604"/>
    <w:rsid w:val="003C4980"/>
    <w:rsid w:val="003D653C"/>
    <w:rsid w:val="003E2BA3"/>
    <w:rsid w:val="004057AC"/>
    <w:rsid w:val="00410E30"/>
    <w:rsid w:val="0042494B"/>
    <w:rsid w:val="0043354D"/>
    <w:rsid w:val="00436F3E"/>
    <w:rsid w:val="00443370"/>
    <w:rsid w:val="00444F99"/>
    <w:rsid w:val="0044736A"/>
    <w:rsid w:val="00454165"/>
    <w:rsid w:val="00467A4E"/>
    <w:rsid w:val="00475C54"/>
    <w:rsid w:val="004863BF"/>
    <w:rsid w:val="0049479C"/>
    <w:rsid w:val="004A461A"/>
    <w:rsid w:val="004B6737"/>
    <w:rsid w:val="004C3E01"/>
    <w:rsid w:val="004F3152"/>
    <w:rsid w:val="004F3C64"/>
    <w:rsid w:val="004F4226"/>
    <w:rsid w:val="00510DB3"/>
    <w:rsid w:val="0051263D"/>
    <w:rsid w:val="00523070"/>
    <w:rsid w:val="00531955"/>
    <w:rsid w:val="00585674"/>
    <w:rsid w:val="005878B7"/>
    <w:rsid w:val="005A392A"/>
    <w:rsid w:val="005A3EDE"/>
    <w:rsid w:val="005A76E7"/>
    <w:rsid w:val="005B6300"/>
    <w:rsid w:val="005C6E8D"/>
    <w:rsid w:val="005D4850"/>
    <w:rsid w:val="005D671A"/>
    <w:rsid w:val="005E762C"/>
    <w:rsid w:val="00606A67"/>
    <w:rsid w:val="00607FA3"/>
    <w:rsid w:val="006171B3"/>
    <w:rsid w:val="00633FE1"/>
    <w:rsid w:val="006374FA"/>
    <w:rsid w:val="00646455"/>
    <w:rsid w:val="00650C69"/>
    <w:rsid w:val="0065533E"/>
    <w:rsid w:val="00656B0A"/>
    <w:rsid w:val="006719D4"/>
    <w:rsid w:val="00681E5A"/>
    <w:rsid w:val="006A61EA"/>
    <w:rsid w:val="006B2E05"/>
    <w:rsid w:val="006B5229"/>
    <w:rsid w:val="006B5804"/>
    <w:rsid w:val="006B5F56"/>
    <w:rsid w:val="006D1DB4"/>
    <w:rsid w:val="006D4B2E"/>
    <w:rsid w:val="006D6E33"/>
    <w:rsid w:val="006F3CF4"/>
    <w:rsid w:val="00700FDB"/>
    <w:rsid w:val="00707BA6"/>
    <w:rsid w:val="007129B5"/>
    <w:rsid w:val="0071423B"/>
    <w:rsid w:val="00722EA8"/>
    <w:rsid w:val="00727610"/>
    <w:rsid w:val="0075721A"/>
    <w:rsid w:val="00767585"/>
    <w:rsid w:val="00780795"/>
    <w:rsid w:val="007A2CEC"/>
    <w:rsid w:val="007A646C"/>
    <w:rsid w:val="007B1EDB"/>
    <w:rsid w:val="007B2442"/>
    <w:rsid w:val="007B71B8"/>
    <w:rsid w:val="007C4BC5"/>
    <w:rsid w:val="007E1D79"/>
    <w:rsid w:val="007E4EF4"/>
    <w:rsid w:val="007F0C34"/>
    <w:rsid w:val="007F23A8"/>
    <w:rsid w:val="008116BA"/>
    <w:rsid w:val="008119C7"/>
    <w:rsid w:val="00815669"/>
    <w:rsid w:val="00823506"/>
    <w:rsid w:val="00831038"/>
    <w:rsid w:val="00846C91"/>
    <w:rsid w:val="00862735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A4927"/>
    <w:rsid w:val="008B5E31"/>
    <w:rsid w:val="008C4FBE"/>
    <w:rsid w:val="008D69B7"/>
    <w:rsid w:val="008F11FD"/>
    <w:rsid w:val="008F3FD4"/>
    <w:rsid w:val="008F4A9B"/>
    <w:rsid w:val="008F7506"/>
    <w:rsid w:val="00905BA7"/>
    <w:rsid w:val="00912AE0"/>
    <w:rsid w:val="009172C4"/>
    <w:rsid w:val="00917A14"/>
    <w:rsid w:val="00921B59"/>
    <w:rsid w:val="00926383"/>
    <w:rsid w:val="009405FE"/>
    <w:rsid w:val="00942D04"/>
    <w:rsid w:val="00946E5C"/>
    <w:rsid w:val="00957855"/>
    <w:rsid w:val="0096191C"/>
    <w:rsid w:val="00962170"/>
    <w:rsid w:val="00962AD0"/>
    <w:rsid w:val="00970DBB"/>
    <w:rsid w:val="0097381A"/>
    <w:rsid w:val="009A2ED4"/>
    <w:rsid w:val="009A5601"/>
    <w:rsid w:val="009B6BDF"/>
    <w:rsid w:val="009B754B"/>
    <w:rsid w:val="009C2C9A"/>
    <w:rsid w:val="009C4F87"/>
    <w:rsid w:val="009C5629"/>
    <w:rsid w:val="009C694E"/>
    <w:rsid w:val="009D56A4"/>
    <w:rsid w:val="009D64D5"/>
    <w:rsid w:val="009F3119"/>
    <w:rsid w:val="00A0629B"/>
    <w:rsid w:val="00A22E5D"/>
    <w:rsid w:val="00A2583B"/>
    <w:rsid w:val="00A25B61"/>
    <w:rsid w:val="00A26934"/>
    <w:rsid w:val="00A32585"/>
    <w:rsid w:val="00A365F0"/>
    <w:rsid w:val="00A563F0"/>
    <w:rsid w:val="00A5749E"/>
    <w:rsid w:val="00A92EE5"/>
    <w:rsid w:val="00AA3334"/>
    <w:rsid w:val="00AA38E8"/>
    <w:rsid w:val="00AB200C"/>
    <w:rsid w:val="00AB2785"/>
    <w:rsid w:val="00AC7DD3"/>
    <w:rsid w:val="00AD7CA4"/>
    <w:rsid w:val="00AE0435"/>
    <w:rsid w:val="00AE5C76"/>
    <w:rsid w:val="00AE684E"/>
    <w:rsid w:val="00AF082D"/>
    <w:rsid w:val="00AF0B3E"/>
    <w:rsid w:val="00AF21A5"/>
    <w:rsid w:val="00AF7EDD"/>
    <w:rsid w:val="00B0266D"/>
    <w:rsid w:val="00B11BE8"/>
    <w:rsid w:val="00B15158"/>
    <w:rsid w:val="00B21099"/>
    <w:rsid w:val="00B263A8"/>
    <w:rsid w:val="00B35242"/>
    <w:rsid w:val="00B352F7"/>
    <w:rsid w:val="00B738C5"/>
    <w:rsid w:val="00B81B39"/>
    <w:rsid w:val="00B81C1B"/>
    <w:rsid w:val="00B85E5D"/>
    <w:rsid w:val="00B871EB"/>
    <w:rsid w:val="00B915BD"/>
    <w:rsid w:val="00B96B57"/>
    <w:rsid w:val="00BA0018"/>
    <w:rsid w:val="00BA555C"/>
    <w:rsid w:val="00BA72F4"/>
    <w:rsid w:val="00BC0234"/>
    <w:rsid w:val="00BC661E"/>
    <w:rsid w:val="00BC6B0F"/>
    <w:rsid w:val="00BD6557"/>
    <w:rsid w:val="00BF1475"/>
    <w:rsid w:val="00BF437F"/>
    <w:rsid w:val="00BF5242"/>
    <w:rsid w:val="00C0276C"/>
    <w:rsid w:val="00C1204A"/>
    <w:rsid w:val="00C145F2"/>
    <w:rsid w:val="00C24FF5"/>
    <w:rsid w:val="00C27725"/>
    <w:rsid w:val="00C30D51"/>
    <w:rsid w:val="00C3267C"/>
    <w:rsid w:val="00C375E8"/>
    <w:rsid w:val="00C576BF"/>
    <w:rsid w:val="00C60657"/>
    <w:rsid w:val="00C71EF8"/>
    <w:rsid w:val="00C87413"/>
    <w:rsid w:val="00CA5BBE"/>
    <w:rsid w:val="00CB113C"/>
    <w:rsid w:val="00CB724F"/>
    <w:rsid w:val="00CC5FFD"/>
    <w:rsid w:val="00CE07E4"/>
    <w:rsid w:val="00CF01A3"/>
    <w:rsid w:val="00CF445E"/>
    <w:rsid w:val="00CF7C4B"/>
    <w:rsid w:val="00D027BD"/>
    <w:rsid w:val="00D16229"/>
    <w:rsid w:val="00D31601"/>
    <w:rsid w:val="00D36D8C"/>
    <w:rsid w:val="00D4065B"/>
    <w:rsid w:val="00D4267E"/>
    <w:rsid w:val="00D43475"/>
    <w:rsid w:val="00D51275"/>
    <w:rsid w:val="00D52276"/>
    <w:rsid w:val="00D57397"/>
    <w:rsid w:val="00D6547D"/>
    <w:rsid w:val="00D66AB8"/>
    <w:rsid w:val="00D732DD"/>
    <w:rsid w:val="00D77952"/>
    <w:rsid w:val="00D8298E"/>
    <w:rsid w:val="00D87608"/>
    <w:rsid w:val="00DA2279"/>
    <w:rsid w:val="00DB213C"/>
    <w:rsid w:val="00DC336B"/>
    <w:rsid w:val="00DD3B65"/>
    <w:rsid w:val="00DE24CB"/>
    <w:rsid w:val="00DE2FDE"/>
    <w:rsid w:val="00DE4B77"/>
    <w:rsid w:val="00E01806"/>
    <w:rsid w:val="00E024FD"/>
    <w:rsid w:val="00E107A7"/>
    <w:rsid w:val="00E202D5"/>
    <w:rsid w:val="00E35A9F"/>
    <w:rsid w:val="00E36420"/>
    <w:rsid w:val="00E50190"/>
    <w:rsid w:val="00E53BF0"/>
    <w:rsid w:val="00E61FD9"/>
    <w:rsid w:val="00E67396"/>
    <w:rsid w:val="00E70D2A"/>
    <w:rsid w:val="00E77432"/>
    <w:rsid w:val="00E9431D"/>
    <w:rsid w:val="00EA128E"/>
    <w:rsid w:val="00EA6BCB"/>
    <w:rsid w:val="00EC0CCD"/>
    <w:rsid w:val="00ED7CA4"/>
    <w:rsid w:val="00EE26AB"/>
    <w:rsid w:val="00EE3868"/>
    <w:rsid w:val="00EF1337"/>
    <w:rsid w:val="00F01D8E"/>
    <w:rsid w:val="00F07544"/>
    <w:rsid w:val="00F14F1F"/>
    <w:rsid w:val="00F25926"/>
    <w:rsid w:val="00F31A9D"/>
    <w:rsid w:val="00F36729"/>
    <w:rsid w:val="00F36CC2"/>
    <w:rsid w:val="00F41E6C"/>
    <w:rsid w:val="00F4330C"/>
    <w:rsid w:val="00F4712F"/>
    <w:rsid w:val="00F56F9A"/>
    <w:rsid w:val="00F575E2"/>
    <w:rsid w:val="00F602B0"/>
    <w:rsid w:val="00F6418E"/>
    <w:rsid w:val="00F64A35"/>
    <w:rsid w:val="00F737FE"/>
    <w:rsid w:val="00F91518"/>
    <w:rsid w:val="00FA5768"/>
    <w:rsid w:val="00FB39DC"/>
    <w:rsid w:val="00FC02C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AB582-02EF-4C89-9852-0075A357FC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098471-DD34-4A04-A285-AD4E4F495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5094</CharactersWithSpaces>
  <SharedDoc>false</SharedDoc>
  <HLinks>
    <vt:vector size="144" baseType="variant">
      <vt:variant>
        <vt:i4>1638455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_Toc427226683</vt:lpwstr>
      </vt:variant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_Toc427226682</vt:lpwstr>
      </vt:variant>
      <vt:variant>
        <vt:i4>1638455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_Toc427226681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_Toc427226680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_Toc427226679</vt:lpwstr>
      </vt:variant>
      <vt:variant>
        <vt:i4>1441847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_Toc427226678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_Toc427226677</vt:lpwstr>
      </vt:variant>
      <vt:variant>
        <vt:i4>1441847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_Toc427226676</vt:lpwstr>
      </vt:variant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_Toc427226675</vt:lpwstr>
      </vt:variant>
      <vt:variant>
        <vt:i4>1441847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_Toc427226674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_Toc427226673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_Toc427226672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_Toc427226671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_Toc427226670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_Toc427226669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_Toc427226668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_Toc427226667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_Toc427226666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_Toc427226665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_Toc427226664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_Toc427226663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_Toc427226662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_Toc427226661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_Toc427226660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Nexteer Employee</cp:lastModifiedBy>
  <cp:revision>14</cp:revision>
  <cp:lastPrinted>2016-03-29T15:28:00Z</cp:lastPrinted>
  <dcterms:created xsi:type="dcterms:W3CDTF">2016-03-29T15:28:00Z</dcterms:created>
  <dcterms:modified xsi:type="dcterms:W3CDTF">2016-12-10T21:11:00Z</dcterms:modified>
</cp:coreProperties>
</file>