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C742E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Module Design Document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2E2C8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r w:rsidR="00F75BD1" w:rsidRPr="00F75BD1">
        <w:rPr>
          <w:rFonts w:cs="Calibri"/>
          <w:b/>
          <w:sz w:val="24"/>
        </w:rPr>
        <w:t>AssiSumLim</w:t>
      </w:r>
      <w:r w:rsidR="009852C4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ins w:id="0" w:author="Shawn Penning" w:date="2017-06-14T12:39:00Z">
        <w:r w:rsidR="00A654D5">
          <w:rPr>
            <w:rFonts w:cs="Calibri"/>
            <w:b/>
            <w:sz w:val="24"/>
          </w:rPr>
          <w:t>3</w:t>
        </w:r>
      </w:ins>
      <w:del w:id="1" w:author="Shawn Penning" w:date="2017-06-14T12:39:00Z">
        <w:r w:rsidR="00754BB0" w:rsidDel="00A654D5">
          <w:rPr>
            <w:rFonts w:cs="Calibri"/>
            <w:b/>
            <w:sz w:val="24"/>
          </w:rPr>
          <w:delText>2</w:delText>
        </w:r>
      </w:del>
      <w:r w:rsidR="00754BB0">
        <w:rPr>
          <w:rFonts w:cs="Calibri"/>
          <w:b/>
          <w:sz w:val="24"/>
        </w:rPr>
        <w:t>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754BB0">
        <w:rPr>
          <w:rFonts w:cs="Calibri"/>
          <w:b/>
          <w:sz w:val="24"/>
        </w:rPr>
        <w:t>15-May-2017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754BB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del w:id="2" w:author="Shawn Penning" w:date="2017-06-14T12:39:00Z">
        <w:r w:rsidDel="00A654D5">
          <w:rPr>
            <w:rFonts w:cs="Calibri"/>
            <w:b/>
            <w:sz w:val="24"/>
          </w:rPr>
          <w:delText>Matthew Leser</w:delText>
        </w:r>
      </w:del>
      <w:ins w:id="3" w:author="Shawn Penning" w:date="2017-06-14T12:39:00Z">
        <w:r w:rsidR="00A654D5">
          <w:rPr>
            <w:rFonts w:cs="Calibri"/>
            <w:b/>
            <w:sz w:val="24"/>
          </w:rPr>
          <w:t>Shawn Penning</w:t>
        </w:r>
      </w:ins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E94A04">
        <w:rPr>
          <w:rFonts w:cs="Calibri"/>
        </w:rPr>
        <w:t>Configuration Management System</w:t>
      </w:r>
      <w:r w:rsidR="0095572C">
        <w:rPr>
          <w:rFonts w:cs="Calibri"/>
        </w:rPr>
        <w:t>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2520"/>
        <w:gridCol w:w="990"/>
        <w:gridCol w:w="1440"/>
      </w:tblGrid>
      <w:tr w:rsidR="00867F58" w:rsidRPr="00AA38E8" w:rsidTr="0075257E">
        <w:tc>
          <w:tcPr>
            <w:tcW w:w="5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t>Sankardu Varadapureddi</w:t>
            </w:r>
          </w:p>
        </w:tc>
        <w:tc>
          <w:tcPr>
            <w:tcW w:w="99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867F58" w:rsidRPr="00AA38E8" w:rsidRDefault="00F75BD1" w:rsidP="00F75BD1">
            <w:pPr>
              <w:rPr>
                <w:rFonts w:cs="Calibri"/>
              </w:rPr>
            </w:pPr>
            <w:r>
              <w:rPr>
                <w:rFonts w:cs="Calibri"/>
              </w:rPr>
              <w:t>03</w:t>
            </w:r>
            <w:r w:rsidR="00867F58">
              <w:rPr>
                <w:rFonts w:cs="Calibri"/>
              </w:rPr>
              <w:t>-</w:t>
            </w:r>
            <w:r>
              <w:rPr>
                <w:rFonts w:cs="Calibri"/>
              </w:rPr>
              <w:t>Jun</w:t>
            </w:r>
            <w:bookmarkStart w:id="4" w:name="_GoBack"/>
            <w:bookmarkEnd w:id="4"/>
            <w:del w:id="5" w:author="Shawn Penning" w:date="2017-06-14T12:41:00Z">
              <w:r w:rsidDel="00A654D5">
                <w:rPr>
                  <w:rFonts w:cs="Calibri"/>
                </w:rPr>
                <w:delText>e</w:delText>
              </w:r>
            </w:del>
            <w:r w:rsidR="00867F58">
              <w:rPr>
                <w:rFonts w:cs="Calibri"/>
              </w:rPr>
              <w:t>-2015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754BB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520" w:type="dxa"/>
          </w:tcPr>
          <w:p w:rsidR="00867F58" w:rsidRPr="00AA38E8" w:rsidRDefault="00754BB0" w:rsidP="00AF082D">
            <w:pPr>
              <w:rPr>
                <w:rFonts w:cs="Calibri"/>
              </w:rPr>
            </w:pPr>
            <w:r>
              <w:rPr>
                <w:rFonts w:cs="Calibri"/>
              </w:rPr>
              <w:t>Updated Graph</w:t>
            </w:r>
            <w:r w:rsidR="004B7335">
              <w:rPr>
                <w:rFonts w:cs="Calibri"/>
              </w:rPr>
              <w:t xml:space="preserve"> , added Limitations, Updated Server Runnable Information</w:t>
            </w:r>
          </w:p>
        </w:tc>
        <w:tc>
          <w:tcPr>
            <w:tcW w:w="2520" w:type="dxa"/>
          </w:tcPr>
          <w:p w:rsidR="00867F58" w:rsidRPr="00AA38E8" w:rsidRDefault="00754BB0">
            <w:pPr>
              <w:rPr>
                <w:rFonts w:cs="Calibri"/>
              </w:rPr>
            </w:pPr>
            <w:r>
              <w:rPr>
                <w:rFonts w:cs="Calibri"/>
              </w:rPr>
              <w:t>Matthew Leser</w:t>
            </w:r>
          </w:p>
        </w:tc>
        <w:tc>
          <w:tcPr>
            <w:tcW w:w="990" w:type="dxa"/>
          </w:tcPr>
          <w:p w:rsidR="00867F58" w:rsidRPr="00AA38E8" w:rsidRDefault="00754BB0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1440" w:type="dxa"/>
          </w:tcPr>
          <w:p w:rsidR="00867F58" w:rsidRPr="00AA38E8" w:rsidRDefault="00754BB0" w:rsidP="00C375E8">
            <w:pPr>
              <w:rPr>
                <w:rFonts w:cs="Calibri"/>
              </w:rPr>
            </w:pPr>
            <w:r>
              <w:rPr>
                <w:rFonts w:cs="Calibri"/>
              </w:rPr>
              <w:t>15-May-2017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Default="00A654D5">
            <w:pPr>
              <w:rPr>
                <w:rFonts w:cs="Calibri"/>
              </w:rPr>
            </w:pPr>
            <w:ins w:id="6" w:author="Shawn Penning" w:date="2017-06-14T12:39:00Z">
              <w:r>
                <w:rPr>
                  <w:rFonts w:cs="Calibri"/>
                </w:rPr>
                <w:t>3</w:t>
              </w:r>
            </w:ins>
          </w:p>
        </w:tc>
        <w:tc>
          <w:tcPr>
            <w:tcW w:w="2520" w:type="dxa"/>
          </w:tcPr>
          <w:p w:rsidR="00867F58" w:rsidRDefault="00A654D5" w:rsidP="00152041">
            <w:ins w:id="7" w:author="Shawn Penning" w:date="2017-06-14T12:40:00Z">
              <w:r>
                <w:t>Removed application data types; PIM range correction noted</w:t>
              </w:r>
            </w:ins>
          </w:p>
        </w:tc>
        <w:tc>
          <w:tcPr>
            <w:tcW w:w="2520" w:type="dxa"/>
          </w:tcPr>
          <w:p w:rsidR="00867F58" w:rsidRDefault="00A654D5">
            <w:pPr>
              <w:rPr>
                <w:rFonts w:cs="Calibri"/>
              </w:rPr>
            </w:pPr>
            <w:ins w:id="8" w:author="Shawn Penning" w:date="2017-06-14T12:41:00Z">
              <w:r>
                <w:rPr>
                  <w:rFonts w:cs="Calibri"/>
                </w:rPr>
                <w:t>Shawn Penning</w:t>
              </w:r>
            </w:ins>
          </w:p>
        </w:tc>
        <w:tc>
          <w:tcPr>
            <w:tcW w:w="990" w:type="dxa"/>
          </w:tcPr>
          <w:p w:rsidR="00867F58" w:rsidRDefault="00A654D5">
            <w:pPr>
              <w:rPr>
                <w:rFonts w:cs="Calibri"/>
              </w:rPr>
            </w:pPr>
            <w:ins w:id="9" w:author="Shawn Penning" w:date="2017-06-14T12:41:00Z">
              <w:r>
                <w:rPr>
                  <w:rFonts w:cs="Calibri"/>
                </w:rPr>
                <w:t>3.0</w:t>
              </w:r>
            </w:ins>
          </w:p>
        </w:tc>
        <w:tc>
          <w:tcPr>
            <w:tcW w:w="1440" w:type="dxa"/>
          </w:tcPr>
          <w:p w:rsidR="00867F58" w:rsidRDefault="00A654D5" w:rsidP="00C375E8">
            <w:pPr>
              <w:rPr>
                <w:rFonts w:cs="Calibri"/>
              </w:rPr>
            </w:pPr>
            <w:ins w:id="10" w:author="Shawn Penning" w:date="2017-06-14T12:41:00Z">
              <w:r>
                <w:rPr>
                  <w:rFonts w:cs="Calibri"/>
                </w:rPr>
                <w:t>14-Jun-2017</w:t>
              </w:r>
            </w:ins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11" w:name="_Toc378476016"/>
      <w:bookmarkStart w:id="12" w:name="_Toc348792978"/>
      <w:bookmarkStart w:id="13" w:name="_Toc348793074"/>
      <w:bookmarkStart w:id="14" w:name="_Toc348793965"/>
      <w:bookmarkStart w:id="15" w:name="_Toc349459173"/>
      <w:bookmarkStart w:id="16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11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8E63DA" w:rsidRDefault="009C562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 w:rsidRPr="00AA38E8">
        <w:rPr>
          <w:rFonts w:ascii="Calibri" w:hAnsi="Calibri" w:cs="Calibri"/>
          <w:b w:val="0"/>
          <w:caps w:val="0"/>
        </w:rPr>
        <w:fldChar w:fldCharType="begin"/>
      </w:r>
      <w:r w:rsidRPr="00AA38E8">
        <w:rPr>
          <w:rFonts w:ascii="Calibri" w:hAnsi="Calibri" w:cs="Calibri"/>
          <w:b w:val="0"/>
          <w:caps w:val="0"/>
        </w:rPr>
        <w:instrText xml:space="preserve"> TOC \o "1-2" \h \z \u </w:instrText>
      </w:r>
      <w:r w:rsidRPr="00AA38E8">
        <w:rPr>
          <w:rFonts w:ascii="Calibri" w:hAnsi="Calibri" w:cs="Calibri"/>
          <w:b w:val="0"/>
          <w:caps w:val="0"/>
        </w:rPr>
        <w:fldChar w:fldCharType="separate"/>
      </w:r>
      <w:hyperlink w:anchor="_Toc421537746" w:history="1">
        <w:r w:rsidR="008E63DA" w:rsidRPr="009C5E51">
          <w:rPr>
            <w:rStyle w:val="Hyperlink"/>
            <w:rFonts w:ascii="Calibri" w:hAnsi="Calibri" w:cs="Calibri"/>
            <w:noProof/>
          </w:rPr>
          <w:t>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Abbrevations And Acronyms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_Toc421537746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5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5B03D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47" w:history="1">
        <w:r w:rsidR="008E63DA" w:rsidRPr="009C5E51">
          <w:rPr>
            <w:rStyle w:val="Hyperlink"/>
            <w:rFonts w:ascii="Calibri" w:hAnsi="Calibri" w:cs="Calibri"/>
            <w:noProof/>
          </w:rPr>
          <w:t>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References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_Toc421537747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6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5B03D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48" w:history="1">
        <w:r w:rsidR="008E63DA" w:rsidRPr="009C5E51">
          <w:rPr>
            <w:rStyle w:val="Hyperlink"/>
            <w:rFonts w:ascii="Calibri" w:hAnsi="Calibri" w:cs="Calibri"/>
            <w:noProof/>
          </w:rPr>
          <w:t>3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AssiSumLim High-Level Description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_Toc421537748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7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5B03D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49" w:history="1">
        <w:r w:rsidR="008E63DA" w:rsidRPr="009C5E51">
          <w:rPr>
            <w:rStyle w:val="Hyperlink"/>
            <w:rFonts w:ascii="Calibri" w:hAnsi="Calibri" w:cs="Calibri"/>
            <w:noProof/>
          </w:rPr>
          <w:t>4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Design details of software module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_Toc421537749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8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0" w:history="1">
        <w:r w:rsidR="008E63DA" w:rsidRPr="009C5E51">
          <w:rPr>
            <w:rStyle w:val="Hyperlink"/>
            <w:rFonts w:ascii="Calibri" w:hAnsi="Calibri" w:cs="Calibri"/>
          </w:rPr>
          <w:t>4.1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 xml:space="preserve">Graphical representation of </w:t>
        </w:r>
        <w:r w:rsidR="008E63DA" w:rsidRPr="009C5E51">
          <w:rPr>
            <w:rStyle w:val="Hyperlink"/>
          </w:rPr>
          <w:t>AssiSumLim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_Toc421537750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8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1" w:history="1">
        <w:r w:rsidR="008E63DA" w:rsidRPr="009C5E51">
          <w:rPr>
            <w:rStyle w:val="Hyperlink"/>
            <w:rFonts w:ascii="Calibri" w:hAnsi="Calibri" w:cs="Calibri"/>
          </w:rPr>
          <w:t>4.2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Data Flow Diagram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_Toc421537751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8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2" w:history="1">
        <w:r w:rsidR="008E63DA" w:rsidRPr="009C5E51">
          <w:rPr>
            <w:rStyle w:val="Hyperlink"/>
            <w:rFonts w:ascii="Calibri" w:hAnsi="Calibri" w:cs="Calibri"/>
          </w:rPr>
          <w:t>4.2.1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Module level DFD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_Toc421537752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8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3" w:history="1">
        <w:r w:rsidR="008E63DA" w:rsidRPr="009C5E51">
          <w:rPr>
            <w:rStyle w:val="Hyperlink"/>
            <w:rFonts w:ascii="Calibri" w:hAnsi="Calibri" w:cs="Calibri"/>
          </w:rPr>
          <w:t>4.2.2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Sub-Module level DFD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_Toc421537753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9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4" w:history="1">
        <w:r w:rsidR="008E63DA" w:rsidRPr="009C5E51">
          <w:rPr>
            <w:rStyle w:val="Hyperlink"/>
            <w:rFonts w:ascii="Calibri" w:hAnsi="Calibri" w:cs="Calibri"/>
          </w:rPr>
          <w:t>4.3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COMPONENT FLOW DIAGRAM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_Toc421537754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9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55" w:history="1">
        <w:r w:rsidR="008E63DA" w:rsidRPr="009C5E51">
          <w:rPr>
            <w:rStyle w:val="Hyperlink"/>
            <w:rFonts w:ascii="Calibri" w:hAnsi="Calibri" w:cs="Calibri"/>
            <w:noProof/>
          </w:rPr>
          <w:t>5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Variable Data Dictionary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_Toc421537755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10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6" w:history="1">
        <w:r w:rsidR="008E63DA" w:rsidRPr="009C5E51">
          <w:rPr>
            <w:rStyle w:val="Hyperlink"/>
            <w:rFonts w:ascii="Calibri" w:hAnsi="Calibri" w:cs="Calibri"/>
          </w:rPr>
          <w:t>5.1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User defined typedef definition/declaration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_Toc421537756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10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7" w:history="1">
        <w:r w:rsidR="008E63DA" w:rsidRPr="009C5E51">
          <w:rPr>
            <w:rStyle w:val="Hyperlink"/>
            <w:rFonts w:ascii="Calibri" w:hAnsi="Calibri" w:cs="Calibri"/>
          </w:rPr>
          <w:t>5.2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Variable definition for enumerated types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_Toc421537757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10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58" w:history="1">
        <w:r w:rsidR="008E63DA" w:rsidRPr="009C5E51">
          <w:rPr>
            <w:rStyle w:val="Hyperlink"/>
            <w:rFonts w:ascii="Calibri" w:hAnsi="Calibri" w:cs="Calibri"/>
            <w:noProof/>
          </w:rPr>
          <w:t>6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Constant Data Dictionary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_Toc421537758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11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9" w:history="1">
        <w:r w:rsidR="008E63DA" w:rsidRPr="009C5E51">
          <w:rPr>
            <w:rStyle w:val="Hyperlink"/>
            <w:rFonts w:ascii="Calibri" w:hAnsi="Calibri" w:cs="Calibri"/>
          </w:rPr>
          <w:t>6.1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Program(fixed) Constants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_Toc421537759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11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0" w:history="1">
        <w:r w:rsidR="008E63DA" w:rsidRPr="009C5E51">
          <w:rPr>
            <w:rStyle w:val="Hyperlink"/>
            <w:rFonts w:ascii="Calibri" w:hAnsi="Calibri" w:cs="Calibri"/>
          </w:rPr>
          <w:t>6.1.1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Embedded Constants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_Toc421537760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11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1" w:history="1">
        <w:r w:rsidR="008E63DA" w:rsidRPr="009C5E51">
          <w:rPr>
            <w:rStyle w:val="Hyperlink"/>
            <w:rFonts w:ascii="Calibri" w:hAnsi="Calibri" w:cs="Calibri"/>
          </w:rPr>
          <w:t>6.1.1.1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Local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_Toc421537761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11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2" w:history="1">
        <w:r w:rsidR="008E63DA" w:rsidRPr="009C5E51">
          <w:rPr>
            <w:rStyle w:val="Hyperlink"/>
            <w:rFonts w:ascii="Calibri" w:hAnsi="Calibri" w:cs="Calibri"/>
          </w:rPr>
          <w:t>6.1.1.2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Global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_Toc421537762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11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3" w:history="1">
        <w:r w:rsidR="008E63DA" w:rsidRPr="009C5E51">
          <w:rPr>
            <w:rStyle w:val="Hyperlink"/>
            <w:rFonts w:ascii="Calibri" w:hAnsi="Calibri" w:cs="Calibri"/>
          </w:rPr>
          <w:t>6.1.2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Module specific Lookup Tables Constants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_Toc421537763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11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64" w:history="1">
        <w:r w:rsidR="008E63DA" w:rsidRPr="009C5E51">
          <w:rPr>
            <w:rStyle w:val="Hyperlink"/>
            <w:rFonts w:ascii="Calibri" w:hAnsi="Calibri" w:cs="Calibri"/>
            <w:noProof/>
          </w:rPr>
          <w:t>7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Software Module Implementation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_Toc421537764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12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5" w:history="1">
        <w:r w:rsidR="008E63DA" w:rsidRPr="009C5E51">
          <w:rPr>
            <w:rStyle w:val="Hyperlink"/>
            <w:rFonts w:ascii="Calibri" w:hAnsi="Calibri" w:cs="Calibri"/>
          </w:rPr>
          <w:t>7.1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Sub-Module Functions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_Toc421537765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6" w:history="1">
        <w:r w:rsidR="008E63DA" w:rsidRPr="009C5E51">
          <w:rPr>
            <w:rStyle w:val="Hyperlink"/>
            <w:rFonts w:ascii="Calibri" w:hAnsi="Calibri" w:cs="Calibri"/>
          </w:rPr>
          <w:t>7.1.1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Initialization Functions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_Toc421537766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7" w:history="1">
        <w:r w:rsidR="008E63DA" w:rsidRPr="009C5E51">
          <w:rPr>
            <w:rStyle w:val="Hyperlink"/>
            <w:rFonts w:ascii="Calibri" w:hAnsi="Calibri" w:cs="Calibri"/>
          </w:rPr>
          <w:t>7.1.1.1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INIT: AssiSumLimInit1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_Toc421537767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8" w:history="1">
        <w:r w:rsidR="008E63DA" w:rsidRPr="009C5E51">
          <w:rPr>
            <w:rStyle w:val="Hyperlink"/>
            <w:rFonts w:ascii="Calibri" w:hAnsi="Calibri" w:cs="Calibri"/>
          </w:rPr>
          <w:t>7.1.1.1.1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Design Rationale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_Toc421537768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9" w:history="1">
        <w:r w:rsidR="008E63DA" w:rsidRPr="009C5E51">
          <w:rPr>
            <w:rStyle w:val="Hyperlink"/>
            <w:rFonts w:ascii="Calibri" w:hAnsi="Calibri" w:cs="Calibri"/>
          </w:rPr>
          <w:t>7.1.1.1.2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Module Outputs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_Toc421537769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0" w:history="1">
        <w:r w:rsidR="008E63DA" w:rsidRPr="009C5E51">
          <w:rPr>
            <w:rStyle w:val="Hyperlink"/>
            <w:rFonts w:ascii="Calibri" w:hAnsi="Calibri" w:cs="Calibri"/>
          </w:rPr>
          <w:t>7.1.1.1.3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Module Internal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_Toc421537770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1" w:history="1">
        <w:r w:rsidR="008E63DA" w:rsidRPr="009C5E51">
          <w:rPr>
            <w:rStyle w:val="Hyperlink"/>
            <w:rFonts w:ascii="Calibri" w:hAnsi="Calibri" w:cs="Calibri"/>
          </w:rPr>
          <w:t>7.1.2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PERIODIC FUNCTIONS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_Toc421537771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2" w:history="1">
        <w:r w:rsidR="008E63DA" w:rsidRPr="009C5E51">
          <w:rPr>
            <w:rStyle w:val="Hyperlink"/>
            <w:rFonts w:ascii="Calibri" w:hAnsi="Calibri" w:cs="Calibri"/>
          </w:rPr>
          <w:t>7.1.2.1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Per: AssiSumLimPer1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_Toc421537772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3" w:history="1">
        <w:r w:rsidR="008E63DA" w:rsidRPr="009C5E51">
          <w:rPr>
            <w:rStyle w:val="Hyperlink"/>
            <w:rFonts w:ascii="Calibri" w:hAnsi="Calibri" w:cs="Calibri"/>
          </w:rPr>
          <w:t>7.1.2.1.1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Design Rationale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_Toc421537773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4" w:history="1">
        <w:r w:rsidR="008E63DA" w:rsidRPr="009C5E51">
          <w:rPr>
            <w:rStyle w:val="Hyperlink"/>
            <w:rFonts w:ascii="Calibri" w:hAnsi="Calibri" w:cs="Calibri"/>
          </w:rPr>
          <w:t>7.1.2.1.2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Store Module Inputs to Local copies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_Toc421537774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5" w:history="1">
        <w:r w:rsidR="008E63DA" w:rsidRPr="009C5E51">
          <w:rPr>
            <w:rStyle w:val="Hyperlink"/>
            <w:rFonts w:ascii="Calibri" w:hAnsi="Calibri" w:cs="Calibri"/>
          </w:rPr>
          <w:t>7.1.2.1.3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(Processing of function)………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_Toc421537775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6" w:history="1">
        <w:r w:rsidR="008E63DA" w:rsidRPr="009C5E51">
          <w:rPr>
            <w:rStyle w:val="Hyperlink"/>
            <w:rFonts w:ascii="Calibri" w:hAnsi="Calibri" w:cs="Calibri"/>
          </w:rPr>
          <w:t>7.1.2.1.4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Store Local copy of outputs into Module Outputs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_Toc421537776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7" w:history="1">
        <w:r w:rsidR="008E63DA" w:rsidRPr="009C5E51">
          <w:rPr>
            <w:rStyle w:val="Hyperlink"/>
            <w:rFonts w:ascii="Calibri" w:hAnsi="Calibri" w:cs="Calibri"/>
          </w:rPr>
          <w:t>7.1.3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Interrupt Functions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_Toc421537777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8" w:history="1">
        <w:r w:rsidR="008E63DA" w:rsidRPr="009C5E51">
          <w:rPr>
            <w:rStyle w:val="Hyperlink"/>
            <w:rFonts w:ascii="Calibri" w:hAnsi="Calibri" w:cs="Calibri"/>
          </w:rPr>
          <w:t>7.1.4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Server runnables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_Toc421537778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9" w:history="1">
        <w:r w:rsidR="008E63DA" w:rsidRPr="009C5E51">
          <w:rPr>
            <w:rStyle w:val="Hyperlink"/>
            <w:rFonts w:ascii="Calibri" w:hAnsi="Calibri" w:cs="Calibri"/>
          </w:rPr>
          <w:t>7.1.4.1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SetManTqCmd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_Toc421537779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0" w:history="1">
        <w:r w:rsidR="008E63DA" w:rsidRPr="009C5E51">
          <w:rPr>
            <w:rStyle w:val="Hyperlink"/>
            <w:rFonts w:ascii="Calibri" w:hAnsi="Calibri" w:cs="Calibri"/>
          </w:rPr>
          <w:t>7.1.4.1.1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Design Rationale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_Toc421537780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1" w:history="1">
        <w:r w:rsidR="008E63DA" w:rsidRPr="009C5E51">
          <w:rPr>
            <w:rStyle w:val="Hyperlink"/>
            <w:rFonts w:ascii="Calibri" w:hAnsi="Calibri" w:cs="Calibri"/>
          </w:rPr>
          <w:t>7.1.4.1.2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Store Module Inputs to Local copies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_Toc421537781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2" w:history="1">
        <w:r w:rsidR="008E63DA" w:rsidRPr="009C5E51">
          <w:rPr>
            <w:rStyle w:val="Hyperlink"/>
            <w:rFonts w:ascii="Calibri" w:hAnsi="Calibri" w:cs="Calibri"/>
          </w:rPr>
          <w:t>7.1.4.1.3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(Processing of function)………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_Toc421537782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3" w:history="1">
        <w:r w:rsidR="008E63DA" w:rsidRPr="009C5E51">
          <w:rPr>
            <w:rStyle w:val="Hyperlink"/>
            <w:rFonts w:ascii="Calibri" w:hAnsi="Calibri" w:cs="Calibri"/>
          </w:rPr>
          <w:t>7.1.4.1.4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Store Local copy of outputs into Module Outputs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_Toc421537783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4" w:history="1">
        <w:r w:rsidR="008E63DA" w:rsidRPr="009C5E51">
          <w:rPr>
            <w:rStyle w:val="Hyperlink"/>
            <w:rFonts w:ascii="Calibri" w:hAnsi="Calibri" w:cs="Calibri"/>
          </w:rPr>
          <w:t>7.1.5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Local Function/Macro Definitions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_Toc421537784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5" w:history="1">
        <w:r w:rsidR="008E63DA" w:rsidRPr="009C5E51">
          <w:rPr>
            <w:rStyle w:val="Hyperlink"/>
            <w:rFonts w:ascii="Calibri" w:hAnsi="Calibri" w:cs="Calibri"/>
          </w:rPr>
          <w:t>7.1.5.1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Local Function #1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_Toc421537785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6" w:history="1">
        <w:r w:rsidR="008E63DA" w:rsidRPr="009C5E51">
          <w:rPr>
            <w:rStyle w:val="Hyperlink"/>
            <w:rFonts w:ascii="Calibri" w:hAnsi="Calibri" w:cs="Calibri"/>
          </w:rPr>
          <w:t>7.1.5.1.1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Description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_Toc421537786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7" w:history="1">
        <w:r w:rsidR="008E63DA" w:rsidRPr="009C5E51">
          <w:rPr>
            <w:rStyle w:val="Hyperlink"/>
            <w:rFonts w:ascii="Calibri" w:hAnsi="Calibri" w:cs="Calibri"/>
          </w:rPr>
          <w:t>7.1.5.2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Local Function #2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_Toc421537787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8" w:history="1">
        <w:r w:rsidR="008E63DA" w:rsidRPr="009C5E51">
          <w:rPr>
            <w:rStyle w:val="Hyperlink"/>
            <w:rFonts w:ascii="Calibri" w:hAnsi="Calibri" w:cs="Calibri"/>
          </w:rPr>
          <w:t>7.1.5.2.1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Description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_Toc421537788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9" w:history="1">
        <w:r w:rsidR="008E63DA" w:rsidRPr="009C5E51">
          <w:rPr>
            <w:rStyle w:val="Hyperlink"/>
            <w:rFonts w:ascii="Calibri" w:hAnsi="Calibri" w:cs="Calibri"/>
          </w:rPr>
          <w:t>7.1.6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GLObAL Function/Macro Definitions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_Toc421537789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90" w:history="1">
        <w:r w:rsidR="008E63DA" w:rsidRPr="009C5E51">
          <w:rPr>
            <w:rStyle w:val="Hyperlink"/>
            <w:rFonts w:ascii="Calibri" w:hAnsi="Calibri" w:cs="Calibri"/>
          </w:rPr>
          <w:t>7.1.7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/>
          </w:rPr>
          <w:t>Tranisition</w:t>
        </w:r>
        <w:r w:rsidR="008E63DA" w:rsidRPr="009C5E51">
          <w:rPr>
            <w:rStyle w:val="Hyperlink"/>
            <w:rFonts w:ascii="Calibri" w:hAnsi="Calibri" w:cs="Calibri"/>
          </w:rPr>
          <w:t xml:space="preserve"> FUNCTIONS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_Toc421537790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5B03D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91" w:history="1">
        <w:r w:rsidR="008E63DA" w:rsidRPr="009C5E51">
          <w:rPr>
            <w:rStyle w:val="Hyperlink"/>
            <w:rFonts w:ascii="Calibri" w:hAnsi="Calibri" w:cs="Calibri"/>
            <w:noProof/>
          </w:rPr>
          <w:t>8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Known Limitations With Design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_Toc421537791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14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5B03D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92" w:history="1">
        <w:r w:rsidR="008E63DA" w:rsidRPr="009C5E51">
          <w:rPr>
            <w:rStyle w:val="Hyperlink"/>
            <w:rFonts w:ascii="Calibri" w:hAnsi="Calibri" w:cs="Calibri"/>
            <w:noProof/>
          </w:rPr>
          <w:t>9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UNIT TEST CONSIDERATION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_Toc421537792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15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5B03D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93" w:history="1">
        <w:r w:rsidR="008E63DA" w:rsidRPr="009C5E51">
          <w:rPr>
            <w:rStyle w:val="Hyperlink"/>
            <w:rFonts w:ascii="Calibri" w:hAnsi="Calibri" w:cs="Calibri"/>
            <w:noProof/>
          </w:rPr>
          <w:t>10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Appendix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_Toc421537793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16</w:t>
        </w:r>
        <w:r w:rsidR="008E63DA">
          <w:rPr>
            <w:noProof/>
            <w:webHidden/>
          </w:rPr>
          <w:fldChar w:fldCharType="end"/>
        </w:r>
      </w:hyperlink>
    </w:p>
    <w:p w:rsidR="00891F29" w:rsidRPr="00AA38E8" w:rsidRDefault="009C5629">
      <w:pPr>
        <w:rPr>
          <w:rFonts w:cs="Calibri"/>
        </w:rPr>
      </w:pPr>
      <w:r w:rsidRPr="00AA38E8">
        <w:rPr>
          <w:rFonts w:cs="Calibri"/>
          <w:b/>
          <w:caps/>
          <w:color w:val="000000"/>
          <w:sz w:val="24"/>
          <w:szCs w:val="20"/>
          <w:lang w:val="en-GB" w:bidi="ar-SA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Pr="00AA38E8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7" w:name="_Toc367436496"/>
      <w:bookmarkStart w:id="18" w:name="_Toc421537746"/>
      <w:r w:rsidRPr="00AA38E8">
        <w:rPr>
          <w:rFonts w:ascii="Calibri" w:hAnsi="Calibri" w:cs="Calibri"/>
        </w:rPr>
        <w:lastRenderedPageBreak/>
        <w:t>A</w:t>
      </w:r>
      <w:bookmarkEnd w:id="17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18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AA38E8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B1EDB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27610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9" w:name="_Toc421537747"/>
      <w:r w:rsidRPr="00AA38E8">
        <w:rPr>
          <w:rFonts w:ascii="Calibri" w:hAnsi="Calibri" w:cs="Calibri"/>
        </w:rPr>
        <w:lastRenderedPageBreak/>
        <w:t>References</w:t>
      </w:r>
      <w:bookmarkEnd w:id="19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C71993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AA38E8" w:rsidTr="00151B09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Version</w:t>
            </w:r>
          </w:p>
        </w:tc>
      </w:tr>
      <w:tr w:rsidR="00063A7A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B37A0F" w:rsidP="008E63D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Process </w:t>
            </w:r>
            <w:r w:rsidR="008E63DA">
              <w:rPr>
                <w:rFonts w:cs="Calibri"/>
                <w:lang w:bidi="ar-SA"/>
              </w:rPr>
              <w:t>3</w:t>
            </w:r>
            <w:r>
              <w:rPr>
                <w:rFonts w:cs="Calibri"/>
                <w:lang w:bidi="ar-SA"/>
              </w:rPr>
              <w:t>.06.00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460B78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754BB0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2.0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460B78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754BB0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2.1</w:t>
            </w:r>
          </w:p>
        </w:tc>
      </w:tr>
      <w:tr w:rsidR="003B600F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szCs w:val="19"/>
              </w:rPr>
            </w:pPr>
            <w:r>
              <w:rPr>
                <w:rFonts w:cs="Calibri"/>
                <w:lang w:bidi="ar-SA"/>
              </w:rPr>
              <w:t xml:space="preserve">FDD - </w:t>
            </w:r>
            <w:r w:rsidR="00F75BD1" w:rsidRPr="00F75BD1">
              <w:rPr>
                <w:rFonts w:cs="Calibri"/>
                <w:lang w:bidi="ar-SA"/>
              </w:rPr>
              <w:t>SF004B_AssiSumLim_Design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D40C6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D40C62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  <w:tr w:rsidR="003B600F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</w:tr>
    </w:tbl>
    <w:p w:rsidR="00120D8E" w:rsidRPr="00AA38E8" w:rsidRDefault="00F75BD1" w:rsidP="00D6547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0" w:name="_Toc421537748"/>
      <w:bookmarkEnd w:id="12"/>
      <w:bookmarkEnd w:id="13"/>
      <w:bookmarkEnd w:id="14"/>
      <w:bookmarkEnd w:id="15"/>
      <w:bookmarkEnd w:id="16"/>
      <w:r w:rsidRPr="00F75BD1">
        <w:rPr>
          <w:rFonts w:ascii="Calibri" w:hAnsi="Calibri" w:cs="Calibri"/>
        </w:rPr>
        <w:lastRenderedPageBreak/>
        <w:t>AssiSumLim</w:t>
      </w:r>
      <w:r w:rsidR="002D040B" w:rsidRPr="00AA38E8">
        <w:rPr>
          <w:rFonts w:ascii="Calibri" w:hAnsi="Calibri" w:cs="Calibri"/>
        </w:rPr>
        <w:t xml:space="preserve"> </w:t>
      </w:r>
      <w:r w:rsidR="00120D8E" w:rsidRPr="00AA38E8">
        <w:rPr>
          <w:rFonts w:ascii="Calibri" w:hAnsi="Calibri" w:cs="Calibri"/>
        </w:rPr>
        <w:t>High-Level Description</w:t>
      </w:r>
      <w:bookmarkEnd w:id="20"/>
    </w:p>
    <w:p w:rsidR="00120D8E" w:rsidRPr="002D6391" w:rsidRDefault="00120D8E" w:rsidP="00233DA6">
      <w:pPr>
        <w:rPr>
          <w:rFonts w:cs="Calibri"/>
          <w:i/>
        </w:rPr>
      </w:pPr>
    </w:p>
    <w:p w:rsidR="00120D8E" w:rsidRPr="00AA38E8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1" w:name="_Toc421537749"/>
      <w:r w:rsidRPr="00AA38E8">
        <w:rPr>
          <w:rFonts w:ascii="Calibri" w:hAnsi="Calibri" w:cs="Calibri"/>
        </w:rPr>
        <w:lastRenderedPageBreak/>
        <w:t>Design details of software module</w:t>
      </w:r>
      <w:bookmarkEnd w:id="21"/>
    </w:p>
    <w:p w:rsidR="00D953C4" w:rsidRPr="00D953C4" w:rsidRDefault="00D953C4" w:rsidP="00D953C4">
      <w:pPr>
        <w:rPr>
          <w:rFonts w:cs="Calibri"/>
          <w:i/>
        </w:rPr>
      </w:pPr>
    </w:p>
    <w:p w:rsidR="00DE24CB" w:rsidRPr="00AA38E8" w:rsidRDefault="00BA0018" w:rsidP="0076345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2" w:name="_Toc421537750"/>
      <w:r>
        <w:rPr>
          <w:rFonts w:ascii="Calibri" w:hAnsi="Calibri" w:cs="Calibri"/>
        </w:rPr>
        <w:t>G</w:t>
      </w:r>
      <w:r w:rsidR="002D6391">
        <w:rPr>
          <w:rFonts w:ascii="Calibri" w:hAnsi="Calibri" w:cs="Calibri"/>
        </w:rPr>
        <w:t xml:space="preserve">raphical representation of </w:t>
      </w:r>
      <w:r w:rsidR="00C86B23" w:rsidRPr="00F75BD1">
        <w:rPr>
          <w:sz w:val="16"/>
        </w:rPr>
        <w:t>AssiSumLim</w:t>
      </w:r>
      <w:bookmarkEnd w:id="22"/>
    </w:p>
    <w:p w:rsidR="00656B0A" w:rsidRDefault="00D52276" w:rsidP="00656B0A">
      <w:pPr>
        <w:rPr>
          <w:rFonts w:cs="Calibri"/>
          <w:i/>
        </w:rPr>
      </w:pPr>
      <w:r>
        <w:rPr>
          <w:rFonts w:cs="Calibri"/>
          <w:i/>
        </w:rPr>
        <w:t xml:space="preserve"> </w:t>
      </w:r>
      <w:r w:rsidR="0088038F">
        <w:rPr>
          <w:noProof/>
          <w:lang w:bidi="ar-SA"/>
        </w:rPr>
        <w:drawing>
          <wp:inline distT="0" distB="0" distL="0" distR="0" wp14:anchorId="2C906877" wp14:editId="32FFFA3E">
            <wp:extent cx="2103840" cy="5566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844" cy="55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91" w:rsidRPr="002D6391" w:rsidRDefault="002D6391" w:rsidP="002D639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421537751"/>
      <w:r w:rsidRPr="002D6391">
        <w:rPr>
          <w:rFonts w:ascii="Calibri" w:hAnsi="Calibri" w:cs="Calibri"/>
        </w:rPr>
        <w:t>Data Flow Diagram</w:t>
      </w:r>
      <w:bookmarkEnd w:id="23"/>
    </w:p>
    <w:p w:rsidR="002D6391" w:rsidRPr="002D6391" w:rsidRDefault="005107C7" w:rsidP="002D6391">
      <w:pPr>
        <w:rPr>
          <w:rFonts w:cs="Calibri"/>
          <w:i/>
        </w:rPr>
      </w:pPr>
      <w:r w:rsidRPr="005107C7">
        <w:rPr>
          <w:rFonts w:cs="Calibri"/>
          <w:i/>
        </w:rPr>
        <w:t xml:space="preserve"> </w:t>
      </w:r>
      <w:r>
        <w:rPr>
          <w:rFonts w:cs="Calibri"/>
          <w:i/>
        </w:rPr>
        <w:t>Refer FDD</w:t>
      </w:r>
    </w:p>
    <w:p w:rsidR="002D6391" w:rsidRPr="002D6391" w:rsidRDefault="002D6391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4" w:name="_Toc375924736"/>
      <w:bookmarkStart w:id="25" w:name="_Toc421537752"/>
      <w:r w:rsidRPr="002D6391">
        <w:rPr>
          <w:rFonts w:ascii="Calibri" w:hAnsi="Calibri" w:cs="Calibri"/>
        </w:rPr>
        <w:t>Module level DFD</w:t>
      </w:r>
      <w:bookmarkEnd w:id="24"/>
      <w:bookmarkEnd w:id="25"/>
    </w:p>
    <w:p w:rsidR="00722EA8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A32585" w:rsidRPr="00A32585" w:rsidRDefault="00A32585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6" w:name="_Toc375924737"/>
      <w:bookmarkStart w:id="27" w:name="_Toc421537753"/>
      <w:r w:rsidRPr="00A32585">
        <w:rPr>
          <w:rFonts w:ascii="Calibri" w:hAnsi="Calibri" w:cs="Calibri"/>
        </w:rPr>
        <w:t>Sub-Module level DFD</w:t>
      </w:r>
      <w:bookmarkEnd w:id="26"/>
      <w:bookmarkEnd w:id="27"/>
    </w:p>
    <w:p w:rsidR="00C576BF" w:rsidRPr="002748BA" w:rsidRDefault="005107C7" w:rsidP="002748BA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C576BF" w:rsidRPr="00151B09" w:rsidRDefault="00B85E5D" w:rsidP="00151B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421537754"/>
      <w:r w:rsidRPr="00151B09">
        <w:rPr>
          <w:rFonts w:ascii="Calibri" w:hAnsi="Calibri" w:cs="Calibri"/>
        </w:rPr>
        <w:lastRenderedPageBreak/>
        <w:t>COMPONENT FLOW DIAGRAM</w:t>
      </w:r>
      <w:bookmarkEnd w:id="28"/>
    </w:p>
    <w:p w:rsidR="00A32585" w:rsidRPr="002D6391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656B0A" w:rsidRPr="00AA38E8" w:rsidRDefault="00656B0A" w:rsidP="00656B0A">
      <w:pPr>
        <w:rPr>
          <w:rFonts w:cs="Calibri"/>
        </w:rPr>
      </w:pPr>
    </w:p>
    <w:p w:rsidR="00656B0A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9" w:name="_Toc421537755"/>
      <w:r w:rsidRPr="00AA38E8">
        <w:rPr>
          <w:rFonts w:ascii="Calibri" w:hAnsi="Calibri" w:cs="Calibri"/>
        </w:rPr>
        <w:lastRenderedPageBreak/>
        <w:t>Variable Data Dictionary</w:t>
      </w:r>
      <w:bookmarkEnd w:id="29"/>
    </w:p>
    <w:p w:rsidR="00656B0A" w:rsidRPr="00AA38E8" w:rsidRDefault="00656B0A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0" w:name="_Toc382295838"/>
      <w:bookmarkStart w:id="31" w:name="_Toc382297291"/>
      <w:bookmarkStart w:id="32" w:name="_Toc383611455"/>
      <w:bookmarkStart w:id="33" w:name="_Toc389212942"/>
      <w:bookmarkStart w:id="34" w:name="_Toc382295839"/>
      <w:bookmarkStart w:id="35" w:name="_Toc382297292"/>
      <w:bookmarkStart w:id="36" w:name="_Toc383611456"/>
      <w:bookmarkStart w:id="37" w:name="_Toc389212943"/>
      <w:bookmarkStart w:id="38" w:name="_Toc382295842"/>
      <w:bookmarkStart w:id="39" w:name="_Toc382297295"/>
      <w:bookmarkStart w:id="40" w:name="_Toc383611459"/>
      <w:bookmarkStart w:id="41" w:name="_Toc389212946"/>
      <w:bookmarkStart w:id="42" w:name="_Toc382295843"/>
      <w:bookmarkStart w:id="43" w:name="_Toc382297296"/>
      <w:bookmarkStart w:id="44" w:name="_Toc383611460"/>
      <w:bookmarkStart w:id="45" w:name="_Toc389212947"/>
      <w:bookmarkStart w:id="46" w:name="_Toc382295850"/>
      <w:bookmarkStart w:id="47" w:name="_Toc382297303"/>
      <w:bookmarkStart w:id="48" w:name="_Toc383611467"/>
      <w:bookmarkStart w:id="49" w:name="_Toc389212954"/>
      <w:bookmarkStart w:id="50" w:name="_Toc382295853"/>
      <w:bookmarkStart w:id="51" w:name="_Toc382297306"/>
      <w:bookmarkStart w:id="52" w:name="_Toc383611470"/>
      <w:bookmarkStart w:id="53" w:name="_Toc389212957"/>
      <w:bookmarkStart w:id="54" w:name="_Toc382295856"/>
      <w:bookmarkStart w:id="55" w:name="_Toc382297309"/>
      <w:bookmarkStart w:id="56" w:name="_Toc383611473"/>
      <w:bookmarkStart w:id="57" w:name="_Toc389212960"/>
      <w:bookmarkStart w:id="58" w:name="_Toc382295858"/>
      <w:bookmarkStart w:id="59" w:name="_Toc382297311"/>
      <w:bookmarkStart w:id="60" w:name="_Toc383611475"/>
      <w:bookmarkStart w:id="61" w:name="_Toc389212962"/>
      <w:bookmarkStart w:id="62" w:name="_Toc382295859"/>
      <w:bookmarkStart w:id="63" w:name="_Toc382297312"/>
      <w:bookmarkStart w:id="64" w:name="_Toc383611476"/>
      <w:bookmarkStart w:id="65" w:name="_Toc389212963"/>
      <w:bookmarkStart w:id="66" w:name="_Toc382295876"/>
      <w:bookmarkStart w:id="67" w:name="_Toc382297329"/>
      <w:bookmarkStart w:id="68" w:name="_Toc383611493"/>
      <w:bookmarkStart w:id="69" w:name="_Toc389212980"/>
      <w:bookmarkStart w:id="70" w:name="_Toc421537756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AA38E8">
        <w:rPr>
          <w:rFonts w:ascii="Calibri" w:hAnsi="Calibri" w:cs="Calibri"/>
        </w:rPr>
        <w:t>User defined typedef definition/declaration</w:t>
      </w:r>
      <w:bookmarkEnd w:id="70"/>
      <w:r w:rsidRPr="00AA38E8">
        <w:rPr>
          <w:rFonts w:ascii="Calibri" w:hAnsi="Calibri" w:cs="Calibri"/>
        </w:rPr>
        <w:t xml:space="preserve"> </w:t>
      </w:r>
    </w:p>
    <w:p w:rsidR="00656B0A" w:rsidRPr="000863AA" w:rsidRDefault="000863AA" w:rsidP="00656B0A">
      <w:pPr>
        <w:rPr>
          <w:rFonts w:cs="Calibri"/>
          <w:i/>
        </w:rPr>
      </w:pPr>
      <w:r w:rsidRPr="000863AA">
        <w:rPr>
          <w:rFonts w:cs="Calibri"/>
          <w:i/>
        </w:rPr>
        <w:t>&lt;</w:t>
      </w:r>
      <w:r w:rsidR="00656B0A" w:rsidRPr="000863AA">
        <w:rPr>
          <w:rFonts w:cs="Calibri"/>
          <w:i/>
        </w:rPr>
        <w:t>This section documents any user types uniquely used for the module.</w:t>
      </w:r>
      <w:r w:rsidRPr="000863AA">
        <w:rPr>
          <w:rFonts w:cs="Calibri"/>
          <w:i/>
        </w:rPr>
        <w:t>&gt;</w:t>
      </w:r>
    </w:p>
    <w:p w:rsidR="002E2ADA" w:rsidRPr="00AA38E8" w:rsidRDefault="002E2ADA" w:rsidP="00656B0A">
      <w:pPr>
        <w:rPr>
          <w:rFonts w:cs="Calibri"/>
        </w:rPr>
      </w:pPr>
    </w:p>
    <w:tbl>
      <w:tblPr>
        <w:tblW w:w="9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  <w:gridCol w:w="1126"/>
        <w:gridCol w:w="1126"/>
      </w:tblGrid>
      <w:tr w:rsidR="00656B0A" w:rsidRPr="00AA38E8" w:rsidTr="00F2592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Typedef Name</w:t>
            </w:r>
          </w:p>
        </w:tc>
        <w:tc>
          <w:tcPr>
            <w:tcW w:w="3097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User Defined Type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(min)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(max)</w:t>
            </w:r>
          </w:p>
        </w:tc>
      </w:tr>
      <w:tr w:rsidR="00656B0A" w:rsidRPr="00AA38E8" w:rsidTr="00F25926">
        <w:tc>
          <w:tcPr>
            <w:tcW w:w="3348" w:type="dxa"/>
          </w:tcPr>
          <w:p w:rsidR="00656B0A" w:rsidRPr="00AA38E8" w:rsidRDefault="005107C7" w:rsidP="002748B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656B0A" w:rsidRPr="00AA38E8" w:rsidRDefault="00656B0A" w:rsidP="00D5227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6B580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</w:tr>
      <w:tr w:rsidR="006B5804" w:rsidRPr="00AA38E8" w:rsidTr="00F25926">
        <w:tc>
          <w:tcPr>
            <w:tcW w:w="3348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49479C" w:rsidRPr="0048012A" w:rsidRDefault="0049479C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1" w:name="_Toc338170478"/>
      <w:bookmarkStart w:id="72" w:name="_Toc375924743"/>
      <w:bookmarkStart w:id="73" w:name="_Toc421537757"/>
      <w:r w:rsidRPr="0048012A">
        <w:rPr>
          <w:rFonts w:ascii="Calibri" w:hAnsi="Calibri" w:cs="Calibri"/>
        </w:rPr>
        <w:t>Variable definition for enumerated types</w:t>
      </w:r>
      <w:bookmarkEnd w:id="71"/>
      <w:bookmarkEnd w:id="72"/>
      <w:bookmarkEnd w:id="73"/>
    </w:p>
    <w:tbl>
      <w:tblPr>
        <w:tblW w:w="7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</w:tblGrid>
      <w:tr w:rsidR="007E1D79" w:rsidRPr="00AA38E8" w:rsidTr="00151B09">
        <w:tc>
          <w:tcPr>
            <w:tcW w:w="3348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Enum </w:t>
            </w:r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Value</w:t>
            </w:r>
          </w:p>
        </w:tc>
      </w:tr>
      <w:tr w:rsidR="007E1D79" w:rsidRPr="00AA38E8" w:rsidTr="00151B09">
        <w:tc>
          <w:tcPr>
            <w:tcW w:w="3348" w:type="dxa"/>
          </w:tcPr>
          <w:p w:rsidR="007E1D79" w:rsidRPr="00AA38E8" w:rsidRDefault="005107C7" w:rsidP="001D631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F64A35">
      <w:pPr>
        <w:rPr>
          <w:lang w:bidi="ar-SA"/>
        </w:rPr>
      </w:pPr>
    </w:p>
    <w:p w:rsidR="00656B0A" w:rsidRPr="00AA38E8" w:rsidRDefault="00656B0A" w:rsidP="002E2ADA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74" w:name="_Toc421537758"/>
      <w:r w:rsidRPr="00AA38E8">
        <w:rPr>
          <w:rFonts w:ascii="Calibri" w:hAnsi="Calibri" w:cs="Calibri"/>
        </w:rPr>
        <w:lastRenderedPageBreak/>
        <w:t>Constant Data Dictionary</w:t>
      </w:r>
      <w:bookmarkEnd w:id="74"/>
    </w:p>
    <w:p w:rsidR="00656B0A" w:rsidRPr="00AA38E8" w:rsidRDefault="00656B0A" w:rsidP="002E2AD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5" w:name="_Toc382297340"/>
      <w:bookmarkStart w:id="76" w:name="_Toc383611504"/>
      <w:bookmarkStart w:id="77" w:name="_Toc389212991"/>
      <w:bookmarkStart w:id="78" w:name="_Toc382297341"/>
      <w:bookmarkStart w:id="79" w:name="_Toc383611505"/>
      <w:bookmarkStart w:id="80" w:name="_Toc389212992"/>
      <w:bookmarkStart w:id="81" w:name="_Toc382297346"/>
      <w:bookmarkStart w:id="82" w:name="_Toc383611510"/>
      <w:bookmarkStart w:id="83" w:name="_Toc389212997"/>
      <w:bookmarkStart w:id="84" w:name="_Toc382297348"/>
      <w:bookmarkStart w:id="85" w:name="_Toc383611512"/>
      <w:bookmarkStart w:id="86" w:name="_Toc389212999"/>
      <w:bookmarkStart w:id="87" w:name="_Toc421537759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AA38E8">
        <w:rPr>
          <w:rFonts w:ascii="Calibri" w:hAnsi="Calibri" w:cs="Calibri"/>
        </w:rPr>
        <w:t>Program(fixed) Constants</w:t>
      </w:r>
      <w:bookmarkEnd w:id="87"/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8" w:name="_Toc421537760"/>
      <w:r w:rsidRPr="00AA38E8">
        <w:rPr>
          <w:rFonts w:ascii="Calibri" w:hAnsi="Calibri" w:cs="Calibri"/>
        </w:rPr>
        <w:t>Embedded Constants</w:t>
      </w:r>
      <w:bookmarkEnd w:id="88"/>
    </w:p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89" w:name="_Toc413076073"/>
      <w:bookmarkStart w:id="90" w:name="_Toc413076915"/>
      <w:bookmarkStart w:id="91" w:name="_Toc421537761"/>
      <w:bookmarkEnd w:id="89"/>
      <w:bookmarkEnd w:id="90"/>
      <w:r w:rsidRPr="00537F93">
        <w:rPr>
          <w:rFonts w:ascii="Calibri" w:hAnsi="Calibri" w:cs="Calibri"/>
        </w:rPr>
        <w:t>Local</w:t>
      </w:r>
      <w:bookmarkEnd w:id="91"/>
      <w:r w:rsidR="00914A69">
        <w:rPr>
          <w:rFonts w:ascii="Calibri" w:hAnsi="Calibri" w:cs="Calibri"/>
        </w:rPr>
        <w:t xml:space="preserve">         </w:t>
      </w:r>
    </w:p>
    <w:tbl>
      <w:tblPr>
        <w:tblW w:w="78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1710"/>
        <w:gridCol w:w="1260"/>
        <w:gridCol w:w="1530"/>
      </w:tblGrid>
      <w:tr w:rsidR="00656B0A" w:rsidRPr="00AA38E8" w:rsidTr="004C0DF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53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DB3B40" w:rsidRPr="00AA38E8" w:rsidTr="004C0DF6">
        <w:tc>
          <w:tcPr>
            <w:tcW w:w="3348" w:type="dxa"/>
          </w:tcPr>
          <w:p w:rsidR="00DB3B40" w:rsidRDefault="00DB3B40" w:rsidP="009B6B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71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53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7238E2" w:rsidRDefault="007238E2" w:rsidP="007238E2"/>
    <w:p w:rsidR="007238E2" w:rsidRPr="007238E2" w:rsidRDefault="007238E2" w:rsidP="007238E2">
      <w:r w:rsidRPr="007238E2">
        <w:rPr>
          <w:b/>
        </w:rPr>
        <w:t>Note</w:t>
      </w:r>
      <w:r>
        <w:t>: Refer .m file for constant</w:t>
      </w:r>
      <w:r w:rsidR="00A51A09">
        <w:t>s</w:t>
      </w:r>
      <w:r>
        <w:t xml:space="preserve"> </w:t>
      </w:r>
      <w:r w:rsidR="000E3083">
        <w:t>definitions</w:t>
      </w:r>
      <w:r>
        <w:t>.</w:t>
      </w:r>
    </w:p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2" w:name="_Toc421537762"/>
      <w:r w:rsidRPr="00AA38E8">
        <w:rPr>
          <w:rFonts w:ascii="Calibri" w:hAnsi="Calibri" w:cs="Calibri"/>
        </w:rPr>
        <w:t>Global</w:t>
      </w:r>
      <w:bookmarkEnd w:id="92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46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656B0A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</w:tr>
      <w:tr w:rsidR="00542129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129" w:rsidRPr="00336317" w:rsidRDefault="007238E2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None</w:t>
            </w:r>
          </w:p>
        </w:tc>
      </w:tr>
    </w:tbl>
    <w:p w:rsidR="00656B0A" w:rsidRDefault="00656B0A" w:rsidP="00656B0A">
      <w:pPr>
        <w:rPr>
          <w:rFonts w:cs="Calibri"/>
        </w:rPr>
      </w:pPr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93" w:name="_Toc421537763"/>
      <w:r w:rsidRPr="00AA38E8">
        <w:rPr>
          <w:rFonts w:ascii="Calibri" w:hAnsi="Calibri" w:cs="Calibri"/>
        </w:rPr>
        <w:t>Module specific Lookup Tables Constants</w:t>
      </w:r>
      <w:bookmarkEnd w:id="93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685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1440"/>
        <w:gridCol w:w="1260"/>
        <w:gridCol w:w="1260"/>
      </w:tblGrid>
      <w:tr w:rsidR="00656B0A" w:rsidRPr="00AA38E8" w:rsidTr="00F25926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Software Segment</w:t>
            </w:r>
          </w:p>
        </w:tc>
      </w:tr>
      <w:tr w:rsidR="009B6BDF" w:rsidRPr="00AA38E8" w:rsidTr="00151B09">
        <w:trPr>
          <w:trHeight w:val="372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3162B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Pr="00AA38E8" w:rsidRDefault="00656B0A" w:rsidP="000A0ED7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94" w:name="_Toc421537764"/>
      <w:r w:rsidRPr="00AA38E8">
        <w:rPr>
          <w:rFonts w:ascii="Calibri" w:hAnsi="Calibri" w:cs="Calibri"/>
        </w:rPr>
        <w:lastRenderedPageBreak/>
        <w:t>Software Module Implementation</w:t>
      </w:r>
      <w:bookmarkEnd w:id="94"/>
    </w:p>
    <w:p w:rsidR="00D5295D" w:rsidRPr="00AE640F" w:rsidRDefault="00D5295D" w:rsidP="000A0ED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5" w:name="_Toc338170484"/>
      <w:bookmarkStart w:id="96" w:name="_Toc389214467"/>
      <w:bookmarkStart w:id="97" w:name="_Toc421537765"/>
      <w:r w:rsidRPr="00AE640F">
        <w:rPr>
          <w:rFonts w:ascii="Calibri" w:hAnsi="Calibri" w:cs="Calibri"/>
        </w:rPr>
        <w:t>Sub-Module Functions</w:t>
      </w:r>
      <w:bookmarkEnd w:id="95"/>
      <w:bookmarkEnd w:id="96"/>
      <w:bookmarkEnd w:id="97"/>
      <w:r w:rsidR="00914A69">
        <w:rPr>
          <w:rFonts w:ascii="Calibri" w:hAnsi="Calibri" w:cs="Calibri"/>
        </w:rPr>
        <w:t xml:space="preserve">    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98" w:name="_Toc413076079"/>
      <w:bookmarkStart w:id="99" w:name="_Toc413076921"/>
      <w:bookmarkStart w:id="100" w:name="_Toc421537766"/>
      <w:bookmarkEnd w:id="98"/>
      <w:bookmarkEnd w:id="99"/>
      <w:r w:rsidRPr="00AA38E8">
        <w:rPr>
          <w:rFonts w:ascii="Calibri" w:hAnsi="Calibri" w:cs="Calibri"/>
        </w:rPr>
        <w:t>Initialization Functions</w:t>
      </w:r>
      <w:bookmarkEnd w:id="100"/>
    </w:p>
    <w:p w:rsidR="007350A2" w:rsidRDefault="007350A2" w:rsidP="007350A2">
      <w:pPr>
        <w:rPr>
          <w:rFonts w:cs="Calibri"/>
          <w:i/>
        </w:rPr>
      </w:pPr>
      <w:r w:rsidRPr="007350A2">
        <w:rPr>
          <w:rFonts w:cs="Calibri"/>
          <w:i/>
        </w:rPr>
        <w:t>AssiSumLimInit1</w:t>
      </w:r>
    </w:p>
    <w:p w:rsidR="007350A2" w:rsidRDefault="007350A2" w:rsidP="007350A2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1" w:name="_Toc420919526"/>
      <w:bookmarkStart w:id="102" w:name="_Toc421537767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bookmarkEnd w:id="101"/>
      <w:r w:rsidRPr="007350A2">
        <w:rPr>
          <w:rFonts w:ascii="Calibri" w:hAnsi="Calibri" w:cs="Calibri"/>
        </w:rPr>
        <w:t>AssiSumLimInit1</w:t>
      </w:r>
      <w:bookmarkEnd w:id="102"/>
    </w:p>
    <w:p w:rsidR="007350A2" w:rsidRPr="00AA38E8" w:rsidRDefault="007350A2" w:rsidP="007350A2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3" w:name="_Toc406065248"/>
      <w:bookmarkStart w:id="104" w:name="_Toc420919527"/>
      <w:bookmarkStart w:id="105" w:name="_Toc421537768"/>
      <w:r w:rsidRPr="00AA38E8">
        <w:rPr>
          <w:rFonts w:ascii="Calibri" w:hAnsi="Calibri" w:cs="Calibri"/>
        </w:rPr>
        <w:t>Design Rationale</w:t>
      </w:r>
      <w:bookmarkEnd w:id="103"/>
      <w:bookmarkEnd w:id="104"/>
      <w:bookmarkEnd w:id="105"/>
    </w:p>
    <w:p w:rsidR="007350A2" w:rsidRPr="00A26934" w:rsidRDefault="007350A2" w:rsidP="007350A2">
      <w:pPr>
        <w:rPr>
          <w:rFonts w:cs="Calibri"/>
          <w:i/>
        </w:rPr>
      </w:pPr>
      <w:r>
        <w:rPr>
          <w:rFonts w:cs="Calibri"/>
          <w:i/>
        </w:rPr>
        <w:t>Design follows implemenetation in FDD.</w:t>
      </w:r>
    </w:p>
    <w:p w:rsidR="007350A2" w:rsidRPr="00AA38E8" w:rsidRDefault="007350A2" w:rsidP="007350A2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6" w:name="_Toc406065249"/>
      <w:bookmarkStart w:id="107" w:name="_Toc420919528"/>
      <w:bookmarkStart w:id="108" w:name="_Toc421537769"/>
      <w:r w:rsidRPr="00AA38E8">
        <w:rPr>
          <w:rFonts w:ascii="Calibri" w:hAnsi="Calibri" w:cs="Calibri"/>
        </w:rPr>
        <w:t>Module Outputs</w:t>
      </w:r>
      <w:bookmarkEnd w:id="106"/>
      <w:bookmarkEnd w:id="107"/>
      <w:bookmarkEnd w:id="108"/>
    </w:p>
    <w:p w:rsidR="007350A2" w:rsidRPr="00A26934" w:rsidRDefault="007350A2" w:rsidP="007350A2">
      <w:pPr>
        <w:rPr>
          <w:rFonts w:cs="Calibri"/>
          <w:i/>
        </w:rPr>
      </w:pPr>
      <w:r>
        <w:rPr>
          <w:rFonts w:cs="Calibri"/>
          <w:i/>
        </w:rPr>
        <w:t>Refer ‘</w:t>
      </w:r>
      <w:r w:rsidRPr="007350A2">
        <w:rPr>
          <w:rFonts w:cs="Calibri"/>
          <w:i/>
        </w:rPr>
        <w:t>AssiSumLimInit1</w:t>
      </w:r>
      <w:r>
        <w:rPr>
          <w:rFonts w:cs="Calibri"/>
          <w:i/>
        </w:rPr>
        <w:t>’ block in FDD</w:t>
      </w:r>
    </w:p>
    <w:p w:rsidR="007350A2" w:rsidRPr="00AA38E8" w:rsidRDefault="007350A2" w:rsidP="007350A2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9" w:name="_Toc406065250"/>
      <w:bookmarkStart w:id="110" w:name="_Toc420919529"/>
      <w:bookmarkStart w:id="111" w:name="_Toc421537770"/>
      <w:r w:rsidRPr="00AA38E8">
        <w:rPr>
          <w:rFonts w:ascii="Calibri" w:hAnsi="Calibri" w:cs="Calibri"/>
        </w:rPr>
        <w:t>Module Internal</w:t>
      </w:r>
      <w:bookmarkEnd w:id="109"/>
      <w:bookmarkEnd w:id="110"/>
      <w:bookmarkEnd w:id="111"/>
      <w:r w:rsidRPr="00AA38E8">
        <w:rPr>
          <w:rFonts w:ascii="Calibri" w:hAnsi="Calibri" w:cs="Calibri"/>
        </w:rPr>
        <w:t xml:space="preserve">  </w:t>
      </w:r>
    </w:p>
    <w:p w:rsidR="007350A2" w:rsidRPr="00C53103" w:rsidRDefault="007350A2" w:rsidP="007350A2">
      <w:pPr>
        <w:rPr>
          <w:lang w:bidi="ar-SA"/>
        </w:rPr>
      </w:pPr>
      <w:r>
        <w:rPr>
          <w:lang w:bidi="ar-SA"/>
        </w:rPr>
        <w:t>None</w:t>
      </w:r>
    </w:p>
    <w:p w:rsidR="00656B0A" w:rsidRPr="001B1577" w:rsidRDefault="00E107A7" w:rsidP="00656B0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12" w:name="_Ref382299990"/>
      <w:bookmarkStart w:id="113" w:name="_Toc421537771"/>
      <w:r>
        <w:rPr>
          <w:rFonts w:ascii="Calibri" w:hAnsi="Calibri" w:cs="Calibri"/>
        </w:rPr>
        <w:t>PERIODIC FUNCTIONS</w:t>
      </w:r>
      <w:bookmarkEnd w:id="112"/>
      <w:bookmarkEnd w:id="113"/>
      <w:r>
        <w:rPr>
          <w:rFonts w:ascii="Calibri" w:hAnsi="Calibri" w:cs="Calibri"/>
        </w:rPr>
        <w:t xml:space="preserve">  </w:t>
      </w:r>
    </w:p>
    <w:p w:rsidR="00656B0A" w:rsidRPr="00AA38E8" w:rsidRDefault="00656B0A" w:rsidP="007350A2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14" w:name="_Toc421537772"/>
      <w:r w:rsidRPr="00AA38E8">
        <w:rPr>
          <w:rFonts w:ascii="Calibri" w:hAnsi="Calibri" w:cs="Calibri"/>
        </w:rPr>
        <w:t xml:space="preserve">Per: </w:t>
      </w:r>
      <w:r w:rsidR="007350A2" w:rsidRPr="007350A2">
        <w:rPr>
          <w:rFonts w:ascii="Calibri" w:hAnsi="Calibri" w:cs="Calibri"/>
        </w:rPr>
        <w:t>AssiSumLimPer1</w:t>
      </w:r>
      <w:bookmarkEnd w:id="114"/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15" w:name="_Toc421537773"/>
      <w:r w:rsidRPr="00AA38E8">
        <w:rPr>
          <w:rFonts w:ascii="Calibri" w:hAnsi="Calibri" w:cs="Calibri"/>
        </w:rPr>
        <w:t>Design Rationale</w:t>
      </w:r>
      <w:bookmarkEnd w:id="115"/>
    </w:p>
    <w:p w:rsidR="009329E0" w:rsidRDefault="00D102D8" w:rsidP="00656B0A">
      <w:pPr>
        <w:rPr>
          <w:rFonts w:cs="Calibri"/>
          <w:i/>
        </w:rPr>
      </w:pPr>
      <w:r>
        <w:rPr>
          <w:rFonts w:cs="Calibri"/>
          <w:i/>
        </w:rPr>
        <w:t xml:space="preserve">Design follows </w:t>
      </w:r>
      <w:r w:rsidR="000E3083">
        <w:rPr>
          <w:rFonts w:cs="Calibri"/>
          <w:i/>
        </w:rPr>
        <w:t>implementation</w:t>
      </w:r>
      <w:r>
        <w:rPr>
          <w:rFonts w:cs="Calibri"/>
          <w:i/>
        </w:rPr>
        <w:t xml:space="preserve"> in FD</w:t>
      </w:r>
      <w:r w:rsidR="00B52CC2">
        <w:rPr>
          <w:rFonts w:cs="Calibri"/>
          <w:i/>
        </w:rPr>
        <w:t xml:space="preserve">D. </w:t>
      </w:r>
    </w:p>
    <w:p w:rsidR="00656B0A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16" w:name="_Toc421537774"/>
      <w:r w:rsidRPr="00AA38E8">
        <w:rPr>
          <w:rFonts w:ascii="Calibri" w:hAnsi="Calibri" w:cs="Calibri"/>
        </w:rPr>
        <w:t>Store Module Inputs to Local copies</w:t>
      </w:r>
      <w:bookmarkEnd w:id="116"/>
    </w:p>
    <w:p w:rsidR="001B1577" w:rsidRDefault="00D40C62" w:rsidP="001B1577">
      <w:pPr>
        <w:rPr>
          <w:b/>
          <w:lang w:bidi="ar-SA"/>
        </w:rPr>
      </w:pPr>
      <w:r>
        <w:rPr>
          <w:rFonts w:cs="Calibri"/>
          <w:i/>
        </w:rPr>
        <w:t>Refer to FDD</w:t>
      </w:r>
    </w:p>
    <w:p w:rsidR="00656B0A" w:rsidRPr="00AA38E8" w:rsidRDefault="00D40C62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117" w:name="_Toc421537775"/>
      <w:r w:rsidR="00656B0A" w:rsidRPr="00AA38E8">
        <w:rPr>
          <w:rFonts w:ascii="Calibri" w:hAnsi="Calibri" w:cs="Calibri"/>
        </w:rPr>
        <w:t>(Processing of function)………</w:t>
      </w:r>
      <w:bookmarkEnd w:id="117"/>
    </w:p>
    <w:p w:rsidR="00656B0A" w:rsidRPr="0033680E" w:rsidRDefault="0005618E" w:rsidP="00656B0A">
      <w:pPr>
        <w:rPr>
          <w:rFonts w:cs="Calibri"/>
          <w:i/>
        </w:rPr>
      </w:pPr>
      <w:r>
        <w:rPr>
          <w:rFonts w:cs="Calibri"/>
          <w:i/>
        </w:rPr>
        <w:t>Refer to FDD</w:t>
      </w:r>
      <w:r w:rsidR="004C0DF6">
        <w:rPr>
          <w:rFonts w:cs="Calibri"/>
          <w:i/>
        </w:rPr>
        <w:t xml:space="preserve">  </w:t>
      </w:r>
      <w:r>
        <w:rPr>
          <w:rFonts w:cs="Calibri"/>
          <w:i/>
        </w:rPr>
        <w:t xml:space="preserve">(Block </w:t>
      </w:r>
      <w:r w:rsidR="004C0DF6">
        <w:rPr>
          <w:rFonts w:cs="Calibri"/>
          <w:i/>
        </w:rPr>
        <w:t>‘</w:t>
      </w:r>
      <w:r w:rsidR="007350A2" w:rsidRPr="007350A2">
        <w:rPr>
          <w:rFonts w:cs="Calibri"/>
          <w:i/>
        </w:rPr>
        <w:t>AssiSumLmtPer1</w:t>
      </w:r>
      <w:r w:rsidR="004C0DF6">
        <w:rPr>
          <w:rFonts w:cs="Calibri"/>
          <w:i/>
        </w:rPr>
        <w:t>’</w:t>
      </w:r>
      <w:r>
        <w:rPr>
          <w:rFonts w:cs="Calibri"/>
          <w:i/>
        </w:rPr>
        <w:t>)</w:t>
      </w:r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18" w:name="_Toc421537776"/>
      <w:r w:rsidRPr="00AA38E8">
        <w:rPr>
          <w:rFonts w:ascii="Calibri" w:hAnsi="Calibri" w:cs="Calibri"/>
        </w:rPr>
        <w:t>Store Local copy of outputs into Module Outputs</w:t>
      </w:r>
      <w:bookmarkEnd w:id="118"/>
    </w:p>
    <w:p w:rsidR="008E1AB4" w:rsidRDefault="00D40C62" w:rsidP="0075257E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bidi="ar-SA"/>
        </w:rPr>
      </w:pPr>
      <w:r>
        <w:rPr>
          <w:rFonts w:cs="Calibri"/>
          <w:i/>
        </w:rPr>
        <w:t>Refer to FDD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19" w:name="_Toc382297371"/>
      <w:bookmarkStart w:id="120" w:name="_Toc383611535"/>
      <w:bookmarkStart w:id="121" w:name="_Toc389213022"/>
      <w:bookmarkStart w:id="122" w:name="_Toc382297372"/>
      <w:bookmarkStart w:id="123" w:name="_Toc383611536"/>
      <w:bookmarkStart w:id="124" w:name="_Toc389213023"/>
      <w:bookmarkStart w:id="125" w:name="_Toc382297373"/>
      <w:bookmarkStart w:id="126" w:name="_Toc383611537"/>
      <w:bookmarkStart w:id="127" w:name="_Toc389213024"/>
      <w:bookmarkStart w:id="128" w:name="_Toc382297374"/>
      <w:bookmarkStart w:id="129" w:name="_Toc383611538"/>
      <w:bookmarkStart w:id="130" w:name="_Toc389213025"/>
      <w:bookmarkStart w:id="131" w:name="_Toc382297375"/>
      <w:bookmarkStart w:id="132" w:name="_Toc383611539"/>
      <w:bookmarkStart w:id="133" w:name="_Toc389213026"/>
      <w:bookmarkStart w:id="134" w:name="_Toc382297376"/>
      <w:bookmarkStart w:id="135" w:name="_Toc383611540"/>
      <w:bookmarkStart w:id="136" w:name="_Toc389213027"/>
      <w:bookmarkStart w:id="137" w:name="_Toc382297377"/>
      <w:bookmarkStart w:id="138" w:name="_Toc383611541"/>
      <w:bookmarkStart w:id="139" w:name="_Toc389213028"/>
      <w:bookmarkStart w:id="140" w:name="_Toc382297378"/>
      <w:bookmarkStart w:id="141" w:name="_Toc383611542"/>
      <w:bookmarkStart w:id="142" w:name="_Toc389213029"/>
      <w:bookmarkStart w:id="143" w:name="_Toc382297379"/>
      <w:bookmarkStart w:id="144" w:name="_Toc383611543"/>
      <w:bookmarkStart w:id="145" w:name="_Toc389213030"/>
      <w:bookmarkStart w:id="146" w:name="_Toc382297380"/>
      <w:bookmarkStart w:id="147" w:name="_Toc383611544"/>
      <w:bookmarkStart w:id="148" w:name="_Toc389213031"/>
      <w:bookmarkStart w:id="149" w:name="_Toc382297381"/>
      <w:bookmarkStart w:id="150" w:name="_Toc383611545"/>
      <w:bookmarkStart w:id="151" w:name="_Toc389213032"/>
      <w:bookmarkStart w:id="152" w:name="_Toc382297382"/>
      <w:bookmarkStart w:id="153" w:name="_Toc383611546"/>
      <w:bookmarkStart w:id="154" w:name="_Toc389213033"/>
      <w:bookmarkStart w:id="155" w:name="_Toc382297383"/>
      <w:bookmarkStart w:id="156" w:name="_Toc383611547"/>
      <w:bookmarkStart w:id="157" w:name="_Toc389213034"/>
      <w:bookmarkStart w:id="158" w:name="_Toc382295908"/>
      <w:bookmarkStart w:id="159" w:name="_Toc382297384"/>
      <w:bookmarkStart w:id="160" w:name="_Toc383611548"/>
      <w:bookmarkStart w:id="161" w:name="_Toc389213035"/>
      <w:bookmarkStart w:id="162" w:name="_Toc382295909"/>
      <w:bookmarkStart w:id="163" w:name="_Toc382297385"/>
      <w:bookmarkStart w:id="164" w:name="_Toc383611549"/>
      <w:bookmarkStart w:id="165" w:name="_Toc389213036"/>
      <w:bookmarkStart w:id="166" w:name="_Toc382295910"/>
      <w:bookmarkStart w:id="167" w:name="_Toc382297386"/>
      <w:bookmarkStart w:id="168" w:name="_Toc383611550"/>
      <w:bookmarkStart w:id="169" w:name="_Toc389213037"/>
      <w:bookmarkStart w:id="170" w:name="_Toc382295911"/>
      <w:bookmarkStart w:id="171" w:name="_Toc382297387"/>
      <w:bookmarkStart w:id="172" w:name="_Toc383611551"/>
      <w:bookmarkStart w:id="173" w:name="_Toc389213038"/>
      <w:bookmarkStart w:id="174" w:name="_Toc382295912"/>
      <w:bookmarkStart w:id="175" w:name="_Toc382297388"/>
      <w:bookmarkStart w:id="176" w:name="_Toc383611552"/>
      <w:bookmarkStart w:id="177" w:name="_Toc389213039"/>
      <w:bookmarkStart w:id="178" w:name="_Toc382295913"/>
      <w:bookmarkStart w:id="179" w:name="_Toc382297389"/>
      <w:bookmarkStart w:id="180" w:name="_Toc383611553"/>
      <w:bookmarkStart w:id="181" w:name="_Toc389213040"/>
      <w:bookmarkStart w:id="182" w:name="_Toc382295914"/>
      <w:bookmarkStart w:id="183" w:name="_Toc382297390"/>
      <w:bookmarkStart w:id="184" w:name="_Toc383611554"/>
      <w:bookmarkStart w:id="185" w:name="_Toc389213041"/>
      <w:bookmarkStart w:id="186" w:name="_Toc382295915"/>
      <w:bookmarkStart w:id="187" w:name="_Toc382297391"/>
      <w:bookmarkStart w:id="188" w:name="_Toc383611555"/>
      <w:bookmarkStart w:id="189" w:name="_Toc389213042"/>
      <w:bookmarkStart w:id="190" w:name="_Ref382299966"/>
      <w:bookmarkStart w:id="191" w:name="_Toc421537777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Pr="00AA38E8">
        <w:rPr>
          <w:rFonts w:ascii="Calibri" w:hAnsi="Calibri" w:cs="Calibri"/>
        </w:rPr>
        <w:t>Interrupt Functions</w:t>
      </w:r>
      <w:bookmarkEnd w:id="190"/>
      <w:bookmarkEnd w:id="191"/>
    </w:p>
    <w:p w:rsidR="00656B0A" w:rsidRPr="0033680E" w:rsidRDefault="00CB757E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656B0A">
      <w:pPr>
        <w:rPr>
          <w:rFonts w:cs="Calibri"/>
        </w:rPr>
      </w:pPr>
    </w:p>
    <w:p w:rsidR="00C27725" w:rsidRPr="00AA38E8" w:rsidRDefault="00C27725" w:rsidP="00656B0A">
      <w:pPr>
        <w:rPr>
          <w:rFonts w:cs="Calibri"/>
        </w:rPr>
      </w:pPr>
    </w:p>
    <w:p w:rsidR="00FE414C" w:rsidRDefault="00656B0A" w:rsidP="00FE414C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r w:rsidRPr="00AA38E8">
        <w:rPr>
          <w:rFonts w:ascii="Calibri" w:hAnsi="Calibri" w:cs="Calibri"/>
        </w:rPr>
        <w:br w:type="page"/>
      </w:r>
      <w:bookmarkStart w:id="192" w:name="_Toc420919532"/>
      <w:bookmarkStart w:id="193" w:name="_Toc421537778"/>
      <w:r w:rsidR="00FE414C">
        <w:rPr>
          <w:rFonts w:ascii="Calibri" w:hAnsi="Calibri" w:cs="Calibri"/>
        </w:rPr>
        <w:lastRenderedPageBreak/>
        <w:t>Server runnables</w:t>
      </w:r>
      <w:bookmarkEnd w:id="192"/>
      <w:bookmarkEnd w:id="193"/>
    </w:p>
    <w:p w:rsidR="0088038F" w:rsidRDefault="00FE414C" w:rsidP="0088038F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94" w:name="_Toc406065262"/>
      <w:r w:rsidRPr="00AA38E8">
        <w:rPr>
          <w:rFonts w:ascii="Calibri" w:hAnsi="Calibri" w:cs="Calibri"/>
        </w:rPr>
        <w:t xml:space="preserve"> </w:t>
      </w:r>
      <w:bookmarkStart w:id="195" w:name="_Toc421537779"/>
      <w:bookmarkEnd w:id="194"/>
      <w:r w:rsidRPr="00FE414C">
        <w:rPr>
          <w:rFonts w:ascii="Calibri" w:hAnsi="Calibri" w:cs="Calibri"/>
        </w:rPr>
        <w:t>SetManTqCmd</w:t>
      </w:r>
      <w:bookmarkEnd w:id="195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2747"/>
        <w:gridCol w:w="1657"/>
        <w:gridCol w:w="1429"/>
        <w:gridCol w:w="43"/>
        <w:gridCol w:w="1343"/>
      </w:tblGrid>
      <w:tr w:rsidR="0088038F" w:rsidRPr="003877CA" w:rsidTr="000A6690">
        <w:tc>
          <w:tcPr>
            <w:tcW w:w="1709" w:type="dxa"/>
          </w:tcPr>
          <w:p w:rsidR="0088038F" w:rsidRPr="003877CA" w:rsidRDefault="0088038F" w:rsidP="000A6690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747" w:type="dxa"/>
          </w:tcPr>
          <w:p w:rsidR="0088038F" w:rsidRPr="003877CA" w:rsidRDefault="0088038F" w:rsidP="000A6690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SetManTqCmd_Oper</w:t>
            </w:r>
          </w:p>
        </w:tc>
        <w:tc>
          <w:tcPr>
            <w:tcW w:w="1657" w:type="dxa"/>
            <w:shd w:val="pct30" w:color="FFFF00" w:fill="auto"/>
          </w:tcPr>
          <w:p w:rsidR="0088038F" w:rsidRPr="003877CA" w:rsidRDefault="0088038F" w:rsidP="000A6690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72" w:type="dxa"/>
            <w:gridSpan w:val="2"/>
            <w:shd w:val="pct30" w:color="FFFF00" w:fill="auto"/>
          </w:tcPr>
          <w:p w:rsidR="0088038F" w:rsidRPr="003877CA" w:rsidRDefault="0088038F" w:rsidP="000A6690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43" w:type="dxa"/>
            <w:shd w:val="pct30" w:color="FFFF00" w:fill="auto"/>
          </w:tcPr>
          <w:p w:rsidR="0088038F" w:rsidRPr="003877CA" w:rsidRDefault="0088038F" w:rsidP="000A6690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88038F" w:rsidRPr="003877CA" w:rsidTr="000A6690">
        <w:tc>
          <w:tcPr>
            <w:tcW w:w="1709" w:type="dxa"/>
          </w:tcPr>
          <w:p w:rsidR="0088038F" w:rsidRPr="003877CA" w:rsidRDefault="0088038F" w:rsidP="000A6690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747" w:type="dxa"/>
          </w:tcPr>
          <w:p w:rsidR="0088038F" w:rsidRPr="003877CA" w:rsidRDefault="0088038F" w:rsidP="000A6690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VehSpd_Kph_T_f32</w:t>
            </w:r>
          </w:p>
        </w:tc>
        <w:tc>
          <w:tcPr>
            <w:tcW w:w="1657" w:type="dxa"/>
          </w:tcPr>
          <w:p w:rsidR="0088038F" w:rsidRPr="00911C31" w:rsidRDefault="0088038F" w:rsidP="000A6690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88038F" w:rsidRPr="003877CA" w:rsidRDefault="0088038F" w:rsidP="000A6690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0.0F</w:t>
            </w:r>
          </w:p>
        </w:tc>
        <w:tc>
          <w:tcPr>
            <w:tcW w:w="1386" w:type="dxa"/>
            <w:gridSpan w:val="2"/>
          </w:tcPr>
          <w:p w:rsidR="0088038F" w:rsidRPr="003877CA" w:rsidRDefault="0088038F" w:rsidP="000A6690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511.0F</w:t>
            </w:r>
          </w:p>
        </w:tc>
      </w:tr>
      <w:tr w:rsidR="0088038F" w:rsidRPr="003877CA" w:rsidTr="000A6690">
        <w:tc>
          <w:tcPr>
            <w:tcW w:w="1709" w:type="dxa"/>
          </w:tcPr>
          <w:p w:rsidR="0088038F" w:rsidRPr="003877CA" w:rsidRDefault="0088038F" w:rsidP="000A6690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88038F" w:rsidRPr="003877CA" w:rsidRDefault="0088038F" w:rsidP="000A6690">
            <w:pPr>
              <w:spacing w:before="60"/>
              <w:rPr>
                <w:rFonts w:cs="Calibri"/>
                <w:sz w:val="18"/>
                <w:szCs w:val="18"/>
              </w:rPr>
            </w:pPr>
            <w:r w:rsidRPr="0088038F">
              <w:rPr>
                <w:rFonts w:cs="Calibri"/>
                <w:sz w:val="18"/>
                <w:szCs w:val="18"/>
              </w:rPr>
              <w:t>ManTqCmd</w:t>
            </w:r>
          </w:p>
        </w:tc>
        <w:tc>
          <w:tcPr>
            <w:tcW w:w="1657" w:type="dxa"/>
          </w:tcPr>
          <w:p w:rsidR="0088038F" w:rsidRPr="003877CA" w:rsidRDefault="0088038F" w:rsidP="000A6690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88038F" w:rsidRPr="003877CA" w:rsidRDefault="0088038F" w:rsidP="000A6690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-8.8</w:t>
            </w:r>
          </w:p>
        </w:tc>
        <w:tc>
          <w:tcPr>
            <w:tcW w:w="1386" w:type="dxa"/>
            <w:gridSpan w:val="2"/>
          </w:tcPr>
          <w:p w:rsidR="0088038F" w:rsidRPr="003877CA" w:rsidRDefault="0088038F" w:rsidP="000A6690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8.8</w:t>
            </w:r>
          </w:p>
        </w:tc>
      </w:tr>
      <w:tr w:rsidR="0088038F" w:rsidRPr="003877CA" w:rsidTr="000A6690">
        <w:tc>
          <w:tcPr>
            <w:tcW w:w="1709" w:type="dxa"/>
          </w:tcPr>
          <w:p w:rsidR="0088038F" w:rsidRPr="003877CA" w:rsidRDefault="0088038F" w:rsidP="000A6690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88038F" w:rsidRPr="00246857" w:rsidRDefault="0088038F" w:rsidP="000A6690">
            <w:pPr>
              <w:spacing w:before="60"/>
              <w:rPr>
                <w:rFonts w:cs="Calibri"/>
                <w:sz w:val="18"/>
                <w:szCs w:val="18"/>
              </w:rPr>
            </w:pPr>
            <w:r w:rsidRPr="0088038F">
              <w:rPr>
                <w:rFonts w:cs="Calibri"/>
                <w:sz w:val="18"/>
                <w:szCs w:val="18"/>
              </w:rPr>
              <w:t>ManTqCmdEna</w:t>
            </w:r>
          </w:p>
        </w:tc>
        <w:tc>
          <w:tcPr>
            <w:tcW w:w="1657" w:type="dxa"/>
          </w:tcPr>
          <w:p w:rsidR="0088038F" w:rsidRPr="003877CA" w:rsidRDefault="0088038F" w:rsidP="000A6690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boolean</w:t>
            </w:r>
          </w:p>
        </w:tc>
        <w:tc>
          <w:tcPr>
            <w:tcW w:w="1429" w:type="dxa"/>
          </w:tcPr>
          <w:p w:rsidR="0088038F" w:rsidRPr="003877CA" w:rsidRDefault="0088038F" w:rsidP="000A6690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1386" w:type="dxa"/>
            <w:gridSpan w:val="2"/>
          </w:tcPr>
          <w:p w:rsidR="0088038F" w:rsidRPr="003877CA" w:rsidRDefault="0088038F" w:rsidP="000A6690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  <w:tr w:rsidR="0088038F" w:rsidRPr="003877CA" w:rsidTr="000A6690">
        <w:tc>
          <w:tcPr>
            <w:tcW w:w="1709" w:type="dxa"/>
          </w:tcPr>
          <w:p w:rsidR="0088038F" w:rsidRPr="003877CA" w:rsidRDefault="0088038F" w:rsidP="000A6690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747" w:type="dxa"/>
          </w:tcPr>
          <w:p w:rsidR="0088038F" w:rsidRPr="003877CA" w:rsidRDefault="00741447" w:rsidP="000A6690">
            <w:pPr>
              <w:spacing w:before="60"/>
              <w:rPr>
                <w:rFonts w:cs="Calibri"/>
                <w:sz w:val="18"/>
                <w:szCs w:val="18"/>
              </w:rPr>
            </w:pPr>
            <w:r w:rsidRPr="00741447">
              <w:rPr>
                <w:rFonts w:cs="Calibri"/>
                <w:sz w:val="18"/>
                <w:szCs w:val="18"/>
              </w:rPr>
              <w:t>ManTqCmdRtn_Uls_T_enum</w:t>
            </w:r>
          </w:p>
        </w:tc>
        <w:tc>
          <w:tcPr>
            <w:tcW w:w="1657" w:type="dxa"/>
          </w:tcPr>
          <w:p w:rsidR="0088038F" w:rsidRPr="00911C31" w:rsidRDefault="00741447" w:rsidP="000A6690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Std_ReturnType</w:t>
            </w:r>
          </w:p>
        </w:tc>
        <w:tc>
          <w:tcPr>
            <w:tcW w:w="1429" w:type="dxa"/>
          </w:tcPr>
          <w:p w:rsidR="0088038F" w:rsidRPr="003877CA" w:rsidRDefault="00741447" w:rsidP="000A6690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88038F" w:rsidRPr="003877CA" w:rsidRDefault="00741447" w:rsidP="000A6690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</w:p>
        </w:tc>
      </w:tr>
    </w:tbl>
    <w:p w:rsidR="0088038F" w:rsidRPr="0088038F" w:rsidRDefault="0088038F" w:rsidP="0088038F">
      <w:pPr>
        <w:rPr>
          <w:lang w:bidi="ar-SA"/>
        </w:rPr>
      </w:pPr>
    </w:p>
    <w:p w:rsidR="00FE414C" w:rsidRPr="00AA38E8" w:rsidRDefault="00FE414C" w:rsidP="00FE414C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96" w:name="_Toc406065263"/>
      <w:bookmarkStart w:id="197" w:name="_Toc420919534"/>
      <w:bookmarkStart w:id="198" w:name="_Toc421537780"/>
      <w:r w:rsidRPr="00AA38E8">
        <w:rPr>
          <w:rFonts w:ascii="Calibri" w:hAnsi="Calibri" w:cs="Calibri"/>
        </w:rPr>
        <w:t>Design Rationale</w:t>
      </w:r>
      <w:bookmarkEnd w:id="196"/>
      <w:bookmarkEnd w:id="197"/>
      <w:bookmarkEnd w:id="198"/>
    </w:p>
    <w:p w:rsidR="00FE414C" w:rsidRPr="00813DF4" w:rsidRDefault="004A207C" w:rsidP="00FE414C">
      <w:pPr>
        <w:rPr>
          <w:rFonts w:cs="Calibri"/>
          <w:i/>
        </w:rPr>
      </w:pPr>
      <w:r>
        <w:rPr>
          <w:rFonts w:cs="Calibri"/>
          <w:i/>
        </w:rPr>
        <w:t>Argument names should have _arg added to end of names for ManTqCmd and ManTqCmdEna.</w:t>
      </w:r>
    </w:p>
    <w:p w:rsidR="00FE414C" w:rsidRPr="00AA38E8" w:rsidRDefault="00FE414C" w:rsidP="00FE414C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99" w:name="_Toc406065264"/>
      <w:bookmarkStart w:id="200" w:name="_Toc420919535"/>
      <w:bookmarkStart w:id="201" w:name="_Toc421537781"/>
      <w:r w:rsidRPr="00AA38E8">
        <w:rPr>
          <w:rFonts w:ascii="Calibri" w:hAnsi="Calibri" w:cs="Calibri"/>
        </w:rPr>
        <w:t>Store Module Inputs to Local copies</w:t>
      </w:r>
      <w:bookmarkEnd w:id="199"/>
      <w:bookmarkEnd w:id="200"/>
      <w:bookmarkEnd w:id="201"/>
    </w:p>
    <w:p w:rsidR="00FE414C" w:rsidRPr="00813DF4" w:rsidRDefault="00FE414C" w:rsidP="00FE414C">
      <w:pPr>
        <w:rPr>
          <w:rFonts w:cs="Calibri"/>
          <w:i/>
        </w:rPr>
      </w:pPr>
      <w:r w:rsidRPr="00813DF4">
        <w:rPr>
          <w:rFonts w:cs="Calibri"/>
          <w:i/>
        </w:rPr>
        <w:t>None</w:t>
      </w:r>
    </w:p>
    <w:p w:rsidR="00FE414C" w:rsidRPr="00AA38E8" w:rsidRDefault="00FE414C" w:rsidP="00FE414C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202" w:name="_Toc406065265"/>
      <w:bookmarkStart w:id="203" w:name="_Toc420919536"/>
      <w:bookmarkStart w:id="204" w:name="_Toc421537782"/>
      <w:r w:rsidRPr="00AA38E8">
        <w:rPr>
          <w:rFonts w:ascii="Calibri" w:hAnsi="Calibri" w:cs="Calibri"/>
        </w:rPr>
        <w:t>(Processing of function)………</w:t>
      </w:r>
      <w:bookmarkEnd w:id="202"/>
      <w:bookmarkEnd w:id="203"/>
      <w:bookmarkEnd w:id="204"/>
    </w:p>
    <w:p w:rsidR="00FE414C" w:rsidRPr="0002711E" w:rsidRDefault="00FE414C" w:rsidP="00FE414C">
      <w:pPr>
        <w:rPr>
          <w:rFonts w:cs="Calibri"/>
          <w:i/>
        </w:rPr>
      </w:pPr>
      <w:r>
        <w:rPr>
          <w:rFonts w:cs="Calibri"/>
          <w:i/>
        </w:rPr>
        <w:t>Refer ‘</w:t>
      </w:r>
      <w:r w:rsidRPr="00FE414C">
        <w:rPr>
          <w:rFonts w:cs="Calibri"/>
          <w:i/>
        </w:rPr>
        <w:t>SetManTqCmd</w:t>
      </w:r>
      <w:r>
        <w:rPr>
          <w:rFonts w:cs="Calibri"/>
          <w:i/>
        </w:rPr>
        <w:t>’ block in FDD</w:t>
      </w:r>
    </w:p>
    <w:p w:rsidR="00FE414C" w:rsidRPr="00AA38E8" w:rsidRDefault="00FE414C" w:rsidP="00FE414C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205" w:name="_Toc406065266"/>
      <w:bookmarkStart w:id="206" w:name="_Toc420919537"/>
      <w:bookmarkStart w:id="207" w:name="_Toc421537783"/>
      <w:r w:rsidRPr="00AA38E8">
        <w:rPr>
          <w:rFonts w:ascii="Calibri" w:hAnsi="Calibri" w:cs="Calibri"/>
        </w:rPr>
        <w:t>Store Local copy of outputs into Module Outputs</w:t>
      </w:r>
      <w:bookmarkEnd w:id="205"/>
      <w:bookmarkEnd w:id="206"/>
      <w:bookmarkEnd w:id="207"/>
    </w:p>
    <w:p w:rsidR="00CB757E" w:rsidRPr="00FE414C" w:rsidRDefault="00FE414C" w:rsidP="0075257E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Pr="00186556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08" w:name="_Toc413076094"/>
      <w:bookmarkStart w:id="209" w:name="_Toc413076936"/>
      <w:bookmarkStart w:id="210" w:name="_Toc413076095"/>
      <w:bookmarkStart w:id="211" w:name="_Toc413076937"/>
      <w:bookmarkStart w:id="212" w:name="_Toc413076096"/>
      <w:bookmarkStart w:id="213" w:name="_Toc413076938"/>
      <w:bookmarkStart w:id="214" w:name="_Toc413076097"/>
      <w:bookmarkStart w:id="215" w:name="_Toc413076939"/>
      <w:bookmarkStart w:id="216" w:name="_Toc413076098"/>
      <w:bookmarkStart w:id="217" w:name="_Toc413076940"/>
      <w:bookmarkStart w:id="218" w:name="_Toc413076099"/>
      <w:bookmarkStart w:id="219" w:name="_Toc413076941"/>
      <w:bookmarkStart w:id="220" w:name="_Toc413076100"/>
      <w:bookmarkStart w:id="221" w:name="_Toc413076942"/>
      <w:bookmarkStart w:id="222" w:name="_Toc413076101"/>
      <w:bookmarkStart w:id="223" w:name="_Toc413076943"/>
      <w:bookmarkStart w:id="224" w:name="_Toc413076102"/>
      <w:bookmarkStart w:id="225" w:name="_Toc413076944"/>
      <w:bookmarkStart w:id="226" w:name="_Toc413076103"/>
      <w:bookmarkStart w:id="227" w:name="_Toc413076945"/>
      <w:bookmarkStart w:id="228" w:name="_Toc382297405"/>
      <w:bookmarkStart w:id="229" w:name="_Toc383611575"/>
      <w:bookmarkStart w:id="230" w:name="_Toc389213062"/>
      <w:bookmarkStart w:id="231" w:name="_Toc421537784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r w:rsidRPr="00186556">
        <w:rPr>
          <w:rFonts w:ascii="Calibri" w:hAnsi="Calibri" w:cs="Calibri"/>
        </w:rPr>
        <w:t>Local Function/Macro Definitions</w:t>
      </w:r>
      <w:bookmarkEnd w:id="231"/>
    </w:p>
    <w:p w:rsidR="00F87CBD" w:rsidRPr="008B23C6" w:rsidRDefault="005D16C7" w:rsidP="008B23C6">
      <w:pPr>
        <w:autoSpaceDE w:val="0"/>
        <w:autoSpaceDN w:val="0"/>
        <w:adjustRightInd w:val="0"/>
        <w:rPr>
          <w:szCs w:val="20"/>
          <w:lang w:bidi="ar-SA"/>
        </w:rPr>
      </w:pPr>
      <w:bookmarkStart w:id="232" w:name="_Toc413076105"/>
      <w:bookmarkStart w:id="233" w:name="_Toc413076947"/>
      <w:bookmarkStart w:id="234" w:name="_Toc413076106"/>
      <w:bookmarkStart w:id="235" w:name="_Toc413076948"/>
      <w:bookmarkStart w:id="236" w:name="_Toc413076119"/>
      <w:bookmarkStart w:id="237" w:name="_Toc413076961"/>
      <w:bookmarkStart w:id="238" w:name="_Toc413076131"/>
      <w:bookmarkStart w:id="239" w:name="_Toc413076973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r>
        <w:rPr>
          <w:rFonts w:cs="Calibri"/>
          <w:szCs w:val="20"/>
        </w:rPr>
        <w:t>None</w:t>
      </w:r>
      <w:r w:rsidR="008B23C6" w:rsidRPr="008B23C6">
        <w:rPr>
          <w:rFonts w:cs="Calibri"/>
          <w:szCs w:val="20"/>
        </w:rPr>
        <w:t xml:space="preserve"> </w:t>
      </w:r>
    </w:p>
    <w:p w:rsidR="001E0633" w:rsidRPr="00AA38E8" w:rsidRDefault="001E0633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40" w:name="_Toc413076135"/>
      <w:bookmarkStart w:id="241" w:name="_Toc413076980"/>
      <w:bookmarkStart w:id="242" w:name="_Toc413076136"/>
      <w:bookmarkStart w:id="243" w:name="_Toc413076981"/>
      <w:bookmarkStart w:id="244" w:name="_Toc421537789"/>
      <w:bookmarkEnd w:id="240"/>
      <w:bookmarkEnd w:id="241"/>
      <w:bookmarkEnd w:id="242"/>
      <w:bookmarkEnd w:id="243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244"/>
    </w:p>
    <w:p w:rsidR="00934EA5" w:rsidRDefault="00C44101" w:rsidP="00934EA5">
      <w:pPr>
        <w:rPr>
          <w:rFonts w:cs="Calibri"/>
        </w:rPr>
      </w:pPr>
      <w:r>
        <w:rPr>
          <w:rFonts w:cs="Calibri"/>
        </w:rPr>
        <w:t>None</w:t>
      </w:r>
    </w:p>
    <w:p w:rsidR="00934EA5" w:rsidRDefault="00C44101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45" w:name="_Toc421537790"/>
      <w:r>
        <w:rPr>
          <w:rFonts w:ascii="Calibri" w:hAnsi="Calibri"/>
        </w:rPr>
        <w:t>Tranisition</w:t>
      </w:r>
      <w:r w:rsidR="00934EA5">
        <w:rPr>
          <w:rFonts w:ascii="Calibri" w:hAnsi="Calibri" w:cs="Calibri"/>
        </w:rPr>
        <w:t xml:space="preserve"> FUNCTIONS</w:t>
      </w:r>
      <w:bookmarkEnd w:id="245"/>
      <w:r w:rsidR="00934EA5">
        <w:rPr>
          <w:rFonts w:ascii="Calibri" w:hAnsi="Calibri" w:cs="Calibri"/>
        </w:rPr>
        <w:t xml:space="preserve">  </w:t>
      </w:r>
      <w:r w:rsidR="00914A69">
        <w:rPr>
          <w:rFonts w:ascii="Calibri" w:hAnsi="Calibri" w:cs="Calibri"/>
        </w:rPr>
        <w:t xml:space="preserve">   </w:t>
      </w:r>
    </w:p>
    <w:p w:rsidR="00934EA5" w:rsidRDefault="00C44101" w:rsidP="00656B0A">
      <w:pPr>
        <w:rPr>
          <w:rFonts w:cs="Calibri"/>
        </w:rPr>
      </w:pPr>
      <w:r>
        <w:rPr>
          <w:rFonts w:cs="Calibri"/>
        </w:rPr>
        <w:t>None</w:t>
      </w:r>
    </w:p>
    <w:p w:rsidR="00656B0A" w:rsidRDefault="00656B0A" w:rsidP="00F25926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46" w:name="_Toc382295931"/>
      <w:bookmarkStart w:id="247" w:name="_Toc382297409"/>
      <w:bookmarkStart w:id="248" w:name="_Toc383611582"/>
      <w:bookmarkStart w:id="249" w:name="_Toc389213069"/>
      <w:bookmarkStart w:id="250" w:name="_Toc382295932"/>
      <w:bookmarkStart w:id="251" w:name="_Toc382297410"/>
      <w:bookmarkStart w:id="252" w:name="_Toc383611583"/>
      <w:bookmarkStart w:id="253" w:name="_Toc389213070"/>
      <w:bookmarkStart w:id="254" w:name="_Toc382295935"/>
      <w:bookmarkStart w:id="255" w:name="_Toc382297413"/>
      <w:bookmarkStart w:id="256" w:name="_Toc383611586"/>
      <w:bookmarkStart w:id="257" w:name="_Toc389213073"/>
      <w:bookmarkStart w:id="258" w:name="_Toc382295937"/>
      <w:bookmarkStart w:id="259" w:name="_Toc382297415"/>
      <w:bookmarkStart w:id="260" w:name="_Toc383611588"/>
      <w:bookmarkStart w:id="261" w:name="_Toc389213075"/>
      <w:bookmarkStart w:id="262" w:name="_Toc382295942"/>
      <w:bookmarkStart w:id="263" w:name="_Toc382297420"/>
      <w:bookmarkStart w:id="264" w:name="_Toc383611593"/>
      <w:bookmarkStart w:id="265" w:name="_Toc389213080"/>
      <w:bookmarkStart w:id="266" w:name="_Toc382295950"/>
      <w:bookmarkStart w:id="267" w:name="_Toc382297428"/>
      <w:bookmarkStart w:id="268" w:name="_Toc383611601"/>
      <w:bookmarkStart w:id="269" w:name="_Toc389213088"/>
      <w:bookmarkStart w:id="270" w:name="_Toc382295955"/>
      <w:bookmarkStart w:id="271" w:name="_Toc382297433"/>
      <w:bookmarkStart w:id="272" w:name="_Toc383611606"/>
      <w:bookmarkStart w:id="273" w:name="_Toc389213093"/>
      <w:bookmarkStart w:id="274" w:name="_Toc382295959"/>
      <w:bookmarkStart w:id="275" w:name="_Toc382297437"/>
      <w:bookmarkStart w:id="276" w:name="_Toc383611610"/>
      <w:bookmarkStart w:id="277" w:name="_Toc389213097"/>
      <w:bookmarkStart w:id="278" w:name="_Toc382295963"/>
      <w:bookmarkStart w:id="279" w:name="_Toc382297441"/>
      <w:bookmarkStart w:id="280" w:name="_Toc383611614"/>
      <w:bookmarkStart w:id="281" w:name="_Toc389213101"/>
      <w:bookmarkStart w:id="282" w:name="_Toc382295967"/>
      <w:bookmarkStart w:id="283" w:name="_Toc382297445"/>
      <w:bookmarkStart w:id="284" w:name="_Toc383611618"/>
      <w:bookmarkStart w:id="285" w:name="_Toc389213105"/>
      <w:bookmarkStart w:id="286" w:name="_Toc421537791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r w:rsidRPr="00AA38E8">
        <w:rPr>
          <w:rFonts w:ascii="Calibri" w:hAnsi="Calibri" w:cs="Calibri"/>
        </w:rPr>
        <w:lastRenderedPageBreak/>
        <w:t>Known Limitations With Design</w:t>
      </w:r>
      <w:bookmarkEnd w:id="286"/>
    </w:p>
    <w:p w:rsidR="00D022CA" w:rsidRDefault="005439F3" w:rsidP="00C70A6C">
      <w:pPr>
        <w:rPr>
          <w:lang w:bidi="ar-SA"/>
        </w:rPr>
      </w:pPr>
      <w:r>
        <w:rPr>
          <w:lang w:bidi="ar-SA"/>
        </w:rPr>
        <w:t xml:space="preserve">. </w:t>
      </w:r>
    </w:p>
    <w:p w:rsidR="00D022CA" w:rsidRDefault="00D022CA" w:rsidP="00C70A6C">
      <w:pPr>
        <w:rPr>
          <w:lang w:bidi="ar-SA"/>
        </w:rPr>
      </w:pPr>
      <w:r>
        <w:rPr>
          <w:lang w:bidi="ar-SA"/>
        </w:rPr>
        <w:t>Tustin Filter does not have a library block in design or code</w:t>
      </w:r>
      <w:r w:rsidR="00464CAD">
        <w:rPr>
          <w:lang w:bidi="ar-SA"/>
        </w:rPr>
        <w:t xml:space="preserve"> (could be added to component after CR EA4#6619 is completed)</w:t>
      </w:r>
      <w:r>
        <w:rPr>
          <w:lang w:bidi="ar-SA"/>
        </w:rPr>
        <w:t>.</w:t>
      </w:r>
    </w:p>
    <w:p w:rsidR="00576C67" w:rsidRDefault="00576C67" w:rsidP="00C70A6C">
      <w:pPr>
        <w:rPr>
          <w:ins w:id="287" w:author="Shawn Penning" w:date="2017-06-14T12:36:00Z"/>
          <w:lang w:bidi="ar-SA"/>
        </w:rPr>
      </w:pPr>
      <w:r>
        <w:rPr>
          <w:lang w:bidi="ar-SA"/>
        </w:rPr>
        <w:t xml:space="preserve">SetNtcSts.CallLocation should include </w:t>
      </w:r>
      <w:r w:rsidRPr="00576C67">
        <w:rPr>
          <w:lang w:bidi="ar-SA"/>
        </w:rPr>
        <w:t>AssiSumLimInit1</w:t>
      </w:r>
      <w:r w:rsidR="00A01068">
        <w:rPr>
          <w:lang w:bidi="ar-SA"/>
        </w:rPr>
        <w:t xml:space="preserve"> in DataDict.m (see CR EA4#12283).</w:t>
      </w:r>
    </w:p>
    <w:p w:rsidR="00A654D5" w:rsidRPr="00C70A6C" w:rsidRDefault="00A654D5" w:rsidP="00C70A6C">
      <w:pPr>
        <w:rPr>
          <w:lang w:bidi="ar-SA"/>
        </w:rPr>
      </w:pPr>
      <w:ins w:id="288" w:author="Shawn Penning" w:date="2017-06-14T12:36:00Z">
        <w:r>
          <w:rPr>
            <w:lang w:bidi="ar-SA"/>
          </w:rPr>
          <w:t xml:space="preserve">Range for </w:t>
        </w:r>
      </w:ins>
      <w:ins w:id="289" w:author="Shawn Penning" w:date="2017-06-14T12:37:00Z">
        <w:r>
          <w:rPr>
            <w:lang w:bidi="ar-SA"/>
          </w:rPr>
          <w:t>MotVelFilLp is incorrect and could cause overflow</w:t>
        </w:r>
      </w:ins>
      <w:ins w:id="290" w:author="Shawn Penning" w:date="2017-06-14T12:38:00Z">
        <w:r>
          <w:rPr>
            <w:lang w:bidi="ar-SA"/>
          </w:rPr>
          <w:t>. Should be max of 1350, not 62500</w:t>
        </w:r>
      </w:ins>
      <w:ins w:id="291" w:author="Shawn Penning" w:date="2017-06-14T12:37:00Z">
        <w:r>
          <w:rPr>
            <w:lang w:bidi="ar-SA"/>
          </w:rPr>
          <w:t>. This will be addressed in future design with CR EA4#12743</w:t>
        </w:r>
      </w:ins>
      <w:ins w:id="292" w:author="Shawn Penning" w:date="2017-06-14T12:38:00Z">
        <w:r>
          <w:rPr>
            <w:lang w:bidi="ar-SA"/>
          </w:rPr>
          <w:t>.</w:t>
        </w:r>
      </w:ins>
    </w:p>
    <w:p w:rsidR="00FA5768" w:rsidRDefault="00FA5768" w:rsidP="00FA5768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93" w:name="_Toc413076140"/>
      <w:bookmarkStart w:id="294" w:name="_Toc413076985"/>
      <w:bookmarkStart w:id="295" w:name="_Toc421537792"/>
      <w:bookmarkEnd w:id="293"/>
      <w:bookmarkEnd w:id="294"/>
      <w:r>
        <w:rPr>
          <w:rFonts w:ascii="Calibri" w:hAnsi="Calibri" w:cs="Calibri"/>
        </w:rPr>
        <w:lastRenderedPageBreak/>
        <w:t>UNIT TEST CONSIDERATION</w:t>
      </w:r>
      <w:bookmarkEnd w:id="295"/>
    </w:p>
    <w:p w:rsidR="00A673BE" w:rsidRPr="00A673BE" w:rsidRDefault="00A673BE" w:rsidP="00A673BE">
      <w:pPr>
        <w:rPr>
          <w:lang w:bidi="ar-SA"/>
        </w:rPr>
      </w:pPr>
      <w:r w:rsidRPr="00A673BE">
        <w:t>None</w:t>
      </w:r>
    </w:p>
    <w:p w:rsidR="00A673BE" w:rsidRPr="00A673BE" w:rsidRDefault="00A673BE" w:rsidP="00A673BE">
      <w:pPr>
        <w:rPr>
          <w:lang w:bidi="ar-SA"/>
        </w:rPr>
      </w:pPr>
    </w:p>
    <w:p w:rsidR="00FA5768" w:rsidRDefault="00C63F4D" w:rsidP="00151B09">
      <w:pPr>
        <w:spacing w:after="120"/>
        <w:ind w:left="720"/>
        <w:rPr>
          <w:rFonts w:cs="Calibri"/>
        </w:rPr>
      </w:pPr>
      <w:r>
        <w:rPr>
          <w:rFonts w:cs="Calibri"/>
        </w:rPr>
        <w:t xml:space="preserve"> </w:t>
      </w:r>
    </w:p>
    <w:p w:rsidR="00FA5768" w:rsidRPr="0002711E" w:rsidRDefault="00FA5768" w:rsidP="00FA5768">
      <w:pPr>
        <w:rPr>
          <w:rFonts w:cs="Calibri"/>
          <w:i/>
        </w:rPr>
      </w:pPr>
    </w:p>
    <w:p w:rsidR="00FA5768" w:rsidRPr="00AA38E8" w:rsidRDefault="00FA5768" w:rsidP="00151B09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96" w:name="_Toc421537793"/>
      <w:r w:rsidRPr="00AA38E8">
        <w:rPr>
          <w:rFonts w:ascii="Calibri" w:hAnsi="Calibri" w:cs="Calibri"/>
        </w:rPr>
        <w:lastRenderedPageBreak/>
        <w:t>Appendix</w:t>
      </w:r>
      <w:bookmarkEnd w:id="296"/>
    </w:p>
    <w:p w:rsidR="00912AE0" w:rsidRPr="00EF1337" w:rsidRDefault="00C70A6C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3DA" w:rsidRDefault="005B03DA">
      <w:r>
        <w:separator/>
      </w:r>
    </w:p>
  </w:endnote>
  <w:endnote w:type="continuationSeparator" w:id="0">
    <w:p w:rsidR="005B03DA" w:rsidRDefault="005B0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4C0DF6" w:rsidRPr="008969C4" w:rsidTr="00722EA8">
      <w:tc>
        <w:tcPr>
          <w:tcW w:w="3618" w:type="dxa"/>
          <w:shd w:val="clear" w:color="auto" w:fill="auto"/>
        </w:tcPr>
        <w:p w:rsidR="004C0DF6" w:rsidRPr="00891F29" w:rsidRDefault="00F75BD1" w:rsidP="004F3C64">
          <w:pPr>
            <w:pStyle w:val="Footer"/>
            <w:rPr>
              <w:sz w:val="16"/>
            </w:rPr>
          </w:pPr>
          <w:r w:rsidRPr="00F75BD1">
            <w:rPr>
              <w:sz w:val="16"/>
            </w:rPr>
            <w:t>AssiSumLim</w:t>
          </w:r>
          <w:r w:rsidR="002E2C87">
            <w:rPr>
              <w:sz w:val="16"/>
            </w:rPr>
            <w:t xml:space="preserve"> </w:t>
          </w:r>
          <w:r w:rsidR="004C0DF6">
            <w:rPr>
              <w:sz w:val="16"/>
            </w:rPr>
            <w:t xml:space="preserve">Module Design Document </w:t>
          </w:r>
        </w:p>
        <w:p w:rsidR="004C0DF6" w:rsidRPr="002C4E7D" w:rsidRDefault="004C0DF6" w:rsidP="00F75BD1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8038F">
            <w:rPr>
              <w:sz w:val="16"/>
            </w:rPr>
            <w:t>2</w:t>
          </w:r>
          <w:r>
            <w:rPr>
              <w:sz w:val="16"/>
            </w:rPr>
            <w:t xml:space="preserve">.0, Date: </w:t>
          </w:r>
          <w:r w:rsidR="0088038F">
            <w:rPr>
              <w:sz w:val="16"/>
            </w:rPr>
            <w:t>15-May-2017</w:t>
          </w:r>
        </w:p>
      </w:tc>
      <w:tc>
        <w:tcPr>
          <w:tcW w:w="2520" w:type="dxa"/>
          <w:shd w:val="clear" w:color="auto" w:fill="auto"/>
        </w:tcPr>
        <w:p w:rsidR="004C0DF6" w:rsidRPr="00891F29" w:rsidRDefault="004C0DF6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4C0DF6" w:rsidRPr="00891F29" w:rsidRDefault="004C0DF6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4C0DF6" w:rsidRPr="00722EA8" w:rsidRDefault="004C0DF6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A654D5">
            <w:rPr>
              <w:noProof/>
              <w:sz w:val="16"/>
              <w:szCs w:val="16"/>
            </w:rPr>
            <w:t>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A654D5">
            <w:rPr>
              <w:noProof/>
              <w:sz w:val="16"/>
              <w:szCs w:val="16"/>
            </w:rPr>
            <w:t>16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4C0DF6" w:rsidRPr="004F3C64" w:rsidRDefault="004C0DF6" w:rsidP="004F3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3DA" w:rsidRDefault="005B03DA">
      <w:r>
        <w:separator/>
      </w:r>
    </w:p>
  </w:footnote>
  <w:footnote w:type="continuationSeparator" w:id="0">
    <w:p w:rsidR="005B03DA" w:rsidRDefault="005B0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4C0DF6" w:rsidRPr="008969C4" w:rsidTr="001B11CC">
      <w:trPr>
        <w:trHeight w:val="710"/>
      </w:trPr>
      <w:tc>
        <w:tcPr>
          <w:tcW w:w="2520" w:type="dxa"/>
        </w:tcPr>
        <w:p w:rsidR="004C0DF6" w:rsidRPr="008969C4" w:rsidRDefault="004C0DF6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561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4C0DF6" w:rsidRPr="00891F29" w:rsidRDefault="004C0DF6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4C0DF6" w:rsidRPr="008969C4" w:rsidRDefault="004C0DF6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4C0DF6" w:rsidRDefault="004C0DF6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6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7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 w:numId="44">
    <w:abstractNumId w:val="25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awn Penning">
    <w15:presenceInfo w15:providerId="AD" w15:userId="S-1-5-21-1993528211-2586143117-3253031534-567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0E73"/>
    <w:rsid w:val="00002D6E"/>
    <w:rsid w:val="0002711E"/>
    <w:rsid w:val="00030567"/>
    <w:rsid w:val="00045875"/>
    <w:rsid w:val="000558D3"/>
    <w:rsid w:val="0005618E"/>
    <w:rsid w:val="000573ED"/>
    <w:rsid w:val="00057E0F"/>
    <w:rsid w:val="000635CA"/>
    <w:rsid w:val="00063A7A"/>
    <w:rsid w:val="00072E5E"/>
    <w:rsid w:val="000863AA"/>
    <w:rsid w:val="000900A0"/>
    <w:rsid w:val="00093766"/>
    <w:rsid w:val="000A0AE7"/>
    <w:rsid w:val="000A0ED7"/>
    <w:rsid w:val="000B202E"/>
    <w:rsid w:val="000D43DF"/>
    <w:rsid w:val="000D5DB4"/>
    <w:rsid w:val="000E0B71"/>
    <w:rsid w:val="000E102A"/>
    <w:rsid w:val="000E3083"/>
    <w:rsid w:val="000E5665"/>
    <w:rsid w:val="000F13B1"/>
    <w:rsid w:val="000F2505"/>
    <w:rsid w:val="00101127"/>
    <w:rsid w:val="00103C4C"/>
    <w:rsid w:val="001123AD"/>
    <w:rsid w:val="00114319"/>
    <w:rsid w:val="001161D2"/>
    <w:rsid w:val="001208A2"/>
    <w:rsid w:val="00120D8E"/>
    <w:rsid w:val="00122A51"/>
    <w:rsid w:val="00124F38"/>
    <w:rsid w:val="00132EC3"/>
    <w:rsid w:val="00136080"/>
    <w:rsid w:val="00142E52"/>
    <w:rsid w:val="00151B09"/>
    <w:rsid w:val="00151B57"/>
    <w:rsid w:val="00152041"/>
    <w:rsid w:val="00167281"/>
    <w:rsid w:val="0017276A"/>
    <w:rsid w:val="00174A55"/>
    <w:rsid w:val="001833C5"/>
    <w:rsid w:val="00186556"/>
    <w:rsid w:val="00186C07"/>
    <w:rsid w:val="00190C16"/>
    <w:rsid w:val="0019671A"/>
    <w:rsid w:val="001A1284"/>
    <w:rsid w:val="001A315D"/>
    <w:rsid w:val="001B11CC"/>
    <w:rsid w:val="001B1516"/>
    <w:rsid w:val="001B1577"/>
    <w:rsid w:val="001B7B1D"/>
    <w:rsid w:val="001D2F1D"/>
    <w:rsid w:val="001D631F"/>
    <w:rsid w:val="001E0633"/>
    <w:rsid w:val="0020611B"/>
    <w:rsid w:val="00212EEE"/>
    <w:rsid w:val="00213F47"/>
    <w:rsid w:val="00217F8F"/>
    <w:rsid w:val="0022551D"/>
    <w:rsid w:val="00233DA6"/>
    <w:rsid w:val="00236557"/>
    <w:rsid w:val="00246432"/>
    <w:rsid w:val="00250CE0"/>
    <w:rsid w:val="0025182D"/>
    <w:rsid w:val="002540D9"/>
    <w:rsid w:val="00256982"/>
    <w:rsid w:val="0027405F"/>
    <w:rsid w:val="002748BA"/>
    <w:rsid w:val="00286F38"/>
    <w:rsid w:val="0028784B"/>
    <w:rsid w:val="002A087E"/>
    <w:rsid w:val="002A3DCD"/>
    <w:rsid w:val="002B0737"/>
    <w:rsid w:val="002B2EB2"/>
    <w:rsid w:val="002B6BA8"/>
    <w:rsid w:val="002C4E7D"/>
    <w:rsid w:val="002C742E"/>
    <w:rsid w:val="002D040B"/>
    <w:rsid w:val="002D2079"/>
    <w:rsid w:val="002D6391"/>
    <w:rsid w:val="002E081C"/>
    <w:rsid w:val="002E08B6"/>
    <w:rsid w:val="002E0FEE"/>
    <w:rsid w:val="002E14D9"/>
    <w:rsid w:val="002E2ADA"/>
    <w:rsid w:val="002E2C87"/>
    <w:rsid w:val="002F7809"/>
    <w:rsid w:val="00302D3C"/>
    <w:rsid w:val="003058E8"/>
    <w:rsid w:val="00314939"/>
    <w:rsid w:val="003162BA"/>
    <w:rsid w:val="00332C76"/>
    <w:rsid w:val="00333CDC"/>
    <w:rsid w:val="00336317"/>
    <w:rsid w:val="0033680E"/>
    <w:rsid w:val="00347663"/>
    <w:rsid w:val="00364F00"/>
    <w:rsid w:val="003B4A55"/>
    <w:rsid w:val="003B5604"/>
    <w:rsid w:val="003B600F"/>
    <w:rsid w:val="003C4980"/>
    <w:rsid w:val="003F0129"/>
    <w:rsid w:val="0040296C"/>
    <w:rsid w:val="00410E30"/>
    <w:rsid w:val="0042494B"/>
    <w:rsid w:val="0043354D"/>
    <w:rsid w:val="00436F3E"/>
    <w:rsid w:val="00443370"/>
    <w:rsid w:val="00444F99"/>
    <w:rsid w:val="00447DCF"/>
    <w:rsid w:val="00454165"/>
    <w:rsid w:val="00464CAD"/>
    <w:rsid w:val="00467A4E"/>
    <w:rsid w:val="004746D7"/>
    <w:rsid w:val="004863BF"/>
    <w:rsid w:val="00493F83"/>
    <w:rsid w:val="0049479C"/>
    <w:rsid w:val="00495691"/>
    <w:rsid w:val="004A207C"/>
    <w:rsid w:val="004B6AB8"/>
    <w:rsid w:val="004B7335"/>
    <w:rsid w:val="004C0DF6"/>
    <w:rsid w:val="004C186C"/>
    <w:rsid w:val="004C3E01"/>
    <w:rsid w:val="004C54D7"/>
    <w:rsid w:val="004C7604"/>
    <w:rsid w:val="004D7CF1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30EEC"/>
    <w:rsid w:val="00537F93"/>
    <w:rsid w:val="00542129"/>
    <w:rsid w:val="005439F3"/>
    <w:rsid w:val="00560958"/>
    <w:rsid w:val="00561114"/>
    <w:rsid w:val="005639E8"/>
    <w:rsid w:val="00566BF1"/>
    <w:rsid w:val="00571A27"/>
    <w:rsid w:val="00576C67"/>
    <w:rsid w:val="00577278"/>
    <w:rsid w:val="00585674"/>
    <w:rsid w:val="005878B7"/>
    <w:rsid w:val="005A1BE5"/>
    <w:rsid w:val="005A3EDE"/>
    <w:rsid w:val="005B03DA"/>
    <w:rsid w:val="005B6300"/>
    <w:rsid w:val="005C01FD"/>
    <w:rsid w:val="005C6E8D"/>
    <w:rsid w:val="005D16C7"/>
    <w:rsid w:val="005D4850"/>
    <w:rsid w:val="005D671A"/>
    <w:rsid w:val="005D7DFC"/>
    <w:rsid w:val="005E1C36"/>
    <w:rsid w:val="005F0D6C"/>
    <w:rsid w:val="00607AB7"/>
    <w:rsid w:val="006106DD"/>
    <w:rsid w:val="00615ADE"/>
    <w:rsid w:val="006171B3"/>
    <w:rsid w:val="00627332"/>
    <w:rsid w:val="00633FE1"/>
    <w:rsid w:val="006374FA"/>
    <w:rsid w:val="00645E1D"/>
    <w:rsid w:val="00646455"/>
    <w:rsid w:val="00651D19"/>
    <w:rsid w:val="0065533E"/>
    <w:rsid w:val="00656B0A"/>
    <w:rsid w:val="0067108E"/>
    <w:rsid w:val="006719D4"/>
    <w:rsid w:val="00680079"/>
    <w:rsid w:val="00681E5A"/>
    <w:rsid w:val="00687D14"/>
    <w:rsid w:val="006A61EA"/>
    <w:rsid w:val="006B21B0"/>
    <w:rsid w:val="006B2E05"/>
    <w:rsid w:val="006B5229"/>
    <w:rsid w:val="006B5804"/>
    <w:rsid w:val="006B5F56"/>
    <w:rsid w:val="006B61CE"/>
    <w:rsid w:val="006D1DB4"/>
    <w:rsid w:val="006D4B2E"/>
    <w:rsid w:val="006E071D"/>
    <w:rsid w:val="006E359C"/>
    <w:rsid w:val="006F3CF4"/>
    <w:rsid w:val="00707BA6"/>
    <w:rsid w:val="007129B5"/>
    <w:rsid w:val="0071391C"/>
    <w:rsid w:val="0071423B"/>
    <w:rsid w:val="0071706A"/>
    <w:rsid w:val="00722EA8"/>
    <w:rsid w:val="007238E2"/>
    <w:rsid w:val="00727610"/>
    <w:rsid w:val="00731F7E"/>
    <w:rsid w:val="007350A2"/>
    <w:rsid w:val="00741447"/>
    <w:rsid w:val="007461CD"/>
    <w:rsid w:val="00746463"/>
    <w:rsid w:val="0075257E"/>
    <w:rsid w:val="00754BB0"/>
    <w:rsid w:val="007560C5"/>
    <w:rsid w:val="0075721A"/>
    <w:rsid w:val="00760F71"/>
    <w:rsid w:val="00763456"/>
    <w:rsid w:val="00767585"/>
    <w:rsid w:val="007A2CEC"/>
    <w:rsid w:val="007A6163"/>
    <w:rsid w:val="007A66FF"/>
    <w:rsid w:val="007B1EDB"/>
    <w:rsid w:val="007B499A"/>
    <w:rsid w:val="007B71B8"/>
    <w:rsid w:val="007C4BC5"/>
    <w:rsid w:val="007D4D9A"/>
    <w:rsid w:val="007E1D79"/>
    <w:rsid w:val="007E4EF4"/>
    <w:rsid w:val="008114FF"/>
    <w:rsid w:val="008119C7"/>
    <w:rsid w:val="00823506"/>
    <w:rsid w:val="008275A2"/>
    <w:rsid w:val="0084009A"/>
    <w:rsid w:val="008454CE"/>
    <w:rsid w:val="00862735"/>
    <w:rsid w:val="00867F58"/>
    <w:rsid w:val="0088038F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DEA"/>
    <w:rsid w:val="008B1C10"/>
    <w:rsid w:val="008B23C6"/>
    <w:rsid w:val="008C4FBE"/>
    <w:rsid w:val="008D69B7"/>
    <w:rsid w:val="008E1AB4"/>
    <w:rsid w:val="008E63DA"/>
    <w:rsid w:val="008F11FD"/>
    <w:rsid w:val="008F2BEC"/>
    <w:rsid w:val="008F3FD4"/>
    <w:rsid w:val="008F4A9B"/>
    <w:rsid w:val="008F7506"/>
    <w:rsid w:val="00900CD3"/>
    <w:rsid w:val="00905BA7"/>
    <w:rsid w:val="00912AE0"/>
    <w:rsid w:val="00913CDB"/>
    <w:rsid w:val="0091463D"/>
    <w:rsid w:val="00914A69"/>
    <w:rsid w:val="00922561"/>
    <w:rsid w:val="00922D5A"/>
    <w:rsid w:val="009236B5"/>
    <w:rsid w:val="00926383"/>
    <w:rsid w:val="009329E0"/>
    <w:rsid w:val="00934EA5"/>
    <w:rsid w:val="00942D04"/>
    <w:rsid w:val="00944190"/>
    <w:rsid w:val="00946E5C"/>
    <w:rsid w:val="0095572C"/>
    <w:rsid w:val="00957855"/>
    <w:rsid w:val="009618C9"/>
    <w:rsid w:val="0096191C"/>
    <w:rsid w:val="00962170"/>
    <w:rsid w:val="00970DBB"/>
    <w:rsid w:val="0097381A"/>
    <w:rsid w:val="009852C4"/>
    <w:rsid w:val="009A2205"/>
    <w:rsid w:val="009A5FE8"/>
    <w:rsid w:val="009B6BDF"/>
    <w:rsid w:val="009B754B"/>
    <w:rsid w:val="009C2C9A"/>
    <w:rsid w:val="009C5629"/>
    <w:rsid w:val="009C694E"/>
    <w:rsid w:val="009D0EF9"/>
    <w:rsid w:val="009D56A4"/>
    <w:rsid w:val="009F3119"/>
    <w:rsid w:val="009F3E68"/>
    <w:rsid w:val="00A01068"/>
    <w:rsid w:val="00A23BA9"/>
    <w:rsid w:val="00A2583B"/>
    <w:rsid w:val="00A25B61"/>
    <w:rsid w:val="00A26934"/>
    <w:rsid w:val="00A32585"/>
    <w:rsid w:val="00A365F0"/>
    <w:rsid w:val="00A37676"/>
    <w:rsid w:val="00A51A09"/>
    <w:rsid w:val="00A5749E"/>
    <w:rsid w:val="00A654D5"/>
    <w:rsid w:val="00A673BE"/>
    <w:rsid w:val="00A72277"/>
    <w:rsid w:val="00A751F3"/>
    <w:rsid w:val="00A91B6C"/>
    <w:rsid w:val="00A92EE5"/>
    <w:rsid w:val="00AA3334"/>
    <w:rsid w:val="00AA38E8"/>
    <w:rsid w:val="00AA58B0"/>
    <w:rsid w:val="00AB200C"/>
    <w:rsid w:val="00AB2785"/>
    <w:rsid w:val="00AB4079"/>
    <w:rsid w:val="00AC4A93"/>
    <w:rsid w:val="00AE0435"/>
    <w:rsid w:val="00AE5C76"/>
    <w:rsid w:val="00AE640F"/>
    <w:rsid w:val="00AE684E"/>
    <w:rsid w:val="00AF082D"/>
    <w:rsid w:val="00AF21A5"/>
    <w:rsid w:val="00AF2A8C"/>
    <w:rsid w:val="00B11BE8"/>
    <w:rsid w:val="00B1299B"/>
    <w:rsid w:val="00B22185"/>
    <w:rsid w:val="00B2597C"/>
    <w:rsid w:val="00B263A8"/>
    <w:rsid w:val="00B35242"/>
    <w:rsid w:val="00B352F7"/>
    <w:rsid w:val="00B37A0F"/>
    <w:rsid w:val="00B50849"/>
    <w:rsid w:val="00B52CC2"/>
    <w:rsid w:val="00B53D2A"/>
    <w:rsid w:val="00B57ACB"/>
    <w:rsid w:val="00B7065B"/>
    <w:rsid w:val="00B81B39"/>
    <w:rsid w:val="00B81C1B"/>
    <w:rsid w:val="00B85E5D"/>
    <w:rsid w:val="00B871EB"/>
    <w:rsid w:val="00B9106A"/>
    <w:rsid w:val="00B915BD"/>
    <w:rsid w:val="00B96B57"/>
    <w:rsid w:val="00BA0018"/>
    <w:rsid w:val="00BA25AC"/>
    <w:rsid w:val="00BA5CED"/>
    <w:rsid w:val="00BC1E88"/>
    <w:rsid w:val="00BC4BCB"/>
    <w:rsid w:val="00BC6B0F"/>
    <w:rsid w:val="00BD6557"/>
    <w:rsid w:val="00BF1475"/>
    <w:rsid w:val="00BF5242"/>
    <w:rsid w:val="00C0276C"/>
    <w:rsid w:val="00C12E5F"/>
    <w:rsid w:val="00C145F2"/>
    <w:rsid w:val="00C24FF5"/>
    <w:rsid w:val="00C27725"/>
    <w:rsid w:val="00C305D9"/>
    <w:rsid w:val="00C312CE"/>
    <w:rsid w:val="00C3267C"/>
    <w:rsid w:val="00C375E8"/>
    <w:rsid w:val="00C44101"/>
    <w:rsid w:val="00C468F7"/>
    <w:rsid w:val="00C576BF"/>
    <w:rsid w:val="00C60657"/>
    <w:rsid w:val="00C63F4D"/>
    <w:rsid w:val="00C70A6C"/>
    <w:rsid w:val="00C71993"/>
    <w:rsid w:val="00C71EF8"/>
    <w:rsid w:val="00C807CB"/>
    <w:rsid w:val="00C86B23"/>
    <w:rsid w:val="00CA1263"/>
    <w:rsid w:val="00CA5BBE"/>
    <w:rsid w:val="00CB724F"/>
    <w:rsid w:val="00CB757E"/>
    <w:rsid w:val="00CC5FFD"/>
    <w:rsid w:val="00CD7D1C"/>
    <w:rsid w:val="00CE6C5F"/>
    <w:rsid w:val="00CF01A3"/>
    <w:rsid w:val="00CF7C4B"/>
    <w:rsid w:val="00D022CA"/>
    <w:rsid w:val="00D07EB6"/>
    <w:rsid w:val="00D102D8"/>
    <w:rsid w:val="00D10FBF"/>
    <w:rsid w:val="00D16229"/>
    <w:rsid w:val="00D24D6D"/>
    <w:rsid w:val="00D31601"/>
    <w:rsid w:val="00D4065B"/>
    <w:rsid w:val="00D40C62"/>
    <w:rsid w:val="00D41740"/>
    <w:rsid w:val="00D51275"/>
    <w:rsid w:val="00D52276"/>
    <w:rsid w:val="00D5295D"/>
    <w:rsid w:val="00D57397"/>
    <w:rsid w:val="00D61DFC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2289"/>
    <w:rsid w:val="00DB3B40"/>
    <w:rsid w:val="00DD3B65"/>
    <w:rsid w:val="00DE24CB"/>
    <w:rsid w:val="00DE2FDE"/>
    <w:rsid w:val="00DE4273"/>
    <w:rsid w:val="00E01806"/>
    <w:rsid w:val="00E107A7"/>
    <w:rsid w:val="00E172D2"/>
    <w:rsid w:val="00E17992"/>
    <w:rsid w:val="00E202D5"/>
    <w:rsid w:val="00E30B9A"/>
    <w:rsid w:val="00E31E01"/>
    <w:rsid w:val="00E35A9F"/>
    <w:rsid w:val="00E36420"/>
    <w:rsid w:val="00E53BF0"/>
    <w:rsid w:val="00E61FD9"/>
    <w:rsid w:val="00E70D2A"/>
    <w:rsid w:val="00E77432"/>
    <w:rsid w:val="00E94A04"/>
    <w:rsid w:val="00EA128E"/>
    <w:rsid w:val="00EA26C7"/>
    <w:rsid w:val="00EB381D"/>
    <w:rsid w:val="00EC0CCD"/>
    <w:rsid w:val="00ED36F8"/>
    <w:rsid w:val="00ED7CA4"/>
    <w:rsid w:val="00EE26AB"/>
    <w:rsid w:val="00EE6919"/>
    <w:rsid w:val="00EF1337"/>
    <w:rsid w:val="00EF24CB"/>
    <w:rsid w:val="00F01D8E"/>
    <w:rsid w:val="00F079E5"/>
    <w:rsid w:val="00F25926"/>
    <w:rsid w:val="00F31A9D"/>
    <w:rsid w:val="00F355AC"/>
    <w:rsid w:val="00F36729"/>
    <w:rsid w:val="00F36CC2"/>
    <w:rsid w:val="00F41E6C"/>
    <w:rsid w:val="00F4330C"/>
    <w:rsid w:val="00F4712F"/>
    <w:rsid w:val="00F51513"/>
    <w:rsid w:val="00F56AA9"/>
    <w:rsid w:val="00F56F9A"/>
    <w:rsid w:val="00F575E2"/>
    <w:rsid w:val="00F602B0"/>
    <w:rsid w:val="00F61EB8"/>
    <w:rsid w:val="00F62C08"/>
    <w:rsid w:val="00F64A35"/>
    <w:rsid w:val="00F737FE"/>
    <w:rsid w:val="00F738A6"/>
    <w:rsid w:val="00F75BD1"/>
    <w:rsid w:val="00F82802"/>
    <w:rsid w:val="00F8719D"/>
    <w:rsid w:val="00F87CBD"/>
    <w:rsid w:val="00F90151"/>
    <w:rsid w:val="00F91518"/>
    <w:rsid w:val="00FA227D"/>
    <w:rsid w:val="00FA5768"/>
    <w:rsid w:val="00FB39DC"/>
    <w:rsid w:val="00FB4151"/>
    <w:rsid w:val="00FC02CC"/>
    <w:rsid w:val="00FD04B9"/>
    <w:rsid w:val="00FE414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2240DF"/>
  <w15:docId w15:val="{2D536302-5FF7-4C94-87FA-9DB962FB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B23E24-CFA6-4A57-AB96-606F3D91A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16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8213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Shawn Penning</cp:lastModifiedBy>
  <cp:revision>30</cp:revision>
  <cp:lastPrinted>2015-02-27T19:09:00Z</cp:lastPrinted>
  <dcterms:created xsi:type="dcterms:W3CDTF">2015-06-03T20:49:00Z</dcterms:created>
  <dcterms:modified xsi:type="dcterms:W3CDTF">2017-06-14T16:41:00Z</dcterms:modified>
</cp:coreProperties>
</file>