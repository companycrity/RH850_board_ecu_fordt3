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597DD7F2140F42CC9FCFA2321B53AC9A"/>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A411CB" w:rsidP="007E0373">
      <w:pPr>
        <w:tabs>
          <w:tab w:val="left" w:pos="4320"/>
          <w:tab w:val="left" w:pos="8640"/>
        </w:tabs>
        <w:spacing w:before="120" w:after="360"/>
        <w:jc w:val="center"/>
        <w:rPr>
          <w:b/>
          <w:sz w:val="36"/>
        </w:rPr>
      </w:pPr>
      <w:proofErr w:type="spellStart"/>
      <w:r>
        <w:rPr>
          <w:rFonts w:cs="Calibri"/>
          <w:b/>
          <w:sz w:val="48"/>
          <w:szCs w:val="48"/>
        </w:rPr>
        <w:t>SysFricLrng</w:t>
      </w:r>
      <w:proofErr w:type="spellEnd"/>
    </w:p>
    <w:p w:rsidR="005E61CD" w:rsidRPr="007E0373" w:rsidRDefault="005E61CD" w:rsidP="007E0373">
      <w:pPr>
        <w:tabs>
          <w:tab w:val="left" w:pos="4320"/>
          <w:tab w:val="left" w:pos="8640"/>
        </w:tabs>
        <w:spacing w:before="120" w:after="360"/>
        <w:jc w:val="center"/>
        <w:rPr>
          <w:b/>
          <w:sz w:val="36"/>
        </w:rPr>
      </w:pPr>
    </w:p>
    <w:p w:rsidR="005E61CD" w:rsidRPr="007E0373" w:rsidRDefault="00BB0FED" w:rsidP="007E0373">
      <w:pPr>
        <w:tabs>
          <w:tab w:val="left" w:pos="4320"/>
          <w:tab w:val="left" w:pos="8640"/>
        </w:tabs>
        <w:spacing w:before="120" w:after="360"/>
        <w:jc w:val="center"/>
        <w:rPr>
          <w:b/>
          <w:sz w:val="36"/>
        </w:rPr>
      </w:pPr>
      <w:del w:id="0" w:author="Matt Leser" w:date="2017-10-04T13:40:00Z">
        <w:r w:rsidRPr="007E0373" w:rsidDel="0038387F">
          <w:rPr>
            <w:b/>
            <w:sz w:val="36"/>
          </w:rPr>
          <w:fldChar w:fldCharType="begin"/>
        </w:r>
        <w:r w:rsidRPr="007E0373" w:rsidDel="0038387F">
          <w:rPr>
            <w:b/>
            <w:sz w:val="36"/>
          </w:rPr>
          <w:delInstrText xml:space="preserve"> DOCPROPERTY  "Release Date"  \* MERGEFORMAT </w:delInstrText>
        </w:r>
        <w:r w:rsidRPr="007E0373" w:rsidDel="0038387F">
          <w:rPr>
            <w:b/>
            <w:sz w:val="36"/>
          </w:rPr>
          <w:fldChar w:fldCharType="separate"/>
        </w:r>
        <w:r w:rsidR="0070721B" w:rsidDel="0038387F">
          <w:rPr>
            <w:b/>
            <w:sz w:val="36"/>
          </w:rPr>
          <w:delText>Feb</w:delText>
        </w:r>
        <w:r w:rsidDel="0038387F">
          <w:rPr>
            <w:b/>
            <w:sz w:val="36"/>
          </w:rPr>
          <w:delText xml:space="preserve"> </w:delText>
        </w:r>
        <w:r w:rsidR="0070721B" w:rsidDel="0038387F">
          <w:rPr>
            <w:b/>
            <w:sz w:val="36"/>
          </w:rPr>
          <w:delText>28</w:delText>
        </w:r>
        <w:r w:rsidDel="0038387F">
          <w:rPr>
            <w:b/>
            <w:sz w:val="36"/>
          </w:rPr>
          <w:delText>, 201</w:delText>
        </w:r>
        <w:r w:rsidRPr="007E0373" w:rsidDel="0038387F">
          <w:rPr>
            <w:b/>
            <w:sz w:val="36"/>
          </w:rPr>
          <w:fldChar w:fldCharType="end"/>
        </w:r>
        <w:r w:rsidR="0070721B" w:rsidDel="0038387F">
          <w:rPr>
            <w:b/>
            <w:sz w:val="36"/>
          </w:rPr>
          <w:delText>7</w:delText>
        </w:r>
      </w:del>
      <w:ins w:id="1" w:author="Matt Leser" w:date="2017-10-04T13:40:00Z">
        <w:r w:rsidR="0038387F">
          <w:rPr>
            <w:b/>
            <w:sz w:val="36"/>
          </w:rPr>
          <w:t>Oct 04, 2017</w:t>
        </w:r>
      </w:ins>
    </w:p>
    <w:p w:rsidR="00BE7D96" w:rsidRPr="00A158C7" w:rsidDel="0038387F" w:rsidRDefault="00BE7D96" w:rsidP="00BE7D96">
      <w:pPr>
        <w:tabs>
          <w:tab w:val="left" w:pos="4320"/>
          <w:tab w:val="left" w:pos="8640"/>
        </w:tabs>
        <w:spacing w:before="960"/>
        <w:jc w:val="center"/>
        <w:rPr>
          <w:del w:id="2" w:author="Matt Leser" w:date="2017-10-04T13:40:00Z"/>
          <w:b/>
          <w:sz w:val="24"/>
        </w:rPr>
      </w:pPr>
      <w:del w:id="3" w:author="Matt Leser" w:date="2017-10-04T13:40:00Z">
        <w:r w:rsidRPr="00A158C7" w:rsidDel="0038387F">
          <w:rPr>
            <w:b/>
            <w:sz w:val="24"/>
          </w:rPr>
          <w:delText>Prepared For:</w:delText>
        </w:r>
      </w:del>
    </w:p>
    <w:p w:rsidR="00BE7D96" w:rsidRPr="00A158C7" w:rsidDel="0038387F" w:rsidRDefault="00BE7D96" w:rsidP="00BE7D96">
      <w:pPr>
        <w:tabs>
          <w:tab w:val="left" w:pos="4320"/>
          <w:tab w:val="left" w:pos="8640"/>
        </w:tabs>
        <w:jc w:val="center"/>
        <w:rPr>
          <w:del w:id="4" w:author="Matt Leser" w:date="2017-10-04T13:40:00Z"/>
          <w:b/>
          <w:sz w:val="24"/>
        </w:rPr>
      </w:pPr>
      <w:del w:id="5" w:author="Matt Leser" w:date="2017-10-04T13:40:00Z">
        <w:r w:rsidDel="0038387F">
          <w:rPr>
            <w:b/>
            <w:sz w:val="24"/>
          </w:rPr>
          <w:fldChar w:fldCharType="begin"/>
        </w:r>
        <w:r w:rsidDel="0038387F">
          <w:rPr>
            <w:b/>
            <w:sz w:val="24"/>
          </w:rPr>
          <w:delInstrText xml:space="preserve"> DOCPROPERTY  "Prepared for Group"  \* MERGEFORMAT </w:delInstrText>
        </w:r>
        <w:r w:rsidDel="0038387F">
          <w:rPr>
            <w:b/>
            <w:sz w:val="24"/>
          </w:rPr>
          <w:fldChar w:fldCharType="separate"/>
        </w:r>
        <w:r w:rsidDel="0038387F">
          <w:rPr>
            <w:b/>
            <w:sz w:val="24"/>
          </w:rPr>
          <w:delText>Software Engineering</w:delText>
        </w:r>
        <w:r w:rsidDel="0038387F">
          <w:rPr>
            <w:b/>
            <w:sz w:val="24"/>
          </w:rPr>
          <w:fldChar w:fldCharType="end"/>
        </w:r>
      </w:del>
    </w:p>
    <w:p w:rsidR="00BE7D96" w:rsidRPr="00A158C7" w:rsidDel="0038387F" w:rsidRDefault="00BE7D96" w:rsidP="00BE7D96">
      <w:pPr>
        <w:tabs>
          <w:tab w:val="left" w:pos="4320"/>
          <w:tab w:val="left" w:pos="8640"/>
        </w:tabs>
        <w:jc w:val="center"/>
        <w:rPr>
          <w:del w:id="6" w:author="Matt Leser" w:date="2017-10-04T13:40:00Z"/>
          <w:b/>
          <w:sz w:val="24"/>
        </w:rPr>
      </w:pPr>
      <w:del w:id="7" w:author="Matt Leser" w:date="2017-10-04T13:40:00Z">
        <w:r w:rsidDel="0038387F">
          <w:rPr>
            <w:b/>
            <w:sz w:val="24"/>
          </w:rPr>
          <w:fldChar w:fldCharType="begin"/>
        </w:r>
        <w:r w:rsidDel="0038387F">
          <w:rPr>
            <w:b/>
            <w:sz w:val="24"/>
          </w:rPr>
          <w:delInstrText xml:space="preserve"> DOCPROPERTY  Company  \* MERGEFORMAT </w:delInstrText>
        </w:r>
        <w:r w:rsidDel="0038387F">
          <w:rPr>
            <w:b/>
            <w:sz w:val="24"/>
          </w:rPr>
          <w:fldChar w:fldCharType="separate"/>
        </w:r>
        <w:r w:rsidDel="0038387F">
          <w:rPr>
            <w:b/>
            <w:sz w:val="24"/>
          </w:rPr>
          <w:delText>Nexteer Automotive</w:delText>
        </w:r>
        <w:r w:rsidDel="0038387F">
          <w:rPr>
            <w:b/>
            <w:sz w:val="24"/>
          </w:rPr>
          <w:fldChar w:fldCharType="end"/>
        </w:r>
        <w:r w:rsidDel="0038387F">
          <w:rPr>
            <w:b/>
            <w:sz w:val="24"/>
          </w:rPr>
          <w:delText>,</w:delText>
        </w:r>
      </w:del>
    </w:p>
    <w:p w:rsidR="00BE7D96" w:rsidDel="0038387F" w:rsidRDefault="00BE7D96" w:rsidP="00BE7D96">
      <w:pPr>
        <w:tabs>
          <w:tab w:val="left" w:pos="4320"/>
          <w:tab w:val="left" w:pos="8640"/>
        </w:tabs>
        <w:jc w:val="center"/>
        <w:rPr>
          <w:del w:id="8" w:author="Matt Leser" w:date="2017-10-04T13:40:00Z"/>
          <w:b/>
          <w:sz w:val="24"/>
        </w:rPr>
      </w:pPr>
      <w:del w:id="9" w:author="Matt Leser" w:date="2017-10-04T13:40:00Z">
        <w:r w:rsidDel="0038387F">
          <w:rPr>
            <w:b/>
            <w:sz w:val="24"/>
          </w:rPr>
          <w:fldChar w:fldCharType="begin"/>
        </w:r>
        <w:r w:rsidDel="0038387F">
          <w:rPr>
            <w:b/>
            <w:sz w:val="24"/>
          </w:rPr>
          <w:delInstrText xml:space="preserve"> DOCPROPERTY  Location  \* MERGEFORMAT </w:delInstrText>
        </w:r>
        <w:r w:rsidDel="0038387F">
          <w:rPr>
            <w:b/>
            <w:sz w:val="24"/>
          </w:rPr>
          <w:fldChar w:fldCharType="separate"/>
        </w:r>
        <w:r w:rsidDel="0038387F">
          <w:rPr>
            <w:b/>
            <w:sz w:val="24"/>
          </w:rPr>
          <w:delText>Saginaw, MI, USA</w:delText>
        </w:r>
        <w:r w:rsidDel="0038387F">
          <w:rPr>
            <w:b/>
            <w:sz w:val="24"/>
          </w:rPr>
          <w:fldChar w:fldCharType="end"/>
        </w:r>
      </w:del>
    </w:p>
    <w:p w:rsidR="00BE7D96" w:rsidRPr="00A158C7" w:rsidRDefault="00BE7D96" w:rsidP="00BE7D96">
      <w:pPr>
        <w:tabs>
          <w:tab w:val="left" w:pos="4320"/>
          <w:tab w:val="left" w:pos="8640"/>
        </w:tabs>
        <w:spacing w:before="960"/>
        <w:jc w:val="center"/>
        <w:rPr>
          <w:b/>
          <w:sz w:val="24"/>
        </w:rPr>
      </w:pPr>
      <w:r w:rsidRPr="00A158C7">
        <w:rPr>
          <w:b/>
          <w:sz w:val="24"/>
        </w:rPr>
        <w:t xml:space="preserve">Prepared By: </w:t>
      </w:r>
    </w:p>
    <w:p w:rsidR="00205133" w:rsidRDefault="00205133" w:rsidP="00205133">
      <w:pPr>
        <w:tabs>
          <w:tab w:val="left" w:pos="4320"/>
          <w:tab w:val="left" w:pos="8640"/>
        </w:tabs>
        <w:jc w:val="center"/>
        <w:rPr>
          <w:b/>
          <w:sz w:val="24"/>
        </w:rPr>
      </w:pPr>
      <w:del w:id="10" w:author="Matt Leser" w:date="2017-10-04T13:40:00Z">
        <w:r w:rsidDel="0038387F">
          <w:rPr>
            <w:b/>
            <w:sz w:val="24"/>
          </w:rPr>
          <w:delText>Krishna Anne</w:delText>
        </w:r>
      </w:del>
      <w:ins w:id="11" w:author="Matt Leser" w:date="2017-10-04T13:40:00Z">
        <w:r w:rsidR="0038387F">
          <w:rPr>
            <w:b/>
            <w:sz w:val="24"/>
          </w:rPr>
          <w:t>Matthew Leser</w:t>
        </w:r>
      </w:ins>
    </w:p>
    <w:p w:rsidR="00205133" w:rsidRPr="00A158C7" w:rsidRDefault="00205133" w:rsidP="00205133">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p>
    <w:p w:rsidR="0038387F" w:rsidRDefault="00205133" w:rsidP="00480A9D">
      <w:pPr>
        <w:tabs>
          <w:tab w:val="left" w:pos="4320"/>
          <w:tab w:val="left" w:pos="8640"/>
        </w:tabs>
        <w:jc w:val="center"/>
        <w:rPr>
          <w:ins w:id="12" w:author="Matt Leser" w:date="2017-10-04T13:41:00Z"/>
          <w:b/>
          <w:sz w:val="23"/>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p>
    <w:p w:rsidR="0038387F" w:rsidRPr="0038387F" w:rsidRDefault="0038387F">
      <w:pPr>
        <w:rPr>
          <w:ins w:id="13" w:author="Matt Leser" w:date="2017-10-04T13:41:00Z"/>
          <w:sz w:val="23"/>
          <w:rPrChange w:id="14" w:author="Matt Leser" w:date="2017-10-04T13:41:00Z">
            <w:rPr>
              <w:ins w:id="15" w:author="Matt Leser" w:date="2017-10-04T13:41:00Z"/>
              <w:b/>
              <w:sz w:val="23"/>
            </w:rPr>
          </w:rPrChange>
        </w:rPr>
        <w:pPrChange w:id="16" w:author="Matt Leser" w:date="2017-10-04T13:41:00Z">
          <w:pPr>
            <w:tabs>
              <w:tab w:val="left" w:pos="4320"/>
              <w:tab w:val="left" w:pos="8640"/>
            </w:tabs>
            <w:jc w:val="center"/>
          </w:pPr>
        </w:pPrChange>
      </w:pPr>
    </w:p>
    <w:p w:rsidR="0038387F" w:rsidRPr="0038387F" w:rsidRDefault="0038387F">
      <w:pPr>
        <w:rPr>
          <w:ins w:id="17" w:author="Matt Leser" w:date="2017-10-04T13:41:00Z"/>
          <w:sz w:val="23"/>
          <w:rPrChange w:id="18" w:author="Matt Leser" w:date="2017-10-04T13:41:00Z">
            <w:rPr>
              <w:ins w:id="19" w:author="Matt Leser" w:date="2017-10-04T13:41:00Z"/>
              <w:b/>
              <w:sz w:val="23"/>
            </w:rPr>
          </w:rPrChange>
        </w:rPr>
        <w:pPrChange w:id="20" w:author="Matt Leser" w:date="2017-10-04T13:41:00Z">
          <w:pPr>
            <w:tabs>
              <w:tab w:val="left" w:pos="4320"/>
              <w:tab w:val="left" w:pos="8640"/>
            </w:tabs>
            <w:jc w:val="center"/>
          </w:pPr>
        </w:pPrChange>
      </w:pPr>
    </w:p>
    <w:p w:rsidR="0038387F" w:rsidRPr="0038387F" w:rsidRDefault="0038387F">
      <w:pPr>
        <w:rPr>
          <w:ins w:id="21" w:author="Matt Leser" w:date="2017-10-04T13:41:00Z"/>
          <w:sz w:val="23"/>
          <w:rPrChange w:id="22" w:author="Matt Leser" w:date="2017-10-04T13:41:00Z">
            <w:rPr>
              <w:ins w:id="23" w:author="Matt Leser" w:date="2017-10-04T13:41:00Z"/>
              <w:b/>
              <w:sz w:val="23"/>
            </w:rPr>
          </w:rPrChange>
        </w:rPr>
        <w:pPrChange w:id="24" w:author="Matt Leser" w:date="2017-10-04T13:41:00Z">
          <w:pPr>
            <w:tabs>
              <w:tab w:val="left" w:pos="4320"/>
              <w:tab w:val="left" w:pos="8640"/>
            </w:tabs>
            <w:jc w:val="center"/>
          </w:pPr>
        </w:pPrChange>
      </w:pPr>
    </w:p>
    <w:p w:rsidR="0038387F" w:rsidRPr="0038387F" w:rsidRDefault="0038387F">
      <w:pPr>
        <w:rPr>
          <w:ins w:id="25" w:author="Matt Leser" w:date="2017-10-04T13:41:00Z"/>
          <w:sz w:val="23"/>
          <w:rPrChange w:id="26" w:author="Matt Leser" w:date="2017-10-04T13:41:00Z">
            <w:rPr>
              <w:ins w:id="27" w:author="Matt Leser" w:date="2017-10-04T13:41:00Z"/>
              <w:b/>
              <w:sz w:val="23"/>
            </w:rPr>
          </w:rPrChange>
        </w:rPr>
        <w:pPrChange w:id="28" w:author="Matt Leser" w:date="2017-10-04T13:41:00Z">
          <w:pPr>
            <w:tabs>
              <w:tab w:val="left" w:pos="4320"/>
              <w:tab w:val="left" w:pos="8640"/>
            </w:tabs>
            <w:jc w:val="center"/>
          </w:pPr>
        </w:pPrChange>
      </w:pPr>
    </w:p>
    <w:p w:rsidR="0038387F" w:rsidRPr="0038387F" w:rsidRDefault="0038387F">
      <w:pPr>
        <w:rPr>
          <w:ins w:id="29" w:author="Matt Leser" w:date="2017-10-04T13:41:00Z"/>
          <w:sz w:val="23"/>
          <w:rPrChange w:id="30" w:author="Matt Leser" w:date="2017-10-04T13:41:00Z">
            <w:rPr>
              <w:ins w:id="31" w:author="Matt Leser" w:date="2017-10-04T13:41:00Z"/>
              <w:b/>
              <w:sz w:val="23"/>
            </w:rPr>
          </w:rPrChange>
        </w:rPr>
        <w:pPrChange w:id="32" w:author="Matt Leser" w:date="2017-10-04T13:41:00Z">
          <w:pPr>
            <w:tabs>
              <w:tab w:val="left" w:pos="4320"/>
              <w:tab w:val="left" w:pos="8640"/>
            </w:tabs>
            <w:jc w:val="center"/>
          </w:pPr>
        </w:pPrChange>
      </w:pPr>
    </w:p>
    <w:p w:rsidR="0038387F" w:rsidRDefault="0038387F" w:rsidP="00480A9D">
      <w:pPr>
        <w:tabs>
          <w:tab w:val="left" w:pos="4320"/>
          <w:tab w:val="left" w:pos="8640"/>
        </w:tabs>
        <w:jc w:val="center"/>
        <w:rPr>
          <w:ins w:id="33" w:author="Matt Leser" w:date="2017-10-04T13:41:00Z"/>
          <w:sz w:val="23"/>
        </w:rPr>
      </w:pPr>
    </w:p>
    <w:p w:rsidR="0038387F" w:rsidRDefault="0038387F">
      <w:pPr>
        <w:tabs>
          <w:tab w:val="left" w:pos="4320"/>
          <w:tab w:val="left" w:pos="7440"/>
        </w:tabs>
        <w:rPr>
          <w:ins w:id="34" w:author="Matt Leser" w:date="2017-10-04T13:41:00Z"/>
          <w:sz w:val="23"/>
        </w:rPr>
        <w:pPrChange w:id="35" w:author="Matt Leser" w:date="2017-10-04T13:41:00Z">
          <w:pPr>
            <w:tabs>
              <w:tab w:val="left" w:pos="4320"/>
              <w:tab w:val="left" w:pos="8640"/>
            </w:tabs>
            <w:jc w:val="center"/>
          </w:pPr>
        </w:pPrChange>
      </w:pPr>
      <w:ins w:id="36" w:author="Matt Leser" w:date="2017-10-04T13:41:00Z">
        <w:r>
          <w:rPr>
            <w:sz w:val="23"/>
          </w:rPr>
          <w:tab/>
        </w:r>
        <w:r>
          <w:rPr>
            <w:sz w:val="23"/>
          </w:rPr>
          <w:tab/>
        </w:r>
      </w:ins>
    </w:p>
    <w:p w:rsidR="0038387F" w:rsidRDefault="0038387F" w:rsidP="00480A9D">
      <w:pPr>
        <w:tabs>
          <w:tab w:val="left" w:pos="4320"/>
          <w:tab w:val="left" w:pos="8640"/>
        </w:tabs>
        <w:jc w:val="center"/>
        <w:rPr>
          <w:ins w:id="37" w:author="Matt Leser" w:date="2017-10-04T13:41:00Z"/>
          <w:sz w:val="23"/>
        </w:rPr>
      </w:pPr>
    </w:p>
    <w:p w:rsidR="00B81C1B" w:rsidRPr="006C2D7D" w:rsidRDefault="00B81C1B" w:rsidP="00480A9D">
      <w:pPr>
        <w:tabs>
          <w:tab w:val="left" w:pos="4320"/>
          <w:tab w:val="left" w:pos="8640"/>
        </w:tabs>
        <w:jc w:val="center"/>
        <w:rPr>
          <w:b/>
          <w:sz w:val="28"/>
          <w:szCs w:val="28"/>
          <w:u w:val="single"/>
        </w:rPr>
      </w:pPr>
      <w:r w:rsidRPr="0038387F">
        <w:rPr>
          <w:sz w:val="23"/>
          <w:rPrChange w:id="38" w:author="Matt Leser" w:date="2017-10-04T13:41:00Z">
            <w:rPr>
              <w:b/>
              <w:sz w:val="23"/>
            </w:rPr>
          </w:rPrChange>
        </w:rPr>
        <w:br w:type="page"/>
      </w:r>
      <w:r w:rsidR="00393DBF">
        <w:rPr>
          <w:b/>
          <w:sz w:val="28"/>
          <w:szCs w:val="28"/>
          <w:u w:val="single"/>
        </w:rPr>
        <w:lastRenderedPageBreak/>
        <w:t>Change</w:t>
      </w:r>
      <w:r w:rsidRPr="006C2D7D">
        <w:rPr>
          <w:b/>
          <w:sz w:val="28"/>
          <w:szCs w:val="28"/>
          <w:u w:val="single"/>
        </w:rPr>
        <w:t xml:space="preserve"> History</w:t>
      </w:r>
    </w:p>
    <w:tbl>
      <w:tblPr>
        <w:tblW w:w="7628" w:type="dxa"/>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8"/>
        <w:gridCol w:w="1920"/>
        <w:gridCol w:w="1350"/>
        <w:gridCol w:w="1440"/>
      </w:tblGrid>
      <w:tr w:rsidR="00A411CB" w:rsidRPr="00AA38E8" w:rsidTr="00205133">
        <w:tc>
          <w:tcPr>
            <w:tcW w:w="2918" w:type="dxa"/>
          </w:tcPr>
          <w:p w:rsidR="00A411CB" w:rsidRPr="00AA38E8" w:rsidRDefault="00A411CB" w:rsidP="00D229A6">
            <w:pPr>
              <w:jc w:val="center"/>
              <w:rPr>
                <w:rFonts w:cs="Calibri"/>
                <w:b/>
              </w:rPr>
            </w:pPr>
            <w:bookmarkStart w:id="39" w:name="_Toc348792978"/>
            <w:bookmarkStart w:id="40" w:name="_Toc348793074"/>
            <w:bookmarkStart w:id="41" w:name="_Toc348793965"/>
            <w:bookmarkStart w:id="42" w:name="_Toc349459173"/>
            <w:bookmarkStart w:id="43" w:name="_Toc349621609"/>
            <w:r w:rsidRPr="00AA38E8">
              <w:rPr>
                <w:rFonts w:cs="Calibri"/>
                <w:b/>
              </w:rPr>
              <w:t>Description</w:t>
            </w:r>
          </w:p>
        </w:tc>
        <w:tc>
          <w:tcPr>
            <w:tcW w:w="1920" w:type="dxa"/>
          </w:tcPr>
          <w:p w:rsidR="00A411CB" w:rsidRPr="00AA38E8" w:rsidRDefault="00A411CB" w:rsidP="00D229A6">
            <w:pPr>
              <w:jc w:val="center"/>
              <w:rPr>
                <w:rFonts w:cs="Calibri"/>
                <w:b/>
              </w:rPr>
            </w:pPr>
            <w:r w:rsidRPr="00AA38E8">
              <w:rPr>
                <w:rFonts w:cs="Calibri"/>
                <w:b/>
              </w:rPr>
              <w:t>Author</w:t>
            </w:r>
          </w:p>
        </w:tc>
        <w:tc>
          <w:tcPr>
            <w:tcW w:w="1350" w:type="dxa"/>
          </w:tcPr>
          <w:p w:rsidR="00A411CB" w:rsidRPr="00AA38E8" w:rsidRDefault="00A411CB" w:rsidP="00D229A6">
            <w:pPr>
              <w:jc w:val="center"/>
              <w:rPr>
                <w:rFonts w:cs="Calibri"/>
                <w:b/>
              </w:rPr>
            </w:pPr>
            <w:r w:rsidRPr="00AA38E8">
              <w:rPr>
                <w:rFonts w:cs="Calibri"/>
                <w:b/>
              </w:rPr>
              <w:t>Version</w:t>
            </w:r>
          </w:p>
        </w:tc>
        <w:tc>
          <w:tcPr>
            <w:tcW w:w="1440" w:type="dxa"/>
          </w:tcPr>
          <w:p w:rsidR="00A411CB" w:rsidRPr="00AA38E8" w:rsidRDefault="00A411CB" w:rsidP="00D229A6">
            <w:pPr>
              <w:jc w:val="center"/>
              <w:rPr>
                <w:rFonts w:cs="Calibri"/>
                <w:b/>
              </w:rPr>
            </w:pPr>
            <w:r w:rsidRPr="00AA38E8">
              <w:rPr>
                <w:rFonts w:cs="Calibri"/>
                <w:b/>
              </w:rPr>
              <w:t>Date</w:t>
            </w:r>
          </w:p>
        </w:tc>
      </w:tr>
      <w:tr w:rsidR="00A411CB" w:rsidRPr="00AA38E8" w:rsidTr="00205133">
        <w:tc>
          <w:tcPr>
            <w:tcW w:w="2918" w:type="dxa"/>
          </w:tcPr>
          <w:p w:rsidR="00A411CB" w:rsidRPr="00AA38E8" w:rsidRDefault="00A411CB" w:rsidP="00D229A6">
            <w:pPr>
              <w:rPr>
                <w:rFonts w:cs="Calibri"/>
              </w:rPr>
            </w:pPr>
            <w:r>
              <w:rPr>
                <w:rFonts w:cs="Calibri"/>
              </w:rPr>
              <w:t>Initial Version</w:t>
            </w:r>
          </w:p>
        </w:tc>
        <w:tc>
          <w:tcPr>
            <w:tcW w:w="1920" w:type="dxa"/>
          </w:tcPr>
          <w:p w:rsidR="00A411CB" w:rsidRPr="00AA38E8" w:rsidRDefault="00A411CB" w:rsidP="00D229A6">
            <w:pPr>
              <w:rPr>
                <w:rFonts w:cs="Calibri"/>
              </w:rPr>
            </w:pPr>
            <w:proofErr w:type="spellStart"/>
            <w:r>
              <w:rPr>
                <w:rFonts w:cs="Calibri"/>
              </w:rPr>
              <w:t>Basavaraja</w:t>
            </w:r>
            <w:proofErr w:type="spellEnd"/>
            <w:r>
              <w:rPr>
                <w:rFonts w:cs="Calibri"/>
              </w:rPr>
              <w:t xml:space="preserve"> </w:t>
            </w:r>
            <w:proofErr w:type="spellStart"/>
            <w:r>
              <w:rPr>
                <w:rFonts w:cs="Calibri"/>
              </w:rPr>
              <w:t>Ganeshappa</w:t>
            </w:r>
            <w:proofErr w:type="spellEnd"/>
          </w:p>
        </w:tc>
        <w:tc>
          <w:tcPr>
            <w:tcW w:w="1350" w:type="dxa"/>
          </w:tcPr>
          <w:p w:rsidR="00A411CB" w:rsidRPr="00AA38E8" w:rsidRDefault="00A411CB" w:rsidP="00D229A6">
            <w:pPr>
              <w:rPr>
                <w:rFonts w:cs="Calibri"/>
              </w:rPr>
            </w:pPr>
            <w:r>
              <w:rPr>
                <w:rFonts w:cs="Calibri"/>
              </w:rPr>
              <w:t>1.0</w:t>
            </w:r>
          </w:p>
        </w:tc>
        <w:tc>
          <w:tcPr>
            <w:tcW w:w="1440" w:type="dxa"/>
          </w:tcPr>
          <w:p w:rsidR="00A411CB" w:rsidRPr="00AA38E8" w:rsidRDefault="00A411CB" w:rsidP="00D229A6">
            <w:pPr>
              <w:rPr>
                <w:rFonts w:cs="Calibri"/>
              </w:rPr>
            </w:pPr>
            <w:r>
              <w:rPr>
                <w:rFonts w:cs="Calibri"/>
              </w:rPr>
              <w:t>24</w:t>
            </w:r>
            <w:r w:rsidRPr="00A411CB">
              <w:rPr>
                <w:rFonts w:cs="Calibri"/>
                <w:vertAlign w:val="superscript"/>
              </w:rPr>
              <w:t>th</w:t>
            </w:r>
            <w:r>
              <w:rPr>
                <w:rFonts w:cs="Calibri"/>
              </w:rPr>
              <w:t xml:space="preserve"> Mar 2016</w:t>
            </w:r>
          </w:p>
        </w:tc>
      </w:tr>
      <w:tr w:rsidR="000B6D97" w:rsidRPr="00AA38E8" w:rsidTr="00205133">
        <w:tc>
          <w:tcPr>
            <w:tcW w:w="2918" w:type="dxa"/>
          </w:tcPr>
          <w:p w:rsidR="000B6D97" w:rsidRDefault="000B6D97" w:rsidP="00D229A6">
            <w:pPr>
              <w:rPr>
                <w:rFonts w:cs="Calibri"/>
              </w:rPr>
            </w:pPr>
            <w:r>
              <w:rPr>
                <w:rFonts w:cs="Calibri"/>
              </w:rPr>
              <w:t>Re base lined by pulling 1.3.1</w:t>
            </w:r>
          </w:p>
        </w:tc>
        <w:tc>
          <w:tcPr>
            <w:tcW w:w="1920" w:type="dxa"/>
          </w:tcPr>
          <w:p w:rsidR="000B6D97" w:rsidRDefault="000B6D97" w:rsidP="00D229A6">
            <w:pPr>
              <w:rPr>
                <w:rFonts w:cs="Calibri"/>
              </w:rPr>
            </w:pPr>
            <w:proofErr w:type="spellStart"/>
            <w:r>
              <w:rPr>
                <w:rFonts w:cs="Calibri"/>
              </w:rPr>
              <w:t>Basavaraja</w:t>
            </w:r>
            <w:proofErr w:type="spellEnd"/>
            <w:r>
              <w:rPr>
                <w:rFonts w:cs="Calibri"/>
              </w:rPr>
              <w:t xml:space="preserve"> </w:t>
            </w:r>
            <w:proofErr w:type="spellStart"/>
            <w:r>
              <w:rPr>
                <w:rFonts w:cs="Calibri"/>
              </w:rPr>
              <w:t>Ganeshappa</w:t>
            </w:r>
            <w:proofErr w:type="spellEnd"/>
          </w:p>
        </w:tc>
        <w:tc>
          <w:tcPr>
            <w:tcW w:w="1350" w:type="dxa"/>
          </w:tcPr>
          <w:p w:rsidR="000B6D97" w:rsidRDefault="000B6D97" w:rsidP="00D229A6">
            <w:pPr>
              <w:rPr>
                <w:rFonts w:cs="Calibri"/>
              </w:rPr>
            </w:pPr>
            <w:r>
              <w:rPr>
                <w:rFonts w:cs="Calibri"/>
              </w:rPr>
              <w:t>2.0</w:t>
            </w:r>
          </w:p>
        </w:tc>
        <w:tc>
          <w:tcPr>
            <w:tcW w:w="1440" w:type="dxa"/>
          </w:tcPr>
          <w:p w:rsidR="000B6D97" w:rsidRDefault="000B6D97" w:rsidP="00D229A6">
            <w:pPr>
              <w:rPr>
                <w:rFonts w:cs="Calibri"/>
              </w:rPr>
            </w:pPr>
            <w:r>
              <w:rPr>
                <w:rFonts w:cs="Calibri"/>
              </w:rPr>
              <w:t>25</w:t>
            </w:r>
            <w:r w:rsidRPr="004E27F7">
              <w:rPr>
                <w:rFonts w:cs="Calibri"/>
                <w:vertAlign w:val="superscript"/>
              </w:rPr>
              <w:t>th</w:t>
            </w:r>
            <w:r>
              <w:rPr>
                <w:rFonts w:cs="Calibri"/>
              </w:rPr>
              <w:t xml:space="preserve"> Jul 2016</w:t>
            </w:r>
          </w:p>
        </w:tc>
      </w:tr>
      <w:tr w:rsidR="00683A49" w:rsidRPr="00AA38E8" w:rsidTr="00205133">
        <w:tc>
          <w:tcPr>
            <w:tcW w:w="2918" w:type="dxa"/>
          </w:tcPr>
          <w:p w:rsidR="00683A49" w:rsidRDefault="00683A49" w:rsidP="00D229A6">
            <w:pPr>
              <w:rPr>
                <w:rFonts w:cs="Calibri"/>
              </w:rPr>
            </w:pPr>
            <w:r w:rsidRPr="00683A49">
              <w:rPr>
                <w:rFonts w:cs="Calibri"/>
              </w:rPr>
              <w:t>Implementation of SF007A v2.0.0 &amp; v2.1.0</w:t>
            </w:r>
          </w:p>
        </w:tc>
        <w:tc>
          <w:tcPr>
            <w:tcW w:w="1920" w:type="dxa"/>
          </w:tcPr>
          <w:p w:rsidR="00683A49" w:rsidRDefault="00683A49" w:rsidP="00D229A6">
            <w:pPr>
              <w:rPr>
                <w:rFonts w:cs="Calibri"/>
              </w:rPr>
            </w:pPr>
            <w:r>
              <w:rPr>
                <w:rFonts w:cs="Calibri"/>
              </w:rPr>
              <w:t>Krishna Anne</w:t>
            </w:r>
          </w:p>
        </w:tc>
        <w:tc>
          <w:tcPr>
            <w:tcW w:w="1350" w:type="dxa"/>
          </w:tcPr>
          <w:p w:rsidR="00683A49" w:rsidRDefault="00683A49" w:rsidP="00D229A6">
            <w:pPr>
              <w:rPr>
                <w:rFonts w:cs="Calibri"/>
              </w:rPr>
            </w:pPr>
            <w:r>
              <w:rPr>
                <w:rFonts w:cs="Calibri"/>
              </w:rPr>
              <w:t>3.0</w:t>
            </w:r>
          </w:p>
        </w:tc>
        <w:tc>
          <w:tcPr>
            <w:tcW w:w="1440" w:type="dxa"/>
          </w:tcPr>
          <w:p w:rsidR="00683A49" w:rsidRDefault="00683A49" w:rsidP="00D229A6">
            <w:pPr>
              <w:rPr>
                <w:rFonts w:cs="Calibri"/>
              </w:rPr>
            </w:pPr>
            <w:r>
              <w:rPr>
                <w:rFonts w:cs="Calibri"/>
              </w:rPr>
              <w:t>3</w:t>
            </w:r>
            <w:r w:rsidRPr="00683A49">
              <w:rPr>
                <w:rFonts w:cs="Calibri"/>
                <w:vertAlign w:val="superscript"/>
              </w:rPr>
              <w:t>rd</w:t>
            </w:r>
            <w:r>
              <w:rPr>
                <w:rFonts w:cs="Calibri"/>
              </w:rPr>
              <w:t xml:space="preserve"> Oct 2016</w:t>
            </w:r>
          </w:p>
        </w:tc>
      </w:tr>
      <w:tr w:rsidR="00D70646" w:rsidRPr="00AA38E8" w:rsidTr="00205133">
        <w:tc>
          <w:tcPr>
            <w:tcW w:w="2918" w:type="dxa"/>
          </w:tcPr>
          <w:p w:rsidR="00D70646" w:rsidRPr="00683A49" w:rsidRDefault="00D70646" w:rsidP="00D70646">
            <w:pPr>
              <w:rPr>
                <w:rFonts w:cs="Calibri"/>
              </w:rPr>
            </w:pPr>
            <w:r>
              <w:rPr>
                <w:rFonts w:cs="Calibri"/>
              </w:rPr>
              <w:t>Updated to design version 2.2</w:t>
            </w:r>
            <w:r w:rsidRPr="00576D16">
              <w:rPr>
                <w:rFonts w:cs="Calibri"/>
              </w:rPr>
              <w:t>.0</w:t>
            </w:r>
          </w:p>
        </w:tc>
        <w:tc>
          <w:tcPr>
            <w:tcW w:w="1920" w:type="dxa"/>
          </w:tcPr>
          <w:p w:rsidR="00D70646" w:rsidRDefault="00D70646" w:rsidP="00D70646">
            <w:pPr>
              <w:rPr>
                <w:rFonts w:cs="Calibri"/>
              </w:rPr>
            </w:pPr>
            <w:r>
              <w:rPr>
                <w:rFonts w:cs="Calibri"/>
              </w:rPr>
              <w:t>TATA</w:t>
            </w:r>
          </w:p>
        </w:tc>
        <w:tc>
          <w:tcPr>
            <w:tcW w:w="1350" w:type="dxa"/>
          </w:tcPr>
          <w:p w:rsidR="00D70646" w:rsidRDefault="00D70646" w:rsidP="00D70646">
            <w:pPr>
              <w:rPr>
                <w:rFonts w:cs="Calibri"/>
              </w:rPr>
            </w:pPr>
            <w:r>
              <w:rPr>
                <w:rFonts w:cs="Calibri"/>
              </w:rPr>
              <w:t>4.0</w:t>
            </w:r>
          </w:p>
        </w:tc>
        <w:tc>
          <w:tcPr>
            <w:tcW w:w="1440" w:type="dxa"/>
          </w:tcPr>
          <w:p w:rsidR="00D70646" w:rsidRDefault="00DA602B" w:rsidP="00D70646">
            <w:pPr>
              <w:rPr>
                <w:rFonts w:cs="Calibri"/>
              </w:rPr>
            </w:pPr>
            <w:r>
              <w:rPr>
                <w:rFonts w:cs="Calibri"/>
              </w:rPr>
              <w:t>05-Dec</w:t>
            </w:r>
            <w:r w:rsidR="00D70646">
              <w:rPr>
                <w:rFonts w:cs="Calibri"/>
              </w:rPr>
              <w:t>-16</w:t>
            </w:r>
          </w:p>
        </w:tc>
      </w:tr>
      <w:tr w:rsidR="00205133" w:rsidRPr="00AA38E8" w:rsidTr="00205133">
        <w:tc>
          <w:tcPr>
            <w:tcW w:w="2918" w:type="dxa"/>
          </w:tcPr>
          <w:p w:rsidR="00205133" w:rsidRDefault="00205133" w:rsidP="00205133">
            <w:pPr>
              <w:rPr>
                <w:rFonts w:cs="Calibri"/>
              </w:rPr>
            </w:pPr>
            <w:r>
              <w:rPr>
                <w:rFonts w:cs="Calibri"/>
              </w:rPr>
              <w:t>Updated to design version 2.4</w:t>
            </w:r>
            <w:r w:rsidRPr="00576D16">
              <w:rPr>
                <w:rFonts w:cs="Calibri"/>
              </w:rPr>
              <w:t>.0</w:t>
            </w:r>
          </w:p>
        </w:tc>
        <w:tc>
          <w:tcPr>
            <w:tcW w:w="1920" w:type="dxa"/>
          </w:tcPr>
          <w:p w:rsidR="00205133" w:rsidRDefault="00205133" w:rsidP="00205133">
            <w:pPr>
              <w:rPr>
                <w:rFonts w:cs="Calibri"/>
              </w:rPr>
            </w:pPr>
            <w:r>
              <w:rPr>
                <w:rFonts w:cs="Calibri"/>
              </w:rPr>
              <w:t>KK</w:t>
            </w:r>
          </w:p>
        </w:tc>
        <w:tc>
          <w:tcPr>
            <w:tcW w:w="1350" w:type="dxa"/>
          </w:tcPr>
          <w:p w:rsidR="00205133" w:rsidRDefault="00205133" w:rsidP="00205133">
            <w:pPr>
              <w:rPr>
                <w:rFonts w:cs="Calibri"/>
              </w:rPr>
            </w:pPr>
            <w:r>
              <w:rPr>
                <w:rFonts w:cs="Calibri"/>
              </w:rPr>
              <w:t>5.0</w:t>
            </w:r>
          </w:p>
        </w:tc>
        <w:tc>
          <w:tcPr>
            <w:tcW w:w="1440" w:type="dxa"/>
          </w:tcPr>
          <w:p w:rsidR="00205133" w:rsidRDefault="00205133" w:rsidP="00205133">
            <w:pPr>
              <w:rPr>
                <w:rFonts w:cs="Calibri"/>
              </w:rPr>
            </w:pPr>
            <w:r>
              <w:rPr>
                <w:rFonts w:cs="Calibri"/>
              </w:rPr>
              <w:t>28-Feb-17</w:t>
            </w:r>
          </w:p>
        </w:tc>
      </w:tr>
      <w:tr w:rsidR="0038387F" w:rsidRPr="00AA38E8" w:rsidTr="00205133">
        <w:trPr>
          <w:ins w:id="44" w:author="Matt Leser" w:date="2017-10-04T13:40:00Z"/>
        </w:trPr>
        <w:tc>
          <w:tcPr>
            <w:tcW w:w="2918" w:type="dxa"/>
          </w:tcPr>
          <w:p w:rsidR="0038387F" w:rsidRDefault="0038387F" w:rsidP="00205133">
            <w:pPr>
              <w:rPr>
                <w:ins w:id="45" w:author="Matt Leser" w:date="2017-10-04T13:40:00Z"/>
                <w:rFonts w:cs="Calibri"/>
              </w:rPr>
            </w:pPr>
            <w:ins w:id="46" w:author="Matt Leser" w:date="2017-10-04T13:40:00Z">
              <w:r>
                <w:rPr>
                  <w:rFonts w:cs="Calibri"/>
                </w:rPr>
                <w:t>Updated Diagram</w:t>
              </w:r>
            </w:ins>
            <w:ins w:id="47" w:author="Matt Leser" w:date="2017-10-06T09:47:00Z">
              <w:r w:rsidR="00E315E6">
                <w:rPr>
                  <w:rFonts w:cs="Calibri"/>
                </w:rPr>
                <w:t xml:space="preserve"> and added Unit Test Consideration</w:t>
              </w:r>
            </w:ins>
            <w:bookmarkStart w:id="48" w:name="_GoBack"/>
            <w:bookmarkEnd w:id="48"/>
          </w:p>
        </w:tc>
        <w:tc>
          <w:tcPr>
            <w:tcW w:w="1920" w:type="dxa"/>
          </w:tcPr>
          <w:p w:rsidR="0038387F" w:rsidRDefault="0038387F" w:rsidP="00205133">
            <w:pPr>
              <w:rPr>
                <w:ins w:id="49" w:author="Matt Leser" w:date="2017-10-04T13:40:00Z"/>
                <w:rFonts w:cs="Calibri"/>
              </w:rPr>
            </w:pPr>
            <w:ins w:id="50" w:author="Matt Leser" w:date="2017-10-04T13:41:00Z">
              <w:r>
                <w:rPr>
                  <w:rFonts w:cs="Calibri"/>
                </w:rPr>
                <w:t>ML</w:t>
              </w:r>
            </w:ins>
          </w:p>
        </w:tc>
        <w:tc>
          <w:tcPr>
            <w:tcW w:w="1350" w:type="dxa"/>
          </w:tcPr>
          <w:p w:rsidR="0038387F" w:rsidRDefault="0038387F" w:rsidP="00205133">
            <w:pPr>
              <w:rPr>
                <w:ins w:id="51" w:author="Matt Leser" w:date="2017-10-04T13:40:00Z"/>
                <w:rFonts w:cs="Calibri"/>
              </w:rPr>
            </w:pPr>
            <w:ins w:id="52" w:author="Matt Leser" w:date="2017-10-04T13:41:00Z">
              <w:r>
                <w:rPr>
                  <w:rFonts w:cs="Calibri"/>
                </w:rPr>
                <w:t>6.0</w:t>
              </w:r>
            </w:ins>
          </w:p>
        </w:tc>
        <w:tc>
          <w:tcPr>
            <w:tcW w:w="1440" w:type="dxa"/>
          </w:tcPr>
          <w:p w:rsidR="0038387F" w:rsidRDefault="0038387F" w:rsidP="00205133">
            <w:pPr>
              <w:rPr>
                <w:ins w:id="53" w:author="Matt Leser" w:date="2017-10-04T13:40:00Z"/>
                <w:rFonts w:cs="Calibri"/>
              </w:rPr>
            </w:pPr>
            <w:ins w:id="54" w:author="Matt Leser" w:date="2017-10-04T13:41:00Z">
              <w:r>
                <w:rPr>
                  <w:rFonts w:cs="Calibri"/>
                </w:rPr>
                <w:t>04-Oct-17</w:t>
              </w:r>
            </w:ins>
          </w:p>
        </w:tc>
      </w:tr>
    </w:tbl>
    <w:p w:rsidR="0060359A" w:rsidRDefault="0060359A">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60359A" w:rsidRDefault="0060359A">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Del="0038387F" w:rsidRDefault="00A411CB">
      <w:pPr>
        <w:spacing w:after="0"/>
        <w:rPr>
          <w:del w:id="55" w:author="Matt Leser" w:date="2017-10-04T13:41:00Z"/>
          <w:b/>
          <w:sz w:val="28"/>
          <w:szCs w:val="28"/>
          <w:u w:val="single"/>
        </w:rPr>
      </w:pPr>
    </w:p>
    <w:p w:rsidR="00A411CB" w:rsidDel="0038387F" w:rsidRDefault="00A411CB">
      <w:pPr>
        <w:spacing w:after="0"/>
        <w:rPr>
          <w:del w:id="56" w:author="Matt Leser" w:date="2017-10-04T13:41:00Z"/>
          <w:b/>
          <w:sz w:val="28"/>
          <w:szCs w:val="28"/>
          <w:u w:val="single"/>
        </w:rPr>
      </w:pPr>
    </w:p>
    <w:p w:rsidR="00A411CB" w:rsidDel="0038387F" w:rsidRDefault="00A411CB">
      <w:pPr>
        <w:spacing w:after="0"/>
        <w:rPr>
          <w:del w:id="57" w:author="Matt Leser" w:date="2017-10-04T13:41:00Z"/>
          <w:b/>
          <w:sz w:val="28"/>
          <w:szCs w:val="28"/>
          <w:u w:val="single"/>
        </w:rPr>
      </w:pPr>
    </w:p>
    <w:p w:rsidR="00A411CB" w:rsidDel="0038387F" w:rsidRDefault="00A411CB">
      <w:pPr>
        <w:spacing w:after="0"/>
        <w:rPr>
          <w:del w:id="58" w:author="Matt Leser" w:date="2017-10-04T13:41:00Z"/>
          <w:b/>
          <w:sz w:val="28"/>
          <w:szCs w:val="28"/>
          <w:u w:val="single"/>
        </w:rPr>
      </w:pPr>
    </w:p>
    <w:p w:rsidR="00A411CB" w:rsidDel="0038387F" w:rsidRDefault="00A411CB">
      <w:pPr>
        <w:spacing w:after="0"/>
        <w:rPr>
          <w:del w:id="59" w:author="Matt Leser" w:date="2017-10-04T13:41:00Z"/>
          <w:b/>
          <w:sz w:val="28"/>
          <w:szCs w:val="28"/>
          <w:u w:val="single"/>
        </w:rPr>
      </w:pPr>
    </w:p>
    <w:p w:rsidR="00A411CB" w:rsidDel="0038387F" w:rsidRDefault="00A411CB">
      <w:pPr>
        <w:spacing w:after="0"/>
        <w:rPr>
          <w:del w:id="60" w:author="Matt Leser" w:date="2017-10-04T13:41:00Z"/>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9B5336" w:rsidRDefault="00891F29">
      <w:pPr>
        <w:pStyle w:val="TOC1"/>
        <w:rPr>
          <w:sz w:val="32"/>
          <w:szCs w:val="32"/>
          <w:u w:val="single"/>
        </w:rPr>
      </w:pPr>
      <w:r w:rsidRPr="00C728E9">
        <w:rPr>
          <w:sz w:val="32"/>
          <w:szCs w:val="32"/>
          <w:u w:val="single"/>
        </w:rPr>
        <w:t>Table of Contents</w:t>
      </w:r>
    </w:p>
    <w:p w:rsidR="009B5336" w:rsidRDefault="00E16D14">
      <w:pPr>
        <w:pStyle w:val="TOC1"/>
        <w:rPr>
          <w:rFonts w:eastAsiaTheme="minorEastAsia"/>
          <w:b w:val="0"/>
          <w:color w:val="auto"/>
          <w:kern w:val="0"/>
          <w:sz w:val="22"/>
          <w:szCs w:val="22"/>
          <w:lang w:val="en-IN" w:eastAsia="en-IN"/>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68713268" w:history="1">
        <w:r w:rsidR="009B5336" w:rsidRPr="005B350D">
          <w:rPr>
            <w:rStyle w:val="Hyperlink"/>
          </w:rPr>
          <w:t>1</w:t>
        </w:r>
        <w:r w:rsidR="009B5336">
          <w:rPr>
            <w:rFonts w:eastAsiaTheme="minorEastAsia"/>
            <w:b w:val="0"/>
            <w:color w:val="auto"/>
            <w:kern w:val="0"/>
            <w:sz w:val="22"/>
            <w:szCs w:val="22"/>
            <w:lang w:val="en-IN" w:eastAsia="en-IN"/>
          </w:rPr>
          <w:tab/>
        </w:r>
        <w:r w:rsidR="009B5336" w:rsidRPr="005B350D">
          <w:rPr>
            <w:rStyle w:val="Hyperlink"/>
          </w:rPr>
          <w:t>Introduction</w:t>
        </w:r>
        <w:r w:rsidR="009B5336">
          <w:rPr>
            <w:webHidden/>
          </w:rPr>
          <w:tab/>
        </w:r>
        <w:r w:rsidR="009B5336">
          <w:rPr>
            <w:webHidden/>
          </w:rPr>
          <w:fldChar w:fldCharType="begin"/>
        </w:r>
        <w:r w:rsidR="009B5336">
          <w:rPr>
            <w:webHidden/>
          </w:rPr>
          <w:instrText xml:space="preserve"> PAGEREF _Toc468713268 \h </w:instrText>
        </w:r>
        <w:r w:rsidR="009B5336">
          <w:rPr>
            <w:webHidden/>
          </w:rPr>
        </w:r>
        <w:r w:rsidR="009B5336">
          <w:rPr>
            <w:webHidden/>
          </w:rPr>
          <w:fldChar w:fldCharType="separate"/>
        </w:r>
        <w:r w:rsidR="009B5336">
          <w:rPr>
            <w:webHidden/>
          </w:rPr>
          <w:t>6</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69" w:history="1">
        <w:r w:rsidR="009B5336" w:rsidRPr="005B350D">
          <w:rPr>
            <w:rStyle w:val="Hyperlink"/>
          </w:rPr>
          <w:t>1.1</w:t>
        </w:r>
        <w:r w:rsidR="009B5336">
          <w:rPr>
            <w:rFonts w:asciiTheme="minorHAnsi" w:eastAsiaTheme="minorEastAsia" w:hAnsiTheme="minorHAnsi"/>
            <w:color w:val="auto"/>
            <w:kern w:val="0"/>
            <w:szCs w:val="22"/>
            <w:lang w:val="en-IN" w:eastAsia="en-IN"/>
          </w:rPr>
          <w:tab/>
        </w:r>
        <w:r w:rsidR="009B5336" w:rsidRPr="005B350D">
          <w:rPr>
            <w:rStyle w:val="Hyperlink"/>
          </w:rPr>
          <w:t>Purpose</w:t>
        </w:r>
        <w:r w:rsidR="009B5336">
          <w:rPr>
            <w:webHidden/>
          </w:rPr>
          <w:tab/>
        </w:r>
        <w:r w:rsidR="009B5336">
          <w:rPr>
            <w:webHidden/>
          </w:rPr>
          <w:fldChar w:fldCharType="begin"/>
        </w:r>
        <w:r w:rsidR="009B5336">
          <w:rPr>
            <w:webHidden/>
          </w:rPr>
          <w:instrText xml:space="preserve"> PAGEREF _Toc468713269 \h </w:instrText>
        </w:r>
        <w:r w:rsidR="009B5336">
          <w:rPr>
            <w:webHidden/>
          </w:rPr>
        </w:r>
        <w:r w:rsidR="009B5336">
          <w:rPr>
            <w:webHidden/>
          </w:rPr>
          <w:fldChar w:fldCharType="separate"/>
        </w:r>
        <w:r w:rsidR="009B5336">
          <w:rPr>
            <w:webHidden/>
          </w:rPr>
          <w:t>6</w:t>
        </w:r>
        <w:r w:rsidR="009B5336">
          <w:rPr>
            <w:webHidden/>
          </w:rPr>
          <w:fldChar w:fldCharType="end"/>
        </w:r>
      </w:hyperlink>
    </w:p>
    <w:p w:rsidR="009B5336" w:rsidRDefault="00822A76">
      <w:pPr>
        <w:pStyle w:val="TOC1"/>
        <w:rPr>
          <w:rFonts w:eastAsiaTheme="minorEastAsia"/>
          <w:b w:val="0"/>
          <w:color w:val="auto"/>
          <w:kern w:val="0"/>
          <w:sz w:val="22"/>
          <w:szCs w:val="22"/>
          <w:lang w:val="en-IN" w:eastAsia="en-IN"/>
        </w:rPr>
      </w:pPr>
      <w:hyperlink w:anchor="_Toc468713270" w:history="1">
        <w:r w:rsidR="009B5336" w:rsidRPr="005B350D">
          <w:rPr>
            <w:rStyle w:val="Hyperlink"/>
            <w:rFonts w:ascii="Calibri" w:hAnsi="Calibri" w:cs="Calibri"/>
          </w:rPr>
          <w:t>2</w:t>
        </w:r>
        <w:r w:rsidR="009B5336">
          <w:rPr>
            <w:rFonts w:eastAsiaTheme="minorEastAsia"/>
            <w:b w:val="0"/>
            <w:color w:val="auto"/>
            <w:kern w:val="0"/>
            <w:sz w:val="22"/>
            <w:szCs w:val="22"/>
            <w:lang w:val="en-IN" w:eastAsia="en-IN"/>
          </w:rPr>
          <w:tab/>
        </w:r>
        <w:r w:rsidR="009B5336" w:rsidRPr="005B350D">
          <w:rPr>
            <w:rStyle w:val="Hyperlink"/>
            <w:rFonts w:ascii="Calibri" w:hAnsi="Calibri" w:cs="Calibri"/>
          </w:rPr>
          <w:t>SysFricLrng High-Level Description</w:t>
        </w:r>
        <w:r w:rsidR="009B5336">
          <w:rPr>
            <w:webHidden/>
          </w:rPr>
          <w:tab/>
        </w:r>
        <w:r w:rsidR="009B5336">
          <w:rPr>
            <w:webHidden/>
          </w:rPr>
          <w:fldChar w:fldCharType="begin"/>
        </w:r>
        <w:r w:rsidR="009B5336">
          <w:rPr>
            <w:webHidden/>
          </w:rPr>
          <w:instrText xml:space="preserve"> PAGEREF _Toc468713270 \h </w:instrText>
        </w:r>
        <w:r w:rsidR="009B5336">
          <w:rPr>
            <w:webHidden/>
          </w:rPr>
        </w:r>
        <w:r w:rsidR="009B5336">
          <w:rPr>
            <w:webHidden/>
          </w:rPr>
          <w:fldChar w:fldCharType="separate"/>
        </w:r>
        <w:r w:rsidR="009B5336">
          <w:rPr>
            <w:webHidden/>
          </w:rPr>
          <w:t>7</w:t>
        </w:r>
        <w:r w:rsidR="009B5336">
          <w:rPr>
            <w:webHidden/>
          </w:rPr>
          <w:fldChar w:fldCharType="end"/>
        </w:r>
      </w:hyperlink>
    </w:p>
    <w:p w:rsidR="009B5336" w:rsidRDefault="00822A76">
      <w:pPr>
        <w:pStyle w:val="TOC1"/>
        <w:rPr>
          <w:rFonts w:eastAsiaTheme="minorEastAsia"/>
          <w:b w:val="0"/>
          <w:color w:val="auto"/>
          <w:kern w:val="0"/>
          <w:sz w:val="22"/>
          <w:szCs w:val="22"/>
          <w:lang w:val="en-IN" w:eastAsia="en-IN"/>
        </w:rPr>
      </w:pPr>
      <w:hyperlink w:anchor="_Toc468713271" w:history="1">
        <w:r w:rsidR="009B5336" w:rsidRPr="005B350D">
          <w:rPr>
            <w:rStyle w:val="Hyperlink"/>
            <w:rFonts w:ascii="Calibri" w:hAnsi="Calibri" w:cs="Calibri"/>
          </w:rPr>
          <w:t>3</w:t>
        </w:r>
        <w:r w:rsidR="009B5336">
          <w:rPr>
            <w:rFonts w:eastAsiaTheme="minorEastAsia"/>
            <w:b w:val="0"/>
            <w:color w:val="auto"/>
            <w:kern w:val="0"/>
            <w:sz w:val="22"/>
            <w:szCs w:val="22"/>
            <w:lang w:val="en-IN" w:eastAsia="en-IN"/>
          </w:rPr>
          <w:tab/>
        </w:r>
        <w:r w:rsidR="009B5336" w:rsidRPr="005B350D">
          <w:rPr>
            <w:rStyle w:val="Hyperlink"/>
            <w:rFonts w:ascii="Calibri" w:hAnsi="Calibri" w:cs="Calibri"/>
          </w:rPr>
          <w:t>Design details of software module</w:t>
        </w:r>
        <w:r w:rsidR="009B5336">
          <w:rPr>
            <w:webHidden/>
          </w:rPr>
          <w:tab/>
        </w:r>
        <w:r w:rsidR="009B5336">
          <w:rPr>
            <w:webHidden/>
          </w:rPr>
          <w:fldChar w:fldCharType="begin"/>
        </w:r>
        <w:r w:rsidR="009B5336">
          <w:rPr>
            <w:webHidden/>
          </w:rPr>
          <w:instrText xml:space="preserve"> PAGEREF _Toc468713271 \h </w:instrText>
        </w:r>
        <w:r w:rsidR="009B5336">
          <w:rPr>
            <w:webHidden/>
          </w:rPr>
        </w:r>
        <w:r w:rsidR="009B5336">
          <w:rPr>
            <w:webHidden/>
          </w:rPr>
          <w:fldChar w:fldCharType="separate"/>
        </w:r>
        <w:r w:rsidR="009B5336">
          <w:rPr>
            <w:webHidden/>
          </w:rPr>
          <w:t>8</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72" w:history="1">
        <w:r w:rsidR="009B5336" w:rsidRPr="005B350D">
          <w:rPr>
            <w:rStyle w:val="Hyperlink"/>
            <w:rFonts w:cs="Calibri"/>
          </w:rPr>
          <w:t>3.1</w:t>
        </w:r>
        <w:r w:rsidR="009B5336">
          <w:rPr>
            <w:rFonts w:asciiTheme="minorHAnsi" w:eastAsiaTheme="minorEastAsia" w:hAnsiTheme="minorHAnsi"/>
            <w:color w:val="auto"/>
            <w:kern w:val="0"/>
            <w:szCs w:val="22"/>
            <w:lang w:val="en-IN" w:eastAsia="en-IN"/>
          </w:rPr>
          <w:tab/>
        </w:r>
        <w:r w:rsidR="009B5336" w:rsidRPr="005B350D">
          <w:rPr>
            <w:rStyle w:val="Hyperlink"/>
          </w:rPr>
          <w:t>Graphical</w:t>
        </w:r>
        <w:r w:rsidR="009B5336" w:rsidRPr="005B350D">
          <w:rPr>
            <w:rStyle w:val="Hyperlink"/>
            <w:rFonts w:cs="Calibri"/>
          </w:rPr>
          <w:t xml:space="preserve"> representation of SysFricLrng</w:t>
        </w:r>
        <w:r w:rsidR="009B5336">
          <w:rPr>
            <w:webHidden/>
          </w:rPr>
          <w:tab/>
        </w:r>
        <w:r w:rsidR="009B5336">
          <w:rPr>
            <w:webHidden/>
          </w:rPr>
          <w:fldChar w:fldCharType="begin"/>
        </w:r>
        <w:r w:rsidR="009B5336">
          <w:rPr>
            <w:webHidden/>
          </w:rPr>
          <w:instrText xml:space="preserve"> PAGEREF _Toc468713272 \h </w:instrText>
        </w:r>
        <w:r w:rsidR="009B5336">
          <w:rPr>
            <w:webHidden/>
          </w:rPr>
        </w:r>
        <w:r w:rsidR="009B5336">
          <w:rPr>
            <w:webHidden/>
          </w:rPr>
          <w:fldChar w:fldCharType="separate"/>
        </w:r>
        <w:r w:rsidR="009B5336">
          <w:rPr>
            <w:webHidden/>
          </w:rPr>
          <w:t>8</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73" w:history="1">
        <w:r w:rsidR="009B5336" w:rsidRPr="005B350D">
          <w:rPr>
            <w:rStyle w:val="Hyperlink"/>
            <w:rFonts w:cs="Calibri"/>
          </w:rPr>
          <w:t>3.2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Data Flow Diagram</w:t>
        </w:r>
        <w:r w:rsidR="009B5336">
          <w:rPr>
            <w:webHidden/>
          </w:rPr>
          <w:tab/>
        </w:r>
        <w:r w:rsidR="009B5336">
          <w:rPr>
            <w:webHidden/>
          </w:rPr>
          <w:fldChar w:fldCharType="begin"/>
        </w:r>
        <w:r w:rsidR="009B5336">
          <w:rPr>
            <w:webHidden/>
          </w:rPr>
          <w:instrText xml:space="preserve"> PAGEREF _Toc468713273 \h </w:instrText>
        </w:r>
        <w:r w:rsidR="009B5336">
          <w:rPr>
            <w:webHidden/>
          </w:rPr>
        </w:r>
        <w:r w:rsidR="009B5336">
          <w:rPr>
            <w:webHidden/>
          </w:rPr>
          <w:fldChar w:fldCharType="separate"/>
        </w:r>
        <w:r w:rsidR="009B5336">
          <w:rPr>
            <w:webHidden/>
          </w:rPr>
          <w:t>9</w:t>
        </w:r>
        <w:r w:rsidR="009B5336">
          <w:rPr>
            <w:webHidden/>
          </w:rPr>
          <w:fldChar w:fldCharType="end"/>
        </w:r>
      </w:hyperlink>
    </w:p>
    <w:p w:rsidR="009B5336" w:rsidRDefault="00822A76">
      <w:pPr>
        <w:pStyle w:val="TOC3"/>
        <w:tabs>
          <w:tab w:val="left" w:pos="1200"/>
        </w:tabs>
        <w:rPr>
          <w:rFonts w:asciiTheme="minorHAnsi" w:eastAsiaTheme="minorEastAsia" w:hAnsiTheme="minorHAnsi"/>
          <w:color w:val="auto"/>
          <w:kern w:val="0"/>
          <w:sz w:val="22"/>
          <w:szCs w:val="22"/>
          <w:lang w:val="en-IN" w:eastAsia="en-IN"/>
        </w:rPr>
      </w:pPr>
      <w:hyperlink w:anchor="_Toc468713274" w:history="1">
        <w:r w:rsidR="009B5336" w:rsidRPr="005B350D">
          <w:rPr>
            <w:rStyle w:val="Hyperlink"/>
            <w:rFonts w:cs="Calibri"/>
          </w:rPr>
          <w:t>3.2.1</w:t>
        </w:r>
        <w:r w:rsidR="009B5336">
          <w:rPr>
            <w:rFonts w:asciiTheme="minorHAnsi" w:eastAsiaTheme="minorEastAsia" w:hAnsiTheme="minorHAnsi"/>
            <w:color w:val="auto"/>
            <w:kern w:val="0"/>
            <w:sz w:val="22"/>
            <w:szCs w:val="22"/>
            <w:lang w:val="en-IN" w:eastAsia="en-IN"/>
          </w:rPr>
          <w:tab/>
        </w:r>
        <w:r w:rsidR="009B5336" w:rsidRPr="005B350D">
          <w:rPr>
            <w:rStyle w:val="Hyperlink"/>
          </w:rPr>
          <w:t xml:space="preserve">Component </w:t>
        </w:r>
        <w:r w:rsidR="009B5336" w:rsidRPr="005B350D">
          <w:rPr>
            <w:rStyle w:val="Hyperlink"/>
            <w:rFonts w:cs="Calibri"/>
          </w:rPr>
          <w:t>level DFD</w:t>
        </w:r>
        <w:r w:rsidR="009B5336">
          <w:rPr>
            <w:webHidden/>
          </w:rPr>
          <w:tab/>
        </w:r>
        <w:r w:rsidR="009B5336">
          <w:rPr>
            <w:webHidden/>
          </w:rPr>
          <w:fldChar w:fldCharType="begin"/>
        </w:r>
        <w:r w:rsidR="009B5336">
          <w:rPr>
            <w:webHidden/>
          </w:rPr>
          <w:instrText xml:space="preserve"> PAGEREF _Toc468713274 \h </w:instrText>
        </w:r>
        <w:r w:rsidR="009B5336">
          <w:rPr>
            <w:webHidden/>
          </w:rPr>
        </w:r>
        <w:r w:rsidR="009B5336">
          <w:rPr>
            <w:webHidden/>
          </w:rPr>
          <w:fldChar w:fldCharType="separate"/>
        </w:r>
        <w:r w:rsidR="009B5336">
          <w:rPr>
            <w:webHidden/>
          </w:rPr>
          <w:t>9</w:t>
        </w:r>
        <w:r w:rsidR="009B5336">
          <w:rPr>
            <w:webHidden/>
          </w:rPr>
          <w:fldChar w:fldCharType="end"/>
        </w:r>
      </w:hyperlink>
    </w:p>
    <w:p w:rsidR="009B5336" w:rsidRDefault="00822A76">
      <w:pPr>
        <w:pStyle w:val="TOC3"/>
        <w:tabs>
          <w:tab w:val="left" w:pos="1200"/>
        </w:tabs>
        <w:rPr>
          <w:rFonts w:asciiTheme="minorHAnsi" w:eastAsiaTheme="minorEastAsia" w:hAnsiTheme="minorHAnsi"/>
          <w:color w:val="auto"/>
          <w:kern w:val="0"/>
          <w:sz w:val="22"/>
          <w:szCs w:val="22"/>
          <w:lang w:val="en-IN" w:eastAsia="en-IN"/>
        </w:rPr>
      </w:pPr>
      <w:hyperlink w:anchor="_Toc468713275" w:history="1">
        <w:r w:rsidR="009B5336" w:rsidRPr="005B350D">
          <w:rPr>
            <w:rStyle w:val="Hyperlink"/>
            <w:rFonts w:cs="Calibri"/>
          </w:rPr>
          <w:t>3.2.2</w:t>
        </w:r>
        <w:r w:rsidR="009B5336">
          <w:rPr>
            <w:rFonts w:asciiTheme="minorHAnsi" w:eastAsiaTheme="minorEastAsia" w:hAnsiTheme="minorHAnsi"/>
            <w:color w:val="auto"/>
            <w:kern w:val="0"/>
            <w:sz w:val="22"/>
            <w:szCs w:val="22"/>
            <w:lang w:val="en-IN" w:eastAsia="en-IN"/>
          </w:rPr>
          <w:tab/>
        </w:r>
        <w:r w:rsidR="009B5336" w:rsidRPr="005B350D">
          <w:rPr>
            <w:rStyle w:val="Hyperlink"/>
          </w:rPr>
          <w:t xml:space="preserve">Function </w:t>
        </w:r>
        <w:r w:rsidR="009B5336" w:rsidRPr="005B350D">
          <w:rPr>
            <w:rStyle w:val="Hyperlink"/>
            <w:rFonts w:cs="Calibri"/>
          </w:rPr>
          <w:t>level DFD</w:t>
        </w:r>
        <w:r w:rsidR="009B5336">
          <w:rPr>
            <w:webHidden/>
          </w:rPr>
          <w:tab/>
        </w:r>
        <w:r w:rsidR="009B5336">
          <w:rPr>
            <w:webHidden/>
          </w:rPr>
          <w:fldChar w:fldCharType="begin"/>
        </w:r>
        <w:r w:rsidR="009B5336">
          <w:rPr>
            <w:webHidden/>
          </w:rPr>
          <w:instrText xml:space="preserve"> PAGEREF _Toc468713275 \h </w:instrText>
        </w:r>
        <w:r w:rsidR="009B5336">
          <w:rPr>
            <w:webHidden/>
          </w:rPr>
        </w:r>
        <w:r w:rsidR="009B5336">
          <w:rPr>
            <w:webHidden/>
          </w:rPr>
          <w:fldChar w:fldCharType="separate"/>
        </w:r>
        <w:r w:rsidR="009B5336">
          <w:rPr>
            <w:webHidden/>
          </w:rPr>
          <w:t>9</w:t>
        </w:r>
        <w:r w:rsidR="009B5336">
          <w:rPr>
            <w:webHidden/>
          </w:rPr>
          <w:fldChar w:fldCharType="end"/>
        </w:r>
      </w:hyperlink>
    </w:p>
    <w:p w:rsidR="009B5336" w:rsidRDefault="00822A76">
      <w:pPr>
        <w:pStyle w:val="TOC1"/>
        <w:rPr>
          <w:rFonts w:eastAsiaTheme="minorEastAsia"/>
          <w:b w:val="0"/>
          <w:color w:val="auto"/>
          <w:kern w:val="0"/>
          <w:sz w:val="22"/>
          <w:szCs w:val="22"/>
          <w:lang w:val="en-IN" w:eastAsia="en-IN"/>
        </w:rPr>
      </w:pPr>
      <w:hyperlink w:anchor="_Toc468713276" w:history="1">
        <w:r w:rsidR="009B5336" w:rsidRPr="005B350D">
          <w:rPr>
            <w:rStyle w:val="Hyperlink"/>
            <w:rFonts w:ascii="Calibri" w:hAnsi="Calibri" w:cs="Calibri"/>
          </w:rPr>
          <w:t>4</w:t>
        </w:r>
        <w:r w:rsidR="009B5336">
          <w:rPr>
            <w:rFonts w:eastAsiaTheme="minorEastAsia"/>
            <w:b w:val="0"/>
            <w:color w:val="auto"/>
            <w:kern w:val="0"/>
            <w:sz w:val="22"/>
            <w:szCs w:val="22"/>
            <w:lang w:val="en-IN" w:eastAsia="en-IN"/>
          </w:rPr>
          <w:tab/>
        </w:r>
        <w:r w:rsidR="009B5336" w:rsidRPr="005B350D">
          <w:rPr>
            <w:rStyle w:val="Hyperlink"/>
            <w:rFonts w:ascii="Calibri" w:hAnsi="Calibri" w:cs="Calibri"/>
          </w:rPr>
          <w:t>Constant Data Dictionary</w:t>
        </w:r>
        <w:r w:rsidR="009B5336">
          <w:rPr>
            <w:webHidden/>
          </w:rPr>
          <w:tab/>
        </w:r>
        <w:r w:rsidR="009B5336">
          <w:rPr>
            <w:webHidden/>
          </w:rPr>
          <w:fldChar w:fldCharType="begin"/>
        </w:r>
        <w:r w:rsidR="009B5336">
          <w:rPr>
            <w:webHidden/>
          </w:rPr>
          <w:instrText xml:space="preserve"> PAGEREF _Toc468713276 \h </w:instrText>
        </w:r>
        <w:r w:rsidR="009B5336">
          <w:rPr>
            <w:webHidden/>
          </w:rPr>
        </w:r>
        <w:r w:rsidR="009B5336">
          <w:rPr>
            <w:webHidden/>
          </w:rPr>
          <w:fldChar w:fldCharType="separate"/>
        </w:r>
        <w:r w:rsidR="009B5336">
          <w:rPr>
            <w:webHidden/>
          </w:rPr>
          <w:t>10</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77" w:history="1">
        <w:r w:rsidR="009B5336" w:rsidRPr="005B350D">
          <w:rPr>
            <w:rStyle w:val="Hyperlink"/>
          </w:rPr>
          <w:t>4.1</w:t>
        </w:r>
        <w:r w:rsidR="009B5336">
          <w:rPr>
            <w:rFonts w:asciiTheme="minorHAnsi" w:eastAsiaTheme="minorEastAsia" w:hAnsiTheme="minorHAnsi"/>
            <w:color w:val="auto"/>
            <w:kern w:val="0"/>
            <w:szCs w:val="22"/>
            <w:lang w:val="en-IN" w:eastAsia="en-IN"/>
          </w:rPr>
          <w:tab/>
        </w:r>
        <w:r w:rsidR="009B5336" w:rsidRPr="005B350D">
          <w:rPr>
            <w:rStyle w:val="Hyperlink"/>
          </w:rPr>
          <w:t>Program (fixed) Constants</w:t>
        </w:r>
        <w:r w:rsidR="009B5336">
          <w:rPr>
            <w:webHidden/>
          </w:rPr>
          <w:tab/>
        </w:r>
        <w:r w:rsidR="009B5336">
          <w:rPr>
            <w:webHidden/>
          </w:rPr>
          <w:fldChar w:fldCharType="begin"/>
        </w:r>
        <w:r w:rsidR="009B5336">
          <w:rPr>
            <w:webHidden/>
          </w:rPr>
          <w:instrText xml:space="preserve"> PAGEREF _Toc468713277 \h </w:instrText>
        </w:r>
        <w:r w:rsidR="009B5336">
          <w:rPr>
            <w:webHidden/>
          </w:rPr>
        </w:r>
        <w:r w:rsidR="009B5336">
          <w:rPr>
            <w:webHidden/>
          </w:rPr>
          <w:fldChar w:fldCharType="separate"/>
        </w:r>
        <w:r w:rsidR="009B5336">
          <w:rPr>
            <w:webHidden/>
          </w:rPr>
          <w:t>10</w:t>
        </w:r>
        <w:r w:rsidR="009B5336">
          <w:rPr>
            <w:webHidden/>
          </w:rPr>
          <w:fldChar w:fldCharType="end"/>
        </w:r>
      </w:hyperlink>
    </w:p>
    <w:p w:rsidR="009B5336" w:rsidRDefault="00822A76">
      <w:pPr>
        <w:pStyle w:val="TOC3"/>
        <w:tabs>
          <w:tab w:val="left" w:pos="1200"/>
        </w:tabs>
        <w:rPr>
          <w:rFonts w:asciiTheme="minorHAnsi" w:eastAsiaTheme="minorEastAsia" w:hAnsiTheme="minorHAnsi"/>
          <w:color w:val="auto"/>
          <w:kern w:val="0"/>
          <w:sz w:val="22"/>
          <w:szCs w:val="22"/>
          <w:lang w:val="en-IN" w:eastAsia="en-IN"/>
        </w:rPr>
      </w:pPr>
      <w:hyperlink w:anchor="_Toc468713278" w:history="1">
        <w:r w:rsidR="009B5336" w:rsidRPr="005B350D">
          <w:rPr>
            <w:rStyle w:val="Hyperlink"/>
          </w:rPr>
          <w:t>4.1.1</w:t>
        </w:r>
        <w:r w:rsidR="009B5336">
          <w:rPr>
            <w:rFonts w:asciiTheme="minorHAnsi" w:eastAsiaTheme="minorEastAsia" w:hAnsiTheme="minorHAnsi"/>
            <w:color w:val="auto"/>
            <w:kern w:val="0"/>
            <w:sz w:val="22"/>
            <w:szCs w:val="22"/>
            <w:lang w:val="en-IN" w:eastAsia="en-IN"/>
          </w:rPr>
          <w:tab/>
        </w:r>
        <w:r w:rsidR="009B5336" w:rsidRPr="005B350D">
          <w:rPr>
            <w:rStyle w:val="Hyperlink"/>
          </w:rPr>
          <w:t>Embedded Constants</w:t>
        </w:r>
        <w:r w:rsidR="009B5336">
          <w:rPr>
            <w:webHidden/>
          </w:rPr>
          <w:tab/>
        </w:r>
        <w:r w:rsidR="009B5336">
          <w:rPr>
            <w:webHidden/>
          </w:rPr>
          <w:fldChar w:fldCharType="begin"/>
        </w:r>
        <w:r w:rsidR="009B5336">
          <w:rPr>
            <w:webHidden/>
          </w:rPr>
          <w:instrText xml:space="preserve"> PAGEREF _Toc468713278 \h </w:instrText>
        </w:r>
        <w:r w:rsidR="009B5336">
          <w:rPr>
            <w:webHidden/>
          </w:rPr>
        </w:r>
        <w:r w:rsidR="009B5336">
          <w:rPr>
            <w:webHidden/>
          </w:rPr>
          <w:fldChar w:fldCharType="separate"/>
        </w:r>
        <w:r w:rsidR="009B5336">
          <w:rPr>
            <w:webHidden/>
          </w:rPr>
          <w:t>10</w:t>
        </w:r>
        <w:r w:rsidR="009B5336">
          <w:rPr>
            <w:webHidden/>
          </w:rPr>
          <w:fldChar w:fldCharType="end"/>
        </w:r>
      </w:hyperlink>
    </w:p>
    <w:p w:rsidR="009B5336" w:rsidRDefault="00822A76">
      <w:pPr>
        <w:pStyle w:val="TOC1"/>
        <w:rPr>
          <w:rFonts w:eastAsiaTheme="minorEastAsia"/>
          <w:b w:val="0"/>
          <w:color w:val="auto"/>
          <w:kern w:val="0"/>
          <w:sz w:val="22"/>
          <w:szCs w:val="22"/>
          <w:lang w:val="en-IN" w:eastAsia="en-IN"/>
        </w:rPr>
      </w:pPr>
      <w:hyperlink w:anchor="_Toc468713279" w:history="1">
        <w:r w:rsidR="009B5336" w:rsidRPr="005B350D">
          <w:rPr>
            <w:rStyle w:val="Hyperlink"/>
            <w:rFonts w:ascii="Calibri" w:hAnsi="Calibri" w:cs="Calibri"/>
          </w:rPr>
          <w:t>5</w:t>
        </w:r>
        <w:r w:rsidR="009B5336">
          <w:rPr>
            <w:rFonts w:eastAsiaTheme="minorEastAsia"/>
            <w:b w:val="0"/>
            <w:color w:val="auto"/>
            <w:kern w:val="0"/>
            <w:sz w:val="22"/>
            <w:szCs w:val="22"/>
            <w:lang w:val="en-IN" w:eastAsia="en-IN"/>
          </w:rPr>
          <w:tab/>
        </w:r>
        <w:r w:rsidR="009B5336" w:rsidRPr="005B350D">
          <w:rPr>
            <w:rStyle w:val="Hyperlink"/>
            <w:rFonts w:ascii="Calibri" w:hAnsi="Calibri" w:cs="Calibri"/>
          </w:rPr>
          <w:t>Software Component Implementation</w:t>
        </w:r>
        <w:r w:rsidR="009B5336">
          <w:rPr>
            <w:webHidden/>
          </w:rPr>
          <w:tab/>
        </w:r>
        <w:r w:rsidR="009B5336">
          <w:rPr>
            <w:webHidden/>
          </w:rPr>
          <w:fldChar w:fldCharType="begin"/>
        </w:r>
        <w:r w:rsidR="009B5336">
          <w:rPr>
            <w:webHidden/>
          </w:rPr>
          <w:instrText xml:space="preserve"> PAGEREF _Toc468713279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80" w:history="1">
        <w:r w:rsidR="009B5336" w:rsidRPr="005B350D">
          <w:rPr>
            <w:rStyle w:val="Hyperlink"/>
          </w:rPr>
          <w:t>5.1</w:t>
        </w:r>
        <w:r w:rsidR="009B5336">
          <w:rPr>
            <w:rFonts w:asciiTheme="minorHAnsi" w:eastAsiaTheme="minorEastAsia" w:hAnsiTheme="minorHAnsi"/>
            <w:color w:val="auto"/>
            <w:kern w:val="0"/>
            <w:szCs w:val="22"/>
            <w:lang w:val="en-IN" w:eastAsia="en-IN"/>
          </w:rPr>
          <w:tab/>
        </w:r>
        <w:r w:rsidR="009B5336" w:rsidRPr="005B350D">
          <w:rPr>
            <w:rStyle w:val="Hyperlink"/>
          </w:rPr>
          <w:t>Sub-Module Functions</w:t>
        </w:r>
        <w:r w:rsidR="009B5336">
          <w:rPr>
            <w:webHidden/>
          </w:rPr>
          <w:tab/>
        </w:r>
        <w:r w:rsidR="009B5336">
          <w:rPr>
            <w:webHidden/>
          </w:rPr>
          <w:fldChar w:fldCharType="begin"/>
        </w:r>
        <w:r w:rsidR="009B5336">
          <w:rPr>
            <w:webHidden/>
          </w:rPr>
          <w:instrText xml:space="preserve"> PAGEREF _Toc468713280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81" w:history="1">
        <w:r w:rsidR="009B5336" w:rsidRPr="005B350D">
          <w:rPr>
            <w:rStyle w:val="Hyperlink"/>
            <w:rFonts w:cs="Calibri"/>
          </w:rPr>
          <w:t>5.1.1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Init: SysFricLrngInit1</w:t>
        </w:r>
        <w:r w:rsidR="009B5336">
          <w:rPr>
            <w:webHidden/>
          </w:rPr>
          <w:tab/>
        </w:r>
        <w:r w:rsidR="009B5336">
          <w:rPr>
            <w:webHidden/>
          </w:rPr>
          <w:fldChar w:fldCharType="begin"/>
        </w:r>
        <w:r w:rsidR="009B5336">
          <w:rPr>
            <w:webHidden/>
          </w:rPr>
          <w:instrText xml:space="preserve"> PAGEREF _Toc468713281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82" w:history="1">
        <w:r w:rsidR="009B5336" w:rsidRPr="005B350D">
          <w:rPr>
            <w:rStyle w:val="Hyperlink"/>
            <w:rFonts w:cs="Calibri"/>
          </w:rPr>
          <w:t>5.1.1.1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_Toc468713282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83" w:history="1">
        <w:r w:rsidR="009B5336" w:rsidRPr="005B350D">
          <w:rPr>
            <w:rStyle w:val="Hyperlink"/>
            <w:rFonts w:cs="Calibri"/>
          </w:rPr>
          <w:t>5.1.1.2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Module Outputs</w:t>
        </w:r>
        <w:r w:rsidR="009B5336">
          <w:rPr>
            <w:webHidden/>
          </w:rPr>
          <w:tab/>
        </w:r>
        <w:r w:rsidR="009B5336">
          <w:rPr>
            <w:webHidden/>
          </w:rPr>
          <w:fldChar w:fldCharType="begin"/>
        </w:r>
        <w:r w:rsidR="009B5336">
          <w:rPr>
            <w:webHidden/>
          </w:rPr>
          <w:instrText xml:space="preserve"> PAGEREF _Toc468713283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84" w:history="1">
        <w:r w:rsidR="009B5336" w:rsidRPr="005B350D">
          <w:rPr>
            <w:rStyle w:val="Hyperlink"/>
            <w:rFonts w:cs="Calibri"/>
          </w:rPr>
          <w:t>5.1.2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Per: SysFricLrngPer1</w:t>
        </w:r>
        <w:r w:rsidR="009B5336">
          <w:rPr>
            <w:webHidden/>
          </w:rPr>
          <w:tab/>
        </w:r>
        <w:r w:rsidR="009B5336">
          <w:rPr>
            <w:webHidden/>
          </w:rPr>
          <w:fldChar w:fldCharType="begin"/>
        </w:r>
        <w:r w:rsidR="009B5336">
          <w:rPr>
            <w:webHidden/>
          </w:rPr>
          <w:instrText xml:space="preserve"> PAGEREF _Toc468713284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85" w:history="1">
        <w:r w:rsidR="009B5336" w:rsidRPr="005B350D">
          <w:rPr>
            <w:rStyle w:val="Hyperlink"/>
            <w:rFonts w:cs="Calibri"/>
          </w:rPr>
          <w:t>5.1.2.1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_Toc468713285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86" w:history="1">
        <w:r w:rsidR="009B5336" w:rsidRPr="005B350D">
          <w:rPr>
            <w:rStyle w:val="Hyperlink"/>
            <w:rFonts w:cs="Calibri"/>
          </w:rPr>
          <w:t>5.1.2.2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Store Module Inputs to Local copies</w:t>
        </w:r>
        <w:r w:rsidR="009B5336">
          <w:rPr>
            <w:webHidden/>
          </w:rPr>
          <w:tab/>
        </w:r>
        <w:r w:rsidR="009B5336">
          <w:rPr>
            <w:webHidden/>
          </w:rPr>
          <w:fldChar w:fldCharType="begin"/>
        </w:r>
        <w:r w:rsidR="009B5336">
          <w:rPr>
            <w:webHidden/>
          </w:rPr>
          <w:instrText xml:space="preserve"> PAGEREF _Toc468713286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87" w:history="1">
        <w:r w:rsidR="009B5336" w:rsidRPr="005B350D">
          <w:rPr>
            <w:rStyle w:val="Hyperlink"/>
            <w:rFonts w:cs="Calibri"/>
          </w:rPr>
          <w:t>5.1.2.3</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 of function)………</w:t>
        </w:r>
        <w:r w:rsidR="009B5336">
          <w:rPr>
            <w:webHidden/>
          </w:rPr>
          <w:tab/>
        </w:r>
        <w:r w:rsidR="009B5336">
          <w:rPr>
            <w:webHidden/>
          </w:rPr>
          <w:fldChar w:fldCharType="begin"/>
        </w:r>
        <w:r w:rsidR="009B5336">
          <w:rPr>
            <w:webHidden/>
          </w:rPr>
          <w:instrText xml:space="preserve"> PAGEREF _Toc468713287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88" w:history="1">
        <w:r w:rsidR="009B5336" w:rsidRPr="005B350D">
          <w:rPr>
            <w:rStyle w:val="Hyperlink"/>
            <w:rFonts w:cs="Calibri"/>
          </w:rPr>
          <w:t>5.1.2.4</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Store Local copy of outputs into Module Outputs</w:t>
        </w:r>
        <w:r w:rsidR="009B5336">
          <w:rPr>
            <w:webHidden/>
          </w:rPr>
          <w:tab/>
        </w:r>
        <w:r w:rsidR="009B5336">
          <w:rPr>
            <w:webHidden/>
          </w:rPr>
          <w:fldChar w:fldCharType="begin"/>
        </w:r>
        <w:r w:rsidR="009B5336">
          <w:rPr>
            <w:webHidden/>
          </w:rPr>
          <w:instrText xml:space="preserve"> PAGEREF _Toc468713288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89" w:history="1">
        <w:r w:rsidR="009B5336" w:rsidRPr="005B350D">
          <w:rPr>
            <w:rStyle w:val="Hyperlink"/>
          </w:rPr>
          <w:t>5.2</w:t>
        </w:r>
        <w:r w:rsidR="009B5336">
          <w:rPr>
            <w:rFonts w:asciiTheme="minorHAnsi" w:eastAsiaTheme="minorEastAsia" w:hAnsiTheme="minorHAnsi"/>
            <w:color w:val="auto"/>
            <w:kern w:val="0"/>
            <w:szCs w:val="22"/>
            <w:lang w:val="en-IN" w:eastAsia="en-IN"/>
          </w:rPr>
          <w:tab/>
        </w:r>
        <w:r w:rsidR="009B5336" w:rsidRPr="005B350D">
          <w:rPr>
            <w:rStyle w:val="Hyperlink"/>
          </w:rPr>
          <w:t>Server Runnables</w:t>
        </w:r>
        <w:r w:rsidR="009B5336">
          <w:rPr>
            <w:webHidden/>
          </w:rPr>
          <w:tab/>
        </w:r>
        <w:r w:rsidR="009B5336">
          <w:rPr>
            <w:webHidden/>
          </w:rPr>
          <w:fldChar w:fldCharType="begin"/>
        </w:r>
        <w:r w:rsidR="009B5336">
          <w:rPr>
            <w:webHidden/>
          </w:rPr>
          <w:instrText xml:space="preserve"> PAGEREF _Toc468713289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90" w:history="1">
        <w:r w:rsidR="009B5336" w:rsidRPr="005B350D">
          <w:rPr>
            <w:rStyle w:val="Hyperlink"/>
            <w:rFonts w:cs="Calibri"/>
          </w:rPr>
          <w:t>5.2.1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Server Runnable Name</w:t>
        </w:r>
        <w:r w:rsidR="009B5336">
          <w:rPr>
            <w:webHidden/>
          </w:rPr>
          <w:tab/>
        </w:r>
        <w:r w:rsidR="009B5336">
          <w:rPr>
            <w:webHidden/>
          </w:rPr>
          <w:fldChar w:fldCharType="begin"/>
        </w:r>
        <w:r w:rsidR="009B5336">
          <w:rPr>
            <w:webHidden/>
          </w:rPr>
          <w:instrText xml:space="preserve"> PAGEREF _Toc468713290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91" w:history="1">
        <w:r w:rsidR="009B5336" w:rsidRPr="005B350D">
          <w:rPr>
            <w:rStyle w:val="Hyperlink"/>
            <w:rFonts w:cs="Calibri"/>
          </w:rPr>
          <w:t>5.2.1.1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_Toc468713291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92" w:history="1">
        <w:r w:rsidR="009B5336" w:rsidRPr="005B350D">
          <w:rPr>
            <w:rStyle w:val="Hyperlink"/>
            <w:rFonts w:cs="Calibri"/>
          </w:rPr>
          <w:t>5.2.1.2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 of function)………</w:t>
        </w:r>
        <w:r w:rsidR="009B5336">
          <w:rPr>
            <w:webHidden/>
          </w:rPr>
          <w:tab/>
        </w:r>
        <w:r w:rsidR="009B5336">
          <w:rPr>
            <w:webHidden/>
          </w:rPr>
          <w:fldChar w:fldCharType="begin"/>
        </w:r>
        <w:r w:rsidR="009B5336">
          <w:rPr>
            <w:webHidden/>
          </w:rPr>
          <w:instrText xml:space="preserve"> PAGEREF _Toc468713292 \h </w:instrText>
        </w:r>
        <w:r w:rsidR="009B5336">
          <w:rPr>
            <w:webHidden/>
          </w:rPr>
        </w:r>
        <w:r w:rsidR="009B5336">
          <w:rPr>
            <w:webHidden/>
          </w:rPr>
          <w:fldChar w:fldCharType="separate"/>
        </w:r>
        <w:r w:rsidR="009B5336">
          <w:rPr>
            <w:webHidden/>
          </w:rPr>
          <w:t>11</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93" w:history="1">
        <w:r w:rsidR="009B5336" w:rsidRPr="005B350D">
          <w:rPr>
            <w:rStyle w:val="Hyperlink"/>
          </w:rPr>
          <w:t>5.3</w:t>
        </w:r>
        <w:r w:rsidR="009B5336">
          <w:rPr>
            <w:rFonts w:asciiTheme="minorHAnsi" w:eastAsiaTheme="minorEastAsia" w:hAnsiTheme="minorHAnsi"/>
            <w:color w:val="auto"/>
            <w:kern w:val="0"/>
            <w:szCs w:val="22"/>
            <w:lang w:val="en-IN" w:eastAsia="en-IN"/>
          </w:rPr>
          <w:tab/>
        </w:r>
        <w:r w:rsidR="009B5336" w:rsidRPr="005B350D">
          <w:rPr>
            <w:rStyle w:val="Hyperlink"/>
          </w:rPr>
          <w:t>Server Runnables</w:t>
        </w:r>
        <w:r w:rsidR="009B5336">
          <w:rPr>
            <w:webHidden/>
          </w:rPr>
          <w:tab/>
        </w:r>
        <w:r w:rsidR="009B5336">
          <w:rPr>
            <w:webHidden/>
          </w:rPr>
          <w:fldChar w:fldCharType="begin"/>
        </w:r>
        <w:r w:rsidR="009B5336">
          <w:rPr>
            <w:webHidden/>
          </w:rPr>
          <w:instrText xml:space="preserve"> PAGEREF _Toc468713293 \h </w:instrText>
        </w:r>
        <w:r w:rsidR="009B5336">
          <w:rPr>
            <w:webHidden/>
          </w:rPr>
        </w:r>
        <w:r w:rsidR="009B5336">
          <w:rPr>
            <w:webHidden/>
          </w:rPr>
          <w:fldChar w:fldCharType="separate"/>
        </w:r>
        <w:r w:rsidR="009B5336">
          <w:rPr>
            <w:webHidden/>
          </w:rPr>
          <w:t>12</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94" w:history="1">
        <w:r w:rsidR="009B5336" w:rsidRPr="005B350D">
          <w:rPr>
            <w:rStyle w:val="Hyperlink"/>
            <w:rFonts w:cs="Calibri"/>
          </w:rPr>
          <w:t>5.3.1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Server Runnable Name</w:t>
        </w:r>
        <w:r w:rsidR="009B5336">
          <w:rPr>
            <w:webHidden/>
          </w:rPr>
          <w:tab/>
        </w:r>
        <w:r w:rsidR="009B5336">
          <w:rPr>
            <w:webHidden/>
          </w:rPr>
          <w:fldChar w:fldCharType="begin"/>
        </w:r>
        <w:r w:rsidR="009B5336">
          <w:rPr>
            <w:webHidden/>
          </w:rPr>
          <w:instrText xml:space="preserve"> PAGEREF _Toc468713294 \h </w:instrText>
        </w:r>
        <w:r w:rsidR="009B5336">
          <w:rPr>
            <w:webHidden/>
          </w:rPr>
        </w:r>
        <w:r w:rsidR="009B5336">
          <w:rPr>
            <w:webHidden/>
          </w:rPr>
          <w:fldChar w:fldCharType="separate"/>
        </w:r>
        <w:r w:rsidR="009B5336">
          <w:rPr>
            <w:webHidden/>
          </w:rPr>
          <w:t>12</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95" w:history="1">
        <w:r w:rsidR="009B5336" w:rsidRPr="005B350D">
          <w:rPr>
            <w:rStyle w:val="Hyperlink"/>
            <w:rFonts w:cs="Calibri"/>
          </w:rPr>
          <w:t>5.3.1.1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_Toc468713295 \h </w:instrText>
        </w:r>
        <w:r w:rsidR="009B5336">
          <w:rPr>
            <w:webHidden/>
          </w:rPr>
        </w:r>
        <w:r w:rsidR="009B5336">
          <w:rPr>
            <w:webHidden/>
          </w:rPr>
          <w:fldChar w:fldCharType="separate"/>
        </w:r>
        <w:r w:rsidR="009B5336">
          <w:rPr>
            <w:webHidden/>
          </w:rPr>
          <w:t>12</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96" w:history="1">
        <w:r w:rsidR="009B5336" w:rsidRPr="005B350D">
          <w:rPr>
            <w:rStyle w:val="Hyperlink"/>
            <w:rFonts w:cs="Calibri"/>
          </w:rPr>
          <w:t>5.3.1.2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 of function)………</w:t>
        </w:r>
        <w:r w:rsidR="009B5336">
          <w:rPr>
            <w:webHidden/>
          </w:rPr>
          <w:tab/>
        </w:r>
        <w:r w:rsidR="009B5336">
          <w:rPr>
            <w:webHidden/>
          </w:rPr>
          <w:fldChar w:fldCharType="begin"/>
        </w:r>
        <w:r w:rsidR="009B5336">
          <w:rPr>
            <w:webHidden/>
          </w:rPr>
          <w:instrText xml:space="preserve"> PAGEREF _Toc468713296 \h </w:instrText>
        </w:r>
        <w:r w:rsidR="009B5336">
          <w:rPr>
            <w:webHidden/>
          </w:rPr>
        </w:r>
        <w:r w:rsidR="009B5336">
          <w:rPr>
            <w:webHidden/>
          </w:rPr>
          <w:fldChar w:fldCharType="separate"/>
        </w:r>
        <w:r w:rsidR="009B5336">
          <w:rPr>
            <w:webHidden/>
          </w:rPr>
          <w:t>12</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97" w:history="1">
        <w:r w:rsidR="009B5336" w:rsidRPr="005B350D">
          <w:rPr>
            <w:rStyle w:val="Hyperlink"/>
            <w:rFonts w:cs="Calibri"/>
          </w:rPr>
          <w:t>5.3.2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Server Runnable Name</w:t>
        </w:r>
        <w:r w:rsidR="009B5336">
          <w:rPr>
            <w:webHidden/>
          </w:rPr>
          <w:tab/>
        </w:r>
        <w:r w:rsidR="009B5336">
          <w:rPr>
            <w:webHidden/>
          </w:rPr>
          <w:fldChar w:fldCharType="begin"/>
        </w:r>
        <w:r w:rsidR="009B5336">
          <w:rPr>
            <w:webHidden/>
          </w:rPr>
          <w:instrText xml:space="preserve"> PAGEREF _Toc468713297 \h </w:instrText>
        </w:r>
        <w:r w:rsidR="009B5336">
          <w:rPr>
            <w:webHidden/>
          </w:rPr>
        </w:r>
        <w:r w:rsidR="009B5336">
          <w:rPr>
            <w:webHidden/>
          </w:rPr>
          <w:fldChar w:fldCharType="separate"/>
        </w:r>
        <w:r w:rsidR="009B5336">
          <w:rPr>
            <w:webHidden/>
          </w:rPr>
          <w:t>12</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98" w:history="1">
        <w:r w:rsidR="009B5336" w:rsidRPr="005B350D">
          <w:rPr>
            <w:rStyle w:val="Hyperlink"/>
            <w:rFonts w:cs="Calibri"/>
          </w:rPr>
          <w:t>5.3.2.1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_Toc468713298 \h </w:instrText>
        </w:r>
        <w:r w:rsidR="009B5336">
          <w:rPr>
            <w:webHidden/>
          </w:rPr>
        </w:r>
        <w:r w:rsidR="009B5336">
          <w:rPr>
            <w:webHidden/>
          </w:rPr>
          <w:fldChar w:fldCharType="separate"/>
        </w:r>
        <w:r w:rsidR="009B5336">
          <w:rPr>
            <w:webHidden/>
          </w:rPr>
          <w:t>12</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299" w:history="1">
        <w:r w:rsidR="009B5336" w:rsidRPr="005B350D">
          <w:rPr>
            <w:rStyle w:val="Hyperlink"/>
            <w:rFonts w:cs="Calibri"/>
          </w:rPr>
          <w:t>5.3.2.2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 of function)………</w:t>
        </w:r>
        <w:r w:rsidR="009B5336">
          <w:rPr>
            <w:webHidden/>
          </w:rPr>
          <w:tab/>
        </w:r>
        <w:r w:rsidR="009B5336">
          <w:rPr>
            <w:webHidden/>
          </w:rPr>
          <w:fldChar w:fldCharType="begin"/>
        </w:r>
        <w:r w:rsidR="009B5336">
          <w:rPr>
            <w:webHidden/>
          </w:rPr>
          <w:instrText xml:space="preserve"> PAGEREF _Toc468713299 \h </w:instrText>
        </w:r>
        <w:r w:rsidR="009B5336">
          <w:rPr>
            <w:webHidden/>
          </w:rPr>
        </w:r>
        <w:r w:rsidR="009B5336">
          <w:rPr>
            <w:webHidden/>
          </w:rPr>
          <w:fldChar w:fldCharType="separate"/>
        </w:r>
        <w:r w:rsidR="009B5336">
          <w:rPr>
            <w:webHidden/>
          </w:rPr>
          <w:t>12</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00" w:history="1">
        <w:r w:rsidR="009B5336" w:rsidRPr="005B350D">
          <w:rPr>
            <w:rStyle w:val="Hyperlink"/>
            <w:rFonts w:cs="Calibri"/>
          </w:rPr>
          <w:t>5.3.3</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Server Runnable Name</w:t>
        </w:r>
        <w:r w:rsidR="009B5336">
          <w:rPr>
            <w:webHidden/>
          </w:rPr>
          <w:tab/>
        </w:r>
        <w:r w:rsidR="009B5336">
          <w:rPr>
            <w:webHidden/>
          </w:rPr>
          <w:fldChar w:fldCharType="begin"/>
        </w:r>
        <w:r w:rsidR="009B5336">
          <w:rPr>
            <w:webHidden/>
          </w:rPr>
          <w:instrText xml:space="preserve"> PAGEREF _Toc468713300 \h </w:instrText>
        </w:r>
        <w:r w:rsidR="009B5336">
          <w:rPr>
            <w:webHidden/>
          </w:rPr>
        </w:r>
        <w:r w:rsidR="009B5336">
          <w:rPr>
            <w:webHidden/>
          </w:rPr>
          <w:fldChar w:fldCharType="separate"/>
        </w:r>
        <w:r w:rsidR="009B5336">
          <w:rPr>
            <w:webHidden/>
          </w:rPr>
          <w:t>12</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01" w:history="1">
        <w:r w:rsidR="009B5336" w:rsidRPr="005B350D">
          <w:rPr>
            <w:rStyle w:val="Hyperlink"/>
            <w:rFonts w:cs="Calibri"/>
          </w:rPr>
          <w:t>5.3.3.1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_Toc468713301 \h </w:instrText>
        </w:r>
        <w:r w:rsidR="009B5336">
          <w:rPr>
            <w:webHidden/>
          </w:rPr>
        </w:r>
        <w:r w:rsidR="009B5336">
          <w:rPr>
            <w:webHidden/>
          </w:rPr>
          <w:fldChar w:fldCharType="separate"/>
        </w:r>
        <w:r w:rsidR="009B5336">
          <w:rPr>
            <w:webHidden/>
          </w:rPr>
          <w:t>12</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02" w:history="1">
        <w:r w:rsidR="009B5336" w:rsidRPr="005B350D">
          <w:rPr>
            <w:rStyle w:val="Hyperlink"/>
            <w:rFonts w:cs="Calibri"/>
          </w:rPr>
          <w:t>5.3.3.2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 of function)………</w:t>
        </w:r>
        <w:r w:rsidR="009B5336">
          <w:rPr>
            <w:webHidden/>
          </w:rPr>
          <w:tab/>
        </w:r>
        <w:r w:rsidR="009B5336">
          <w:rPr>
            <w:webHidden/>
          </w:rPr>
          <w:fldChar w:fldCharType="begin"/>
        </w:r>
        <w:r w:rsidR="009B5336">
          <w:rPr>
            <w:webHidden/>
          </w:rPr>
          <w:instrText xml:space="preserve"> PAGEREF _Toc468713302 \h </w:instrText>
        </w:r>
        <w:r w:rsidR="009B5336">
          <w:rPr>
            <w:webHidden/>
          </w:rPr>
        </w:r>
        <w:r w:rsidR="009B5336">
          <w:rPr>
            <w:webHidden/>
          </w:rPr>
          <w:fldChar w:fldCharType="separate"/>
        </w:r>
        <w:r w:rsidR="009B5336">
          <w:rPr>
            <w:webHidden/>
          </w:rPr>
          <w:t>12</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03" w:history="1">
        <w:r w:rsidR="009B5336" w:rsidRPr="005B350D">
          <w:rPr>
            <w:rStyle w:val="Hyperlink"/>
            <w:rFonts w:cs="Calibri"/>
          </w:rPr>
          <w:t>5.3.4</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Server Runnable Name</w:t>
        </w:r>
        <w:r w:rsidR="009B5336">
          <w:rPr>
            <w:webHidden/>
          </w:rPr>
          <w:tab/>
        </w:r>
        <w:r w:rsidR="009B5336">
          <w:rPr>
            <w:webHidden/>
          </w:rPr>
          <w:fldChar w:fldCharType="begin"/>
        </w:r>
        <w:r w:rsidR="009B5336">
          <w:rPr>
            <w:webHidden/>
          </w:rPr>
          <w:instrText xml:space="preserve"> PAGEREF _Toc468713303 \h </w:instrText>
        </w:r>
        <w:r w:rsidR="009B5336">
          <w:rPr>
            <w:webHidden/>
          </w:rPr>
        </w:r>
        <w:r w:rsidR="009B5336">
          <w:rPr>
            <w:webHidden/>
          </w:rPr>
          <w:fldChar w:fldCharType="separate"/>
        </w:r>
        <w:r w:rsidR="009B5336">
          <w:rPr>
            <w:webHidden/>
          </w:rPr>
          <w:t>12</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04" w:history="1">
        <w:r w:rsidR="009B5336" w:rsidRPr="005B350D">
          <w:rPr>
            <w:rStyle w:val="Hyperlink"/>
            <w:rFonts w:cs="Calibri"/>
          </w:rPr>
          <w:t>5.3.4.1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_Toc468713304 \h </w:instrText>
        </w:r>
        <w:r w:rsidR="009B5336">
          <w:rPr>
            <w:webHidden/>
          </w:rPr>
        </w:r>
        <w:r w:rsidR="009B5336">
          <w:rPr>
            <w:webHidden/>
          </w:rPr>
          <w:fldChar w:fldCharType="separate"/>
        </w:r>
        <w:r w:rsidR="009B5336">
          <w:rPr>
            <w:webHidden/>
          </w:rPr>
          <w:t>12</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05" w:history="1">
        <w:r w:rsidR="009B5336" w:rsidRPr="005B350D">
          <w:rPr>
            <w:rStyle w:val="Hyperlink"/>
            <w:rFonts w:cs="Calibri"/>
          </w:rPr>
          <w:t>5.3.4.2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 of function)………</w:t>
        </w:r>
        <w:r w:rsidR="009B5336">
          <w:rPr>
            <w:webHidden/>
          </w:rPr>
          <w:tab/>
        </w:r>
        <w:r w:rsidR="009B5336">
          <w:rPr>
            <w:webHidden/>
          </w:rPr>
          <w:fldChar w:fldCharType="begin"/>
        </w:r>
        <w:r w:rsidR="009B5336">
          <w:rPr>
            <w:webHidden/>
          </w:rPr>
          <w:instrText xml:space="preserve"> PAGEREF _Toc468713305 \h </w:instrText>
        </w:r>
        <w:r w:rsidR="009B5336">
          <w:rPr>
            <w:webHidden/>
          </w:rPr>
        </w:r>
        <w:r w:rsidR="009B5336">
          <w:rPr>
            <w:webHidden/>
          </w:rPr>
          <w:fldChar w:fldCharType="separate"/>
        </w:r>
        <w:r w:rsidR="009B5336">
          <w:rPr>
            <w:webHidden/>
          </w:rPr>
          <w:t>12</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06" w:history="1">
        <w:r w:rsidR="009B5336" w:rsidRPr="005B350D">
          <w:rPr>
            <w:rStyle w:val="Hyperlink"/>
            <w:rFonts w:cs="Calibri"/>
          </w:rPr>
          <w:t>5.3.5</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Server Runnable Name</w:t>
        </w:r>
        <w:r w:rsidR="009B5336">
          <w:rPr>
            <w:webHidden/>
          </w:rPr>
          <w:tab/>
        </w:r>
        <w:r w:rsidR="009B5336">
          <w:rPr>
            <w:webHidden/>
          </w:rPr>
          <w:fldChar w:fldCharType="begin"/>
        </w:r>
        <w:r w:rsidR="009B5336">
          <w:rPr>
            <w:webHidden/>
          </w:rPr>
          <w:instrText xml:space="preserve"> PAGEREF _Toc468713306 \h </w:instrText>
        </w:r>
        <w:r w:rsidR="009B5336">
          <w:rPr>
            <w:webHidden/>
          </w:rPr>
        </w:r>
        <w:r w:rsidR="009B5336">
          <w:rPr>
            <w:webHidden/>
          </w:rPr>
          <w:fldChar w:fldCharType="separate"/>
        </w:r>
        <w:r w:rsidR="009B5336">
          <w:rPr>
            <w:webHidden/>
          </w:rPr>
          <w:t>13</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07" w:history="1">
        <w:r w:rsidR="009B5336" w:rsidRPr="005B350D">
          <w:rPr>
            <w:rStyle w:val="Hyperlink"/>
            <w:rFonts w:cs="Calibri"/>
          </w:rPr>
          <w:t>5.3.5.1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_Toc468713307 \h </w:instrText>
        </w:r>
        <w:r w:rsidR="009B5336">
          <w:rPr>
            <w:webHidden/>
          </w:rPr>
        </w:r>
        <w:r w:rsidR="009B5336">
          <w:rPr>
            <w:webHidden/>
          </w:rPr>
          <w:fldChar w:fldCharType="separate"/>
        </w:r>
        <w:r w:rsidR="009B5336">
          <w:rPr>
            <w:webHidden/>
          </w:rPr>
          <w:t>13</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08" w:history="1">
        <w:r w:rsidR="009B5336" w:rsidRPr="005B350D">
          <w:rPr>
            <w:rStyle w:val="Hyperlink"/>
            <w:rFonts w:cs="Calibri"/>
          </w:rPr>
          <w:t>5.3.5.2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 of function)………</w:t>
        </w:r>
        <w:r w:rsidR="009B5336">
          <w:rPr>
            <w:webHidden/>
          </w:rPr>
          <w:tab/>
        </w:r>
        <w:r w:rsidR="009B5336">
          <w:rPr>
            <w:webHidden/>
          </w:rPr>
          <w:fldChar w:fldCharType="begin"/>
        </w:r>
        <w:r w:rsidR="009B5336">
          <w:rPr>
            <w:webHidden/>
          </w:rPr>
          <w:instrText xml:space="preserve"> PAGEREF _Toc468713308 \h </w:instrText>
        </w:r>
        <w:r w:rsidR="009B5336">
          <w:rPr>
            <w:webHidden/>
          </w:rPr>
        </w:r>
        <w:r w:rsidR="009B5336">
          <w:rPr>
            <w:webHidden/>
          </w:rPr>
          <w:fldChar w:fldCharType="separate"/>
        </w:r>
        <w:r w:rsidR="009B5336">
          <w:rPr>
            <w:webHidden/>
          </w:rPr>
          <w:t>13</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09" w:history="1">
        <w:r w:rsidR="009B5336" w:rsidRPr="005B350D">
          <w:rPr>
            <w:rStyle w:val="Hyperlink"/>
            <w:rFonts w:cs="Calibri"/>
          </w:rPr>
          <w:t>5.3.6</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Server Runnable Name</w:t>
        </w:r>
        <w:r w:rsidR="009B5336">
          <w:rPr>
            <w:webHidden/>
          </w:rPr>
          <w:tab/>
        </w:r>
        <w:r w:rsidR="009B5336">
          <w:rPr>
            <w:webHidden/>
          </w:rPr>
          <w:fldChar w:fldCharType="begin"/>
        </w:r>
        <w:r w:rsidR="009B5336">
          <w:rPr>
            <w:webHidden/>
          </w:rPr>
          <w:instrText xml:space="preserve"> PAGEREF _Toc468713309 \h </w:instrText>
        </w:r>
        <w:r w:rsidR="009B5336">
          <w:rPr>
            <w:webHidden/>
          </w:rPr>
        </w:r>
        <w:r w:rsidR="009B5336">
          <w:rPr>
            <w:webHidden/>
          </w:rPr>
          <w:fldChar w:fldCharType="separate"/>
        </w:r>
        <w:r w:rsidR="009B5336">
          <w:rPr>
            <w:webHidden/>
          </w:rPr>
          <w:t>13</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10" w:history="1">
        <w:r w:rsidR="009B5336" w:rsidRPr="005B350D">
          <w:rPr>
            <w:rStyle w:val="Hyperlink"/>
            <w:rFonts w:cs="Calibri"/>
          </w:rPr>
          <w:t>5.3.6.2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 of function)………</w:t>
        </w:r>
        <w:r w:rsidR="009B5336">
          <w:rPr>
            <w:webHidden/>
          </w:rPr>
          <w:tab/>
        </w:r>
        <w:r w:rsidR="009B5336">
          <w:rPr>
            <w:webHidden/>
          </w:rPr>
          <w:fldChar w:fldCharType="begin"/>
        </w:r>
        <w:r w:rsidR="009B5336">
          <w:rPr>
            <w:webHidden/>
          </w:rPr>
          <w:instrText xml:space="preserve"> PAGEREF _Toc468713310 \h </w:instrText>
        </w:r>
        <w:r w:rsidR="009B5336">
          <w:rPr>
            <w:webHidden/>
          </w:rPr>
        </w:r>
        <w:r w:rsidR="009B5336">
          <w:rPr>
            <w:webHidden/>
          </w:rPr>
          <w:fldChar w:fldCharType="separate"/>
        </w:r>
        <w:r w:rsidR="009B5336">
          <w:rPr>
            <w:webHidden/>
          </w:rPr>
          <w:t>13</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11" w:history="1">
        <w:r w:rsidR="009B5336" w:rsidRPr="005B350D">
          <w:rPr>
            <w:rStyle w:val="Hyperlink"/>
            <w:rFonts w:cs="Calibri"/>
          </w:rPr>
          <w:t>5.3.7</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Server Runnable Name</w:t>
        </w:r>
        <w:r w:rsidR="009B5336">
          <w:rPr>
            <w:webHidden/>
          </w:rPr>
          <w:tab/>
        </w:r>
        <w:r w:rsidR="009B5336">
          <w:rPr>
            <w:webHidden/>
          </w:rPr>
          <w:fldChar w:fldCharType="begin"/>
        </w:r>
        <w:r w:rsidR="009B5336">
          <w:rPr>
            <w:webHidden/>
          </w:rPr>
          <w:instrText xml:space="preserve"> PAGEREF _Toc468713311 \h </w:instrText>
        </w:r>
        <w:r w:rsidR="009B5336">
          <w:rPr>
            <w:webHidden/>
          </w:rPr>
        </w:r>
        <w:r w:rsidR="009B5336">
          <w:rPr>
            <w:webHidden/>
          </w:rPr>
          <w:fldChar w:fldCharType="separate"/>
        </w:r>
        <w:r w:rsidR="009B5336">
          <w:rPr>
            <w:webHidden/>
          </w:rPr>
          <w:t>13</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12" w:history="1">
        <w:r w:rsidR="009B5336" w:rsidRPr="005B350D">
          <w:rPr>
            <w:rStyle w:val="Hyperlink"/>
            <w:rFonts w:cs="Calibri"/>
          </w:rPr>
          <w:t>5.3.7.2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 of function)………</w:t>
        </w:r>
        <w:r w:rsidR="009B5336">
          <w:rPr>
            <w:webHidden/>
          </w:rPr>
          <w:tab/>
        </w:r>
        <w:r w:rsidR="009B5336">
          <w:rPr>
            <w:webHidden/>
          </w:rPr>
          <w:fldChar w:fldCharType="begin"/>
        </w:r>
        <w:r w:rsidR="009B5336">
          <w:rPr>
            <w:webHidden/>
          </w:rPr>
          <w:instrText xml:space="preserve"> PAGEREF _Toc468713312 \h </w:instrText>
        </w:r>
        <w:r w:rsidR="009B5336">
          <w:rPr>
            <w:webHidden/>
          </w:rPr>
        </w:r>
        <w:r w:rsidR="009B5336">
          <w:rPr>
            <w:webHidden/>
          </w:rPr>
          <w:fldChar w:fldCharType="separate"/>
        </w:r>
        <w:r w:rsidR="009B5336">
          <w:rPr>
            <w:webHidden/>
          </w:rPr>
          <w:t>13</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13" w:history="1">
        <w:r w:rsidR="009B5336" w:rsidRPr="005B350D">
          <w:rPr>
            <w:rStyle w:val="Hyperlink"/>
            <w:rFonts w:cs="Calibri"/>
          </w:rPr>
          <w:t>5.4</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Interrupt Functions</w:t>
        </w:r>
        <w:r w:rsidR="009B5336">
          <w:rPr>
            <w:webHidden/>
          </w:rPr>
          <w:tab/>
        </w:r>
        <w:r w:rsidR="009B5336">
          <w:rPr>
            <w:webHidden/>
          </w:rPr>
          <w:fldChar w:fldCharType="begin"/>
        </w:r>
        <w:r w:rsidR="009B5336">
          <w:rPr>
            <w:webHidden/>
          </w:rPr>
          <w:instrText xml:space="preserve"> PAGEREF _Toc468713313 \h </w:instrText>
        </w:r>
        <w:r w:rsidR="009B5336">
          <w:rPr>
            <w:webHidden/>
          </w:rPr>
        </w:r>
        <w:r w:rsidR="009B5336">
          <w:rPr>
            <w:webHidden/>
          </w:rPr>
          <w:fldChar w:fldCharType="separate"/>
        </w:r>
        <w:r w:rsidR="009B5336">
          <w:rPr>
            <w:webHidden/>
          </w:rPr>
          <w:t>13</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14" w:history="1">
        <w:r w:rsidR="009B5336" w:rsidRPr="005B350D">
          <w:rPr>
            <w:rStyle w:val="Hyperlink"/>
            <w:rFonts w:cs="Calibri"/>
          </w:rPr>
          <w:t>5.4.1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Interrupt Function Name</w:t>
        </w:r>
        <w:r w:rsidR="009B5336">
          <w:rPr>
            <w:webHidden/>
          </w:rPr>
          <w:tab/>
        </w:r>
        <w:r w:rsidR="009B5336">
          <w:rPr>
            <w:webHidden/>
          </w:rPr>
          <w:fldChar w:fldCharType="begin"/>
        </w:r>
        <w:r w:rsidR="009B5336">
          <w:rPr>
            <w:webHidden/>
          </w:rPr>
          <w:instrText xml:space="preserve"> PAGEREF _Toc468713314 \h </w:instrText>
        </w:r>
        <w:r w:rsidR="009B5336">
          <w:rPr>
            <w:webHidden/>
          </w:rPr>
        </w:r>
        <w:r w:rsidR="009B5336">
          <w:rPr>
            <w:webHidden/>
          </w:rPr>
          <w:fldChar w:fldCharType="separate"/>
        </w:r>
        <w:r w:rsidR="009B5336">
          <w:rPr>
            <w:webHidden/>
          </w:rPr>
          <w:t>13</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15" w:history="1">
        <w:r w:rsidR="009B5336" w:rsidRPr="005B350D">
          <w:rPr>
            <w:rStyle w:val="Hyperlink"/>
            <w:rFonts w:cs="Calibri"/>
          </w:rPr>
          <w:t>5.4.1.1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_Toc468713315 \h </w:instrText>
        </w:r>
        <w:r w:rsidR="009B5336">
          <w:rPr>
            <w:webHidden/>
          </w:rPr>
        </w:r>
        <w:r w:rsidR="009B5336">
          <w:rPr>
            <w:webHidden/>
          </w:rPr>
          <w:fldChar w:fldCharType="separate"/>
        </w:r>
        <w:r w:rsidR="009B5336">
          <w:rPr>
            <w:webHidden/>
          </w:rPr>
          <w:t>13</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16" w:history="1">
        <w:r w:rsidR="009B5336" w:rsidRPr="005B350D">
          <w:rPr>
            <w:rStyle w:val="Hyperlink"/>
            <w:rFonts w:cs="Calibri"/>
          </w:rPr>
          <w:t>5.4.1.2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 of the ISR function)…..</w:t>
        </w:r>
        <w:r w:rsidR="009B5336">
          <w:rPr>
            <w:webHidden/>
          </w:rPr>
          <w:tab/>
        </w:r>
        <w:r w:rsidR="009B5336">
          <w:rPr>
            <w:webHidden/>
          </w:rPr>
          <w:fldChar w:fldCharType="begin"/>
        </w:r>
        <w:r w:rsidR="009B5336">
          <w:rPr>
            <w:webHidden/>
          </w:rPr>
          <w:instrText xml:space="preserve"> PAGEREF _Toc468713316 \h </w:instrText>
        </w:r>
        <w:r w:rsidR="009B5336">
          <w:rPr>
            <w:webHidden/>
          </w:rPr>
        </w:r>
        <w:r w:rsidR="009B5336">
          <w:rPr>
            <w:webHidden/>
          </w:rPr>
          <w:fldChar w:fldCharType="separate"/>
        </w:r>
        <w:r w:rsidR="009B5336">
          <w:rPr>
            <w:webHidden/>
          </w:rPr>
          <w:t>13</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17" w:history="1">
        <w:r w:rsidR="009B5336" w:rsidRPr="005B350D">
          <w:rPr>
            <w:rStyle w:val="Hyperlink"/>
            <w:rFonts w:cs="Calibri"/>
          </w:rPr>
          <w:t>5.5</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Module Internal (Local) Functions</w:t>
        </w:r>
        <w:r w:rsidR="009B5336">
          <w:rPr>
            <w:webHidden/>
          </w:rPr>
          <w:tab/>
        </w:r>
        <w:r w:rsidR="009B5336">
          <w:rPr>
            <w:webHidden/>
          </w:rPr>
          <w:fldChar w:fldCharType="begin"/>
        </w:r>
        <w:r w:rsidR="009B5336">
          <w:rPr>
            <w:webHidden/>
          </w:rPr>
          <w:instrText xml:space="preserve"> PAGEREF _Toc468713317 \h </w:instrText>
        </w:r>
        <w:r w:rsidR="009B5336">
          <w:rPr>
            <w:webHidden/>
          </w:rPr>
        </w:r>
        <w:r w:rsidR="009B5336">
          <w:rPr>
            <w:webHidden/>
          </w:rPr>
          <w:fldChar w:fldCharType="separate"/>
        </w:r>
        <w:r w:rsidR="009B5336">
          <w:rPr>
            <w:webHidden/>
          </w:rPr>
          <w:t>14</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18" w:history="1">
        <w:r w:rsidR="009B5336" w:rsidRPr="005B350D">
          <w:rPr>
            <w:rStyle w:val="Hyperlink"/>
            <w:rFonts w:cs="Calibri"/>
          </w:rPr>
          <w:t>5.5.1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Local Function #1</w:t>
        </w:r>
        <w:r w:rsidR="009B5336">
          <w:rPr>
            <w:webHidden/>
          </w:rPr>
          <w:tab/>
        </w:r>
        <w:r w:rsidR="009B5336">
          <w:rPr>
            <w:webHidden/>
          </w:rPr>
          <w:fldChar w:fldCharType="begin"/>
        </w:r>
        <w:r w:rsidR="009B5336">
          <w:rPr>
            <w:webHidden/>
          </w:rPr>
          <w:instrText xml:space="preserve"> PAGEREF _Toc468713318 \h </w:instrText>
        </w:r>
        <w:r w:rsidR="009B5336">
          <w:rPr>
            <w:webHidden/>
          </w:rPr>
        </w:r>
        <w:r w:rsidR="009B5336">
          <w:rPr>
            <w:webHidden/>
          </w:rPr>
          <w:fldChar w:fldCharType="separate"/>
        </w:r>
        <w:r w:rsidR="009B5336">
          <w:rPr>
            <w:webHidden/>
          </w:rPr>
          <w:t>14</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19" w:history="1">
        <w:r w:rsidR="009B5336" w:rsidRPr="005B350D">
          <w:rPr>
            <w:rStyle w:val="Hyperlink"/>
            <w:rFonts w:cs="Calibri"/>
          </w:rPr>
          <w:t>5.5.1.1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_Toc468713319 \h </w:instrText>
        </w:r>
        <w:r w:rsidR="009B5336">
          <w:rPr>
            <w:webHidden/>
          </w:rPr>
        </w:r>
        <w:r w:rsidR="009B5336">
          <w:rPr>
            <w:webHidden/>
          </w:rPr>
          <w:fldChar w:fldCharType="separate"/>
        </w:r>
        <w:r w:rsidR="009B5336">
          <w:rPr>
            <w:webHidden/>
          </w:rPr>
          <w:t>14</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20" w:history="1">
        <w:r w:rsidR="009B5336" w:rsidRPr="005B350D">
          <w:rPr>
            <w:rStyle w:val="Hyperlink"/>
            <w:rFonts w:cs="Calibri"/>
          </w:rPr>
          <w:t>5.5.1.2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w:t>
        </w:r>
        <w:r w:rsidR="009B5336">
          <w:rPr>
            <w:webHidden/>
          </w:rPr>
          <w:tab/>
        </w:r>
        <w:r w:rsidR="009B5336">
          <w:rPr>
            <w:webHidden/>
          </w:rPr>
          <w:fldChar w:fldCharType="begin"/>
        </w:r>
        <w:r w:rsidR="009B5336">
          <w:rPr>
            <w:webHidden/>
          </w:rPr>
          <w:instrText xml:space="preserve"> PAGEREF _Toc468713320 \h </w:instrText>
        </w:r>
        <w:r w:rsidR="009B5336">
          <w:rPr>
            <w:webHidden/>
          </w:rPr>
        </w:r>
        <w:r w:rsidR="009B5336">
          <w:rPr>
            <w:webHidden/>
          </w:rPr>
          <w:fldChar w:fldCharType="separate"/>
        </w:r>
        <w:r w:rsidR="009B5336">
          <w:rPr>
            <w:webHidden/>
          </w:rPr>
          <w:t>14</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21" w:history="1">
        <w:r w:rsidR="009B5336" w:rsidRPr="005B350D">
          <w:rPr>
            <w:rStyle w:val="Hyperlink"/>
            <w:rFonts w:cs="Calibri"/>
          </w:rPr>
          <w:t>5.5.2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Local Function #2</w:t>
        </w:r>
        <w:r w:rsidR="009B5336">
          <w:rPr>
            <w:webHidden/>
          </w:rPr>
          <w:tab/>
        </w:r>
        <w:r w:rsidR="009B5336">
          <w:rPr>
            <w:webHidden/>
          </w:rPr>
          <w:fldChar w:fldCharType="begin"/>
        </w:r>
        <w:r w:rsidR="009B5336">
          <w:rPr>
            <w:webHidden/>
          </w:rPr>
          <w:instrText xml:space="preserve"> PAGEREF _Toc468713321 \h </w:instrText>
        </w:r>
        <w:r w:rsidR="009B5336">
          <w:rPr>
            <w:webHidden/>
          </w:rPr>
        </w:r>
        <w:r w:rsidR="009B5336">
          <w:rPr>
            <w:webHidden/>
          </w:rPr>
          <w:fldChar w:fldCharType="separate"/>
        </w:r>
        <w:r w:rsidR="009B5336">
          <w:rPr>
            <w:webHidden/>
          </w:rPr>
          <w:t>14</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22" w:history="1">
        <w:r w:rsidR="009B5336" w:rsidRPr="005B350D">
          <w:rPr>
            <w:rStyle w:val="Hyperlink"/>
            <w:rFonts w:cs="Calibri"/>
          </w:rPr>
          <w:t>5.5.2.1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_Toc468713322 \h </w:instrText>
        </w:r>
        <w:r w:rsidR="009B5336">
          <w:rPr>
            <w:webHidden/>
          </w:rPr>
        </w:r>
        <w:r w:rsidR="009B5336">
          <w:rPr>
            <w:webHidden/>
          </w:rPr>
          <w:fldChar w:fldCharType="separate"/>
        </w:r>
        <w:r w:rsidR="009B5336">
          <w:rPr>
            <w:webHidden/>
          </w:rPr>
          <w:t>14</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23" w:history="1">
        <w:r w:rsidR="009B5336" w:rsidRPr="005B350D">
          <w:rPr>
            <w:rStyle w:val="Hyperlink"/>
            <w:rFonts w:cs="Calibri"/>
          </w:rPr>
          <w:t>5.5.2.2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w:t>
        </w:r>
        <w:r w:rsidR="009B5336">
          <w:rPr>
            <w:webHidden/>
          </w:rPr>
          <w:tab/>
        </w:r>
        <w:r w:rsidR="009B5336">
          <w:rPr>
            <w:webHidden/>
          </w:rPr>
          <w:fldChar w:fldCharType="begin"/>
        </w:r>
        <w:r w:rsidR="009B5336">
          <w:rPr>
            <w:webHidden/>
          </w:rPr>
          <w:instrText xml:space="preserve"> PAGEREF _Toc468713323 \h </w:instrText>
        </w:r>
        <w:r w:rsidR="009B5336">
          <w:rPr>
            <w:webHidden/>
          </w:rPr>
        </w:r>
        <w:r w:rsidR="009B5336">
          <w:rPr>
            <w:webHidden/>
          </w:rPr>
          <w:fldChar w:fldCharType="separate"/>
        </w:r>
        <w:r w:rsidR="009B5336">
          <w:rPr>
            <w:webHidden/>
          </w:rPr>
          <w:t>14</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24" w:history="1">
        <w:r w:rsidR="009B5336" w:rsidRPr="005B350D">
          <w:rPr>
            <w:rStyle w:val="Hyperlink"/>
            <w:rFonts w:cs="Calibri"/>
          </w:rPr>
          <w:t>5.5.3</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Local Function #3</w:t>
        </w:r>
        <w:r w:rsidR="009B5336">
          <w:rPr>
            <w:webHidden/>
          </w:rPr>
          <w:tab/>
        </w:r>
        <w:r w:rsidR="009B5336">
          <w:rPr>
            <w:webHidden/>
          </w:rPr>
          <w:fldChar w:fldCharType="begin"/>
        </w:r>
        <w:r w:rsidR="009B5336">
          <w:rPr>
            <w:webHidden/>
          </w:rPr>
          <w:instrText xml:space="preserve"> PAGEREF _Toc468713324 \h </w:instrText>
        </w:r>
        <w:r w:rsidR="009B5336">
          <w:rPr>
            <w:webHidden/>
          </w:rPr>
        </w:r>
        <w:r w:rsidR="009B5336">
          <w:rPr>
            <w:webHidden/>
          </w:rPr>
          <w:fldChar w:fldCharType="separate"/>
        </w:r>
        <w:r w:rsidR="009B5336">
          <w:rPr>
            <w:webHidden/>
          </w:rPr>
          <w:t>15</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25" w:history="1">
        <w:r w:rsidR="009B5336" w:rsidRPr="005B350D">
          <w:rPr>
            <w:rStyle w:val="Hyperlink"/>
            <w:rFonts w:cs="Calibri"/>
          </w:rPr>
          <w:t>5.5.3.1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_Toc468713325 \h </w:instrText>
        </w:r>
        <w:r w:rsidR="009B5336">
          <w:rPr>
            <w:webHidden/>
          </w:rPr>
        </w:r>
        <w:r w:rsidR="009B5336">
          <w:rPr>
            <w:webHidden/>
          </w:rPr>
          <w:fldChar w:fldCharType="separate"/>
        </w:r>
        <w:r w:rsidR="009B5336">
          <w:rPr>
            <w:webHidden/>
          </w:rPr>
          <w:t>15</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26" w:history="1">
        <w:r w:rsidR="009B5336" w:rsidRPr="005B350D">
          <w:rPr>
            <w:rStyle w:val="Hyperlink"/>
            <w:rFonts w:cs="Calibri"/>
          </w:rPr>
          <w:t>5.5.3.2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w:t>
        </w:r>
        <w:r w:rsidR="009B5336">
          <w:rPr>
            <w:webHidden/>
          </w:rPr>
          <w:tab/>
        </w:r>
        <w:r w:rsidR="009B5336">
          <w:rPr>
            <w:webHidden/>
          </w:rPr>
          <w:fldChar w:fldCharType="begin"/>
        </w:r>
        <w:r w:rsidR="009B5336">
          <w:rPr>
            <w:webHidden/>
          </w:rPr>
          <w:instrText xml:space="preserve"> PAGEREF _Toc468713326 \h </w:instrText>
        </w:r>
        <w:r w:rsidR="009B5336">
          <w:rPr>
            <w:webHidden/>
          </w:rPr>
        </w:r>
        <w:r w:rsidR="009B5336">
          <w:rPr>
            <w:webHidden/>
          </w:rPr>
          <w:fldChar w:fldCharType="separate"/>
        </w:r>
        <w:r w:rsidR="009B5336">
          <w:rPr>
            <w:webHidden/>
          </w:rPr>
          <w:t>15</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27" w:history="1">
        <w:r w:rsidR="009B5336" w:rsidRPr="005B350D">
          <w:rPr>
            <w:rStyle w:val="Hyperlink"/>
            <w:rFonts w:cs="Calibri"/>
          </w:rPr>
          <w:t>5.5.4</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Local Function #4</w:t>
        </w:r>
        <w:r w:rsidR="009B5336">
          <w:rPr>
            <w:webHidden/>
          </w:rPr>
          <w:tab/>
        </w:r>
        <w:r w:rsidR="009B5336">
          <w:rPr>
            <w:webHidden/>
          </w:rPr>
          <w:fldChar w:fldCharType="begin"/>
        </w:r>
        <w:r w:rsidR="009B5336">
          <w:rPr>
            <w:webHidden/>
          </w:rPr>
          <w:instrText xml:space="preserve"> PAGEREF _Toc468713327 \h </w:instrText>
        </w:r>
        <w:r w:rsidR="009B5336">
          <w:rPr>
            <w:webHidden/>
          </w:rPr>
        </w:r>
        <w:r w:rsidR="009B5336">
          <w:rPr>
            <w:webHidden/>
          </w:rPr>
          <w:fldChar w:fldCharType="separate"/>
        </w:r>
        <w:r w:rsidR="009B5336">
          <w:rPr>
            <w:webHidden/>
          </w:rPr>
          <w:t>15</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28" w:history="1">
        <w:r w:rsidR="009B5336" w:rsidRPr="005B350D">
          <w:rPr>
            <w:rStyle w:val="Hyperlink"/>
            <w:rFonts w:cs="Calibri"/>
          </w:rPr>
          <w:t>5.5.4.1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_Toc468713328 \h </w:instrText>
        </w:r>
        <w:r w:rsidR="009B5336">
          <w:rPr>
            <w:webHidden/>
          </w:rPr>
        </w:r>
        <w:r w:rsidR="009B5336">
          <w:rPr>
            <w:webHidden/>
          </w:rPr>
          <w:fldChar w:fldCharType="separate"/>
        </w:r>
        <w:r w:rsidR="009B5336">
          <w:rPr>
            <w:webHidden/>
          </w:rPr>
          <w:t>15</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29" w:history="1">
        <w:r w:rsidR="009B5336" w:rsidRPr="005B350D">
          <w:rPr>
            <w:rStyle w:val="Hyperlink"/>
            <w:rFonts w:cs="Calibri"/>
          </w:rPr>
          <w:t>5.5.4.2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w:t>
        </w:r>
        <w:r w:rsidR="009B5336">
          <w:rPr>
            <w:webHidden/>
          </w:rPr>
          <w:tab/>
        </w:r>
        <w:r w:rsidR="009B5336">
          <w:rPr>
            <w:webHidden/>
          </w:rPr>
          <w:fldChar w:fldCharType="begin"/>
        </w:r>
        <w:r w:rsidR="009B5336">
          <w:rPr>
            <w:webHidden/>
          </w:rPr>
          <w:instrText xml:space="preserve"> PAGEREF _Toc468713329 \h </w:instrText>
        </w:r>
        <w:r w:rsidR="009B5336">
          <w:rPr>
            <w:webHidden/>
          </w:rPr>
        </w:r>
        <w:r w:rsidR="009B5336">
          <w:rPr>
            <w:webHidden/>
          </w:rPr>
          <w:fldChar w:fldCharType="separate"/>
        </w:r>
        <w:r w:rsidR="009B5336">
          <w:rPr>
            <w:webHidden/>
          </w:rPr>
          <w:t>15</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30" w:history="1">
        <w:r w:rsidR="009B5336" w:rsidRPr="005B350D">
          <w:rPr>
            <w:rStyle w:val="Hyperlink"/>
            <w:rFonts w:cs="Calibri"/>
          </w:rPr>
          <w:t>5.5.5</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Local Function #5</w:t>
        </w:r>
        <w:r w:rsidR="009B5336">
          <w:rPr>
            <w:webHidden/>
          </w:rPr>
          <w:tab/>
        </w:r>
        <w:r w:rsidR="009B5336">
          <w:rPr>
            <w:webHidden/>
          </w:rPr>
          <w:fldChar w:fldCharType="begin"/>
        </w:r>
        <w:r w:rsidR="009B5336">
          <w:rPr>
            <w:webHidden/>
          </w:rPr>
          <w:instrText xml:space="preserve"> PAGEREF _Toc468713330 \h </w:instrText>
        </w:r>
        <w:r w:rsidR="009B5336">
          <w:rPr>
            <w:webHidden/>
          </w:rPr>
        </w:r>
        <w:r w:rsidR="009B5336">
          <w:rPr>
            <w:webHidden/>
          </w:rPr>
          <w:fldChar w:fldCharType="separate"/>
        </w:r>
        <w:r w:rsidR="009B5336">
          <w:rPr>
            <w:webHidden/>
          </w:rPr>
          <w:t>16</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31" w:history="1">
        <w:r w:rsidR="009B5336" w:rsidRPr="005B350D">
          <w:rPr>
            <w:rStyle w:val="Hyperlink"/>
            <w:rFonts w:cs="Calibri"/>
          </w:rPr>
          <w:t>5.5.5.1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_Toc468713331 \h </w:instrText>
        </w:r>
        <w:r w:rsidR="009B5336">
          <w:rPr>
            <w:webHidden/>
          </w:rPr>
        </w:r>
        <w:r w:rsidR="009B5336">
          <w:rPr>
            <w:webHidden/>
          </w:rPr>
          <w:fldChar w:fldCharType="separate"/>
        </w:r>
        <w:r w:rsidR="009B5336">
          <w:rPr>
            <w:webHidden/>
          </w:rPr>
          <w:t>16</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32" w:history="1">
        <w:r w:rsidR="009B5336" w:rsidRPr="005B350D">
          <w:rPr>
            <w:rStyle w:val="Hyperlink"/>
            <w:rFonts w:cs="Calibri"/>
          </w:rPr>
          <w:t>5.5.5.2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w:t>
        </w:r>
        <w:r w:rsidR="009B5336">
          <w:rPr>
            <w:webHidden/>
          </w:rPr>
          <w:tab/>
        </w:r>
        <w:r w:rsidR="009B5336">
          <w:rPr>
            <w:webHidden/>
          </w:rPr>
          <w:fldChar w:fldCharType="begin"/>
        </w:r>
        <w:r w:rsidR="009B5336">
          <w:rPr>
            <w:webHidden/>
          </w:rPr>
          <w:instrText xml:space="preserve"> PAGEREF _Toc468713332 \h </w:instrText>
        </w:r>
        <w:r w:rsidR="009B5336">
          <w:rPr>
            <w:webHidden/>
          </w:rPr>
        </w:r>
        <w:r w:rsidR="009B5336">
          <w:rPr>
            <w:webHidden/>
          </w:rPr>
          <w:fldChar w:fldCharType="separate"/>
        </w:r>
        <w:r w:rsidR="009B5336">
          <w:rPr>
            <w:webHidden/>
          </w:rPr>
          <w:t>16</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33" w:history="1">
        <w:r w:rsidR="009B5336" w:rsidRPr="005B350D">
          <w:rPr>
            <w:rStyle w:val="Hyperlink"/>
            <w:rFonts w:cs="Calibri"/>
          </w:rPr>
          <w:t>5.5.6</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Local Function #6</w:t>
        </w:r>
        <w:r w:rsidR="009B5336">
          <w:rPr>
            <w:webHidden/>
          </w:rPr>
          <w:tab/>
        </w:r>
        <w:r w:rsidR="009B5336">
          <w:rPr>
            <w:webHidden/>
          </w:rPr>
          <w:fldChar w:fldCharType="begin"/>
        </w:r>
        <w:r w:rsidR="009B5336">
          <w:rPr>
            <w:webHidden/>
          </w:rPr>
          <w:instrText xml:space="preserve"> PAGEREF _Toc468713333 \h </w:instrText>
        </w:r>
        <w:r w:rsidR="009B5336">
          <w:rPr>
            <w:webHidden/>
          </w:rPr>
        </w:r>
        <w:r w:rsidR="009B5336">
          <w:rPr>
            <w:webHidden/>
          </w:rPr>
          <w:fldChar w:fldCharType="separate"/>
        </w:r>
        <w:r w:rsidR="009B5336">
          <w:rPr>
            <w:webHidden/>
          </w:rPr>
          <w:t>16</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34" w:history="1">
        <w:r w:rsidR="009B5336" w:rsidRPr="005B350D">
          <w:rPr>
            <w:rStyle w:val="Hyperlink"/>
            <w:rFonts w:cs="Calibri"/>
          </w:rPr>
          <w:t>5.5.6.1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_Toc468713334 \h </w:instrText>
        </w:r>
        <w:r w:rsidR="009B5336">
          <w:rPr>
            <w:webHidden/>
          </w:rPr>
        </w:r>
        <w:r w:rsidR="009B5336">
          <w:rPr>
            <w:webHidden/>
          </w:rPr>
          <w:fldChar w:fldCharType="separate"/>
        </w:r>
        <w:r w:rsidR="009B5336">
          <w:rPr>
            <w:webHidden/>
          </w:rPr>
          <w:t>16</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35" w:history="1">
        <w:r w:rsidR="009B5336" w:rsidRPr="005B350D">
          <w:rPr>
            <w:rStyle w:val="Hyperlink"/>
            <w:rFonts w:cs="Calibri"/>
          </w:rPr>
          <w:t>5.5.6.2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w:t>
        </w:r>
        <w:r w:rsidR="009B5336">
          <w:rPr>
            <w:webHidden/>
          </w:rPr>
          <w:tab/>
        </w:r>
        <w:r w:rsidR="009B5336">
          <w:rPr>
            <w:webHidden/>
          </w:rPr>
          <w:fldChar w:fldCharType="begin"/>
        </w:r>
        <w:r w:rsidR="009B5336">
          <w:rPr>
            <w:webHidden/>
          </w:rPr>
          <w:instrText xml:space="preserve"> PAGEREF _Toc468713335 \h </w:instrText>
        </w:r>
        <w:r w:rsidR="009B5336">
          <w:rPr>
            <w:webHidden/>
          </w:rPr>
        </w:r>
        <w:r w:rsidR="009B5336">
          <w:rPr>
            <w:webHidden/>
          </w:rPr>
          <w:fldChar w:fldCharType="separate"/>
        </w:r>
        <w:r w:rsidR="009B5336">
          <w:rPr>
            <w:webHidden/>
          </w:rPr>
          <w:t>16</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36" w:history="1">
        <w:r w:rsidR="009B5336" w:rsidRPr="005B350D">
          <w:rPr>
            <w:rStyle w:val="Hyperlink"/>
            <w:rFonts w:cs="Calibri"/>
          </w:rPr>
          <w:t>5.5.7</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Local Function #7</w:t>
        </w:r>
        <w:r w:rsidR="009B5336">
          <w:rPr>
            <w:webHidden/>
          </w:rPr>
          <w:tab/>
        </w:r>
        <w:r w:rsidR="009B5336">
          <w:rPr>
            <w:webHidden/>
          </w:rPr>
          <w:fldChar w:fldCharType="begin"/>
        </w:r>
        <w:r w:rsidR="009B5336">
          <w:rPr>
            <w:webHidden/>
          </w:rPr>
          <w:instrText xml:space="preserve"> PAGEREF _Toc468713336 \h </w:instrText>
        </w:r>
        <w:r w:rsidR="009B5336">
          <w:rPr>
            <w:webHidden/>
          </w:rPr>
        </w:r>
        <w:r w:rsidR="009B5336">
          <w:rPr>
            <w:webHidden/>
          </w:rPr>
          <w:fldChar w:fldCharType="separate"/>
        </w:r>
        <w:r w:rsidR="009B5336">
          <w:rPr>
            <w:webHidden/>
          </w:rPr>
          <w:t>16</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37" w:history="1">
        <w:r w:rsidR="009B5336" w:rsidRPr="005B350D">
          <w:rPr>
            <w:rStyle w:val="Hyperlink"/>
            <w:rFonts w:cs="Calibri"/>
          </w:rPr>
          <w:t>5.5.7.1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_Toc468713337 \h </w:instrText>
        </w:r>
        <w:r w:rsidR="009B5336">
          <w:rPr>
            <w:webHidden/>
          </w:rPr>
        </w:r>
        <w:r w:rsidR="009B5336">
          <w:rPr>
            <w:webHidden/>
          </w:rPr>
          <w:fldChar w:fldCharType="separate"/>
        </w:r>
        <w:r w:rsidR="009B5336">
          <w:rPr>
            <w:webHidden/>
          </w:rPr>
          <w:t>17</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38" w:history="1">
        <w:r w:rsidR="009B5336" w:rsidRPr="005B350D">
          <w:rPr>
            <w:rStyle w:val="Hyperlink"/>
            <w:rFonts w:cs="Calibri"/>
          </w:rPr>
          <w:t>5.5.7.2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w:t>
        </w:r>
        <w:r w:rsidR="009B5336">
          <w:rPr>
            <w:webHidden/>
          </w:rPr>
          <w:tab/>
        </w:r>
        <w:r w:rsidR="009B5336">
          <w:rPr>
            <w:webHidden/>
          </w:rPr>
          <w:fldChar w:fldCharType="begin"/>
        </w:r>
        <w:r w:rsidR="009B5336">
          <w:rPr>
            <w:webHidden/>
          </w:rPr>
          <w:instrText xml:space="preserve"> PAGEREF _Toc468713338 \h </w:instrText>
        </w:r>
        <w:r w:rsidR="009B5336">
          <w:rPr>
            <w:webHidden/>
          </w:rPr>
        </w:r>
        <w:r w:rsidR="009B5336">
          <w:rPr>
            <w:webHidden/>
          </w:rPr>
          <w:fldChar w:fldCharType="separate"/>
        </w:r>
        <w:r w:rsidR="009B5336">
          <w:rPr>
            <w:webHidden/>
          </w:rPr>
          <w:t>17</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39" w:history="1">
        <w:r w:rsidR="009B5336" w:rsidRPr="005B350D">
          <w:rPr>
            <w:rStyle w:val="Hyperlink"/>
            <w:rFonts w:cs="Calibri"/>
          </w:rPr>
          <w:t>5.5.8</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Local Function #8</w:t>
        </w:r>
        <w:r w:rsidR="009B5336">
          <w:rPr>
            <w:webHidden/>
          </w:rPr>
          <w:tab/>
        </w:r>
        <w:r w:rsidR="009B5336">
          <w:rPr>
            <w:webHidden/>
          </w:rPr>
          <w:fldChar w:fldCharType="begin"/>
        </w:r>
        <w:r w:rsidR="009B5336">
          <w:rPr>
            <w:webHidden/>
          </w:rPr>
          <w:instrText xml:space="preserve"> PAGEREF _Toc468713339 \h </w:instrText>
        </w:r>
        <w:r w:rsidR="009B5336">
          <w:rPr>
            <w:webHidden/>
          </w:rPr>
        </w:r>
        <w:r w:rsidR="009B5336">
          <w:rPr>
            <w:webHidden/>
          </w:rPr>
          <w:fldChar w:fldCharType="separate"/>
        </w:r>
        <w:r w:rsidR="009B5336">
          <w:rPr>
            <w:webHidden/>
          </w:rPr>
          <w:t>17</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40" w:history="1">
        <w:r w:rsidR="009B5336" w:rsidRPr="005B350D">
          <w:rPr>
            <w:rStyle w:val="Hyperlink"/>
            <w:rFonts w:cs="Calibri"/>
          </w:rPr>
          <w:t>5.5.8.1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_Toc468713340 \h </w:instrText>
        </w:r>
        <w:r w:rsidR="009B5336">
          <w:rPr>
            <w:webHidden/>
          </w:rPr>
        </w:r>
        <w:r w:rsidR="009B5336">
          <w:rPr>
            <w:webHidden/>
          </w:rPr>
          <w:fldChar w:fldCharType="separate"/>
        </w:r>
        <w:r w:rsidR="009B5336">
          <w:rPr>
            <w:webHidden/>
          </w:rPr>
          <w:t>17</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41" w:history="1">
        <w:r w:rsidR="009B5336" w:rsidRPr="005B350D">
          <w:rPr>
            <w:rStyle w:val="Hyperlink"/>
            <w:rFonts w:cs="Calibri"/>
          </w:rPr>
          <w:t>5.5.8.2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w:t>
        </w:r>
        <w:r w:rsidR="009B5336">
          <w:rPr>
            <w:webHidden/>
          </w:rPr>
          <w:tab/>
        </w:r>
        <w:r w:rsidR="009B5336">
          <w:rPr>
            <w:webHidden/>
          </w:rPr>
          <w:fldChar w:fldCharType="begin"/>
        </w:r>
        <w:r w:rsidR="009B5336">
          <w:rPr>
            <w:webHidden/>
          </w:rPr>
          <w:instrText xml:space="preserve"> PAGEREF _Toc468713341 \h </w:instrText>
        </w:r>
        <w:r w:rsidR="009B5336">
          <w:rPr>
            <w:webHidden/>
          </w:rPr>
        </w:r>
        <w:r w:rsidR="009B5336">
          <w:rPr>
            <w:webHidden/>
          </w:rPr>
          <w:fldChar w:fldCharType="separate"/>
        </w:r>
        <w:r w:rsidR="009B5336">
          <w:rPr>
            <w:webHidden/>
          </w:rPr>
          <w:t>17</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42" w:history="1">
        <w:r w:rsidR="009B5336" w:rsidRPr="005B350D">
          <w:rPr>
            <w:rStyle w:val="Hyperlink"/>
            <w:rFonts w:cs="Calibri"/>
          </w:rPr>
          <w:t>5.5.8.3</w:t>
        </w:r>
        <w:r w:rsidR="009B5336">
          <w:rPr>
            <w:webHidden/>
          </w:rPr>
          <w:tab/>
        </w:r>
        <w:r w:rsidR="009B5336">
          <w:rPr>
            <w:webHidden/>
          </w:rPr>
          <w:fldChar w:fldCharType="begin"/>
        </w:r>
        <w:r w:rsidR="009B5336">
          <w:rPr>
            <w:webHidden/>
          </w:rPr>
          <w:instrText xml:space="preserve"> PAGEREF _Toc468713342 \h </w:instrText>
        </w:r>
        <w:r w:rsidR="009B5336">
          <w:rPr>
            <w:webHidden/>
          </w:rPr>
        </w:r>
        <w:r w:rsidR="009B5336">
          <w:rPr>
            <w:webHidden/>
          </w:rPr>
          <w:fldChar w:fldCharType="separate"/>
        </w:r>
        <w:r w:rsidR="009B5336">
          <w:rPr>
            <w:webHidden/>
          </w:rPr>
          <w:t>17</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43" w:history="1">
        <w:r w:rsidR="009B5336" w:rsidRPr="005B350D">
          <w:rPr>
            <w:rStyle w:val="Hyperlink"/>
            <w:rFonts w:cs="Calibri"/>
          </w:rPr>
          <w:t>5.5.9</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Local Function #9</w:t>
        </w:r>
        <w:r w:rsidR="009B5336">
          <w:rPr>
            <w:webHidden/>
          </w:rPr>
          <w:tab/>
        </w:r>
        <w:r w:rsidR="009B5336">
          <w:rPr>
            <w:webHidden/>
          </w:rPr>
          <w:fldChar w:fldCharType="begin"/>
        </w:r>
        <w:r w:rsidR="009B5336">
          <w:rPr>
            <w:webHidden/>
          </w:rPr>
          <w:instrText xml:space="preserve"> PAGEREF _Toc468713343 \h </w:instrText>
        </w:r>
        <w:r w:rsidR="009B5336">
          <w:rPr>
            <w:webHidden/>
          </w:rPr>
        </w:r>
        <w:r w:rsidR="009B5336">
          <w:rPr>
            <w:webHidden/>
          </w:rPr>
          <w:fldChar w:fldCharType="separate"/>
        </w:r>
        <w:r w:rsidR="009B5336">
          <w:rPr>
            <w:webHidden/>
          </w:rPr>
          <w:t>17</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44" w:history="1">
        <w:r w:rsidR="009B5336" w:rsidRPr="005B350D">
          <w:rPr>
            <w:rStyle w:val="Hyperlink"/>
            <w:rFonts w:cs="Calibri"/>
          </w:rPr>
          <w:t>5.5.9.1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_Toc468713344 \h </w:instrText>
        </w:r>
        <w:r w:rsidR="009B5336">
          <w:rPr>
            <w:webHidden/>
          </w:rPr>
        </w:r>
        <w:r w:rsidR="009B5336">
          <w:rPr>
            <w:webHidden/>
          </w:rPr>
          <w:fldChar w:fldCharType="separate"/>
        </w:r>
        <w:r w:rsidR="009B5336">
          <w:rPr>
            <w:webHidden/>
          </w:rPr>
          <w:t>18</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45" w:history="1">
        <w:r w:rsidR="009B5336" w:rsidRPr="005B350D">
          <w:rPr>
            <w:rStyle w:val="Hyperlink"/>
            <w:rFonts w:cs="Calibri"/>
          </w:rPr>
          <w:t>5.5.9.2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w:t>
        </w:r>
        <w:r w:rsidR="009B5336">
          <w:rPr>
            <w:webHidden/>
          </w:rPr>
          <w:tab/>
        </w:r>
        <w:r w:rsidR="009B5336">
          <w:rPr>
            <w:webHidden/>
          </w:rPr>
          <w:fldChar w:fldCharType="begin"/>
        </w:r>
        <w:r w:rsidR="009B5336">
          <w:rPr>
            <w:webHidden/>
          </w:rPr>
          <w:instrText xml:space="preserve"> PAGEREF _Toc468713345 \h </w:instrText>
        </w:r>
        <w:r w:rsidR="009B5336">
          <w:rPr>
            <w:webHidden/>
          </w:rPr>
        </w:r>
        <w:r w:rsidR="009B5336">
          <w:rPr>
            <w:webHidden/>
          </w:rPr>
          <w:fldChar w:fldCharType="separate"/>
        </w:r>
        <w:r w:rsidR="009B5336">
          <w:rPr>
            <w:webHidden/>
          </w:rPr>
          <w:t>18</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46" w:history="1">
        <w:r w:rsidR="009B5336" w:rsidRPr="005B350D">
          <w:rPr>
            <w:rStyle w:val="Hyperlink"/>
            <w:rFonts w:cs="Calibri"/>
          </w:rPr>
          <w:t>5.5.10</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Local Function #10</w:t>
        </w:r>
        <w:r w:rsidR="009B5336">
          <w:rPr>
            <w:webHidden/>
          </w:rPr>
          <w:tab/>
        </w:r>
        <w:r w:rsidR="009B5336">
          <w:rPr>
            <w:webHidden/>
          </w:rPr>
          <w:fldChar w:fldCharType="begin"/>
        </w:r>
        <w:r w:rsidR="009B5336">
          <w:rPr>
            <w:webHidden/>
          </w:rPr>
          <w:instrText xml:space="preserve"> PAGEREF _Toc468713346 \h </w:instrText>
        </w:r>
        <w:r w:rsidR="009B5336">
          <w:rPr>
            <w:webHidden/>
          </w:rPr>
        </w:r>
        <w:r w:rsidR="009B5336">
          <w:rPr>
            <w:webHidden/>
          </w:rPr>
          <w:fldChar w:fldCharType="separate"/>
        </w:r>
        <w:r w:rsidR="009B5336">
          <w:rPr>
            <w:webHidden/>
          </w:rPr>
          <w:t>18</w:t>
        </w:r>
        <w:r w:rsidR="009B5336">
          <w:rPr>
            <w:webHidden/>
          </w:rPr>
          <w:fldChar w:fldCharType="end"/>
        </w:r>
      </w:hyperlink>
    </w:p>
    <w:p w:rsidR="009B5336" w:rsidRDefault="00822A76">
      <w:pPr>
        <w:pStyle w:val="TOC2"/>
        <w:tabs>
          <w:tab w:val="left" w:pos="1200"/>
        </w:tabs>
        <w:rPr>
          <w:rFonts w:asciiTheme="minorHAnsi" w:eastAsiaTheme="minorEastAsia" w:hAnsiTheme="minorHAnsi"/>
          <w:color w:val="auto"/>
          <w:kern w:val="0"/>
          <w:szCs w:val="22"/>
          <w:lang w:val="en-IN" w:eastAsia="en-IN"/>
        </w:rPr>
      </w:pPr>
      <w:hyperlink w:anchor="_Toc468713347" w:history="1">
        <w:r w:rsidR="009B5336" w:rsidRPr="005B350D">
          <w:rPr>
            <w:rStyle w:val="Hyperlink"/>
            <w:rFonts w:cs="Calibri"/>
          </w:rPr>
          <w:t>5.5.10.1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_Toc468713347 \h </w:instrText>
        </w:r>
        <w:r w:rsidR="009B5336">
          <w:rPr>
            <w:webHidden/>
          </w:rPr>
        </w:r>
        <w:r w:rsidR="009B5336">
          <w:rPr>
            <w:webHidden/>
          </w:rPr>
          <w:fldChar w:fldCharType="separate"/>
        </w:r>
        <w:r w:rsidR="009B5336">
          <w:rPr>
            <w:webHidden/>
          </w:rPr>
          <w:t>18</w:t>
        </w:r>
        <w:r w:rsidR="009B5336">
          <w:rPr>
            <w:webHidden/>
          </w:rPr>
          <w:fldChar w:fldCharType="end"/>
        </w:r>
      </w:hyperlink>
    </w:p>
    <w:p w:rsidR="009B5336" w:rsidRDefault="00822A76">
      <w:pPr>
        <w:pStyle w:val="TOC2"/>
        <w:tabs>
          <w:tab w:val="left" w:pos="1200"/>
        </w:tabs>
        <w:rPr>
          <w:rFonts w:asciiTheme="minorHAnsi" w:eastAsiaTheme="minorEastAsia" w:hAnsiTheme="minorHAnsi"/>
          <w:color w:val="auto"/>
          <w:kern w:val="0"/>
          <w:szCs w:val="22"/>
          <w:lang w:val="en-IN" w:eastAsia="en-IN"/>
        </w:rPr>
      </w:pPr>
      <w:hyperlink w:anchor="_Toc468713348" w:history="1">
        <w:r w:rsidR="009B5336" w:rsidRPr="005B350D">
          <w:rPr>
            <w:rStyle w:val="Hyperlink"/>
            <w:rFonts w:cs="Calibri"/>
          </w:rPr>
          <w:t>5.5.10.2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w:t>
        </w:r>
        <w:r w:rsidR="009B5336">
          <w:rPr>
            <w:webHidden/>
          </w:rPr>
          <w:tab/>
        </w:r>
        <w:r w:rsidR="009B5336">
          <w:rPr>
            <w:webHidden/>
          </w:rPr>
          <w:fldChar w:fldCharType="begin"/>
        </w:r>
        <w:r w:rsidR="009B5336">
          <w:rPr>
            <w:webHidden/>
          </w:rPr>
          <w:instrText xml:space="preserve"> PAGEREF _Toc468713348 \h </w:instrText>
        </w:r>
        <w:r w:rsidR="009B5336">
          <w:rPr>
            <w:webHidden/>
          </w:rPr>
        </w:r>
        <w:r w:rsidR="009B5336">
          <w:rPr>
            <w:webHidden/>
          </w:rPr>
          <w:fldChar w:fldCharType="separate"/>
        </w:r>
        <w:r w:rsidR="009B5336">
          <w:rPr>
            <w:webHidden/>
          </w:rPr>
          <w:t>18</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49" w:history="1">
        <w:r w:rsidR="009B5336" w:rsidRPr="005B350D">
          <w:rPr>
            <w:rStyle w:val="Hyperlink"/>
            <w:rFonts w:cs="Calibri"/>
          </w:rPr>
          <w:t>5.5.11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Local Function #11</w:t>
        </w:r>
        <w:r w:rsidR="009B5336">
          <w:rPr>
            <w:webHidden/>
          </w:rPr>
          <w:tab/>
        </w:r>
        <w:r w:rsidR="009B5336">
          <w:rPr>
            <w:webHidden/>
          </w:rPr>
          <w:fldChar w:fldCharType="begin"/>
        </w:r>
        <w:r w:rsidR="009B5336">
          <w:rPr>
            <w:webHidden/>
          </w:rPr>
          <w:instrText xml:space="preserve"> PAGEREF _Toc468713349 \h </w:instrText>
        </w:r>
        <w:r w:rsidR="009B5336">
          <w:rPr>
            <w:webHidden/>
          </w:rPr>
        </w:r>
        <w:r w:rsidR="009B5336">
          <w:rPr>
            <w:webHidden/>
          </w:rPr>
          <w:fldChar w:fldCharType="separate"/>
        </w:r>
        <w:r w:rsidR="009B5336">
          <w:rPr>
            <w:webHidden/>
          </w:rPr>
          <w:t>18</w:t>
        </w:r>
        <w:r w:rsidR="009B5336">
          <w:rPr>
            <w:webHidden/>
          </w:rPr>
          <w:fldChar w:fldCharType="end"/>
        </w:r>
      </w:hyperlink>
    </w:p>
    <w:p w:rsidR="009B5336" w:rsidRDefault="00822A76">
      <w:pPr>
        <w:pStyle w:val="TOC2"/>
        <w:tabs>
          <w:tab w:val="left" w:pos="1200"/>
        </w:tabs>
        <w:rPr>
          <w:rFonts w:asciiTheme="minorHAnsi" w:eastAsiaTheme="minorEastAsia" w:hAnsiTheme="minorHAnsi"/>
          <w:color w:val="auto"/>
          <w:kern w:val="0"/>
          <w:szCs w:val="22"/>
          <w:lang w:val="en-IN" w:eastAsia="en-IN"/>
        </w:rPr>
      </w:pPr>
      <w:hyperlink w:anchor="_Toc468713350" w:history="1">
        <w:r w:rsidR="009B5336" w:rsidRPr="005B350D">
          <w:rPr>
            <w:rStyle w:val="Hyperlink"/>
            <w:rFonts w:cs="Calibri"/>
          </w:rPr>
          <w:t>5.5.11.1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_Toc468713350 \h </w:instrText>
        </w:r>
        <w:r w:rsidR="009B5336">
          <w:rPr>
            <w:webHidden/>
          </w:rPr>
        </w:r>
        <w:r w:rsidR="009B5336">
          <w:rPr>
            <w:webHidden/>
          </w:rPr>
          <w:fldChar w:fldCharType="separate"/>
        </w:r>
        <w:r w:rsidR="009B5336">
          <w:rPr>
            <w:webHidden/>
          </w:rPr>
          <w:t>18</w:t>
        </w:r>
        <w:r w:rsidR="009B5336">
          <w:rPr>
            <w:webHidden/>
          </w:rPr>
          <w:fldChar w:fldCharType="end"/>
        </w:r>
      </w:hyperlink>
    </w:p>
    <w:p w:rsidR="009B5336" w:rsidRDefault="00822A76">
      <w:pPr>
        <w:pStyle w:val="TOC2"/>
        <w:tabs>
          <w:tab w:val="left" w:pos="1200"/>
        </w:tabs>
        <w:rPr>
          <w:rFonts w:asciiTheme="minorHAnsi" w:eastAsiaTheme="minorEastAsia" w:hAnsiTheme="minorHAnsi"/>
          <w:color w:val="auto"/>
          <w:kern w:val="0"/>
          <w:szCs w:val="22"/>
          <w:lang w:val="en-IN" w:eastAsia="en-IN"/>
        </w:rPr>
      </w:pPr>
      <w:hyperlink w:anchor="_Toc468713351" w:history="1">
        <w:r w:rsidR="009B5336" w:rsidRPr="005B350D">
          <w:rPr>
            <w:rStyle w:val="Hyperlink"/>
            <w:rFonts w:cs="Calibri"/>
          </w:rPr>
          <w:t>5.5.11.2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w:t>
        </w:r>
        <w:r w:rsidR="009B5336">
          <w:rPr>
            <w:webHidden/>
          </w:rPr>
          <w:tab/>
        </w:r>
        <w:r w:rsidR="009B5336">
          <w:rPr>
            <w:webHidden/>
          </w:rPr>
          <w:fldChar w:fldCharType="begin"/>
        </w:r>
        <w:r w:rsidR="009B5336">
          <w:rPr>
            <w:webHidden/>
          </w:rPr>
          <w:instrText xml:space="preserve"> PAGEREF _Toc468713351 \h </w:instrText>
        </w:r>
        <w:r w:rsidR="009B5336">
          <w:rPr>
            <w:webHidden/>
          </w:rPr>
        </w:r>
        <w:r w:rsidR="009B5336">
          <w:rPr>
            <w:webHidden/>
          </w:rPr>
          <w:fldChar w:fldCharType="separate"/>
        </w:r>
        <w:r w:rsidR="009B5336">
          <w:rPr>
            <w:webHidden/>
          </w:rPr>
          <w:t>19</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52" w:history="1">
        <w:r w:rsidR="009B5336" w:rsidRPr="005B350D">
          <w:rPr>
            <w:rStyle w:val="Hyperlink"/>
            <w:rFonts w:cs="Calibri"/>
          </w:rPr>
          <w:t>5.5.12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Local Function #12</w:t>
        </w:r>
        <w:r w:rsidR="009B5336">
          <w:rPr>
            <w:webHidden/>
          </w:rPr>
          <w:tab/>
        </w:r>
        <w:r w:rsidR="009B5336">
          <w:rPr>
            <w:webHidden/>
          </w:rPr>
          <w:fldChar w:fldCharType="begin"/>
        </w:r>
        <w:r w:rsidR="009B5336">
          <w:rPr>
            <w:webHidden/>
          </w:rPr>
          <w:instrText xml:space="preserve"> PAGEREF _Toc468713352 \h </w:instrText>
        </w:r>
        <w:r w:rsidR="009B5336">
          <w:rPr>
            <w:webHidden/>
          </w:rPr>
        </w:r>
        <w:r w:rsidR="009B5336">
          <w:rPr>
            <w:webHidden/>
          </w:rPr>
          <w:fldChar w:fldCharType="separate"/>
        </w:r>
        <w:r w:rsidR="009B5336">
          <w:rPr>
            <w:webHidden/>
          </w:rPr>
          <w:t>19</w:t>
        </w:r>
        <w:r w:rsidR="009B5336">
          <w:rPr>
            <w:webHidden/>
          </w:rPr>
          <w:fldChar w:fldCharType="end"/>
        </w:r>
      </w:hyperlink>
    </w:p>
    <w:p w:rsidR="009B5336" w:rsidRDefault="00822A76">
      <w:pPr>
        <w:pStyle w:val="TOC2"/>
        <w:tabs>
          <w:tab w:val="left" w:pos="1200"/>
        </w:tabs>
        <w:rPr>
          <w:rFonts w:asciiTheme="minorHAnsi" w:eastAsiaTheme="minorEastAsia" w:hAnsiTheme="minorHAnsi"/>
          <w:color w:val="auto"/>
          <w:kern w:val="0"/>
          <w:szCs w:val="22"/>
          <w:lang w:val="en-IN" w:eastAsia="en-IN"/>
        </w:rPr>
      </w:pPr>
      <w:hyperlink w:anchor="_Toc468713353" w:history="1">
        <w:r w:rsidR="009B5336" w:rsidRPr="005B350D">
          <w:rPr>
            <w:rStyle w:val="Hyperlink"/>
            <w:rFonts w:cs="Calibri"/>
          </w:rPr>
          <w:t>5.5.12.1</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Design Rationale</w:t>
        </w:r>
        <w:r w:rsidR="009B5336">
          <w:rPr>
            <w:webHidden/>
          </w:rPr>
          <w:tab/>
        </w:r>
        <w:r w:rsidR="009B5336">
          <w:rPr>
            <w:webHidden/>
          </w:rPr>
          <w:fldChar w:fldCharType="begin"/>
        </w:r>
        <w:r w:rsidR="009B5336">
          <w:rPr>
            <w:webHidden/>
          </w:rPr>
          <w:instrText xml:space="preserve"> PAGEREF _Toc468713353 \h </w:instrText>
        </w:r>
        <w:r w:rsidR="009B5336">
          <w:rPr>
            <w:webHidden/>
          </w:rPr>
        </w:r>
        <w:r w:rsidR="009B5336">
          <w:rPr>
            <w:webHidden/>
          </w:rPr>
          <w:fldChar w:fldCharType="separate"/>
        </w:r>
        <w:r w:rsidR="009B5336">
          <w:rPr>
            <w:webHidden/>
          </w:rPr>
          <w:t>19</w:t>
        </w:r>
        <w:r w:rsidR="009B5336">
          <w:rPr>
            <w:webHidden/>
          </w:rPr>
          <w:fldChar w:fldCharType="end"/>
        </w:r>
      </w:hyperlink>
    </w:p>
    <w:p w:rsidR="009B5336" w:rsidRDefault="00822A76">
      <w:pPr>
        <w:pStyle w:val="TOC2"/>
        <w:tabs>
          <w:tab w:val="left" w:pos="1200"/>
        </w:tabs>
        <w:rPr>
          <w:rFonts w:asciiTheme="minorHAnsi" w:eastAsiaTheme="minorEastAsia" w:hAnsiTheme="minorHAnsi"/>
          <w:color w:val="auto"/>
          <w:kern w:val="0"/>
          <w:szCs w:val="22"/>
          <w:lang w:val="en-IN" w:eastAsia="en-IN"/>
        </w:rPr>
      </w:pPr>
      <w:hyperlink w:anchor="_Toc468713354" w:history="1">
        <w:r w:rsidR="009B5336" w:rsidRPr="005B350D">
          <w:rPr>
            <w:rStyle w:val="Hyperlink"/>
            <w:rFonts w:cs="Calibri"/>
          </w:rPr>
          <w:t>5.5.12.2</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Processing</w:t>
        </w:r>
        <w:r w:rsidR="009B5336">
          <w:rPr>
            <w:webHidden/>
          </w:rPr>
          <w:tab/>
        </w:r>
        <w:r w:rsidR="009B5336">
          <w:rPr>
            <w:webHidden/>
          </w:rPr>
          <w:fldChar w:fldCharType="begin"/>
        </w:r>
        <w:r w:rsidR="009B5336">
          <w:rPr>
            <w:webHidden/>
          </w:rPr>
          <w:instrText xml:space="preserve"> PAGEREF _Toc468713354 \h </w:instrText>
        </w:r>
        <w:r w:rsidR="009B5336">
          <w:rPr>
            <w:webHidden/>
          </w:rPr>
        </w:r>
        <w:r w:rsidR="009B5336">
          <w:rPr>
            <w:webHidden/>
          </w:rPr>
          <w:fldChar w:fldCharType="separate"/>
        </w:r>
        <w:r w:rsidR="009B5336">
          <w:rPr>
            <w:webHidden/>
          </w:rPr>
          <w:t>19</w:t>
        </w:r>
        <w:r w:rsidR="009B5336">
          <w:rPr>
            <w:webHidden/>
          </w:rPr>
          <w:fldChar w:fldCharType="end"/>
        </w:r>
      </w:hyperlink>
    </w:p>
    <w:p w:rsidR="009B5336" w:rsidRDefault="00822A76">
      <w:pPr>
        <w:pStyle w:val="TOC2"/>
        <w:rPr>
          <w:rFonts w:asciiTheme="minorHAnsi" w:eastAsiaTheme="minorEastAsia" w:hAnsiTheme="minorHAnsi"/>
          <w:color w:val="auto"/>
          <w:kern w:val="0"/>
          <w:szCs w:val="22"/>
          <w:lang w:val="en-IN" w:eastAsia="en-IN"/>
        </w:rPr>
      </w:pPr>
      <w:hyperlink w:anchor="_Toc468713355" w:history="1">
        <w:r w:rsidR="009B5336" w:rsidRPr="005B350D">
          <w:rPr>
            <w:rStyle w:val="Hyperlink"/>
            <w:rFonts w:cs="Calibri"/>
          </w:rPr>
          <w:t>5.6</w:t>
        </w:r>
        <w:r w:rsidR="009B5336">
          <w:rPr>
            <w:rFonts w:asciiTheme="minorHAnsi" w:eastAsiaTheme="minorEastAsia" w:hAnsiTheme="minorHAnsi"/>
            <w:color w:val="auto"/>
            <w:kern w:val="0"/>
            <w:szCs w:val="22"/>
            <w:lang w:val="en-IN" w:eastAsia="en-IN"/>
          </w:rPr>
          <w:tab/>
        </w:r>
        <w:r w:rsidR="009B5336" w:rsidRPr="005B350D">
          <w:rPr>
            <w:rStyle w:val="Hyperlink"/>
            <w:rFonts w:cs="Calibri"/>
          </w:rPr>
          <w:t>GLOBAL Function/Macro Definitions</w:t>
        </w:r>
        <w:r w:rsidR="009B5336">
          <w:rPr>
            <w:webHidden/>
          </w:rPr>
          <w:tab/>
        </w:r>
        <w:r w:rsidR="009B5336">
          <w:rPr>
            <w:webHidden/>
          </w:rPr>
          <w:fldChar w:fldCharType="begin"/>
        </w:r>
        <w:r w:rsidR="009B5336">
          <w:rPr>
            <w:webHidden/>
          </w:rPr>
          <w:instrText xml:space="preserve"> PAGEREF _Toc468713355 \h </w:instrText>
        </w:r>
        <w:r w:rsidR="009B5336">
          <w:rPr>
            <w:webHidden/>
          </w:rPr>
        </w:r>
        <w:r w:rsidR="009B5336">
          <w:rPr>
            <w:webHidden/>
          </w:rPr>
          <w:fldChar w:fldCharType="separate"/>
        </w:r>
        <w:r w:rsidR="009B5336">
          <w:rPr>
            <w:webHidden/>
          </w:rPr>
          <w:t>19</w:t>
        </w:r>
        <w:r w:rsidR="009B5336">
          <w:rPr>
            <w:webHidden/>
          </w:rPr>
          <w:fldChar w:fldCharType="end"/>
        </w:r>
      </w:hyperlink>
    </w:p>
    <w:p w:rsidR="009B5336" w:rsidRDefault="00822A76">
      <w:pPr>
        <w:pStyle w:val="TOC1"/>
        <w:rPr>
          <w:rFonts w:eastAsiaTheme="minorEastAsia"/>
          <w:b w:val="0"/>
          <w:color w:val="auto"/>
          <w:kern w:val="0"/>
          <w:sz w:val="22"/>
          <w:szCs w:val="22"/>
          <w:lang w:val="en-IN" w:eastAsia="en-IN"/>
        </w:rPr>
      </w:pPr>
      <w:hyperlink w:anchor="_Toc468713356" w:history="1">
        <w:r w:rsidR="009B5336" w:rsidRPr="005B350D">
          <w:rPr>
            <w:rStyle w:val="Hyperlink"/>
            <w:rFonts w:ascii="Calibri" w:hAnsi="Calibri" w:cs="Calibri"/>
          </w:rPr>
          <w:t>6</w:t>
        </w:r>
        <w:r w:rsidR="009B5336">
          <w:rPr>
            <w:rFonts w:eastAsiaTheme="minorEastAsia"/>
            <w:b w:val="0"/>
            <w:color w:val="auto"/>
            <w:kern w:val="0"/>
            <w:sz w:val="22"/>
            <w:szCs w:val="22"/>
            <w:lang w:val="en-IN" w:eastAsia="en-IN"/>
          </w:rPr>
          <w:tab/>
        </w:r>
        <w:r w:rsidR="009B5336" w:rsidRPr="005B350D">
          <w:rPr>
            <w:rStyle w:val="Hyperlink"/>
            <w:rFonts w:ascii="Calibri" w:hAnsi="Calibri"/>
          </w:rPr>
          <w:t>Known</w:t>
        </w:r>
        <w:r w:rsidR="009B5336" w:rsidRPr="005B350D">
          <w:rPr>
            <w:rStyle w:val="Hyperlink"/>
            <w:rFonts w:ascii="Calibri" w:hAnsi="Calibri" w:cs="Calibri"/>
          </w:rPr>
          <w:t xml:space="preserve"> Limitations with Design</w:t>
        </w:r>
        <w:r w:rsidR="009B5336">
          <w:rPr>
            <w:webHidden/>
          </w:rPr>
          <w:tab/>
        </w:r>
        <w:r w:rsidR="009B5336">
          <w:rPr>
            <w:webHidden/>
          </w:rPr>
          <w:fldChar w:fldCharType="begin"/>
        </w:r>
        <w:r w:rsidR="009B5336">
          <w:rPr>
            <w:webHidden/>
          </w:rPr>
          <w:instrText xml:space="preserve"> PAGEREF _Toc468713356 \h </w:instrText>
        </w:r>
        <w:r w:rsidR="009B5336">
          <w:rPr>
            <w:webHidden/>
          </w:rPr>
        </w:r>
        <w:r w:rsidR="009B5336">
          <w:rPr>
            <w:webHidden/>
          </w:rPr>
          <w:fldChar w:fldCharType="separate"/>
        </w:r>
        <w:r w:rsidR="009B5336">
          <w:rPr>
            <w:webHidden/>
          </w:rPr>
          <w:t>20</w:t>
        </w:r>
        <w:r w:rsidR="009B5336">
          <w:rPr>
            <w:webHidden/>
          </w:rPr>
          <w:fldChar w:fldCharType="end"/>
        </w:r>
      </w:hyperlink>
    </w:p>
    <w:p w:rsidR="009B5336" w:rsidRDefault="00822A76">
      <w:pPr>
        <w:pStyle w:val="TOC1"/>
        <w:rPr>
          <w:rFonts w:eastAsiaTheme="minorEastAsia"/>
          <w:b w:val="0"/>
          <w:color w:val="auto"/>
          <w:kern w:val="0"/>
          <w:sz w:val="22"/>
          <w:szCs w:val="22"/>
          <w:lang w:val="en-IN" w:eastAsia="en-IN"/>
        </w:rPr>
      </w:pPr>
      <w:hyperlink w:anchor="_Toc468713357" w:history="1">
        <w:r w:rsidR="009B5336" w:rsidRPr="005B350D">
          <w:rPr>
            <w:rStyle w:val="Hyperlink"/>
            <w:rFonts w:ascii="Calibri" w:hAnsi="Calibri" w:cs="Calibri"/>
          </w:rPr>
          <w:t>7</w:t>
        </w:r>
        <w:r w:rsidR="009B5336">
          <w:rPr>
            <w:rFonts w:eastAsiaTheme="minorEastAsia"/>
            <w:b w:val="0"/>
            <w:color w:val="auto"/>
            <w:kern w:val="0"/>
            <w:sz w:val="22"/>
            <w:szCs w:val="22"/>
            <w:lang w:val="en-IN" w:eastAsia="en-IN"/>
          </w:rPr>
          <w:tab/>
        </w:r>
        <w:r w:rsidR="009B5336" w:rsidRPr="005B350D">
          <w:rPr>
            <w:rStyle w:val="Hyperlink"/>
            <w:rFonts w:ascii="Calibri" w:hAnsi="Calibri" w:cs="Calibri"/>
          </w:rPr>
          <w:t>UNIT TEST CONSIDERATION</w:t>
        </w:r>
        <w:r w:rsidR="009B5336">
          <w:rPr>
            <w:webHidden/>
          </w:rPr>
          <w:tab/>
        </w:r>
        <w:r w:rsidR="009B5336">
          <w:rPr>
            <w:webHidden/>
          </w:rPr>
          <w:fldChar w:fldCharType="begin"/>
        </w:r>
        <w:r w:rsidR="009B5336">
          <w:rPr>
            <w:webHidden/>
          </w:rPr>
          <w:instrText xml:space="preserve"> PAGEREF _Toc468713357 \h </w:instrText>
        </w:r>
        <w:r w:rsidR="009B5336">
          <w:rPr>
            <w:webHidden/>
          </w:rPr>
        </w:r>
        <w:r w:rsidR="009B5336">
          <w:rPr>
            <w:webHidden/>
          </w:rPr>
          <w:fldChar w:fldCharType="separate"/>
        </w:r>
        <w:r w:rsidR="009B5336">
          <w:rPr>
            <w:webHidden/>
          </w:rPr>
          <w:t>21</w:t>
        </w:r>
        <w:r w:rsidR="009B5336">
          <w:rPr>
            <w:webHidden/>
          </w:rPr>
          <w:fldChar w:fldCharType="end"/>
        </w:r>
      </w:hyperlink>
    </w:p>
    <w:p w:rsidR="009B5336" w:rsidRDefault="00822A76">
      <w:pPr>
        <w:pStyle w:val="TOC1"/>
        <w:tabs>
          <w:tab w:val="left" w:pos="1400"/>
        </w:tabs>
        <w:rPr>
          <w:rFonts w:eastAsiaTheme="minorEastAsia"/>
          <w:b w:val="0"/>
          <w:color w:val="auto"/>
          <w:kern w:val="0"/>
          <w:sz w:val="22"/>
          <w:szCs w:val="22"/>
          <w:lang w:val="en-IN" w:eastAsia="en-IN"/>
        </w:rPr>
      </w:pPr>
      <w:hyperlink w:anchor="_Toc468713358" w:history="1">
        <w:r w:rsidR="009B5336" w:rsidRPr="005B350D">
          <w:rPr>
            <w:rStyle w:val="Hyperlink"/>
          </w:rPr>
          <w:t>Appendix A</w:t>
        </w:r>
        <w:r w:rsidR="009B5336">
          <w:rPr>
            <w:rFonts w:eastAsiaTheme="minorEastAsia"/>
            <w:b w:val="0"/>
            <w:color w:val="auto"/>
            <w:kern w:val="0"/>
            <w:sz w:val="22"/>
            <w:szCs w:val="22"/>
            <w:lang w:val="en-IN" w:eastAsia="en-IN"/>
          </w:rPr>
          <w:tab/>
        </w:r>
        <w:r w:rsidR="009B5336" w:rsidRPr="005B350D">
          <w:rPr>
            <w:rStyle w:val="Hyperlink"/>
          </w:rPr>
          <w:t>Abbreviations and Acronyms</w:t>
        </w:r>
        <w:r w:rsidR="009B5336">
          <w:rPr>
            <w:webHidden/>
          </w:rPr>
          <w:tab/>
        </w:r>
        <w:r w:rsidR="009B5336">
          <w:rPr>
            <w:webHidden/>
          </w:rPr>
          <w:fldChar w:fldCharType="begin"/>
        </w:r>
        <w:r w:rsidR="009B5336">
          <w:rPr>
            <w:webHidden/>
          </w:rPr>
          <w:instrText xml:space="preserve"> PAGEREF _Toc468713358 \h </w:instrText>
        </w:r>
        <w:r w:rsidR="009B5336">
          <w:rPr>
            <w:webHidden/>
          </w:rPr>
        </w:r>
        <w:r w:rsidR="009B5336">
          <w:rPr>
            <w:webHidden/>
          </w:rPr>
          <w:fldChar w:fldCharType="separate"/>
        </w:r>
        <w:r w:rsidR="009B5336">
          <w:rPr>
            <w:webHidden/>
          </w:rPr>
          <w:t>22</w:t>
        </w:r>
        <w:r w:rsidR="009B5336">
          <w:rPr>
            <w:webHidden/>
          </w:rPr>
          <w:fldChar w:fldCharType="end"/>
        </w:r>
      </w:hyperlink>
    </w:p>
    <w:p w:rsidR="009B5336" w:rsidRDefault="00822A76">
      <w:pPr>
        <w:pStyle w:val="TOC1"/>
        <w:tabs>
          <w:tab w:val="left" w:pos="1400"/>
        </w:tabs>
        <w:rPr>
          <w:rFonts w:eastAsiaTheme="minorEastAsia"/>
          <w:b w:val="0"/>
          <w:color w:val="auto"/>
          <w:kern w:val="0"/>
          <w:sz w:val="22"/>
          <w:szCs w:val="22"/>
          <w:lang w:val="en-IN" w:eastAsia="en-IN"/>
        </w:rPr>
      </w:pPr>
      <w:hyperlink w:anchor="_Toc468713359" w:history="1">
        <w:r w:rsidR="009B5336" w:rsidRPr="005B350D">
          <w:rPr>
            <w:rStyle w:val="Hyperlink"/>
          </w:rPr>
          <w:t>Appendix B</w:t>
        </w:r>
        <w:r w:rsidR="009B5336">
          <w:rPr>
            <w:rFonts w:eastAsiaTheme="minorEastAsia"/>
            <w:b w:val="0"/>
            <w:color w:val="auto"/>
            <w:kern w:val="0"/>
            <w:sz w:val="22"/>
            <w:szCs w:val="22"/>
            <w:lang w:val="en-IN" w:eastAsia="en-IN"/>
          </w:rPr>
          <w:tab/>
        </w:r>
        <w:r w:rsidR="009B5336" w:rsidRPr="005B350D">
          <w:rPr>
            <w:rStyle w:val="Hyperlink"/>
          </w:rPr>
          <w:t>Glossary</w:t>
        </w:r>
        <w:r w:rsidR="009B5336">
          <w:rPr>
            <w:webHidden/>
          </w:rPr>
          <w:tab/>
        </w:r>
        <w:r w:rsidR="009B5336">
          <w:rPr>
            <w:webHidden/>
          </w:rPr>
          <w:fldChar w:fldCharType="begin"/>
        </w:r>
        <w:r w:rsidR="009B5336">
          <w:rPr>
            <w:webHidden/>
          </w:rPr>
          <w:instrText xml:space="preserve"> PAGEREF _Toc468713359 \h </w:instrText>
        </w:r>
        <w:r w:rsidR="009B5336">
          <w:rPr>
            <w:webHidden/>
          </w:rPr>
        </w:r>
        <w:r w:rsidR="009B5336">
          <w:rPr>
            <w:webHidden/>
          </w:rPr>
          <w:fldChar w:fldCharType="separate"/>
        </w:r>
        <w:r w:rsidR="009B5336">
          <w:rPr>
            <w:webHidden/>
          </w:rPr>
          <w:t>23</w:t>
        </w:r>
        <w:r w:rsidR="009B5336">
          <w:rPr>
            <w:webHidden/>
          </w:rPr>
          <w:fldChar w:fldCharType="end"/>
        </w:r>
      </w:hyperlink>
    </w:p>
    <w:p w:rsidR="009B5336" w:rsidRDefault="00822A76">
      <w:pPr>
        <w:pStyle w:val="TOC1"/>
        <w:tabs>
          <w:tab w:val="left" w:pos="1400"/>
        </w:tabs>
        <w:rPr>
          <w:rFonts w:eastAsiaTheme="minorEastAsia"/>
          <w:b w:val="0"/>
          <w:color w:val="auto"/>
          <w:kern w:val="0"/>
          <w:sz w:val="22"/>
          <w:szCs w:val="22"/>
          <w:lang w:val="en-IN" w:eastAsia="en-IN"/>
        </w:rPr>
      </w:pPr>
      <w:hyperlink w:anchor="_Toc468713360" w:history="1">
        <w:r w:rsidR="009B5336" w:rsidRPr="005B350D">
          <w:rPr>
            <w:rStyle w:val="Hyperlink"/>
          </w:rPr>
          <w:t>Appendix C</w:t>
        </w:r>
        <w:r w:rsidR="009B5336">
          <w:rPr>
            <w:rFonts w:eastAsiaTheme="minorEastAsia"/>
            <w:b w:val="0"/>
            <w:color w:val="auto"/>
            <w:kern w:val="0"/>
            <w:sz w:val="22"/>
            <w:szCs w:val="22"/>
            <w:lang w:val="en-IN" w:eastAsia="en-IN"/>
          </w:rPr>
          <w:tab/>
        </w:r>
        <w:r w:rsidR="009B5336" w:rsidRPr="005B350D">
          <w:rPr>
            <w:rStyle w:val="Hyperlink"/>
          </w:rPr>
          <w:t>References</w:t>
        </w:r>
        <w:r w:rsidR="009B5336">
          <w:rPr>
            <w:webHidden/>
          </w:rPr>
          <w:tab/>
        </w:r>
        <w:r w:rsidR="009B5336">
          <w:rPr>
            <w:webHidden/>
          </w:rPr>
          <w:fldChar w:fldCharType="begin"/>
        </w:r>
        <w:r w:rsidR="009B5336">
          <w:rPr>
            <w:webHidden/>
          </w:rPr>
          <w:instrText xml:space="preserve"> PAGEREF _Toc468713360 \h </w:instrText>
        </w:r>
        <w:r w:rsidR="009B5336">
          <w:rPr>
            <w:webHidden/>
          </w:rPr>
        </w:r>
        <w:r w:rsidR="009B5336">
          <w:rPr>
            <w:webHidden/>
          </w:rPr>
          <w:fldChar w:fldCharType="separate"/>
        </w:r>
        <w:r w:rsidR="009B5336">
          <w:rPr>
            <w:webHidden/>
          </w:rPr>
          <w:t>24</w:t>
        </w:r>
        <w:r w:rsidR="009B5336">
          <w:rPr>
            <w:webHidden/>
          </w:rPr>
          <w:fldChar w:fldCharType="end"/>
        </w:r>
      </w:hyperlink>
    </w:p>
    <w:p w:rsidR="00707BA6" w:rsidRPr="00A158C7" w:rsidRDefault="00E16D14" w:rsidP="00E16D14">
      <w:pPr>
        <w:jc w:val="center"/>
      </w:pPr>
      <w:r>
        <w:rPr>
          <w:caps/>
        </w:rPr>
        <w:lastRenderedPageBreak/>
        <w:fldChar w:fldCharType="end"/>
      </w:r>
    </w:p>
    <w:p w:rsidR="00B81C1B" w:rsidRPr="00A158C7" w:rsidRDefault="00FE5DF5" w:rsidP="00B0024F">
      <w:pPr>
        <w:pStyle w:val="Heading1"/>
      </w:pPr>
      <w:bookmarkStart w:id="61" w:name="_Toc468713268"/>
      <w:r w:rsidRPr="00A158C7">
        <w:lastRenderedPageBreak/>
        <w:t>Introduction</w:t>
      </w:r>
      <w:bookmarkEnd w:id="61"/>
    </w:p>
    <w:p w:rsidR="00063A7A" w:rsidRPr="00A158C7" w:rsidRDefault="00FE5DF5" w:rsidP="000B37D5">
      <w:pPr>
        <w:pStyle w:val="Heading2"/>
      </w:pPr>
      <w:bookmarkStart w:id="62" w:name="_Toc468713269"/>
      <w:r w:rsidRPr="00A158C7">
        <w:t>Purpose</w:t>
      </w:r>
      <w:bookmarkEnd w:id="62"/>
    </w:p>
    <w:p w:rsidR="00F95E33" w:rsidRPr="00A158C7" w:rsidRDefault="00B9564B" w:rsidP="00E16D14">
      <w:r>
        <w:t xml:space="preserve">MDD for </w:t>
      </w:r>
      <w:r w:rsidRPr="00B9564B">
        <w:t>System Friction Learning</w:t>
      </w:r>
    </w:p>
    <w:p w:rsidR="00312179" w:rsidRDefault="00A411CB" w:rsidP="00F43F8E">
      <w:pPr>
        <w:pStyle w:val="Heading1"/>
        <w:rPr>
          <w:rFonts w:ascii="Calibri" w:hAnsi="Calibri" w:cs="Calibri"/>
        </w:rPr>
      </w:pPr>
      <w:bookmarkStart w:id="63" w:name="_Toc406065228"/>
      <w:bookmarkStart w:id="64" w:name="_Toc468713270"/>
      <w:bookmarkEnd w:id="39"/>
      <w:bookmarkEnd w:id="40"/>
      <w:bookmarkEnd w:id="41"/>
      <w:bookmarkEnd w:id="42"/>
      <w:bookmarkEnd w:id="43"/>
      <w:proofErr w:type="spellStart"/>
      <w:r>
        <w:rPr>
          <w:rFonts w:ascii="Calibri" w:hAnsi="Calibri" w:cs="Calibri"/>
        </w:rPr>
        <w:lastRenderedPageBreak/>
        <w:t>SysFricLrng</w:t>
      </w:r>
      <w:proofErr w:type="spellEnd"/>
      <w:r w:rsidR="00D229A6">
        <w:rPr>
          <w:rFonts w:ascii="Calibri" w:hAnsi="Calibri" w:cs="Calibri"/>
        </w:rPr>
        <w:t xml:space="preserve"> </w:t>
      </w:r>
      <w:r w:rsidR="00D229A6" w:rsidRPr="00AA38E8">
        <w:rPr>
          <w:rFonts w:ascii="Calibri" w:hAnsi="Calibri" w:cs="Calibri"/>
        </w:rPr>
        <w:t>High-Level Description</w:t>
      </w:r>
      <w:bookmarkEnd w:id="63"/>
      <w:bookmarkEnd w:id="64"/>
    </w:p>
    <w:p w:rsidR="0076625F" w:rsidRPr="00D953C4" w:rsidRDefault="0076625F" w:rsidP="0076625F">
      <w:pPr>
        <w:ind w:firstLine="567"/>
        <w:rPr>
          <w:rFonts w:cs="Calibri"/>
          <w:i/>
        </w:rPr>
      </w:pPr>
      <w:bookmarkStart w:id="65" w:name="_Toc406065229"/>
      <w:r>
        <w:rPr>
          <w:rFonts w:cs="Calibri"/>
          <w:i/>
        </w:rPr>
        <w:t>Refer FDD</w:t>
      </w:r>
    </w:p>
    <w:p w:rsidR="0041392A" w:rsidRDefault="0041392A" w:rsidP="00642531">
      <w:pPr>
        <w:rPr>
          <w:rFonts w:cs="Calibri"/>
          <w:i/>
        </w:rPr>
      </w:pPr>
    </w:p>
    <w:p w:rsidR="0041392A" w:rsidRPr="00AA38E8" w:rsidRDefault="0041392A" w:rsidP="0041392A">
      <w:pPr>
        <w:pStyle w:val="Heading1"/>
        <w:rPr>
          <w:rFonts w:ascii="Calibri" w:hAnsi="Calibri" w:cs="Calibri"/>
        </w:rPr>
      </w:pPr>
      <w:bookmarkStart w:id="66" w:name="_Toc468713271"/>
      <w:r w:rsidRPr="00AA38E8">
        <w:rPr>
          <w:rFonts w:ascii="Calibri" w:hAnsi="Calibri" w:cs="Calibri"/>
        </w:rPr>
        <w:lastRenderedPageBreak/>
        <w:t>Design details of software module</w:t>
      </w:r>
      <w:bookmarkEnd w:id="66"/>
    </w:p>
    <w:p w:rsidR="0041392A" w:rsidRPr="00D953C4" w:rsidRDefault="0041392A" w:rsidP="0041392A">
      <w:pPr>
        <w:rPr>
          <w:rFonts w:cs="Calibri"/>
          <w:i/>
        </w:rPr>
      </w:pPr>
      <w:r>
        <w:rPr>
          <w:rFonts w:cs="Calibri"/>
          <w:i/>
        </w:rPr>
        <w:t>Refer FDD</w:t>
      </w:r>
    </w:p>
    <w:p w:rsidR="0041392A" w:rsidRDefault="0041392A" w:rsidP="00642531">
      <w:pPr>
        <w:rPr>
          <w:rFonts w:cs="Calibri"/>
          <w:i/>
        </w:rPr>
      </w:pPr>
    </w:p>
    <w:p w:rsidR="00646EDE" w:rsidRDefault="00D229A6" w:rsidP="00646EDE">
      <w:pPr>
        <w:pStyle w:val="Heading2"/>
        <w:rPr>
          <w:rFonts w:ascii="Calibri" w:hAnsi="Calibri" w:cs="Calibri"/>
        </w:rPr>
      </w:pPr>
      <w:bookmarkStart w:id="67" w:name="_Toc406065230"/>
      <w:bookmarkStart w:id="68" w:name="_Toc468713272"/>
      <w:bookmarkEnd w:id="65"/>
      <w:r w:rsidRPr="00D229A6">
        <w:t>Graphical</w:t>
      </w:r>
      <w:r>
        <w:rPr>
          <w:rFonts w:ascii="Calibri" w:hAnsi="Calibri" w:cs="Calibri"/>
        </w:rPr>
        <w:t xml:space="preserve"> representation of </w:t>
      </w:r>
      <w:bookmarkEnd w:id="67"/>
      <w:proofErr w:type="spellStart"/>
      <w:r w:rsidR="00642531">
        <w:rPr>
          <w:rFonts w:ascii="Calibri" w:hAnsi="Calibri" w:cs="Calibri"/>
        </w:rPr>
        <w:t>SysFricLrng</w:t>
      </w:r>
      <w:bookmarkEnd w:id="68"/>
      <w:proofErr w:type="spellEnd"/>
    </w:p>
    <w:p w:rsidR="00646EDE" w:rsidRDefault="00031C2E" w:rsidP="00646EDE">
      <w:pPr>
        <w:rPr>
          <w:rFonts w:ascii="Times New Roman" w:hAnsi="Times New Roman"/>
          <w:snapToGrid w:val="0"/>
          <w:color w:val="000000"/>
          <w:w w:val="0"/>
          <w:sz w:val="0"/>
          <w:szCs w:val="0"/>
          <w:u w:color="000000"/>
          <w:bdr w:val="none" w:sz="0" w:space="0" w:color="000000"/>
          <w:shd w:val="clear" w:color="000000" w:fill="000000"/>
          <w:lang w:val="x-none" w:eastAsia="x-none" w:bidi="x-none"/>
        </w:rPr>
      </w:pPr>
      <w:r w:rsidRPr="00031C2E">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del w:id="69" w:author="Matt Leser" w:date="2017-10-04T11:42:00Z">
        <w:r w:rsidR="00205133" w:rsidDel="00310C86">
          <w:rPr>
            <w:rFonts w:ascii="Times New Roman" w:hAnsi="Times New Roman"/>
            <w:noProof/>
            <w:snapToGrid w:val="0"/>
            <w:color w:val="000000"/>
            <w:w w:val="0"/>
            <w:sz w:val="0"/>
            <w:szCs w:val="0"/>
            <w:u w:color="000000"/>
            <w:bdr w:val="none" w:sz="0" w:space="0" w:color="000000"/>
            <w:shd w:val="clear" w:color="000000" w:fill="000000"/>
            <w:lang w:bidi="ar-SA"/>
          </w:rPr>
          <w:drawing>
            <wp:inline distT="0" distB="0" distL="0" distR="0">
              <wp:extent cx="3314700" cy="709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7092950"/>
                      </a:xfrm>
                      <a:prstGeom prst="rect">
                        <a:avLst/>
                      </a:prstGeom>
                      <a:noFill/>
                      <a:ln>
                        <a:noFill/>
                      </a:ln>
                    </pic:spPr>
                  </pic:pic>
                </a:graphicData>
              </a:graphic>
            </wp:inline>
          </w:drawing>
        </w:r>
      </w:del>
      <w:ins w:id="70" w:author="Matt Leser" w:date="2017-10-04T11:42:00Z">
        <w:r w:rsidR="00310C86">
          <w:rPr>
            <w:noProof/>
          </w:rPr>
          <w:drawing>
            <wp:inline distT="0" distB="0" distL="0" distR="0" wp14:anchorId="4C70DB35" wp14:editId="18601C7C">
              <wp:extent cx="2529840" cy="5003599"/>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6699" cy="5017165"/>
                      </a:xfrm>
                      <a:prstGeom prst="rect">
                        <a:avLst/>
                      </a:prstGeom>
                    </pic:spPr>
                  </pic:pic>
                </a:graphicData>
              </a:graphic>
            </wp:inline>
          </w:drawing>
        </w:r>
      </w:ins>
    </w:p>
    <w:p w:rsidR="0044746B" w:rsidRDefault="0044746B" w:rsidP="00646EDE">
      <w:pP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Del="00310C86" w:rsidRDefault="0044746B" w:rsidP="00646EDE">
      <w:pPr>
        <w:rPr>
          <w:del w:id="71" w:author="Matt Leser" w:date="2017-10-04T11:42:00Z"/>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Del="00310C86" w:rsidRDefault="0044746B" w:rsidP="00646EDE">
      <w:pPr>
        <w:rPr>
          <w:del w:id="72" w:author="Matt Leser" w:date="2017-10-04T11:42:00Z"/>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Del="00310C86" w:rsidRDefault="0044746B" w:rsidP="00646EDE">
      <w:pPr>
        <w:rPr>
          <w:del w:id="73" w:author="Matt Leser" w:date="2017-10-04T11:42:00Z"/>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Del="00310C86" w:rsidRDefault="0044746B" w:rsidP="00646EDE">
      <w:pPr>
        <w:rPr>
          <w:del w:id="74" w:author="Matt Leser" w:date="2017-10-04T11:42:00Z"/>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Del="00310C86" w:rsidRDefault="0044746B" w:rsidP="00646EDE">
      <w:pPr>
        <w:rPr>
          <w:del w:id="75" w:author="Matt Leser" w:date="2017-10-04T11:42:00Z"/>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Del="00310C86" w:rsidRDefault="0044746B" w:rsidP="00646EDE">
      <w:pPr>
        <w:rPr>
          <w:del w:id="76" w:author="Matt Leser" w:date="2017-10-04T11:42:00Z"/>
          <w:rFonts w:ascii="Times New Roman" w:hAnsi="Times New Roman"/>
          <w:snapToGrid w:val="0"/>
          <w:color w:val="000000"/>
          <w:w w:val="0"/>
          <w:sz w:val="0"/>
          <w:szCs w:val="0"/>
          <w:u w:color="000000"/>
          <w:bdr w:val="none" w:sz="0" w:space="0" w:color="000000"/>
          <w:shd w:val="clear" w:color="000000" w:fill="000000"/>
          <w:lang w:val="x-none" w:eastAsia="x-none" w:bidi="x-none"/>
        </w:rPr>
      </w:pPr>
    </w:p>
    <w:p w:rsidR="0044746B" w:rsidRPr="00646EDE" w:rsidDel="00310C86" w:rsidRDefault="0044746B" w:rsidP="00646EDE">
      <w:pPr>
        <w:rPr>
          <w:del w:id="77" w:author="Matt Leser" w:date="2017-10-04T11:42:00Z"/>
          <w:lang w:bidi="ar-SA"/>
        </w:rPr>
      </w:pPr>
    </w:p>
    <w:p w:rsidR="00D229A6" w:rsidRPr="00646EDE" w:rsidRDefault="00AE55D3" w:rsidP="00646EDE">
      <w:pPr>
        <w:rPr>
          <w:rFonts w:cs="Calibri"/>
          <w:i/>
        </w:rPr>
      </w:pPr>
      <w:r w:rsidRPr="00646EDE">
        <w:rPr>
          <w:rFonts w:cs="Calibri"/>
          <w:i/>
        </w:rPr>
        <w:fldChar w:fldCharType="begin"/>
      </w:r>
      <w:r w:rsidRPr="00646EDE">
        <w:rPr>
          <w:rFonts w:cs="Calibri"/>
          <w:i/>
        </w:rPr>
        <w:instrText xml:space="preserve"> DOCPROPERTY  "Document Version"  \* MERGEFORMAT </w:instrText>
      </w:r>
      <w:r w:rsidRPr="00646EDE">
        <w:rPr>
          <w:rFonts w:cs="Calibri"/>
          <w:i/>
        </w:rPr>
        <w:fldChar w:fldCharType="end"/>
      </w:r>
    </w:p>
    <w:p w:rsidR="00D229A6" w:rsidRPr="002D6391" w:rsidRDefault="00D229A6" w:rsidP="00D229A6">
      <w:pPr>
        <w:pStyle w:val="Heading2"/>
        <w:rPr>
          <w:rFonts w:ascii="Calibri" w:hAnsi="Calibri" w:cs="Calibri"/>
        </w:rPr>
      </w:pPr>
      <w:bookmarkStart w:id="78" w:name="_Toc406065231"/>
      <w:bookmarkStart w:id="79" w:name="_Toc468713273"/>
      <w:r w:rsidRPr="002D6391">
        <w:rPr>
          <w:rFonts w:ascii="Calibri" w:hAnsi="Calibri" w:cs="Calibri"/>
        </w:rPr>
        <w:t>Data Flow Diagram</w:t>
      </w:r>
      <w:bookmarkEnd w:id="78"/>
      <w:bookmarkEnd w:id="79"/>
    </w:p>
    <w:p w:rsidR="00D229A6" w:rsidRPr="00642531" w:rsidRDefault="00642531" w:rsidP="00D229A6">
      <w:pPr>
        <w:rPr>
          <w:rFonts w:cs="Calibri"/>
          <w:i/>
        </w:rPr>
      </w:pPr>
      <w:r w:rsidRPr="00642531">
        <w:rPr>
          <w:rFonts w:cs="Calibri"/>
          <w:i/>
        </w:rPr>
        <w:t>Refer FDD</w:t>
      </w:r>
    </w:p>
    <w:p w:rsidR="00D229A6" w:rsidRDefault="00AC4CD8" w:rsidP="00387BF4">
      <w:pPr>
        <w:pStyle w:val="Heading3"/>
        <w:tabs>
          <w:tab w:val="clear" w:pos="1017"/>
        </w:tabs>
        <w:ind w:left="562" w:hanging="562"/>
        <w:rPr>
          <w:rFonts w:ascii="Calibri" w:hAnsi="Calibri" w:cs="Calibri"/>
        </w:rPr>
      </w:pPr>
      <w:bookmarkStart w:id="80" w:name="_Toc375924736"/>
      <w:bookmarkStart w:id="81" w:name="_Toc406065232"/>
      <w:bookmarkStart w:id="82" w:name="_Toc468713274"/>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80"/>
      <w:bookmarkEnd w:id="81"/>
      <w:bookmarkEnd w:id="82"/>
    </w:p>
    <w:p w:rsidR="00642531" w:rsidRPr="00642531" w:rsidRDefault="00642531" w:rsidP="00642531">
      <w:pPr>
        <w:rPr>
          <w:rFonts w:cs="Calibri"/>
          <w:i/>
        </w:rPr>
      </w:pPr>
      <w:r w:rsidRPr="00642531">
        <w:rPr>
          <w:rFonts w:cs="Calibri"/>
          <w:i/>
        </w:rPr>
        <w:t>Refer FDD</w:t>
      </w:r>
    </w:p>
    <w:p w:rsidR="00D229A6" w:rsidRPr="00A32585" w:rsidRDefault="00AC4CD8" w:rsidP="00D229A6">
      <w:pPr>
        <w:pStyle w:val="Heading3"/>
        <w:ind w:left="562" w:hanging="562"/>
        <w:rPr>
          <w:rFonts w:ascii="Calibri" w:hAnsi="Calibri" w:cs="Calibri"/>
        </w:rPr>
      </w:pPr>
      <w:bookmarkStart w:id="83" w:name="_Toc375924737"/>
      <w:bookmarkStart w:id="84" w:name="_Toc406065233"/>
      <w:bookmarkStart w:id="85" w:name="_Toc468713275"/>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83"/>
      <w:bookmarkEnd w:id="84"/>
      <w:bookmarkEnd w:id="85"/>
    </w:p>
    <w:p w:rsidR="00642531" w:rsidRPr="00642531" w:rsidRDefault="00642531" w:rsidP="00642531">
      <w:pPr>
        <w:rPr>
          <w:rFonts w:cs="Calibri"/>
          <w:i/>
        </w:rPr>
      </w:pPr>
      <w:r w:rsidRPr="00642531">
        <w:rPr>
          <w:rFonts w:cs="Calibri"/>
          <w:i/>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86" w:name="_Toc338170479"/>
      <w:bookmarkStart w:id="87" w:name="_Toc375678228"/>
      <w:bookmarkStart w:id="88" w:name="_Toc418080062"/>
      <w:bookmarkStart w:id="89" w:name="_Toc421709912"/>
      <w:bookmarkStart w:id="90" w:name="_Toc468713276"/>
      <w:r w:rsidRPr="00AC4CD8">
        <w:rPr>
          <w:rFonts w:ascii="Calibri" w:hAnsi="Calibri" w:cs="Calibri"/>
        </w:rPr>
        <w:lastRenderedPageBreak/>
        <w:t>Constant Data Dictionary</w:t>
      </w:r>
      <w:bookmarkEnd w:id="86"/>
      <w:bookmarkEnd w:id="87"/>
      <w:bookmarkEnd w:id="88"/>
      <w:bookmarkEnd w:id="89"/>
      <w:bookmarkEnd w:id="90"/>
    </w:p>
    <w:p w:rsidR="00AC4CD8" w:rsidRPr="00DA5500" w:rsidRDefault="00AC4CD8" w:rsidP="00AC4CD8">
      <w:pPr>
        <w:pStyle w:val="Heading2"/>
        <w:spacing w:after="60"/>
        <w:rPr>
          <w:rFonts w:ascii="Calibri" w:hAnsi="Calibri"/>
        </w:rPr>
      </w:pPr>
      <w:bookmarkStart w:id="91" w:name="_Toc421011506"/>
      <w:bookmarkStart w:id="92" w:name="_Toc421786527"/>
      <w:bookmarkStart w:id="93" w:name="_Toc468713277"/>
      <w:bookmarkStart w:id="94" w:name="_Toc418080064"/>
      <w:r w:rsidRPr="00DA5500">
        <w:rPr>
          <w:rFonts w:ascii="Calibri" w:hAnsi="Calibri"/>
        </w:rPr>
        <w:t>Program (fixed) Constants</w:t>
      </w:r>
      <w:bookmarkEnd w:id="91"/>
      <w:bookmarkEnd w:id="92"/>
      <w:bookmarkEnd w:id="93"/>
    </w:p>
    <w:p w:rsidR="00AC4CD8" w:rsidRPr="00DA5500" w:rsidRDefault="00AC4CD8" w:rsidP="00AC4CD8">
      <w:pPr>
        <w:pStyle w:val="Heading3"/>
        <w:tabs>
          <w:tab w:val="clear" w:pos="1017"/>
          <w:tab w:val="num" w:pos="567"/>
        </w:tabs>
        <w:ind w:left="567"/>
        <w:rPr>
          <w:rFonts w:ascii="Calibri" w:hAnsi="Calibri"/>
        </w:rPr>
      </w:pPr>
      <w:bookmarkStart w:id="95" w:name="_Toc468713278"/>
      <w:bookmarkEnd w:id="94"/>
      <w:r w:rsidRPr="00DA5500">
        <w:rPr>
          <w:rFonts w:ascii="Calibri" w:hAnsi="Calibri"/>
        </w:rPr>
        <w:t>Embedded Constants</w:t>
      </w:r>
      <w:bookmarkEnd w:id="95"/>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163014" w:rsidRPr="00AA38E8" w:rsidTr="00851F7B">
        <w:tc>
          <w:tcPr>
            <w:tcW w:w="3888" w:type="dxa"/>
            <w:tcBorders>
              <w:top w:val="single" w:sz="6" w:space="0" w:color="auto"/>
              <w:left w:val="single" w:sz="6" w:space="0" w:color="auto"/>
              <w:bottom w:val="single" w:sz="6" w:space="0" w:color="auto"/>
              <w:right w:val="single" w:sz="6" w:space="0" w:color="auto"/>
            </w:tcBorders>
            <w:shd w:val="pct30" w:color="FFFF00" w:fill="FFFFFF"/>
          </w:tcPr>
          <w:p w:rsidR="00163014" w:rsidRPr="00AA38E8" w:rsidRDefault="00163014" w:rsidP="00851F7B">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163014" w:rsidRPr="00AA38E8" w:rsidRDefault="00163014" w:rsidP="00851F7B">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163014" w:rsidRPr="00AA38E8" w:rsidRDefault="00163014" w:rsidP="00851F7B">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163014" w:rsidRPr="00AA38E8" w:rsidRDefault="00163014" w:rsidP="00851F7B">
            <w:pPr>
              <w:spacing w:before="60"/>
              <w:jc w:val="center"/>
              <w:rPr>
                <w:rFonts w:cs="Calibri"/>
                <w:sz w:val="16"/>
                <w:szCs w:val="16"/>
              </w:rPr>
            </w:pPr>
            <w:r w:rsidRPr="00AA38E8">
              <w:rPr>
                <w:rFonts w:cs="Calibri"/>
                <w:sz w:val="16"/>
                <w:szCs w:val="16"/>
              </w:rPr>
              <w:t>Value</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AA38E8" w:rsidRDefault="00AD0E20" w:rsidP="00AD0E20">
            <w:pPr>
              <w:tabs>
                <w:tab w:val="center" w:pos="1836"/>
                <w:tab w:val="right" w:pos="3672"/>
              </w:tabs>
              <w:spacing w:before="60"/>
              <w:rPr>
                <w:rFonts w:cs="Calibri"/>
                <w:sz w:val="16"/>
                <w:szCs w:val="16"/>
              </w:rPr>
            </w:pPr>
            <w:r>
              <w:rPr>
                <w:rFonts w:cs="Calibri"/>
                <w:sz w:val="16"/>
                <w:szCs w:val="16"/>
              </w:rPr>
              <w:t>INDEX0</w:t>
            </w:r>
            <w:r w:rsidR="00163014" w:rsidRPr="00043626">
              <w:rPr>
                <w:rFonts w:cs="Calibri"/>
                <w:sz w:val="16"/>
                <w:szCs w:val="16"/>
              </w:rPr>
              <w:t>_</w:t>
            </w:r>
            <w:r>
              <w:rPr>
                <w:rFonts w:cs="Calibri"/>
                <w:sz w:val="16"/>
                <w:szCs w:val="16"/>
              </w:rPr>
              <w:t>CNT</w:t>
            </w:r>
            <w:r w:rsidR="00163014" w:rsidRPr="00043626">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163014" w:rsidRPr="00AA38E8"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Pr="00AA38E8" w:rsidRDefault="00AD0E20" w:rsidP="00851F7B">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63014" w:rsidRPr="00AA38E8" w:rsidRDefault="00163014" w:rsidP="00851F7B">
            <w:pPr>
              <w:spacing w:before="60"/>
              <w:jc w:val="center"/>
              <w:rPr>
                <w:rFonts w:cs="Calibri"/>
                <w:sz w:val="16"/>
                <w:szCs w:val="16"/>
              </w:rPr>
            </w:pPr>
            <w:r>
              <w:rPr>
                <w:rFonts w:cs="Calibri"/>
                <w:sz w:val="16"/>
                <w:szCs w:val="16"/>
              </w:rPr>
              <w:t>0</w:t>
            </w:r>
            <w:r w:rsidR="00100694">
              <w:rPr>
                <w:rFonts w:cs="Calibri"/>
                <w:sz w:val="16"/>
                <w:szCs w:val="16"/>
              </w:rPr>
              <w:t>U</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Default="00AD0E20" w:rsidP="00AD0E20">
            <w:pPr>
              <w:tabs>
                <w:tab w:val="center" w:pos="1836"/>
                <w:tab w:val="right" w:pos="3672"/>
              </w:tabs>
              <w:spacing w:before="60"/>
              <w:rPr>
                <w:rFonts w:cs="Calibri"/>
                <w:sz w:val="16"/>
                <w:szCs w:val="16"/>
              </w:rPr>
            </w:pPr>
            <w:r>
              <w:rPr>
                <w:rFonts w:cs="Calibri"/>
                <w:sz w:val="16"/>
                <w:szCs w:val="16"/>
              </w:rPr>
              <w:t>INDEX1</w:t>
            </w:r>
            <w:r w:rsidRPr="00043626">
              <w:rPr>
                <w:rFonts w:cs="Calibri"/>
                <w:sz w:val="16"/>
                <w:szCs w:val="16"/>
              </w:rPr>
              <w:t>_</w:t>
            </w:r>
            <w:r>
              <w:rPr>
                <w:rFonts w:cs="Calibri"/>
                <w:sz w:val="16"/>
                <w:szCs w:val="16"/>
              </w:rPr>
              <w:t>CNT</w:t>
            </w:r>
            <w:r w:rsidRPr="00043626">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Pr>
                <w:rFonts w:cs="Calibri"/>
                <w:sz w:val="16"/>
                <w:szCs w:val="16"/>
              </w:rPr>
              <w:t>1</w:t>
            </w:r>
            <w:r w:rsidR="00100694">
              <w:rPr>
                <w:rFonts w:cs="Calibri"/>
                <w:sz w:val="16"/>
                <w:szCs w:val="16"/>
              </w:rPr>
              <w:t>U</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Default="00AD0E20" w:rsidP="00AD0E20">
            <w:pPr>
              <w:tabs>
                <w:tab w:val="center" w:pos="1836"/>
                <w:tab w:val="right" w:pos="3672"/>
              </w:tabs>
              <w:spacing w:before="60"/>
              <w:rPr>
                <w:rFonts w:cs="Calibri"/>
                <w:sz w:val="16"/>
                <w:szCs w:val="16"/>
              </w:rPr>
            </w:pPr>
            <w:r>
              <w:rPr>
                <w:rFonts w:cs="Calibri"/>
                <w:sz w:val="16"/>
                <w:szCs w:val="16"/>
              </w:rPr>
              <w:t>INDEX2</w:t>
            </w:r>
            <w:r w:rsidRPr="00043626">
              <w:rPr>
                <w:rFonts w:cs="Calibri"/>
                <w:sz w:val="16"/>
                <w:szCs w:val="16"/>
              </w:rPr>
              <w:t>_</w:t>
            </w:r>
            <w:r>
              <w:rPr>
                <w:rFonts w:cs="Calibri"/>
                <w:sz w:val="16"/>
                <w:szCs w:val="16"/>
              </w:rPr>
              <w:t>CNT</w:t>
            </w:r>
            <w:r w:rsidRPr="00043626">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Pr>
                <w:rFonts w:cs="Calibri"/>
                <w:sz w:val="16"/>
                <w:szCs w:val="16"/>
              </w:rPr>
              <w:t>2</w:t>
            </w:r>
            <w:r w:rsidR="00100694">
              <w:rPr>
                <w:rFonts w:cs="Calibri"/>
                <w:sz w:val="16"/>
                <w:szCs w:val="16"/>
              </w:rPr>
              <w:t>U</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Default="00AD0E20" w:rsidP="00AD0E20">
            <w:pPr>
              <w:spacing w:before="60"/>
              <w:rPr>
                <w:rFonts w:cs="Calibri"/>
                <w:sz w:val="16"/>
                <w:szCs w:val="16"/>
              </w:rPr>
            </w:pPr>
            <w:r>
              <w:rPr>
                <w:rFonts w:cs="Calibri"/>
                <w:sz w:val="16"/>
                <w:szCs w:val="16"/>
              </w:rPr>
              <w:t>INDEX3</w:t>
            </w:r>
            <w:r w:rsidRPr="00043626">
              <w:rPr>
                <w:rFonts w:cs="Calibri"/>
                <w:sz w:val="16"/>
                <w:szCs w:val="16"/>
              </w:rPr>
              <w:t>_</w:t>
            </w:r>
            <w:r>
              <w:rPr>
                <w:rFonts w:cs="Calibri"/>
                <w:sz w:val="16"/>
                <w:szCs w:val="16"/>
              </w:rPr>
              <w:t>CNT</w:t>
            </w:r>
            <w:r w:rsidRPr="00043626">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Pr>
                <w:rFonts w:cs="Calibri"/>
                <w:sz w:val="16"/>
                <w:szCs w:val="16"/>
              </w:rPr>
              <w:t>3</w:t>
            </w:r>
            <w:r w:rsidR="00100694">
              <w:rPr>
                <w:rFonts w:cs="Calibri"/>
                <w:sz w:val="16"/>
                <w:szCs w:val="16"/>
              </w:rPr>
              <w:t>U</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AD0E20" w:rsidP="00AD0E20">
            <w:pPr>
              <w:spacing w:before="60"/>
              <w:rPr>
                <w:rFonts w:cs="Calibri"/>
                <w:sz w:val="16"/>
                <w:szCs w:val="16"/>
              </w:rPr>
            </w:pPr>
            <w:r>
              <w:rPr>
                <w:rFonts w:cs="Calibri"/>
                <w:sz w:val="16"/>
                <w:szCs w:val="16"/>
              </w:rPr>
              <w:t>SYSSATNFRICESTIMD</w:t>
            </w:r>
            <w:r w:rsidR="00163014" w:rsidRPr="00043626">
              <w:rPr>
                <w:rFonts w:cs="Calibri"/>
                <w:sz w:val="16"/>
                <w:szCs w:val="16"/>
              </w:rPr>
              <w:t xml:space="preserve">MIN_HWNWMTR_F32 </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0.0F</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SYSSATNFRICESTIMDMAX_HWNWMTR_F32 2</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 xml:space="preserve">     </w:t>
            </w:r>
            <w:r w:rsidRPr="00AD0E20">
              <w:rPr>
                <w:rFonts w:cs="Calibri"/>
                <w:sz w:val="16"/>
                <w:szCs w:val="16"/>
              </w:rPr>
              <w:t>20.0F</w:t>
            </w:r>
            <w:r w:rsidRPr="00AD0E20">
              <w:rPr>
                <w:rFonts w:cs="Calibri"/>
                <w:sz w:val="16"/>
                <w:szCs w:val="16"/>
              </w:rPr>
              <w:tab/>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 xml:space="preserve">SYSFRICESTIMDMIN_HWNWMTR_F32 </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0.0F</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 xml:space="preserve">SYSFRICESTIMDMAX_HWNWMTR_F32 </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20.0F</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SYSFRICOFFSMIN_HWNWMTR_F32</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-5.0F</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 xml:space="preserve">SYSFRICOFFSMAX_HWNWMTR_F32 </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5.0F</w:t>
            </w:r>
          </w:p>
        </w:tc>
      </w:tr>
    </w:tbl>
    <w:p w:rsidR="002B094F" w:rsidRDefault="002B094F" w:rsidP="002518E0">
      <w:pPr>
        <w:pStyle w:val="BodyText3"/>
        <w:rPr>
          <w:rFonts w:cs="Calibri"/>
          <w:sz w:val="20"/>
          <w:szCs w:val="20"/>
        </w:rPr>
      </w:pPr>
    </w:p>
    <w:p w:rsidR="00D11A2B" w:rsidRPr="0048012A" w:rsidRDefault="00D11A2B" w:rsidP="002518E0">
      <w:pPr>
        <w:pStyle w:val="BodyText3"/>
        <w:rPr>
          <w:rFonts w:cs="Calibri"/>
          <w:sz w:val="20"/>
          <w:szCs w:val="20"/>
        </w:rPr>
      </w:pPr>
      <w:r>
        <w:rPr>
          <w:rFonts w:cs="Calibri"/>
          <w:sz w:val="20"/>
          <w:szCs w:val="20"/>
        </w:rPr>
        <w:t>For rest of th</w:t>
      </w:r>
      <w:r w:rsidR="004206DE">
        <w:rPr>
          <w:rFonts w:cs="Calibri"/>
          <w:sz w:val="20"/>
          <w:szCs w:val="20"/>
        </w:rPr>
        <w:t>e constants, please refer Data D</w:t>
      </w:r>
      <w:r>
        <w:rPr>
          <w:rFonts w:cs="Calibri"/>
          <w:sz w:val="20"/>
          <w:szCs w:val="20"/>
        </w:rPr>
        <w:t>ictionary</w:t>
      </w:r>
    </w:p>
    <w:p w:rsidR="00AC4CD8" w:rsidRPr="00DA5500" w:rsidRDefault="00AC4CD8" w:rsidP="00AC4CD8">
      <w:pPr>
        <w:pStyle w:val="Heading1"/>
        <w:ind w:left="562" w:hanging="562"/>
        <w:rPr>
          <w:rFonts w:ascii="Calibri" w:hAnsi="Calibri" w:cs="Calibri"/>
        </w:rPr>
      </w:pPr>
      <w:bookmarkStart w:id="96" w:name="_Ref87065593"/>
      <w:bookmarkStart w:id="97" w:name="_Toc338170483"/>
      <w:bookmarkStart w:id="98" w:name="_Toc375678229"/>
      <w:bookmarkStart w:id="99" w:name="_Toc418080067"/>
      <w:bookmarkStart w:id="100" w:name="_Toc421786702"/>
      <w:bookmarkStart w:id="101" w:name="_Toc46871327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96"/>
      <w:bookmarkEnd w:id="97"/>
      <w:bookmarkEnd w:id="98"/>
      <w:bookmarkEnd w:id="99"/>
      <w:bookmarkEnd w:id="100"/>
      <w:bookmarkEnd w:id="101"/>
    </w:p>
    <w:p w:rsidR="002518E0" w:rsidRDefault="002B094F" w:rsidP="002518E0">
      <w:pPr>
        <w:pStyle w:val="BodyText"/>
      </w:pPr>
      <w:r w:rsidRPr="0048012A">
        <w:rPr>
          <w:rFonts w:ascii="Calibri" w:hAnsi="Calibri" w:cs="Calibri"/>
          <w:sz w:val="20"/>
        </w:rPr>
        <w:t>The detailed design of the function</w:t>
      </w:r>
      <w:r>
        <w:rPr>
          <w:rFonts w:ascii="Calibri" w:hAnsi="Calibri" w:cs="Calibri"/>
          <w:sz w:val="20"/>
        </w:rPr>
        <w:t xml:space="preserve"> is provided in the FDD. </w:t>
      </w:r>
    </w:p>
    <w:p w:rsidR="002B094F" w:rsidRPr="00987B4A" w:rsidRDefault="002B094F" w:rsidP="00007584">
      <w:pPr>
        <w:pStyle w:val="Heading2"/>
        <w:spacing w:after="60"/>
        <w:rPr>
          <w:rFonts w:ascii="Calibri" w:hAnsi="Calibri"/>
        </w:rPr>
      </w:pPr>
      <w:bookmarkStart w:id="102" w:name="_Toc338170484"/>
      <w:bookmarkStart w:id="103" w:name="_Toc418080068"/>
      <w:bookmarkStart w:id="104" w:name="_Toc421709916"/>
      <w:bookmarkStart w:id="105" w:name="_Toc468713280"/>
      <w:r w:rsidRPr="00007584">
        <w:rPr>
          <w:rFonts w:ascii="Calibri" w:hAnsi="Calibri"/>
        </w:rPr>
        <w:t>Sub</w:t>
      </w:r>
      <w:r w:rsidRPr="00987B4A">
        <w:rPr>
          <w:rFonts w:ascii="Calibri" w:hAnsi="Calibri"/>
        </w:rPr>
        <w:t>-Module Functions</w:t>
      </w:r>
      <w:bookmarkEnd w:id="102"/>
      <w:bookmarkEnd w:id="103"/>
      <w:bookmarkEnd w:id="104"/>
      <w:bookmarkEnd w:id="105"/>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106" w:name="_Toc421011514"/>
      <w:bookmarkStart w:id="107" w:name="_Toc468713281"/>
      <w:r w:rsidRPr="00AA38E8">
        <w:rPr>
          <w:rFonts w:ascii="Calibri" w:hAnsi="Calibri" w:cs="Calibri"/>
        </w:rPr>
        <w:t>Init:</w:t>
      </w:r>
      <w:r w:rsidR="0086422F">
        <w:rPr>
          <w:rFonts w:ascii="Calibri" w:hAnsi="Calibri" w:cs="Calibri"/>
        </w:rPr>
        <w:t xml:space="preserve"> SysFricLrng</w:t>
      </w:r>
      <w:r w:rsidRPr="00AA38E8">
        <w:rPr>
          <w:rFonts w:ascii="Calibri" w:hAnsi="Calibri" w:cs="Calibri"/>
        </w:rPr>
        <w:t>Init</w:t>
      </w:r>
      <w:bookmarkEnd w:id="106"/>
      <w:r w:rsidR="0086422F">
        <w:rPr>
          <w:rFonts w:ascii="Calibri" w:hAnsi="Calibri" w:cs="Calibri"/>
        </w:rPr>
        <w:t>1</w:t>
      </w:r>
      <w:bookmarkEnd w:id="107"/>
    </w:p>
    <w:p w:rsidR="00007584" w:rsidRPr="00AA38E8" w:rsidRDefault="00007584" w:rsidP="00007584">
      <w:pPr>
        <w:pStyle w:val="Heading2"/>
        <w:numPr>
          <w:ilvl w:val="3"/>
          <w:numId w:val="11"/>
        </w:numPr>
        <w:spacing w:after="60"/>
        <w:rPr>
          <w:rFonts w:ascii="Calibri" w:hAnsi="Calibri" w:cs="Calibri"/>
        </w:rPr>
      </w:pPr>
      <w:bookmarkStart w:id="108" w:name="_Toc421011515"/>
      <w:bookmarkStart w:id="109" w:name="_Toc468713282"/>
      <w:r w:rsidRPr="00AA38E8">
        <w:rPr>
          <w:rFonts w:ascii="Calibri" w:hAnsi="Calibri" w:cs="Calibri"/>
        </w:rPr>
        <w:t>Design Rationale</w:t>
      </w:r>
      <w:bookmarkEnd w:id="108"/>
      <w:bookmarkEnd w:id="109"/>
    </w:p>
    <w:p w:rsidR="00007584" w:rsidRDefault="00D815A7" w:rsidP="00007584">
      <w:pPr>
        <w:rPr>
          <w:rFonts w:cs="Calibri"/>
          <w:i/>
        </w:rPr>
      </w:pPr>
      <w:r>
        <w:rPr>
          <w:rFonts w:cs="Calibri"/>
          <w:i/>
        </w:rPr>
        <w:t>In MDD, filters are initialized inside the for loop using switch case but in code filters are initialized one by one without any conditions.</w:t>
      </w:r>
      <w:r w:rsidR="00BE061C">
        <w:rPr>
          <w:rFonts w:cs="Calibri"/>
          <w:i/>
        </w:rPr>
        <w:tab/>
      </w:r>
    </w:p>
    <w:p w:rsidR="00B04300" w:rsidRPr="00A26934" w:rsidRDefault="00D420B3" w:rsidP="00007584">
      <w:pPr>
        <w:rPr>
          <w:rFonts w:cs="Calibri"/>
          <w:i/>
        </w:rPr>
      </w:pPr>
      <w:r>
        <w:rPr>
          <w:rFonts w:cs="Calibri"/>
          <w:i/>
        </w:rPr>
        <w:t>In model</w:t>
      </w:r>
      <w:r w:rsidR="008B721A">
        <w:rPr>
          <w:rFonts w:cs="Calibri"/>
          <w:i/>
        </w:rPr>
        <w:t>, filters are initialized twice as it is not possible to use a variable for the filter initialization in the model. This is redundancy is not present in the code as variables are used for initializing the filters.</w:t>
      </w:r>
    </w:p>
    <w:p w:rsidR="00007584" w:rsidRPr="00AA38E8" w:rsidRDefault="00007584" w:rsidP="00007584">
      <w:pPr>
        <w:pStyle w:val="Heading2"/>
        <w:numPr>
          <w:ilvl w:val="3"/>
          <w:numId w:val="11"/>
        </w:numPr>
        <w:spacing w:after="60"/>
        <w:rPr>
          <w:rFonts w:ascii="Calibri" w:hAnsi="Calibri" w:cs="Calibri"/>
        </w:rPr>
      </w:pPr>
      <w:bookmarkStart w:id="110" w:name="_Toc421011516"/>
      <w:bookmarkStart w:id="111" w:name="_Toc468713283"/>
      <w:r w:rsidRPr="00AA38E8">
        <w:rPr>
          <w:rFonts w:ascii="Calibri" w:hAnsi="Calibri" w:cs="Calibri"/>
        </w:rPr>
        <w:t>Module Outputs</w:t>
      </w:r>
      <w:bookmarkEnd w:id="110"/>
      <w:bookmarkEnd w:id="111"/>
    </w:p>
    <w:p w:rsidR="004D1C74" w:rsidRPr="00A26934" w:rsidRDefault="004D1C74" w:rsidP="004D1C74">
      <w:pPr>
        <w:rPr>
          <w:rFonts w:cs="Calibri"/>
          <w:i/>
        </w:rPr>
      </w:pPr>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112" w:name="_Toc421011518"/>
      <w:bookmarkStart w:id="113" w:name="_Toc468713284"/>
      <w:r w:rsidRPr="00AA38E8">
        <w:rPr>
          <w:rFonts w:ascii="Calibri" w:hAnsi="Calibri" w:cs="Calibri"/>
        </w:rPr>
        <w:t>Per:</w:t>
      </w:r>
      <w:r w:rsidR="00B22755">
        <w:rPr>
          <w:rFonts w:ascii="Calibri" w:hAnsi="Calibri" w:cs="Calibri"/>
        </w:rPr>
        <w:t xml:space="preserve"> SysFricLrng</w:t>
      </w:r>
      <w:r w:rsidRPr="00AA38E8">
        <w:rPr>
          <w:rFonts w:ascii="Calibri" w:hAnsi="Calibri" w:cs="Calibri"/>
        </w:rPr>
        <w:t>Per</w:t>
      </w:r>
      <w:bookmarkEnd w:id="112"/>
      <w:r w:rsidR="00B22755">
        <w:rPr>
          <w:rFonts w:ascii="Calibri" w:hAnsi="Calibri" w:cs="Calibri"/>
        </w:rPr>
        <w:t>1</w:t>
      </w:r>
      <w:bookmarkEnd w:id="113"/>
    </w:p>
    <w:p w:rsidR="00DB3C1D" w:rsidRPr="00AA38E8" w:rsidRDefault="00DB3C1D" w:rsidP="00DB3C1D">
      <w:pPr>
        <w:pStyle w:val="Heading2"/>
        <w:numPr>
          <w:ilvl w:val="3"/>
          <w:numId w:val="11"/>
        </w:numPr>
        <w:spacing w:after="60"/>
        <w:rPr>
          <w:rFonts w:ascii="Calibri" w:hAnsi="Calibri" w:cs="Calibri"/>
        </w:rPr>
      </w:pPr>
      <w:bookmarkStart w:id="114" w:name="_Toc421011519"/>
      <w:bookmarkStart w:id="115" w:name="_Toc468713285"/>
      <w:r w:rsidRPr="00AA38E8">
        <w:rPr>
          <w:rFonts w:ascii="Calibri" w:hAnsi="Calibri" w:cs="Calibri"/>
        </w:rPr>
        <w:t>Design Rationale</w:t>
      </w:r>
      <w:bookmarkEnd w:id="114"/>
      <w:bookmarkEnd w:id="115"/>
    </w:p>
    <w:p w:rsidR="00851F7B" w:rsidRPr="00A26934" w:rsidRDefault="00851F7B" w:rsidP="00851F7B">
      <w:pPr>
        <w:rPr>
          <w:rFonts w:cs="Calibri"/>
          <w:i/>
        </w:rPr>
      </w:pPr>
      <w:bookmarkStart w:id="116" w:name="_Toc421011520"/>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117" w:name="_Toc468713286"/>
      <w:r w:rsidRPr="00AA38E8">
        <w:rPr>
          <w:rFonts w:ascii="Calibri" w:hAnsi="Calibri" w:cs="Calibri"/>
        </w:rPr>
        <w:t>Store Module Inputs to Local copies</w:t>
      </w:r>
      <w:bookmarkEnd w:id="116"/>
      <w:bookmarkEnd w:id="117"/>
    </w:p>
    <w:p w:rsidR="00851F7B" w:rsidRPr="00A26934" w:rsidRDefault="00851F7B" w:rsidP="00851F7B">
      <w:pPr>
        <w:rPr>
          <w:rFonts w:cs="Calibri"/>
          <w:i/>
        </w:rPr>
      </w:pPr>
      <w:bookmarkStart w:id="118" w:name="_Toc421011521"/>
      <w:r>
        <w:rPr>
          <w:rFonts w:cs="Calibri"/>
          <w:i/>
        </w:rPr>
        <w:t>Refer FDD</w:t>
      </w:r>
    </w:p>
    <w:p w:rsidR="00DB3C1D" w:rsidRPr="00AA38E8" w:rsidRDefault="00851F7B" w:rsidP="00851F7B">
      <w:pPr>
        <w:pStyle w:val="Heading2"/>
        <w:numPr>
          <w:ilvl w:val="3"/>
          <w:numId w:val="11"/>
        </w:numPr>
        <w:spacing w:after="60"/>
        <w:rPr>
          <w:rFonts w:ascii="Calibri" w:hAnsi="Calibri" w:cs="Calibri"/>
        </w:rPr>
      </w:pPr>
      <w:r w:rsidRPr="00AA38E8">
        <w:rPr>
          <w:rFonts w:ascii="Calibri" w:hAnsi="Calibri" w:cs="Calibri"/>
        </w:rPr>
        <w:t xml:space="preserve"> </w:t>
      </w:r>
      <w:bookmarkStart w:id="119" w:name="_Toc468713287"/>
      <w:r w:rsidR="00DB3C1D" w:rsidRPr="00AA38E8">
        <w:rPr>
          <w:rFonts w:ascii="Calibri" w:hAnsi="Calibri" w:cs="Calibri"/>
        </w:rPr>
        <w:t>(Processing of function)………</w:t>
      </w:r>
      <w:bookmarkEnd w:id="118"/>
      <w:bookmarkEnd w:id="119"/>
    </w:p>
    <w:p w:rsidR="00851F7B" w:rsidRPr="00A26934" w:rsidRDefault="00851F7B" w:rsidP="00851F7B">
      <w:pPr>
        <w:rPr>
          <w:rFonts w:cs="Calibri"/>
          <w:i/>
        </w:rPr>
      </w:pPr>
      <w:bookmarkStart w:id="120" w:name="_Toc421011522"/>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121" w:name="_Toc468713288"/>
      <w:r w:rsidRPr="00AA38E8">
        <w:rPr>
          <w:rFonts w:ascii="Calibri" w:hAnsi="Calibri" w:cs="Calibri"/>
        </w:rPr>
        <w:t>Store Local copy of outputs into Module Outputs</w:t>
      </w:r>
      <w:bookmarkEnd w:id="120"/>
      <w:bookmarkEnd w:id="121"/>
    </w:p>
    <w:p w:rsidR="00851F7B" w:rsidRPr="00A26934" w:rsidRDefault="00851F7B" w:rsidP="00851F7B">
      <w:pPr>
        <w:rPr>
          <w:rFonts w:cs="Calibri"/>
          <w:i/>
        </w:rPr>
      </w:pPr>
      <w:r>
        <w:rPr>
          <w:rFonts w:cs="Calibri"/>
          <w:i/>
        </w:rP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122" w:name="_Toc468713289"/>
      <w:r>
        <w:rPr>
          <w:rFonts w:ascii="Calibri" w:hAnsi="Calibri"/>
        </w:rPr>
        <w:t xml:space="preserve">Server </w:t>
      </w:r>
      <w:proofErr w:type="spellStart"/>
      <w:r>
        <w:rPr>
          <w:rFonts w:ascii="Calibri" w:hAnsi="Calibri"/>
        </w:rPr>
        <w:t>R</w:t>
      </w:r>
      <w:r w:rsidRPr="008C6874">
        <w:rPr>
          <w:rFonts w:ascii="Calibri" w:hAnsi="Calibri"/>
        </w:rPr>
        <w:t>un</w:t>
      </w:r>
      <w:r w:rsidR="00851F7B">
        <w:rPr>
          <w:rFonts w:ascii="Calibri" w:hAnsi="Calibri"/>
        </w:rPr>
        <w:t>n</w:t>
      </w:r>
      <w:r w:rsidRPr="008C6874">
        <w:rPr>
          <w:rFonts w:ascii="Calibri" w:hAnsi="Calibri"/>
        </w:rPr>
        <w:t>ables</w:t>
      </w:r>
      <w:bookmarkEnd w:id="122"/>
      <w:proofErr w:type="spellEnd"/>
      <w:r w:rsidR="002B094F" w:rsidRPr="008C6874">
        <w:rPr>
          <w:rFonts w:ascii="Calibri" w:hAnsi="Calibri"/>
        </w:rPr>
        <w:t xml:space="preserve"> </w:t>
      </w:r>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123" w:name="_Toc382301471"/>
      <w:bookmarkStart w:id="124" w:name="_Toc383698997"/>
      <w:bookmarkStart w:id="125" w:name="_Toc468713290"/>
      <w:bookmarkEnd w:id="123"/>
      <w:bookmarkEnd w:id="124"/>
      <w:r>
        <w:rPr>
          <w:rFonts w:ascii="Calibri" w:hAnsi="Calibri" w:cs="Calibri"/>
        </w:rPr>
        <w:t>Server Run</w:t>
      </w:r>
      <w:r w:rsidR="00851F7B">
        <w:rPr>
          <w:rFonts w:ascii="Calibri" w:hAnsi="Calibri" w:cs="Calibri"/>
        </w:rPr>
        <w:t>n</w:t>
      </w:r>
      <w:r>
        <w:rPr>
          <w:rFonts w:ascii="Calibri" w:hAnsi="Calibri" w:cs="Calibri"/>
        </w:rPr>
        <w:t>able Name</w:t>
      </w:r>
      <w:bookmarkEnd w:id="125"/>
    </w:p>
    <w:p w:rsidR="00D16A53" w:rsidRPr="00BD1F9B" w:rsidRDefault="00BD1F9B" w:rsidP="00D16A53">
      <w:pPr>
        <w:rPr>
          <w:rFonts w:cs="Calibri"/>
          <w:i/>
        </w:rPr>
      </w:pPr>
      <w:proofErr w:type="spellStart"/>
      <w:r w:rsidRPr="00BD1F9B">
        <w:rPr>
          <w:rFonts w:cs="Calibri"/>
          <w:i/>
        </w:rPr>
        <w:t>ClrFricLrngOperMod</w:t>
      </w:r>
      <w:proofErr w:type="spellEnd"/>
    </w:p>
    <w:p w:rsidR="008C6874" w:rsidRPr="00AA38E8" w:rsidRDefault="008C6874" w:rsidP="008C6874">
      <w:pPr>
        <w:pStyle w:val="Heading2"/>
        <w:numPr>
          <w:ilvl w:val="3"/>
          <w:numId w:val="11"/>
        </w:numPr>
        <w:spacing w:after="60"/>
        <w:rPr>
          <w:rFonts w:ascii="Calibri" w:hAnsi="Calibri" w:cs="Calibri"/>
        </w:rPr>
      </w:pPr>
      <w:bookmarkStart w:id="126" w:name="_Toc421011525"/>
      <w:bookmarkStart w:id="127" w:name="_Toc468713291"/>
      <w:r w:rsidRPr="00AA38E8">
        <w:rPr>
          <w:rFonts w:ascii="Calibri" w:hAnsi="Calibri" w:cs="Calibri"/>
        </w:rPr>
        <w:t>Design Rationale</w:t>
      </w:r>
      <w:bookmarkEnd w:id="126"/>
      <w:bookmarkEnd w:id="127"/>
    </w:p>
    <w:p w:rsidR="00D16A53" w:rsidRPr="00A26934" w:rsidRDefault="00D16A53" w:rsidP="00D16A53">
      <w:pPr>
        <w:rPr>
          <w:rFonts w:cs="Calibri"/>
          <w:i/>
        </w:rPr>
      </w:pPr>
      <w:bookmarkStart w:id="128" w:name="_Toc421011526"/>
      <w:r>
        <w:rPr>
          <w:rFonts w:cs="Calibri"/>
          <w:i/>
        </w:rPr>
        <w:t>Refer FDD</w:t>
      </w:r>
    </w:p>
    <w:p w:rsidR="008C6874" w:rsidRPr="00AA38E8" w:rsidRDefault="008C6874" w:rsidP="008C6874">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29" w:name="_Toc421011527"/>
      <w:bookmarkStart w:id="130" w:name="_Toc468713292"/>
      <w:bookmarkEnd w:id="128"/>
      <w:r w:rsidRPr="00AA38E8">
        <w:rPr>
          <w:rFonts w:ascii="Calibri" w:hAnsi="Calibri" w:cs="Calibri"/>
        </w:rPr>
        <w:t>(Processing of function)………</w:t>
      </w:r>
      <w:bookmarkEnd w:id="129"/>
      <w:bookmarkEnd w:id="130"/>
    </w:p>
    <w:p w:rsidR="00D16A53" w:rsidRDefault="00BD1F9B" w:rsidP="00D16A53">
      <w:pPr>
        <w:rPr>
          <w:rFonts w:cs="Calibri"/>
          <w:i/>
        </w:rPr>
      </w:pPr>
      <w:bookmarkStart w:id="131" w:name="_Ref382299966"/>
      <w:bookmarkStart w:id="132" w:name="_Toc421011529"/>
      <w:r>
        <w:rPr>
          <w:rFonts w:cs="Calibri"/>
          <w:i/>
        </w:rPr>
        <w:t>On server invocation call</w:t>
      </w:r>
    </w:p>
    <w:p w:rsidR="00BD1F9B" w:rsidRPr="008C6874" w:rsidRDefault="00BD1F9B" w:rsidP="00BD1F9B">
      <w:pPr>
        <w:pStyle w:val="Heading2"/>
        <w:spacing w:after="60"/>
        <w:rPr>
          <w:rFonts w:ascii="Calibri" w:hAnsi="Calibri"/>
        </w:rPr>
      </w:pPr>
      <w:bookmarkStart w:id="133" w:name="_Toc468713293"/>
      <w:r>
        <w:rPr>
          <w:rFonts w:ascii="Calibri" w:hAnsi="Calibri"/>
        </w:rPr>
        <w:lastRenderedPageBreak/>
        <w:t xml:space="preserve">Server </w:t>
      </w:r>
      <w:proofErr w:type="spellStart"/>
      <w:r>
        <w:rPr>
          <w:rFonts w:ascii="Calibri" w:hAnsi="Calibri"/>
        </w:rPr>
        <w:t>R</w:t>
      </w:r>
      <w:r w:rsidRPr="008C6874">
        <w:rPr>
          <w:rFonts w:ascii="Calibri" w:hAnsi="Calibri"/>
        </w:rPr>
        <w:t>un</w:t>
      </w:r>
      <w:r>
        <w:rPr>
          <w:rFonts w:ascii="Calibri" w:hAnsi="Calibri"/>
        </w:rPr>
        <w:t>n</w:t>
      </w:r>
      <w:r w:rsidRPr="008C6874">
        <w:rPr>
          <w:rFonts w:ascii="Calibri" w:hAnsi="Calibri"/>
        </w:rPr>
        <w:t>ables</w:t>
      </w:r>
      <w:bookmarkEnd w:id="133"/>
      <w:proofErr w:type="spellEnd"/>
      <w:r w:rsidRPr="008C6874">
        <w:rPr>
          <w:rFonts w:ascii="Calibri" w:hAnsi="Calibri"/>
        </w:rPr>
        <w:t xml:space="preserve"> </w:t>
      </w:r>
    </w:p>
    <w:p w:rsidR="00BD1F9B" w:rsidRDefault="00BD1F9B" w:rsidP="00BD1F9B">
      <w:pPr>
        <w:pStyle w:val="Heading2"/>
        <w:numPr>
          <w:ilvl w:val="2"/>
          <w:numId w:val="11"/>
        </w:numPr>
        <w:tabs>
          <w:tab w:val="clear" w:pos="1017"/>
          <w:tab w:val="num" w:pos="567"/>
        </w:tabs>
        <w:spacing w:after="60"/>
        <w:ind w:left="567"/>
        <w:rPr>
          <w:rFonts w:ascii="Calibri" w:hAnsi="Calibri" w:cs="Calibri"/>
        </w:rPr>
      </w:pPr>
      <w:bookmarkStart w:id="134" w:name="_Toc468713294"/>
      <w:r>
        <w:rPr>
          <w:rFonts w:ascii="Calibri" w:hAnsi="Calibri" w:cs="Calibri"/>
        </w:rPr>
        <w:t>Server Runnable Name</w:t>
      </w:r>
      <w:bookmarkEnd w:id="134"/>
    </w:p>
    <w:p w:rsidR="00BD1F9B" w:rsidRPr="00BD1F9B" w:rsidRDefault="00BD1F9B" w:rsidP="00BD1F9B">
      <w:pPr>
        <w:rPr>
          <w:rFonts w:cs="Calibri"/>
          <w:i/>
        </w:rPr>
      </w:pPr>
      <w:proofErr w:type="spellStart"/>
      <w:r w:rsidRPr="00BD1F9B">
        <w:rPr>
          <w:rFonts w:cs="Calibri"/>
          <w:i/>
        </w:rPr>
        <w:t>GetFricLrngData</w:t>
      </w:r>
      <w:proofErr w:type="spellEnd"/>
    </w:p>
    <w:p w:rsidR="00BD1F9B" w:rsidRPr="00AA38E8" w:rsidRDefault="00BD1F9B" w:rsidP="00BD1F9B">
      <w:pPr>
        <w:pStyle w:val="Heading2"/>
        <w:numPr>
          <w:ilvl w:val="3"/>
          <w:numId w:val="11"/>
        </w:numPr>
        <w:spacing w:after="60"/>
        <w:rPr>
          <w:rFonts w:ascii="Calibri" w:hAnsi="Calibri" w:cs="Calibri"/>
        </w:rPr>
      </w:pPr>
      <w:bookmarkStart w:id="135" w:name="_Toc468713295"/>
      <w:r w:rsidRPr="00AA38E8">
        <w:rPr>
          <w:rFonts w:ascii="Calibri" w:hAnsi="Calibri" w:cs="Calibri"/>
        </w:rPr>
        <w:t>Design Rationale</w:t>
      </w:r>
      <w:bookmarkEnd w:id="135"/>
    </w:p>
    <w:p w:rsidR="00BD1F9B" w:rsidRPr="00A26934" w:rsidRDefault="00BD1F9B" w:rsidP="00BD1F9B">
      <w:pPr>
        <w:rPr>
          <w:rFonts w:cs="Calibri"/>
          <w:i/>
        </w:rPr>
      </w:pPr>
      <w:r>
        <w:rPr>
          <w:rFonts w:cs="Calibri"/>
          <w:i/>
        </w:rPr>
        <w:t>Refer FDD</w:t>
      </w:r>
    </w:p>
    <w:p w:rsidR="00BD1F9B" w:rsidRPr="00AA38E8" w:rsidRDefault="00BD1F9B" w:rsidP="00BD1F9B">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36" w:name="_Toc468713296"/>
      <w:r w:rsidRPr="00AA38E8">
        <w:rPr>
          <w:rFonts w:ascii="Calibri" w:hAnsi="Calibri" w:cs="Calibri"/>
        </w:rPr>
        <w:t>(Processing of function)………</w:t>
      </w:r>
      <w:bookmarkEnd w:id="136"/>
    </w:p>
    <w:p w:rsidR="00BD1F9B" w:rsidRDefault="00BD1F9B" w:rsidP="00BD1F9B">
      <w:pPr>
        <w:rPr>
          <w:rFonts w:cs="Calibri"/>
          <w:i/>
        </w:rPr>
      </w:pPr>
      <w:r>
        <w:rPr>
          <w:rFonts w:cs="Calibri"/>
          <w:i/>
        </w:rPr>
        <w:t>On server invocation call</w:t>
      </w:r>
    </w:p>
    <w:p w:rsidR="00BD1F9B" w:rsidRDefault="00BD1F9B" w:rsidP="00BD1F9B">
      <w:pPr>
        <w:pStyle w:val="Heading2"/>
        <w:numPr>
          <w:ilvl w:val="2"/>
          <w:numId w:val="11"/>
        </w:numPr>
        <w:tabs>
          <w:tab w:val="clear" w:pos="1017"/>
          <w:tab w:val="num" w:pos="567"/>
        </w:tabs>
        <w:spacing w:after="60"/>
        <w:ind w:left="567"/>
        <w:rPr>
          <w:rFonts w:ascii="Calibri" w:hAnsi="Calibri" w:cs="Calibri"/>
        </w:rPr>
      </w:pPr>
      <w:bookmarkStart w:id="137" w:name="_Toc468713297"/>
      <w:r>
        <w:rPr>
          <w:rFonts w:ascii="Calibri" w:hAnsi="Calibri" w:cs="Calibri"/>
        </w:rPr>
        <w:t>Server Runnable Name</w:t>
      </w:r>
      <w:bookmarkEnd w:id="137"/>
    </w:p>
    <w:p w:rsidR="00BD1F9B" w:rsidRPr="00BD1F9B" w:rsidRDefault="00BD1F9B" w:rsidP="00BD1F9B">
      <w:pPr>
        <w:rPr>
          <w:rFonts w:cs="Calibri"/>
          <w:i/>
        </w:rPr>
      </w:pPr>
      <w:proofErr w:type="spellStart"/>
      <w:r w:rsidRPr="00BD1F9B">
        <w:rPr>
          <w:rFonts w:cs="Calibri"/>
          <w:i/>
        </w:rPr>
        <w:t>GetFricOffsOutpDi</w:t>
      </w:r>
      <w:proofErr w:type="spellEnd"/>
    </w:p>
    <w:p w:rsidR="00BD1F9B" w:rsidRPr="00AA38E8" w:rsidRDefault="00BD1F9B" w:rsidP="00BD1F9B">
      <w:pPr>
        <w:pStyle w:val="Heading2"/>
        <w:numPr>
          <w:ilvl w:val="3"/>
          <w:numId w:val="11"/>
        </w:numPr>
        <w:spacing w:after="60"/>
        <w:rPr>
          <w:rFonts w:ascii="Calibri" w:hAnsi="Calibri" w:cs="Calibri"/>
        </w:rPr>
      </w:pPr>
      <w:bookmarkStart w:id="138" w:name="_Toc468713298"/>
      <w:r w:rsidRPr="00AA38E8">
        <w:rPr>
          <w:rFonts w:ascii="Calibri" w:hAnsi="Calibri" w:cs="Calibri"/>
        </w:rPr>
        <w:t>Design Rationale</w:t>
      </w:r>
      <w:bookmarkEnd w:id="138"/>
    </w:p>
    <w:p w:rsidR="00BD1F9B" w:rsidRPr="00A26934" w:rsidRDefault="00BD1F9B" w:rsidP="00BD1F9B">
      <w:pPr>
        <w:rPr>
          <w:rFonts w:cs="Calibri"/>
          <w:i/>
        </w:rPr>
      </w:pPr>
      <w:r>
        <w:rPr>
          <w:rFonts w:cs="Calibri"/>
          <w:i/>
        </w:rPr>
        <w:t>Refer FDD</w:t>
      </w:r>
    </w:p>
    <w:p w:rsidR="00BD1F9B" w:rsidRPr="00AA38E8" w:rsidRDefault="00BD1F9B" w:rsidP="00BD1F9B">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39" w:name="_Toc468713299"/>
      <w:r w:rsidRPr="00AA38E8">
        <w:rPr>
          <w:rFonts w:ascii="Calibri" w:hAnsi="Calibri" w:cs="Calibri"/>
        </w:rPr>
        <w:t>(Processing of function)………</w:t>
      </w:r>
      <w:bookmarkEnd w:id="139"/>
    </w:p>
    <w:p w:rsidR="00BD1F9B" w:rsidRPr="00A26934" w:rsidRDefault="00BD1F9B" w:rsidP="00BD1F9B">
      <w:pPr>
        <w:rPr>
          <w:rFonts w:cs="Calibri"/>
          <w:i/>
        </w:rPr>
      </w:pPr>
      <w:r>
        <w:rPr>
          <w:rFonts w:cs="Calibri"/>
          <w:i/>
        </w:rPr>
        <w:t>On server invocation call</w:t>
      </w:r>
    </w:p>
    <w:p w:rsidR="00BD1F9B" w:rsidRDefault="00BD1F9B" w:rsidP="00BD1F9B">
      <w:pPr>
        <w:rPr>
          <w:rFonts w:cs="Calibri"/>
          <w:i/>
        </w:rPr>
      </w:pPr>
    </w:p>
    <w:p w:rsidR="00BD1F9B" w:rsidRDefault="00BD1F9B" w:rsidP="00BD1F9B">
      <w:pPr>
        <w:pStyle w:val="Heading2"/>
        <w:numPr>
          <w:ilvl w:val="2"/>
          <w:numId w:val="11"/>
        </w:numPr>
        <w:tabs>
          <w:tab w:val="clear" w:pos="1017"/>
          <w:tab w:val="num" w:pos="567"/>
        </w:tabs>
        <w:spacing w:after="60"/>
        <w:ind w:left="567"/>
        <w:rPr>
          <w:rFonts w:ascii="Calibri" w:hAnsi="Calibri" w:cs="Calibri"/>
        </w:rPr>
      </w:pPr>
      <w:bookmarkStart w:id="140" w:name="_Toc468713300"/>
      <w:r>
        <w:rPr>
          <w:rFonts w:ascii="Calibri" w:hAnsi="Calibri" w:cs="Calibri"/>
        </w:rPr>
        <w:t>Server Runnable Name</w:t>
      </w:r>
      <w:bookmarkEnd w:id="140"/>
    </w:p>
    <w:p w:rsidR="00BD1F9B" w:rsidRPr="00BD1F9B" w:rsidRDefault="00BD1F9B" w:rsidP="00BD1F9B">
      <w:pPr>
        <w:rPr>
          <w:rFonts w:cs="Calibri"/>
          <w:i/>
        </w:rPr>
      </w:pPr>
      <w:proofErr w:type="spellStart"/>
      <w:r w:rsidRPr="00BD1F9B">
        <w:rPr>
          <w:rFonts w:cs="Calibri"/>
          <w:i/>
        </w:rPr>
        <w:t>InitFricLrngTbl</w:t>
      </w:r>
      <w:proofErr w:type="spellEnd"/>
    </w:p>
    <w:p w:rsidR="00BD1F9B" w:rsidRPr="00AA38E8" w:rsidRDefault="00BD1F9B" w:rsidP="00BD1F9B">
      <w:pPr>
        <w:pStyle w:val="Heading2"/>
        <w:numPr>
          <w:ilvl w:val="3"/>
          <w:numId w:val="11"/>
        </w:numPr>
        <w:spacing w:after="60"/>
        <w:rPr>
          <w:rFonts w:ascii="Calibri" w:hAnsi="Calibri" w:cs="Calibri"/>
        </w:rPr>
      </w:pPr>
      <w:bookmarkStart w:id="141" w:name="_Toc468713301"/>
      <w:r w:rsidRPr="00AA38E8">
        <w:rPr>
          <w:rFonts w:ascii="Calibri" w:hAnsi="Calibri" w:cs="Calibri"/>
        </w:rPr>
        <w:t>Design Rationale</w:t>
      </w:r>
      <w:bookmarkEnd w:id="141"/>
    </w:p>
    <w:p w:rsidR="00BD1F9B" w:rsidRPr="00A26934" w:rsidRDefault="00BD1F9B" w:rsidP="00BD1F9B">
      <w:pPr>
        <w:rPr>
          <w:rFonts w:cs="Calibri"/>
          <w:i/>
        </w:rPr>
      </w:pPr>
      <w:r>
        <w:rPr>
          <w:rFonts w:cs="Calibri"/>
          <w:i/>
        </w:rPr>
        <w:t>Refer FDD</w:t>
      </w:r>
    </w:p>
    <w:p w:rsidR="00BD1F9B" w:rsidRPr="00AA38E8" w:rsidRDefault="00BD1F9B" w:rsidP="00BD1F9B">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42" w:name="_Toc468713302"/>
      <w:r w:rsidRPr="00AA38E8">
        <w:rPr>
          <w:rFonts w:ascii="Calibri" w:hAnsi="Calibri" w:cs="Calibri"/>
        </w:rPr>
        <w:t>(Processing of function)………</w:t>
      </w:r>
      <w:bookmarkEnd w:id="142"/>
    </w:p>
    <w:p w:rsidR="00BD1F9B" w:rsidRPr="00A26934" w:rsidRDefault="00BD1F9B" w:rsidP="00BD1F9B">
      <w:pPr>
        <w:rPr>
          <w:rFonts w:cs="Calibri"/>
          <w:i/>
        </w:rPr>
      </w:pPr>
      <w:r>
        <w:rPr>
          <w:rFonts w:cs="Calibri"/>
          <w:i/>
        </w:rPr>
        <w:t>On server invocation call</w:t>
      </w:r>
    </w:p>
    <w:p w:rsidR="00BD1F9B" w:rsidRDefault="00BD1F9B" w:rsidP="00BD1F9B">
      <w:pPr>
        <w:rPr>
          <w:rFonts w:cs="Calibri"/>
          <w:i/>
        </w:rPr>
      </w:pPr>
    </w:p>
    <w:p w:rsidR="00AD2401" w:rsidRDefault="00AD2401" w:rsidP="00AD2401">
      <w:pPr>
        <w:pStyle w:val="Heading2"/>
        <w:numPr>
          <w:ilvl w:val="2"/>
          <w:numId w:val="11"/>
        </w:numPr>
        <w:tabs>
          <w:tab w:val="clear" w:pos="1017"/>
          <w:tab w:val="num" w:pos="567"/>
        </w:tabs>
        <w:spacing w:after="60"/>
        <w:ind w:left="567"/>
        <w:rPr>
          <w:rFonts w:ascii="Calibri" w:hAnsi="Calibri" w:cs="Calibri"/>
        </w:rPr>
      </w:pPr>
      <w:bookmarkStart w:id="143" w:name="_Toc468713303"/>
      <w:r>
        <w:rPr>
          <w:rFonts w:ascii="Calibri" w:hAnsi="Calibri" w:cs="Calibri"/>
        </w:rPr>
        <w:t>Server Runnable Name</w:t>
      </w:r>
      <w:bookmarkEnd w:id="143"/>
    </w:p>
    <w:p w:rsidR="00AD2401" w:rsidRPr="00BD1F9B" w:rsidRDefault="00AD2401" w:rsidP="00AD2401">
      <w:pPr>
        <w:rPr>
          <w:rFonts w:cs="Calibri"/>
          <w:i/>
        </w:rPr>
      </w:pPr>
      <w:proofErr w:type="spellStart"/>
      <w:r w:rsidRPr="00AD2401">
        <w:rPr>
          <w:rFonts w:cs="Calibri"/>
          <w:i/>
        </w:rPr>
        <w:t>SetFricLrngData</w:t>
      </w:r>
      <w:r w:rsidRPr="00BD1F9B">
        <w:rPr>
          <w:rFonts w:cs="Calibri"/>
          <w:i/>
        </w:rPr>
        <w:t>l</w:t>
      </w:r>
      <w:proofErr w:type="spellEnd"/>
    </w:p>
    <w:p w:rsidR="00AD2401" w:rsidRPr="00AA38E8" w:rsidRDefault="00AD2401" w:rsidP="00AD2401">
      <w:pPr>
        <w:pStyle w:val="Heading2"/>
        <w:numPr>
          <w:ilvl w:val="3"/>
          <w:numId w:val="11"/>
        </w:numPr>
        <w:spacing w:after="60"/>
        <w:rPr>
          <w:rFonts w:ascii="Calibri" w:hAnsi="Calibri" w:cs="Calibri"/>
        </w:rPr>
      </w:pPr>
      <w:bookmarkStart w:id="144" w:name="_Toc468713304"/>
      <w:r w:rsidRPr="00AA38E8">
        <w:rPr>
          <w:rFonts w:ascii="Calibri" w:hAnsi="Calibri" w:cs="Calibri"/>
        </w:rPr>
        <w:t>Design Rationale</w:t>
      </w:r>
      <w:bookmarkEnd w:id="144"/>
    </w:p>
    <w:p w:rsidR="00AD2401" w:rsidRPr="00A26934" w:rsidRDefault="00AD2401" w:rsidP="00AD2401">
      <w:pPr>
        <w:rPr>
          <w:rFonts w:cs="Calibri"/>
          <w:i/>
        </w:rPr>
      </w:pPr>
      <w:r>
        <w:rPr>
          <w:rFonts w:cs="Calibri"/>
          <w:i/>
        </w:rPr>
        <w:t>Refer FDD</w:t>
      </w:r>
    </w:p>
    <w:p w:rsidR="00AD2401" w:rsidRPr="00AA38E8" w:rsidRDefault="00AD2401" w:rsidP="00AD2401">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45" w:name="_Toc468713305"/>
      <w:r w:rsidRPr="00AA38E8">
        <w:rPr>
          <w:rFonts w:ascii="Calibri" w:hAnsi="Calibri" w:cs="Calibri"/>
        </w:rPr>
        <w:t>(Processing of function)………</w:t>
      </w:r>
      <w:bookmarkEnd w:id="145"/>
    </w:p>
    <w:p w:rsidR="00AD2401" w:rsidRDefault="00AD2401" w:rsidP="00AD2401">
      <w:pPr>
        <w:rPr>
          <w:rFonts w:cs="Calibri"/>
          <w:i/>
        </w:rPr>
      </w:pPr>
      <w:r>
        <w:rPr>
          <w:rFonts w:cs="Calibri"/>
          <w:i/>
        </w:rPr>
        <w:t>On server invocation call</w:t>
      </w:r>
    </w:p>
    <w:p w:rsidR="0044746B" w:rsidRDefault="0044746B" w:rsidP="00AD2401">
      <w:pPr>
        <w:rPr>
          <w:rFonts w:cs="Calibri"/>
          <w:i/>
        </w:rPr>
      </w:pPr>
    </w:p>
    <w:p w:rsidR="0044746B" w:rsidRDefault="0044746B" w:rsidP="00AD2401">
      <w:pPr>
        <w:rPr>
          <w:rFonts w:cs="Calibri"/>
          <w:i/>
        </w:rPr>
      </w:pPr>
    </w:p>
    <w:p w:rsidR="0044746B" w:rsidRPr="00A26934" w:rsidRDefault="0044746B" w:rsidP="00AD2401">
      <w:pPr>
        <w:rPr>
          <w:rFonts w:cs="Calibri"/>
          <w:i/>
        </w:rPr>
      </w:pPr>
    </w:p>
    <w:p w:rsidR="00AD2401" w:rsidRDefault="00AD2401" w:rsidP="00AD2401">
      <w:pPr>
        <w:pStyle w:val="Heading2"/>
        <w:numPr>
          <w:ilvl w:val="2"/>
          <w:numId w:val="11"/>
        </w:numPr>
        <w:tabs>
          <w:tab w:val="clear" w:pos="1017"/>
          <w:tab w:val="num" w:pos="567"/>
        </w:tabs>
        <w:spacing w:after="60"/>
        <w:ind w:left="567"/>
        <w:rPr>
          <w:rFonts w:ascii="Calibri" w:hAnsi="Calibri" w:cs="Calibri"/>
        </w:rPr>
      </w:pPr>
      <w:bookmarkStart w:id="146" w:name="_Toc468713306"/>
      <w:r>
        <w:rPr>
          <w:rFonts w:ascii="Calibri" w:hAnsi="Calibri" w:cs="Calibri"/>
        </w:rPr>
        <w:lastRenderedPageBreak/>
        <w:t>Server Runnable Name</w:t>
      </w:r>
      <w:bookmarkEnd w:id="146"/>
    </w:p>
    <w:p w:rsidR="00AD2401" w:rsidRPr="00BD1F9B" w:rsidRDefault="00AD2401" w:rsidP="00AD2401">
      <w:pPr>
        <w:rPr>
          <w:rFonts w:cs="Calibri"/>
          <w:i/>
        </w:rPr>
      </w:pPr>
      <w:proofErr w:type="spellStart"/>
      <w:r w:rsidRPr="00AD2401">
        <w:rPr>
          <w:rFonts w:cs="Calibri"/>
          <w:i/>
        </w:rPr>
        <w:t>SetFricOffsOutpDi</w:t>
      </w:r>
      <w:proofErr w:type="spellEnd"/>
    </w:p>
    <w:p w:rsidR="00AD2401" w:rsidRPr="00AA38E8" w:rsidRDefault="00AD2401" w:rsidP="00AD2401">
      <w:pPr>
        <w:pStyle w:val="Heading2"/>
        <w:numPr>
          <w:ilvl w:val="3"/>
          <w:numId w:val="11"/>
        </w:numPr>
        <w:spacing w:after="60"/>
        <w:rPr>
          <w:rFonts w:ascii="Calibri" w:hAnsi="Calibri" w:cs="Calibri"/>
        </w:rPr>
      </w:pPr>
      <w:bookmarkStart w:id="147" w:name="_Toc468713307"/>
      <w:r w:rsidRPr="00AA38E8">
        <w:rPr>
          <w:rFonts w:ascii="Calibri" w:hAnsi="Calibri" w:cs="Calibri"/>
        </w:rPr>
        <w:t>Design Rationale</w:t>
      </w:r>
      <w:bookmarkEnd w:id="147"/>
    </w:p>
    <w:p w:rsidR="00AD2401" w:rsidRPr="00A26934" w:rsidRDefault="00AD2401" w:rsidP="00AD2401">
      <w:pPr>
        <w:rPr>
          <w:rFonts w:cs="Calibri"/>
          <w:i/>
        </w:rPr>
      </w:pPr>
      <w:r>
        <w:rPr>
          <w:rFonts w:cs="Calibri"/>
          <w:i/>
        </w:rPr>
        <w:t>Refer FDD</w:t>
      </w:r>
    </w:p>
    <w:p w:rsidR="00AD2401" w:rsidRPr="00AA38E8" w:rsidRDefault="00AD2401" w:rsidP="00AD2401">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48" w:name="_Toc468713308"/>
      <w:r w:rsidRPr="00AA38E8">
        <w:rPr>
          <w:rFonts w:ascii="Calibri" w:hAnsi="Calibri" w:cs="Calibri"/>
        </w:rPr>
        <w:t>(Processing of function)………</w:t>
      </w:r>
      <w:bookmarkEnd w:id="148"/>
    </w:p>
    <w:p w:rsidR="00AD2401" w:rsidRPr="00A26934" w:rsidRDefault="00AD2401" w:rsidP="00AD2401">
      <w:pPr>
        <w:rPr>
          <w:rFonts w:cs="Calibri"/>
          <w:i/>
        </w:rPr>
      </w:pPr>
      <w:r>
        <w:rPr>
          <w:rFonts w:cs="Calibri"/>
          <w:i/>
        </w:rPr>
        <w:t>On server invocation call</w:t>
      </w:r>
    </w:p>
    <w:p w:rsidR="00AD2401" w:rsidRPr="00A26934" w:rsidRDefault="00AD2401" w:rsidP="00BD1F9B">
      <w:pPr>
        <w:rPr>
          <w:rFonts w:cs="Calibri"/>
          <w:i/>
        </w:rPr>
      </w:pPr>
    </w:p>
    <w:p w:rsidR="0044746B" w:rsidRDefault="0044746B" w:rsidP="0044746B">
      <w:pPr>
        <w:pStyle w:val="Heading2"/>
        <w:numPr>
          <w:ilvl w:val="2"/>
          <w:numId w:val="11"/>
        </w:numPr>
        <w:tabs>
          <w:tab w:val="clear" w:pos="1017"/>
          <w:tab w:val="num" w:pos="567"/>
        </w:tabs>
        <w:spacing w:after="60"/>
        <w:ind w:left="567"/>
        <w:rPr>
          <w:rFonts w:ascii="Calibri" w:hAnsi="Calibri" w:cs="Calibri"/>
        </w:rPr>
      </w:pPr>
      <w:bookmarkStart w:id="149" w:name="_Toc468713309"/>
      <w:r>
        <w:rPr>
          <w:rFonts w:ascii="Calibri" w:hAnsi="Calibri" w:cs="Calibri"/>
        </w:rPr>
        <w:t>Server Runnable Name</w:t>
      </w:r>
      <w:bookmarkEnd w:id="149"/>
    </w:p>
    <w:p w:rsidR="0044746B" w:rsidRPr="001A7207" w:rsidRDefault="0044746B" w:rsidP="001A7207">
      <w:pPr>
        <w:pStyle w:val="Heading4"/>
        <w:numPr>
          <w:ilvl w:val="0"/>
          <w:numId w:val="0"/>
        </w:numPr>
        <w:ind w:left="864" w:hanging="864"/>
      </w:pPr>
      <w:proofErr w:type="spellStart"/>
      <w:r w:rsidRPr="0044746B">
        <w:rPr>
          <w:rFonts w:ascii="Calibri" w:hAnsi="Calibri" w:cs="Calibri"/>
          <w:b w:val="0"/>
          <w:i/>
          <w:szCs w:val="24"/>
          <w:lang w:bidi="ur-PK"/>
        </w:rPr>
        <w:t>GetFricData</w:t>
      </w:r>
      <w:proofErr w:type="spellEnd"/>
    </w:p>
    <w:p w:rsidR="0044746B" w:rsidRPr="001A7207" w:rsidRDefault="0044746B" w:rsidP="0044746B">
      <w:pPr>
        <w:pStyle w:val="Heading4"/>
        <w:rPr>
          <w:sz w:val="28"/>
          <w:szCs w:val="28"/>
        </w:rPr>
      </w:pPr>
      <w:r w:rsidRPr="001A7207">
        <w:rPr>
          <w:sz w:val="28"/>
          <w:szCs w:val="28"/>
        </w:rPr>
        <w:t>Design Rationale</w:t>
      </w:r>
    </w:p>
    <w:p w:rsidR="0044746B" w:rsidRDefault="0044746B" w:rsidP="0044746B">
      <w:pPr>
        <w:rPr>
          <w:rFonts w:cs="Calibri"/>
          <w:i/>
        </w:rPr>
      </w:pPr>
      <w:r>
        <w:rPr>
          <w:rFonts w:cs="Calibri"/>
          <w:i/>
        </w:rPr>
        <w:t>Refer FDD</w:t>
      </w:r>
    </w:p>
    <w:p w:rsidR="00F4059D" w:rsidRPr="00A26934" w:rsidRDefault="00F4059D" w:rsidP="0044746B">
      <w:pPr>
        <w:rPr>
          <w:rFonts w:cs="Calibri"/>
          <w:i/>
        </w:rPr>
      </w:pPr>
      <w:r>
        <w:rPr>
          <w:rFonts w:ascii="Arial" w:hAnsi="Arial" w:cs="Arial"/>
          <w:color w:val="222222"/>
          <w:sz w:val="19"/>
          <w:szCs w:val="19"/>
          <w:shd w:val="clear" w:color="auto" w:fill="FFFFFF"/>
        </w:rPr>
        <w:t xml:space="preserve">To avoid calculating array indexing for updating PIMs </w:t>
      </w:r>
      <w:proofErr w:type="spellStart"/>
      <w:r w:rsidRPr="00F4059D">
        <w:rPr>
          <w:rFonts w:ascii="Arial" w:hAnsi="Arial" w:cs="Arial"/>
          <w:color w:val="222222"/>
          <w:sz w:val="19"/>
          <w:szCs w:val="19"/>
          <w:shd w:val="clear" w:color="auto" w:fill="FFFFFF"/>
        </w:rPr>
        <w:t>Rte_Pim_FricLrngData</w:t>
      </w:r>
      <w:proofErr w:type="spellEnd"/>
      <w:r w:rsidRPr="00F4059D">
        <w:rPr>
          <w:rFonts w:ascii="Arial" w:hAnsi="Arial" w:cs="Arial"/>
          <w:color w:val="222222"/>
          <w:sz w:val="19"/>
          <w:szCs w:val="19"/>
          <w:shd w:val="clear" w:color="auto" w:fill="FFFFFF"/>
        </w:rPr>
        <w:t>()-&gt;</w:t>
      </w:r>
      <w:proofErr w:type="spellStart"/>
      <w:r w:rsidRPr="00F4059D">
        <w:rPr>
          <w:rFonts w:ascii="Arial" w:hAnsi="Arial" w:cs="Arial"/>
          <w:color w:val="222222"/>
          <w:sz w:val="19"/>
          <w:szCs w:val="19"/>
          <w:shd w:val="clear" w:color="auto" w:fill="FFFFFF"/>
        </w:rPr>
        <w:t>Hys</w:t>
      </w:r>
      <w:proofErr w:type="spellEnd"/>
      <w:r>
        <w:rPr>
          <w:rFonts w:ascii="Arial" w:hAnsi="Arial" w:cs="Arial"/>
          <w:color w:val="222222"/>
          <w:sz w:val="19"/>
          <w:szCs w:val="19"/>
          <w:shd w:val="clear" w:color="auto" w:fill="FFFFFF"/>
        </w:rPr>
        <w:t xml:space="preserve"> and </w:t>
      </w:r>
      <w:proofErr w:type="spellStart"/>
      <w:r w:rsidRPr="00F4059D">
        <w:rPr>
          <w:rFonts w:ascii="Arial" w:hAnsi="Arial" w:cs="Arial"/>
          <w:color w:val="222222"/>
          <w:sz w:val="19"/>
          <w:szCs w:val="19"/>
          <w:shd w:val="clear" w:color="auto" w:fill="FFFFFF"/>
        </w:rPr>
        <w:t>Rte_Pim_FricLrngData</w:t>
      </w:r>
      <w:proofErr w:type="spellEnd"/>
      <w:r w:rsidRPr="00F4059D">
        <w:rPr>
          <w:rFonts w:ascii="Arial" w:hAnsi="Arial" w:cs="Arial"/>
          <w:color w:val="222222"/>
          <w:sz w:val="19"/>
          <w:szCs w:val="19"/>
          <w:shd w:val="clear" w:color="auto" w:fill="FFFFFF"/>
        </w:rPr>
        <w:t>()-&gt;</w:t>
      </w:r>
      <w:proofErr w:type="spellStart"/>
      <w:r w:rsidRPr="00F4059D">
        <w:rPr>
          <w:rFonts w:ascii="Arial" w:hAnsi="Arial" w:cs="Arial"/>
          <w:color w:val="222222"/>
          <w:sz w:val="19"/>
          <w:szCs w:val="19"/>
          <w:shd w:val="clear" w:color="auto" w:fill="FFFFFF"/>
        </w:rPr>
        <w:t>RngCntr</w:t>
      </w:r>
      <w:proofErr w:type="spellEnd"/>
      <w:r>
        <w:rPr>
          <w:rFonts w:ascii="Arial" w:hAnsi="Arial" w:cs="Arial"/>
          <w:color w:val="222222"/>
          <w:sz w:val="19"/>
          <w:szCs w:val="19"/>
          <w:shd w:val="clear" w:color="auto" w:fill="FFFFFF"/>
        </w:rPr>
        <w:t xml:space="preserve">, performed casting the array argument back to </w:t>
      </w:r>
      <w:proofErr w:type="spellStart"/>
      <w:r>
        <w:rPr>
          <w:rFonts w:ascii="Arial" w:hAnsi="Arial" w:cs="Arial"/>
          <w:color w:val="222222"/>
          <w:sz w:val="19"/>
          <w:szCs w:val="19"/>
          <w:shd w:val="clear" w:color="auto" w:fill="FFFFFF"/>
        </w:rPr>
        <w:t>it's</w:t>
      </w:r>
      <w:proofErr w:type="spellEnd"/>
      <w:r>
        <w:rPr>
          <w:rFonts w:ascii="Arial" w:hAnsi="Arial" w:cs="Arial"/>
          <w:color w:val="222222"/>
          <w:sz w:val="19"/>
          <w:szCs w:val="19"/>
          <w:shd w:val="clear" w:color="auto" w:fill="FFFFFF"/>
        </w:rPr>
        <w:t xml:space="preserve"> actual type (similar to what we do with </w:t>
      </w:r>
      <w:proofErr w:type="spellStart"/>
      <w:r>
        <w:rPr>
          <w:rFonts w:ascii="Arial" w:hAnsi="Arial" w:cs="Arial"/>
          <w:color w:val="222222"/>
          <w:sz w:val="19"/>
          <w:szCs w:val="19"/>
          <w:shd w:val="clear" w:color="auto" w:fill="FFFFFF"/>
        </w:rPr>
        <w:t>cal</w:t>
      </w:r>
      <w:proofErr w:type="spellEnd"/>
      <w:r>
        <w:rPr>
          <w:rFonts w:ascii="Arial" w:hAnsi="Arial" w:cs="Arial"/>
          <w:color w:val="222222"/>
          <w:sz w:val="19"/>
          <w:szCs w:val="19"/>
          <w:shd w:val="clear" w:color="auto" w:fill="FFFFFF"/>
        </w:rPr>
        <w:t xml:space="preserve"> arrays) so we can use normal indexing.</w:t>
      </w:r>
    </w:p>
    <w:p w:rsidR="0044746B" w:rsidRPr="00AA38E8" w:rsidRDefault="0044746B" w:rsidP="0044746B">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50" w:name="_Toc468713310"/>
      <w:r w:rsidRPr="00AA38E8">
        <w:rPr>
          <w:rFonts w:ascii="Calibri" w:hAnsi="Calibri" w:cs="Calibri"/>
        </w:rPr>
        <w:t>(Processing of function)………</w:t>
      </w:r>
      <w:bookmarkEnd w:id="150"/>
    </w:p>
    <w:p w:rsidR="0044746B" w:rsidRPr="00A26934" w:rsidRDefault="0044746B" w:rsidP="0044746B">
      <w:pPr>
        <w:rPr>
          <w:rFonts w:cs="Calibri"/>
          <w:i/>
        </w:rPr>
      </w:pPr>
      <w:r>
        <w:rPr>
          <w:rFonts w:cs="Calibri"/>
          <w:i/>
        </w:rPr>
        <w:t>On server invocation call</w:t>
      </w:r>
    </w:p>
    <w:p w:rsidR="00BD1F9B" w:rsidRDefault="00BD1F9B" w:rsidP="00D16A53">
      <w:pPr>
        <w:rPr>
          <w:rFonts w:cs="Calibri"/>
          <w:i/>
        </w:rPr>
      </w:pPr>
    </w:p>
    <w:p w:rsidR="0044746B" w:rsidRDefault="0044746B" w:rsidP="0044746B">
      <w:pPr>
        <w:pStyle w:val="Heading2"/>
        <w:numPr>
          <w:ilvl w:val="2"/>
          <w:numId w:val="11"/>
        </w:numPr>
        <w:tabs>
          <w:tab w:val="clear" w:pos="1017"/>
          <w:tab w:val="num" w:pos="567"/>
        </w:tabs>
        <w:spacing w:after="60"/>
        <w:ind w:left="567"/>
        <w:rPr>
          <w:rFonts w:ascii="Calibri" w:hAnsi="Calibri" w:cs="Calibri"/>
        </w:rPr>
      </w:pPr>
      <w:bookmarkStart w:id="151" w:name="_Toc468713311"/>
      <w:r>
        <w:rPr>
          <w:rFonts w:ascii="Calibri" w:hAnsi="Calibri" w:cs="Calibri"/>
        </w:rPr>
        <w:t>Server Runnable Name</w:t>
      </w:r>
      <w:bookmarkEnd w:id="151"/>
    </w:p>
    <w:p w:rsidR="0044746B" w:rsidRPr="001A7207" w:rsidRDefault="0044746B" w:rsidP="001A7207">
      <w:pPr>
        <w:pStyle w:val="Heading4"/>
        <w:numPr>
          <w:ilvl w:val="0"/>
          <w:numId w:val="0"/>
        </w:numPr>
        <w:ind w:left="864" w:hanging="864"/>
      </w:pPr>
      <w:proofErr w:type="spellStart"/>
      <w:r w:rsidRPr="0044746B">
        <w:rPr>
          <w:rFonts w:ascii="Calibri" w:hAnsi="Calibri" w:cs="Calibri"/>
          <w:b w:val="0"/>
          <w:i/>
          <w:szCs w:val="24"/>
          <w:lang w:bidi="ur-PK"/>
        </w:rPr>
        <w:t>SetFricData</w:t>
      </w:r>
      <w:proofErr w:type="spellEnd"/>
    </w:p>
    <w:p w:rsidR="0044746B" w:rsidRPr="001A7207" w:rsidRDefault="0044746B" w:rsidP="0044746B">
      <w:pPr>
        <w:pStyle w:val="Heading4"/>
        <w:rPr>
          <w:sz w:val="28"/>
          <w:szCs w:val="28"/>
        </w:rPr>
      </w:pPr>
      <w:r w:rsidRPr="001A7207">
        <w:rPr>
          <w:sz w:val="28"/>
          <w:szCs w:val="28"/>
        </w:rPr>
        <w:t>Design Rationale</w:t>
      </w:r>
    </w:p>
    <w:p w:rsidR="0044746B" w:rsidRDefault="0044746B" w:rsidP="0044746B">
      <w:pPr>
        <w:rPr>
          <w:rFonts w:cs="Calibri"/>
          <w:i/>
        </w:rPr>
      </w:pPr>
      <w:r>
        <w:rPr>
          <w:rFonts w:cs="Calibri"/>
          <w:i/>
        </w:rPr>
        <w:t>Refer FDD</w:t>
      </w:r>
    </w:p>
    <w:p w:rsidR="00F4059D" w:rsidRPr="00A26934" w:rsidRDefault="00F4059D" w:rsidP="00F4059D">
      <w:pPr>
        <w:rPr>
          <w:rFonts w:cs="Calibri"/>
          <w:i/>
        </w:rPr>
      </w:pPr>
      <w:r>
        <w:rPr>
          <w:rFonts w:ascii="Arial" w:hAnsi="Arial" w:cs="Arial"/>
          <w:color w:val="222222"/>
          <w:sz w:val="19"/>
          <w:szCs w:val="19"/>
          <w:shd w:val="clear" w:color="auto" w:fill="FFFFFF"/>
        </w:rPr>
        <w:t xml:space="preserve">To avoid calculating array indexing for updating from PIMs </w:t>
      </w:r>
      <w:proofErr w:type="spellStart"/>
      <w:r w:rsidRPr="00F4059D">
        <w:rPr>
          <w:rFonts w:ascii="Arial" w:hAnsi="Arial" w:cs="Arial"/>
          <w:color w:val="222222"/>
          <w:sz w:val="19"/>
          <w:szCs w:val="19"/>
          <w:shd w:val="clear" w:color="auto" w:fill="FFFFFF"/>
        </w:rPr>
        <w:t>Rte_Pim_FricLrngData</w:t>
      </w:r>
      <w:proofErr w:type="spellEnd"/>
      <w:r w:rsidRPr="00F4059D">
        <w:rPr>
          <w:rFonts w:ascii="Arial" w:hAnsi="Arial" w:cs="Arial"/>
          <w:color w:val="222222"/>
          <w:sz w:val="19"/>
          <w:szCs w:val="19"/>
          <w:shd w:val="clear" w:color="auto" w:fill="FFFFFF"/>
        </w:rPr>
        <w:t>()-&gt;</w:t>
      </w:r>
      <w:proofErr w:type="spellStart"/>
      <w:r w:rsidRPr="00F4059D">
        <w:rPr>
          <w:rFonts w:ascii="Arial" w:hAnsi="Arial" w:cs="Arial"/>
          <w:color w:val="222222"/>
          <w:sz w:val="19"/>
          <w:szCs w:val="19"/>
          <w:shd w:val="clear" w:color="auto" w:fill="FFFFFF"/>
        </w:rPr>
        <w:t>Hys</w:t>
      </w:r>
      <w:proofErr w:type="spellEnd"/>
      <w:r>
        <w:rPr>
          <w:rFonts w:ascii="Arial" w:hAnsi="Arial" w:cs="Arial"/>
          <w:color w:val="222222"/>
          <w:sz w:val="19"/>
          <w:szCs w:val="19"/>
          <w:shd w:val="clear" w:color="auto" w:fill="FFFFFF"/>
        </w:rPr>
        <w:t xml:space="preserve"> and </w:t>
      </w:r>
      <w:proofErr w:type="spellStart"/>
      <w:r w:rsidRPr="00F4059D">
        <w:rPr>
          <w:rFonts w:ascii="Arial" w:hAnsi="Arial" w:cs="Arial"/>
          <w:color w:val="222222"/>
          <w:sz w:val="19"/>
          <w:szCs w:val="19"/>
          <w:shd w:val="clear" w:color="auto" w:fill="FFFFFF"/>
        </w:rPr>
        <w:t>Rte_Pim_FricLrngData</w:t>
      </w:r>
      <w:proofErr w:type="spellEnd"/>
      <w:r w:rsidRPr="00F4059D">
        <w:rPr>
          <w:rFonts w:ascii="Arial" w:hAnsi="Arial" w:cs="Arial"/>
          <w:color w:val="222222"/>
          <w:sz w:val="19"/>
          <w:szCs w:val="19"/>
          <w:shd w:val="clear" w:color="auto" w:fill="FFFFFF"/>
        </w:rPr>
        <w:t>()-&gt;</w:t>
      </w:r>
      <w:proofErr w:type="spellStart"/>
      <w:r w:rsidRPr="00F4059D">
        <w:rPr>
          <w:rFonts w:ascii="Arial" w:hAnsi="Arial" w:cs="Arial"/>
          <w:color w:val="222222"/>
          <w:sz w:val="19"/>
          <w:szCs w:val="19"/>
          <w:shd w:val="clear" w:color="auto" w:fill="FFFFFF"/>
        </w:rPr>
        <w:t>RngCntr</w:t>
      </w:r>
      <w:proofErr w:type="spellEnd"/>
      <w:r>
        <w:rPr>
          <w:rFonts w:ascii="Arial" w:hAnsi="Arial" w:cs="Arial"/>
          <w:color w:val="222222"/>
          <w:sz w:val="19"/>
          <w:szCs w:val="19"/>
          <w:shd w:val="clear" w:color="auto" w:fill="FFFFFF"/>
        </w:rPr>
        <w:t xml:space="preserve">, performed casting the array argument back to </w:t>
      </w:r>
      <w:proofErr w:type="spellStart"/>
      <w:r>
        <w:rPr>
          <w:rFonts w:ascii="Arial" w:hAnsi="Arial" w:cs="Arial"/>
          <w:color w:val="222222"/>
          <w:sz w:val="19"/>
          <w:szCs w:val="19"/>
          <w:shd w:val="clear" w:color="auto" w:fill="FFFFFF"/>
        </w:rPr>
        <w:t>it's</w:t>
      </w:r>
      <w:proofErr w:type="spellEnd"/>
      <w:r>
        <w:rPr>
          <w:rFonts w:ascii="Arial" w:hAnsi="Arial" w:cs="Arial"/>
          <w:color w:val="222222"/>
          <w:sz w:val="19"/>
          <w:szCs w:val="19"/>
          <w:shd w:val="clear" w:color="auto" w:fill="FFFFFF"/>
        </w:rPr>
        <w:t xml:space="preserve"> actual type (similar to what we do with </w:t>
      </w:r>
      <w:proofErr w:type="spellStart"/>
      <w:r>
        <w:rPr>
          <w:rFonts w:ascii="Arial" w:hAnsi="Arial" w:cs="Arial"/>
          <w:color w:val="222222"/>
          <w:sz w:val="19"/>
          <w:szCs w:val="19"/>
          <w:shd w:val="clear" w:color="auto" w:fill="FFFFFF"/>
        </w:rPr>
        <w:t>cal</w:t>
      </w:r>
      <w:proofErr w:type="spellEnd"/>
      <w:r>
        <w:rPr>
          <w:rFonts w:ascii="Arial" w:hAnsi="Arial" w:cs="Arial"/>
          <w:color w:val="222222"/>
          <w:sz w:val="19"/>
          <w:szCs w:val="19"/>
          <w:shd w:val="clear" w:color="auto" w:fill="FFFFFF"/>
        </w:rPr>
        <w:t xml:space="preserve"> arrays) so we can use normal indexing.</w:t>
      </w:r>
    </w:p>
    <w:p w:rsidR="00F4059D" w:rsidRPr="00A26934" w:rsidRDefault="00F4059D" w:rsidP="0044746B">
      <w:pPr>
        <w:rPr>
          <w:rFonts w:cs="Calibri"/>
          <w:i/>
        </w:rPr>
      </w:pPr>
    </w:p>
    <w:p w:rsidR="0044746B" w:rsidRPr="00AA38E8" w:rsidRDefault="0044746B" w:rsidP="0044746B">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52" w:name="_Toc468713312"/>
      <w:r w:rsidRPr="00AA38E8">
        <w:rPr>
          <w:rFonts w:ascii="Calibri" w:hAnsi="Calibri" w:cs="Calibri"/>
        </w:rPr>
        <w:t>(Processing of function)………</w:t>
      </w:r>
      <w:bookmarkEnd w:id="152"/>
    </w:p>
    <w:p w:rsidR="0044746B" w:rsidRDefault="0044746B" w:rsidP="0044746B">
      <w:pPr>
        <w:rPr>
          <w:ins w:id="153" w:author="Matt Leser" w:date="2017-10-05T16:34:00Z"/>
          <w:rFonts w:cs="Calibri"/>
          <w:i/>
        </w:rPr>
      </w:pPr>
      <w:r>
        <w:rPr>
          <w:rFonts w:cs="Calibri"/>
          <w:i/>
        </w:rPr>
        <w:t>On server invocation call</w:t>
      </w:r>
    </w:p>
    <w:p w:rsidR="00C05C22" w:rsidRDefault="00C05C22" w:rsidP="00C05C22">
      <w:pPr>
        <w:pStyle w:val="Heading2"/>
        <w:numPr>
          <w:ilvl w:val="2"/>
          <w:numId w:val="11"/>
        </w:numPr>
        <w:tabs>
          <w:tab w:val="clear" w:pos="1017"/>
          <w:tab w:val="num" w:pos="567"/>
        </w:tabs>
        <w:spacing w:after="60"/>
        <w:ind w:left="567"/>
        <w:rPr>
          <w:ins w:id="154" w:author="Matt Leser" w:date="2017-10-05T16:34:00Z"/>
          <w:rFonts w:ascii="Calibri" w:hAnsi="Calibri" w:cs="Calibri"/>
        </w:rPr>
      </w:pPr>
      <w:ins w:id="155" w:author="Matt Leser" w:date="2017-10-05T16:34:00Z">
        <w:r>
          <w:rPr>
            <w:rFonts w:ascii="Calibri" w:hAnsi="Calibri" w:cs="Calibri"/>
          </w:rPr>
          <w:t>Server Runnable Name</w:t>
        </w:r>
      </w:ins>
    </w:p>
    <w:p w:rsidR="00C05C22" w:rsidRPr="00BD1F9B" w:rsidRDefault="00C05C22" w:rsidP="00C05C22">
      <w:pPr>
        <w:rPr>
          <w:ins w:id="156" w:author="Matt Leser" w:date="2017-10-05T16:34:00Z"/>
          <w:rFonts w:cs="Calibri"/>
          <w:i/>
        </w:rPr>
      </w:pPr>
      <w:proofErr w:type="spellStart"/>
      <w:ins w:id="157" w:author="Matt Leser" w:date="2017-10-05T16:34:00Z">
        <w:r>
          <w:rPr>
            <w:rFonts w:cs="Calibri"/>
            <w:i/>
          </w:rPr>
          <w:t>FricLrngShtDwn</w:t>
        </w:r>
        <w:proofErr w:type="spellEnd"/>
      </w:ins>
    </w:p>
    <w:p w:rsidR="00C05C22" w:rsidRPr="00AA38E8" w:rsidRDefault="00C05C22" w:rsidP="00C05C22">
      <w:pPr>
        <w:pStyle w:val="Heading2"/>
        <w:numPr>
          <w:ilvl w:val="3"/>
          <w:numId w:val="11"/>
        </w:numPr>
        <w:spacing w:after="60"/>
        <w:rPr>
          <w:ins w:id="158" w:author="Matt Leser" w:date="2017-10-05T16:34:00Z"/>
          <w:rFonts w:ascii="Calibri" w:hAnsi="Calibri" w:cs="Calibri"/>
        </w:rPr>
      </w:pPr>
      <w:ins w:id="159" w:author="Matt Leser" w:date="2017-10-05T16:34:00Z">
        <w:r w:rsidRPr="00AA38E8">
          <w:rPr>
            <w:rFonts w:ascii="Calibri" w:hAnsi="Calibri" w:cs="Calibri"/>
          </w:rPr>
          <w:t>Design Rationale</w:t>
        </w:r>
      </w:ins>
    </w:p>
    <w:p w:rsidR="00C05C22" w:rsidRPr="00A26934" w:rsidRDefault="00C05C22" w:rsidP="00C05C22">
      <w:pPr>
        <w:rPr>
          <w:ins w:id="160" w:author="Matt Leser" w:date="2017-10-05T16:34:00Z"/>
          <w:rFonts w:cs="Calibri"/>
          <w:i/>
        </w:rPr>
      </w:pPr>
      <w:ins w:id="161" w:author="Matt Leser" w:date="2017-10-05T16:34:00Z">
        <w:r>
          <w:rPr>
            <w:rFonts w:cs="Calibri"/>
            <w:i/>
          </w:rPr>
          <w:t>Refer FDD</w:t>
        </w:r>
      </w:ins>
    </w:p>
    <w:p w:rsidR="00C05C22" w:rsidRPr="00A96C16" w:rsidRDefault="00C05C22">
      <w:pPr>
        <w:pStyle w:val="Heading2"/>
        <w:numPr>
          <w:ilvl w:val="3"/>
          <w:numId w:val="11"/>
        </w:numPr>
        <w:spacing w:after="60"/>
        <w:rPr>
          <w:rFonts w:cs="Calibri"/>
        </w:rPr>
        <w:pPrChange w:id="162" w:author="Matt Leser" w:date="2017-10-05T16:35:00Z">
          <w:pPr/>
        </w:pPrChange>
      </w:pPr>
      <w:ins w:id="163" w:author="Matt Leser" w:date="2017-10-05T16:34:00Z">
        <w:r w:rsidRPr="00AA38E8" w:rsidDel="00793E2B">
          <w:rPr>
            <w:rFonts w:ascii="Calibri" w:hAnsi="Calibri" w:cs="Calibri"/>
          </w:rPr>
          <w:lastRenderedPageBreak/>
          <w:t xml:space="preserve"> </w:t>
        </w:r>
        <w:r w:rsidRPr="00AA38E8">
          <w:rPr>
            <w:rFonts w:ascii="Calibri" w:hAnsi="Calibri" w:cs="Calibri"/>
          </w:rPr>
          <w:t>(Processing of function)………</w:t>
        </w:r>
      </w:ins>
    </w:p>
    <w:p w:rsidR="0044746B" w:rsidRPr="00A26934" w:rsidRDefault="0044746B" w:rsidP="00D16A53">
      <w:pPr>
        <w:rPr>
          <w:rFonts w:cs="Calibri"/>
          <w:i/>
        </w:rPr>
      </w:pPr>
    </w:p>
    <w:p w:rsidR="008C6874" w:rsidRPr="00AA38E8" w:rsidRDefault="008C6874" w:rsidP="008C6874">
      <w:pPr>
        <w:pStyle w:val="Heading2"/>
        <w:spacing w:after="60"/>
        <w:rPr>
          <w:rFonts w:ascii="Calibri" w:hAnsi="Calibri" w:cs="Calibri"/>
        </w:rPr>
      </w:pPr>
      <w:bookmarkStart w:id="164" w:name="_Toc468713313"/>
      <w:r w:rsidRPr="00AA38E8">
        <w:rPr>
          <w:rFonts w:ascii="Calibri" w:hAnsi="Calibri" w:cs="Calibri"/>
        </w:rPr>
        <w:t>Interrupt Functions</w:t>
      </w:r>
      <w:bookmarkEnd w:id="131"/>
      <w:bookmarkEnd w:id="132"/>
      <w:bookmarkEnd w:id="164"/>
    </w:p>
    <w:p w:rsidR="008C6874" w:rsidRPr="0033680E" w:rsidRDefault="00851F7B" w:rsidP="00D16A53">
      <w:pPr>
        <w:tabs>
          <w:tab w:val="left" w:pos="2454"/>
        </w:tabs>
        <w:rPr>
          <w:rFonts w:cs="Calibri"/>
          <w:i/>
        </w:rPr>
      </w:pPr>
      <w:r>
        <w:rPr>
          <w:rFonts w:cs="Calibri"/>
          <w:i/>
        </w:rPr>
        <w:t>None</w:t>
      </w:r>
      <w:r w:rsidR="00D16A53">
        <w:rPr>
          <w:rFonts w:cs="Calibri"/>
          <w:i/>
        </w:rPr>
        <w:tab/>
      </w:r>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165" w:name="_Toc468713314"/>
      <w:r>
        <w:rPr>
          <w:rFonts w:ascii="Calibri" w:hAnsi="Calibri" w:cs="Calibri"/>
        </w:rPr>
        <w:t>Interrupt Function Name</w:t>
      </w:r>
      <w:bookmarkEnd w:id="165"/>
    </w:p>
    <w:p w:rsidR="008C6874" w:rsidRPr="00CC5FFD" w:rsidRDefault="00D16A53" w:rsidP="008C6874">
      <w:pPr>
        <w:rPr>
          <w:rFonts w:cs="Calibri"/>
          <w:i/>
        </w:rPr>
      </w:pPr>
      <w:r>
        <w:rPr>
          <w:rFonts w:cs="Calibri"/>
          <w:i/>
        </w:rPr>
        <w:t>None</w:t>
      </w:r>
    </w:p>
    <w:p w:rsidR="008C6874" w:rsidRPr="00AA38E8" w:rsidRDefault="008C6874" w:rsidP="008C6874">
      <w:pPr>
        <w:pStyle w:val="Heading2"/>
        <w:numPr>
          <w:ilvl w:val="3"/>
          <w:numId w:val="11"/>
        </w:numPr>
        <w:spacing w:after="60"/>
        <w:rPr>
          <w:rFonts w:ascii="Calibri" w:hAnsi="Calibri" w:cs="Calibri"/>
        </w:rPr>
      </w:pPr>
      <w:bookmarkStart w:id="166" w:name="_Toc421011531"/>
      <w:bookmarkStart w:id="167" w:name="_Toc468713315"/>
      <w:r w:rsidRPr="00AA38E8">
        <w:rPr>
          <w:rFonts w:ascii="Calibri" w:hAnsi="Calibri" w:cs="Calibri"/>
        </w:rPr>
        <w:t>Design Rationale</w:t>
      </w:r>
      <w:bookmarkEnd w:id="166"/>
      <w:bookmarkEnd w:id="167"/>
    </w:p>
    <w:p w:rsidR="008C6874" w:rsidRPr="00CC5FFD" w:rsidRDefault="00D16A53" w:rsidP="008C6874">
      <w:pPr>
        <w:rPr>
          <w:rFonts w:cs="Calibri"/>
          <w:i/>
        </w:rPr>
      </w:pPr>
      <w:r>
        <w:rPr>
          <w:rFonts w:cs="Calibri"/>
          <w:i/>
        </w:rPr>
        <w:t>NA</w:t>
      </w:r>
    </w:p>
    <w:p w:rsidR="008C6874" w:rsidRPr="00AA38E8" w:rsidRDefault="008C6874" w:rsidP="008C6874">
      <w:pPr>
        <w:pStyle w:val="Heading2"/>
        <w:numPr>
          <w:ilvl w:val="3"/>
          <w:numId w:val="11"/>
        </w:numPr>
        <w:spacing w:after="60"/>
        <w:rPr>
          <w:rFonts w:ascii="Calibri" w:hAnsi="Calibri" w:cs="Calibri"/>
        </w:rPr>
      </w:pPr>
      <w:bookmarkStart w:id="168" w:name="_Toc421011532"/>
      <w:bookmarkStart w:id="169" w:name="_Toc468713316"/>
      <w:r w:rsidRPr="00AA38E8">
        <w:rPr>
          <w:rFonts w:ascii="Calibri" w:hAnsi="Calibri" w:cs="Calibri"/>
        </w:rPr>
        <w:t>(Processing of the ISR function)…..</w:t>
      </w:r>
      <w:bookmarkEnd w:id="168"/>
      <w:bookmarkEnd w:id="169"/>
    </w:p>
    <w:p w:rsidR="002B094F" w:rsidRPr="008C6874" w:rsidRDefault="00D16A53" w:rsidP="008C6874">
      <w:pPr>
        <w:rPr>
          <w:rFonts w:cs="Calibri"/>
          <w:i/>
        </w:rPr>
      </w:pPr>
      <w:r>
        <w:rPr>
          <w:rFonts w:cs="Calibri"/>
          <w:i/>
        </w:rPr>
        <w:t>NA</w:t>
      </w:r>
    </w:p>
    <w:p w:rsidR="002B094F" w:rsidRPr="008C6874" w:rsidRDefault="002B094F" w:rsidP="008C6874">
      <w:pPr>
        <w:pStyle w:val="Heading2"/>
        <w:spacing w:after="60"/>
        <w:rPr>
          <w:rFonts w:ascii="Calibri" w:hAnsi="Calibri" w:cs="Calibri"/>
        </w:rPr>
      </w:pPr>
      <w:bookmarkStart w:id="170" w:name="_Toc338170485"/>
      <w:bookmarkStart w:id="171" w:name="_Toc418080074"/>
      <w:bookmarkStart w:id="172" w:name="_Toc421709919"/>
      <w:bookmarkStart w:id="173" w:name="_Toc468713317"/>
      <w:r w:rsidRPr="008C6874">
        <w:rPr>
          <w:rFonts w:ascii="Calibri" w:hAnsi="Calibri" w:cs="Calibri"/>
        </w:rPr>
        <w:t>Module Internal (Local) Functions</w:t>
      </w:r>
      <w:bookmarkEnd w:id="170"/>
      <w:bookmarkEnd w:id="171"/>
      <w:bookmarkEnd w:id="172"/>
      <w:bookmarkEnd w:id="173"/>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174" w:name="_Toc421011540"/>
      <w:bookmarkStart w:id="175" w:name="_Toc468713318"/>
      <w:r w:rsidRPr="00AA38E8">
        <w:rPr>
          <w:rFonts w:ascii="Calibri" w:hAnsi="Calibri" w:cs="Calibri"/>
        </w:rPr>
        <w:t>Local Function #1</w:t>
      </w:r>
      <w:bookmarkEnd w:id="174"/>
      <w:bookmarkEnd w:id="17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D16A53" w:rsidP="00F4318C">
            <w:pPr>
              <w:spacing w:before="60"/>
              <w:rPr>
                <w:rFonts w:cs="Calibri"/>
                <w:sz w:val="16"/>
              </w:rPr>
            </w:pPr>
            <w:proofErr w:type="spellStart"/>
            <w:r w:rsidRPr="00D16A53">
              <w:rPr>
                <w:rFonts w:cs="Calibri"/>
                <w:sz w:val="16"/>
              </w:rPr>
              <w:t>FricLearning</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D16A53" w:rsidRPr="00AA38E8" w:rsidTr="00F4318C">
        <w:tc>
          <w:tcPr>
            <w:tcW w:w="1779" w:type="dxa"/>
            <w:vMerge w:val="restart"/>
          </w:tcPr>
          <w:p w:rsidR="00D16A53" w:rsidRPr="00AA38E8" w:rsidRDefault="00D16A53" w:rsidP="00F4318C">
            <w:pPr>
              <w:spacing w:before="60"/>
              <w:rPr>
                <w:rFonts w:cs="Calibri"/>
                <w:b/>
                <w:bCs/>
                <w:sz w:val="16"/>
              </w:rPr>
            </w:pPr>
            <w:r w:rsidRPr="00AA38E8">
              <w:rPr>
                <w:rFonts w:cs="Calibri"/>
                <w:b/>
                <w:bCs/>
                <w:sz w:val="16"/>
              </w:rPr>
              <w:t xml:space="preserve">Arguments Passed </w:t>
            </w:r>
          </w:p>
        </w:tc>
        <w:tc>
          <w:tcPr>
            <w:tcW w:w="4179" w:type="dxa"/>
          </w:tcPr>
          <w:p w:rsidR="00D16A53" w:rsidRPr="00AA38E8" w:rsidRDefault="00D16A53" w:rsidP="00F4318C">
            <w:pPr>
              <w:spacing w:before="60"/>
              <w:rPr>
                <w:rFonts w:cs="Calibri"/>
                <w:sz w:val="16"/>
              </w:rPr>
            </w:pPr>
            <w:r w:rsidRPr="00D16A53">
              <w:rPr>
                <w:rFonts w:cs="Calibri"/>
                <w:sz w:val="16"/>
              </w:rPr>
              <w:t>SelHwAg_HwDeg_T_f32</w:t>
            </w:r>
          </w:p>
        </w:tc>
        <w:tc>
          <w:tcPr>
            <w:tcW w:w="990" w:type="dxa"/>
          </w:tcPr>
          <w:p w:rsidR="00D16A53" w:rsidRPr="00AA38E8" w:rsidRDefault="00D16A53" w:rsidP="00F4318C">
            <w:pPr>
              <w:spacing w:before="60"/>
              <w:rPr>
                <w:rFonts w:cs="Calibri"/>
                <w:sz w:val="16"/>
              </w:rPr>
            </w:pPr>
            <w:r>
              <w:rPr>
                <w:rFonts w:cs="Calibri"/>
                <w:sz w:val="16"/>
              </w:rPr>
              <w:t>Float32</w:t>
            </w:r>
          </w:p>
        </w:tc>
        <w:tc>
          <w:tcPr>
            <w:tcW w:w="990" w:type="dxa"/>
          </w:tcPr>
          <w:p w:rsidR="00D16A53" w:rsidRPr="00AA38E8" w:rsidRDefault="00D16A53" w:rsidP="00F4318C">
            <w:pPr>
              <w:spacing w:before="60"/>
              <w:rPr>
                <w:rFonts w:cs="Calibri"/>
                <w:sz w:val="16"/>
              </w:rPr>
            </w:pPr>
            <w:r w:rsidRPr="00D16A53">
              <w:rPr>
                <w:rFonts w:cs="Calibri"/>
                <w:sz w:val="16"/>
              </w:rPr>
              <w:t>-1440</w:t>
            </w:r>
            <w:r>
              <w:rPr>
                <w:rFonts w:cs="Calibri"/>
                <w:sz w:val="16"/>
              </w:rPr>
              <w:t>.0</w:t>
            </w:r>
          </w:p>
        </w:tc>
        <w:tc>
          <w:tcPr>
            <w:tcW w:w="990" w:type="dxa"/>
          </w:tcPr>
          <w:p w:rsidR="00D16A53" w:rsidRPr="00AA38E8" w:rsidRDefault="00D16A53" w:rsidP="00F4318C">
            <w:pPr>
              <w:spacing w:before="60"/>
              <w:rPr>
                <w:rFonts w:cs="Calibri"/>
                <w:sz w:val="16"/>
              </w:rPr>
            </w:pPr>
            <w:r w:rsidRPr="00D16A53">
              <w:rPr>
                <w:rFonts w:cs="Calibri"/>
                <w:sz w:val="16"/>
              </w:rPr>
              <w:t>1440</w:t>
            </w:r>
            <w:r>
              <w:rPr>
                <w:rFonts w:cs="Calibri"/>
                <w:sz w:val="16"/>
              </w:rPr>
              <w:t>.0</w:t>
            </w:r>
          </w:p>
        </w:tc>
      </w:tr>
      <w:tr w:rsidR="00D16A53" w:rsidRPr="00AA38E8" w:rsidTr="00F4318C">
        <w:tc>
          <w:tcPr>
            <w:tcW w:w="1779" w:type="dxa"/>
            <w:vMerge/>
          </w:tcPr>
          <w:p w:rsidR="00D16A53" w:rsidRPr="00AA38E8" w:rsidRDefault="00D16A53" w:rsidP="00F4318C">
            <w:pPr>
              <w:spacing w:before="60"/>
              <w:rPr>
                <w:rFonts w:cs="Calibri"/>
                <w:b/>
                <w:bCs/>
                <w:sz w:val="16"/>
              </w:rPr>
            </w:pPr>
          </w:p>
        </w:tc>
        <w:tc>
          <w:tcPr>
            <w:tcW w:w="4179" w:type="dxa"/>
          </w:tcPr>
          <w:p w:rsidR="00D16A53" w:rsidRPr="00AA38E8" w:rsidRDefault="00D16A53" w:rsidP="00F4318C">
            <w:pPr>
              <w:spacing w:before="60"/>
              <w:rPr>
                <w:rFonts w:cs="Calibri"/>
                <w:sz w:val="16"/>
              </w:rPr>
            </w:pPr>
            <w:r w:rsidRPr="00D16A53">
              <w:rPr>
                <w:rFonts w:cs="Calibri"/>
                <w:sz w:val="16"/>
              </w:rPr>
              <w:t>SelColTq_HwNwtMtr_T_f32</w:t>
            </w:r>
          </w:p>
        </w:tc>
        <w:tc>
          <w:tcPr>
            <w:tcW w:w="990" w:type="dxa"/>
          </w:tcPr>
          <w:p w:rsidR="00D16A53" w:rsidRPr="00AA38E8" w:rsidRDefault="00D16A53" w:rsidP="00F4318C">
            <w:pPr>
              <w:spacing w:before="60"/>
              <w:rPr>
                <w:rFonts w:cs="Calibri"/>
                <w:sz w:val="16"/>
              </w:rPr>
            </w:pPr>
            <w:r>
              <w:rPr>
                <w:rFonts w:cs="Calibri"/>
                <w:sz w:val="16"/>
              </w:rPr>
              <w:t>Float32</w:t>
            </w:r>
          </w:p>
        </w:tc>
        <w:tc>
          <w:tcPr>
            <w:tcW w:w="990" w:type="dxa"/>
          </w:tcPr>
          <w:p w:rsidR="00D16A53" w:rsidRPr="00AA38E8" w:rsidRDefault="00D16A53" w:rsidP="00F4318C">
            <w:pPr>
              <w:spacing w:before="60"/>
              <w:rPr>
                <w:rFonts w:cs="Calibri"/>
                <w:sz w:val="16"/>
              </w:rPr>
            </w:pPr>
            <w:r>
              <w:rPr>
                <w:rFonts w:cs="Calibri"/>
                <w:sz w:val="16"/>
              </w:rPr>
              <w:t>-10</w:t>
            </w:r>
          </w:p>
        </w:tc>
        <w:tc>
          <w:tcPr>
            <w:tcW w:w="990" w:type="dxa"/>
          </w:tcPr>
          <w:p w:rsidR="00D16A53" w:rsidRPr="00AA38E8" w:rsidRDefault="00D16A53" w:rsidP="00F4318C">
            <w:pPr>
              <w:spacing w:before="60"/>
              <w:rPr>
                <w:rFonts w:cs="Calibri"/>
                <w:sz w:val="16"/>
              </w:rPr>
            </w:pPr>
            <w:r>
              <w:rPr>
                <w:rFonts w:cs="Calibri"/>
                <w:sz w:val="16"/>
              </w:rPr>
              <w:t>10</w:t>
            </w:r>
          </w:p>
        </w:tc>
      </w:tr>
      <w:tr w:rsidR="00D16A53" w:rsidRPr="00AA38E8" w:rsidTr="00F4318C">
        <w:tc>
          <w:tcPr>
            <w:tcW w:w="1779" w:type="dxa"/>
            <w:vMerge/>
          </w:tcPr>
          <w:p w:rsidR="00D16A53" w:rsidRPr="00AA38E8" w:rsidRDefault="00D16A53" w:rsidP="00F4318C">
            <w:pPr>
              <w:spacing w:before="60"/>
              <w:rPr>
                <w:rFonts w:cs="Calibri"/>
                <w:b/>
                <w:bCs/>
                <w:sz w:val="16"/>
              </w:rPr>
            </w:pPr>
          </w:p>
        </w:tc>
        <w:tc>
          <w:tcPr>
            <w:tcW w:w="4179" w:type="dxa"/>
          </w:tcPr>
          <w:p w:rsidR="00D16A53" w:rsidRPr="00AA38E8" w:rsidRDefault="00D16A53" w:rsidP="00F4318C">
            <w:pPr>
              <w:spacing w:before="60"/>
              <w:rPr>
                <w:rFonts w:cs="Calibri"/>
                <w:sz w:val="16"/>
              </w:rPr>
            </w:pPr>
            <w:r w:rsidRPr="00D16A53">
              <w:rPr>
                <w:rFonts w:cs="Calibri"/>
                <w:sz w:val="16"/>
              </w:rPr>
              <w:t>VehSpdIdx_Cnt_T_u16</w:t>
            </w:r>
          </w:p>
        </w:tc>
        <w:tc>
          <w:tcPr>
            <w:tcW w:w="990" w:type="dxa"/>
          </w:tcPr>
          <w:p w:rsidR="00D16A53" w:rsidRPr="00AA38E8" w:rsidRDefault="00D16A53" w:rsidP="00F4318C">
            <w:pPr>
              <w:spacing w:before="60"/>
              <w:rPr>
                <w:rFonts w:cs="Calibri"/>
                <w:sz w:val="16"/>
              </w:rPr>
            </w:pPr>
            <w:r>
              <w:rPr>
                <w:rFonts w:cs="Calibri"/>
                <w:sz w:val="16"/>
              </w:rPr>
              <w:t>Uint16</w:t>
            </w:r>
          </w:p>
        </w:tc>
        <w:tc>
          <w:tcPr>
            <w:tcW w:w="990" w:type="dxa"/>
          </w:tcPr>
          <w:p w:rsidR="00D16A53" w:rsidRPr="00AA38E8" w:rsidRDefault="00D16A53" w:rsidP="00F4318C">
            <w:pPr>
              <w:spacing w:before="60"/>
              <w:rPr>
                <w:rFonts w:cs="Calibri"/>
                <w:sz w:val="16"/>
              </w:rPr>
            </w:pPr>
            <w:r>
              <w:rPr>
                <w:rFonts w:cs="Calibri"/>
                <w:sz w:val="16"/>
              </w:rPr>
              <w:t>0</w:t>
            </w:r>
          </w:p>
        </w:tc>
        <w:tc>
          <w:tcPr>
            <w:tcW w:w="990" w:type="dxa"/>
          </w:tcPr>
          <w:p w:rsidR="00D16A53" w:rsidRPr="00AA38E8" w:rsidRDefault="00D16A53" w:rsidP="00F4318C">
            <w:pPr>
              <w:spacing w:before="60"/>
              <w:rPr>
                <w:rFonts w:cs="Calibri"/>
                <w:sz w:val="16"/>
              </w:rPr>
            </w:pPr>
            <w:r>
              <w:rPr>
                <w:rFonts w:cs="Calibri"/>
                <w:sz w:val="16"/>
              </w:rPr>
              <w:t>3</w:t>
            </w:r>
          </w:p>
        </w:tc>
      </w:tr>
      <w:tr w:rsidR="00D16A53" w:rsidRPr="00AA38E8" w:rsidTr="00F4318C">
        <w:tc>
          <w:tcPr>
            <w:tcW w:w="1779" w:type="dxa"/>
            <w:vMerge/>
          </w:tcPr>
          <w:p w:rsidR="00D16A53" w:rsidRPr="00AA38E8" w:rsidRDefault="00D16A53" w:rsidP="00F4318C">
            <w:pPr>
              <w:spacing w:before="60"/>
              <w:rPr>
                <w:rFonts w:cs="Calibri"/>
                <w:b/>
                <w:bCs/>
                <w:sz w:val="16"/>
              </w:rPr>
            </w:pPr>
          </w:p>
        </w:tc>
        <w:tc>
          <w:tcPr>
            <w:tcW w:w="4179" w:type="dxa"/>
          </w:tcPr>
          <w:p w:rsidR="00D16A53" w:rsidRPr="00AA38E8" w:rsidRDefault="00D16A53" w:rsidP="00F4318C">
            <w:pPr>
              <w:spacing w:before="60"/>
              <w:rPr>
                <w:rFonts w:cs="Calibri"/>
                <w:sz w:val="16"/>
              </w:rPr>
            </w:pPr>
            <w:r w:rsidRPr="00D16A53">
              <w:rPr>
                <w:rFonts w:cs="Calibri"/>
                <w:sz w:val="16"/>
              </w:rPr>
              <w:t>HwVelDir_Cnt_T_u08</w:t>
            </w:r>
          </w:p>
        </w:tc>
        <w:tc>
          <w:tcPr>
            <w:tcW w:w="990" w:type="dxa"/>
          </w:tcPr>
          <w:p w:rsidR="00D16A53" w:rsidRPr="00AA38E8" w:rsidRDefault="00D16A53" w:rsidP="00F4318C">
            <w:pPr>
              <w:spacing w:before="60"/>
              <w:rPr>
                <w:rFonts w:cs="Calibri"/>
                <w:sz w:val="16"/>
              </w:rPr>
            </w:pPr>
            <w:r>
              <w:rPr>
                <w:rFonts w:cs="Calibri"/>
                <w:sz w:val="16"/>
              </w:rPr>
              <w:t>Uint8</w:t>
            </w:r>
          </w:p>
        </w:tc>
        <w:tc>
          <w:tcPr>
            <w:tcW w:w="990" w:type="dxa"/>
          </w:tcPr>
          <w:p w:rsidR="00D16A53" w:rsidRPr="00AA38E8" w:rsidRDefault="00D16A53" w:rsidP="00F4318C">
            <w:pPr>
              <w:spacing w:before="60"/>
              <w:rPr>
                <w:rFonts w:cs="Calibri"/>
                <w:sz w:val="16"/>
              </w:rPr>
            </w:pPr>
            <w:r>
              <w:rPr>
                <w:rFonts w:cs="Calibri"/>
                <w:sz w:val="16"/>
              </w:rPr>
              <w:t>0</w:t>
            </w:r>
          </w:p>
        </w:tc>
        <w:tc>
          <w:tcPr>
            <w:tcW w:w="990" w:type="dxa"/>
          </w:tcPr>
          <w:p w:rsidR="00D16A53" w:rsidRPr="00AA38E8" w:rsidRDefault="00D16A53" w:rsidP="00F4318C">
            <w:pPr>
              <w:spacing w:before="60"/>
              <w:rPr>
                <w:rFonts w:cs="Calibri"/>
                <w:sz w:val="16"/>
              </w:rPr>
            </w:pPr>
            <w:r>
              <w:rPr>
                <w:rFonts w:cs="Calibri"/>
                <w:sz w:val="16"/>
              </w:rPr>
              <w:t>1</w:t>
            </w:r>
          </w:p>
        </w:tc>
      </w:tr>
      <w:tr w:rsidR="00683A49" w:rsidRPr="00AA38E8" w:rsidTr="00F4318C">
        <w:tc>
          <w:tcPr>
            <w:tcW w:w="1779" w:type="dxa"/>
          </w:tcPr>
          <w:p w:rsidR="00683A49" w:rsidRPr="00AA38E8" w:rsidRDefault="00683A49" w:rsidP="00F4318C">
            <w:pPr>
              <w:spacing w:before="60"/>
              <w:rPr>
                <w:rFonts w:cs="Calibri"/>
                <w:b/>
                <w:bCs/>
                <w:sz w:val="16"/>
              </w:rPr>
            </w:pPr>
          </w:p>
        </w:tc>
        <w:tc>
          <w:tcPr>
            <w:tcW w:w="4179" w:type="dxa"/>
          </w:tcPr>
          <w:p w:rsidR="00683A49" w:rsidRPr="00D16A53" w:rsidRDefault="00683A49" w:rsidP="00F4318C">
            <w:pPr>
              <w:spacing w:before="60"/>
              <w:rPr>
                <w:rFonts w:cs="Calibri"/>
                <w:sz w:val="16"/>
              </w:rPr>
            </w:pPr>
            <w:proofErr w:type="spellStart"/>
            <w:r w:rsidRPr="00683A49">
              <w:rPr>
                <w:rFonts w:cs="Calibri"/>
                <w:sz w:val="16"/>
              </w:rPr>
              <w:t>LrngEna_Cnt_T_Logl</w:t>
            </w:r>
            <w:proofErr w:type="spellEnd"/>
          </w:p>
        </w:tc>
        <w:tc>
          <w:tcPr>
            <w:tcW w:w="990" w:type="dxa"/>
          </w:tcPr>
          <w:p w:rsidR="00683A49" w:rsidRDefault="00683A49" w:rsidP="00F4318C">
            <w:pPr>
              <w:spacing w:before="60"/>
              <w:rPr>
                <w:rFonts w:cs="Calibri"/>
                <w:sz w:val="16"/>
              </w:rPr>
            </w:pPr>
            <w:r>
              <w:rPr>
                <w:rFonts w:cs="Calibri"/>
                <w:sz w:val="16"/>
              </w:rPr>
              <w:t>Boolean</w:t>
            </w:r>
          </w:p>
        </w:tc>
        <w:tc>
          <w:tcPr>
            <w:tcW w:w="990" w:type="dxa"/>
          </w:tcPr>
          <w:p w:rsidR="00683A49" w:rsidRDefault="00683A49" w:rsidP="00F4318C">
            <w:pPr>
              <w:spacing w:before="60"/>
              <w:rPr>
                <w:rFonts w:cs="Calibri"/>
                <w:sz w:val="16"/>
              </w:rPr>
            </w:pPr>
            <w:r>
              <w:rPr>
                <w:rFonts w:cs="Calibri"/>
                <w:sz w:val="16"/>
              </w:rPr>
              <w:t>FALSE</w:t>
            </w:r>
          </w:p>
        </w:tc>
        <w:tc>
          <w:tcPr>
            <w:tcW w:w="990" w:type="dxa"/>
          </w:tcPr>
          <w:p w:rsidR="00683A49" w:rsidRDefault="00683A49" w:rsidP="00F4318C">
            <w:pPr>
              <w:spacing w:before="60"/>
              <w:rPr>
                <w:rFonts w:cs="Calibri"/>
                <w:sz w:val="16"/>
              </w:rPr>
            </w:pPr>
            <w:r>
              <w:rPr>
                <w:rFonts w:cs="Calibri"/>
                <w:sz w:val="16"/>
              </w:rPr>
              <w:t>TRUE</w:t>
            </w:r>
          </w:p>
        </w:tc>
      </w:tr>
      <w:tr w:rsidR="009D396C" w:rsidRPr="00AA38E8" w:rsidTr="0070721B">
        <w:trPr>
          <w:trHeight w:val="761"/>
        </w:trPr>
        <w:tc>
          <w:tcPr>
            <w:tcW w:w="1779" w:type="dxa"/>
          </w:tcPr>
          <w:p w:rsidR="009D396C" w:rsidRPr="00AA38E8" w:rsidRDefault="009D396C" w:rsidP="00F4318C">
            <w:pPr>
              <w:spacing w:before="60"/>
              <w:rPr>
                <w:rFonts w:cs="Calibri"/>
                <w:b/>
                <w:bCs/>
                <w:sz w:val="16"/>
              </w:rPr>
            </w:pPr>
            <w:r w:rsidRPr="00AA38E8">
              <w:rPr>
                <w:rFonts w:cs="Calibri"/>
                <w:b/>
                <w:bCs/>
                <w:sz w:val="16"/>
              </w:rPr>
              <w:t>Return Value</w:t>
            </w:r>
          </w:p>
        </w:tc>
        <w:tc>
          <w:tcPr>
            <w:tcW w:w="4179" w:type="dxa"/>
          </w:tcPr>
          <w:p w:rsidR="009D396C" w:rsidRPr="00AA38E8" w:rsidRDefault="009D396C" w:rsidP="00F4318C">
            <w:pPr>
              <w:spacing w:before="60"/>
              <w:rPr>
                <w:rFonts w:cs="Calibri"/>
                <w:sz w:val="16"/>
              </w:rPr>
            </w:pPr>
            <w:r>
              <w:rPr>
                <w:rFonts w:cs="Calibri"/>
                <w:sz w:val="16"/>
              </w:rPr>
              <w:t>NA</w:t>
            </w:r>
          </w:p>
        </w:tc>
        <w:tc>
          <w:tcPr>
            <w:tcW w:w="990" w:type="dxa"/>
          </w:tcPr>
          <w:p w:rsidR="009D396C" w:rsidRPr="00AA38E8" w:rsidRDefault="009D396C" w:rsidP="00F4318C">
            <w:pPr>
              <w:spacing w:before="60"/>
              <w:rPr>
                <w:rFonts w:cs="Calibri"/>
                <w:sz w:val="16"/>
              </w:rPr>
            </w:pPr>
            <w:r>
              <w:rPr>
                <w:rFonts w:cs="Calibri"/>
                <w:sz w:val="16"/>
              </w:rPr>
              <w:t>NA</w:t>
            </w:r>
          </w:p>
        </w:tc>
        <w:tc>
          <w:tcPr>
            <w:tcW w:w="990" w:type="dxa"/>
          </w:tcPr>
          <w:p w:rsidR="009D396C" w:rsidRPr="00AA38E8" w:rsidRDefault="009D396C" w:rsidP="00F4318C">
            <w:pPr>
              <w:spacing w:before="60"/>
              <w:rPr>
                <w:rFonts w:cs="Calibri"/>
                <w:sz w:val="16"/>
              </w:rPr>
            </w:pPr>
            <w:r>
              <w:rPr>
                <w:rFonts w:cs="Calibri"/>
                <w:sz w:val="16"/>
              </w:rPr>
              <w:t>NA</w:t>
            </w:r>
          </w:p>
        </w:tc>
        <w:tc>
          <w:tcPr>
            <w:tcW w:w="990" w:type="dxa"/>
          </w:tcPr>
          <w:p w:rsidR="009D396C" w:rsidRPr="00AA38E8" w:rsidRDefault="009D396C" w:rsidP="00F4318C">
            <w:pPr>
              <w:spacing w:before="60"/>
              <w:rPr>
                <w:rFonts w:cs="Calibri"/>
                <w:sz w:val="16"/>
              </w:rPr>
            </w:pPr>
            <w:r>
              <w:rPr>
                <w:rFonts w:cs="Calibri"/>
                <w:sz w:val="16"/>
              </w:rPr>
              <w:t>NA</w:t>
            </w:r>
          </w:p>
        </w:tc>
      </w:tr>
    </w:tbl>
    <w:p w:rsidR="008C6874" w:rsidRDefault="008C6874" w:rsidP="008C6874">
      <w:pPr>
        <w:pStyle w:val="Heading2"/>
        <w:numPr>
          <w:ilvl w:val="3"/>
          <w:numId w:val="11"/>
        </w:numPr>
        <w:spacing w:after="60"/>
        <w:rPr>
          <w:rFonts w:ascii="Calibri" w:hAnsi="Calibri" w:cs="Calibri"/>
        </w:rPr>
      </w:pPr>
      <w:bookmarkStart w:id="176" w:name="_Toc468713319"/>
      <w:bookmarkStart w:id="177" w:name="_Toc421011541"/>
      <w:r>
        <w:rPr>
          <w:rFonts w:ascii="Calibri" w:hAnsi="Calibri" w:cs="Calibri"/>
        </w:rPr>
        <w:t>Design Rationale</w:t>
      </w:r>
      <w:bookmarkEnd w:id="176"/>
    </w:p>
    <w:p w:rsidR="008C6874" w:rsidRDefault="008C6874" w:rsidP="008C6874">
      <w:pPr>
        <w:pStyle w:val="Heading2"/>
        <w:numPr>
          <w:ilvl w:val="3"/>
          <w:numId w:val="11"/>
        </w:numPr>
        <w:spacing w:after="60"/>
        <w:rPr>
          <w:rFonts w:ascii="Calibri" w:hAnsi="Calibri" w:cs="Calibri"/>
        </w:rPr>
      </w:pPr>
      <w:bookmarkStart w:id="178" w:name="_Toc468713320"/>
      <w:r>
        <w:rPr>
          <w:rFonts w:ascii="Calibri" w:hAnsi="Calibri" w:cs="Calibri"/>
        </w:rPr>
        <w:t>Processing</w:t>
      </w:r>
      <w:bookmarkEnd w:id="177"/>
      <w:bookmarkEnd w:id="178"/>
    </w:p>
    <w:p w:rsidR="00D16A53" w:rsidRDefault="00D16A53" w:rsidP="00470817">
      <w:pPr>
        <w:autoSpaceDE w:val="0"/>
        <w:autoSpaceDN w:val="0"/>
        <w:adjustRightInd w:val="0"/>
        <w:spacing w:after="0"/>
        <w:rPr>
          <w:lang w:bidi="ar-SA"/>
        </w:rPr>
      </w:pPr>
      <w:r>
        <w:rPr>
          <w:lang w:bidi="ar-SA"/>
        </w:rPr>
        <w:t>Refer to ‘</w:t>
      </w:r>
      <w:proofErr w:type="spellStart"/>
      <w:r>
        <w:rPr>
          <w:lang w:bidi="ar-SA"/>
        </w:rPr>
        <w:t>FricLearning</w:t>
      </w:r>
      <w:proofErr w:type="spellEnd"/>
      <w:r>
        <w:rPr>
          <w:lang w:bidi="ar-SA"/>
        </w:rPr>
        <w:t>’ subsystem in FDD</w:t>
      </w:r>
      <w:r w:rsidR="00B10BB0">
        <w:rPr>
          <w:lang w:bidi="ar-SA"/>
        </w:rPr>
        <w:t>.</w:t>
      </w:r>
      <w:r w:rsidR="00F13C07">
        <w:rPr>
          <w:lang w:bidi="ar-SA"/>
        </w:rPr>
        <w:t xml:space="preserve"> </w:t>
      </w:r>
    </w:p>
    <w:p w:rsidR="00B10BB0" w:rsidRPr="00CD3B81" w:rsidRDefault="00F30C7B" w:rsidP="00B10BB0">
      <w:pPr>
        <w:rPr>
          <w:lang w:bidi="ar-SA"/>
        </w:rPr>
      </w:pPr>
      <w:r>
        <w:rPr>
          <w:lang w:bidi="ar-SA"/>
        </w:rPr>
        <w:t>Following</w:t>
      </w:r>
      <w:r w:rsidR="00A746D5">
        <w:rPr>
          <w:lang w:bidi="ar-SA"/>
        </w:rPr>
        <w:t xml:space="preserve"> per instance data is updated</w:t>
      </w:r>
      <w:r w:rsidR="00470817">
        <w:rPr>
          <w:lang w:bidi="ar-SA"/>
        </w:rPr>
        <w: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B10BB0" w:rsidRPr="000074B7" w:rsidTr="00B10BB0">
        <w:tc>
          <w:tcPr>
            <w:tcW w:w="8928" w:type="dxa"/>
          </w:tcPr>
          <w:p w:rsidR="00B10BB0" w:rsidRPr="000074B7" w:rsidRDefault="00B10BB0" w:rsidP="0070721B">
            <w:pPr>
              <w:spacing w:before="60"/>
              <w:rPr>
                <w:rFonts w:cs="Calibri"/>
                <w:sz w:val="16"/>
              </w:rPr>
            </w:pPr>
            <w:r w:rsidRPr="00D97072">
              <w:rPr>
                <w:rFonts w:cs="Calibri"/>
                <w:sz w:val="16"/>
              </w:rPr>
              <w:t>*</w:t>
            </w:r>
            <w:proofErr w:type="spellStart"/>
            <w:r w:rsidRPr="00D97072">
              <w:rPr>
                <w:rFonts w:cs="Calibri"/>
                <w:sz w:val="16"/>
              </w:rPr>
              <w:t>Rte_Pim_RawAvrg</w:t>
            </w:r>
            <w:proofErr w:type="spellEnd"/>
            <w:r w:rsidRPr="00D97072">
              <w:rPr>
                <w:rFonts w:cs="Calibri"/>
                <w:sz w:val="16"/>
              </w:rPr>
              <w:t>()</w:t>
            </w:r>
            <w:r>
              <w:rPr>
                <w:rFonts w:cs="Calibri"/>
                <w:sz w:val="16"/>
              </w:rPr>
              <w:t xml:space="preserve"> (Min:0, Max:20)</w:t>
            </w:r>
          </w:p>
        </w:tc>
      </w:tr>
      <w:tr w:rsidR="00B10BB0" w:rsidRPr="000074B7" w:rsidTr="00B10BB0">
        <w:tc>
          <w:tcPr>
            <w:tcW w:w="8928" w:type="dxa"/>
          </w:tcPr>
          <w:p w:rsidR="00B10BB0" w:rsidRPr="000074B7" w:rsidRDefault="00B10BB0" w:rsidP="0070721B">
            <w:pPr>
              <w:spacing w:before="60"/>
              <w:rPr>
                <w:rFonts w:cs="Calibri"/>
                <w:sz w:val="16"/>
              </w:rPr>
            </w:pPr>
            <w:proofErr w:type="spellStart"/>
            <w:r w:rsidRPr="00D97072">
              <w:rPr>
                <w:rFonts w:cs="Calibri"/>
                <w:sz w:val="16"/>
              </w:rPr>
              <w:t>Rte_Pim_SatnAvrgFric</w:t>
            </w:r>
            <w:proofErr w:type="spellEnd"/>
            <w:r w:rsidRPr="00D97072">
              <w:rPr>
                <w:rFonts w:cs="Calibri"/>
                <w:sz w:val="16"/>
              </w:rPr>
              <w:t>()[VehSpdIdx_Cnt_T_u16]</w:t>
            </w:r>
            <w:r>
              <w:rPr>
                <w:rFonts w:cs="Calibri"/>
                <w:sz w:val="16"/>
              </w:rPr>
              <w:t xml:space="preserve"> (Min:0, Max:20)</w:t>
            </w:r>
          </w:p>
        </w:tc>
      </w:tr>
    </w:tbl>
    <w:p w:rsidR="00B10BB0" w:rsidRDefault="00B10BB0" w:rsidP="00D16A53">
      <w:pPr>
        <w:rPr>
          <w:lang w:bidi="ar-SA"/>
        </w:rPr>
      </w:pPr>
    </w:p>
    <w:p w:rsidR="00470817" w:rsidRDefault="00470817" w:rsidP="00470817">
      <w:pPr>
        <w:autoSpaceDE w:val="0"/>
        <w:autoSpaceDN w:val="0"/>
        <w:adjustRightInd w:val="0"/>
        <w:spacing w:after="0"/>
        <w:rPr>
          <w:lang w:bidi="ar-SA"/>
        </w:rPr>
      </w:pPr>
      <w:r>
        <w:rPr>
          <w:lang w:bidi="ar-SA"/>
        </w:rPr>
        <w:t xml:space="preserve">Also writes the outputs </w:t>
      </w:r>
      <w:proofErr w:type="spellStart"/>
      <w:r w:rsidRPr="00470817">
        <w:rPr>
          <w:lang w:bidi="ar-SA"/>
        </w:rPr>
        <w:t>SysFricEstimd</w:t>
      </w:r>
      <w:proofErr w:type="spellEnd"/>
      <w:r w:rsidRPr="00470817">
        <w:rPr>
          <w:lang w:bidi="ar-SA"/>
        </w:rPr>
        <w:t xml:space="preserve"> and </w:t>
      </w:r>
      <w:proofErr w:type="spellStart"/>
      <w:r w:rsidRPr="00470817">
        <w:rPr>
          <w:lang w:bidi="ar-SA"/>
        </w:rPr>
        <w:t>SysSatnFricEstimd</w:t>
      </w:r>
      <w:proofErr w:type="spellEnd"/>
    </w:p>
    <w:p w:rsidR="00570DC6" w:rsidRPr="00AA38E8" w:rsidRDefault="00E94C86" w:rsidP="00570DC6">
      <w:pPr>
        <w:pStyle w:val="Heading2"/>
        <w:numPr>
          <w:ilvl w:val="2"/>
          <w:numId w:val="11"/>
        </w:numPr>
        <w:tabs>
          <w:tab w:val="clear" w:pos="1017"/>
          <w:tab w:val="num" w:pos="567"/>
        </w:tabs>
        <w:spacing w:after="60"/>
        <w:ind w:left="567"/>
        <w:rPr>
          <w:rFonts w:ascii="Calibri" w:hAnsi="Calibri" w:cs="Calibri"/>
        </w:rPr>
      </w:pPr>
      <w:bookmarkStart w:id="179" w:name="_Toc468713321"/>
      <w:r>
        <w:rPr>
          <w:rFonts w:ascii="Calibri" w:hAnsi="Calibri" w:cs="Calibri"/>
        </w:rPr>
        <w:t>Local Function #2</w:t>
      </w:r>
      <w:bookmarkEnd w:id="17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570DC6" w:rsidRPr="00AA38E8" w:rsidTr="0070721B">
        <w:tc>
          <w:tcPr>
            <w:tcW w:w="1779" w:type="dxa"/>
          </w:tcPr>
          <w:p w:rsidR="00570DC6" w:rsidRPr="00AA38E8" w:rsidRDefault="00570DC6" w:rsidP="0070721B">
            <w:pPr>
              <w:spacing w:before="60"/>
              <w:rPr>
                <w:rFonts w:cs="Calibri"/>
                <w:b/>
                <w:bCs/>
                <w:sz w:val="16"/>
              </w:rPr>
            </w:pPr>
            <w:r w:rsidRPr="00AA38E8">
              <w:rPr>
                <w:rFonts w:cs="Calibri"/>
                <w:b/>
                <w:bCs/>
                <w:sz w:val="16"/>
              </w:rPr>
              <w:t>Function Name</w:t>
            </w:r>
          </w:p>
        </w:tc>
        <w:tc>
          <w:tcPr>
            <w:tcW w:w="4179" w:type="dxa"/>
          </w:tcPr>
          <w:p w:rsidR="00570DC6" w:rsidRPr="00AA38E8" w:rsidRDefault="00570DC6" w:rsidP="0070721B">
            <w:pPr>
              <w:spacing w:before="60"/>
              <w:rPr>
                <w:rFonts w:cs="Calibri"/>
                <w:sz w:val="16"/>
              </w:rPr>
            </w:pPr>
            <w:proofErr w:type="spellStart"/>
            <w:r w:rsidRPr="00570DC6">
              <w:rPr>
                <w:rFonts w:cs="Calibri"/>
                <w:sz w:val="16"/>
              </w:rPr>
              <w:t>RunningAndCalibrationModes</w:t>
            </w:r>
            <w:proofErr w:type="spellEnd"/>
          </w:p>
        </w:tc>
        <w:tc>
          <w:tcPr>
            <w:tcW w:w="990" w:type="dxa"/>
            <w:shd w:val="pct30" w:color="FFFF00" w:fill="auto"/>
          </w:tcPr>
          <w:p w:rsidR="00570DC6" w:rsidRPr="00AA38E8" w:rsidRDefault="00570DC6" w:rsidP="0070721B">
            <w:pPr>
              <w:spacing w:before="60"/>
              <w:jc w:val="center"/>
              <w:rPr>
                <w:rFonts w:cs="Calibri"/>
                <w:sz w:val="16"/>
              </w:rPr>
            </w:pPr>
            <w:r w:rsidRPr="00AA38E8">
              <w:rPr>
                <w:rFonts w:cs="Calibri"/>
                <w:sz w:val="16"/>
              </w:rPr>
              <w:t>Type</w:t>
            </w:r>
          </w:p>
        </w:tc>
        <w:tc>
          <w:tcPr>
            <w:tcW w:w="990" w:type="dxa"/>
            <w:shd w:val="pct30" w:color="FFFF00" w:fill="auto"/>
          </w:tcPr>
          <w:p w:rsidR="00570DC6" w:rsidRPr="00AA38E8" w:rsidRDefault="00570DC6" w:rsidP="0070721B">
            <w:pPr>
              <w:spacing w:before="60"/>
              <w:jc w:val="center"/>
              <w:rPr>
                <w:rFonts w:cs="Calibri"/>
                <w:sz w:val="16"/>
              </w:rPr>
            </w:pPr>
            <w:r w:rsidRPr="00AA38E8">
              <w:rPr>
                <w:rFonts w:cs="Calibri"/>
                <w:sz w:val="16"/>
              </w:rPr>
              <w:t>Min</w:t>
            </w:r>
          </w:p>
        </w:tc>
        <w:tc>
          <w:tcPr>
            <w:tcW w:w="990" w:type="dxa"/>
            <w:shd w:val="pct30" w:color="FFFF00" w:fill="auto"/>
          </w:tcPr>
          <w:p w:rsidR="00570DC6" w:rsidRPr="00AA38E8" w:rsidRDefault="00570DC6" w:rsidP="0070721B">
            <w:pPr>
              <w:spacing w:before="60"/>
              <w:jc w:val="center"/>
              <w:rPr>
                <w:rFonts w:cs="Calibri"/>
                <w:sz w:val="16"/>
              </w:rPr>
            </w:pPr>
            <w:r w:rsidRPr="00AA38E8">
              <w:rPr>
                <w:rFonts w:cs="Calibri"/>
                <w:sz w:val="16"/>
              </w:rPr>
              <w:t>Max</w:t>
            </w:r>
          </w:p>
        </w:tc>
      </w:tr>
      <w:tr w:rsidR="00570DC6" w:rsidRPr="00AA38E8" w:rsidTr="0070721B">
        <w:tc>
          <w:tcPr>
            <w:tcW w:w="1779" w:type="dxa"/>
          </w:tcPr>
          <w:p w:rsidR="00570DC6" w:rsidRPr="00AA38E8" w:rsidRDefault="00570DC6" w:rsidP="0070721B">
            <w:pPr>
              <w:spacing w:before="60"/>
              <w:rPr>
                <w:rFonts w:cs="Calibri"/>
                <w:b/>
                <w:bCs/>
                <w:sz w:val="16"/>
              </w:rPr>
            </w:pPr>
            <w:r w:rsidRPr="00AA38E8">
              <w:rPr>
                <w:rFonts w:cs="Calibri"/>
                <w:b/>
                <w:bCs/>
                <w:sz w:val="16"/>
              </w:rPr>
              <w:t xml:space="preserve">Arguments Passed </w:t>
            </w:r>
          </w:p>
        </w:tc>
        <w:tc>
          <w:tcPr>
            <w:tcW w:w="4179" w:type="dxa"/>
          </w:tcPr>
          <w:p w:rsidR="00570DC6" w:rsidRPr="00AA38E8" w:rsidRDefault="009609D6" w:rsidP="0070721B">
            <w:pPr>
              <w:spacing w:before="60"/>
              <w:rPr>
                <w:rFonts w:cs="Calibri"/>
                <w:sz w:val="16"/>
              </w:rPr>
            </w:pPr>
            <w:r>
              <w:rPr>
                <w:rFonts w:cs="Calibri"/>
                <w:sz w:val="16"/>
              </w:rPr>
              <w:t>*</w:t>
            </w:r>
            <w:r w:rsidRPr="009609D6">
              <w:rPr>
                <w:rFonts w:cs="Calibri"/>
                <w:sz w:val="16"/>
              </w:rPr>
              <w:t>FricOffs_HwNwtMtr_T_f32</w:t>
            </w:r>
          </w:p>
        </w:tc>
        <w:tc>
          <w:tcPr>
            <w:tcW w:w="990" w:type="dxa"/>
          </w:tcPr>
          <w:p w:rsidR="00570DC6" w:rsidRPr="00AA38E8" w:rsidRDefault="009609D6" w:rsidP="0070721B">
            <w:pPr>
              <w:spacing w:before="60"/>
              <w:rPr>
                <w:rFonts w:cs="Calibri"/>
                <w:sz w:val="16"/>
              </w:rPr>
            </w:pPr>
            <w:r>
              <w:rPr>
                <w:rFonts w:cs="Calibri"/>
                <w:sz w:val="16"/>
              </w:rPr>
              <w:t xml:space="preserve">Float32 </w:t>
            </w:r>
          </w:p>
        </w:tc>
        <w:tc>
          <w:tcPr>
            <w:tcW w:w="990" w:type="dxa"/>
          </w:tcPr>
          <w:p w:rsidR="00570DC6" w:rsidRPr="00AA38E8" w:rsidRDefault="009609D6" w:rsidP="0070721B">
            <w:pPr>
              <w:spacing w:before="60"/>
              <w:rPr>
                <w:rFonts w:cs="Calibri"/>
                <w:sz w:val="16"/>
              </w:rPr>
            </w:pPr>
            <w:r>
              <w:rPr>
                <w:rFonts w:cs="Calibri"/>
                <w:sz w:val="16"/>
              </w:rPr>
              <w:t>-5.0</w:t>
            </w:r>
          </w:p>
        </w:tc>
        <w:tc>
          <w:tcPr>
            <w:tcW w:w="990" w:type="dxa"/>
          </w:tcPr>
          <w:p w:rsidR="00570DC6" w:rsidRPr="00AA38E8" w:rsidRDefault="009609D6" w:rsidP="0070721B">
            <w:pPr>
              <w:spacing w:before="60"/>
              <w:rPr>
                <w:rFonts w:cs="Calibri"/>
                <w:sz w:val="16"/>
              </w:rPr>
            </w:pPr>
            <w:r>
              <w:rPr>
                <w:rFonts w:cs="Calibri"/>
                <w:sz w:val="16"/>
              </w:rPr>
              <w:t>+5.0</w:t>
            </w:r>
          </w:p>
        </w:tc>
      </w:tr>
      <w:tr w:rsidR="00683A49" w:rsidRPr="00AA38E8" w:rsidTr="0070721B">
        <w:tc>
          <w:tcPr>
            <w:tcW w:w="1779" w:type="dxa"/>
          </w:tcPr>
          <w:p w:rsidR="00683A49" w:rsidRPr="00AA38E8" w:rsidRDefault="00683A49" w:rsidP="0070721B">
            <w:pPr>
              <w:spacing w:before="60"/>
              <w:rPr>
                <w:rFonts w:cs="Calibri"/>
                <w:b/>
                <w:bCs/>
                <w:sz w:val="16"/>
              </w:rPr>
            </w:pPr>
          </w:p>
        </w:tc>
        <w:tc>
          <w:tcPr>
            <w:tcW w:w="4179" w:type="dxa"/>
          </w:tcPr>
          <w:p w:rsidR="00683A49" w:rsidRDefault="00683A49" w:rsidP="0070721B">
            <w:pPr>
              <w:spacing w:before="60"/>
              <w:rPr>
                <w:rFonts w:cs="Calibri"/>
                <w:sz w:val="16"/>
              </w:rPr>
            </w:pPr>
            <w:r>
              <w:rPr>
                <w:rFonts w:cs="Calibri"/>
                <w:sz w:val="16"/>
              </w:rPr>
              <w:t>*</w:t>
            </w:r>
            <w:proofErr w:type="spellStart"/>
            <w:r w:rsidRPr="00683A49">
              <w:rPr>
                <w:rFonts w:cs="Calibri"/>
                <w:sz w:val="16"/>
              </w:rPr>
              <w:t>LrngEna_Cnt_T_Logl</w:t>
            </w:r>
            <w:proofErr w:type="spellEnd"/>
          </w:p>
        </w:tc>
        <w:tc>
          <w:tcPr>
            <w:tcW w:w="990" w:type="dxa"/>
          </w:tcPr>
          <w:p w:rsidR="00683A49" w:rsidRDefault="00683A49" w:rsidP="0070721B">
            <w:pPr>
              <w:spacing w:before="60"/>
              <w:rPr>
                <w:rFonts w:cs="Calibri"/>
                <w:sz w:val="16"/>
              </w:rPr>
            </w:pPr>
            <w:r>
              <w:rPr>
                <w:rFonts w:cs="Calibri"/>
                <w:sz w:val="16"/>
              </w:rPr>
              <w:t>Boolean</w:t>
            </w:r>
          </w:p>
        </w:tc>
        <w:tc>
          <w:tcPr>
            <w:tcW w:w="990" w:type="dxa"/>
          </w:tcPr>
          <w:p w:rsidR="00683A49" w:rsidRDefault="00683A49" w:rsidP="0070721B">
            <w:pPr>
              <w:spacing w:before="60"/>
              <w:rPr>
                <w:rFonts w:cs="Calibri"/>
                <w:sz w:val="16"/>
              </w:rPr>
            </w:pPr>
            <w:r>
              <w:rPr>
                <w:rFonts w:cs="Calibri"/>
                <w:sz w:val="16"/>
              </w:rPr>
              <w:t>FALSE</w:t>
            </w:r>
          </w:p>
        </w:tc>
        <w:tc>
          <w:tcPr>
            <w:tcW w:w="990" w:type="dxa"/>
          </w:tcPr>
          <w:p w:rsidR="00683A49" w:rsidRDefault="00683A49" w:rsidP="0070721B">
            <w:pPr>
              <w:spacing w:before="60"/>
              <w:rPr>
                <w:rFonts w:cs="Calibri"/>
                <w:sz w:val="16"/>
              </w:rPr>
            </w:pPr>
            <w:r>
              <w:rPr>
                <w:rFonts w:cs="Calibri"/>
                <w:sz w:val="16"/>
              </w:rPr>
              <w:t>TRUE</w:t>
            </w:r>
          </w:p>
        </w:tc>
      </w:tr>
      <w:tr w:rsidR="00683A49" w:rsidRPr="00AA38E8" w:rsidTr="0070721B">
        <w:trPr>
          <w:trHeight w:val="1146"/>
        </w:trPr>
        <w:tc>
          <w:tcPr>
            <w:tcW w:w="1779" w:type="dxa"/>
          </w:tcPr>
          <w:p w:rsidR="00683A49" w:rsidRPr="00AA38E8" w:rsidRDefault="00683A49" w:rsidP="0070721B">
            <w:pPr>
              <w:spacing w:before="60"/>
              <w:rPr>
                <w:rFonts w:cs="Calibri"/>
                <w:b/>
                <w:bCs/>
                <w:sz w:val="16"/>
              </w:rPr>
            </w:pPr>
            <w:r w:rsidRPr="00AA38E8">
              <w:rPr>
                <w:rFonts w:cs="Calibri"/>
                <w:b/>
                <w:bCs/>
                <w:sz w:val="16"/>
              </w:rPr>
              <w:t>Return Value</w:t>
            </w:r>
          </w:p>
        </w:tc>
        <w:tc>
          <w:tcPr>
            <w:tcW w:w="4179" w:type="dxa"/>
          </w:tcPr>
          <w:p w:rsidR="00683A49" w:rsidRPr="00CD3B81" w:rsidRDefault="00683A49" w:rsidP="00E94C86">
            <w:pPr>
              <w:spacing w:before="60"/>
              <w:rPr>
                <w:rFonts w:cs="Calibri"/>
                <w:sz w:val="16"/>
              </w:rPr>
            </w:pPr>
            <w:r>
              <w:rPr>
                <w:rFonts w:cs="Calibri"/>
                <w:sz w:val="16"/>
              </w:rPr>
              <w:t>None</w:t>
            </w:r>
          </w:p>
        </w:tc>
        <w:tc>
          <w:tcPr>
            <w:tcW w:w="990" w:type="dxa"/>
          </w:tcPr>
          <w:p w:rsidR="00683A49" w:rsidRPr="00AA38E8" w:rsidRDefault="00683A49" w:rsidP="0070721B">
            <w:pPr>
              <w:spacing w:before="60"/>
              <w:rPr>
                <w:rFonts w:cs="Calibri"/>
                <w:sz w:val="16"/>
              </w:rPr>
            </w:pPr>
            <w:r>
              <w:rPr>
                <w:rFonts w:cs="Calibri"/>
                <w:sz w:val="16"/>
              </w:rPr>
              <w:t>NA</w:t>
            </w:r>
          </w:p>
        </w:tc>
        <w:tc>
          <w:tcPr>
            <w:tcW w:w="990" w:type="dxa"/>
          </w:tcPr>
          <w:p w:rsidR="00683A49" w:rsidRPr="00AA38E8" w:rsidRDefault="00683A49" w:rsidP="0070721B">
            <w:pPr>
              <w:spacing w:before="60"/>
              <w:rPr>
                <w:rFonts w:cs="Calibri"/>
                <w:sz w:val="16"/>
              </w:rPr>
            </w:pPr>
            <w:r>
              <w:rPr>
                <w:rFonts w:cs="Calibri"/>
                <w:sz w:val="16"/>
              </w:rPr>
              <w:t>NA</w:t>
            </w:r>
          </w:p>
        </w:tc>
        <w:tc>
          <w:tcPr>
            <w:tcW w:w="990" w:type="dxa"/>
          </w:tcPr>
          <w:p w:rsidR="00683A49" w:rsidRPr="00AA38E8" w:rsidRDefault="00683A49" w:rsidP="0070721B">
            <w:pPr>
              <w:spacing w:before="60"/>
              <w:rPr>
                <w:rFonts w:cs="Calibri"/>
                <w:sz w:val="16"/>
              </w:rPr>
            </w:pPr>
            <w:r>
              <w:rPr>
                <w:rFonts w:cs="Calibri"/>
                <w:sz w:val="16"/>
              </w:rPr>
              <w:t>NA</w:t>
            </w:r>
          </w:p>
        </w:tc>
      </w:tr>
    </w:tbl>
    <w:p w:rsidR="00570DC6" w:rsidRDefault="00570DC6" w:rsidP="00570DC6">
      <w:pPr>
        <w:pStyle w:val="Heading2"/>
        <w:numPr>
          <w:ilvl w:val="3"/>
          <w:numId w:val="11"/>
        </w:numPr>
        <w:spacing w:after="60"/>
        <w:rPr>
          <w:rFonts w:ascii="Calibri" w:hAnsi="Calibri" w:cs="Calibri"/>
        </w:rPr>
      </w:pPr>
      <w:bookmarkStart w:id="180" w:name="_Toc468713322"/>
      <w:r>
        <w:rPr>
          <w:rFonts w:ascii="Calibri" w:hAnsi="Calibri" w:cs="Calibri"/>
        </w:rPr>
        <w:t>Design Rationale</w:t>
      </w:r>
      <w:bookmarkEnd w:id="180"/>
    </w:p>
    <w:p w:rsidR="00570DC6" w:rsidRDefault="00570DC6" w:rsidP="00570DC6">
      <w:pPr>
        <w:pStyle w:val="Heading2"/>
        <w:numPr>
          <w:ilvl w:val="3"/>
          <w:numId w:val="11"/>
        </w:numPr>
        <w:spacing w:after="60"/>
        <w:rPr>
          <w:rFonts w:ascii="Calibri" w:hAnsi="Calibri" w:cs="Calibri"/>
        </w:rPr>
      </w:pPr>
      <w:bookmarkStart w:id="181" w:name="_Toc468713323"/>
      <w:r>
        <w:rPr>
          <w:rFonts w:ascii="Calibri" w:hAnsi="Calibri" w:cs="Calibri"/>
        </w:rPr>
        <w:t>Processing</w:t>
      </w:r>
      <w:bookmarkEnd w:id="181"/>
    </w:p>
    <w:p w:rsidR="00CD3B81" w:rsidRPr="00CD3B81" w:rsidRDefault="00F30C7B" w:rsidP="00CD3B81">
      <w:pPr>
        <w:rPr>
          <w:lang w:bidi="ar-SA"/>
        </w:rPr>
      </w:pPr>
      <w:r>
        <w:rPr>
          <w:lang w:bidi="ar-SA"/>
        </w:rPr>
        <w:t>Following</w:t>
      </w:r>
      <w:r w:rsidR="00A746D5">
        <w:rPr>
          <w:lang w:bidi="ar-SA"/>
        </w:rPr>
        <w:t xml:space="preserve"> </w:t>
      </w:r>
      <w:r w:rsidR="008B1AEA">
        <w:rPr>
          <w:lang w:bidi="ar-SA"/>
        </w:rPr>
        <w:t>PIMs are</w:t>
      </w:r>
      <w:r w:rsidR="00A746D5">
        <w:rPr>
          <w:lang w:bidi="ar-SA"/>
        </w:rPr>
        <w:t xml:space="preserve"> </w:t>
      </w:r>
      <w:r w:rsidR="008B1AEA">
        <w:rPr>
          <w:lang w:bidi="ar-SA"/>
        </w:rPr>
        <w:t>updated;</w:t>
      </w:r>
      <w:r w:rsidR="00CD3B81">
        <w:rPr>
          <w:lang w:bidi="ar-SA"/>
        </w:rPr>
        <w:t xml:space="preserve"> refer to ‘</w:t>
      </w:r>
      <w:proofErr w:type="spellStart"/>
      <w:r w:rsidR="00CD3B81" w:rsidRPr="00570DC6">
        <w:rPr>
          <w:rFonts w:cs="Calibri"/>
          <w:sz w:val="16"/>
        </w:rPr>
        <w:t>RunningAndCalibrationModes</w:t>
      </w:r>
      <w:proofErr w:type="spellEnd"/>
      <w:r w:rsidR="00CD3B81">
        <w:rPr>
          <w:rFonts w:cs="Calibri"/>
          <w:sz w:val="16"/>
        </w:rPr>
        <w:t>’ subsystem in the FDD</w:t>
      </w:r>
      <w:r w:rsidR="009609D6">
        <w:rPr>
          <w:rFonts w:cs="Calibri"/>
          <w:sz w:val="16"/>
        </w:rPr>
        <w:t xml:space="preserve">. </w:t>
      </w:r>
      <w:r w:rsidR="009609D6" w:rsidRPr="009609D6">
        <w:rPr>
          <w:rFonts w:cs="Calibri"/>
          <w:sz w:val="16"/>
        </w:rPr>
        <w:t>FricOffs_HwNwtMtr_T_f32</w:t>
      </w:r>
      <w:r w:rsidR="009609D6">
        <w:rPr>
          <w:rFonts w:cs="Calibri"/>
          <w:sz w:val="16"/>
        </w:rPr>
        <w:t xml:space="preserve"> is the output of this function</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CD3B81" w:rsidRPr="00AA38E8" w:rsidTr="0070721B">
        <w:tc>
          <w:tcPr>
            <w:tcW w:w="4179" w:type="dxa"/>
          </w:tcPr>
          <w:p w:rsidR="00CD3B81" w:rsidRPr="00AA38E8" w:rsidRDefault="00CD3B81" w:rsidP="0070721B">
            <w:pPr>
              <w:spacing w:before="60"/>
              <w:rPr>
                <w:rFonts w:cs="Calibri"/>
                <w:sz w:val="16"/>
              </w:rPr>
            </w:pPr>
            <w:proofErr w:type="spellStart"/>
            <w:r w:rsidRPr="00D97072">
              <w:rPr>
                <w:rFonts w:cs="Calibri"/>
                <w:sz w:val="16"/>
              </w:rPr>
              <w:t>Rte_Pim_FricLrngData</w:t>
            </w:r>
            <w:proofErr w:type="spellEnd"/>
            <w:r w:rsidRPr="00D97072">
              <w:rPr>
                <w:rFonts w:cs="Calibri"/>
                <w:sz w:val="16"/>
              </w:rPr>
              <w:t>()-&gt;</w:t>
            </w:r>
            <w:proofErr w:type="spellStart"/>
            <w:r w:rsidRPr="00D97072">
              <w:rPr>
                <w:rFonts w:cs="Calibri"/>
                <w:sz w:val="16"/>
              </w:rPr>
              <w:t>FricOffs</w:t>
            </w:r>
            <w:proofErr w:type="spellEnd"/>
            <w:r w:rsidR="007B4DA1">
              <w:rPr>
                <w:rFonts w:cs="Calibri"/>
                <w:sz w:val="16"/>
              </w:rPr>
              <w:t xml:space="preserve">  (Min:-5, Max:5)</w:t>
            </w:r>
          </w:p>
        </w:tc>
      </w:tr>
      <w:tr w:rsidR="00CD3B81" w:rsidRPr="000074B7" w:rsidTr="0070721B">
        <w:tc>
          <w:tcPr>
            <w:tcW w:w="4179" w:type="dxa"/>
          </w:tcPr>
          <w:p w:rsidR="00CD3B81" w:rsidRPr="000074B7" w:rsidRDefault="00CD3B81" w:rsidP="0070721B">
            <w:pPr>
              <w:spacing w:before="60"/>
              <w:rPr>
                <w:rFonts w:cs="Calibri"/>
                <w:sz w:val="16"/>
              </w:rPr>
            </w:pPr>
            <w:r w:rsidRPr="00D97072">
              <w:rPr>
                <w:rFonts w:cs="Calibri"/>
                <w:sz w:val="16"/>
              </w:rPr>
              <w:t>*</w:t>
            </w:r>
            <w:proofErr w:type="spellStart"/>
            <w:r w:rsidRPr="00D97072">
              <w:rPr>
                <w:rFonts w:cs="Calibri"/>
                <w:sz w:val="16"/>
              </w:rPr>
              <w:t>Rte_Pim_RawAvrg</w:t>
            </w:r>
            <w:proofErr w:type="spellEnd"/>
            <w:r w:rsidRPr="00D97072">
              <w:rPr>
                <w:rFonts w:cs="Calibri"/>
                <w:sz w:val="16"/>
              </w:rPr>
              <w:t>()</w:t>
            </w:r>
            <w:r w:rsidR="007B4DA1">
              <w:rPr>
                <w:rFonts w:cs="Calibri"/>
                <w:sz w:val="16"/>
              </w:rPr>
              <w:t xml:space="preserve"> (Min:0, Max:20)</w:t>
            </w:r>
          </w:p>
        </w:tc>
      </w:tr>
      <w:tr w:rsidR="00CD3B81" w:rsidRPr="000074B7" w:rsidTr="0070721B">
        <w:tc>
          <w:tcPr>
            <w:tcW w:w="4179" w:type="dxa"/>
          </w:tcPr>
          <w:p w:rsidR="00CD3B81" w:rsidRPr="000074B7" w:rsidRDefault="00CD3B81" w:rsidP="0070721B">
            <w:pPr>
              <w:spacing w:before="60"/>
              <w:rPr>
                <w:rFonts w:cs="Calibri"/>
                <w:sz w:val="16"/>
              </w:rPr>
            </w:pPr>
            <w:proofErr w:type="spellStart"/>
            <w:r w:rsidRPr="00D97072">
              <w:rPr>
                <w:rFonts w:cs="Calibri"/>
                <w:sz w:val="16"/>
              </w:rPr>
              <w:t>Rte_Pim_SatnAvrgFric</w:t>
            </w:r>
            <w:proofErr w:type="spellEnd"/>
            <w:r w:rsidRPr="00D97072">
              <w:rPr>
                <w:rFonts w:cs="Calibri"/>
                <w:sz w:val="16"/>
              </w:rPr>
              <w:t>()[VehSpdIdx_Cnt_T_u16]</w:t>
            </w:r>
            <w:r w:rsidR="007B4DA1">
              <w:rPr>
                <w:rFonts w:cs="Calibri"/>
                <w:sz w:val="16"/>
              </w:rPr>
              <w:t xml:space="preserve"> (Min:0, Max:20)</w:t>
            </w:r>
          </w:p>
        </w:tc>
      </w:tr>
    </w:tbl>
    <w:p w:rsidR="00CD3B81" w:rsidRDefault="00CD3B81" w:rsidP="00CD3B81">
      <w:pPr>
        <w:rPr>
          <w:lang w:bidi="ar-SA"/>
        </w:rPr>
      </w:pPr>
    </w:p>
    <w:p w:rsidR="000D6B0A" w:rsidRPr="000D6B0A" w:rsidRDefault="000D6B0A" w:rsidP="000D6B0A">
      <w:pPr>
        <w:spacing w:before="60"/>
        <w:rPr>
          <w:rFonts w:cs="Calibri"/>
          <w:sz w:val="16"/>
        </w:rPr>
      </w:pPr>
      <w:r>
        <w:rPr>
          <w:lang w:bidi="ar-SA"/>
        </w:rPr>
        <w:t xml:space="preserve">Also updates the input argument, </w:t>
      </w:r>
      <w:r>
        <w:rPr>
          <w:rFonts w:cs="Calibri"/>
          <w:sz w:val="16"/>
        </w:rPr>
        <w:t>*</w:t>
      </w:r>
      <w:r w:rsidRPr="009609D6">
        <w:rPr>
          <w:rFonts w:cs="Calibri"/>
          <w:sz w:val="16"/>
        </w:rPr>
        <w:t>FricOffs_HwNwtMtr_T_f32</w:t>
      </w:r>
      <w:r>
        <w:rPr>
          <w:rFonts w:cs="Calibri"/>
          <w:sz w:val="16"/>
        </w:rPr>
        <w:t>.</w:t>
      </w:r>
    </w:p>
    <w:p w:rsidR="00E94C86" w:rsidRPr="00AA38E8" w:rsidRDefault="00E94C86" w:rsidP="00E94C86">
      <w:pPr>
        <w:pStyle w:val="Heading2"/>
        <w:numPr>
          <w:ilvl w:val="2"/>
          <w:numId w:val="11"/>
        </w:numPr>
        <w:tabs>
          <w:tab w:val="clear" w:pos="1017"/>
          <w:tab w:val="num" w:pos="567"/>
        </w:tabs>
        <w:spacing w:after="60"/>
        <w:ind w:left="567"/>
        <w:rPr>
          <w:rFonts w:ascii="Calibri" w:hAnsi="Calibri" w:cs="Calibri"/>
        </w:rPr>
      </w:pPr>
      <w:bookmarkStart w:id="182" w:name="_Toc468713324"/>
      <w:r>
        <w:rPr>
          <w:rFonts w:ascii="Calibri" w:hAnsi="Calibri" w:cs="Calibri"/>
        </w:rPr>
        <w:t>Local Function #3</w:t>
      </w:r>
      <w:bookmarkEnd w:id="18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E94C86" w:rsidRPr="00AA38E8" w:rsidTr="0070721B">
        <w:tc>
          <w:tcPr>
            <w:tcW w:w="1779" w:type="dxa"/>
          </w:tcPr>
          <w:p w:rsidR="00E94C86" w:rsidRPr="00AA38E8" w:rsidRDefault="00E94C86" w:rsidP="0070721B">
            <w:pPr>
              <w:spacing w:before="60"/>
              <w:rPr>
                <w:rFonts w:cs="Calibri"/>
                <w:b/>
                <w:bCs/>
                <w:sz w:val="16"/>
              </w:rPr>
            </w:pPr>
            <w:r w:rsidRPr="00AA38E8">
              <w:rPr>
                <w:rFonts w:cs="Calibri"/>
                <w:b/>
                <w:bCs/>
                <w:sz w:val="16"/>
              </w:rPr>
              <w:t>Function Name</w:t>
            </w:r>
          </w:p>
        </w:tc>
        <w:tc>
          <w:tcPr>
            <w:tcW w:w="4179" w:type="dxa"/>
          </w:tcPr>
          <w:p w:rsidR="00E94C86" w:rsidRPr="00AA38E8" w:rsidRDefault="00845ECC" w:rsidP="0070721B">
            <w:pPr>
              <w:spacing w:before="60"/>
              <w:rPr>
                <w:rFonts w:cs="Calibri"/>
                <w:sz w:val="16"/>
              </w:rPr>
            </w:pPr>
            <w:proofErr w:type="spellStart"/>
            <w:r w:rsidRPr="00845ECC">
              <w:rPr>
                <w:rFonts w:cs="Calibri"/>
                <w:sz w:val="16"/>
              </w:rPr>
              <w:t>RawAvrgCalc</w:t>
            </w:r>
            <w:proofErr w:type="spellEnd"/>
          </w:p>
        </w:tc>
        <w:tc>
          <w:tcPr>
            <w:tcW w:w="990" w:type="dxa"/>
            <w:shd w:val="pct30" w:color="FFFF00" w:fill="auto"/>
          </w:tcPr>
          <w:p w:rsidR="00E94C86" w:rsidRPr="00AA38E8" w:rsidRDefault="00E94C86" w:rsidP="0070721B">
            <w:pPr>
              <w:spacing w:before="60"/>
              <w:jc w:val="center"/>
              <w:rPr>
                <w:rFonts w:cs="Calibri"/>
                <w:sz w:val="16"/>
              </w:rPr>
            </w:pPr>
            <w:r w:rsidRPr="00AA38E8">
              <w:rPr>
                <w:rFonts w:cs="Calibri"/>
                <w:sz w:val="16"/>
              </w:rPr>
              <w:t>Type</w:t>
            </w:r>
          </w:p>
        </w:tc>
        <w:tc>
          <w:tcPr>
            <w:tcW w:w="990" w:type="dxa"/>
            <w:shd w:val="pct30" w:color="FFFF00" w:fill="auto"/>
          </w:tcPr>
          <w:p w:rsidR="00E94C86" w:rsidRPr="00AA38E8" w:rsidRDefault="00E94C86" w:rsidP="0070721B">
            <w:pPr>
              <w:spacing w:before="60"/>
              <w:jc w:val="center"/>
              <w:rPr>
                <w:rFonts w:cs="Calibri"/>
                <w:sz w:val="16"/>
              </w:rPr>
            </w:pPr>
            <w:r w:rsidRPr="00AA38E8">
              <w:rPr>
                <w:rFonts w:cs="Calibri"/>
                <w:sz w:val="16"/>
              </w:rPr>
              <w:t>Min</w:t>
            </w:r>
          </w:p>
        </w:tc>
        <w:tc>
          <w:tcPr>
            <w:tcW w:w="990" w:type="dxa"/>
            <w:shd w:val="pct30" w:color="FFFF00" w:fill="auto"/>
          </w:tcPr>
          <w:p w:rsidR="00E94C86" w:rsidRPr="00AA38E8" w:rsidRDefault="00E94C86" w:rsidP="0070721B">
            <w:pPr>
              <w:spacing w:before="60"/>
              <w:jc w:val="center"/>
              <w:rPr>
                <w:rFonts w:cs="Calibri"/>
                <w:sz w:val="16"/>
              </w:rPr>
            </w:pPr>
            <w:r w:rsidRPr="00AA38E8">
              <w:rPr>
                <w:rFonts w:cs="Calibri"/>
                <w:sz w:val="16"/>
              </w:rPr>
              <w:t>Max</w:t>
            </w:r>
          </w:p>
        </w:tc>
      </w:tr>
      <w:tr w:rsidR="00E94C86" w:rsidRPr="00AA38E8" w:rsidTr="0070721B">
        <w:tc>
          <w:tcPr>
            <w:tcW w:w="1779" w:type="dxa"/>
            <w:vMerge w:val="restart"/>
          </w:tcPr>
          <w:p w:rsidR="00E94C86" w:rsidRPr="00AA38E8" w:rsidRDefault="00E94C86" w:rsidP="0070721B">
            <w:pPr>
              <w:spacing w:before="60"/>
              <w:rPr>
                <w:rFonts w:cs="Calibri"/>
                <w:b/>
                <w:bCs/>
                <w:sz w:val="16"/>
              </w:rPr>
            </w:pPr>
            <w:r w:rsidRPr="00AA38E8">
              <w:rPr>
                <w:rFonts w:cs="Calibri"/>
                <w:b/>
                <w:bCs/>
                <w:sz w:val="16"/>
              </w:rPr>
              <w:t xml:space="preserve">Arguments Passed </w:t>
            </w:r>
          </w:p>
        </w:tc>
        <w:tc>
          <w:tcPr>
            <w:tcW w:w="4179" w:type="dxa"/>
          </w:tcPr>
          <w:p w:rsidR="00E94C86" w:rsidRPr="00AA38E8" w:rsidRDefault="00845ECC" w:rsidP="0070721B">
            <w:pPr>
              <w:spacing w:before="60"/>
              <w:rPr>
                <w:rFonts w:cs="Calibri"/>
                <w:sz w:val="16"/>
              </w:rPr>
            </w:pPr>
            <w:r w:rsidRPr="00845ECC">
              <w:rPr>
                <w:rFonts w:cs="Calibri"/>
                <w:sz w:val="16"/>
              </w:rPr>
              <w:t>VehSpdIdx_Cnt_T_u16</w:t>
            </w:r>
          </w:p>
        </w:tc>
        <w:tc>
          <w:tcPr>
            <w:tcW w:w="990" w:type="dxa"/>
          </w:tcPr>
          <w:p w:rsidR="00E94C86" w:rsidRPr="00AA38E8" w:rsidRDefault="00845ECC" w:rsidP="0070721B">
            <w:pPr>
              <w:spacing w:before="60"/>
              <w:rPr>
                <w:rFonts w:cs="Calibri"/>
                <w:sz w:val="16"/>
              </w:rPr>
            </w:pPr>
            <w:r>
              <w:rPr>
                <w:rFonts w:cs="Calibri"/>
                <w:sz w:val="16"/>
              </w:rPr>
              <w:t>Uint16</w:t>
            </w:r>
          </w:p>
        </w:tc>
        <w:tc>
          <w:tcPr>
            <w:tcW w:w="990" w:type="dxa"/>
          </w:tcPr>
          <w:p w:rsidR="00E94C86" w:rsidRPr="00AA38E8" w:rsidRDefault="00472C2E" w:rsidP="0070721B">
            <w:pPr>
              <w:spacing w:before="60"/>
              <w:rPr>
                <w:rFonts w:cs="Calibri"/>
                <w:sz w:val="16"/>
              </w:rPr>
            </w:pPr>
            <w:r>
              <w:rPr>
                <w:rFonts w:cs="Calibri"/>
                <w:sz w:val="16"/>
              </w:rPr>
              <w:t>0</w:t>
            </w:r>
          </w:p>
        </w:tc>
        <w:tc>
          <w:tcPr>
            <w:tcW w:w="990" w:type="dxa"/>
          </w:tcPr>
          <w:p w:rsidR="00E94C86" w:rsidRPr="00AA38E8" w:rsidRDefault="00472C2E" w:rsidP="0070721B">
            <w:pPr>
              <w:spacing w:before="60"/>
              <w:rPr>
                <w:rFonts w:cs="Calibri"/>
                <w:sz w:val="16"/>
              </w:rPr>
            </w:pPr>
            <w:r>
              <w:rPr>
                <w:rFonts w:cs="Calibri"/>
                <w:sz w:val="16"/>
              </w:rPr>
              <w:t>5</w:t>
            </w:r>
          </w:p>
        </w:tc>
      </w:tr>
      <w:tr w:rsidR="00E94C86" w:rsidRPr="00AA38E8" w:rsidTr="0070721B">
        <w:tc>
          <w:tcPr>
            <w:tcW w:w="1779" w:type="dxa"/>
            <w:vMerge/>
          </w:tcPr>
          <w:p w:rsidR="00E94C86" w:rsidRPr="00AA38E8" w:rsidRDefault="00E94C86" w:rsidP="0070721B">
            <w:pPr>
              <w:spacing w:before="60"/>
              <w:rPr>
                <w:rFonts w:cs="Calibri"/>
                <w:b/>
                <w:bCs/>
                <w:sz w:val="16"/>
              </w:rPr>
            </w:pPr>
          </w:p>
        </w:tc>
        <w:tc>
          <w:tcPr>
            <w:tcW w:w="4179" w:type="dxa"/>
          </w:tcPr>
          <w:p w:rsidR="00E94C86" w:rsidRPr="00AA38E8" w:rsidRDefault="00845ECC" w:rsidP="0070721B">
            <w:pPr>
              <w:spacing w:before="60"/>
              <w:rPr>
                <w:rFonts w:cs="Calibri"/>
                <w:sz w:val="16"/>
              </w:rPr>
            </w:pPr>
            <w:r w:rsidRPr="00845ECC">
              <w:rPr>
                <w:rFonts w:cs="Calibri"/>
                <w:sz w:val="16"/>
              </w:rPr>
              <w:t>DeltaIdxOffsDec_Cnt_T_u16</w:t>
            </w:r>
          </w:p>
        </w:tc>
        <w:tc>
          <w:tcPr>
            <w:tcW w:w="990" w:type="dxa"/>
          </w:tcPr>
          <w:p w:rsidR="00E94C86" w:rsidRPr="00AA38E8" w:rsidRDefault="00845ECC" w:rsidP="0070721B">
            <w:pPr>
              <w:spacing w:before="60"/>
              <w:rPr>
                <w:rFonts w:cs="Calibri"/>
                <w:sz w:val="16"/>
              </w:rPr>
            </w:pPr>
            <w:r>
              <w:rPr>
                <w:rFonts w:cs="Calibri"/>
                <w:sz w:val="16"/>
              </w:rPr>
              <w:t>Uint16</w:t>
            </w:r>
          </w:p>
        </w:tc>
        <w:tc>
          <w:tcPr>
            <w:tcW w:w="990" w:type="dxa"/>
          </w:tcPr>
          <w:p w:rsidR="00E94C86" w:rsidRPr="00AA38E8" w:rsidRDefault="00472C2E" w:rsidP="0070721B">
            <w:pPr>
              <w:spacing w:before="60"/>
              <w:rPr>
                <w:rFonts w:cs="Calibri"/>
                <w:sz w:val="16"/>
              </w:rPr>
            </w:pPr>
            <w:r>
              <w:rPr>
                <w:rFonts w:cs="Calibri"/>
                <w:sz w:val="16"/>
              </w:rPr>
              <w:t>0</w:t>
            </w:r>
          </w:p>
        </w:tc>
        <w:tc>
          <w:tcPr>
            <w:tcW w:w="990" w:type="dxa"/>
          </w:tcPr>
          <w:p w:rsidR="00E94C86" w:rsidRPr="00AA38E8" w:rsidRDefault="00472C2E" w:rsidP="0070721B">
            <w:pPr>
              <w:spacing w:before="60"/>
              <w:rPr>
                <w:rFonts w:cs="Calibri"/>
                <w:sz w:val="16"/>
              </w:rPr>
            </w:pPr>
            <w:r>
              <w:rPr>
                <w:rFonts w:cs="Calibri"/>
                <w:sz w:val="16"/>
              </w:rPr>
              <w:t>12</w:t>
            </w:r>
          </w:p>
        </w:tc>
      </w:tr>
      <w:tr w:rsidR="00E94C86" w:rsidRPr="00AA38E8" w:rsidTr="0070721B">
        <w:tc>
          <w:tcPr>
            <w:tcW w:w="1779" w:type="dxa"/>
            <w:vMerge/>
          </w:tcPr>
          <w:p w:rsidR="00E94C86" w:rsidRPr="00AA38E8" w:rsidRDefault="00E94C86" w:rsidP="0070721B">
            <w:pPr>
              <w:spacing w:before="60"/>
              <w:rPr>
                <w:rFonts w:cs="Calibri"/>
                <w:b/>
                <w:bCs/>
                <w:sz w:val="16"/>
              </w:rPr>
            </w:pPr>
          </w:p>
        </w:tc>
        <w:tc>
          <w:tcPr>
            <w:tcW w:w="4179" w:type="dxa"/>
          </w:tcPr>
          <w:p w:rsidR="00E94C86" w:rsidRPr="00AA38E8" w:rsidRDefault="00845ECC" w:rsidP="0070721B">
            <w:pPr>
              <w:spacing w:before="60"/>
              <w:rPr>
                <w:rFonts w:cs="Calibri"/>
                <w:sz w:val="16"/>
              </w:rPr>
            </w:pPr>
            <w:r w:rsidRPr="00845ECC">
              <w:rPr>
                <w:rFonts w:cs="Calibri"/>
                <w:sz w:val="16"/>
              </w:rPr>
              <w:t>DeltaIdxOffsInc_Cnt_T_u16</w:t>
            </w:r>
          </w:p>
        </w:tc>
        <w:tc>
          <w:tcPr>
            <w:tcW w:w="990" w:type="dxa"/>
          </w:tcPr>
          <w:p w:rsidR="00E94C86" w:rsidRPr="00AA38E8" w:rsidRDefault="00845ECC" w:rsidP="0070721B">
            <w:pPr>
              <w:spacing w:before="60"/>
              <w:rPr>
                <w:rFonts w:cs="Calibri"/>
                <w:sz w:val="16"/>
              </w:rPr>
            </w:pPr>
            <w:r>
              <w:rPr>
                <w:rFonts w:cs="Calibri"/>
                <w:sz w:val="16"/>
              </w:rPr>
              <w:t>Uint16</w:t>
            </w:r>
          </w:p>
        </w:tc>
        <w:tc>
          <w:tcPr>
            <w:tcW w:w="990" w:type="dxa"/>
          </w:tcPr>
          <w:p w:rsidR="00E94C86" w:rsidRPr="00AA38E8" w:rsidRDefault="00472C2E" w:rsidP="0070721B">
            <w:pPr>
              <w:spacing w:before="60"/>
              <w:rPr>
                <w:rFonts w:cs="Calibri"/>
                <w:sz w:val="16"/>
              </w:rPr>
            </w:pPr>
            <w:r>
              <w:rPr>
                <w:rFonts w:cs="Calibri"/>
                <w:sz w:val="16"/>
              </w:rPr>
              <w:t>0</w:t>
            </w:r>
          </w:p>
        </w:tc>
        <w:tc>
          <w:tcPr>
            <w:tcW w:w="990" w:type="dxa"/>
          </w:tcPr>
          <w:p w:rsidR="00E94C86" w:rsidRPr="00AA38E8" w:rsidRDefault="00472C2E" w:rsidP="0070721B">
            <w:pPr>
              <w:spacing w:before="60"/>
              <w:rPr>
                <w:rFonts w:cs="Calibri"/>
                <w:sz w:val="16"/>
              </w:rPr>
            </w:pPr>
            <w:r>
              <w:rPr>
                <w:rFonts w:cs="Calibri"/>
                <w:sz w:val="16"/>
              </w:rPr>
              <w:t>13</w:t>
            </w:r>
          </w:p>
        </w:tc>
      </w:tr>
      <w:tr w:rsidR="00E94C86" w:rsidRPr="00AA38E8" w:rsidTr="0070721B">
        <w:tc>
          <w:tcPr>
            <w:tcW w:w="1779" w:type="dxa"/>
            <w:vMerge/>
          </w:tcPr>
          <w:p w:rsidR="00E94C86" w:rsidRPr="00AA38E8" w:rsidRDefault="00E94C86" w:rsidP="0070721B">
            <w:pPr>
              <w:spacing w:before="60"/>
              <w:rPr>
                <w:rFonts w:cs="Calibri"/>
                <w:b/>
                <w:bCs/>
                <w:sz w:val="16"/>
              </w:rPr>
            </w:pPr>
          </w:p>
        </w:tc>
        <w:tc>
          <w:tcPr>
            <w:tcW w:w="4179" w:type="dxa"/>
          </w:tcPr>
          <w:p w:rsidR="00E94C86" w:rsidRPr="00AA38E8" w:rsidRDefault="00845ECC" w:rsidP="0070721B">
            <w:pPr>
              <w:spacing w:before="60"/>
              <w:rPr>
                <w:rFonts w:cs="Calibri"/>
                <w:sz w:val="16"/>
              </w:rPr>
            </w:pPr>
            <w:r w:rsidRPr="00845ECC">
              <w:rPr>
                <w:rFonts w:cs="Calibri"/>
                <w:sz w:val="16"/>
              </w:rPr>
              <w:t>TotalCounter_Cnt_T_u32</w:t>
            </w:r>
          </w:p>
        </w:tc>
        <w:tc>
          <w:tcPr>
            <w:tcW w:w="990" w:type="dxa"/>
          </w:tcPr>
          <w:p w:rsidR="00E94C86" w:rsidRPr="00AA38E8" w:rsidRDefault="00845ECC" w:rsidP="0070721B">
            <w:pPr>
              <w:spacing w:before="60"/>
              <w:rPr>
                <w:rFonts w:cs="Calibri"/>
                <w:sz w:val="16"/>
              </w:rPr>
            </w:pPr>
            <w:r>
              <w:rPr>
                <w:rFonts w:cs="Calibri"/>
                <w:sz w:val="16"/>
              </w:rPr>
              <w:t>Uint32</w:t>
            </w:r>
          </w:p>
        </w:tc>
        <w:tc>
          <w:tcPr>
            <w:tcW w:w="990" w:type="dxa"/>
          </w:tcPr>
          <w:p w:rsidR="00E94C86" w:rsidRPr="00AA38E8" w:rsidRDefault="00472C2E" w:rsidP="0070721B">
            <w:pPr>
              <w:spacing w:before="60"/>
              <w:rPr>
                <w:rFonts w:cs="Calibri"/>
                <w:sz w:val="16"/>
              </w:rPr>
            </w:pPr>
            <w:r>
              <w:rPr>
                <w:rFonts w:cs="Calibri"/>
                <w:sz w:val="16"/>
              </w:rPr>
              <w:t>0</w:t>
            </w:r>
          </w:p>
        </w:tc>
        <w:tc>
          <w:tcPr>
            <w:tcW w:w="990" w:type="dxa"/>
          </w:tcPr>
          <w:p w:rsidR="00E94C86" w:rsidRPr="00AA38E8" w:rsidRDefault="00472C2E" w:rsidP="0070721B">
            <w:pPr>
              <w:spacing w:before="60"/>
              <w:rPr>
                <w:rFonts w:cs="Calibri"/>
                <w:sz w:val="16"/>
              </w:rPr>
            </w:pPr>
            <w:r>
              <w:rPr>
                <w:rFonts w:cs="Calibri"/>
                <w:sz w:val="16"/>
              </w:rPr>
              <w:t>65535</w:t>
            </w:r>
          </w:p>
        </w:tc>
      </w:tr>
      <w:tr w:rsidR="00683A49" w:rsidRPr="00AA38E8" w:rsidTr="0070721B">
        <w:tc>
          <w:tcPr>
            <w:tcW w:w="1779" w:type="dxa"/>
          </w:tcPr>
          <w:p w:rsidR="00683A49" w:rsidRPr="00AA38E8" w:rsidRDefault="00683A49" w:rsidP="0070721B">
            <w:pPr>
              <w:spacing w:before="60"/>
              <w:rPr>
                <w:rFonts w:cs="Calibri"/>
                <w:b/>
                <w:bCs/>
                <w:sz w:val="16"/>
              </w:rPr>
            </w:pPr>
          </w:p>
        </w:tc>
        <w:tc>
          <w:tcPr>
            <w:tcW w:w="4179" w:type="dxa"/>
          </w:tcPr>
          <w:p w:rsidR="00683A49" w:rsidRPr="00845ECC" w:rsidRDefault="00683A49" w:rsidP="0070721B">
            <w:pPr>
              <w:spacing w:before="60"/>
              <w:rPr>
                <w:rFonts w:cs="Calibri"/>
                <w:sz w:val="16"/>
              </w:rPr>
            </w:pPr>
            <w:proofErr w:type="spellStart"/>
            <w:r w:rsidRPr="00683A49">
              <w:rPr>
                <w:rFonts w:cs="Calibri"/>
                <w:sz w:val="16"/>
              </w:rPr>
              <w:t>LrngEna_Cnt_T_Logl</w:t>
            </w:r>
            <w:proofErr w:type="spellEnd"/>
          </w:p>
        </w:tc>
        <w:tc>
          <w:tcPr>
            <w:tcW w:w="990" w:type="dxa"/>
          </w:tcPr>
          <w:p w:rsidR="00683A49" w:rsidRDefault="00683A49" w:rsidP="0070721B">
            <w:pPr>
              <w:spacing w:before="60"/>
              <w:rPr>
                <w:rFonts w:cs="Calibri"/>
                <w:sz w:val="16"/>
              </w:rPr>
            </w:pPr>
            <w:r>
              <w:rPr>
                <w:rFonts w:cs="Calibri"/>
                <w:sz w:val="16"/>
              </w:rPr>
              <w:t>Boolean</w:t>
            </w:r>
          </w:p>
        </w:tc>
        <w:tc>
          <w:tcPr>
            <w:tcW w:w="990" w:type="dxa"/>
          </w:tcPr>
          <w:p w:rsidR="00683A49" w:rsidRDefault="00683A49" w:rsidP="0070721B">
            <w:pPr>
              <w:spacing w:before="60"/>
              <w:rPr>
                <w:rFonts w:cs="Calibri"/>
                <w:sz w:val="16"/>
              </w:rPr>
            </w:pPr>
            <w:r>
              <w:rPr>
                <w:rFonts w:cs="Calibri"/>
                <w:sz w:val="16"/>
              </w:rPr>
              <w:t>FALSE</w:t>
            </w:r>
          </w:p>
        </w:tc>
        <w:tc>
          <w:tcPr>
            <w:tcW w:w="990" w:type="dxa"/>
          </w:tcPr>
          <w:p w:rsidR="00683A49" w:rsidRDefault="00683A49" w:rsidP="0070721B">
            <w:pPr>
              <w:spacing w:before="60"/>
              <w:rPr>
                <w:rFonts w:cs="Calibri"/>
                <w:sz w:val="16"/>
              </w:rPr>
            </w:pPr>
            <w:r>
              <w:rPr>
                <w:rFonts w:cs="Calibri"/>
                <w:sz w:val="16"/>
              </w:rPr>
              <w:t>TRUE</w:t>
            </w:r>
          </w:p>
        </w:tc>
      </w:tr>
      <w:tr w:rsidR="00683A49" w:rsidRPr="00AA38E8" w:rsidTr="0070721B">
        <w:trPr>
          <w:trHeight w:val="761"/>
        </w:trPr>
        <w:tc>
          <w:tcPr>
            <w:tcW w:w="1779" w:type="dxa"/>
          </w:tcPr>
          <w:p w:rsidR="00683A49" w:rsidRPr="00AA38E8" w:rsidRDefault="00683A49" w:rsidP="0070721B">
            <w:pPr>
              <w:spacing w:before="60"/>
              <w:rPr>
                <w:rFonts w:cs="Calibri"/>
                <w:b/>
                <w:bCs/>
                <w:sz w:val="16"/>
              </w:rPr>
            </w:pPr>
            <w:r w:rsidRPr="00AA38E8">
              <w:rPr>
                <w:rFonts w:cs="Calibri"/>
                <w:b/>
                <w:bCs/>
                <w:sz w:val="16"/>
              </w:rPr>
              <w:t>Return Value</w:t>
            </w:r>
          </w:p>
        </w:tc>
        <w:tc>
          <w:tcPr>
            <w:tcW w:w="4179" w:type="dxa"/>
          </w:tcPr>
          <w:p w:rsidR="00683A49" w:rsidRPr="00AA38E8" w:rsidRDefault="00683A49" w:rsidP="0070721B">
            <w:pPr>
              <w:spacing w:before="60"/>
              <w:rPr>
                <w:rFonts w:cs="Calibri"/>
                <w:sz w:val="16"/>
              </w:rPr>
            </w:pPr>
            <w:r>
              <w:rPr>
                <w:rFonts w:cs="Calibri"/>
                <w:sz w:val="16"/>
              </w:rPr>
              <w:t>NA</w:t>
            </w:r>
          </w:p>
        </w:tc>
        <w:tc>
          <w:tcPr>
            <w:tcW w:w="990" w:type="dxa"/>
          </w:tcPr>
          <w:p w:rsidR="00683A49" w:rsidRPr="00AA38E8" w:rsidRDefault="00683A49" w:rsidP="0070721B">
            <w:pPr>
              <w:spacing w:before="60"/>
              <w:rPr>
                <w:rFonts w:cs="Calibri"/>
                <w:sz w:val="16"/>
              </w:rPr>
            </w:pPr>
            <w:r>
              <w:rPr>
                <w:rFonts w:cs="Calibri"/>
                <w:sz w:val="16"/>
              </w:rPr>
              <w:t>NA</w:t>
            </w:r>
          </w:p>
        </w:tc>
        <w:tc>
          <w:tcPr>
            <w:tcW w:w="990" w:type="dxa"/>
          </w:tcPr>
          <w:p w:rsidR="00683A49" w:rsidRPr="00AA38E8" w:rsidRDefault="00683A49" w:rsidP="0070721B">
            <w:pPr>
              <w:spacing w:before="60"/>
              <w:rPr>
                <w:rFonts w:cs="Calibri"/>
                <w:sz w:val="16"/>
              </w:rPr>
            </w:pPr>
            <w:r>
              <w:rPr>
                <w:rFonts w:cs="Calibri"/>
                <w:sz w:val="16"/>
              </w:rPr>
              <w:t>NA</w:t>
            </w:r>
          </w:p>
        </w:tc>
        <w:tc>
          <w:tcPr>
            <w:tcW w:w="990" w:type="dxa"/>
          </w:tcPr>
          <w:p w:rsidR="00683A49" w:rsidRPr="00AA38E8" w:rsidRDefault="00683A49" w:rsidP="0070721B">
            <w:pPr>
              <w:spacing w:before="60"/>
              <w:rPr>
                <w:rFonts w:cs="Calibri"/>
                <w:sz w:val="16"/>
              </w:rPr>
            </w:pPr>
            <w:r>
              <w:rPr>
                <w:rFonts w:cs="Calibri"/>
                <w:sz w:val="16"/>
              </w:rPr>
              <w:t>NA</w:t>
            </w:r>
          </w:p>
        </w:tc>
      </w:tr>
    </w:tbl>
    <w:p w:rsidR="00E94C86" w:rsidRDefault="00E94C86" w:rsidP="00E94C86">
      <w:pPr>
        <w:pStyle w:val="Heading2"/>
        <w:numPr>
          <w:ilvl w:val="3"/>
          <w:numId w:val="11"/>
        </w:numPr>
        <w:spacing w:after="60"/>
        <w:rPr>
          <w:rFonts w:ascii="Calibri" w:hAnsi="Calibri" w:cs="Calibri"/>
        </w:rPr>
      </w:pPr>
      <w:bookmarkStart w:id="183" w:name="_Toc468713325"/>
      <w:r>
        <w:rPr>
          <w:rFonts w:ascii="Calibri" w:hAnsi="Calibri" w:cs="Calibri"/>
        </w:rPr>
        <w:t>Design Rationale</w:t>
      </w:r>
      <w:bookmarkEnd w:id="183"/>
    </w:p>
    <w:p w:rsidR="00F87A08" w:rsidRPr="00465519" w:rsidRDefault="00E94C86" w:rsidP="00F87A08">
      <w:pPr>
        <w:pStyle w:val="Heading2"/>
        <w:numPr>
          <w:ilvl w:val="3"/>
          <w:numId w:val="11"/>
        </w:numPr>
        <w:spacing w:after="60"/>
        <w:rPr>
          <w:rFonts w:ascii="Calibri" w:hAnsi="Calibri" w:cs="Calibri"/>
        </w:rPr>
      </w:pPr>
      <w:bookmarkStart w:id="184" w:name="_Toc468713326"/>
      <w:r w:rsidRPr="00465519">
        <w:rPr>
          <w:rFonts w:ascii="Calibri" w:hAnsi="Calibri" w:cs="Calibri"/>
        </w:rPr>
        <w:t>Processing</w:t>
      </w:r>
      <w:bookmarkEnd w:id="184"/>
    </w:p>
    <w:p w:rsidR="00F87A08" w:rsidRDefault="00F87A08" w:rsidP="00F87A08">
      <w:pPr>
        <w:rPr>
          <w:lang w:bidi="ar-SA"/>
        </w:rPr>
      </w:pPr>
      <w:r>
        <w:rPr>
          <w:lang w:bidi="ar-SA"/>
        </w:rPr>
        <w:t>Refer to ‘Raw Average Calculation’ subsystem in FDD.</w:t>
      </w:r>
    </w:p>
    <w:p w:rsidR="00D31804" w:rsidRPr="00CD3B81" w:rsidRDefault="00D31804" w:rsidP="00D31804">
      <w:pPr>
        <w:rPr>
          <w:lang w:bidi="ar-SA"/>
        </w:rPr>
      </w:pPr>
      <w:r>
        <w:rPr>
          <w:lang w:bidi="ar-SA"/>
        </w:rPr>
        <w:t>Following per instance data is updated.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F87A08" w:rsidRPr="000074B7" w:rsidTr="0070721B">
        <w:tc>
          <w:tcPr>
            <w:tcW w:w="8928" w:type="dxa"/>
          </w:tcPr>
          <w:p w:rsidR="00F87A08" w:rsidRPr="000074B7" w:rsidRDefault="00F87A08" w:rsidP="0070721B">
            <w:pPr>
              <w:spacing w:before="60"/>
              <w:rPr>
                <w:rFonts w:cs="Calibri"/>
                <w:sz w:val="16"/>
              </w:rPr>
            </w:pPr>
            <w:r w:rsidRPr="00D97072">
              <w:rPr>
                <w:rFonts w:cs="Calibri"/>
                <w:sz w:val="16"/>
              </w:rPr>
              <w:t>*</w:t>
            </w:r>
            <w:proofErr w:type="spellStart"/>
            <w:r w:rsidRPr="00D97072">
              <w:rPr>
                <w:rFonts w:cs="Calibri"/>
                <w:sz w:val="16"/>
              </w:rPr>
              <w:t>Rte_Pim_RawAvrg</w:t>
            </w:r>
            <w:proofErr w:type="spellEnd"/>
            <w:r w:rsidRPr="00D97072">
              <w:rPr>
                <w:rFonts w:cs="Calibri"/>
                <w:sz w:val="16"/>
              </w:rPr>
              <w:t>()</w:t>
            </w:r>
            <w:r>
              <w:rPr>
                <w:rFonts w:cs="Calibri"/>
                <w:sz w:val="16"/>
              </w:rPr>
              <w:t xml:space="preserve"> (Min:0, Max:20)</w:t>
            </w:r>
          </w:p>
        </w:tc>
      </w:tr>
      <w:tr w:rsidR="00F87A08" w:rsidRPr="000074B7" w:rsidTr="0070721B">
        <w:tc>
          <w:tcPr>
            <w:tcW w:w="8928" w:type="dxa"/>
          </w:tcPr>
          <w:p w:rsidR="00F87A08" w:rsidRPr="000074B7" w:rsidRDefault="00F87A08" w:rsidP="0070721B">
            <w:pPr>
              <w:spacing w:before="60"/>
              <w:rPr>
                <w:rFonts w:cs="Calibri"/>
                <w:sz w:val="16"/>
              </w:rPr>
            </w:pPr>
            <w:proofErr w:type="spellStart"/>
            <w:r w:rsidRPr="00D97072">
              <w:rPr>
                <w:rFonts w:cs="Calibri"/>
                <w:sz w:val="16"/>
              </w:rPr>
              <w:t>Rte_Pim_SatnAvrgFric</w:t>
            </w:r>
            <w:proofErr w:type="spellEnd"/>
            <w:r w:rsidRPr="00D97072">
              <w:rPr>
                <w:rFonts w:cs="Calibri"/>
                <w:sz w:val="16"/>
              </w:rPr>
              <w:t>()[VehSpdIdx_Cnt_T_u16]</w:t>
            </w:r>
            <w:r>
              <w:rPr>
                <w:rFonts w:cs="Calibri"/>
                <w:sz w:val="16"/>
              </w:rPr>
              <w:t xml:space="preserve"> (Min:0, Max:20)</w:t>
            </w:r>
          </w:p>
        </w:tc>
      </w:tr>
    </w:tbl>
    <w:p w:rsidR="00E94C86" w:rsidRDefault="00E94C86" w:rsidP="00CD3B81">
      <w:pPr>
        <w:rPr>
          <w:lang w:bidi="ar-SA"/>
        </w:rPr>
      </w:pPr>
    </w:p>
    <w:p w:rsidR="00F87A08" w:rsidRPr="00AA38E8" w:rsidRDefault="00F87A08" w:rsidP="00F87A08">
      <w:pPr>
        <w:pStyle w:val="Heading2"/>
        <w:numPr>
          <w:ilvl w:val="2"/>
          <w:numId w:val="11"/>
        </w:numPr>
        <w:tabs>
          <w:tab w:val="clear" w:pos="1017"/>
          <w:tab w:val="num" w:pos="567"/>
        </w:tabs>
        <w:spacing w:after="60"/>
        <w:ind w:left="567"/>
        <w:rPr>
          <w:rFonts w:ascii="Calibri" w:hAnsi="Calibri" w:cs="Calibri"/>
        </w:rPr>
      </w:pPr>
      <w:bookmarkStart w:id="185" w:name="_Toc468713327"/>
      <w:r>
        <w:rPr>
          <w:rFonts w:ascii="Calibri" w:hAnsi="Calibri" w:cs="Calibri"/>
        </w:rPr>
        <w:t>Local Function #4</w:t>
      </w:r>
      <w:bookmarkEnd w:id="18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F87A08" w:rsidRPr="00AA38E8" w:rsidTr="0070721B">
        <w:tc>
          <w:tcPr>
            <w:tcW w:w="1779" w:type="dxa"/>
          </w:tcPr>
          <w:p w:rsidR="00F87A08" w:rsidRPr="00AA38E8" w:rsidRDefault="00F87A08" w:rsidP="0070721B">
            <w:pPr>
              <w:spacing w:before="60"/>
              <w:rPr>
                <w:rFonts w:cs="Calibri"/>
                <w:b/>
                <w:bCs/>
                <w:sz w:val="16"/>
              </w:rPr>
            </w:pPr>
            <w:r w:rsidRPr="00AA38E8">
              <w:rPr>
                <w:rFonts w:cs="Calibri"/>
                <w:b/>
                <w:bCs/>
                <w:sz w:val="16"/>
              </w:rPr>
              <w:t>Function Name</w:t>
            </w:r>
          </w:p>
        </w:tc>
        <w:tc>
          <w:tcPr>
            <w:tcW w:w="4179" w:type="dxa"/>
          </w:tcPr>
          <w:p w:rsidR="00F87A08" w:rsidRPr="00AA38E8" w:rsidRDefault="00F87A08" w:rsidP="0070721B">
            <w:pPr>
              <w:spacing w:before="60"/>
              <w:rPr>
                <w:rFonts w:cs="Calibri"/>
                <w:sz w:val="16"/>
              </w:rPr>
            </w:pPr>
            <w:proofErr w:type="spellStart"/>
            <w:r w:rsidRPr="00F87A08">
              <w:rPr>
                <w:rFonts w:cs="Calibri"/>
                <w:sz w:val="16"/>
              </w:rPr>
              <w:t>PhiCalc</w:t>
            </w:r>
            <w:proofErr w:type="spellEnd"/>
          </w:p>
        </w:tc>
        <w:tc>
          <w:tcPr>
            <w:tcW w:w="990" w:type="dxa"/>
            <w:shd w:val="pct30" w:color="FFFF00" w:fill="auto"/>
          </w:tcPr>
          <w:p w:rsidR="00F87A08" w:rsidRPr="00AA38E8" w:rsidRDefault="00F87A08" w:rsidP="0070721B">
            <w:pPr>
              <w:spacing w:before="60"/>
              <w:jc w:val="center"/>
              <w:rPr>
                <w:rFonts w:cs="Calibri"/>
                <w:sz w:val="16"/>
              </w:rPr>
            </w:pPr>
            <w:r w:rsidRPr="00AA38E8">
              <w:rPr>
                <w:rFonts w:cs="Calibri"/>
                <w:sz w:val="16"/>
              </w:rPr>
              <w:t>Type</w:t>
            </w:r>
          </w:p>
        </w:tc>
        <w:tc>
          <w:tcPr>
            <w:tcW w:w="990" w:type="dxa"/>
            <w:shd w:val="pct30" w:color="FFFF00" w:fill="auto"/>
          </w:tcPr>
          <w:p w:rsidR="00F87A08" w:rsidRPr="00AA38E8" w:rsidRDefault="00F87A08" w:rsidP="0070721B">
            <w:pPr>
              <w:spacing w:before="60"/>
              <w:jc w:val="center"/>
              <w:rPr>
                <w:rFonts w:cs="Calibri"/>
                <w:sz w:val="16"/>
              </w:rPr>
            </w:pPr>
            <w:r w:rsidRPr="00AA38E8">
              <w:rPr>
                <w:rFonts w:cs="Calibri"/>
                <w:sz w:val="16"/>
              </w:rPr>
              <w:t>Min</w:t>
            </w:r>
          </w:p>
        </w:tc>
        <w:tc>
          <w:tcPr>
            <w:tcW w:w="990" w:type="dxa"/>
            <w:shd w:val="pct30" w:color="FFFF00" w:fill="auto"/>
          </w:tcPr>
          <w:p w:rsidR="00F87A08" w:rsidRPr="00AA38E8" w:rsidRDefault="00F87A08" w:rsidP="0070721B">
            <w:pPr>
              <w:spacing w:before="60"/>
              <w:jc w:val="center"/>
              <w:rPr>
                <w:rFonts w:cs="Calibri"/>
                <w:sz w:val="16"/>
              </w:rPr>
            </w:pPr>
            <w:r w:rsidRPr="00AA38E8">
              <w:rPr>
                <w:rFonts w:cs="Calibri"/>
                <w:sz w:val="16"/>
              </w:rPr>
              <w:t>Max</w:t>
            </w:r>
          </w:p>
        </w:tc>
      </w:tr>
      <w:tr w:rsidR="00F87A08" w:rsidRPr="00AA38E8" w:rsidTr="0070721B">
        <w:tc>
          <w:tcPr>
            <w:tcW w:w="1779" w:type="dxa"/>
            <w:vMerge w:val="restart"/>
          </w:tcPr>
          <w:p w:rsidR="00F87A08" w:rsidRPr="00AA38E8" w:rsidRDefault="00F87A08" w:rsidP="0070721B">
            <w:pPr>
              <w:spacing w:before="60"/>
              <w:rPr>
                <w:rFonts w:cs="Calibri"/>
                <w:b/>
                <w:bCs/>
                <w:sz w:val="16"/>
              </w:rPr>
            </w:pPr>
            <w:r w:rsidRPr="00AA38E8">
              <w:rPr>
                <w:rFonts w:cs="Calibri"/>
                <w:b/>
                <w:bCs/>
                <w:sz w:val="16"/>
              </w:rPr>
              <w:t xml:space="preserve">Arguments Passed </w:t>
            </w:r>
          </w:p>
        </w:tc>
        <w:tc>
          <w:tcPr>
            <w:tcW w:w="4179" w:type="dxa"/>
          </w:tcPr>
          <w:p w:rsidR="00F87A08" w:rsidRPr="00AA38E8" w:rsidRDefault="00F87A08" w:rsidP="0070721B">
            <w:pPr>
              <w:spacing w:before="60"/>
              <w:rPr>
                <w:rFonts w:cs="Calibri"/>
                <w:sz w:val="16"/>
              </w:rPr>
            </w:pPr>
            <w:r w:rsidRPr="00F87A08">
              <w:rPr>
                <w:rFonts w:cs="Calibri"/>
                <w:sz w:val="16"/>
              </w:rPr>
              <w:t>SelHwAg_HwDeg_T_f32</w:t>
            </w:r>
          </w:p>
        </w:tc>
        <w:tc>
          <w:tcPr>
            <w:tcW w:w="990" w:type="dxa"/>
          </w:tcPr>
          <w:p w:rsidR="00F87A08" w:rsidRPr="00AA38E8" w:rsidRDefault="00F87A08" w:rsidP="0070721B">
            <w:pPr>
              <w:spacing w:before="60"/>
              <w:rPr>
                <w:rFonts w:cs="Calibri"/>
                <w:sz w:val="16"/>
              </w:rPr>
            </w:pPr>
            <w:r>
              <w:rPr>
                <w:rFonts w:cs="Calibri"/>
                <w:sz w:val="16"/>
              </w:rPr>
              <w:t>Float32</w:t>
            </w:r>
          </w:p>
        </w:tc>
        <w:tc>
          <w:tcPr>
            <w:tcW w:w="990" w:type="dxa"/>
          </w:tcPr>
          <w:p w:rsidR="00F87A08" w:rsidRPr="00AA38E8" w:rsidRDefault="00112A3E" w:rsidP="0070721B">
            <w:pPr>
              <w:spacing w:before="60"/>
              <w:rPr>
                <w:rFonts w:cs="Calibri"/>
                <w:sz w:val="16"/>
              </w:rPr>
            </w:pPr>
            <w:r>
              <w:rPr>
                <w:rFonts w:cs="Calibri"/>
                <w:sz w:val="16"/>
              </w:rPr>
              <w:t>-1440</w:t>
            </w:r>
          </w:p>
        </w:tc>
        <w:tc>
          <w:tcPr>
            <w:tcW w:w="990" w:type="dxa"/>
          </w:tcPr>
          <w:p w:rsidR="00F87A08" w:rsidRPr="00AA38E8" w:rsidRDefault="00112A3E" w:rsidP="0070721B">
            <w:pPr>
              <w:spacing w:before="60"/>
              <w:rPr>
                <w:rFonts w:cs="Calibri"/>
                <w:sz w:val="16"/>
              </w:rPr>
            </w:pPr>
            <w:r>
              <w:rPr>
                <w:rFonts w:cs="Calibri"/>
                <w:sz w:val="16"/>
              </w:rPr>
              <w:t>1440</w:t>
            </w:r>
          </w:p>
        </w:tc>
      </w:tr>
      <w:tr w:rsidR="00F87A08" w:rsidRPr="00AA38E8" w:rsidTr="0070721B">
        <w:tc>
          <w:tcPr>
            <w:tcW w:w="1779" w:type="dxa"/>
            <w:vMerge/>
          </w:tcPr>
          <w:p w:rsidR="00F87A08" w:rsidRPr="00AA38E8" w:rsidRDefault="00F87A08" w:rsidP="0070721B">
            <w:pPr>
              <w:spacing w:before="60"/>
              <w:rPr>
                <w:rFonts w:cs="Calibri"/>
                <w:b/>
                <w:bCs/>
                <w:sz w:val="16"/>
              </w:rPr>
            </w:pPr>
          </w:p>
        </w:tc>
        <w:tc>
          <w:tcPr>
            <w:tcW w:w="4179" w:type="dxa"/>
          </w:tcPr>
          <w:p w:rsidR="00F87A08" w:rsidRPr="00AA38E8" w:rsidRDefault="00F87A08" w:rsidP="0070721B">
            <w:pPr>
              <w:spacing w:before="60"/>
              <w:rPr>
                <w:rFonts w:cs="Calibri"/>
                <w:sz w:val="16"/>
              </w:rPr>
            </w:pPr>
            <w:r w:rsidRPr="00F87A08">
              <w:rPr>
                <w:rFonts w:cs="Calibri"/>
                <w:sz w:val="16"/>
              </w:rPr>
              <w:t>Gate_Cnt_T_u16</w:t>
            </w:r>
          </w:p>
        </w:tc>
        <w:tc>
          <w:tcPr>
            <w:tcW w:w="990" w:type="dxa"/>
          </w:tcPr>
          <w:p w:rsidR="00F87A08" w:rsidRPr="00AA38E8" w:rsidRDefault="00F87A08" w:rsidP="0070721B">
            <w:pPr>
              <w:spacing w:before="60"/>
              <w:rPr>
                <w:rFonts w:cs="Calibri"/>
                <w:sz w:val="16"/>
              </w:rPr>
            </w:pPr>
            <w:r>
              <w:rPr>
                <w:rFonts w:cs="Calibri"/>
                <w:sz w:val="16"/>
              </w:rPr>
              <w:t>Uint16</w:t>
            </w:r>
          </w:p>
        </w:tc>
        <w:tc>
          <w:tcPr>
            <w:tcW w:w="990" w:type="dxa"/>
          </w:tcPr>
          <w:p w:rsidR="00F87A08" w:rsidRPr="00AA38E8" w:rsidRDefault="00F87A08" w:rsidP="0070721B">
            <w:pPr>
              <w:spacing w:before="60"/>
              <w:rPr>
                <w:rFonts w:cs="Calibri"/>
                <w:sz w:val="16"/>
              </w:rPr>
            </w:pPr>
            <w:r>
              <w:rPr>
                <w:rFonts w:cs="Calibri"/>
                <w:sz w:val="16"/>
              </w:rPr>
              <w:t>0</w:t>
            </w:r>
          </w:p>
        </w:tc>
        <w:tc>
          <w:tcPr>
            <w:tcW w:w="990" w:type="dxa"/>
          </w:tcPr>
          <w:p w:rsidR="00F87A08" w:rsidRPr="00AA38E8" w:rsidRDefault="00112A3E" w:rsidP="0070721B">
            <w:pPr>
              <w:spacing w:before="60"/>
              <w:rPr>
                <w:rFonts w:cs="Calibri"/>
                <w:sz w:val="16"/>
              </w:rPr>
            </w:pPr>
            <w:r>
              <w:rPr>
                <w:rFonts w:cs="Calibri"/>
                <w:sz w:val="16"/>
              </w:rPr>
              <w:t>65535</w:t>
            </w:r>
          </w:p>
        </w:tc>
      </w:tr>
      <w:tr w:rsidR="00F87A08" w:rsidRPr="00AA38E8" w:rsidTr="0070721B">
        <w:tc>
          <w:tcPr>
            <w:tcW w:w="1779" w:type="dxa"/>
            <w:vMerge/>
          </w:tcPr>
          <w:p w:rsidR="00F87A08" w:rsidRPr="00AA38E8" w:rsidRDefault="00F87A08" w:rsidP="0070721B">
            <w:pPr>
              <w:spacing w:before="60"/>
              <w:rPr>
                <w:rFonts w:cs="Calibri"/>
                <w:b/>
                <w:bCs/>
                <w:sz w:val="16"/>
              </w:rPr>
            </w:pPr>
          </w:p>
        </w:tc>
        <w:tc>
          <w:tcPr>
            <w:tcW w:w="4179" w:type="dxa"/>
          </w:tcPr>
          <w:p w:rsidR="00F87A08" w:rsidRPr="00AA38E8" w:rsidRDefault="00F87A08" w:rsidP="0070721B">
            <w:pPr>
              <w:spacing w:before="60"/>
              <w:rPr>
                <w:rFonts w:cs="Calibri"/>
                <w:sz w:val="16"/>
              </w:rPr>
            </w:pPr>
            <w:r w:rsidRPr="00F87A08">
              <w:rPr>
                <w:rFonts w:cs="Calibri"/>
                <w:sz w:val="16"/>
              </w:rPr>
              <w:t>DeltaIdxOffs_Cnt_T_u16</w:t>
            </w:r>
          </w:p>
        </w:tc>
        <w:tc>
          <w:tcPr>
            <w:tcW w:w="990" w:type="dxa"/>
          </w:tcPr>
          <w:p w:rsidR="00F87A08" w:rsidRPr="00AA38E8" w:rsidRDefault="00F87A08" w:rsidP="0070721B">
            <w:pPr>
              <w:spacing w:before="60"/>
              <w:rPr>
                <w:rFonts w:cs="Calibri"/>
                <w:sz w:val="16"/>
              </w:rPr>
            </w:pPr>
            <w:r>
              <w:rPr>
                <w:rFonts w:cs="Calibri"/>
                <w:sz w:val="16"/>
              </w:rPr>
              <w:t>Uint16</w:t>
            </w:r>
          </w:p>
        </w:tc>
        <w:tc>
          <w:tcPr>
            <w:tcW w:w="990" w:type="dxa"/>
          </w:tcPr>
          <w:p w:rsidR="00F87A08" w:rsidRPr="00AA38E8" w:rsidRDefault="00F87A08" w:rsidP="0070721B">
            <w:pPr>
              <w:spacing w:before="60"/>
              <w:rPr>
                <w:rFonts w:cs="Calibri"/>
                <w:sz w:val="16"/>
              </w:rPr>
            </w:pPr>
            <w:r>
              <w:rPr>
                <w:rFonts w:cs="Calibri"/>
                <w:sz w:val="16"/>
              </w:rPr>
              <w:t>0</w:t>
            </w:r>
          </w:p>
        </w:tc>
        <w:tc>
          <w:tcPr>
            <w:tcW w:w="990" w:type="dxa"/>
          </w:tcPr>
          <w:p w:rsidR="00F87A08" w:rsidRPr="00AA38E8" w:rsidRDefault="0041158D" w:rsidP="0070721B">
            <w:pPr>
              <w:spacing w:before="60"/>
              <w:rPr>
                <w:rFonts w:cs="Calibri"/>
                <w:sz w:val="16"/>
              </w:rPr>
            </w:pPr>
            <w:r>
              <w:rPr>
                <w:rFonts w:cs="Calibri"/>
                <w:sz w:val="16"/>
              </w:rPr>
              <w:t>10</w:t>
            </w:r>
          </w:p>
        </w:tc>
      </w:tr>
      <w:tr w:rsidR="00F87A08" w:rsidRPr="00AA38E8" w:rsidTr="0070721B">
        <w:tc>
          <w:tcPr>
            <w:tcW w:w="1779" w:type="dxa"/>
            <w:vMerge/>
          </w:tcPr>
          <w:p w:rsidR="00F87A08" w:rsidRPr="00AA38E8" w:rsidRDefault="00F87A08" w:rsidP="0070721B">
            <w:pPr>
              <w:spacing w:before="60"/>
              <w:rPr>
                <w:rFonts w:cs="Calibri"/>
                <w:b/>
                <w:bCs/>
                <w:sz w:val="16"/>
              </w:rPr>
            </w:pPr>
          </w:p>
        </w:tc>
        <w:tc>
          <w:tcPr>
            <w:tcW w:w="4179" w:type="dxa"/>
          </w:tcPr>
          <w:p w:rsidR="00F87A08" w:rsidRPr="00AA38E8" w:rsidRDefault="00F87A08" w:rsidP="0070721B">
            <w:pPr>
              <w:spacing w:before="60"/>
              <w:rPr>
                <w:rFonts w:cs="Calibri"/>
                <w:sz w:val="16"/>
              </w:rPr>
            </w:pPr>
            <w:r w:rsidRPr="00F87A08">
              <w:rPr>
                <w:rFonts w:cs="Calibri"/>
                <w:sz w:val="16"/>
              </w:rPr>
              <w:t>SelColTq_HwNwtMtr_T_f32</w:t>
            </w:r>
          </w:p>
        </w:tc>
        <w:tc>
          <w:tcPr>
            <w:tcW w:w="990" w:type="dxa"/>
          </w:tcPr>
          <w:p w:rsidR="00F87A08" w:rsidRPr="00AA38E8" w:rsidRDefault="00F87A08" w:rsidP="0070721B">
            <w:pPr>
              <w:spacing w:before="60"/>
              <w:rPr>
                <w:rFonts w:cs="Calibri"/>
                <w:sz w:val="16"/>
              </w:rPr>
            </w:pPr>
            <w:r>
              <w:rPr>
                <w:rFonts w:cs="Calibri"/>
                <w:sz w:val="16"/>
              </w:rPr>
              <w:t>Float32</w:t>
            </w:r>
          </w:p>
        </w:tc>
        <w:tc>
          <w:tcPr>
            <w:tcW w:w="990" w:type="dxa"/>
          </w:tcPr>
          <w:p w:rsidR="00F87A08" w:rsidRPr="00AA38E8" w:rsidRDefault="00112A3E" w:rsidP="0070721B">
            <w:pPr>
              <w:spacing w:before="60"/>
              <w:rPr>
                <w:rFonts w:cs="Calibri"/>
                <w:sz w:val="16"/>
              </w:rPr>
            </w:pPr>
            <w:r>
              <w:rPr>
                <w:rFonts w:cs="Calibri"/>
                <w:sz w:val="16"/>
              </w:rPr>
              <w:t>-10</w:t>
            </w:r>
          </w:p>
        </w:tc>
        <w:tc>
          <w:tcPr>
            <w:tcW w:w="990" w:type="dxa"/>
          </w:tcPr>
          <w:p w:rsidR="00F87A08" w:rsidRPr="00AA38E8" w:rsidRDefault="00112A3E" w:rsidP="0070721B">
            <w:pPr>
              <w:spacing w:before="60"/>
              <w:rPr>
                <w:rFonts w:cs="Calibri"/>
                <w:sz w:val="16"/>
              </w:rPr>
            </w:pPr>
            <w:r>
              <w:rPr>
                <w:rFonts w:cs="Calibri"/>
                <w:sz w:val="16"/>
              </w:rPr>
              <w:t>10</w:t>
            </w:r>
          </w:p>
        </w:tc>
      </w:tr>
      <w:tr w:rsidR="00F87A08" w:rsidRPr="00AA38E8" w:rsidTr="0070721B">
        <w:trPr>
          <w:trHeight w:val="761"/>
        </w:trPr>
        <w:tc>
          <w:tcPr>
            <w:tcW w:w="1779" w:type="dxa"/>
          </w:tcPr>
          <w:p w:rsidR="00F87A08" w:rsidRPr="00AA38E8" w:rsidRDefault="00F87A08" w:rsidP="0070721B">
            <w:pPr>
              <w:spacing w:before="60"/>
              <w:rPr>
                <w:rFonts w:cs="Calibri"/>
                <w:b/>
                <w:bCs/>
                <w:sz w:val="16"/>
              </w:rPr>
            </w:pPr>
            <w:r w:rsidRPr="00AA38E8">
              <w:rPr>
                <w:rFonts w:cs="Calibri"/>
                <w:b/>
                <w:bCs/>
                <w:sz w:val="16"/>
              </w:rPr>
              <w:t>Return Value</w:t>
            </w:r>
          </w:p>
        </w:tc>
        <w:tc>
          <w:tcPr>
            <w:tcW w:w="4179" w:type="dxa"/>
          </w:tcPr>
          <w:p w:rsidR="00F87A08" w:rsidRPr="00AA38E8" w:rsidRDefault="00F87A08" w:rsidP="0070721B">
            <w:pPr>
              <w:spacing w:before="60"/>
              <w:rPr>
                <w:rFonts w:cs="Calibri"/>
                <w:sz w:val="16"/>
              </w:rPr>
            </w:pPr>
            <w:r>
              <w:rPr>
                <w:rFonts w:cs="Calibri"/>
                <w:sz w:val="16"/>
              </w:rPr>
              <w:t>NA</w:t>
            </w:r>
          </w:p>
        </w:tc>
        <w:tc>
          <w:tcPr>
            <w:tcW w:w="990" w:type="dxa"/>
          </w:tcPr>
          <w:p w:rsidR="00F87A08" w:rsidRPr="00AA38E8" w:rsidRDefault="00F87A08" w:rsidP="0070721B">
            <w:pPr>
              <w:spacing w:before="60"/>
              <w:rPr>
                <w:rFonts w:cs="Calibri"/>
                <w:sz w:val="16"/>
              </w:rPr>
            </w:pPr>
            <w:r>
              <w:rPr>
                <w:rFonts w:cs="Calibri"/>
                <w:sz w:val="16"/>
              </w:rPr>
              <w:t>NA</w:t>
            </w:r>
          </w:p>
        </w:tc>
        <w:tc>
          <w:tcPr>
            <w:tcW w:w="990" w:type="dxa"/>
          </w:tcPr>
          <w:p w:rsidR="00F87A08" w:rsidRPr="00AA38E8" w:rsidRDefault="00F87A08" w:rsidP="0070721B">
            <w:pPr>
              <w:spacing w:before="60"/>
              <w:rPr>
                <w:rFonts w:cs="Calibri"/>
                <w:sz w:val="16"/>
              </w:rPr>
            </w:pPr>
            <w:r>
              <w:rPr>
                <w:rFonts w:cs="Calibri"/>
                <w:sz w:val="16"/>
              </w:rPr>
              <w:t>NA</w:t>
            </w:r>
          </w:p>
        </w:tc>
        <w:tc>
          <w:tcPr>
            <w:tcW w:w="990" w:type="dxa"/>
          </w:tcPr>
          <w:p w:rsidR="00F87A08" w:rsidRPr="00AA38E8" w:rsidRDefault="00F87A08" w:rsidP="0070721B">
            <w:pPr>
              <w:spacing w:before="60"/>
              <w:rPr>
                <w:rFonts w:cs="Calibri"/>
                <w:sz w:val="16"/>
              </w:rPr>
            </w:pPr>
            <w:r>
              <w:rPr>
                <w:rFonts w:cs="Calibri"/>
                <w:sz w:val="16"/>
              </w:rPr>
              <w:t>NA</w:t>
            </w:r>
          </w:p>
        </w:tc>
      </w:tr>
    </w:tbl>
    <w:p w:rsidR="00F87A08" w:rsidRDefault="00F87A08" w:rsidP="00F87A08">
      <w:pPr>
        <w:pStyle w:val="Heading2"/>
        <w:numPr>
          <w:ilvl w:val="3"/>
          <w:numId w:val="11"/>
        </w:numPr>
        <w:spacing w:after="60"/>
        <w:rPr>
          <w:rFonts w:ascii="Calibri" w:hAnsi="Calibri" w:cs="Calibri"/>
        </w:rPr>
      </w:pPr>
      <w:bookmarkStart w:id="186" w:name="_Toc468713328"/>
      <w:r>
        <w:rPr>
          <w:rFonts w:ascii="Calibri" w:hAnsi="Calibri" w:cs="Calibri"/>
        </w:rPr>
        <w:t>Design Rationale</w:t>
      </w:r>
      <w:bookmarkEnd w:id="186"/>
    </w:p>
    <w:p w:rsidR="00F87A08" w:rsidRPr="00465519" w:rsidRDefault="00F87A08" w:rsidP="00F87A08">
      <w:pPr>
        <w:pStyle w:val="Heading2"/>
        <w:numPr>
          <w:ilvl w:val="3"/>
          <w:numId w:val="11"/>
        </w:numPr>
        <w:spacing w:after="60"/>
        <w:rPr>
          <w:rFonts w:ascii="Calibri" w:hAnsi="Calibri" w:cs="Calibri"/>
        </w:rPr>
      </w:pPr>
      <w:bookmarkStart w:id="187" w:name="_Toc468713329"/>
      <w:r w:rsidRPr="00465519">
        <w:rPr>
          <w:rFonts w:ascii="Calibri" w:hAnsi="Calibri" w:cs="Calibri"/>
        </w:rPr>
        <w:t>Processing</w:t>
      </w:r>
      <w:bookmarkEnd w:id="187"/>
    </w:p>
    <w:p w:rsidR="00F87A08" w:rsidRDefault="00F87A08" w:rsidP="00F87A08">
      <w:pPr>
        <w:rPr>
          <w:lang w:bidi="ar-SA"/>
        </w:rPr>
      </w:pPr>
      <w:r>
        <w:rPr>
          <w:lang w:bidi="ar-SA"/>
        </w:rPr>
        <w:t>Refer to ‘Raw Average Calculation’ subsystem in FDD.</w:t>
      </w:r>
    </w:p>
    <w:p w:rsidR="00D31804" w:rsidRPr="00CD3B81" w:rsidRDefault="00D31804" w:rsidP="00D31804">
      <w:pPr>
        <w:rPr>
          <w:lang w:bidi="ar-SA"/>
        </w:rPr>
      </w:pPr>
      <w:r>
        <w:rPr>
          <w:lang w:bidi="ar-SA"/>
        </w:rPr>
        <w:t>Following per instance data is updated.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F87A08" w:rsidRPr="000074B7" w:rsidTr="0070721B">
        <w:tc>
          <w:tcPr>
            <w:tcW w:w="8928" w:type="dxa"/>
          </w:tcPr>
          <w:p w:rsidR="00F87A08" w:rsidRPr="000074B7" w:rsidRDefault="00F87A08" w:rsidP="0070721B">
            <w:pPr>
              <w:spacing w:before="60"/>
              <w:rPr>
                <w:rFonts w:cs="Calibri"/>
                <w:sz w:val="16"/>
              </w:rPr>
            </w:pPr>
            <w:r w:rsidRPr="00F87A08">
              <w:rPr>
                <w:rFonts w:cs="Calibri"/>
                <w:sz w:val="16"/>
              </w:rPr>
              <w:t xml:space="preserve">Rte_Pim_FricLrngData()-&gt;Hys[DeltaIdxOffs_Cnt_T_u16][Gate_Cnt_T_u16 + 1U] </w:t>
            </w:r>
            <w:r w:rsidR="00112A3E">
              <w:rPr>
                <w:rFonts w:cs="Calibri"/>
                <w:sz w:val="16"/>
              </w:rPr>
              <w:t>(Min:-127, Max:127</w:t>
            </w:r>
            <w:r>
              <w:rPr>
                <w:rFonts w:cs="Calibri"/>
                <w:sz w:val="16"/>
              </w:rPr>
              <w:t>)</w:t>
            </w:r>
          </w:p>
        </w:tc>
      </w:tr>
      <w:tr w:rsidR="00F87A08" w:rsidRPr="000074B7" w:rsidTr="0070721B">
        <w:tc>
          <w:tcPr>
            <w:tcW w:w="8928" w:type="dxa"/>
          </w:tcPr>
          <w:p w:rsidR="00F87A08" w:rsidRPr="000074B7" w:rsidRDefault="00F87A08" w:rsidP="0070721B">
            <w:pPr>
              <w:spacing w:before="60"/>
              <w:rPr>
                <w:rFonts w:cs="Calibri"/>
                <w:sz w:val="16"/>
              </w:rPr>
            </w:pPr>
            <w:r w:rsidRPr="00F87A08">
              <w:rPr>
                <w:rFonts w:cs="Calibri"/>
                <w:sz w:val="16"/>
              </w:rPr>
              <w:t>Rte_Pim_FricLrngData()-&gt;Hys[DeltaIdxOffs_Cnt_T_u16][Gate_Cnt_T_u16]</w:t>
            </w:r>
            <w:r>
              <w:rPr>
                <w:rFonts w:cs="Calibri"/>
                <w:sz w:val="16"/>
              </w:rPr>
              <w:t xml:space="preserve"> (</w:t>
            </w:r>
            <w:r w:rsidR="00112A3E">
              <w:rPr>
                <w:rFonts w:cs="Calibri"/>
                <w:sz w:val="16"/>
              </w:rPr>
              <w:t>Min:-127, Max:127</w:t>
            </w:r>
            <w:r>
              <w:rPr>
                <w:rFonts w:cs="Calibri"/>
                <w:sz w:val="16"/>
              </w:rPr>
              <w:t>)</w:t>
            </w:r>
          </w:p>
        </w:tc>
      </w:tr>
    </w:tbl>
    <w:p w:rsidR="00F87A08" w:rsidRDefault="00F87A08" w:rsidP="00CD3B81">
      <w:pPr>
        <w:rPr>
          <w:lang w:bidi="ar-SA"/>
        </w:rPr>
      </w:pPr>
    </w:p>
    <w:p w:rsidR="008C3281" w:rsidRPr="00AA38E8" w:rsidRDefault="008C3281" w:rsidP="008C3281">
      <w:pPr>
        <w:pStyle w:val="Heading2"/>
        <w:numPr>
          <w:ilvl w:val="2"/>
          <w:numId w:val="11"/>
        </w:numPr>
        <w:tabs>
          <w:tab w:val="clear" w:pos="1017"/>
          <w:tab w:val="num" w:pos="567"/>
        </w:tabs>
        <w:spacing w:after="60"/>
        <w:ind w:left="567"/>
        <w:rPr>
          <w:rFonts w:ascii="Calibri" w:hAnsi="Calibri" w:cs="Calibri"/>
        </w:rPr>
      </w:pPr>
      <w:bookmarkStart w:id="188" w:name="_Toc468713330"/>
      <w:r>
        <w:rPr>
          <w:rFonts w:ascii="Calibri" w:hAnsi="Calibri" w:cs="Calibri"/>
        </w:rPr>
        <w:t>Local Function #5</w:t>
      </w:r>
      <w:bookmarkEnd w:id="18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3281" w:rsidRPr="00AA38E8" w:rsidTr="0070721B">
        <w:tc>
          <w:tcPr>
            <w:tcW w:w="1779" w:type="dxa"/>
          </w:tcPr>
          <w:p w:rsidR="008C3281" w:rsidRPr="00AA38E8" w:rsidRDefault="008C3281" w:rsidP="0070721B">
            <w:pPr>
              <w:spacing w:before="60"/>
              <w:rPr>
                <w:rFonts w:cs="Calibri"/>
                <w:b/>
                <w:bCs/>
                <w:sz w:val="16"/>
              </w:rPr>
            </w:pPr>
            <w:r w:rsidRPr="00AA38E8">
              <w:rPr>
                <w:rFonts w:cs="Calibri"/>
                <w:b/>
                <w:bCs/>
                <w:sz w:val="16"/>
              </w:rPr>
              <w:t>Function Name</w:t>
            </w:r>
          </w:p>
        </w:tc>
        <w:tc>
          <w:tcPr>
            <w:tcW w:w="4179" w:type="dxa"/>
          </w:tcPr>
          <w:p w:rsidR="008C3281" w:rsidRPr="00AA38E8" w:rsidRDefault="008C3281" w:rsidP="0070721B">
            <w:pPr>
              <w:spacing w:before="60"/>
              <w:rPr>
                <w:rFonts w:cs="Calibri"/>
                <w:sz w:val="16"/>
              </w:rPr>
            </w:pPr>
            <w:proofErr w:type="spellStart"/>
            <w:r w:rsidRPr="008C3281">
              <w:rPr>
                <w:rFonts w:cs="Calibri"/>
                <w:sz w:val="16"/>
              </w:rPr>
              <w:t>RangeCounterManager</w:t>
            </w:r>
            <w:proofErr w:type="spellEnd"/>
          </w:p>
        </w:tc>
        <w:tc>
          <w:tcPr>
            <w:tcW w:w="990" w:type="dxa"/>
            <w:shd w:val="pct30" w:color="FFFF00" w:fill="auto"/>
          </w:tcPr>
          <w:p w:rsidR="008C3281" w:rsidRPr="00AA38E8" w:rsidRDefault="008C3281" w:rsidP="0070721B">
            <w:pPr>
              <w:spacing w:before="60"/>
              <w:jc w:val="center"/>
              <w:rPr>
                <w:rFonts w:cs="Calibri"/>
                <w:sz w:val="16"/>
              </w:rPr>
            </w:pPr>
            <w:r w:rsidRPr="00AA38E8">
              <w:rPr>
                <w:rFonts w:cs="Calibri"/>
                <w:sz w:val="16"/>
              </w:rPr>
              <w:t>Type</w:t>
            </w:r>
          </w:p>
        </w:tc>
        <w:tc>
          <w:tcPr>
            <w:tcW w:w="990" w:type="dxa"/>
            <w:shd w:val="pct30" w:color="FFFF00" w:fill="auto"/>
          </w:tcPr>
          <w:p w:rsidR="008C3281" w:rsidRPr="00AA38E8" w:rsidRDefault="008C3281" w:rsidP="0070721B">
            <w:pPr>
              <w:spacing w:before="60"/>
              <w:jc w:val="center"/>
              <w:rPr>
                <w:rFonts w:cs="Calibri"/>
                <w:sz w:val="16"/>
              </w:rPr>
            </w:pPr>
            <w:r w:rsidRPr="00AA38E8">
              <w:rPr>
                <w:rFonts w:cs="Calibri"/>
                <w:sz w:val="16"/>
              </w:rPr>
              <w:t>Min</w:t>
            </w:r>
          </w:p>
        </w:tc>
        <w:tc>
          <w:tcPr>
            <w:tcW w:w="990" w:type="dxa"/>
            <w:shd w:val="pct30" w:color="FFFF00" w:fill="auto"/>
          </w:tcPr>
          <w:p w:rsidR="008C3281" w:rsidRPr="00AA38E8" w:rsidRDefault="008C3281" w:rsidP="0070721B">
            <w:pPr>
              <w:spacing w:before="60"/>
              <w:jc w:val="center"/>
              <w:rPr>
                <w:rFonts w:cs="Calibri"/>
                <w:sz w:val="16"/>
              </w:rPr>
            </w:pPr>
            <w:r w:rsidRPr="00AA38E8">
              <w:rPr>
                <w:rFonts w:cs="Calibri"/>
                <w:sz w:val="16"/>
              </w:rPr>
              <w:t>Max</w:t>
            </w:r>
          </w:p>
        </w:tc>
      </w:tr>
      <w:tr w:rsidR="008C3281" w:rsidRPr="00AA38E8" w:rsidTr="0070721B">
        <w:tc>
          <w:tcPr>
            <w:tcW w:w="1779" w:type="dxa"/>
            <w:vMerge w:val="restart"/>
          </w:tcPr>
          <w:p w:rsidR="008C3281" w:rsidRPr="00AA38E8" w:rsidRDefault="008C3281" w:rsidP="0070721B">
            <w:pPr>
              <w:spacing w:before="60"/>
              <w:rPr>
                <w:rFonts w:cs="Calibri"/>
                <w:b/>
                <w:bCs/>
                <w:sz w:val="16"/>
              </w:rPr>
            </w:pPr>
            <w:r w:rsidRPr="00AA38E8">
              <w:rPr>
                <w:rFonts w:cs="Calibri"/>
                <w:b/>
                <w:bCs/>
                <w:sz w:val="16"/>
              </w:rPr>
              <w:t xml:space="preserve">Arguments Passed </w:t>
            </w:r>
          </w:p>
        </w:tc>
        <w:tc>
          <w:tcPr>
            <w:tcW w:w="4179" w:type="dxa"/>
          </w:tcPr>
          <w:p w:rsidR="008C3281" w:rsidRPr="00AA38E8" w:rsidRDefault="00F04623" w:rsidP="0070721B">
            <w:pPr>
              <w:spacing w:before="60"/>
              <w:rPr>
                <w:rFonts w:cs="Calibri"/>
                <w:sz w:val="16"/>
              </w:rPr>
            </w:pPr>
            <w:r w:rsidRPr="00F04623">
              <w:rPr>
                <w:rFonts w:cs="Calibri"/>
                <w:sz w:val="16"/>
              </w:rPr>
              <w:t>DeltaIdxOffs_Cnt_T_u16</w:t>
            </w:r>
          </w:p>
        </w:tc>
        <w:tc>
          <w:tcPr>
            <w:tcW w:w="990" w:type="dxa"/>
          </w:tcPr>
          <w:p w:rsidR="008C3281" w:rsidRPr="00AA38E8" w:rsidRDefault="00B81266" w:rsidP="0070721B">
            <w:pPr>
              <w:spacing w:before="60"/>
              <w:rPr>
                <w:rFonts w:cs="Calibri"/>
                <w:sz w:val="16"/>
              </w:rPr>
            </w:pPr>
            <w:r>
              <w:rPr>
                <w:rFonts w:cs="Calibri"/>
                <w:sz w:val="16"/>
              </w:rPr>
              <w:t>Uint16</w:t>
            </w:r>
          </w:p>
        </w:tc>
        <w:tc>
          <w:tcPr>
            <w:tcW w:w="990" w:type="dxa"/>
          </w:tcPr>
          <w:p w:rsidR="008C3281" w:rsidRPr="00AA38E8" w:rsidRDefault="0041158D" w:rsidP="0070721B">
            <w:pPr>
              <w:spacing w:before="60"/>
              <w:rPr>
                <w:rFonts w:cs="Calibri"/>
                <w:sz w:val="16"/>
              </w:rPr>
            </w:pPr>
            <w:r>
              <w:rPr>
                <w:rFonts w:cs="Calibri"/>
                <w:sz w:val="16"/>
              </w:rPr>
              <w:t>0</w:t>
            </w:r>
          </w:p>
        </w:tc>
        <w:tc>
          <w:tcPr>
            <w:tcW w:w="990" w:type="dxa"/>
          </w:tcPr>
          <w:p w:rsidR="008C3281" w:rsidRPr="00AA38E8" w:rsidRDefault="0041158D" w:rsidP="0070721B">
            <w:pPr>
              <w:spacing w:before="60"/>
              <w:rPr>
                <w:rFonts w:cs="Calibri"/>
                <w:sz w:val="16"/>
              </w:rPr>
            </w:pPr>
            <w:r>
              <w:rPr>
                <w:rFonts w:cs="Calibri"/>
                <w:sz w:val="16"/>
              </w:rPr>
              <w:t>10</w:t>
            </w:r>
          </w:p>
        </w:tc>
      </w:tr>
      <w:tr w:rsidR="008C3281" w:rsidRPr="00AA38E8" w:rsidTr="0070721B">
        <w:tc>
          <w:tcPr>
            <w:tcW w:w="1779" w:type="dxa"/>
            <w:vMerge/>
          </w:tcPr>
          <w:p w:rsidR="008C3281" w:rsidRPr="00AA38E8" w:rsidRDefault="008C3281" w:rsidP="0070721B">
            <w:pPr>
              <w:spacing w:before="60"/>
              <w:rPr>
                <w:rFonts w:cs="Calibri"/>
                <w:b/>
                <w:bCs/>
                <w:sz w:val="16"/>
              </w:rPr>
            </w:pPr>
          </w:p>
        </w:tc>
        <w:tc>
          <w:tcPr>
            <w:tcW w:w="4179" w:type="dxa"/>
          </w:tcPr>
          <w:p w:rsidR="008C3281" w:rsidRPr="00AA38E8" w:rsidRDefault="00F04623" w:rsidP="0070721B">
            <w:pPr>
              <w:spacing w:before="60"/>
              <w:rPr>
                <w:rFonts w:cs="Calibri"/>
                <w:sz w:val="16"/>
              </w:rPr>
            </w:pPr>
            <w:r w:rsidRPr="00F04623">
              <w:rPr>
                <w:rFonts w:cs="Calibri"/>
                <w:sz w:val="16"/>
              </w:rPr>
              <w:t>DeltaIdxOffsDec_Cnt_T_u16</w:t>
            </w:r>
          </w:p>
        </w:tc>
        <w:tc>
          <w:tcPr>
            <w:tcW w:w="990" w:type="dxa"/>
          </w:tcPr>
          <w:p w:rsidR="008C3281" w:rsidRPr="00AA38E8" w:rsidRDefault="008C3281" w:rsidP="0070721B">
            <w:pPr>
              <w:spacing w:before="60"/>
              <w:rPr>
                <w:rFonts w:cs="Calibri"/>
                <w:sz w:val="16"/>
              </w:rPr>
            </w:pPr>
            <w:r>
              <w:rPr>
                <w:rFonts w:cs="Calibri"/>
                <w:sz w:val="16"/>
              </w:rPr>
              <w:t>Uint16</w:t>
            </w:r>
          </w:p>
        </w:tc>
        <w:tc>
          <w:tcPr>
            <w:tcW w:w="990" w:type="dxa"/>
          </w:tcPr>
          <w:p w:rsidR="008C3281" w:rsidRPr="00AA38E8" w:rsidRDefault="008C3281" w:rsidP="0070721B">
            <w:pPr>
              <w:spacing w:before="60"/>
              <w:rPr>
                <w:rFonts w:cs="Calibri"/>
                <w:sz w:val="16"/>
              </w:rPr>
            </w:pPr>
            <w:r>
              <w:rPr>
                <w:rFonts w:cs="Calibri"/>
                <w:sz w:val="16"/>
              </w:rPr>
              <w:t>0</w:t>
            </w:r>
          </w:p>
        </w:tc>
        <w:tc>
          <w:tcPr>
            <w:tcW w:w="990" w:type="dxa"/>
          </w:tcPr>
          <w:p w:rsidR="008C3281" w:rsidRPr="00AA38E8" w:rsidRDefault="0041158D" w:rsidP="0070721B">
            <w:pPr>
              <w:spacing w:before="60"/>
              <w:rPr>
                <w:rFonts w:cs="Calibri"/>
                <w:sz w:val="16"/>
              </w:rPr>
            </w:pPr>
            <w:r>
              <w:rPr>
                <w:rFonts w:cs="Calibri"/>
                <w:sz w:val="16"/>
              </w:rPr>
              <w:t>12</w:t>
            </w:r>
          </w:p>
        </w:tc>
      </w:tr>
      <w:tr w:rsidR="008C3281" w:rsidRPr="00AA38E8" w:rsidTr="0070721B">
        <w:tc>
          <w:tcPr>
            <w:tcW w:w="1779" w:type="dxa"/>
            <w:vMerge/>
          </w:tcPr>
          <w:p w:rsidR="008C3281" w:rsidRPr="00AA38E8" w:rsidRDefault="008C3281" w:rsidP="0070721B">
            <w:pPr>
              <w:spacing w:before="60"/>
              <w:rPr>
                <w:rFonts w:cs="Calibri"/>
                <w:b/>
                <w:bCs/>
                <w:sz w:val="16"/>
              </w:rPr>
            </w:pPr>
          </w:p>
        </w:tc>
        <w:tc>
          <w:tcPr>
            <w:tcW w:w="4179" w:type="dxa"/>
          </w:tcPr>
          <w:p w:rsidR="008C3281" w:rsidRPr="00AA38E8" w:rsidRDefault="00F04623" w:rsidP="0070721B">
            <w:pPr>
              <w:spacing w:before="60"/>
              <w:rPr>
                <w:rFonts w:cs="Calibri"/>
                <w:sz w:val="16"/>
              </w:rPr>
            </w:pPr>
            <w:r w:rsidRPr="00F04623">
              <w:rPr>
                <w:rFonts w:cs="Calibri"/>
                <w:sz w:val="16"/>
              </w:rPr>
              <w:t>DeltaIdxOffsInc_Cnt_T_u16</w:t>
            </w:r>
          </w:p>
        </w:tc>
        <w:tc>
          <w:tcPr>
            <w:tcW w:w="990" w:type="dxa"/>
          </w:tcPr>
          <w:p w:rsidR="008C3281" w:rsidRPr="00AA38E8" w:rsidRDefault="008C3281" w:rsidP="0070721B">
            <w:pPr>
              <w:spacing w:before="60"/>
              <w:rPr>
                <w:rFonts w:cs="Calibri"/>
                <w:sz w:val="16"/>
              </w:rPr>
            </w:pPr>
            <w:r>
              <w:rPr>
                <w:rFonts w:cs="Calibri"/>
                <w:sz w:val="16"/>
              </w:rPr>
              <w:t>Uint16</w:t>
            </w:r>
          </w:p>
        </w:tc>
        <w:tc>
          <w:tcPr>
            <w:tcW w:w="990" w:type="dxa"/>
          </w:tcPr>
          <w:p w:rsidR="008C3281" w:rsidRPr="00AA38E8" w:rsidRDefault="008C3281" w:rsidP="0070721B">
            <w:pPr>
              <w:spacing w:before="60"/>
              <w:rPr>
                <w:rFonts w:cs="Calibri"/>
                <w:sz w:val="16"/>
              </w:rPr>
            </w:pPr>
            <w:r>
              <w:rPr>
                <w:rFonts w:cs="Calibri"/>
                <w:sz w:val="16"/>
              </w:rPr>
              <w:t>0</w:t>
            </w:r>
          </w:p>
        </w:tc>
        <w:tc>
          <w:tcPr>
            <w:tcW w:w="990" w:type="dxa"/>
          </w:tcPr>
          <w:p w:rsidR="008C3281" w:rsidRPr="00AA38E8" w:rsidRDefault="0041158D" w:rsidP="0070721B">
            <w:pPr>
              <w:spacing w:before="60"/>
              <w:rPr>
                <w:rFonts w:cs="Calibri"/>
                <w:sz w:val="16"/>
              </w:rPr>
            </w:pPr>
            <w:r>
              <w:rPr>
                <w:rFonts w:cs="Calibri"/>
                <w:sz w:val="16"/>
              </w:rPr>
              <w:t>13</w:t>
            </w:r>
          </w:p>
        </w:tc>
      </w:tr>
      <w:tr w:rsidR="008C3281" w:rsidRPr="00AA38E8" w:rsidTr="0070721B">
        <w:tc>
          <w:tcPr>
            <w:tcW w:w="1779" w:type="dxa"/>
            <w:vMerge/>
          </w:tcPr>
          <w:p w:rsidR="008C3281" w:rsidRPr="00AA38E8" w:rsidRDefault="008C3281" w:rsidP="0070721B">
            <w:pPr>
              <w:spacing w:before="60"/>
              <w:rPr>
                <w:rFonts w:cs="Calibri"/>
                <w:b/>
                <w:bCs/>
                <w:sz w:val="16"/>
              </w:rPr>
            </w:pPr>
          </w:p>
        </w:tc>
        <w:tc>
          <w:tcPr>
            <w:tcW w:w="4179" w:type="dxa"/>
          </w:tcPr>
          <w:p w:rsidR="008C3281" w:rsidRPr="00AA38E8" w:rsidRDefault="00F04623" w:rsidP="0070721B">
            <w:pPr>
              <w:spacing w:before="60"/>
              <w:rPr>
                <w:rFonts w:cs="Calibri"/>
                <w:sz w:val="16"/>
              </w:rPr>
            </w:pPr>
            <w:r w:rsidRPr="00F04623">
              <w:rPr>
                <w:rFonts w:cs="Calibri"/>
                <w:sz w:val="16"/>
              </w:rPr>
              <w:t>Gate_Cnt_T_u16</w:t>
            </w:r>
          </w:p>
        </w:tc>
        <w:tc>
          <w:tcPr>
            <w:tcW w:w="990" w:type="dxa"/>
          </w:tcPr>
          <w:p w:rsidR="008C3281" w:rsidRPr="00AA38E8" w:rsidRDefault="00B81266" w:rsidP="0070721B">
            <w:pPr>
              <w:spacing w:before="60"/>
              <w:rPr>
                <w:rFonts w:cs="Calibri"/>
                <w:sz w:val="16"/>
              </w:rPr>
            </w:pPr>
            <w:r>
              <w:rPr>
                <w:rFonts w:cs="Calibri"/>
                <w:sz w:val="16"/>
              </w:rPr>
              <w:t>Uint16</w:t>
            </w:r>
          </w:p>
        </w:tc>
        <w:tc>
          <w:tcPr>
            <w:tcW w:w="990" w:type="dxa"/>
          </w:tcPr>
          <w:p w:rsidR="008C3281" w:rsidRPr="00AA38E8" w:rsidRDefault="00F04623" w:rsidP="0070721B">
            <w:pPr>
              <w:spacing w:before="60"/>
              <w:rPr>
                <w:rFonts w:cs="Calibri"/>
                <w:sz w:val="16"/>
              </w:rPr>
            </w:pPr>
            <w:r>
              <w:rPr>
                <w:rFonts w:cs="Calibri"/>
                <w:sz w:val="16"/>
              </w:rPr>
              <w:t>0</w:t>
            </w:r>
          </w:p>
        </w:tc>
        <w:tc>
          <w:tcPr>
            <w:tcW w:w="990" w:type="dxa"/>
          </w:tcPr>
          <w:p w:rsidR="008C3281" w:rsidRPr="00AA38E8" w:rsidRDefault="00F04623" w:rsidP="0070721B">
            <w:pPr>
              <w:spacing w:before="60"/>
              <w:rPr>
                <w:rFonts w:cs="Calibri"/>
                <w:sz w:val="16"/>
              </w:rPr>
            </w:pPr>
            <w:r>
              <w:rPr>
                <w:rFonts w:cs="Calibri"/>
                <w:sz w:val="16"/>
              </w:rPr>
              <w:t>65535</w:t>
            </w:r>
          </w:p>
        </w:tc>
      </w:tr>
      <w:tr w:rsidR="008C3281" w:rsidRPr="00AA38E8" w:rsidTr="0070721B">
        <w:trPr>
          <w:trHeight w:val="761"/>
        </w:trPr>
        <w:tc>
          <w:tcPr>
            <w:tcW w:w="1779" w:type="dxa"/>
          </w:tcPr>
          <w:p w:rsidR="008C3281" w:rsidRPr="00AA38E8" w:rsidRDefault="008C3281" w:rsidP="0070721B">
            <w:pPr>
              <w:spacing w:before="60"/>
              <w:rPr>
                <w:rFonts w:cs="Calibri"/>
                <w:b/>
                <w:bCs/>
                <w:sz w:val="16"/>
              </w:rPr>
            </w:pPr>
            <w:r w:rsidRPr="00AA38E8">
              <w:rPr>
                <w:rFonts w:cs="Calibri"/>
                <w:b/>
                <w:bCs/>
                <w:sz w:val="16"/>
              </w:rPr>
              <w:t>Return Value</w:t>
            </w:r>
          </w:p>
        </w:tc>
        <w:tc>
          <w:tcPr>
            <w:tcW w:w="4179" w:type="dxa"/>
          </w:tcPr>
          <w:p w:rsidR="008C3281" w:rsidRPr="00AA38E8" w:rsidRDefault="008C3281" w:rsidP="0070721B">
            <w:pPr>
              <w:spacing w:before="60"/>
              <w:rPr>
                <w:rFonts w:cs="Calibri"/>
                <w:sz w:val="16"/>
              </w:rPr>
            </w:pPr>
            <w:r>
              <w:rPr>
                <w:rFonts w:cs="Calibri"/>
                <w:sz w:val="16"/>
              </w:rPr>
              <w:t>NA</w:t>
            </w:r>
          </w:p>
        </w:tc>
        <w:tc>
          <w:tcPr>
            <w:tcW w:w="990" w:type="dxa"/>
          </w:tcPr>
          <w:p w:rsidR="008C3281" w:rsidRPr="00AA38E8" w:rsidRDefault="008C3281" w:rsidP="0070721B">
            <w:pPr>
              <w:spacing w:before="60"/>
              <w:rPr>
                <w:rFonts w:cs="Calibri"/>
                <w:sz w:val="16"/>
              </w:rPr>
            </w:pPr>
            <w:r>
              <w:rPr>
                <w:rFonts w:cs="Calibri"/>
                <w:sz w:val="16"/>
              </w:rPr>
              <w:t>NA</w:t>
            </w:r>
          </w:p>
        </w:tc>
        <w:tc>
          <w:tcPr>
            <w:tcW w:w="990" w:type="dxa"/>
          </w:tcPr>
          <w:p w:rsidR="008C3281" w:rsidRPr="00AA38E8" w:rsidRDefault="008C3281" w:rsidP="0070721B">
            <w:pPr>
              <w:spacing w:before="60"/>
              <w:rPr>
                <w:rFonts w:cs="Calibri"/>
                <w:sz w:val="16"/>
              </w:rPr>
            </w:pPr>
            <w:r>
              <w:rPr>
                <w:rFonts w:cs="Calibri"/>
                <w:sz w:val="16"/>
              </w:rPr>
              <w:t>NA</w:t>
            </w:r>
          </w:p>
        </w:tc>
        <w:tc>
          <w:tcPr>
            <w:tcW w:w="990" w:type="dxa"/>
          </w:tcPr>
          <w:p w:rsidR="008C3281" w:rsidRPr="00AA38E8" w:rsidRDefault="008C3281" w:rsidP="0070721B">
            <w:pPr>
              <w:spacing w:before="60"/>
              <w:rPr>
                <w:rFonts w:cs="Calibri"/>
                <w:sz w:val="16"/>
              </w:rPr>
            </w:pPr>
            <w:r>
              <w:rPr>
                <w:rFonts w:cs="Calibri"/>
                <w:sz w:val="16"/>
              </w:rPr>
              <w:t>NA</w:t>
            </w:r>
          </w:p>
        </w:tc>
      </w:tr>
    </w:tbl>
    <w:p w:rsidR="008C3281" w:rsidRDefault="008C3281" w:rsidP="008C3281">
      <w:pPr>
        <w:pStyle w:val="Heading2"/>
        <w:numPr>
          <w:ilvl w:val="3"/>
          <w:numId w:val="11"/>
        </w:numPr>
        <w:spacing w:after="60"/>
        <w:rPr>
          <w:rFonts w:ascii="Calibri" w:hAnsi="Calibri" w:cs="Calibri"/>
        </w:rPr>
      </w:pPr>
      <w:bookmarkStart w:id="189" w:name="_Toc468713331"/>
      <w:r>
        <w:rPr>
          <w:rFonts w:ascii="Calibri" w:hAnsi="Calibri" w:cs="Calibri"/>
        </w:rPr>
        <w:t>Design Rationale</w:t>
      </w:r>
      <w:bookmarkEnd w:id="189"/>
    </w:p>
    <w:p w:rsidR="008C3281" w:rsidRPr="00465519" w:rsidRDefault="008C3281" w:rsidP="008C3281">
      <w:pPr>
        <w:pStyle w:val="Heading2"/>
        <w:numPr>
          <w:ilvl w:val="3"/>
          <w:numId w:val="11"/>
        </w:numPr>
        <w:spacing w:after="60"/>
        <w:rPr>
          <w:rFonts w:ascii="Calibri" w:hAnsi="Calibri" w:cs="Calibri"/>
        </w:rPr>
      </w:pPr>
      <w:bookmarkStart w:id="190" w:name="_Toc468713332"/>
      <w:r w:rsidRPr="00465519">
        <w:rPr>
          <w:rFonts w:ascii="Calibri" w:hAnsi="Calibri" w:cs="Calibri"/>
        </w:rPr>
        <w:t>Processing</w:t>
      </w:r>
      <w:bookmarkEnd w:id="190"/>
    </w:p>
    <w:p w:rsidR="008C3281" w:rsidRDefault="008C3281" w:rsidP="008C3281">
      <w:pPr>
        <w:rPr>
          <w:lang w:bidi="ar-SA"/>
        </w:rPr>
      </w:pPr>
      <w:r>
        <w:rPr>
          <w:lang w:bidi="ar-SA"/>
        </w:rPr>
        <w:t>Refer to ‘</w:t>
      </w:r>
      <w:r w:rsidR="00BA0873">
        <w:rPr>
          <w:lang w:bidi="ar-SA"/>
        </w:rPr>
        <w:t xml:space="preserve">Range counter manager’ </w:t>
      </w:r>
      <w:r>
        <w:rPr>
          <w:lang w:bidi="ar-SA"/>
        </w:rPr>
        <w:t>subsystem in FDD.</w:t>
      </w:r>
    </w:p>
    <w:p w:rsidR="00405B4B" w:rsidRPr="00CD3B81" w:rsidRDefault="00405B4B" w:rsidP="00405B4B">
      <w:pPr>
        <w:rPr>
          <w:lang w:bidi="ar-SA"/>
        </w:rPr>
      </w:pPr>
      <w:r>
        <w:rPr>
          <w:lang w:bidi="ar-SA"/>
        </w:rPr>
        <w:t>Following per instance data is updated.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8C3281" w:rsidRPr="000074B7" w:rsidTr="0070721B">
        <w:tc>
          <w:tcPr>
            <w:tcW w:w="8928" w:type="dxa"/>
          </w:tcPr>
          <w:p w:rsidR="008C3281" w:rsidRPr="000074B7" w:rsidRDefault="00BA0873" w:rsidP="0070721B">
            <w:pPr>
              <w:spacing w:before="60"/>
              <w:rPr>
                <w:rFonts w:cs="Calibri"/>
                <w:sz w:val="16"/>
              </w:rPr>
            </w:pPr>
            <w:r>
              <w:rPr>
                <w:rFonts w:cs="Calibri"/>
                <w:sz w:val="16"/>
              </w:rPr>
              <w:t>*</w:t>
            </w:r>
            <w:proofErr w:type="spellStart"/>
            <w:r>
              <w:rPr>
                <w:rFonts w:cs="Calibri"/>
                <w:sz w:val="16"/>
              </w:rPr>
              <w:t>Rte_Pim</w:t>
            </w:r>
            <w:proofErr w:type="spellEnd"/>
            <w:r>
              <w:rPr>
                <w:rFonts w:cs="Calibri"/>
                <w:sz w:val="16"/>
              </w:rPr>
              <w:t>_</w:t>
            </w:r>
            <w:r>
              <w:t xml:space="preserve"> </w:t>
            </w:r>
            <w:proofErr w:type="spellStart"/>
            <w:r w:rsidRPr="00BA0873">
              <w:rPr>
                <w:rFonts w:cs="Calibri"/>
                <w:sz w:val="16"/>
              </w:rPr>
              <w:t>RngCntrThdExcdd</w:t>
            </w:r>
            <w:proofErr w:type="spellEnd"/>
            <w:r>
              <w:rPr>
                <w:rFonts w:cs="Calibri"/>
                <w:sz w:val="16"/>
              </w:rPr>
              <w:t>() (Min:0, Max:1)</w:t>
            </w:r>
          </w:p>
        </w:tc>
      </w:tr>
      <w:tr w:rsidR="008C3281" w:rsidRPr="000074B7" w:rsidTr="0070721B">
        <w:tc>
          <w:tcPr>
            <w:tcW w:w="8928" w:type="dxa"/>
          </w:tcPr>
          <w:p w:rsidR="008C3281" w:rsidRPr="000074B7" w:rsidRDefault="00BA0873" w:rsidP="0070721B">
            <w:pPr>
              <w:spacing w:before="60"/>
              <w:rPr>
                <w:rFonts w:cs="Calibri"/>
                <w:sz w:val="16"/>
              </w:rPr>
            </w:pPr>
            <w:proofErr w:type="spellStart"/>
            <w:r>
              <w:rPr>
                <w:rFonts w:cs="Calibri"/>
                <w:sz w:val="16"/>
              </w:rPr>
              <w:t>Rte_Pim_FricLrngData</w:t>
            </w:r>
            <w:proofErr w:type="spellEnd"/>
            <w:r>
              <w:rPr>
                <w:rFonts w:cs="Calibri"/>
                <w:sz w:val="16"/>
              </w:rPr>
              <w:t>-&gt;</w:t>
            </w:r>
            <w:proofErr w:type="spellStart"/>
            <w:r w:rsidRPr="00BA0873">
              <w:rPr>
                <w:rFonts w:cs="Calibri"/>
                <w:sz w:val="16"/>
              </w:rPr>
              <w:t>RngCntr</w:t>
            </w:r>
            <w:proofErr w:type="spellEnd"/>
            <w:r w:rsidR="002E1DA2">
              <w:t xml:space="preserve"> </w:t>
            </w:r>
            <w:r w:rsidR="002E1DA2" w:rsidRPr="002E1DA2">
              <w:rPr>
                <w:rFonts w:cs="Calibri"/>
                <w:sz w:val="16"/>
              </w:rPr>
              <w:t>(:,:)</w:t>
            </w:r>
            <w:r w:rsidR="002E1DA2">
              <w:rPr>
                <w:rFonts w:cs="Calibri"/>
                <w:sz w:val="16"/>
              </w:rPr>
              <w:t xml:space="preserve">    </w:t>
            </w:r>
            <w:r>
              <w:rPr>
                <w:rFonts w:cs="Calibri"/>
                <w:sz w:val="16"/>
              </w:rPr>
              <w:t>(Min:</w:t>
            </w:r>
            <w:r w:rsidR="002E1DA2">
              <w:rPr>
                <w:rFonts w:cs="Calibri"/>
                <w:sz w:val="16"/>
              </w:rPr>
              <w:t>0, Max:65535</w:t>
            </w:r>
            <w:r>
              <w:rPr>
                <w:rFonts w:cs="Calibri"/>
                <w:sz w:val="16"/>
              </w:rPr>
              <w:t>)</w:t>
            </w:r>
          </w:p>
        </w:tc>
      </w:tr>
    </w:tbl>
    <w:p w:rsidR="00C06D76" w:rsidRPr="00AA38E8" w:rsidRDefault="00C06D76" w:rsidP="00C06D76">
      <w:pPr>
        <w:pStyle w:val="Heading2"/>
        <w:numPr>
          <w:ilvl w:val="2"/>
          <w:numId w:val="11"/>
        </w:numPr>
        <w:tabs>
          <w:tab w:val="clear" w:pos="1017"/>
          <w:tab w:val="num" w:pos="567"/>
        </w:tabs>
        <w:spacing w:after="60"/>
        <w:ind w:left="567"/>
        <w:rPr>
          <w:rFonts w:ascii="Calibri" w:hAnsi="Calibri" w:cs="Calibri"/>
        </w:rPr>
      </w:pPr>
      <w:bookmarkStart w:id="191" w:name="_Toc468713333"/>
      <w:r>
        <w:rPr>
          <w:rFonts w:ascii="Calibri" w:hAnsi="Calibri" w:cs="Calibri"/>
        </w:rPr>
        <w:t>Local Function #6</w:t>
      </w:r>
      <w:bookmarkEnd w:id="19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06D76" w:rsidRPr="00AA38E8" w:rsidTr="0070721B">
        <w:tc>
          <w:tcPr>
            <w:tcW w:w="1779" w:type="dxa"/>
          </w:tcPr>
          <w:p w:rsidR="00C06D76" w:rsidRPr="00AA38E8" w:rsidRDefault="00C06D76" w:rsidP="0070721B">
            <w:pPr>
              <w:spacing w:before="60"/>
              <w:rPr>
                <w:rFonts w:cs="Calibri"/>
                <w:b/>
                <w:bCs/>
                <w:sz w:val="16"/>
              </w:rPr>
            </w:pPr>
            <w:r w:rsidRPr="00AA38E8">
              <w:rPr>
                <w:rFonts w:cs="Calibri"/>
                <w:b/>
                <w:bCs/>
                <w:sz w:val="16"/>
              </w:rPr>
              <w:t>Function Name</w:t>
            </w:r>
          </w:p>
        </w:tc>
        <w:tc>
          <w:tcPr>
            <w:tcW w:w="4179" w:type="dxa"/>
          </w:tcPr>
          <w:p w:rsidR="00C06D76" w:rsidRPr="00AA38E8" w:rsidRDefault="00C06D76" w:rsidP="0070721B">
            <w:pPr>
              <w:spacing w:before="60"/>
              <w:rPr>
                <w:rFonts w:cs="Calibri"/>
                <w:sz w:val="16"/>
              </w:rPr>
            </w:pPr>
            <w:proofErr w:type="spellStart"/>
            <w:r w:rsidRPr="00C06D76">
              <w:rPr>
                <w:rFonts w:cs="Calibri"/>
                <w:sz w:val="16"/>
              </w:rPr>
              <w:t>NTCSetReset</w:t>
            </w:r>
            <w:proofErr w:type="spellEnd"/>
          </w:p>
        </w:tc>
        <w:tc>
          <w:tcPr>
            <w:tcW w:w="990" w:type="dxa"/>
            <w:shd w:val="pct30" w:color="FFFF00" w:fill="auto"/>
          </w:tcPr>
          <w:p w:rsidR="00C06D76" w:rsidRPr="00AA38E8" w:rsidRDefault="00C06D76" w:rsidP="0070721B">
            <w:pPr>
              <w:spacing w:before="60"/>
              <w:jc w:val="center"/>
              <w:rPr>
                <w:rFonts w:cs="Calibri"/>
                <w:sz w:val="16"/>
              </w:rPr>
            </w:pPr>
            <w:r w:rsidRPr="00AA38E8">
              <w:rPr>
                <w:rFonts w:cs="Calibri"/>
                <w:sz w:val="16"/>
              </w:rPr>
              <w:t>Type</w:t>
            </w:r>
          </w:p>
        </w:tc>
        <w:tc>
          <w:tcPr>
            <w:tcW w:w="990" w:type="dxa"/>
            <w:shd w:val="pct30" w:color="FFFF00" w:fill="auto"/>
          </w:tcPr>
          <w:p w:rsidR="00C06D76" w:rsidRPr="00AA38E8" w:rsidRDefault="00C06D76" w:rsidP="0070721B">
            <w:pPr>
              <w:spacing w:before="60"/>
              <w:jc w:val="center"/>
              <w:rPr>
                <w:rFonts w:cs="Calibri"/>
                <w:sz w:val="16"/>
              </w:rPr>
            </w:pPr>
            <w:r w:rsidRPr="00AA38E8">
              <w:rPr>
                <w:rFonts w:cs="Calibri"/>
                <w:sz w:val="16"/>
              </w:rPr>
              <w:t>Min</w:t>
            </w:r>
          </w:p>
        </w:tc>
        <w:tc>
          <w:tcPr>
            <w:tcW w:w="990" w:type="dxa"/>
            <w:shd w:val="pct30" w:color="FFFF00" w:fill="auto"/>
          </w:tcPr>
          <w:p w:rsidR="00C06D76" w:rsidRPr="00AA38E8" w:rsidRDefault="00C06D76" w:rsidP="0070721B">
            <w:pPr>
              <w:spacing w:before="60"/>
              <w:jc w:val="center"/>
              <w:rPr>
                <w:rFonts w:cs="Calibri"/>
                <w:sz w:val="16"/>
              </w:rPr>
            </w:pPr>
            <w:r w:rsidRPr="00AA38E8">
              <w:rPr>
                <w:rFonts w:cs="Calibri"/>
                <w:sz w:val="16"/>
              </w:rPr>
              <w:t>Max</w:t>
            </w:r>
          </w:p>
        </w:tc>
      </w:tr>
      <w:tr w:rsidR="00C06D76" w:rsidRPr="00AA38E8" w:rsidTr="0070721B">
        <w:tc>
          <w:tcPr>
            <w:tcW w:w="1779" w:type="dxa"/>
          </w:tcPr>
          <w:p w:rsidR="00C06D76" w:rsidRPr="00AA38E8" w:rsidRDefault="00652967" w:rsidP="0070721B">
            <w:pPr>
              <w:spacing w:before="60"/>
              <w:rPr>
                <w:rFonts w:cs="Calibri"/>
                <w:b/>
                <w:bCs/>
                <w:sz w:val="16"/>
              </w:rPr>
            </w:pPr>
            <w:r>
              <w:rPr>
                <w:rFonts w:cs="Calibri"/>
                <w:b/>
                <w:bCs/>
                <w:sz w:val="16"/>
              </w:rPr>
              <w:t>Arguments Passed</w:t>
            </w:r>
          </w:p>
        </w:tc>
        <w:tc>
          <w:tcPr>
            <w:tcW w:w="4179" w:type="dxa"/>
          </w:tcPr>
          <w:p w:rsidR="00C06D76" w:rsidRPr="00AA38E8" w:rsidRDefault="000416B2" w:rsidP="0070721B">
            <w:pPr>
              <w:spacing w:before="60"/>
              <w:rPr>
                <w:rFonts w:cs="Calibri"/>
                <w:sz w:val="16"/>
              </w:rPr>
            </w:pPr>
            <w:r w:rsidRPr="000416B2">
              <w:rPr>
                <w:rFonts w:cs="Calibri"/>
                <w:sz w:val="16"/>
              </w:rPr>
              <w:t>MaxRawAvrgFric_Cnt_T_f32</w:t>
            </w:r>
          </w:p>
        </w:tc>
        <w:tc>
          <w:tcPr>
            <w:tcW w:w="990" w:type="dxa"/>
          </w:tcPr>
          <w:p w:rsidR="00C06D76" w:rsidRPr="00AA38E8" w:rsidRDefault="000416B2" w:rsidP="0070721B">
            <w:pPr>
              <w:spacing w:before="60"/>
              <w:rPr>
                <w:rFonts w:cs="Calibri"/>
                <w:sz w:val="16"/>
              </w:rPr>
            </w:pPr>
            <w:r>
              <w:rPr>
                <w:rFonts w:cs="Calibri"/>
                <w:sz w:val="16"/>
              </w:rPr>
              <w:t>Float32</w:t>
            </w:r>
          </w:p>
        </w:tc>
        <w:tc>
          <w:tcPr>
            <w:tcW w:w="990" w:type="dxa"/>
          </w:tcPr>
          <w:p w:rsidR="00C06D76" w:rsidRPr="00AA38E8" w:rsidRDefault="000416B2" w:rsidP="0070721B">
            <w:pPr>
              <w:spacing w:before="60"/>
              <w:rPr>
                <w:rFonts w:cs="Calibri"/>
                <w:sz w:val="16"/>
              </w:rPr>
            </w:pPr>
            <w:r w:rsidRPr="000416B2">
              <w:rPr>
                <w:rFonts w:cs="Calibri"/>
                <w:sz w:val="16"/>
              </w:rPr>
              <w:t>-127</w:t>
            </w:r>
          </w:p>
        </w:tc>
        <w:tc>
          <w:tcPr>
            <w:tcW w:w="990" w:type="dxa"/>
          </w:tcPr>
          <w:p w:rsidR="00C06D76" w:rsidRPr="00AA38E8" w:rsidRDefault="000416B2" w:rsidP="0070721B">
            <w:pPr>
              <w:spacing w:before="60"/>
              <w:rPr>
                <w:rFonts w:cs="Calibri"/>
                <w:sz w:val="16"/>
              </w:rPr>
            </w:pPr>
            <w:r w:rsidRPr="000416B2">
              <w:rPr>
                <w:rFonts w:cs="Calibri"/>
                <w:sz w:val="16"/>
              </w:rPr>
              <w:t>254</w:t>
            </w:r>
          </w:p>
        </w:tc>
      </w:tr>
      <w:tr w:rsidR="00C06D76" w:rsidRPr="00AA38E8" w:rsidTr="0070721B">
        <w:trPr>
          <w:trHeight w:val="761"/>
        </w:trPr>
        <w:tc>
          <w:tcPr>
            <w:tcW w:w="1779" w:type="dxa"/>
          </w:tcPr>
          <w:p w:rsidR="00C06D76" w:rsidRPr="00AA38E8" w:rsidRDefault="00C06D76" w:rsidP="0070721B">
            <w:pPr>
              <w:spacing w:before="60"/>
              <w:rPr>
                <w:rFonts w:cs="Calibri"/>
                <w:b/>
                <w:bCs/>
                <w:sz w:val="16"/>
              </w:rPr>
            </w:pPr>
            <w:r w:rsidRPr="00AA38E8">
              <w:rPr>
                <w:rFonts w:cs="Calibri"/>
                <w:b/>
                <w:bCs/>
                <w:sz w:val="16"/>
              </w:rPr>
              <w:t>Return Value</w:t>
            </w:r>
          </w:p>
        </w:tc>
        <w:tc>
          <w:tcPr>
            <w:tcW w:w="4179" w:type="dxa"/>
          </w:tcPr>
          <w:p w:rsidR="00C06D76" w:rsidRPr="00AA38E8" w:rsidRDefault="00C06D76" w:rsidP="0070721B">
            <w:pPr>
              <w:spacing w:before="60"/>
              <w:rPr>
                <w:rFonts w:cs="Calibri"/>
                <w:sz w:val="16"/>
              </w:rPr>
            </w:pPr>
            <w:r>
              <w:rPr>
                <w:rFonts w:cs="Calibri"/>
                <w:sz w:val="16"/>
              </w:rPr>
              <w:t>NA</w:t>
            </w:r>
          </w:p>
        </w:tc>
        <w:tc>
          <w:tcPr>
            <w:tcW w:w="990" w:type="dxa"/>
          </w:tcPr>
          <w:p w:rsidR="00C06D76" w:rsidRPr="00AA38E8" w:rsidRDefault="00C06D76" w:rsidP="0070721B">
            <w:pPr>
              <w:spacing w:before="60"/>
              <w:rPr>
                <w:rFonts w:cs="Calibri"/>
                <w:sz w:val="16"/>
              </w:rPr>
            </w:pPr>
            <w:r>
              <w:rPr>
                <w:rFonts w:cs="Calibri"/>
                <w:sz w:val="16"/>
              </w:rPr>
              <w:t>NA</w:t>
            </w:r>
          </w:p>
        </w:tc>
        <w:tc>
          <w:tcPr>
            <w:tcW w:w="990" w:type="dxa"/>
          </w:tcPr>
          <w:p w:rsidR="00C06D76" w:rsidRPr="00AA38E8" w:rsidRDefault="00C06D76" w:rsidP="0070721B">
            <w:pPr>
              <w:spacing w:before="60"/>
              <w:rPr>
                <w:rFonts w:cs="Calibri"/>
                <w:sz w:val="16"/>
              </w:rPr>
            </w:pPr>
            <w:r>
              <w:rPr>
                <w:rFonts w:cs="Calibri"/>
                <w:sz w:val="16"/>
              </w:rPr>
              <w:t>NA</w:t>
            </w:r>
          </w:p>
        </w:tc>
        <w:tc>
          <w:tcPr>
            <w:tcW w:w="990" w:type="dxa"/>
          </w:tcPr>
          <w:p w:rsidR="00C06D76" w:rsidRPr="00AA38E8" w:rsidRDefault="00C06D76" w:rsidP="0070721B">
            <w:pPr>
              <w:spacing w:before="60"/>
              <w:rPr>
                <w:rFonts w:cs="Calibri"/>
                <w:sz w:val="16"/>
              </w:rPr>
            </w:pPr>
            <w:r>
              <w:rPr>
                <w:rFonts w:cs="Calibri"/>
                <w:sz w:val="16"/>
              </w:rPr>
              <w:t>NA</w:t>
            </w:r>
          </w:p>
        </w:tc>
      </w:tr>
    </w:tbl>
    <w:p w:rsidR="00C06D76" w:rsidRDefault="00C06D76" w:rsidP="00C06D76">
      <w:pPr>
        <w:pStyle w:val="Heading2"/>
        <w:numPr>
          <w:ilvl w:val="3"/>
          <w:numId w:val="11"/>
        </w:numPr>
        <w:spacing w:after="60"/>
        <w:rPr>
          <w:rFonts w:ascii="Calibri" w:hAnsi="Calibri" w:cs="Calibri"/>
        </w:rPr>
      </w:pPr>
      <w:bookmarkStart w:id="192" w:name="_Toc468713334"/>
      <w:r>
        <w:rPr>
          <w:rFonts w:ascii="Calibri" w:hAnsi="Calibri" w:cs="Calibri"/>
        </w:rPr>
        <w:lastRenderedPageBreak/>
        <w:t>Design Rationale</w:t>
      </w:r>
      <w:bookmarkEnd w:id="192"/>
    </w:p>
    <w:p w:rsidR="00C06D76" w:rsidRPr="00465519" w:rsidRDefault="00C06D76" w:rsidP="00C06D76">
      <w:pPr>
        <w:pStyle w:val="Heading2"/>
        <w:numPr>
          <w:ilvl w:val="3"/>
          <w:numId w:val="11"/>
        </w:numPr>
        <w:spacing w:after="60"/>
        <w:rPr>
          <w:rFonts w:ascii="Calibri" w:hAnsi="Calibri" w:cs="Calibri"/>
        </w:rPr>
      </w:pPr>
      <w:bookmarkStart w:id="193" w:name="_Toc468713335"/>
      <w:r w:rsidRPr="00465519">
        <w:rPr>
          <w:rFonts w:ascii="Calibri" w:hAnsi="Calibri" w:cs="Calibri"/>
        </w:rPr>
        <w:t>Processing</w:t>
      </w:r>
      <w:bookmarkEnd w:id="193"/>
    </w:p>
    <w:p w:rsidR="00C06D76" w:rsidRDefault="00C06D76" w:rsidP="00C06D76">
      <w:pPr>
        <w:rPr>
          <w:lang w:bidi="ar-SA"/>
        </w:rPr>
      </w:pPr>
      <w:r>
        <w:rPr>
          <w:lang w:bidi="ar-SA"/>
        </w:rPr>
        <w:t>Refer to ‘</w:t>
      </w:r>
      <w:proofErr w:type="spellStart"/>
      <w:r w:rsidR="00694855">
        <w:rPr>
          <w:lang w:bidi="ar-SA"/>
        </w:rPr>
        <w:t>NTC_Pass</w:t>
      </w:r>
      <w:proofErr w:type="spellEnd"/>
      <w:r w:rsidR="00694855">
        <w:rPr>
          <w:lang w:bidi="ar-SA"/>
        </w:rPr>
        <w:t>’ and ‘</w:t>
      </w:r>
      <w:proofErr w:type="spellStart"/>
      <w:r w:rsidR="00694855">
        <w:rPr>
          <w:lang w:bidi="ar-SA"/>
        </w:rPr>
        <w:t>NTC_Fail</w:t>
      </w:r>
      <w:proofErr w:type="spellEnd"/>
      <w:r w:rsidR="00694855">
        <w:rPr>
          <w:lang w:bidi="ar-SA"/>
        </w:rPr>
        <w:t xml:space="preserve">’ </w:t>
      </w:r>
      <w:r>
        <w:rPr>
          <w:lang w:bidi="ar-SA"/>
        </w:rPr>
        <w:t>subsystem in FDD</w:t>
      </w:r>
    </w:p>
    <w:p w:rsidR="008C3281" w:rsidRDefault="00FE7004" w:rsidP="00CD3B81">
      <w:pPr>
        <w:rPr>
          <w:lang w:bidi="ar-SA"/>
        </w:rPr>
      </w:pPr>
      <w:r>
        <w:rPr>
          <w:lang w:bidi="ar-SA"/>
        </w:rPr>
        <w:t xml:space="preserve">Sets or resets the </w:t>
      </w:r>
      <w:r w:rsidRPr="00FE7004">
        <w:rPr>
          <w:lang w:bidi="ar-SA"/>
        </w:rPr>
        <w:t>NTCNR_0X0A2</w:t>
      </w:r>
    </w:p>
    <w:p w:rsidR="00357A83" w:rsidRPr="00AA38E8" w:rsidRDefault="00357A83" w:rsidP="00357A83">
      <w:pPr>
        <w:pStyle w:val="Heading2"/>
        <w:numPr>
          <w:ilvl w:val="2"/>
          <w:numId w:val="11"/>
        </w:numPr>
        <w:tabs>
          <w:tab w:val="clear" w:pos="1017"/>
          <w:tab w:val="num" w:pos="567"/>
        </w:tabs>
        <w:spacing w:after="60"/>
        <w:ind w:left="567"/>
        <w:rPr>
          <w:rFonts w:ascii="Calibri" w:hAnsi="Calibri" w:cs="Calibri"/>
        </w:rPr>
      </w:pPr>
      <w:bookmarkStart w:id="194" w:name="_Toc468713336"/>
      <w:r>
        <w:rPr>
          <w:rFonts w:ascii="Calibri" w:hAnsi="Calibri" w:cs="Calibri"/>
        </w:rPr>
        <w:t>Local Function #7</w:t>
      </w:r>
      <w:bookmarkEnd w:id="19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57A83" w:rsidRPr="00AA38E8" w:rsidTr="0070721B">
        <w:tc>
          <w:tcPr>
            <w:tcW w:w="1779" w:type="dxa"/>
          </w:tcPr>
          <w:p w:rsidR="00357A83" w:rsidRPr="00AA38E8" w:rsidRDefault="00357A83" w:rsidP="0070721B">
            <w:pPr>
              <w:spacing w:before="60"/>
              <w:rPr>
                <w:rFonts w:cs="Calibri"/>
                <w:b/>
                <w:bCs/>
                <w:sz w:val="16"/>
              </w:rPr>
            </w:pPr>
            <w:r w:rsidRPr="00AA38E8">
              <w:rPr>
                <w:rFonts w:cs="Calibri"/>
                <w:b/>
                <w:bCs/>
                <w:sz w:val="16"/>
              </w:rPr>
              <w:t>Function Name</w:t>
            </w:r>
          </w:p>
        </w:tc>
        <w:tc>
          <w:tcPr>
            <w:tcW w:w="4179" w:type="dxa"/>
          </w:tcPr>
          <w:p w:rsidR="00357A83" w:rsidRPr="00AA38E8" w:rsidRDefault="00357A83" w:rsidP="0070721B">
            <w:pPr>
              <w:spacing w:before="60"/>
              <w:rPr>
                <w:rFonts w:cs="Calibri"/>
                <w:sz w:val="16"/>
              </w:rPr>
            </w:pPr>
            <w:proofErr w:type="spellStart"/>
            <w:r w:rsidRPr="00357A83">
              <w:rPr>
                <w:rFonts w:cs="Calibri"/>
                <w:sz w:val="16"/>
              </w:rPr>
              <w:t>ClearingMode</w:t>
            </w:r>
            <w:proofErr w:type="spellEnd"/>
          </w:p>
        </w:tc>
        <w:tc>
          <w:tcPr>
            <w:tcW w:w="990" w:type="dxa"/>
            <w:shd w:val="pct30" w:color="FFFF00" w:fill="auto"/>
          </w:tcPr>
          <w:p w:rsidR="00357A83" w:rsidRPr="00AA38E8" w:rsidRDefault="00357A83" w:rsidP="0070721B">
            <w:pPr>
              <w:spacing w:before="60"/>
              <w:jc w:val="center"/>
              <w:rPr>
                <w:rFonts w:cs="Calibri"/>
                <w:sz w:val="16"/>
              </w:rPr>
            </w:pPr>
            <w:r w:rsidRPr="00AA38E8">
              <w:rPr>
                <w:rFonts w:cs="Calibri"/>
                <w:sz w:val="16"/>
              </w:rPr>
              <w:t>Type</w:t>
            </w:r>
          </w:p>
        </w:tc>
        <w:tc>
          <w:tcPr>
            <w:tcW w:w="990" w:type="dxa"/>
            <w:shd w:val="pct30" w:color="FFFF00" w:fill="auto"/>
          </w:tcPr>
          <w:p w:rsidR="00357A83" w:rsidRPr="00AA38E8" w:rsidRDefault="00357A83" w:rsidP="0070721B">
            <w:pPr>
              <w:spacing w:before="60"/>
              <w:jc w:val="center"/>
              <w:rPr>
                <w:rFonts w:cs="Calibri"/>
                <w:sz w:val="16"/>
              </w:rPr>
            </w:pPr>
            <w:r w:rsidRPr="00AA38E8">
              <w:rPr>
                <w:rFonts w:cs="Calibri"/>
                <w:sz w:val="16"/>
              </w:rPr>
              <w:t>Min</w:t>
            </w:r>
          </w:p>
        </w:tc>
        <w:tc>
          <w:tcPr>
            <w:tcW w:w="990" w:type="dxa"/>
            <w:shd w:val="pct30" w:color="FFFF00" w:fill="auto"/>
          </w:tcPr>
          <w:p w:rsidR="00357A83" w:rsidRPr="00AA38E8" w:rsidRDefault="00357A83" w:rsidP="0070721B">
            <w:pPr>
              <w:spacing w:before="60"/>
              <w:jc w:val="center"/>
              <w:rPr>
                <w:rFonts w:cs="Calibri"/>
                <w:sz w:val="16"/>
              </w:rPr>
            </w:pPr>
            <w:r w:rsidRPr="00AA38E8">
              <w:rPr>
                <w:rFonts w:cs="Calibri"/>
                <w:sz w:val="16"/>
              </w:rPr>
              <w:t>Max</w:t>
            </w:r>
          </w:p>
        </w:tc>
      </w:tr>
      <w:tr w:rsidR="00357A83" w:rsidRPr="00AA38E8" w:rsidTr="0070721B">
        <w:tc>
          <w:tcPr>
            <w:tcW w:w="1779" w:type="dxa"/>
          </w:tcPr>
          <w:p w:rsidR="00357A83" w:rsidRPr="00AA38E8" w:rsidRDefault="00357A83" w:rsidP="0070721B">
            <w:pPr>
              <w:spacing w:before="60"/>
              <w:rPr>
                <w:rFonts w:cs="Calibri"/>
                <w:b/>
                <w:bCs/>
                <w:sz w:val="16"/>
              </w:rPr>
            </w:pPr>
            <w:r w:rsidRPr="00AA38E8">
              <w:rPr>
                <w:rFonts w:cs="Calibri"/>
                <w:b/>
                <w:bCs/>
                <w:sz w:val="16"/>
              </w:rPr>
              <w:t xml:space="preserve">Arguments Passed </w:t>
            </w:r>
          </w:p>
        </w:tc>
        <w:tc>
          <w:tcPr>
            <w:tcW w:w="4179" w:type="dxa"/>
          </w:tcPr>
          <w:p w:rsidR="00357A83" w:rsidRPr="00AA38E8" w:rsidRDefault="003B7340" w:rsidP="0070721B">
            <w:pPr>
              <w:spacing w:before="60"/>
              <w:rPr>
                <w:rFonts w:cs="Calibri"/>
                <w:sz w:val="16"/>
              </w:rPr>
            </w:pPr>
            <w:r>
              <w:rPr>
                <w:rFonts w:cs="Calibri"/>
                <w:sz w:val="16"/>
              </w:rPr>
              <w:t>none</w:t>
            </w:r>
          </w:p>
        </w:tc>
        <w:tc>
          <w:tcPr>
            <w:tcW w:w="990" w:type="dxa"/>
          </w:tcPr>
          <w:p w:rsidR="00357A83" w:rsidRPr="00AA38E8" w:rsidRDefault="003B7340" w:rsidP="0070721B">
            <w:pPr>
              <w:spacing w:before="60"/>
              <w:rPr>
                <w:rFonts w:cs="Calibri"/>
                <w:sz w:val="16"/>
              </w:rPr>
            </w:pPr>
            <w:r>
              <w:rPr>
                <w:rFonts w:cs="Calibri"/>
                <w:sz w:val="16"/>
              </w:rPr>
              <w:t>NA</w:t>
            </w:r>
          </w:p>
        </w:tc>
        <w:tc>
          <w:tcPr>
            <w:tcW w:w="990" w:type="dxa"/>
          </w:tcPr>
          <w:p w:rsidR="00357A83" w:rsidRPr="00AA38E8" w:rsidRDefault="003B7340" w:rsidP="0070721B">
            <w:pPr>
              <w:spacing w:before="60"/>
              <w:rPr>
                <w:rFonts w:cs="Calibri"/>
                <w:sz w:val="16"/>
              </w:rPr>
            </w:pPr>
            <w:r>
              <w:rPr>
                <w:rFonts w:cs="Calibri"/>
                <w:sz w:val="16"/>
              </w:rPr>
              <w:t>NA</w:t>
            </w:r>
          </w:p>
        </w:tc>
        <w:tc>
          <w:tcPr>
            <w:tcW w:w="990" w:type="dxa"/>
          </w:tcPr>
          <w:p w:rsidR="00357A83" w:rsidRPr="00AA38E8" w:rsidRDefault="003B7340" w:rsidP="0070721B">
            <w:pPr>
              <w:spacing w:before="60"/>
              <w:rPr>
                <w:rFonts w:cs="Calibri"/>
                <w:sz w:val="16"/>
              </w:rPr>
            </w:pPr>
            <w:r>
              <w:rPr>
                <w:rFonts w:cs="Calibri"/>
                <w:sz w:val="16"/>
              </w:rPr>
              <w:t>NA</w:t>
            </w:r>
          </w:p>
        </w:tc>
      </w:tr>
      <w:tr w:rsidR="00357A83" w:rsidRPr="00AA38E8" w:rsidTr="0070721B">
        <w:trPr>
          <w:trHeight w:val="761"/>
        </w:trPr>
        <w:tc>
          <w:tcPr>
            <w:tcW w:w="1779" w:type="dxa"/>
          </w:tcPr>
          <w:p w:rsidR="00357A83" w:rsidRPr="00AA38E8" w:rsidRDefault="00357A83" w:rsidP="0070721B">
            <w:pPr>
              <w:spacing w:before="60"/>
              <w:rPr>
                <w:rFonts w:cs="Calibri"/>
                <w:b/>
                <w:bCs/>
                <w:sz w:val="16"/>
              </w:rPr>
            </w:pPr>
            <w:r w:rsidRPr="00AA38E8">
              <w:rPr>
                <w:rFonts w:cs="Calibri"/>
                <w:b/>
                <w:bCs/>
                <w:sz w:val="16"/>
              </w:rPr>
              <w:t>Return Value</w:t>
            </w:r>
          </w:p>
        </w:tc>
        <w:tc>
          <w:tcPr>
            <w:tcW w:w="4179" w:type="dxa"/>
          </w:tcPr>
          <w:p w:rsidR="00357A83" w:rsidRPr="00AA38E8" w:rsidRDefault="008D5283" w:rsidP="0070721B">
            <w:pPr>
              <w:spacing w:before="60"/>
              <w:rPr>
                <w:rFonts w:cs="Calibri"/>
                <w:sz w:val="16"/>
              </w:rPr>
            </w:pPr>
            <w:r>
              <w:rPr>
                <w:rFonts w:cs="Calibri"/>
                <w:sz w:val="16"/>
              </w:rPr>
              <w:t>none</w:t>
            </w:r>
          </w:p>
        </w:tc>
        <w:tc>
          <w:tcPr>
            <w:tcW w:w="990" w:type="dxa"/>
          </w:tcPr>
          <w:p w:rsidR="00357A83" w:rsidRPr="00AA38E8" w:rsidRDefault="00357A83" w:rsidP="0070721B">
            <w:pPr>
              <w:spacing w:before="60"/>
              <w:rPr>
                <w:rFonts w:cs="Calibri"/>
                <w:sz w:val="16"/>
              </w:rPr>
            </w:pPr>
            <w:r>
              <w:rPr>
                <w:rFonts w:cs="Calibri"/>
                <w:sz w:val="16"/>
              </w:rPr>
              <w:t>NA</w:t>
            </w:r>
          </w:p>
        </w:tc>
        <w:tc>
          <w:tcPr>
            <w:tcW w:w="990" w:type="dxa"/>
          </w:tcPr>
          <w:p w:rsidR="00357A83" w:rsidRPr="00AA38E8" w:rsidRDefault="00357A83" w:rsidP="0070721B">
            <w:pPr>
              <w:spacing w:before="60"/>
              <w:rPr>
                <w:rFonts w:cs="Calibri"/>
                <w:sz w:val="16"/>
              </w:rPr>
            </w:pPr>
            <w:r>
              <w:rPr>
                <w:rFonts w:cs="Calibri"/>
                <w:sz w:val="16"/>
              </w:rPr>
              <w:t>NA</w:t>
            </w:r>
          </w:p>
        </w:tc>
        <w:tc>
          <w:tcPr>
            <w:tcW w:w="990" w:type="dxa"/>
          </w:tcPr>
          <w:p w:rsidR="00357A83" w:rsidRPr="00AA38E8" w:rsidRDefault="00357A83" w:rsidP="0070721B">
            <w:pPr>
              <w:spacing w:before="60"/>
              <w:rPr>
                <w:rFonts w:cs="Calibri"/>
                <w:sz w:val="16"/>
              </w:rPr>
            </w:pPr>
            <w:r>
              <w:rPr>
                <w:rFonts w:cs="Calibri"/>
                <w:sz w:val="16"/>
              </w:rPr>
              <w:t>NA</w:t>
            </w:r>
          </w:p>
        </w:tc>
      </w:tr>
    </w:tbl>
    <w:p w:rsidR="00357A83" w:rsidRDefault="00357A83" w:rsidP="00357A83">
      <w:pPr>
        <w:pStyle w:val="Heading2"/>
        <w:numPr>
          <w:ilvl w:val="3"/>
          <w:numId w:val="11"/>
        </w:numPr>
        <w:spacing w:after="60"/>
        <w:rPr>
          <w:rFonts w:ascii="Calibri" w:hAnsi="Calibri" w:cs="Calibri"/>
        </w:rPr>
      </w:pPr>
      <w:bookmarkStart w:id="195" w:name="_Toc468713337"/>
      <w:r>
        <w:rPr>
          <w:rFonts w:ascii="Calibri" w:hAnsi="Calibri" w:cs="Calibri"/>
        </w:rPr>
        <w:t>Design Rationale</w:t>
      </w:r>
      <w:bookmarkEnd w:id="195"/>
    </w:p>
    <w:p w:rsidR="00357A83" w:rsidRPr="00465519" w:rsidRDefault="00357A83" w:rsidP="00357A83">
      <w:pPr>
        <w:pStyle w:val="Heading2"/>
        <w:numPr>
          <w:ilvl w:val="3"/>
          <w:numId w:val="11"/>
        </w:numPr>
        <w:spacing w:after="60"/>
        <w:rPr>
          <w:rFonts w:ascii="Calibri" w:hAnsi="Calibri" w:cs="Calibri"/>
        </w:rPr>
      </w:pPr>
      <w:bookmarkStart w:id="196" w:name="_Toc468713338"/>
      <w:r w:rsidRPr="00465519">
        <w:rPr>
          <w:rFonts w:ascii="Calibri" w:hAnsi="Calibri" w:cs="Calibri"/>
        </w:rPr>
        <w:t>Processing</w:t>
      </w:r>
      <w:bookmarkEnd w:id="196"/>
    </w:p>
    <w:p w:rsidR="00357A83" w:rsidRDefault="00357A83" w:rsidP="00357A83">
      <w:pPr>
        <w:rPr>
          <w:lang w:bidi="ar-SA"/>
        </w:rPr>
      </w:pPr>
      <w:r>
        <w:rPr>
          <w:lang w:bidi="ar-SA"/>
        </w:rPr>
        <w:t xml:space="preserve">Refer to </w:t>
      </w:r>
      <w:r w:rsidR="003B7340">
        <w:rPr>
          <w:lang w:bidi="ar-SA"/>
        </w:rPr>
        <w:t>‘Clearing Mode</w:t>
      </w:r>
      <w:r>
        <w:rPr>
          <w:lang w:bidi="ar-SA"/>
        </w:rPr>
        <w:t>’ subsystem in FDD.</w:t>
      </w:r>
    </w:p>
    <w:p w:rsidR="00340DC8" w:rsidRPr="00CD3B81" w:rsidRDefault="00340DC8" w:rsidP="00340DC8">
      <w:pPr>
        <w:rPr>
          <w:lang w:bidi="ar-SA"/>
        </w:rPr>
      </w:pPr>
      <w:r>
        <w:rPr>
          <w:lang w:bidi="ar-SA"/>
        </w:rPr>
        <w:t>Following per instance data is updated.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357A83" w:rsidRPr="000074B7" w:rsidTr="0070721B">
        <w:tc>
          <w:tcPr>
            <w:tcW w:w="8928" w:type="dxa"/>
          </w:tcPr>
          <w:p w:rsidR="00357A83" w:rsidRPr="000074B7" w:rsidRDefault="003B7340" w:rsidP="003B7340">
            <w:pPr>
              <w:spacing w:before="60"/>
              <w:rPr>
                <w:rFonts w:cs="Calibri"/>
                <w:sz w:val="16"/>
              </w:rPr>
            </w:pPr>
            <w:r>
              <w:rPr>
                <w:rFonts w:cs="Calibri"/>
                <w:sz w:val="16"/>
              </w:rPr>
              <w:t>*</w:t>
            </w:r>
            <w:proofErr w:type="spellStart"/>
            <w:r>
              <w:rPr>
                <w:rFonts w:cs="Calibri"/>
                <w:sz w:val="16"/>
              </w:rPr>
              <w:t>Rte_Pim_</w:t>
            </w:r>
            <w:r w:rsidRPr="003B7340">
              <w:rPr>
                <w:rFonts w:cs="Calibri"/>
                <w:sz w:val="16"/>
              </w:rPr>
              <w:t>FricOffs</w:t>
            </w:r>
            <w:proofErr w:type="spellEnd"/>
            <w:r>
              <w:rPr>
                <w:rFonts w:cs="Calibri"/>
                <w:sz w:val="16"/>
              </w:rPr>
              <w:t>()(Min:-5, Max:5)</w:t>
            </w:r>
          </w:p>
        </w:tc>
      </w:tr>
    </w:tbl>
    <w:p w:rsidR="00357A83" w:rsidRDefault="00357A83" w:rsidP="00CD3B81">
      <w:pPr>
        <w:rPr>
          <w:lang w:bidi="ar-SA"/>
        </w:rPr>
      </w:pPr>
    </w:p>
    <w:p w:rsidR="00652B32" w:rsidRPr="00AA38E8" w:rsidRDefault="00652B32" w:rsidP="00652B32">
      <w:pPr>
        <w:pStyle w:val="Heading2"/>
        <w:numPr>
          <w:ilvl w:val="2"/>
          <w:numId w:val="11"/>
        </w:numPr>
        <w:tabs>
          <w:tab w:val="clear" w:pos="1017"/>
          <w:tab w:val="num" w:pos="567"/>
        </w:tabs>
        <w:spacing w:after="60"/>
        <w:ind w:left="567"/>
        <w:rPr>
          <w:rFonts w:ascii="Calibri" w:hAnsi="Calibri" w:cs="Calibri"/>
        </w:rPr>
      </w:pPr>
      <w:bookmarkStart w:id="197" w:name="_Toc468713339"/>
      <w:r>
        <w:rPr>
          <w:rFonts w:ascii="Calibri" w:hAnsi="Calibri" w:cs="Calibri"/>
        </w:rPr>
        <w:t>Local Function #8</w:t>
      </w:r>
      <w:bookmarkEnd w:id="19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652B32" w:rsidRPr="00AA38E8" w:rsidTr="0070721B">
        <w:tc>
          <w:tcPr>
            <w:tcW w:w="1779" w:type="dxa"/>
          </w:tcPr>
          <w:p w:rsidR="00652B32" w:rsidRPr="00AA38E8" w:rsidRDefault="00652B32" w:rsidP="0070721B">
            <w:pPr>
              <w:spacing w:before="60"/>
              <w:rPr>
                <w:rFonts w:cs="Calibri"/>
                <w:b/>
                <w:bCs/>
                <w:sz w:val="16"/>
              </w:rPr>
            </w:pPr>
            <w:r w:rsidRPr="00AA38E8">
              <w:rPr>
                <w:rFonts w:cs="Calibri"/>
                <w:b/>
                <w:bCs/>
                <w:sz w:val="16"/>
              </w:rPr>
              <w:t>Function Name</w:t>
            </w:r>
          </w:p>
        </w:tc>
        <w:tc>
          <w:tcPr>
            <w:tcW w:w="4179" w:type="dxa"/>
          </w:tcPr>
          <w:p w:rsidR="00652B32" w:rsidRPr="00AA38E8" w:rsidRDefault="00652B32" w:rsidP="0070721B">
            <w:pPr>
              <w:spacing w:before="60"/>
              <w:rPr>
                <w:rFonts w:cs="Calibri"/>
                <w:sz w:val="16"/>
              </w:rPr>
            </w:pPr>
            <w:proofErr w:type="spellStart"/>
            <w:r w:rsidRPr="00652B32">
              <w:rPr>
                <w:rFonts w:cs="Calibri"/>
                <w:sz w:val="16"/>
              </w:rPr>
              <w:t>ResettingMode</w:t>
            </w:r>
            <w:proofErr w:type="spellEnd"/>
          </w:p>
        </w:tc>
        <w:tc>
          <w:tcPr>
            <w:tcW w:w="990" w:type="dxa"/>
            <w:shd w:val="pct30" w:color="FFFF00" w:fill="auto"/>
          </w:tcPr>
          <w:p w:rsidR="00652B32" w:rsidRPr="00AA38E8" w:rsidRDefault="00652B32" w:rsidP="0070721B">
            <w:pPr>
              <w:spacing w:before="60"/>
              <w:jc w:val="center"/>
              <w:rPr>
                <w:rFonts w:cs="Calibri"/>
                <w:sz w:val="16"/>
              </w:rPr>
            </w:pPr>
            <w:r w:rsidRPr="00AA38E8">
              <w:rPr>
                <w:rFonts w:cs="Calibri"/>
                <w:sz w:val="16"/>
              </w:rPr>
              <w:t>Type</w:t>
            </w:r>
          </w:p>
        </w:tc>
        <w:tc>
          <w:tcPr>
            <w:tcW w:w="990" w:type="dxa"/>
            <w:shd w:val="pct30" w:color="FFFF00" w:fill="auto"/>
          </w:tcPr>
          <w:p w:rsidR="00652B32" w:rsidRPr="00AA38E8" w:rsidRDefault="00652B32" w:rsidP="0070721B">
            <w:pPr>
              <w:spacing w:before="60"/>
              <w:jc w:val="center"/>
              <w:rPr>
                <w:rFonts w:cs="Calibri"/>
                <w:sz w:val="16"/>
              </w:rPr>
            </w:pPr>
            <w:r w:rsidRPr="00AA38E8">
              <w:rPr>
                <w:rFonts w:cs="Calibri"/>
                <w:sz w:val="16"/>
              </w:rPr>
              <w:t>Min</w:t>
            </w:r>
          </w:p>
        </w:tc>
        <w:tc>
          <w:tcPr>
            <w:tcW w:w="990" w:type="dxa"/>
            <w:shd w:val="pct30" w:color="FFFF00" w:fill="auto"/>
          </w:tcPr>
          <w:p w:rsidR="00652B32" w:rsidRPr="00AA38E8" w:rsidRDefault="00652B32" w:rsidP="0070721B">
            <w:pPr>
              <w:spacing w:before="60"/>
              <w:jc w:val="center"/>
              <w:rPr>
                <w:rFonts w:cs="Calibri"/>
                <w:sz w:val="16"/>
              </w:rPr>
            </w:pPr>
            <w:r w:rsidRPr="00AA38E8">
              <w:rPr>
                <w:rFonts w:cs="Calibri"/>
                <w:sz w:val="16"/>
              </w:rPr>
              <w:t>Max</w:t>
            </w:r>
          </w:p>
        </w:tc>
      </w:tr>
      <w:tr w:rsidR="00652B32" w:rsidRPr="00AA38E8" w:rsidTr="0070721B">
        <w:tc>
          <w:tcPr>
            <w:tcW w:w="1779" w:type="dxa"/>
          </w:tcPr>
          <w:p w:rsidR="00652B32" w:rsidRPr="00AA38E8" w:rsidRDefault="00652B32" w:rsidP="0070721B">
            <w:pPr>
              <w:spacing w:before="60"/>
              <w:rPr>
                <w:rFonts w:cs="Calibri"/>
                <w:b/>
                <w:bCs/>
                <w:sz w:val="16"/>
              </w:rPr>
            </w:pPr>
            <w:r w:rsidRPr="00AA38E8">
              <w:rPr>
                <w:rFonts w:cs="Calibri"/>
                <w:b/>
                <w:bCs/>
                <w:sz w:val="16"/>
              </w:rPr>
              <w:t xml:space="preserve">Arguments Passed </w:t>
            </w:r>
          </w:p>
        </w:tc>
        <w:tc>
          <w:tcPr>
            <w:tcW w:w="4179" w:type="dxa"/>
          </w:tcPr>
          <w:p w:rsidR="00652B32" w:rsidRPr="00AA38E8" w:rsidRDefault="00CA0E5C" w:rsidP="0070721B">
            <w:pPr>
              <w:spacing w:before="60"/>
              <w:rPr>
                <w:rFonts w:cs="Calibri"/>
                <w:sz w:val="16"/>
              </w:rPr>
            </w:pPr>
            <w:r>
              <w:rPr>
                <w:rFonts w:cs="Calibri"/>
                <w:sz w:val="16"/>
              </w:rPr>
              <w:t>*</w:t>
            </w:r>
            <w:r w:rsidRPr="00CA0E5C">
              <w:rPr>
                <w:rFonts w:cs="Calibri"/>
                <w:sz w:val="16"/>
              </w:rPr>
              <w:t>FricOffs_HwNwtMtr_T_f32</w:t>
            </w:r>
          </w:p>
        </w:tc>
        <w:tc>
          <w:tcPr>
            <w:tcW w:w="990" w:type="dxa"/>
          </w:tcPr>
          <w:p w:rsidR="00652B32" w:rsidRPr="00AA38E8" w:rsidRDefault="00652B32" w:rsidP="0070721B">
            <w:pPr>
              <w:spacing w:before="60"/>
              <w:rPr>
                <w:rFonts w:cs="Calibri"/>
                <w:sz w:val="16"/>
              </w:rPr>
            </w:pPr>
            <w:r>
              <w:rPr>
                <w:rFonts w:cs="Calibri"/>
                <w:sz w:val="16"/>
              </w:rPr>
              <w:t>NA</w:t>
            </w:r>
          </w:p>
        </w:tc>
        <w:tc>
          <w:tcPr>
            <w:tcW w:w="990" w:type="dxa"/>
          </w:tcPr>
          <w:p w:rsidR="00652B32" w:rsidRPr="00AA38E8" w:rsidRDefault="00652B32" w:rsidP="0070721B">
            <w:pPr>
              <w:spacing w:before="60"/>
              <w:rPr>
                <w:rFonts w:cs="Calibri"/>
                <w:sz w:val="16"/>
              </w:rPr>
            </w:pPr>
            <w:r>
              <w:rPr>
                <w:rFonts w:cs="Calibri"/>
                <w:sz w:val="16"/>
              </w:rPr>
              <w:t>NA</w:t>
            </w:r>
          </w:p>
        </w:tc>
        <w:tc>
          <w:tcPr>
            <w:tcW w:w="990" w:type="dxa"/>
          </w:tcPr>
          <w:p w:rsidR="00652B32" w:rsidRPr="00AA38E8" w:rsidRDefault="00652B32" w:rsidP="0070721B">
            <w:pPr>
              <w:spacing w:before="60"/>
              <w:rPr>
                <w:rFonts w:cs="Calibri"/>
                <w:sz w:val="16"/>
              </w:rPr>
            </w:pPr>
            <w:r>
              <w:rPr>
                <w:rFonts w:cs="Calibri"/>
                <w:sz w:val="16"/>
              </w:rPr>
              <w:t>NA</w:t>
            </w:r>
          </w:p>
        </w:tc>
      </w:tr>
      <w:tr w:rsidR="00652B32" w:rsidRPr="00AA38E8" w:rsidTr="0070721B">
        <w:trPr>
          <w:trHeight w:val="761"/>
        </w:trPr>
        <w:tc>
          <w:tcPr>
            <w:tcW w:w="1779" w:type="dxa"/>
          </w:tcPr>
          <w:p w:rsidR="00652B32" w:rsidRPr="00AA38E8" w:rsidRDefault="00652B32" w:rsidP="0070721B">
            <w:pPr>
              <w:spacing w:before="60"/>
              <w:rPr>
                <w:rFonts w:cs="Calibri"/>
                <w:b/>
                <w:bCs/>
                <w:sz w:val="16"/>
              </w:rPr>
            </w:pPr>
            <w:r w:rsidRPr="00AA38E8">
              <w:rPr>
                <w:rFonts w:cs="Calibri"/>
                <w:b/>
                <w:bCs/>
                <w:sz w:val="16"/>
              </w:rPr>
              <w:t>Return Value</w:t>
            </w:r>
          </w:p>
        </w:tc>
        <w:tc>
          <w:tcPr>
            <w:tcW w:w="4179" w:type="dxa"/>
          </w:tcPr>
          <w:p w:rsidR="00652B32" w:rsidRPr="00AA38E8" w:rsidRDefault="00CA0E5C" w:rsidP="0070721B">
            <w:pPr>
              <w:spacing w:before="60"/>
              <w:rPr>
                <w:rFonts w:cs="Calibri"/>
                <w:sz w:val="16"/>
              </w:rPr>
            </w:pPr>
            <w:r>
              <w:rPr>
                <w:rFonts w:cs="Calibri"/>
                <w:sz w:val="16"/>
              </w:rPr>
              <w:t>None</w:t>
            </w:r>
          </w:p>
        </w:tc>
        <w:tc>
          <w:tcPr>
            <w:tcW w:w="990" w:type="dxa"/>
          </w:tcPr>
          <w:p w:rsidR="00652B32" w:rsidRPr="00AA38E8" w:rsidRDefault="00652B32" w:rsidP="0070721B">
            <w:pPr>
              <w:spacing w:before="60"/>
              <w:rPr>
                <w:rFonts w:cs="Calibri"/>
                <w:sz w:val="16"/>
              </w:rPr>
            </w:pPr>
            <w:r>
              <w:rPr>
                <w:rFonts w:cs="Calibri"/>
                <w:sz w:val="16"/>
              </w:rPr>
              <w:t>NA</w:t>
            </w:r>
          </w:p>
        </w:tc>
        <w:tc>
          <w:tcPr>
            <w:tcW w:w="990" w:type="dxa"/>
          </w:tcPr>
          <w:p w:rsidR="00652B32" w:rsidRPr="00AA38E8" w:rsidRDefault="00652B32" w:rsidP="0070721B">
            <w:pPr>
              <w:spacing w:before="60"/>
              <w:rPr>
                <w:rFonts w:cs="Calibri"/>
                <w:sz w:val="16"/>
              </w:rPr>
            </w:pPr>
            <w:r>
              <w:rPr>
                <w:rFonts w:cs="Calibri"/>
                <w:sz w:val="16"/>
              </w:rPr>
              <w:t>NA</w:t>
            </w:r>
          </w:p>
        </w:tc>
        <w:tc>
          <w:tcPr>
            <w:tcW w:w="990" w:type="dxa"/>
          </w:tcPr>
          <w:p w:rsidR="00652B32" w:rsidRPr="00AA38E8" w:rsidRDefault="00652B32" w:rsidP="0070721B">
            <w:pPr>
              <w:spacing w:before="60"/>
              <w:rPr>
                <w:rFonts w:cs="Calibri"/>
                <w:sz w:val="16"/>
              </w:rPr>
            </w:pPr>
            <w:r>
              <w:rPr>
                <w:rFonts w:cs="Calibri"/>
                <w:sz w:val="16"/>
              </w:rPr>
              <w:t>NA</w:t>
            </w:r>
          </w:p>
        </w:tc>
      </w:tr>
    </w:tbl>
    <w:p w:rsidR="00652B32" w:rsidRDefault="00652B32" w:rsidP="00652B32">
      <w:pPr>
        <w:pStyle w:val="Heading2"/>
        <w:numPr>
          <w:ilvl w:val="3"/>
          <w:numId w:val="11"/>
        </w:numPr>
        <w:spacing w:after="60"/>
        <w:rPr>
          <w:rFonts w:ascii="Calibri" w:hAnsi="Calibri" w:cs="Calibri"/>
        </w:rPr>
      </w:pPr>
      <w:bookmarkStart w:id="198" w:name="_Toc468713340"/>
      <w:r>
        <w:rPr>
          <w:rFonts w:ascii="Calibri" w:hAnsi="Calibri" w:cs="Calibri"/>
        </w:rPr>
        <w:t>Design Rationale</w:t>
      </w:r>
      <w:bookmarkEnd w:id="198"/>
    </w:p>
    <w:p w:rsidR="00652B32" w:rsidRDefault="00652B32" w:rsidP="00652B32">
      <w:pPr>
        <w:pStyle w:val="Heading2"/>
        <w:numPr>
          <w:ilvl w:val="3"/>
          <w:numId w:val="11"/>
        </w:numPr>
        <w:spacing w:after="60"/>
        <w:rPr>
          <w:rFonts w:ascii="Calibri" w:hAnsi="Calibri" w:cs="Calibri"/>
        </w:rPr>
      </w:pPr>
      <w:bookmarkStart w:id="199" w:name="_Toc468713341"/>
      <w:r>
        <w:rPr>
          <w:rFonts w:ascii="Calibri" w:hAnsi="Calibri" w:cs="Calibri"/>
        </w:rPr>
        <w:t>Processing</w:t>
      </w:r>
      <w:bookmarkEnd w:id="199"/>
    </w:p>
    <w:p w:rsidR="00652B32" w:rsidRDefault="00652B32" w:rsidP="00652B32">
      <w:pPr>
        <w:pStyle w:val="Heading2"/>
        <w:numPr>
          <w:ilvl w:val="3"/>
          <w:numId w:val="11"/>
        </w:numPr>
        <w:spacing w:after="60"/>
        <w:rPr>
          <w:rFonts w:ascii="Calibri" w:hAnsi="Calibri" w:cs="Calibri"/>
        </w:rPr>
      </w:pPr>
      <w:bookmarkStart w:id="200" w:name="_Toc468713342"/>
      <w:bookmarkEnd w:id="200"/>
    </w:p>
    <w:p w:rsidR="00652B32" w:rsidRDefault="00652B32" w:rsidP="00652B32">
      <w:pPr>
        <w:rPr>
          <w:lang w:bidi="ar-SA"/>
        </w:rPr>
      </w:pPr>
      <w:r>
        <w:rPr>
          <w:lang w:bidi="ar-SA"/>
        </w:rPr>
        <w:t>Refer to ‘</w:t>
      </w:r>
      <w:proofErr w:type="spellStart"/>
      <w:r w:rsidRPr="00652B32">
        <w:rPr>
          <w:lang w:bidi="ar-SA"/>
        </w:rPr>
        <w:t>ResettingMode</w:t>
      </w:r>
      <w:proofErr w:type="spellEnd"/>
      <w:r>
        <w:rPr>
          <w:lang w:bidi="ar-SA"/>
        </w:rPr>
        <w:t>’ subsystem in FDD.</w:t>
      </w:r>
    </w:p>
    <w:p w:rsidR="00340DC8" w:rsidRPr="00CD3B81" w:rsidRDefault="00340DC8" w:rsidP="00340DC8">
      <w:pPr>
        <w:rPr>
          <w:lang w:bidi="ar-SA"/>
        </w:rPr>
      </w:pPr>
      <w:r>
        <w:rPr>
          <w:lang w:bidi="ar-SA"/>
        </w:rPr>
        <w:t>Following per instance data is updated.</w:t>
      </w:r>
      <w:r w:rsidR="00CA0E5C">
        <w:rPr>
          <w:lang w:bidi="ar-SA"/>
        </w:rPr>
        <w:t xml:space="preserve"> Also updates the input argument ‘</w:t>
      </w:r>
      <w:r w:rsidR="00CA0E5C">
        <w:rPr>
          <w:rFonts w:cs="Calibri"/>
          <w:sz w:val="16"/>
        </w:rPr>
        <w:t>*</w:t>
      </w:r>
      <w:r w:rsidR="00CA0E5C" w:rsidRPr="00CA0E5C">
        <w:rPr>
          <w:rFonts w:cs="Calibri"/>
          <w:sz w:val="16"/>
        </w:rPr>
        <w:t>FricOffs_HwNwtMtr_T_f32</w:t>
      </w:r>
      <w:r w:rsidR="00CA0E5C">
        <w:rPr>
          <w:rFonts w:cs="Calibri"/>
          <w:sz w:val="16"/>
        </w:rPr>
        <w: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0F6A8D" w:rsidRPr="000074B7" w:rsidTr="0070721B">
        <w:tc>
          <w:tcPr>
            <w:tcW w:w="8928" w:type="dxa"/>
          </w:tcPr>
          <w:p w:rsidR="000F6A8D" w:rsidRPr="00612FF0" w:rsidRDefault="000F6A8D" w:rsidP="0070721B">
            <w:pPr>
              <w:spacing w:before="60"/>
              <w:rPr>
                <w:rFonts w:cs="Calibri"/>
                <w:sz w:val="16"/>
              </w:rPr>
            </w:pPr>
            <w:proofErr w:type="spellStart"/>
            <w:r w:rsidRPr="000F6A8D">
              <w:rPr>
                <w:rFonts w:cs="Calibri"/>
                <w:sz w:val="16"/>
              </w:rPr>
              <w:t>Rte_Pim_FricLrngData</w:t>
            </w:r>
            <w:proofErr w:type="spellEnd"/>
            <w:r w:rsidRPr="000F6A8D">
              <w:rPr>
                <w:rFonts w:cs="Calibri"/>
                <w:sz w:val="16"/>
              </w:rPr>
              <w:t>()-&gt;</w:t>
            </w:r>
            <w:proofErr w:type="spellStart"/>
            <w:r w:rsidRPr="000F6A8D">
              <w:rPr>
                <w:rFonts w:cs="Calibri"/>
                <w:sz w:val="16"/>
              </w:rPr>
              <w:t>RngCntr</w:t>
            </w:r>
            <w:proofErr w:type="spellEnd"/>
            <w:r>
              <w:rPr>
                <w:rFonts w:cs="Calibri"/>
                <w:sz w:val="16"/>
              </w:rPr>
              <w:t>(;)</w:t>
            </w:r>
          </w:p>
        </w:tc>
      </w:tr>
      <w:tr w:rsidR="000F6A8D" w:rsidRPr="000074B7" w:rsidTr="0070721B">
        <w:tc>
          <w:tcPr>
            <w:tcW w:w="8928" w:type="dxa"/>
          </w:tcPr>
          <w:p w:rsidR="000F6A8D" w:rsidRPr="000F6A8D" w:rsidRDefault="000F6A8D" w:rsidP="0070721B">
            <w:pPr>
              <w:spacing w:before="60"/>
              <w:rPr>
                <w:rFonts w:cs="Calibri"/>
                <w:sz w:val="16"/>
              </w:rPr>
            </w:pPr>
            <w:proofErr w:type="spellStart"/>
            <w:r>
              <w:rPr>
                <w:rFonts w:cs="Calibri"/>
                <w:sz w:val="16"/>
              </w:rPr>
              <w:t>Rte_Pim_AvrgFricLpFil</w:t>
            </w:r>
            <w:r w:rsidRPr="000F6A8D">
              <w:rPr>
                <w:rFonts w:cs="Calibri"/>
                <w:b/>
                <w:sz w:val="16"/>
              </w:rPr>
              <w:t>X</w:t>
            </w:r>
            <w:proofErr w:type="spellEnd"/>
            <w:r w:rsidRPr="000F6A8D">
              <w:rPr>
                <w:rFonts w:cs="Calibri"/>
                <w:sz w:val="16"/>
              </w:rPr>
              <w:t>()-&gt;</w:t>
            </w:r>
            <w:proofErr w:type="spellStart"/>
            <w:r w:rsidRPr="000F6A8D">
              <w:rPr>
                <w:rFonts w:cs="Calibri"/>
                <w:sz w:val="16"/>
              </w:rPr>
              <w:t>FilSt</w:t>
            </w:r>
            <w:proofErr w:type="spellEnd"/>
            <w:r>
              <w:rPr>
                <w:rFonts w:cs="Calibri"/>
                <w:sz w:val="16"/>
              </w:rPr>
              <w:t xml:space="preserve">  (X: 1 to 4)</w:t>
            </w:r>
          </w:p>
        </w:tc>
      </w:tr>
      <w:tr w:rsidR="00612FF0" w:rsidRPr="000074B7" w:rsidTr="0070721B">
        <w:tc>
          <w:tcPr>
            <w:tcW w:w="8928" w:type="dxa"/>
          </w:tcPr>
          <w:p w:rsidR="00612FF0" w:rsidRDefault="00612FF0" w:rsidP="0070721B">
            <w:pPr>
              <w:spacing w:before="60"/>
              <w:rPr>
                <w:rFonts w:cs="Calibri"/>
                <w:sz w:val="16"/>
              </w:rPr>
            </w:pPr>
            <w:proofErr w:type="spellStart"/>
            <w:r w:rsidRPr="00612FF0">
              <w:rPr>
                <w:rFonts w:cs="Calibri"/>
                <w:sz w:val="16"/>
              </w:rPr>
              <w:t>Rte_Pim_FricLrngData</w:t>
            </w:r>
            <w:proofErr w:type="spellEnd"/>
            <w:r w:rsidRPr="00612FF0">
              <w:rPr>
                <w:rFonts w:cs="Calibri"/>
                <w:sz w:val="16"/>
              </w:rPr>
              <w:t>()-&gt;</w:t>
            </w:r>
            <w:proofErr w:type="spellStart"/>
            <w:r w:rsidRPr="00612FF0">
              <w:rPr>
                <w:rFonts w:cs="Calibri"/>
                <w:sz w:val="16"/>
              </w:rPr>
              <w:t>Hys</w:t>
            </w:r>
            <w:proofErr w:type="spellEnd"/>
            <w:r w:rsidR="000F6A8D">
              <w:rPr>
                <w:rFonts w:cs="Calibri"/>
                <w:sz w:val="16"/>
              </w:rPr>
              <w:t>(;)</w:t>
            </w:r>
          </w:p>
        </w:tc>
      </w:tr>
      <w:tr w:rsidR="00652B32" w:rsidRPr="000074B7" w:rsidTr="0070721B">
        <w:tc>
          <w:tcPr>
            <w:tcW w:w="8928" w:type="dxa"/>
          </w:tcPr>
          <w:p w:rsidR="00652B32" w:rsidRPr="000074B7" w:rsidRDefault="00652B32" w:rsidP="0070721B">
            <w:pPr>
              <w:spacing w:before="60"/>
              <w:rPr>
                <w:rFonts w:cs="Calibri"/>
                <w:sz w:val="16"/>
              </w:rPr>
            </w:pPr>
            <w:proofErr w:type="spellStart"/>
            <w:r>
              <w:rPr>
                <w:rFonts w:cs="Calibri"/>
                <w:sz w:val="16"/>
              </w:rPr>
              <w:t>Rte_Pim_</w:t>
            </w:r>
            <w:r w:rsidRPr="003B7340">
              <w:rPr>
                <w:rFonts w:cs="Calibri"/>
                <w:sz w:val="16"/>
              </w:rPr>
              <w:t>FricOffs</w:t>
            </w:r>
            <w:proofErr w:type="spellEnd"/>
            <w:r>
              <w:rPr>
                <w:rFonts w:cs="Calibri"/>
                <w:sz w:val="16"/>
              </w:rPr>
              <w:t>()(Min:-5, Max:5)</w:t>
            </w:r>
          </w:p>
        </w:tc>
      </w:tr>
      <w:tr w:rsidR="000F6A8D" w:rsidRPr="000074B7" w:rsidTr="0070721B">
        <w:tc>
          <w:tcPr>
            <w:tcW w:w="8928" w:type="dxa"/>
          </w:tcPr>
          <w:p w:rsidR="000F6A8D" w:rsidRDefault="000F6A8D" w:rsidP="000F6A8D">
            <w:pPr>
              <w:spacing w:before="60"/>
              <w:rPr>
                <w:rFonts w:cs="Calibri"/>
                <w:sz w:val="16"/>
              </w:rPr>
            </w:pPr>
            <w:proofErr w:type="spellStart"/>
            <w:r w:rsidRPr="000F6A8D">
              <w:rPr>
                <w:rFonts w:cs="Calibri"/>
                <w:sz w:val="16"/>
              </w:rPr>
              <w:t>Rte_Pim_VehBasLineFric</w:t>
            </w:r>
            <w:proofErr w:type="spellEnd"/>
            <w:r w:rsidRPr="000F6A8D">
              <w:rPr>
                <w:rFonts w:cs="Calibri"/>
                <w:sz w:val="16"/>
              </w:rPr>
              <w:t>()[]</w:t>
            </w:r>
            <w:r w:rsidR="00A169BB">
              <w:rPr>
                <w:rFonts w:cs="Calibri"/>
                <w:sz w:val="16"/>
              </w:rPr>
              <w:t xml:space="preserve"> </w:t>
            </w:r>
            <w:r w:rsidRPr="000F6A8D">
              <w:rPr>
                <w:rFonts w:cs="Calibri"/>
                <w:sz w:val="16"/>
              </w:rPr>
              <w:t xml:space="preserve"> </w:t>
            </w:r>
            <w:r w:rsidR="00003AF4">
              <w:rPr>
                <w:rFonts w:cs="Calibri"/>
                <w:sz w:val="16"/>
              </w:rPr>
              <w:t>(</w:t>
            </w:r>
            <w:r w:rsidR="00A14DEC">
              <w:rPr>
                <w:rFonts w:cs="Calibri"/>
                <w:sz w:val="16"/>
              </w:rPr>
              <w:t>Min:-</w:t>
            </w:r>
            <w:r w:rsidR="003E4559">
              <w:rPr>
                <w:rFonts w:cs="Calibri"/>
                <w:sz w:val="16"/>
              </w:rPr>
              <w:t>0, Max:</w:t>
            </w:r>
            <w:r w:rsidR="00A169BB">
              <w:rPr>
                <w:rFonts w:cs="Calibri"/>
                <w:sz w:val="16"/>
              </w:rPr>
              <w:t>127</w:t>
            </w:r>
            <w:r w:rsidR="00003AF4">
              <w:rPr>
                <w:rFonts w:cs="Calibri"/>
                <w:sz w:val="16"/>
              </w:rPr>
              <w:t>)</w:t>
            </w:r>
          </w:p>
          <w:p w:rsidR="000F6A8D" w:rsidRPr="000F6A8D" w:rsidRDefault="000F6A8D" w:rsidP="000F6A8D">
            <w:pPr>
              <w:spacing w:before="60"/>
              <w:rPr>
                <w:rFonts w:cs="Calibri"/>
                <w:sz w:val="16"/>
              </w:rPr>
            </w:pPr>
            <w:proofErr w:type="spellStart"/>
            <w:r w:rsidRPr="000F6A8D">
              <w:rPr>
                <w:rFonts w:cs="Calibri"/>
                <w:sz w:val="16"/>
              </w:rPr>
              <w:t>Rte_Pim_RawAvrgFric</w:t>
            </w:r>
            <w:proofErr w:type="spellEnd"/>
            <w:r w:rsidRPr="000F6A8D">
              <w:rPr>
                <w:rFonts w:cs="Calibri"/>
                <w:sz w:val="16"/>
              </w:rPr>
              <w:t>()[]</w:t>
            </w:r>
            <w:r w:rsidR="00A169BB">
              <w:rPr>
                <w:rFonts w:cs="Calibri"/>
                <w:sz w:val="16"/>
              </w:rPr>
              <w:t xml:space="preserve">  </w:t>
            </w:r>
            <w:r w:rsidR="00003AF4">
              <w:rPr>
                <w:rFonts w:cs="Calibri"/>
                <w:sz w:val="16"/>
              </w:rPr>
              <w:t>(</w:t>
            </w:r>
            <w:r w:rsidR="00A14DEC">
              <w:rPr>
                <w:rFonts w:cs="Calibri"/>
                <w:sz w:val="16"/>
              </w:rPr>
              <w:t>Min:-</w:t>
            </w:r>
            <w:r w:rsidR="003E4559">
              <w:rPr>
                <w:rFonts w:cs="Calibri"/>
                <w:sz w:val="16"/>
              </w:rPr>
              <w:t>-127, Max:</w:t>
            </w:r>
            <w:r w:rsidR="00A169BB">
              <w:rPr>
                <w:rFonts w:cs="Calibri"/>
                <w:sz w:val="16"/>
              </w:rPr>
              <w:t>254</w:t>
            </w:r>
            <w:r w:rsidR="00003AF4">
              <w:rPr>
                <w:rFonts w:cs="Calibri"/>
                <w:sz w:val="16"/>
              </w:rPr>
              <w:t>)</w:t>
            </w:r>
          </w:p>
          <w:p w:rsidR="000F6A8D" w:rsidRPr="000F6A8D" w:rsidRDefault="000F6A8D" w:rsidP="00003AF4">
            <w:pPr>
              <w:tabs>
                <w:tab w:val="left" w:pos="3331"/>
              </w:tabs>
              <w:spacing w:before="60"/>
              <w:rPr>
                <w:rFonts w:cs="Calibri"/>
                <w:sz w:val="16"/>
              </w:rPr>
            </w:pPr>
            <w:proofErr w:type="spellStart"/>
            <w:r w:rsidRPr="000F6A8D">
              <w:rPr>
                <w:rFonts w:cs="Calibri"/>
                <w:sz w:val="16"/>
              </w:rPr>
              <w:lastRenderedPageBreak/>
              <w:t>Rte_Pim_FilAvrgFric</w:t>
            </w:r>
            <w:proofErr w:type="spellEnd"/>
            <w:r w:rsidRPr="000F6A8D">
              <w:rPr>
                <w:rFonts w:cs="Calibri"/>
                <w:sz w:val="16"/>
              </w:rPr>
              <w:t>()[]</w:t>
            </w:r>
            <w:r w:rsidR="00A169BB">
              <w:rPr>
                <w:rFonts w:cs="Calibri"/>
                <w:sz w:val="16"/>
              </w:rPr>
              <w:t xml:space="preserve">  </w:t>
            </w:r>
            <w:r w:rsidR="00003AF4">
              <w:rPr>
                <w:rFonts w:cs="Calibri"/>
                <w:sz w:val="16"/>
              </w:rPr>
              <w:t>(</w:t>
            </w:r>
            <w:r w:rsidR="00A14DEC">
              <w:rPr>
                <w:rFonts w:cs="Calibri"/>
                <w:sz w:val="16"/>
              </w:rPr>
              <w:t>Min:-</w:t>
            </w:r>
            <w:r w:rsidR="003E4559">
              <w:rPr>
                <w:rFonts w:cs="Calibri"/>
                <w:sz w:val="16"/>
              </w:rPr>
              <w:t>-10 , Max:</w:t>
            </w:r>
            <w:r w:rsidR="00A169BB">
              <w:rPr>
                <w:rFonts w:cs="Calibri"/>
                <w:sz w:val="16"/>
              </w:rPr>
              <w:t xml:space="preserve"> 10</w:t>
            </w:r>
            <w:r w:rsidR="00003AF4">
              <w:rPr>
                <w:rFonts w:cs="Calibri"/>
                <w:sz w:val="16"/>
              </w:rPr>
              <w:t>)</w:t>
            </w:r>
            <w:r w:rsidR="00003AF4">
              <w:rPr>
                <w:rFonts w:cs="Calibri"/>
                <w:sz w:val="16"/>
              </w:rPr>
              <w:tab/>
            </w:r>
          </w:p>
          <w:p w:rsidR="000F6A8D" w:rsidRPr="000F6A8D" w:rsidRDefault="000F6A8D" w:rsidP="000F6A8D">
            <w:pPr>
              <w:spacing w:before="60"/>
              <w:rPr>
                <w:rFonts w:cs="Calibri"/>
                <w:sz w:val="16"/>
              </w:rPr>
            </w:pPr>
            <w:proofErr w:type="spellStart"/>
            <w:r w:rsidRPr="000F6A8D">
              <w:rPr>
                <w:rFonts w:cs="Calibri"/>
                <w:sz w:val="16"/>
              </w:rPr>
              <w:t>Rte_Pim_SatnAvrgFric</w:t>
            </w:r>
            <w:proofErr w:type="spellEnd"/>
            <w:r w:rsidRPr="000F6A8D">
              <w:rPr>
                <w:rFonts w:cs="Calibri"/>
                <w:sz w:val="16"/>
              </w:rPr>
              <w:t>()[]</w:t>
            </w:r>
            <w:r w:rsidR="00A169BB">
              <w:rPr>
                <w:rFonts w:cs="Calibri"/>
                <w:sz w:val="16"/>
              </w:rPr>
              <w:t>(</w:t>
            </w:r>
            <w:r w:rsidR="00A14DEC">
              <w:rPr>
                <w:rFonts w:cs="Calibri"/>
                <w:sz w:val="16"/>
              </w:rPr>
              <w:t>Min:-</w:t>
            </w:r>
            <w:r w:rsidR="003E4559">
              <w:rPr>
                <w:rFonts w:cs="Calibri"/>
                <w:sz w:val="16"/>
              </w:rPr>
              <w:t>-127, Max:</w:t>
            </w:r>
            <w:r w:rsidR="00A169BB">
              <w:rPr>
                <w:rFonts w:cs="Calibri"/>
                <w:sz w:val="16"/>
              </w:rPr>
              <w:t>254)</w:t>
            </w:r>
          </w:p>
          <w:p w:rsidR="000F6A8D" w:rsidRDefault="000F6A8D" w:rsidP="000F6A8D">
            <w:pPr>
              <w:spacing w:before="60"/>
              <w:rPr>
                <w:rFonts w:cs="Calibri"/>
                <w:sz w:val="16"/>
              </w:rPr>
            </w:pPr>
            <w:proofErr w:type="spellStart"/>
            <w:r w:rsidRPr="000F6A8D">
              <w:rPr>
                <w:rFonts w:cs="Calibri"/>
                <w:sz w:val="16"/>
              </w:rPr>
              <w:t>Rte_Pim_FricLrngData</w:t>
            </w:r>
            <w:proofErr w:type="spellEnd"/>
            <w:r w:rsidRPr="000F6A8D">
              <w:rPr>
                <w:rFonts w:cs="Calibri"/>
                <w:sz w:val="16"/>
              </w:rPr>
              <w:t>()-&gt;</w:t>
            </w:r>
            <w:proofErr w:type="spellStart"/>
            <w:r w:rsidRPr="000F6A8D">
              <w:rPr>
                <w:rFonts w:cs="Calibri"/>
                <w:sz w:val="16"/>
              </w:rPr>
              <w:t>VehLrndFric</w:t>
            </w:r>
            <w:proofErr w:type="spellEnd"/>
            <w:r w:rsidRPr="000F6A8D">
              <w:rPr>
                <w:rFonts w:cs="Calibri"/>
                <w:sz w:val="16"/>
              </w:rPr>
              <w:t>[]</w:t>
            </w:r>
            <w:r w:rsidR="00A169BB">
              <w:rPr>
                <w:rFonts w:cs="Calibri"/>
                <w:sz w:val="16"/>
              </w:rPr>
              <w:t xml:space="preserve">    </w:t>
            </w:r>
            <w:r w:rsidR="00003AF4">
              <w:rPr>
                <w:rFonts w:cs="Calibri"/>
                <w:sz w:val="16"/>
              </w:rPr>
              <w:t>(</w:t>
            </w:r>
            <w:r w:rsidR="00A169BB">
              <w:rPr>
                <w:rFonts w:cs="Calibri"/>
                <w:sz w:val="16"/>
              </w:rPr>
              <w:t>0-127</w:t>
            </w:r>
            <w:r w:rsidR="00003AF4">
              <w:rPr>
                <w:rFonts w:cs="Calibri"/>
                <w:sz w:val="16"/>
              </w:rPr>
              <w:t>)</w:t>
            </w:r>
          </w:p>
        </w:tc>
      </w:tr>
    </w:tbl>
    <w:p w:rsidR="00F70581" w:rsidRPr="00AA38E8" w:rsidRDefault="00F70581" w:rsidP="00F70581">
      <w:pPr>
        <w:pStyle w:val="Heading2"/>
        <w:numPr>
          <w:ilvl w:val="2"/>
          <w:numId w:val="11"/>
        </w:numPr>
        <w:tabs>
          <w:tab w:val="clear" w:pos="1017"/>
          <w:tab w:val="num" w:pos="567"/>
        </w:tabs>
        <w:spacing w:after="60"/>
        <w:ind w:left="567"/>
        <w:rPr>
          <w:rFonts w:ascii="Calibri" w:hAnsi="Calibri" w:cs="Calibri"/>
        </w:rPr>
      </w:pPr>
      <w:bookmarkStart w:id="201" w:name="_Toc468713343"/>
      <w:bookmarkStart w:id="202" w:name="_Toc421011542"/>
      <w:r>
        <w:rPr>
          <w:rFonts w:ascii="Calibri" w:hAnsi="Calibri" w:cs="Calibri"/>
        </w:rPr>
        <w:lastRenderedPageBreak/>
        <w:t>Local Function #9</w:t>
      </w:r>
      <w:bookmarkEnd w:id="20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F70581" w:rsidRPr="00AA38E8" w:rsidTr="0070721B">
        <w:tc>
          <w:tcPr>
            <w:tcW w:w="1779" w:type="dxa"/>
          </w:tcPr>
          <w:p w:rsidR="00F70581" w:rsidRPr="00AA38E8" w:rsidRDefault="00F70581" w:rsidP="0070721B">
            <w:pPr>
              <w:spacing w:before="60"/>
              <w:rPr>
                <w:rFonts w:cs="Calibri"/>
                <w:b/>
                <w:bCs/>
                <w:sz w:val="16"/>
              </w:rPr>
            </w:pPr>
            <w:r w:rsidRPr="00AA38E8">
              <w:rPr>
                <w:rFonts w:cs="Calibri"/>
                <w:b/>
                <w:bCs/>
                <w:sz w:val="16"/>
              </w:rPr>
              <w:t>Function Name</w:t>
            </w:r>
          </w:p>
        </w:tc>
        <w:tc>
          <w:tcPr>
            <w:tcW w:w="4179" w:type="dxa"/>
          </w:tcPr>
          <w:p w:rsidR="00F70581" w:rsidRPr="00AA38E8" w:rsidRDefault="00F70581" w:rsidP="0070721B">
            <w:pPr>
              <w:spacing w:before="60"/>
              <w:rPr>
                <w:rFonts w:cs="Calibri"/>
                <w:sz w:val="16"/>
              </w:rPr>
            </w:pPr>
            <w:proofErr w:type="spellStart"/>
            <w:r w:rsidRPr="00F70581">
              <w:rPr>
                <w:rFonts w:cs="Calibri"/>
                <w:sz w:val="16"/>
              </w:rPr>
              <w:t>HwAngConstraint</w:t>
            </w:r>
            <w:proofErr w:type="spellEnd"/>
          </w:p>
        </w:tc>
        <w:tc>
          <w:tcPr>
            <w:tcW w:w="990" w:type="dxa"/>
            <w:shd w:val="pct30" w:color="FFFF00" w:fill="auto"/>
          </w:tcPr>
          <w:p w:rsidR="00F70581" w:rsidRPr="00AA38E8" w:rsidRDefault="00F70581" w:rsidP="0070721B">
            <w:pPr>
              <w:spacing w:before="60"/>
              <w:jc w:val="center"/>
              <w:rPr>
                <w:rFonts w:cs="Calibri"/>
                <w:sz w:val="16"/>
              </w:rPr>
            </w:pPr>
            <w:r w:rsidRPr="00AA38E8">
              <w:rPr>
                <w:rFonts w:cs="Calibri"/>
                <w:sz w:val="16"/>
              </w:rPr>
              <w:t>Type</w:t>
            </w:r>
          </w:p>
        </w:tc>
        <w:tc>
          <w:tcPr>
            <w:tcW w:w="990" w:type="dxa"/>
            <w:shd w:val="pct30" w:color="FFFF00" w:fill="auto"/>
          </w:tcPr>
          <w:p w:rsidR="00F70581" w:rsidRPr="00AA38E8" w:rsidRDefault="00F70581" w:rsidP="0070721B">
            <w:pPr>
              <w:spacing w:before="60"/>
              <w:jc w:val="center"/>
              <w:rPr>
                <w:rFonts w:cs="Calibri"/>
                <w:sz w:val="16"/>
              </w:rPr>
            </w:pPr>
            <w:r w:rsidRPr="00AA38E8">
              <w:rPr>
                <w:rFonts w:cs="Calibri"/>
                <w:sz w:val="16"/>
              </w:rPr>
              <w:t>Min</w:t>
            </w:r>
          </w:p>
        </w:tc>
        <w:tc>
          <w:tcPr>
            <w:tcW w:w="990" w:type="dxa"/>
            <w:shd w:val="pct30" w:color="FFFF00" w:fill="auto"/>
          </w:tcPr>
          <w:p w:rsidR="00F70581" w:rsidRPr="00AA38E8" w:rsidRDefault="00F70581" w:rsidP="0070721B">
            <w:pPr>
              <w:spacing w:before="60"/>
              <w:jc w:val="center"/>
              <w:rPr>
                <w:rFonts w:cs="Calibri"/>
                <w:sz w:val="16"/>
              </w:rPr>
            </w:pPr>
            <w:r w:rsidRPr="00AA38E8">
              <w:rPr>
                <w:rFonts w:cs="Calibri"/>
                <w:sz w:val="16"/>
              </w:rPr>
              <w:t>Max</w:t>
            </w:r>
          </w:p>
        </w:tc>
      </w:tr>
      <w:tr w:rsidR="00465519" w:rsidRPr="00AA38E8" w:rsidTr="0070721B">
        <w:tc>
          <w:tcPr>
            <w:tcW w:w="1779" w:type="dxa"/>
          </w:tcPr>
          <w:p w:rsidR="00465519" w:rsidRPr="00AA38E8" w:rsidRDefault="00465519" w:rsidP="0070721B">
            <w:pPr>
              <w:spacing w:before="60"/>
              <w:rPr>
                <w:rFonts w:cs="Calibri"/>
                <w:b/>
                <w:bCs/>
                <w:sz w:val="16"/>
              </w:rPr>
            </w:pPr>
            <w:r w:rsidRPr="00AA38E8">
              <w:rPr>
                <w:rFonts w:cs="Calibri"/>
                <w:b/>
                <w:bCs/>
                <w:sz w:val="16"/>
              </w:rPr>
              <w:t xml:space="preserve">Arguments Passed </w:t>
            </w:r>
          </w:p>
        </w:tc>
        <w:tc>
          <w:tcPr>
            <w:tcW w:w="4179" w:type="dxa"/>
          </w:tcPr>
          <w:p w:rsidR="00465519" w:rsidRPr="00AA38E8" w:rsidRDefault="00465519" w:rsidP="0070721B">
            <w:pPr>
              <w:spacing w:before="60"/>
              <w:rPr>
                <w:rFonts w:cs="Calibri"/>
                <w:sz w:val="16"/>
              </w:rPr>
            </w:pPr>
            <w:r w:rsidRPr="00465519">
              <w:rPr>
                <w:rFonts w:cs="Calibri"/>
                <w:sz w:val="16"/>
              </w:rPr>
              <w:t>FilHwAg_HwDeg_T_f32</w:t>
            </w:r>
          </w:p>
        </w:tc>
        <w:tc>
          <w:tcPr>
            <w:tcW w:w="990" w:type="dxa"/>
          </w:tcPr>
          <w:p w:rsidR="00465519" w:rsidRPr="00AA38E8" w:rsidRDefault="00465519" w:rsidP="0070721B">
            <w:pPr>
              <w:spacing w:before="60"/>
              <w:rPr>
                <w:rFonts w:cs="Calibri"/>
                <w:sz w:val="16"/>
              </w:rPr>
            </w:pPr>
            <w:r>
              <w:rPr>
                <w:rFonts w:cs="Calibri"/>
                <w:sz w:val="16"/>
              </w:rPr>
              <w:t>Float32</w:t>
            </w:r>
          </w:p>
        </w:tc>
        <w:tc>
          <w:tcPr>
            <w:tcW w:w="990" w:type="dxa"/>
          </w:tcPr>
          <w:p w:rsidR="00465519" w:rsidRPr="00AA38E8" w:rsidRDefault="00465519" w:rsidP="0070721B">
            <w:pPr>
              <w:spacing w:before="60"/>
              <w:rPr>
                <w:rFonts w:cs="Calibri"/>
                <w:sz w:val="16"/>
              </w:rPr>
            </w:pPr>
            <w:r>
              <w:rPr>
                <w:rFonts w:cs="Calibri"/>
                <w:sz w:val="16"/>
              </w:rPr>
              <w:t>-1440</w:t>
            </w:r>
          </w:p>
        </w:tc>
        <w:tc>
          <w:tcPr>
            <w:tcW w:w="990" w:type="dxa"/>
          </w:tcPr>
          <w:p w:rsidR="00465519" w:rsidRPr="00AA38E8" w:rsidRDefault="00465519" w:rsidP="0070721B">
            <w:pPr>
              <w:spacing w:before="60"/>
              <w:rPr>
                <w:rFonts w:cs="Calibri"/>
                <w:sz w:val="16"/>
              </w:rPr>
            </w:pPr>
            <w:r>
              <w:rPr>
                <w:rFonts w:cs="Calibri"/>
                <w:sz w:val="16"/>
              </w:rPr>
              <w:t>1440</w:t>
            </w:r>
          </w:p>
        </w:tc>
      </w:tr>
      <w:tr w:rsidR="00465519" w:rsidRPr="00AA38E8" w:rsidTr="0070721B">
        <w:tc>
          <w:tcPr>
            <w:tcW w:w="1779" w:type="dxa"/>
          </w:tcPr>
          <w:p w:rsidR="00465519" w:rsidRPr="00AA38E8" w:rsidRDefault="00465519" w:rsidP="0070721B">
            <w:pPr>
              <w:spacing w:before="60"/>
              <w:rPr>
                <w:rFonts w:cs="Calibri"/>
                <w:b/>
                <w:bCs/>
                <w:sz w:val="16"/>
              </w:rPr>
            </w:pPr>
          </w:p>
        </w:tc>
        <w:tc>
          <w:tcPr>
            <w:tcW w:w="4179" w:type="dxa"/>
          </w:tcPr>
          <w:p w:rsidR="00465519" w:rsidRPr="00AA38E8" w:rsidRDefault="00465519" w:rsidP="0070721B">
            <w:pPr>
              <w:tabs>
                <w:tab w:val="center" w:pos="1981"/>
              </w:tabs>
              <w:spacing w:before="60"/>
              <w:rPr>
                <w:rFonts w:cs="Calibri"/>
                <w:sz w:val="16"/>
              </w:rPr>
            </w:pPr>
            <w:r>
              <w:rPr>
                <w:rFonts w:cs="Calibri"/>
                <w:sz w:val="16"/>
              </w:rPr>
              <w:t>*</w:t>
            </w:r>
            <w:proofErr w:type="spellStart"/>
            <w:r w:rsidRPr="007067A5">
              <w:rPr>
                <w:rFonts w:cs="Calibri"/>
                <w:sz w:val="16"/>
              </w:rPr>
              <w:t>HwAgOK_Cnt_T_Logl</w:t>
            </w:r>
            <w:proofErr w:type="spellEnd"/>
          </w:p>
        </w:tc>
        <w:tc>
          <w:tcPr>
            <w:tcW w:w="990" w:type="dxa"/>
          </w:tcPr>
          <w:p w:rsidR="00465519" w:rsidRPr="00AA38E8" w:rsidRDefault="00465519" w:rsidP="0070721B">
            <w:pPr>
              <w:spacing w:before="60"/>
              <w:rPr>
                <w:rFonts w:cs="Calibri"/>
                <w:sz w:val="16"/>
              </w:rPr>
            </w:pPr>
            <w:r>
              <w:rPr>
                <w:rFonts w:cs="Calibri"/>
                <w:sz w:val="16"/>
              </w:rPr>
              <w:t>boolean</w:t>
            </w:r>
          </w:p>
        </w:tc>
        <w:tc>
          <w:tcPr>
            <w:tcW w:w="990" w:type="dxa"/>
          </w:tcPr>
          <w:p w:rsidR="00465519" w:rsidRPr="00AA38E8" w:rsidRDefault="00465519" w:rsidP="0070721B">
            <w:pPr>
              <w:spacing w:before="60"/>
              <w:rPr>
                <w:rFonts w:cs="Calibri"/>
                <w:sz w:val="16"/>
              </w:rPr>
            </w:pPr>
            <w:r>
              <w:rPr>
                <w:rFonts w:cs="Calibri"/>
                <w:sz w:val="16"/>
              </w:rPr>
              <w:t>0</w:t>
            </w:r>
          </w:p>
        </w:tc>
        <w:tc>
          <w:tcPr>
            <w:tcW w:w="990" w:type="dxa"/>
          </w:tcPr>
          <w:p w:rsidR="00465519" w:rsidRPr="00AA38E8" w:rsidRDefault="00465519" w:rsidP="0070721B">
            <w:pPr>
              <w:spacing w:before="60"/>
              <w:rPr>
                <w:rFonts w:cs="Calibri"/>
                <w:sz w:val="16"/>
              </w:rPr>
            </w:pPr>
            <w:r>
              <w:rPr>
                <w:rFonts w:cs="Calibri"/>
                <w:sz w:val="16"/>
              </w:rPr>
              <w:t>1</w:t>
            </w:r>
          </w:p>
        </w:tc>
      </w:tr>
      <w:tr w:rsidR="00465519" w:rsidRPr="00AA38E8" w:rsidTr="0070721B">
        <w:tc>
          <w:tcPr>
            <w:tcW w:w="1779" w:type="dxa"/>
          </w:tcPr>
          <w:p w:rsidR="00465519" w:rsidRPr="00AA38E8" w:rsidRDefault="00465519" w:rsidP="0070721B">
            <w:pPr>
              <w:spacing w:before="60"/>
              <w:rPr>
                <w:rFonts w:cs="Calibri"/>
                <w:b/>
                <w:bCs/>
                <w:sz w:val="16"/>
              </w:rPr>
            </w:pPr>
          </w:p>
        </w:tc>
        <w:tc>
          <w:tcPr>
            <w:tcW w:w="4179" w:type="dxa"/>
          </w:tcPr>
          <w:p w:rsidR="00465519" w:rsidRDefault="00465519" w:rsidP="0070721B">
            <w:pPr>
              <w:tabs>
                <w:tab w:val="center" w:pos="1981"/>
              </w:tabs>
              <w:spacing w:before="60"/>
              <w:rPr>
                <w:rFonts w:cs="Calibri"/>
                <w:sz w:val="16"/>
              </w:rPr>
            </w:pPr>
            <w:r>
              <w:rPr>
                <w:rFonts w:cs="Calibri"/>
                <w:sz w:val="16"/>
              </w:rPr>
              <w:t>*</w:t>
            </w:r>
            <w:r w:rsidRPr="007067A5">
              <w:rPr>
                <w:rFonts w:cs="Calibri"/>
                <w:sz w:val="16"/>
              </w:rPr>
              <w:t>SelHwAg_HwDeg_T_f32</w:t>
            </w:r>
          </w:p>
        </w:tc>
        <w:tc>
          <w:tcPr>
            <w:tcW w:w="990" w:type="dxa"/>
          </w:tcPr>
          <w:p w:rsidR="00465519" w:rsidRDefault="00465519" w:rsidP="0070721B">
            <w:pPr>
              <w:spacing w:before="60"/>
              <w:rPr>
                <w:rFonts w:cs="Calibri"/>
                <w:sz w:val="16"/>
              </w:rPr>
            </w:pPr>
            <w:r>
              <w:rPr>
                <w:rFonts w:cs="Calibri"/>
                <w:sz w:val="16"/>
              </w:rPr>
              <w:t>Float32</w:t>
            </w:r>
          </w:p>
        </w:tc>
        <w:tc>
          <w:tcPr>
            <w:tcW w:w="990" w:type="dxa"/>
          </w:tcPr>
          <w:p w:rsidR="00465519" w:rsidRDefault="00465519" w:rsidP="0070721B">
            <w:pPr>
              <w:spacing w:before="60"/>
              <w:rPr>
                <w:rFonts w:cs="Calibri"/>
                <w:sz w:val="16"/>
              </w:rPr>
            </w:pPr>
            <w:r>
              <w:rPr>
                <w:rFonts w:cs="Calibri"/>
                <w:sz w:val="16"/>
              </w:rPr>
              <w:t>-1440</w:t>
            </w:r>
          </w:p>
        </w:tc>
        <w:tc>
          <w:tcPr>
            <w:tcW w:w="990" w:type="dxa"/>
          </w:tcPr>
          <w:p w:rsidR="00465519" w:rsidRDefault="00465519" w:rsidP="0070721B">
            <w:pPr>
              <w:spacing w:before="60"/>
              <w:rPr>
                <w:rFonts w:cs="Calibri"/>
                <w:sz w:val="16"/>
              </w:rPr>
            </w:pPr>
            <w:r>
              <w:rPr>
                <w:rFonts w:cs="Calibri"/>
                <w:sz w:val="16"/>
              </w:rPr>
              <w:t>1440</w:t>
            </w:r>
          </w:p>
        </w:tc>
      </w:tr>
      <w:tr w:rsidR="00465519" w:rsidRPr="00AA38E8" w:rsidTr="0070721B">
        <w:trPr>
          <w:trHeight w:val="761"/>
        </w:trPr>
        <w:tc>
          <w:tcPr>
            <w:tcW w:w="1779" w:type="dxa"/>
          </w:tcPr>
          <w:p w:rsidR="00465519" w:rsidRPr="00AA38E8" w:rsidRDefault="00465519" w:rsidP="0070721B">
            <w:pPr>
              <w:spacing w:before="60"/>
              <w:rPr>
                <w:rFonts w:cs="Calibri"/>
                <w:b/>
                <w:bCs/>
                <w:sz w:val="16"/>
              </w:rPr>
            </w:pPr>
            <w:r w:rsidRPr="00AA38E8">
              <w:rPr>
                <w:rFonts w:cs="Calibri"/>
                <w:b/>
                <w:bCs/>
                <w:sz w:val="16"/>
              </w:rPr>
              <w:t>Return Value</w:t>
            </w:r>
          </w:p>
        </w:tc>
        <w:tc>
          <w:tcPr>
            <w:tcW w:w="4179" w:type="dxa"/>
          </w:tcPr>
          <w:p w:rsidR="00465519" w:rsidRPr="00AA38E8" w:rsidRDefault="00465519" w:rsidP="007067A5">
            <w:pPr>
              <w:tabs>
                <w:tab w:val="center" w:pos="1981"/>
              </w:tabs>
              <w:spacing w:before="60"/>
              <w:rPr>
                <w:rFonts w:cs="Calibri"/>
                <w:sz w:val="16"/>
              </w:rPr>
            </w:pPr>
            <w:r>
              <w:rPr>
                <w:rFonts w:cs="Calibri"/>
                <w:sz w:val="16"/>
              </w:rPr>
              <w:t>NA</w:t>
            </w:r>
          </w:p>
        </w:tc>
        <w:tc>
          <w:tcPr>
            <w:tcW w:w="990" w:type="dxa"/>
          </w:tcPr>
          <w:p w:rsidR="00465519" w:rsidRPr="00AA38E8" w:rsidRDefault="00465519" w:rsidP="0070721B">
            <w:pPr>
              <w:spacing w:before="60"/>
              <w:rPr>
                <w:rFonts w:cs="Calibri"/>
                <w:sz w:val="16"/>
              </w:rPr>
            </w:pPr>
            <w:r>
              <w:rPr>
                <w:rFonts w:cs="Calibri"/>
                <w:sz w:val="16"/>
              </w:rPr>
              <w:t>NA</w:t>
            </w:r>
          </w:p>
        </w:tc>
        <w:tc>
          <w:tcPr>
            <w:tcW w:w="990" w:type="dxa"/>
          </w:tcPr>
          <w:p w:rsidR="00465519" w:rsidRPr="00AA38E8" w:rsidRDefault="00465519" w:rsidP="0070721B">
            <w:pPr>
              <w:spacing w:before="60"/>
              <w:rPr>
                <w:rFonts w:cs="Calibri"/>
                <w:sz w:val="16"/>
              </w:rPr>
            </w:pPr>
            <w:r>
              <w:rPr>
                <w:rFonts w:cs="Calibri"/>
                <w:sz w:val="16"/>
              </w:rPr>
              <w:t>NA</w:t>
            </w:r>
          </w:p>
        </w:tc>
        <w:tc>
          <w:tcPr>
            <w:tcW w:w="990" w:type="dxa"/>
          </w:tcPr>
          <w:p w:rsidR="00465519" w:rsidRPr="00AA38E8" w:rsidRDefault="00465519" w:rsidP="0070721B">
            <w:pPr>
              <w:spacing w:before="60"/>
              <w:rPr>
                <w:rFonts w:cs="Calibri"/>
                <w:sz w:val="16"/>
              </w:rPr>
            </w:pPr>
            <w:r>
              <w:rPr>
                <w:rFonts w:cs="Calibri"/>
                <w:sz w:val="16"/>
              </w:rPr>
              <w:t>NA</w:t>
            </w:r>
          </w:p>
        </w:tc>
      </w:tr>
    </w:tbl>
    <w:p w:rsidR="00F70581" w:rsidRDefault="00F70581" w:rsidP="00F70581">
      <w:pPr>
        <w:pStyle w:val="Heading2"/>
        <w:numPr>
          <w:ilvl w:val="3"/>
          <w:numId w:val="11"/>
        </w:numPr>
        <w:spacing w:after="60"/>
        <w:rPr>
          <w:rFonts w:ascii="Calibri" w:hAnsi="Calibri" w:cs="Calibri"/>
        </w:rPr>
      </w:pPr>
      <w:bookmarkStart w:id="203" w:name="_Toc468713344"/>
      <w:r>
        <w:rPr>
          <w:rFonts w:ascii="Calibri" w:hAnsi="Calibri" w:cs="Calibri"/>
        </w:rPr>
        <w:t>Design Rationale</w:t>
      </w:r>
      <w:bookmarkEnd w:id="203"/>
    </w:p>
    <w:p w:rsidR="00051541" w:rsidRPr="00051541" w:rsidRDefault="00051541" w:rsidP="00051541">
      <w:pPr>
        <w:rPr>
          <w:lang w:bidi="ar-SA"/>
        </w:rPr>
      </w:pP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 xml:space="preserve">IDXSELN2_ULS_U08 is not used in the code because it is not required instead </w:t>
      </w:r>
      <w:r w:rsidRPr="00051541">
        <w:rPr>
          <w:rFonts w:ascii="Arial" w:hAnsi="Arial" w:cs="Arial"/>
          <w:color w:val="000000"/>
          <w:sz w:val="16"/>
          <w:szCs w:val="16"/>
          <w:shd w:val="clear" w:color="auto" w:fill="FFFFFF"/>
        </w:rPr>
        <w:t>IDXSELN1_ULS_U08</w:t>
      </w:r>
      <w:r>
        <w:rPr>
          <w:rFonts w:ascii="Arial" w:hAnsi="Arial" w:cs="Arial"/>
          <w:color w:val="000000"/>
          <w:sz w:val="16"/>
          <w:szCs w:val="16"/>
          <w:shd w:val="clear" w:color="auto" w:fill="FFFFFF"/>
        </w:rPr>
        <w:t xml:space="preserve"> serves the purpose.</w:t>
      </w:r>
    </w:p>
    <w:p w:rsidR="00F70581" w:rsidRPr="00465519" w:rsidRDefault="00F70581" w:rsidP="00F70581">
      <w:pPr>
        <w:pStyle w:val="Heading2"/>
        <w:numPr>
          <w:ilvl w:val="3"/>
          <w:numId w:val="11"/>
        </w:numPr>
        <w:spacing w:after="60"/>
        <w:rPr>
          <w:rFonts w:ascii="Calibri" w:hAnsi="Calibri" w:cs="Calibri"/>
        </w:rPr>
      </w:pPr>
      <w:bookmarkStart w:id="204" w:name="_Toc468713345"/>
      <w:r w:rsidRPr="00465519">
        <w:rPr>
          <w:rFonts w:ascii="Calibri" w:hAnsi="Calibri" w:cs="Calibri"/>
        </w:rPr>
        <w:t>Processing</w:t>
      </w:r>
      <w:bookmarkEnd w:id="204"/>
    </w:p>
    <w:p w:rsidR="00F70581" w:rsidRDefault="00F70581" w:rsidP="00F70581">
      <w:pPr>
        <w:rPr>
          <w:lang w:bidi="ar-SA"/>
        </w:rPr>
      </w:pPr>
      <w:r>
        <w:rPr>
          <w:lang w:bidi="ar-SA"/>
        </w:rPr>
        <w:t>Refer to ‘</w:t>
      </w:r>
      <w:proofErr w:type="spellStart"/>
      <w:r w:rsidR="000048F2" w:rsidRPr="00F70581">
        <w:rPr>
          <w:rFonts w:cs="Calibri"/>
          <w:sz w:val="16"/>
        </w:rPr>
        <w:t>HwAngConstraint</w:t>
      </w:r>
      <w:proofErr w:type="spellEnd"/>
      <w:r w:rsidR="000A6DC3">
        <w:rPr>
          <w:lang w:bidi="ar-SA"/>
        </w:rPr>
        <w:t>‘ subsystem</w:t>
      </w:r>
      <w:r>
        <w:rPr>
          <w:lang w:bidi="ar-SA"/>
        </w:rPr>
        <w:t xml:space="preserve"> in FDD.</w:t>
      </w:r>
      <w:r w:rsidR="00465519">
        <w:rPr>
          <w:lang w:bidi="ar-SA"/>
        </w:rPr>
        <w:t xml:space="preserve"> Updates the input arguments, </w:t>
      </w:r>
      <w:r w:rsidR="00465519">
        <w:rPr>
          <w:rFonts w:cs="Calibri"/>
          <w:sz w:val="16"/>
        </w:rPr>
        <w:t>*</w:t>
      </w:r>
      <w:proofErr w:type="spellStart"/>
      <w:r w:rsidR="00465519" w:rsidRPr="007067A5">
        <w:rPr>
          <w:rFonts w:cs="Calibri"/>
          <w:sz w:val="16"/>
        </w:rPr>
        <w:t>HwAgOK_Cnt_T_Logl</w:t>
      </w:r>
      <w:proofErr w:type="spellEnd"/>
      <w:r w:rsidR="00465519">
        <w:rPr>
          <w:rFonts w:cs="Calibri"/>
          <w:sz w:val="16"/>
        </w:rPr>
        <w:t xml:space="preserve">  and *</w:t>
      </w:r>
      <w:r w:rsidR="00465519" w:rsidRPr="007067A5">
        <w:rPr>
          <w:rFonts w:cs="Calibri"/>
          <w:sz w:val="16"/>
        </w:rPr>
        <w:t>SelHwAg_HwDeg_T_f32</w:t>
      </w:r>
    </w:p>
    <w:p w:rsidR="000048F2" w:rsidRPr="00AA38E8" w:rsidRDefault="000048F2" w:rsidP="000048F2">
      <w:pPr>
        <w:pStyle w:val="Heading2"/>
        <w:numPr>
          <w:ilvl w:val="2"/>
          <w:numId w:val="11"/>
        </w:numPr>
        <w:tabs>
          <w:tab w:val="clear" w:pos="1017"/>
          <w:tab w:val="num" w:pos="567"/>
        </w:tabs>
        <w:spacing w:after="60"/>
        <w:ind w:left="567"/>
        <w:rPr>
          <w:rFonts w:ascii="Calibri" w:hAnsi="Calibri" w:cs="Calibri"/>
        </w:rPr>
      </w:pPr>
      <w:bookmarkStart w:id="205" w:name="_Toc468713346"/>
      <w:r>
        <w:rPr>
          <w:rFonts w:ascii="Calibri" w:hAnsi="Calibri" w:cs="Calibri"/>
        </w:rPr>
        <w:t>Local Function #10</w:t>
      </w:r>
      <w:bookmarkEnd w:id="20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0048F2" w:rsidRPr="00AA38E8" w:rsidTr="0070721B">
        <w:tc>
          <w:tcPr>
            <w:tcW w:w="1779" w:type="dxa"/>
          </w:tcPr>
          <w:p w:rsidR="000048F2" w:rsidRPr="00AA38E8" w:rsidRDefault="000048F2" w:rsidP="0070721B">
            <w:pPr>
              <w:spacing w:before="60"/>
              <w:rPr>
                <w:rFonts w:cs="Calibri"/>
                <w:b/>
                <w:bCs/>
                <w:sz w:val="16"/>
              </w:rPr>
            </w:pPr>
            <w:r w:rsidRPr="00AA38E8">
              <w:rPr>
                <w:rFonts w:cs="Calibri"/>
                <w:b/>
                <w:bCs/>
                <w:sz w:val="16"/>
              </w:rPr>
              <w:t>Function Name</w:t>
            </w:r>
          </w:p>
        </w:tc>
        <w:tc>
          <w:tcPr>
            <w:tcW w:w="4179" w:type="dxa"/>
          </w:tcPr>
          <w:p w:rsidR="000048F2" w:rsidRPr="00AA38E8" w:rsidRDefault="000048F2" w:rsidP="0070721B">
            <w:pPr>
              <w:spacing w:before="60"/>
              <w:rPr>
                <w:rFonts w:cs="Calibri"/>
                <w:sz w:val="16"/>
              </w:rPr>
            </w:pPr>
            <w:proofErr w:type="spellStart"/>
            <w:r w:rsidRPr="000048F2">
              <w:rPr>
                <w:rFonts w:cs="Calibri"/>
                <w:sz w:val="16"/>
              </w:rPr>
              <w:t>HwVelConstraint</w:t>
            </w:r>
            <w:proofErr w:type="spellEnd"/>
          </w:p>
        </w:tc>
        <w:tc>
          <w:tcPr>
            <w:tcW w:w="990" w:type="dxa"/>
            <w:shd w:val="pct30" w:color="FFFF00" w:fill="auto"/>
          </w:tcPr>
          <w:p w:rsidR="000048F2" w:rsidRPr="00AA38E8" w:rsidRDefault="000048F2" w:rsidP="0070721B">
            <w:pPr>
              <w:spacing w:before="60"/>
              <w:jc w:val="center"/>
              <w:rPr>
                <w:rFonts w:cs="Calibri"/>
                <w:sz w:val="16"/>
              </w:rPr>
            </w:pPr>
            <w:r w:rsidRPr="00AA38E8">
              <w:rPr>
                <w:rFonts w:cs="Calibri"/>
                <w:sz w:val="16"/>
              </w:rPr>
              <w:t>Type</w:t>
            </w:r>
          </w:p>
        </w:tc>
        <w:tc>
          <w:tcPr>
            <w:tcW w:w="990" w:type="dxa"/>
            <w:shd w:val="pct30" w:color="FFFF00" w:fill="auto"/>
          </w:tcPr>
          <w:p w:rsidR="000048F2" w:rsidRPr="00AA38E8" w:rsidRDefault="000048F2" w:rsidP="0070721B">
            <w:pPr>
              <w:spacing w:before="60"/>
              <w:jc w:val="center"/>
              <w:rPr>
                <w:rFonts w:cs="Calibri"/>
                <w:sz w:val="16"/>
              </w:rPr>
            </w:pPr>
            <w:r w:rsidRPr="00AA38E8">
              <w:rPr>
                <w:rFonts w:cs="Calibri"/>
                <w:sz w:val="16"/>
              </w:rPr>
              <w:t>Min</w:t>
            </w:r>
          </w:p>
        </w:tc>
        <w:tc>
          <w:tcPr>
            <w:tcW w:w="990" w:type="dxa"/>
            <w:shd w:val="pct30" w:color="FFFF00" w:fill="auto"/>
          </w:tcPr>
          <w:p w:rsidR="000048F2" w:rsidRPr="00AA38E8" w:rsidRDefault="000048F2" w:rsidP="0070721B">
            <w:pPr>
              <w:spacing w:before="60"/>
              <w:jc w:val="center"/>
              <w:rPr>
                <w:rFonts w:cs="Calibri"/>
                <w:sz w:val="16"/>
              </w:rPr>
            </w:pPr>
            <w:r w:rsidRPr="00AA38E8">
              <w:rPr>
                <w:rFonts w:cs="Calibri"/>
                <w:sz w:val="16"/>
              </w:rPr>
              <w:t>Max</w:t>
            </w:r>
          </w:p>
        </w:tc>
      </w:tr>
      <w:tr w:rsidR="005D6E4F" w:rsidRPr="00AA38E8" w:rsidTr="0070721B">
        <w:tc>
          <w:tcPr>
            <w:tcW w:w="1779" w:type="dxa"/>
            <w:vMerge w:val="restart"/>
          </w:tcPr>
          <w:p w:rsidR="005D6E4F" w:rsidRPr="00AA38E8" w:rsidRDefault="005D6E4F" w:rsidP="0070721B">
            <w:pPr>
              <w:spacing w:before="60"/>
              <w:rPr>
                <w:rFonts w:cs="Calibri"/>
                <w:b/>
                <w:bCs/>
                <w:sz w:val="16"/>
              </w:rPr>
            </w:pPr>
            <w:r w:rsidRPr="00AA38E8">
              <w:rPr>
                <w:rFonts w:cs="Calibri"/>
                <w:b/>
                <w:bCs/>
                <w:sz w:val="16"/>
              </w:rPr>
              <w:t xml:space="preserve">Arguments Passed </w:t>
            </w:r>
          </w:p>
        </w:tc>
        <w:tc>
          <w:tcPr>
            <w:tcW w:w="4179" w:type="dxa"/>
          </w:tcPr>
          <w:p w:rsidR="005D6E4F" w:rsidRPr="00AA38E8" w:rsidRDefault="005D6E4F" w:rsidP="0070721B">
            <w:pPr>
              <w:spacing w:before="60"/>
              <w:rPr>
                <w:rFonts w:cs="Calibri"/>
                <w:sz w:val="16"/>
              </w:rPr>
            </w:pPr>
            <w:r w:rsidRPr="000048F2">
              <w:rPr>
                <w:rFonts w:cs="Calibri"/>
                <w:sz w:val="16"/>
              </w:rPr>
              <w:t>HwVel_HwRadPerSec_T_f32</w:t>
            </w:r>
          </w:p>
        </w:tc>
        <w:tc>
          <w:tcPr>
            <w:tcW w:w="990" w:type="dxa"/>
          </w:tcPr>
          <w:p w:rsidR="005D6E4F" w:rsidRPr="00AA38E8" w:rsidRDefault="005D6E4F" w:rsidP="0070721B">
            <w:pPr>
              <w:spacing w:before="60"/>
              <w:rPr>
                <w:rFonts w:cs="Calibri"/>
                <w:sz w:val="16"/>
              </w:rPr>
            </w:pPr>
            <w:r>
              <w:rPr>
                <w:rFonts w:cs="Calibri"/>
                <w:sz w:val="16"/>
              </w:rPr>
              <w:t>Float32</w:t>
            </w:r>
          </w:p>
        </w:tc>
        <w:tc>
          <w:tcPr>
            <w:tcW w:w="990" w:type="dxa"/>
          </w:tcPr>
          <w:p w:rsidR="005D6E4F" w:rsidRPr="00AA38E8" w:rsidRDefault="005D6E4F" w:rsidP="0070721B">
            <w:pPr>
              <w:spacing w:before="60"/>
              <w:rPr>
                <w:rFonts w:cs="Calibri"/>
                <w:sz w:val="16"/>
              </w:rPr>
            </w:pPr>
            <w:r>
              <w:rPr>
                <w:rFonts w:cs="Calibri"/>
                <w:sz w:val="16"/>
              </w:rPr>
              <w:t>-42</w:t>
            </w:r>
          </w:p>
        </w:tc>
        <w:tc>
          <w:tcPr>
            <w:tcW w:w="990" w:type="dxa"/>
          </w:tcPr>
          <w:p w:rsidR="005D6E4F" w:rsidRPr="00AA38E8" w:rsidRDefault="005D6E4F" w:rsidP="0070721B">
            <w:pPr>
              <w:spacing w:before="60"/>
              <w:rPr>
                <w:rFonts w:cs="Calibri"/>
                <w:sz w:val="16"/>
              </w:rPr>
            </w:pPr>
            <w:r>
              <w:rPr>
                <w:rFonts w:cs="Calibri"/>
                <w:sz w:val="16"/>
              </w:rPr>
              <w:t>42</w:t>
            </w:r>
          </w:p>
        </w:tc>
      </w:tr>
      <w:tr w:rsidR="005D6E4F" w:rsidRPr="00AA38E8" w:rsidTr="0070721B">
        <w:trPr>
          <w:trHeight w:val="761"/>
        </w:trPr>
        <w:tc>
          <w:tcPr>
            <w:tcW w:w="1779" w:type="dxa"/>
            <w:vMerge/>
          </w:tcPr>
          <w:p w:rsidR="005D6E4F" w:rsidRPr="00AA38E8" w:rsidRDefault="005D6E4F" w:rsidP="0070721B">
            <w:pPr>
              <w:spacing w:before="60"/>
              <w:rPr>
                <w:rFonts w:cs="Calibri"/>
                <w:b/>
                <w:bCs/>
                <w:sz w:val="16"/>
              </w:rPr>
            </w:pPr>
          </w:p>
        </w:tc>
        <w:tc>
          <w:tcPr>
            <w:tcW w:w="4179" w:type="dxa"/>
          </w:tcPr>
          <w:p w:rsidR="005D6E4F" w:rsidRPr="00AA38E8" w:rsidRDefault="005D6E4F" w:rsidP="0070721B">
            <w:pPr>
              <w:spacing w:before="60"/>
              <w:rPr>
                <w:rFonts w:cs="Calibri"/>
                <w:sz w:val="16"/>
              </w:rPr>
            </w:pPr>
            <w:proofErr w:type="spellStart"/>
            <w:r w:rsidRPr="000048F2">
              <w:rPr>
                <w:rFonts w:cs="Calibri"/>
                <w:sz w:val="16"/>
              </w:rPr>
              <w:t>HwVelOK_Cnt_T_Logl</w:t>
            </w:r>
            <w:proofErr w:type="spellEnd"/>
          </w:p>
        </w:tc>
        <w:tc>
          <w:tcPr>
            <w:tcW w:w="990" w:type="dxa"/>
          </w:tcPr>
          <w:p w:rsidR="005D6E4F" w:rsidRPr="00AA38E8" w:rsidRDefault="005D6E4F" w:rsidP="0070721B">
            <w:pPr>
              <w:spacing w:before="60"/>
              <w:rPr>
                <w:rFonts w:cs="Calibri"/>
                <w:sz w:val="16"/>
              </w:rPr>
            </w:pPr>
            <w:r>
              <w:rPr>
                <w:rFonts w:cs="Calibri"/>
                <w:sz w:val="16"/>
              </w:rPr>
              <w:t>Boolean</w:t>
            </w:r>
          </w:p>
        </w:tc>
        <w:tc>
          <w:tcPr>
            <w:tcW w:w="990" w:type="dxa"/>
          </w:tcPr>
          <w:p w:rsidR="005D6E4F" w:rsidRPr="00AA38E8" w:rsidRDefault="005D6E4F" w:rsidP="0070721B">
            <w:pPr>
              <w:spacing w:before="60"/>
              <w:rPr>
                <w:rFonts w:cs="Calibri"/>
                <w:sz w:val="16"/>
              </w:rPr>
            </w:pPr>
            <w:r>
              <w:rPr>
                <w:rFonts w:cs="Calibri"/>
                <w:sz w:val="16"/>
              </w:rPr>
              <w:t>0</w:t>
            </w:r>
          </w:p>
        </w:tc>
        <w:tc>
          <w:tcPr>
            <w:tcW w:w="990" w:type="dxa"/>
          </w:tcPr>
          <w:p w:rsidR="005D6E4F" w:rsidRPr="00AA38E8" w:rsidRDefault="005D6E4F" w:rsidP="0070721B">
            <w:pPr>
              <w:spacing w:before="60"/>
              <w:rPr>
                <w:rFonts w:cs="Calibri"/>
                <w:sz w:val="16"/>
              </w:rPr>
            </w:pPr>
            <w:r>
              <w:rPr>
                <w:rFonts w:cs="Calibri"/>
                <w:sz w:val="16"/>
              </w:rPr>
              <w:t>1</w:t>
            </w:r>
          </w:p>
        </w:tc>
      </w:tr>
      <w:tr w:rsidR="005D6E4F" w:rsidRPr="00AA38E8" w:rsidTr="0070721B">
        <w:trPr>
          <w:trHeight w:val="761"/>
        </w:trPr>
        <w:tc>
          <w:tcPr>
            <w:tcW w:w="1779" w:type="dxa"/>
            <w:vMerge/>
          </w:tcPr>
          <w:p w:rsidR="005D6E4F" w:rsidRPr="00AA38E8" w:rsidRDefault="005D6E4F" w:rsidP="0070721B">
            <w:pPr>
              <w:spacing w:before="60"/>
              <w:rPr>
                <w:rFonts w:cs="Calibri"/>
                <w:b/>
                <w:bCs/>
                <w:sz w:val="16"/>
              </w:rPr>
            </w:pPr>
          </w:p>
        </w:tc>
        <w:tc>
          <w:tcPr>
            <w:tcW w:w="4179" w:type="dxa"/>
          </w:tcPr>
          <w:p w:rsidR="005D6E4F" w:rsidRPr="000048F2" w:rsidRDefault="005D6E4F" w:rsidP="0070721B">
            <w:pPr>
              <w:spacing w:before="60"/>
              <w:rPr>
                <w:rFonts w:cs="Calibri"/>
                <w:sz w:val="16"/>
              </w:rPr>
            </w:pPr>
            <w:r w:rsidRPr="000048F2">
              <w:rPr>
                <w:rFonts w:cs="Calibri"/>
                <w:sz w:val="16"/>
              </w:rPr>
              <w:t>HwVelDir_Cnt_T_u08</w:t>
            </w:r>
          </w:p>
        </w:tc>
        <w:tc>
          <w:tcPr>
            <w:tcW w:w="990" w:type="dxa"/>
          </w:tcPr>
          <w:p w:rsidR="005D6E4F" w:rsidRDefault="005D6E4F" w:rsidP="0070721B">
            <w:pPr>
              <w:spacing w:before="60"/>
              <w:rPr>
                <w:rFonts w:cs="Calibri"/>
                <w:sz w:val="16"/>
              </w:rPr>
            </w:pPr>
            <w:r>
              <w:rPr>
                <w:rFonts w:cs="Calibri"/>
                <w:sz w:val="16"/>
              </w:rPr>
              <w:t>Uint8</w:t>
            </w:r>
          </w:p>
        </w:tc>
        <w:tc>
          <w:tcPr>
            <w:tcW w:w="990" w:type="dxa"/>
          </w:tcPr>
          <w:p w:rsidR="005D6E4F" w:rsidRDefault="005D6E4F" w:rsidP="0070721B">
            <w:pPr>
              <w:spacing w:before="60"/>
              <w:rPr>
                <w:rFonts w:cs="Calibri"/>
                <w:sz w:val="16"/>
              </w:rPr>
            </w:pPr>
            <w:r>
              <w:rPr>
                <w:rFonts w:cs="Calibri"/>
                <w:sz w:val="16"/>
              </w:rPr>
              <w:t>0</w:t>
            </w:r>
          </w:p>
        </w:tc>
        <w:tc>
          <w:tcPr>
            <w:tcW w:w="990" w:type="dxa"/>
          </w:tcPr>
          <w:p w:rsidR="005D6E4F" w:rsidRDefault="005D6E4F" w:rsidP="0070721B">
            <w:pPr>
              <w:spacing w:before="60"/>
              <w:rPr>
                <w:rFonts w:cs="Calibri"/>
                <w:sz w:val="16"/>
              </w:rPr>
            </w:pPr>
            <w:r>
              <w:rPr>
                <w:rFonts w:cs="Calibri"/>
                <w:sz w:val="16"/>
              </w:rPr>
              <w:t>1</w:t>
            </w:r>
          </w:p>
        </w:tc>
      </w:tr>
      <w:tr w:rsidR="005D6E4F" w:rsidRPr="00AA38E8" w:rsidTr="0070721B">
        <w:trPr>
          <w:trHeight w:val="761"/>
        </w:trPr>
        <w:tc>
          <w:tcPr>
            <w:tcW w:w="1779" w:type="dxa"/>
          </w:tcPr>
          <w:p w:rsidR="005D6E4F" w:rsidRPr="00AA38E8" w:rsidRDefault="005D6E4F" w:rsidP="0070721B">
            <w:pPr>
              <w:spacing w:before="60"/>
              <w:rPr>
                <w:rFonts w:cs="Calibri"/>
                <w:b/>
                <w:bCs/>
                <w:sz w:val="16"/>
              </w:rPr>
            </w:pPr>
            <w:r w:rsidRPr="00AA38E8">
              <w:rPr>
                <w:rFonts w:cs="Calibri"/>
                <w:b/>
                <w:bCs/>
                <w:sz w:val="16"/>
              </w:rPr>
              <w:t>Return Value</w:t>
            </w:r>
          </w:p>
        </w:tc>
        <w:tc>
          <w:tcPr>
            <w:tcW w:w="4179" w:type="dxa"/>
          </w:tcPr>
          <w:p w:rsidR="005D6E4F" w:rsidRPr="000048F2" w:rsidRDefault="005D6E4F" w:rsidP="0070721B">
            <w:pPr>
              <w:spacing w:before="60"/>
              <w:rPr>
                <w:rFonts w:cs="Calibri"/>
                <w:sz w:val="16"/>
              </w:rPr>
            </w:pPr>
            <w:r>
              <w:rPr>
                <w:rFonts w:cs="Calibri"/>
                <w:sz w:val="16"/>
              </w:rPr>
              <w:t>NA</w:t>
            </w:r>
          </w:p>
        </w:tc>
        <w:tc>
          <w:tcPr>
            <w:tcW w:w="990" w:type="dxa"/>
          </w:tcPr>
          <w:p w:rsidR="005D6E4F" w:rsidRDefault="005D6E4F" w:rsidP="0070721B">
            <w:pPr>
              <w:spacing w:before="60"/>
              <w:rPr>
                <w:rFonts w:cs="Calibri"/>
                <w:sz w:val="16"/>
              </w:rPr>
            </w:pPr>
            <w:r>
              <w:rPr>
                <w:rFonts w:cs="Calibri"/>
                <w:sz w:val="16"/>
              </w:rPr>
              <w:t>NA</w:t>
            </w:r>
          </w:p>
        </w:tc>
        <w:tc>
          <w:tcPr>
            <w:tcW w:w="990" w:type="dxa"/>
          </w:tcPr>
          <w:p w:rsidR="005D6E4F" w:rsidRDefault="005D6E4F" w:rsidP="0070721B">
            <w:pPr>
              <w:spacing w:before="60"/>
              <w:rPr>
                <w:rFonts w:cs="Calibri"/>
                <w:sz w:val="16"/>
              </w:rPr>
            </w:pPr>
            <w:r>
              <w:rPr>
                <w:rFonts w:cs="Calibri"/>
                <w:sz w:val="16"/>
              </w:rPr>
              <w:t>NA</w:t>
            </w:r>
          </w:p>
        </w:tc>
        <w:tc>
          <w:tcPr>
            <w:tcW w:w="990" w:type="dxa"/>
          </w:tcPr>
          <w:p w:rsidR="005D6E4F" w:rsidRDefault="005D6E4F" w:rsidP="0070721B">
            <w:pPr>
              <w:spacing w:before="60"/>
              <w:rPr>
                <w:rFonts w:cs="Calibri"/>
                <w:sz w:val="16"/>
              </w:rPr>
            </w:pPr>
            <w:r>
              <w:rPr>
                <w:rFonts w:cs="Calibri"/>
                <w:sz w:val="16"/>
              </w:rPr>
              <w:t>NA</w:t>
            </w:r>
          </w:p>
        </w:tc>
      </w:tr>
    </w:tbl>
    <w:p w:rsidR="000048F2" w:rsidRDefault="000048F2" w:rsidP="000048F2">
      <w:pPr>
        <w:pStyle w:val="Heading2"/>
        <w:numPr>
          <w:ilvl w:val="3"/>
          <w:numId w:val="11"/>
        </w:numPr>
        <w:spacing w:after="60"/>
        <w:rPr>
          <w:rFonts w:ascii="Calibri" w:hAnsi="Calibri" w:cs="Calibri"/>
        </w:rPr>
      </w:pPr>
      <w:bookmarkStart w:id="206" w:name="_Toc468713347"/>
      <w:r>
        <w:rPr>
          <w:rFonts w:ascii="Calibri" w:hAnsi="Calibri" w:cs="Calibri"/>
        </w:rPr>
        <w:t>Design Rationale</w:t>
      </w:r>
      <w:bookmarkEnd w:id="206"/>
    </w:p>
    <w:p w:rsidR="000048F2" w:rsidRPr="005D6E4F" w:rsidRDefault="000048F2" w:rsidP="000048F2">
      <w:pPr>
        <w:pStyle w:val="Heading2"/>
        <w:numPr>
          <w:ilvl w:val="3"/>
          <w:numId w:val="11"/>
        </w:numPr>
        <w:spacing w:after="60"/>
        <w:rPr>
          <w:rFonts w:ascii="Calibri" w:hAnsi="Calibri" w:cs="Calibri"/>
        </w:rPr>
      </w:pPr>
      <w:bookmarkStart w:id="207" w:name="_Toc468713348"/>
      <w:r w:rsidRPr="005D6E4F">
        <w:rPr>
          <w:rFonts w:ascii="Calibri" w:hAnsi="Calibri" w:cs="Calibri"/>
        </w:rPr>
        <w:t>Processing</w:t>
      </w:r>
      <w:bookmarkEnd w:id="207"/>
    </w:p>
    <w:p w:rsidR="004E551C" w:rsidRDefault="000048F2" w:rsidP="000048F2">
      <w:pPr>
        <w:rPr>
          <w:lang w:bidi="ar-SA"/>
        </w:rPr>
      </w:pPr>
      <w:r>
        <w:rPr>
          <w:lang w:bidi="ar-SA"/>
        </w:rPr>
        <w:t>Refer to ‘</w:t>
      </w:r>
      <w:proofErr w:type="spellStart"/>
      <w:r w:rsidRPr="000048F2">
        <w:rPr>
          <w:lang w:bidi="ar-SA"/>
        </w:rPr>
        <w:t>HwVelConstraint</w:t>
      </w:r>
      <w:proofErr w:type="spellEnd"/>
      <w:r>
        <w:rPr>
          <w:lang w:bidi="ar-SA"/>
        </w:rPr>
        <w:t>’ subsystem in FDD.</w:t>
      </w:r>
    </w:p>
    <w:p w:rsidR="004E551C" w:rsidRPr="00AA38E8" w:rsidRDefault="004E551C" w:rsidP="004E551C">
      <w:pPr>
        <w:pStyle w:val="Heading2"/>
        <w:numPr>
          <w:ilvl w:val="2"/>
          <w:numId w:val="11"/>
        </w:numPr>
        <w:tabs>
          <w:tab w:val="clear" w:pos="1017"/>
          <w:tab w:val="num" w:pos="567"/>
        </w:tabs>
        <w:spacing w:after="60"/>
        <w:ind w:left="567"/>
        <w:rPr>
          <w:rFonts w:ascii="Calibri" w:hAnsi="Calibri" w:cs="Calibri"/>
        </w:rPr>
      </w:pPr>
      <w:bookmarkStart w:id="208" w:name="_Toc468713349"/>
      <w:r>
        <w:rPr>
          <w:rFonts w:ascii="Calibri" w:hAnsi="Calibri" w:cs="Calibri"/>
        </w:rPr>
        <w:t>Local Function #11</w:t>
      </w:r>
      <w:bookmarkEnd w:id="20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E551C" w:rsidRPr="00AA38E8" w:rsidTr="0070721B">
        <w:tc>
          <w:tcPr>
            <w:tcW w:w="1779" w:type="dxa"/>
          </w:tcPr>
          <w:p w:rsidR="004E551C" w:rsidRPr="00AA38E8" w:rsidRDefault="004E551C" w:rsidP="0070721B">
            <w:pPr>
              <w:spacing w:before="60"/>
              <w:rPr>
                <w:rFonts w:cs="Calibri"/>
                <w:b/>
                <w:bCs/>
                <w:sz w:val="16"/>
              </w:rPr>
            </w:pPr>
            <w:r w:rsidRPr="00AA38E8">
              <w:rPr>
                <w:rFonts w:cs="Calibri"/>
                <w:b/>
                <w:bCs/>
                <w:sz w:val="16"/>
              </w:rPr>
              <w:t>Function Name</w:t>
            </w:r>
          </w:p>
        </w:tc>
        <w:tc>
          <w:tcPr>
            <w:tcW w:w="4179" w:type="dxa"/>
          </w:tcPr>
          <w:p w:rsidR="004E551C" w:rsidRPr="00AA38E8" w:rsidRDefault="004E551C" w:rsidP="0070721B">
            <w:pPr>
              <w:spacing w:before="60"/>
              <w:rPr>
                <w:rFonts w:cs="Calibri"/>
                <w:sz w:val="16"/>
              </w:rPr>
            </w:pPr>
            <w:proofErr w:type="spellStart"/>
            <w:r w:rsidRPr="004E551C">
              <w:rPr>
                <w:rFonts w:cs="Calibri"/>
                <w:sz w:val="16"/>
              </w:rPr>
              <w:t>VehSpdConstraint</w:t>
            </w:r>
            <w:proofErr w:type="spellEnd"/>
          </w:p>
        </w:tc>
        <w:tc>
          <w:tcPr>
            <w:tcW w:w="990" w:type="dxa"/>
            <w:shd w:val="pct30" w:color="FFFF00" w:fill="auto"/>
          </w:tcPr>
          <w:p w:rsidR="004E551C" w:rsidRPr="00AA38E8" w:rsidRDefault="004E551C" w:rsidP="0070721B">
            <w:pPr>
              <w:spacing w:before="60"/>
              <w:jc w:val="center"/>
              <w:rPr>
                <w:rFonts w:cs="Calibri"/>
                <w:sz w:val="16"/>
              </w:rPr>
            </w:pPr>
            <w:r w:rsidRPr="00AA38E8">
              <w:rPr>
                <w:rFonts w:cs="Calibri"/>
                <w:sz w:val="16"/>
              </w:rPr>
              <w:t>Type</w:t>
            </w:r>
          </w:p>
        </w:tc>
        <w:tc>
          <w:tcPr>
            <w:tcW w:w="990" w:type="dxa"/>
            <w:shd w:val="pct30" w:color="FFFF00" w:fill="auto"/>
          </w:tcPr>
          <w:p w:rsidR="004E551C" w:rsidRPr="00AA38E8" w:rsidRDefault="004E551C" w:rsidP="0070721B">
            <w:pPr>
              <w:spacing w:before="60"/>
              <w:jc w:val="center"/>
              <w:rPr>
                <w:rFonts w:cs="Calibri"/>
                <w:sz w:val="16"/>
              </w:rPr>
            </w:pPr>
            <w:r w:rsidRPr="00AA38E8">
              <w:rPr>
                <w:rFonts w:cs="Calibri"/>
                <w:sz w:val="16"/>
              </w:rPr>
              <w:t>Min</w:t>
            </w:r>
          </w:p>
        </w:tc>
        <w:tc>
          <w:tcPr>
            <w:tcW w:w="990" w:type="dxa"/>
            <w:shd w:val="pct30" w:color="FFFF00" w:fill="auto"/>
          </w:tcPr>
          <w:p w:rsidR="004E551C" w:rsidRPr="00AA38E8" w:rsidRDefault="004E551C" w:rsidP="0070721B">
            <w:pPr>
              <w:spacing w:before="60"/>
              <w:jc w:val="center"/>
              <w:rPr>
                <w:rFonts w:cs="Calibri"/>
                <w:sz w:val="16"/>
              </w:rPr>
            </w:pPr>
            <w:r w:rsidRPr="00AA38E8">
              <w:rPr>
                <w:rFonts w:cs="Calibri"/>
                <w:sz w:val="16"/>
              </w:rPr>
              <w:t>Max</w:t>
            </w:r>
          </w:p>
        </w:tc>
      </w:tr>
      <w:tr w:rsidR="004E551C" w:rsidRPr="00AA38E8" w:rsidTr="0070721B">
        <w:tc>
          <w:tcPr>
            <w:tcW w:w="1779" w:type="dxa"/>
          </w:tcPr>
          <w:p w:rsidR="004E551C" w:rsidRPr="00AA38E8" w:rsidRDefault="004E551C" w:rsidP="0070721B">
            <w:pPr>
              <w:spacing w:before="60"/>
              <w:rPr>
                <w:rFonts w:cs="Calibri"/>
                <w:b/>
                <w:bCs/>
                <w:sz w:val="16"/>
              </w:rPr>
            </w:pPr>
            <w:r w:rsidRPr="00AA38E8">
              <w:rPr>
                <w:rFonts w:cs="Calibri"/>
                <w:b/>
                <w:bCs/>
                <w:sz w:val="16"/>
              </w:rPr>
              <w:t xml:space="preserve">Arguments Passed </w:t>
            </w:r>
          </w:p>
        </w:tc>
        <w:tc>
          <w:tcPr>
            <w:tcW w:w="4179" w:type="dxa"/>
          </w:tcPr>
          <w:p w:rsidR="004E551C" w:rsidRPr="00AA38E8" w:rsidRDefault="004E551C" w:rsidP="0070721B">
            <w:pPr>
              <w:spacing w:before="60"/>
              <w:rPr>
                <w:rFonts w:cs="Calibri"/>
                <w:sz w:val="16"/>
              </w:rPr>
            </w:pPr>
            <w:r w:rsidRPr="004E551C">
              <w:rPr>
                <w:rFonts w:cs="Calibri"/>
                <w:sz w:val="16"/>
              </w:rPr>
              <w:t>VehSpd_Kph_T_f32</w:t>
            </w:r>
          </w:p>
        </w:tc>
        <w:tc>
          <w:tcPr>
            <w:tcW w:w="990" w:type="dxa"/>
          </w:tcPr>
          <w:p w:rsidR="004E551C" w:rsidRPr="00AA38E8" w:rsidRDefault="004E551C" w:rsidP="0070721B">
            <w:pPr>
              <w:spacing w:before="60"/>
              <w:rPr>
                <w:rFonts w:cs="Calibri"/>
                <w:sz w:val="16"/>
              </w:rPr>
            </w:pPr>
            <w:r>
              <w:rPr>
                <w:rFonts w:cs="Calibri"/>
                <w:sz w:val="16"/>
              </w:rPr>
              <w:t>Float32</w:t>
            </w:r>
          </w:p>
        </w:tc>
        <w:tc>
          <w:tcPr>
            <w:tcW w:w="990" w:type="dxa"/>
          </w:tcPr>
          <w:p w:rsidR="004E551C" w:rsidRPr="00AA38E8" w:rsidRDefault="000463CC" w:rsidP="0070721B">
            <w:pPr>
              <w:spacing w:before="60"/>
              <w:rPr>
                <w:rFonts w:cs="Calibri"/>
                <w:sz w:val="16"/>
              </w:rPr>
            </w:pPr>
            <w:r>
              <w:rPr>
                <w:rFonts w:cs="Calibri"/>
                <w:sz w:val="16"/>
              </w:rPr>
              <w:t>0</w:t>
            </w:r>
          </w:p>
        </w:tc>
        <w:tc>
          <w:tcPr>
            <w:tcW w:w="990" w:type="dxa"/>
          </w:tcPr>
          <w:p w:rsidR="004E551C" w:rsidRPr="00AA38E8" w:rsidRDefault="000463CC" w:rsidP="0070721B">
            <w:pPr>
              <w:spacing w:before="60"/>
              <w:rPr>
                <w:rFonts w:cs="Calibri"/>
                <w:sz w:val="16"/>
              </w:rPr>
            </w:pPr>
            <w:r>
              <w:rPr>
                <w:rFonts w:cs="Calibri"/>
                <w:sz w:val="16"/>
              </w:rPr>
              <w:t>511</w:t>
            </w:r>
          </w:p>
        </w:tc>
      </w:tr>
      <w:tr w:rsidR="004E551C" w:rsidRPr="00AA38E8" w:rsidTr="0070721B">
        <w:trPr>
          <w:trHeight w:val="761"/>
        </w:trPr>
        <w:tc>
          <w:tcPr>
            <w:tcW w:w="1779" w:type="dxa"/>
            <w:vMerge w:val="restart"/>
          </w:tcPr>
          <w:p w:rsidR="004E551C" w:rsidRPr="00AA38E8" w:rsidRDefault="004E551C" w:rsidP="0070721B">
            <w:pPr>
              <w:spacing w:before="60"/>
              <w:rPr>
                <w:rFonts w:cs="Calibri"/>
                <w:b/>
                <w:bCs/>
                <w:sz w:val="16"/>
              </w:rPr>
            </w:pPr>
          </w:p>
        </w:tc>
        <w:tc>
          <w:tcPr>
            <w:tcW w:w="4179" w:type="dxa"/>
          </w:tcPr>
          <w:p w:rsidR="004E551C" w:rsidRPr="00AA38E8" w:rsidRDefault="00C10F37" w:rsidP="0070721B">
            <w:pPr>
              <w:spacing w:before="60"/>
              <w:rPr>
                <w:rFonts w:cs="Calibri"/>
                <w:sz w:val="16"/>
              </w:rPr>
            </w:pPr>
            <w:r>
              <w:rPr>
                <w:rFonts w:cs="Calibri"/>
                <w:sz w:val="16"/>
              </w:rPr>
              <w:t>*</w:t>
            </w:r>
            <w:proofErr w:type="spellStart"/>
            <w:r w:rsidR="004E551C" w:rsidRPr="004E551C">
              <w:rPr>
                <w:rFonts w:cs="Calibri"/>
                <w:sz w:val="16"/>
              </w:rPr>
              <w:t>VehSpdOK_Cnt_T_Logl</w:t>
            </w:r>
            <w:proofErr w:type="spellEnd"/>
          </w:p>
        </w:tc>
        <w:tc>
          <w:tcPr>
            <w:tcW w:w="990" w:type="dxa"/>
          </w:tcPr>
          <w:p w:rsidR="004E551C" w:rsidRPr="00AA38E8" w:rsidRDefault="004E551C" w:rsidP="0070721B">
            <w:pPr>
              <w:spacing w:before="60"/>
              <w:rPr>
                <w:rFonts w:cs="Calibri"/>
                <w:sz w:val="16"/>
              </w:rPr>
            </w:pPr>
            <w:r>
              <w:rPr>
                <w:rFonts w:cs="Calibri"/>
                <w:sz w:val="16"/>
              </w:rPr>
              <w:t>Boolean</w:t>
            </w:r>
          </w:p>
        </w:tc>
        <w:tc>
          <w:tcPr>
            <w:tcW w:w="990" w:type="dxa"/>
          </w:tcPr>
          <w:p w:rsidR="004E551C" w:rsidRPr="00AA38E8" w:rsidRDefault="004E551C" w:rsidP="0070721B">
            <w:pPr>
              <w:spacing w:before="60"/>
              <w:rPr>
                <w:rFonts w:cs="Calibri"/>
                <w:sz w:val="16"/>
              </w:rPr>
            </w:pPr>
            <w:r>
              <w:rPr>
                <w:rFonts w:cs="Calibri"/>
                <w:sz w:val="16"/>
              </w:rPr>
              <w:t>0</w:t>
            </w:r>
          </w:p>
        </w:tc>
        <w:tc>
          <w:tcPr>
            <w:tcW w:w="990" w:type="dxa"/>
          </w:tcPr>
          <w:p w:rsidR="004E551C" w:rsidRPr="00AA38E8" w:rsidRDefault="004E551C" w:rsidP="0070721B">
            <w:pPr>
              <w:spacing w:before="60"/>
              <w:rPr>
                <w:rFonts w:cs="Calibri"/>
                <w:sz w:val="16"/>
              </w:rPr>
            </w:pPr>
            <w:r>
              <w:rPr>
                <w:rFonts w:cs="Calibri"/>
                <w:sz w:val="16"/>
              </w:rPr>
              <w:t>1</w:t>
            </w:r>
          </w:p>
        </w:tc>
      </w:tr>
      <w:tr w:rsidR="004E551C" w:rsidRPr="00AA38E8" w:rsidTr="0070721B">
        <w:trPr>
          <w:trHeight w:val="761"/>
        </w:trPr>
        <w:tc>
          <w:tcPr>
            <w:tcW w:w="1779" w:type="dxa"/>
            <w:vMerge/>
          </w:tcPr>
          <w:p w:rsidR="004E551C" w:rsidRPr="00AA38E8" w:rsidRDefault="004E551C" w:rsidP="0070721B">
            <w:pPr>
              <w:spacing w:before="60"/>
              <w:rPr>
                <w:rFonts w:cs="Calibri"/>
                <w:b/>
                <w:bCs/>
                <w:sz w:val="16"/>
              </w:rPr>
            </w:pPr>
          </w:p>
        </w:tc>
        <w:tc>
          <w:tcPr>
            <w:tcW w:w="4179" w:type="dxa"/>
          </w:tcPr>
          <w:p w:rsidR="004E551C" w:rsidRPr="000048F2" w:rsidRDefault="00C10F37" w:rsidP="0070721B">
            <w:pPr>
              <w:spacing w:before="60"/>
              <w:rPr>
                <w:rFonts w:cs="Calibri"/>
                <w:sz w:val="16"/>
              </w:rPr>
            </w:pPr>
            <w:r>
              <w:rPr>
                <w:rFonts w:cs="Calibri"/>
                <w:sz w:val="16"/>
              </w:rPr>
              <w:t>*</w:t>
            </w:r>
            <w:r w:rsidR="004E551C" w:rsidRPr="004E551C">
              <w:rPr>
                <w:rFonts w:cs="Calibri"/>
                <w:sz w:val="16"/>
              </w:rPr>
              <w:t>VehSpdIdx_Cnt_T_u16</w:t>
            </w:r>
          </w:p>
        </w:tc>
        <w:tc>
          <w:tcPr>
            <w:tcW w:w="990" w:type="dxa"/>
          </w:tcPr>
          <w:p w:rsidR="004E551C" w:rsidRDefault="004E551C" w:rsidP="0070721B">
            <w:pPr>
              <w:spacing w:before="60"/>
              <w:rPr>
                <w:rFonts w:cs="Calibri"/>
                <w:sz w:val="16"/>
              </w:rPr>
            </w:pPr>
            <w:r>
              <w:rPr>
                <w:rFonts w:cs="Calibri"/>
                <w:sz w:val="16"/>
              </w:rPr>
              <w:t>Uint</w:t>
            </w:r>
            <w:r w:rsidR="000463CC">
              <w:rPr>
                <w:rFonts w:cs="Calibri"/>
                <w:sz w:val="16"/>
              </w:rPr>
              <w:t>16</w:t>
            </w:r>
          </w:p>
        </w:tc>
        <w:tc>
          <w:tcPr>
            <w:tcW w:w="990" w:type="dxa"/>
          </w:tcPr>
          <w:p w:rsidR="004E551C" w:rsidRDefault="004E551C" w:rsidP="0070721B">
            <w:pPr>
              <w:spacing w:before="60"/>
              <w:rPr>
                <w:rFonts w:cs="Calibri"/>
                <w:sz w:val="16"/>
              </w:rPr>
            </w:pPr>
            <w:r>
              <w:rPr>
                <w:rFonts w:cs="Calibri"/>
                <w:sz w:val="16"/>
              </w:rPr>
              <w:t>0</w:t>
            </w:r>
          </w:p>
        </w:tc>
        <w:tc>
          <w:tcPr>
            <w:tcW w:w="990" w:type="dxa"/>
          </w:tcPr>
          <w:p w:rsidR="004E551C" w:rsidRDefault="000463CC" w:rsidP="0070721B">
            <w:pPr>
              <w:spacing w:before="60"/>
              <w:rPr>
                <w:rFonts w:cs="Calibri"/>
                <w:sz w:val="16"/>
              </w:rPr>
            </w:pPr>
            <w:r>
              <w:rPr>
                <w:rFonts w:cs="Calibri"/>
                <w:sz w:val="16"/>
              </w:rPr>
              <w:t>5</w:t>
            </w:r>
          </w:p>
        </w:tc>
      </w:tr>
      <w:tr w:rsidR="00C10F37" w:rsidRPr="00AA38E8" w:rsidTr="0070721B">
        <w:trPr>
          <w:trHeight w:val="761"/>
        </w:trPr>
        <w:tc>
          <w:tcPr>
            <w:tcW w:w="1779" w:type="dxa"/>
          </w:tcPr>
          <w:p w:rsidR="00C10F37" w:rsidRPr="00AA38E8" w:rsidRDefault="00C10F37" w:rsidP="0070721B">
            <w:pPr>
              <w:spacing w:before="60"/>
              <w:rPr>
                <w:rFonts w:cs="Calibri"/>
                <w:b/>
                <w:bCs/>
                <w:sz w:val="16"/>
              </w:rPr>
            </w:pPr>
            <w:r w:rsidRPr="00AA38E8">
              <w:rPr>
                <w:rFonts w:cs="Calibri"/>
                <w:b/>
                <w:bCs/>
                <w:sz w:val="16"/>
              </w:rPr>
              <w:t>Return Value</w:t>
            </w:r>
          </w:p>
        </w:tc>
        <w:tc>
          <w:tcPr>
            <w:tcW w:w="4179" w:type="dxa"/>
          </w:tcPr>
          <w:p w:rsidR="00C10F37" w:rsidRPr="004E551C" w:rsidRDefault="00C10F37" w:rsidP="0070721B">
            <w:pPr>
              <w:spacing w:before="60"/>
              <w:rPr>
                <w:rFonts w:cs="Calibri"/>
                <w:sz w:val="16"/>
              </w:rPr>
            </w:pPr>
            <w:r>
              <w:rPr>
                <w:rFonts w:cs="Calibri"/>
                <w:sz w:val="16"/>
              </w:rPr>
              <w:t>None</w:t>
            </w:r>
          </w:p>
        </w:tc>
        <w:tc>
          <w:tcPr>
            <w:tcW w:w="990" w:type="dxa"/>
          </w:tcPr>
          <w:p w:rsidR="00C10F37" w:rsidRDefault="00C10F37" w:rsidP="0070721B">
            <w:pPr>
              <w:spacing w:before="60"/>
              <w:rPr>
                <w:rFonts w:cs="Calibri"/>
                <w:sz w:val="16"/>
              </w:rPr>
            </w:pPr>
            <w:r>
              <w:rPr>
                <w:rFonts w:cs="Calibri"/>
                <w:sz w:val="16"/>
              </w:rPr>
              <w:t>NA</w:t>
            </w:r>
          </w:p>
        </w:tc>
        <w:tc>
          <w:tcPr>
            <w:tcW w:w="990" w:type="dxa"/>
          </w:tcPr>
          <w:p w:rsidR="00C10F37" w:rsidRDefault="00C10F37" w:rsidP="0070721B">
            <w:pPr>
              <w:spacing w:before="60"/>
              <w:rPr>
                <w:rFonts w:cs="Calibri"/>
                <w:sz w:val="16"/>
              </w:rPr>
            </w:pPr>
            <w:r>
              <w:rPr>
                <w:rFonts w:cs="Calibri"/>
                <w:sz w:val="16"/>
              </w:rPr>
              <w:t>NA</w:t>
            </w:r>
          </w:p>
        </w:tc>
        <w:tc>
          <w:tcPr>
            <w:tcW w:w="990" w:type="dxa"/>
          </w:tcPr>
          <w:p w:rsidR="00C10F37" w:rsidRDefault="00C10F37" w:rsidP="0070721B">
            <w:pPr>
              <w:spacing w:before="60"/>
              <w:rPr>
                <w:rFonts w:cs="Calibri"/>
                <w:sz w:val="16"/>
              </w:rPr>
            </w:pPr>
            <w:r>
              <w:rPr>
                <w:rFonts w:cs="Calibri"/>
                <w:sz w:val="16"/>
              </w:rPr>
              <w:t>NA</w:t>
            </w:r>
          </w:p>
        </w:tc>
      </w:tr>
    </w:tbl>
    <w:p w:rsidR="004E551C" w:rsidRDefault="004E551C" w:rsidP="004E551C">
      <w:pPr>
        <w:pStyle w:val="Heading2"/>
        <w:numPr>
          <w:ilvl w:val="3"/>
          <w:numId w:val="11"/>
        </w:numPr>
        <w:spacing w:after="60"/>
        <w:rPr>
          <w:rFonts w:ascii="Calibri" w:hAnsi="Calibri" w:cs="Calibri"/>
        </w:rPr>
      </w:pPr>
      <w:bookmarkStart w:id="209" w:name="_Toc468713350"/>
      <w:r>
        <w:rPr>
          <w:rFonts w:ascii="Calibri" w:hAnsi="Calibri" w:cs="Calibri"/>
        </w:rPr>
        <w:t>Design Rationale</w:t>
      </w:r>
      <w:bookmarkEnd w:id="209"/>
    </w:p>
    <w:p w:rsidR="00347EF5" w:rsidRDefault="00347EF5" w:rsidP="00347EF5">
      <w:pPr>
        <w:rPr>
          <w:lang w:bidi="ar-SA"/>
        </w:rPr>
      </w:pPr>
    </w:p>
    <w:p w:rsidR="00347EF5" w:rsidRDefault="00347EF5" w:rsidP="00347EF5">
      <w:pPr>
        <w:rPr>
          <w:i/>
          <w:lang w:bidi="ar-SA"/>
        </w:rPr>
      </w:pPr>
      <w:r w:rsidRPr="00D5171B">
        <w:rPr>
          <w:i/>
          <w:lang w:bidi="ar-SA"/>
        </w:rPr>
        <w:t xml:space="preserve">Code is optimized due to limitation with the model; hence code completely won’t match the model. There won’t be any impact on the functionality. </w:t>
      </w:r>
    </w:p>
    <w:p w:rsidR="00566B1B" w:rsidRPr="00D5171B" w:rsidRDefault="00566B1B" w:rsidP="00347EF5">
      <w:pPr>
        <w:rPr>
          <w:i/>
          <w:lang w:bidi="ar-SA"/>
        </w:rPr>
      </w:pPr>
      <w:r>
        <w:rPr>
          <w:i/>
          <w:lang w:bidi="ar-SA"/>
        </w:rPr>
        <w:t>In the model as it is not possible to break the for loop until the loop iterator reaches the configured constant threshold value, index corresponding to the position in ‘</w:t>
      </w:r>
      <w:proofErr w:type="spellStart"/>
      <w:r w:rsidRPr="00566B1B">
        <w:rPr>
          <w:i/>
          <w:lang w:bidi="ar-SA"/>
        </w:rPr>
        <w:t>SysFricLrngVehSpd</w:t>
      </w:r>
      <w:proofErr w:type="spellEnd"/>
      <w:r>
        <w:rPr>
          <w:i/>
          <w:lang w:bidi="ar-SA"/>
        </w:rPr>
        <w:t>’ which breaches the conditions mentioned in ‘</w:t>
      </w:r>
      <w:proofErr w:type="spellStart"/>
      <w:r w:rsidRPr="00566B1B">
        <w:rPr>
          <w:i/>
          <w:lang w:bidi="ar-SA"/>
        </w:rPr>
        <w:t>VehSpdIdxCalcn</w:t>
      </w:r>
      <w:proofErr w:type="spellEnd"/>
      <w:r>
        <w:rPr>
          <w:i/>
          <w:lang w:bidi="ar-SA"/>
        </w:rPr>
        <w:t xml:space="preserve">’ subsystem is calculated by successively adding the index value after multiplying </w:t>
      </w:r>
      <w:r w:rsidR="00BE061C">
        <w:rPr>
          <w:i/>
          <w:lang w:bidi="ar-SA"/>
        </w:rPr>
        <w:t xml:space="preserve">it </w:t>
      </w:r>
      <w:r>
        <w:rPr>
          <w:i/>
          <w:lang w:bidi="ar-SA"/>
        </w:rPr>
        <w:t>with either the condition true or false based on whether the vehicle speed value breaches the threshold mentioned in the FDD. In code as it is possible to exit the for loop as soon as a value in ‘</w:t>
      </w:r>
      <w:proofErr w:type="spellStart"/>
      <w:r w:rsidRPr="00566B1B">
        <w:rPr>
          <w:i/>
          <w:lang w:bidi="ar-SA"/>
        </w:rPr>
        <w:t>VehSpdIdxCalcn</w:t>
      </w:r>
      <w:proofErr w:type="spellEnd"/>
      <w:r>
        <w:rPr>
          <w:i/>
          <w:lang w:bidi="ar-SA"/>
        </w:rPr>
        <w:t>’ breaches thresholds as mentioned in FDD, no such successive addition of loop counter is required</w:t>
      </w:r>
      <w:r w:rsidR="00BF65E2">
        <w:rPr>
          <w:i/>
          <w:lang w:bidi="ar-SA"/>
        </w:rPr>
        <w:t>.</w:t>
      </w:r>
    </w:p>
    <w:p w:rsidR="004E551C" w:rsidRPr="009D5586" w:rsidRDefault="004E551C" w:rsidP="009D5586">
      <w:pPr>
        <w:pStyle w:val="Heading2"/>
        <w:numPr>
          <w:ilvl w:val="3"/>
          <w:numId w:val="11"/>
        </w:numPr>
        <w:spacing w:after="60"/>
        <w:rPr>
          <w:rFonts w:ascii="Calibri" w:hAnsi="Calibri" w:cs="Calibri"/>
        </w:rPr>
      </w:pPr>
      <w:bookmarkStart w:id="210" w:name="_Toc468713351"/>
      <w:r>
        <w:rPr>
          <w:rFonts w:ascii="Calibri" w:hAnsi="Calibri" w:cs="Calibri"/>
        </w:rPr>
        <w:t>Processing</w:t>
      </w:r>
      <w:bookmarkEnd w:id="210"/>
    </w:p>
    <w:p w:rsidR="00F70581" w:rsidRDefault="004E551C" w:rsidP="004E551C">
      <w:pPr>
        <w:rPr>
          <w:rFonts w:cs="Calibri"/>
        </w:rPr>
      </w:pPr>
      <w:r>
        <w:rPr>
          <w:lang w:bidi="ar-SA"/>
        </w:rPr>
        <w:t>Refer to ‘</w:t>
      </w:r>
      <w:proofErr w:type="spellStart"/>
      <w:r w:rsidR="009D5586" w:rsidRPr="004E551C">
        <w:rPr>
          <w:rFonts w:cs="Calibri"/>
          <w:sz w:val="16"/>
        </w:rPr>
        <w:t>VehSpdConstraint</w:t>
      </w:r>
      <w:proofErr w:type="spellEnd"/>
      <w:r w:rsidR="009D5586">
        <w:rPr>
          <w:lang w:bidi="ar-SA"/>
        </w:rPr>
        <w:t xml:space="preserve">’ </w:t>
      </w:r>
      <w:r>
        <w:rPr>
          <w:lang w:bidi="ar-SA"/>
        </w:rPr>
        <w:t>subsystem in FDD.</w:t>
      </w:r>
      <w:r w:rsidR="000048F2">
        <w:rPr>
          <w:rFonts w:cs="Calibri"/>
        </w:rPr>
        <w:t xml:space="preserve"> </w:t>
      </w:r>
    </w:p>
    <w:p w:rsidR="003014CD" w:rsidRPr="00AA38E8" w:rsidRDefault="003014CD" w:rsidP="003014CD">
      <w:pPr>
        <w:pStyle w:val="Heading2"/>
        <w:numPr>
          <w:ilvl w:val="2"/>
          <w:numId w:val="11"/>
        </w:numPr>
        <w:tabs>
          <w:tab w:val="clear" w:pos="1017"/>
          <w:tab w:val="num" w:pos="567"/>
        </w:tabs>
        <w:spacing w:after="60"/>
        <w:ind w:left="567"/>
        <w:rPr>
          <w:rFonts w:ascii="Calibri" w:hAnsi="Calibri" w:cs="Calibri"/>
        </w:rPr>
      </w:pPr>
      <w:bookmarkStart w:id="211" w:name="_Toc468713352"/>
      <w:r>
        <w:rPr>
          <w:rFonts w:ascii="Calibri" w:hAnsi="Calibri" w:cs="Calibri"/>
        </w:rPr>
        <w:t>Local Function #1</w:t>
      </w:r>
      <w:r w:rsidR="00646EDE">
        <w:rPr>
          <w:rFonts w:ascii="Calibri" w:hAnsi="Calibri" w:cs="Calibri"/>
        </w:rPr>
        <w:t>2</w:t>
      </w:r>
      <w:bookmarkEnd w:id="21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014CD" w:rsidRPr="00AA38E8" w:rsidTr="0070721B">
        <w:tc>
          <w:tcPr>
            <w:tcW w:w="1779" w:type="dxa"/>
          </w:tcPr>
          <w:p w:rsidR="003014CD" w:rsidRPr="00AA38E8" w:rsidRDefault="003014CD" w:rsidP="0070721B">
            <w:pPr>
              <w:spacing w:before="60"/>
              <w:rPr>
                <w:rFonts w:cs="Calibri"/>
                <w:b/>
                <w:bCs/>
                <w:sz w:val="16"/>
              </w:rPr>
            </w:pPr>
            <w:r w:rsidRPr="00AA38E8">
              <w:rPr>
                <w:rFonts w:cs="Calibri"/>
                <w:b/>
                <w:bCs/>
                <w:sz w:val="16"/>
              </w:rPr>
              <w:t>Function Name</w:t>
            </w:r>
          </w:p>
        </w:tc>
        <w:tc>
          <w:tcPr>
            <w:tcW w:w="4179" w:type="dxa"/>
          </w:tcPr>
          <w:p w:rsidR="003014CD" w:rsidRPr="00AA38E8" w:rsidRDefault="00DB01BD" w:rsidP="0070721B">
            <w:pPr>
              <w:spacing w:before="60"/>
              <w:rPr>
                <w:rFonts w:cs="Calibri"/>
                <w:sz w:val="16"/>
              </w:rPr>
            </w:pPr>
            <w:proofErr w:type="spellStart"/>
            <w:r w:rsidRPr="00DB01BD">
              <w:rPr>
                <w:rFonts w:cs="Calibri"/>
                <w:sz w:val="16"/>
              </w:rPr>
              <w:t>ColTqconstraint</w:t>
            </w:r>
            <w:proofErr w:type="spellEnd"/>
          </w:p>
        </w:tc>
        <w:tc>
          <w:tcPr>
            <w:tcW w:w="990" w:type="dxa"/>
            <w:shd w:val="pct30" w:color="FFFF00" w:fill="auto"/>
          </w:tcPr>
          <w:p w:rsidR="003014CD" w:rsidRPr="00AA38E8" w:rsidRDefault="003014CD" w:rsidP="0070721B">
            <w:pPr>
              <w:spacing w:before="60"/>
              <w:jc w:val="center"/>
              <w:rPr>
                <w:rFonts w:cs="Calibri"/>
                <w:sz w:val="16"/>
              </w:rPr>
            </w:pPr>
            <w:r w:rsidRPr="00AA38E8">
              <w:rPr>
                <w:rFonts w:cs="Calibri"/>
                <w:sz w:val="16"/>
              </w:rPr>
              <w:t>Type</w:t>
            </w:r>
          </w:p>
        </w:tc>
        <w:tc>
          <w:tcPr>
            <w:tcW w:w="990" w:type="dxa"/>
            <w:shd w:val="pct30" w:color="FFFF00" w:fill="auto"/>
          </w:tcPr>
          <w:p w:rsidR="003014CD" w:rsidRPr="00AA38E8" w:rsidRDefault="003014CD" w:rsidP="0070721B">
            <w:pPr>
              <w:spacing w:before="60"/>
              <w:jc w:val="center"/>
              <w:rPr>
                <w:rFonts w:cs="Calibri"/>
                <w:sz w:val="16"/>
              </w:rPr>
            </w:pPr>
            <w:r w:rsidRPr="00AA38E8">
              <w:rPr>
                <w:rFonts w:cs="Calibri"/>
                <w:sz w:val="16"/>
              </w:rPr>
              <w:t>Min</w:t>
            </w:r>
          </w:p>
        </w:tc>
        <w:tc>
          <w:tcPr>
            <w:tcW w:w="990" w:type="dxa"/>
            <w:shd w:val="pct30" w:color="FFFF00" w:fill="auto"/>
          </w:tcPr>
          <w:p w:rsidR="003014CD" w:rsidRPr="00AA38E8" w:rsidRDefault="003014CD" w:rsidP="0070721B">
            <w:pPr>
              <w:spacing w:before="60"/>
              <w:jc w:val="center"/>
              <w:rPr>
                <w:rFonts w:cs="Calibri"/>
                <w:sz w:val="16"/>
              </w:rPr>
            </w:pPr>
            <w:r w:rsidRPr="00AA38E8">
              <w:rPr>
                <w:rFonts w:cs="Calibri"/>
                <w:sz w:val="16"/>
              </w:rPr>
              <w:t>Max</w:t>
            </w:r>
          </w:p>
        </w:tc>
      </w:tr>
      <w:tr w:rsidR="00BF65E2" w:rsidRPr="00AA38E8" w:rsidTr="0070721B">
        <w:tc>
          <w:tcPr>
            <w:tcW w:w="1779" w:type="dxa"/>
            <w:vMerge w:val="restart"/>
          </w:tcPr>
          <w:p w:rsidR="00BF65E2" w:rsidRPr="00AA38E8" w:rsidRDefault="00BF65E2" w:rsidP="0070721B">
            <w:pPr>
              <w:spacing w:before="60"/>
              <w:rPr>
                <w:rFonts w:cs="Calibri"/>
                <w:b/>
                <w:bCs/>
                <w:sz w:val="16"/>
              </w:rPr>
            </w:pPr>
            <w:r w:rsidRPr="00AA38E8">
              <w:rPr>
                <w:rFonts w:cs="Calibri"/>
                <w:b/>
                <w:bCs/>
                <w:sz w:val="16"/>
              </w:rPr>
              <w:t xml:space="preserve">Arguments Passed </w:t>
            </w:r>
          </w:p>
        </w:tc>
        <w:tc>
          <w:tcPr>
            <w:tcW w:w="4179" w:type="dxa"/>
          </w:tcPr>
          <w:p w:rsidR="00BF65E2" w:rsidRPr="00AA38E8" w:rsidRDefault="00BF65E2" w:rsidP="0070721B">
            <w:pPr>
              <w:spacing w:before="60"/>
              <w:rPr>
                <w:rFonts w:cs="Calibri"/>
                <w:sz w:val="16"/>
              </w:rPr>
            </w:pPr>
            <w:r w:rsidRPr="00BF65E2">
              <w:rPr>
                <w:rFonts w:cs="Calibri"/>
                <w:sz w:val="16"/>
              </w:rPr>
              <w:t>FilColTq_HwNwtMtr_T_f32</w:t>
            </w:r>
          </w:p>
        </w:tc>
        <w:tc>
          <w:tcPr>
            <w:tcW w:w="990" w:type="dxa"/>
          </w:tcPr>
          <w:p w:rsidR="00BF65E2" w:rsidRPr="00AA38E8" w:rsidRDefault="00BF65E2" w:rsidP="0070721B">
            <w:pPr>
              <w:spacing w:before="60"/>
              <w:rPr>
                <w:rFonts w:cs="Calibri"/>
                <w:sz w:val="16"/>
              </w:rPr>
            </w:pPr>
            <w:r>
              <w:rPr>
                <w:rFonts w:cs="Calibri"/>
                <w:sz w:val="16"/>
              </w:rPr>
              <w:t>Float32</w:t>
            </w:r>
          </w:p>
        </w:tc>
        <w:tc>
          <w:tcPr>
            <w:tcW w:w="990" w:type="dxa"/>
          </w:tcPr>
          <w:p w:rsidR="00BF65E2" w:rsidRPr="00AA38E8" w:rsidRDefault="00BF65E2" w:rsidP="0070721B">
            <w:pPr>
              <w:spacing w:before="60"/>
              <w:rPr>
                <w:rFonts w:cs="Calibri"/>
                <w:sz w:val="16"/>
              </w:rPr>
            </w:pPr>
            <w:r>
              <w:rPr>
                <w:rFonts w:cs="Calibri"/>
                <w:sz w:val="16"/>
              </w:rPr>
              <w:t>-10</w:t>
            </w:r>
          </w:p>
        </w:tc>
        <w:tc>
          <w:tcPr>
            <w:tcW w:w="990" w:type="dxa"/>
          </w:tcPr>
          <w:p w:rsidR="00BF65E2" w:rsidRPr="00AA38E8" w:rsidRDefault="00BF65E2" w:rsidP="0070721B">
            <w:pPr>
              <w:spacing w:before="60"/>
              <w:rPr>
                <w:rFonts w:cs="Calibri"/>
                <w:sz w:val="16"/>
              </w:rPr>
            </w:pPr>
            <w:r>
              <w:rPr>
                <w:rFonts w:cs="Calibri"/>
                <w:sz w:val="16"/>
              </w:rPr>
              <w:t>10</w:t>
            </w:r>
          </w:p>
        </w:tc>
      </w:tr>
      <w:tr w:rsidR="00BF65E2" w:rsidRPr="00AA38E8" w:rsidTr="0070721B">
        <w:trPr>
          <w:trHeight w:val="761"/>
        </w:trPr>
        <w:tc>
          <w:tcPr>
            <w:tcW w:w="1779" w:type="dxa"/>
            <w:vMerge/>
          </w:tcPr>
          <w:p w:rsidR="00BF65E2" w:rsidRPr="00AA38E8" w:rsidRDefault="00BF65E2" w:rsidP="0070721B">
            <w:pPr>
              <w:spacing w:before="60"/>
              <w:rPr>
                <w:rFonts w:cs="Calibri"/>
                <w:b/>
                <w:bCs/>
                <w:sz w:val="16"/>
              </w:rPr>
            </w:pPr>
          </w:p>
        </w:tc>
        <w:tc>
          <w:tcPr>
            <w:tcW w:w="4179" w:type="dxa"/>
          </w:tcPr>
          <w:p w:rsidR="00BF65E2" w:rsidRPr="00AA38E8" w:rsidRDefault="00BC1132" w:rsidP="0070721B">
            <w:pPr>
              <w:spacing w:before="60"/>
              <w:rPr>
                <w:rFonts w:cs="Calibri"/>
                <w:sz w:val="16"/>
              </w:rPr>
            </w:pPr>
            <w:r>
              <w:rPr>
                <w:rFonts w:cs="Calibri"/>
                <w:sz w:val="16"/>
              </w:rPr>
              <w:t>*</w:t>
            </w:r>
            <w:r w:rsidR="00BF65E2" w:rsidRPr="00DB01BD">
              <w:rPr>
                <w:rFonts w:cs="Calibri"/>
                <w:sz w:val="16"/>
              </w:rPr>
              <w:t>SelColTq_HwNwtMtr_T_f32</w:t>
            </w:r>
          </w:p>
        </w:tc>
        <w:tc>
          <w:tcPr>
            <w:tcW w:w="990" w:type="dxa"/>
          </w:tcPr>
          <w:p w:rsidR="00BF65E2" w:rsidRPr="00AA38E8" w:rsidRDefault="00BF65E2" w:rsidP="0070721B">
            <w:pPr>
              <w:spacing w:before="60"/>
              <w:rPr>
                <w:rFonts w:cs="Calibri"/>
                <w:sz w:val="16"/>
              </w:rPr>
            </w:pPr>
            <w:r>
              <w:rPr>
                <w:rFonts w:cs="Calibri"/>
                <w:sz w:val="16"/>
              </w:rPr>
              <w:t>Boolean</w:t>
            </w:r>
          </w:p>
        </w:tc>
        <w:tc>
          <w:tcPr>
            <w:tcW w:w="990" w:type="dxa"/>
          </w:tcPr>
          <w:p w:rsidR="00BF65E2" w:rsidRPr="00AA38E8" w:rsidRDefault="00BF65E2" w:rsidP="0070721B">
            <w:pPr>
              <w:spacing w:before="60"/>
              <w:rPr>
                <w:rFonts w:cs="Calibri"/>
                <w:sz w:val="16"/>
              </w:rPr>
            </w:pPr>
            <w:r>
              <w:rPr>
                <w:rFonts w:cs="Calibri"/>
                <w:sz w:val="16"/>
              </w:rPr>
              <w:t>-10</w:t>
            </w:r>
          </w:p>
        </w:tc>
        <w:tc>
          <w:tcPr>
            <w:tcW w:w="990" w:type="dxa"/>
          </w:tcPr>
          <w:p w:rsidR="00BF65E2" w:rsidRPr="00AA38E8" w:rsidRDefault="00BF65E2" w:rsidP="0070721B">
            <w:pPr>
              <w:spacing w:before="60"/>
              <w:rPr>
                <w:rFonts w:cs="Calibri"/>
                <w:sz w:val="16"/>
              </w:rPr>
            </w:pPr>
            <w:r>
              <w:rPr>
                <w:rFonts w:cs="Calibri"/>
                <w:sz w:val="16"/>
              </w:rPr>
              <w:t>10</w:t>
            </w:r>
          </w:p>
        </w:tc>
      </w:tr>
      <w:tr w:rsidR="00BF65E2" w:rsidRPr="00AA38E8" w:rsidTr="0070721B">
        <w:trPr>
          <w:trHeight w:val="761"/>
        </w:trPr>
        <w:tc>
          <w:tcPr>
            <w:tcW w:w="1779" w:type="dxa"/>
          </w:tcPr>
          <w:p w:rsidR="00BF65E2" w:rsidRPr="00AA38E8" w:rsidRDefault="00BF65E2" w:rsidP="0070721B">
            <w:pPr>
              <w:spacing w:before="60"/>
              <w:rPr>
                <w:rFonts w:cs="Calibri"/>
                <w:b/>
                <w:bCs/>
                <w:sz w:val="16"/>
              </w:rPr>
            </w:pPr>
            <w:r w:rsidRPr="00AA38E8">
              <w:rPr>
                <w:rFonts w:cs="Calibri"/>
                <w:b/>
                <w:bCs/>
                <w:sz w:val="16"/>
              </w:rPr>
              <w:t>Return Value</w:t>
            </w:r>
          </w:p>
        </w:tc>
        <w:tc>
          <w:tcPr>
            <w:tcW w:w="4179" w:type="dxa"/>
          </w:tcPr>
          <w:p w:rsidR="00BF65E2" w:rsidRPr="00DB01BD" w:rsidRDefault="00BF65E2" w:rsidP="0070721B">
            <w:pPr>
              <w:spacing w:before="60"/>
              <w:rPr>
                <w:rFonts w:cs="Calibri"/>
                <w:sz w:val="16"/>
              </w:rPr>
            </w:pPr>
            <w:r>
              <w:rPr>
                <w:rFonts w:cs="Calibri"/>
                <w:sz w:val="16"/>
              </w:rPr>
              <w:t>NA</w:t>
            </w:r>
          </w:p>
        </w:tc>
        <w:tc>
          <w:tcPr>
            <w:tcW w:w="990" w:type="dxa"/>
          </w:tcPr>
          <w:p w:rsidR="00BF65E2" w:rsidRDefault="00BF65E2" w:rsidP="0070721B">
            <w:pPr>
              <w:spacing w:before="60"/>
              <w:rPr>
                <w:rFonts w:cs="Calibri"/>
                <w:sz w:val="16"/>
              </w:rPr>
            </w:pPr>
            <w:r>
              <w:rPr>
                <w:rFonts w:cs="Calibri"/>
                <w:sz w:val="16"/>
              </w:rPr>
              <w:t>NA</w:t>
            </w:r>
          </w:p>
        </w:tc>
        <w:tc>
          <w:tcPr>
            <w:tcW w:w="990" w:type="dxa"/>
          </w:tcPr>
          <w:p w:rsidR="00BF65E2" w:rsidRDefault="00BF65E2" w:rsidP="0070721B">
            <w:pPr>
              <w:spacing w:before="60"/>
              <w:rPr>
                <w:rFonts w:cs="Calibri"/>
                <w:sz w:val="16"/>
              </w:rPr>
            </w:pPr>
            <w:r>
              <w:rPr>
                <w:rFonts w:cs="Calibri"/>
                <w:sz w:val="16"/>
              </w:rPr>
              <w:t>NA</w:t>
            </w:r>
          </w:p>
        </w:tc>
        <w:tc>
          <w:tcPr>
            <w:tcW w:w="990" w:type="dxa"/>
          </w:tcPr>
          <w:p w:rsidR="00BF65E2" w:rsidRDefault="00BF65E2" w:rsidP="0070721B">
            <w:pPr>
              <w:spacing w:before="60"/>
              <w:rPr>
                <w:rFonts w:cs="Calibri"/>
                <w:sz w:val="16"/>
              </w:rPr>
            </w:pPr>
            <w:r>
              <w:rPr>
                <w:rFonts w:cs="Calibri"/>
                <w:sz w:val="16"/>
              </w:rPr>
              <w:t>NA</w:t>
            </w:r>
          </w:p>
        </w:tc>
      </w:tr>
    </w:tbl>
    <w:p w:rsidR="003014CD" w:rsidRDefault="003014CD" w:rsidP="003014CD">
      <w:pPr>
        <w:pStyle w:val="Heading2"/>
        <w:numPr>
          <w:ilvl w:val="3"/>
          <w:numId w:val="11"/>
        </w:numPr>
        <w:spacing w:after="60"/>
        <w:rPr>
          <w:rFonts w:ascii="Calibri" w:hAnsi="Calibri" w:cs="Calibri"/>
        </w:rPr>
      </w:pPr>
      <w:bookmarkStart w:id="212" w:name="_Toc468713353"/>
      <w:r>
        <w:rPr>
          <w:rFonts w:ascii="Calibri" w:hAnsi="Calibri" w:cs="Calibri"/>
        </w:rPr>
        <w:t>Design Rationale</w:t>
      </w:r>
      <w:bookmarkEnd w:id="212"/>
    </w:p>
    <w:p w:rsidR="003014CD" w:rsidRPr="009D5586" w:rsidRDefault="003014CD" w:rsidP="003014CD">
      <w:pPr>
        <w:pStyle w:val="Heading2"/>
        <w:numPr>
          <w:ilvl w:val="3"/>
          <w:numId w:val="11"/>
        </w:numPr>
        <w:spacing w:after="60"/>
        <w:rPr>
          <w:rFonts w:ascii="Calibri" w:hAnsi="Calibri" w:cs="Calibri"/>
        </w:rPr>
      </w:pPr>
      <w:bookmarkStart w:id="213" w:name="_Toc468713354"/>
      <w:r>
        <w:rPr>
          <w:rFonts w:ascii="Calibri" w:hAnsi="Calibri" w:cs="Calibri"/>
        </w:rPr>
        <w:t>Processing</w:t>
      </w:r>
      <w:bookmarkEnd w:id="213"/>
    </w:p>
    <w:p w:rsidR="003014CD" w:rsidRDefault="003014CD" w:rsidP="003014CD">
      <w:pPr>
        <w:rPr>
          <w:rFonts w:cs="Calibri"/>
        </w:rPr>
      </w:pPr>
      <w:r>
        <w:rPr>
          <w:lang w:bidi="ar-SA"/>
        </w:rPr>
        <w:t>Refer to ‘</w:t>
      </w:r>
      <w:proofErr w:type="spellStart"/>
      <w:r w:rsidR="00DB01BD" w:rsidRPr="00DB01BD">
        <w:rPr>
          <w:rFonts w:cs="Calibri"/>
          <w:sz w:val="16"/>
        </w:rPr>
        <w:t>ColTqconstraint</w:t>
      </w:r>
      <w:proofErr w:type="spellEnd"/>
      <w:r w:rsidR="00DB01BD">
        <w:rPr>
          <w:rFonts w:cs="Calibri"/>
          <w:sz w:val="16"/>
        </w:rPr>
        <w:t xml:space="preserve">’ </w:t>
      </w:r>
      <w:r>
        <w:rPr>
          <w:lang w:bidi="ar-SA"/>
        </w:rPr>
        <w:t>subsystem in FDD.</w:t>
      </w:r>
      <w:r>
        <w:rPr>
          <w:rFonts w:cs="Calibri"/>
        </w:rPr>
        <w:t xml:space="preserve"> </w:t>
      </w:r>
      <w:r w:rsidR="00BC1132">
        <w:rPr>
          <w:rFonts w:cs="Calibri"/>
        </w:rPr>
        <w:t xml:space="preserve"> Updates the </w:t>
      </w:r>
      <w:r w:rsidR="00BC1132">
        <w:rPr>
          <w:rFonts w:cs="Calibri"/>
          <w:sz w:val="16"/>
        </w:rPr>
        <w:t>*</w:t>
      </w:r>
      <w:r w:rsidR="00BC1132" w:rsidRPr="00DB01BD">
        <w:rPr>
          <w:rFonts w:cs="Calibri"/>
          <w:sz w:val="16"/>
        </w:rPr>
        <w:t>SelColTq_HwNwtMtr_T_f32</w:t>
      </w:r>
      <w:r w:rsidR="00BC1132">
        <w:rPr>
          <w:rFonts w:cs="Calibri"/>
          <w:sz w:val="16"/>
        </w:rPr>
        <w:t>.</w:t>
      </w:r>
    </w:p>
    <w:p w:rsidR="003014CD" w:rsidRDefault="003014CD" w:rsidP="004E551C">
      <w:pPr>
        <w:rPr>
          <w:rFonts w:cs="Calibri"/>
        </w:rPr>
      </w:pPr>
    </w:p>
    <w:p w:rsidR="008C6874" w:rsidRPr="00AA38E8" w:rsidRDefault="008C6874" w:rsidP="008C6874">
      <w:pPr>
        <w:pStyle w:val="Heading2"/>
        <w:spacing w:after="60"/>
        <w:rPr>
          <w:rFonts w:ascii="Calibri" w:hAnsi="Calibri" w:cs="Calibri"/>
        </w:rPr>
      </w:pPr>
      <w:bookmarkStart w:id="214" w:name="_Toc468713355"/>
      <w:r>
        <w:rPr>
          <w:rFonts w:ascii="Calibri" w:hAnsi="Calibri" w:cs="Calibri"/>
        </w:rPr>
        <w:t>GLOBAL</w:t>
      </w:r>
      <w:r w:rsidRPr="00AA38E8">
        <w:rPr>
          <w:rFonts w:ascii="Calibri" w:hAnsi="Calibri" w:cs="Calibri"/>
        </w:rPr>
        <w:t xml:space="preserve"> Function/Macro Definitions</w:t>
      </w:r>
      <w:bookmarkEnd w:id="202"/>
      <w:bookmarkEnd w:id="214"/>
    </w:p>
    <w:p w:rsidR="008C6874" w:rsidRPr="00AA38E8" w:rsidRDefault="00DB01BD" w:rsidP="008C6874">
      <w:pPr>
        <w:rPr>
          <w:rFonts w:cs="Calibri"/>
        </w:rPr>
      </w:pPr>
      <w:r>
        <w:rPr>
          <w:rFonts w:cs="Calibri"/>
        </w:rPr>
        <w:t>NA</w:t>
      </w:r>
    </w:p>
    <w:p w:rsidR="002B094F" w:rsidRDefault="002B094F" w:rsidP="002B094F">
      <w:pPr>
        <w:rPr>
          <w:lang w:bidi="ar-SA"/>
        </w:rPr>
      </w:pPr>
    </w:p>
    <w:p w:rsidR="002B094F" w:rsidRDefault="002B094F" w:rsidP="002B094F">
      <w:pPr>
        <w:rPr>
          <w:lang w:bidi="ar-SA"/>
        </w:rPr>
      </w:pPr>
    </w:p>
    <w:p w:rsidR="00531B8C" w:rsidRDefault="00531B8C" w:rsidP="00531B8C">
      <w:pPr>
        <w:pStyle w:val="Heading1"/>
        <w:ind w:left="562" w:hanging="562"/>
        <w:rPr>
          <w:rFonts w:ascii="Calibri" w:hAnsi="Calibri" w:cs="Calibri"/>
        </w:rPr>
      </w:pPr>
      <w:bookmarkStart w:id="215" w:name="_Toc418080076"/>
      <w:bookmarkStart w:id="216" w:name="_Toc421709921"/>
      <w:bookmarkStart w:id="217" w:name="_Toc468713356"/>
      <w:r w:rsidRPr="002E3F2E">
        <w:rPr>
          <w:rFonts w:ascii="Calibri" w:hAnsi="Calibri"/>
        </w:rPr>
        <w:lastRenderedPageBreak/>
        <w:t>Known</w:t>
      </w:r>
      <w:r w:rsidRPr="00AA38E8">
        <w:rPr>
          <w:rFonts w:ascii="Calibri" w:hAnsi="Calibri" w:cs="Calibri"/>
        </w:rPr>
        <w:t xml:space="preserve"> Limitations with Design</w:t>
      </w:r>
      <w:bookmarkEnd w:id="215"/>
      <w:bookmarkEnd w:id="216"/>
      <w:bookmarkEnd w:id="217"/>
    </w:p>
    <w:p w:rsidR="00756B68" w:rsidRDefault="00205133" w:rsidP="00756B68">
      <w:pPr>
        <w:shd w:val="clear" w:color="auto" w:fill="FFFFFF"/>
        <w:spacing w:after="0"/>
        <w:rPr>
          <w:rFonts w:ascii="Arial" w:hAnsi="Arial" w:cs="Arial"/>
          <w:color w:val="000000"/>
          <w:sz w:val="16"/>
          <w:szCs w:val="16"/>
          <w:lang w:bidi="ar-SA"/>
        </w:rPr>
      </w:pPr>
      <w:r>
        <w:rPr>
          <w:rFonts w:ascii="Arial" w:hAnsi="Arial" w:cs="Arial"/>
          <w:color w:val="000000"/>
          <w:sz w:val="16"/>
          <w:szCs w:val="16"/>
          <w:lang w:bidi="ar-SA"/>
        </w:rPr>
        <w:t>None</w:t>
      </w:r>
    </w:p>
    <w:p w:rsidR="00756B68" w:rsidRPr="00756B68" w:rsidRDefault="00756B68" w:rsidP="00756B68">
      <w:pPr>
        <w:shd w:val="clear" w:color="auto" w:fill="FFFFFF"/>
        <w:spacing w:after="0"/>
        <w:rPr>
          <w:rFonts w:ascii="Arial" w:hAnsi="Arial" w:cs="Arial"/>
          <w:color w:val="000000"/>
          <w:sz w:val="16"/>
          <w:szCs w:val="16"/>
          <w:lang w:bidi="ar-SA"/>
        </w:rPr>
      </w:pPr>
    </w:p>
    <w:p w:rsidR="00531B8C" w:rsidRDefault="00531B8C" w:rsidP="00531B8C">
      <w:pPr>
        <w:rPr>
          <w:rFonts w:cs="Calibri"/>
        </w:rPr>
      </w:pPr>
    </w:p>
    <w:p w:rsidR="00531B8C" w:rsidRDefault="00531B8C" w:rsidP="00531B8C">
      <w:pPr>
        <w:pStyle w:val="Heading1"/>
        <w:ind w:left="562" w:hanging="562"/>
        <w:rPr>
          <w:rFonts w:ascii="Calibri" w:hAnsi="Calibri" w:cs="Calibri"/>
        </w:rPr>
      </w:pPr>
      <w:bookmarkStart w:id="218" w:name="_Toc382297449"/>
      <w:bookmarkStart w:id="219" w:name="_Toc418080077"/>
      <w:bookmarkStart w:id="220" w:name="_Toc421709922"/>
      <w:bookmarkStart w:id="221" w:name="_Toc468713357"/>
      <w:r w:rsidRPr="00E75CFE">
        <w:rPr>
          <w:rFonts w:ascii="Calibri" w:hAnsi="Calibri" w:cs="Calibri"/>
        </w:rPr>
        <w:lastRenderedPageBreak/>
        <w:t>UNIT TEST CONSIDERATION</w:t>
      </w:r>
      <w:bookmarkEnd w:id="218"/>
      <w:bookmarkEnd w:id="219"/>
      <w:bookmarkEnd w:id="220"/>
      <w:bookmarkEnd w:id="221"/>
    </w:p>
    <w:p w:rsidR="000B6D97" w:rsidRDefault="000B6D97" w:rsidP="00205133">
      <w:pPr>
        <w:pStyle w:val="ListParagraph"/>
        <w:numPr>
          <w:ilvl w:val="0"/>
          <w:numId w:val="24"/>
        </w:numPr>
        <w:rPr>
          <w:lang w:bidi="ar-SA"/>
        </w:rPr>
      </w:pPr>
      <w:r>
        <w:rPr>
          <w:lang w:bidi="ar-SA"/>
        </w:rPr>
        <w:t>In model, one based indexing is used but in code 0 based indexing is used.</w:t>
      </w:r>
    </w:p>
    <w:p w:rsidR="00205133" w:rsidRDefault="00205133" w:rsidP="00205133">
      <w:pPr>
        <w:pStyle w:val="ListParagraph"/>
        <w:numPr>
          <w:ilvl w:val="0"/>
          <w:numId w:val="24"/>
        </w:numPr>
        <w:rPr>
          <w:ins w:id="222" w:author="Matt Leser" w:date="2017-10-06T09:45:00Z"/>
          <w:lang w:bidi="ar-SA"/>
        </w:rPr>
      </w:pPr>
      <w:r w:rsidRPr="00205133">
        <w:rPr>
          <w:lang w:bidi="ar-SA"/>
        </w:rPr>
        <w:t>In the NVM block needs area of Developer tool, the options of "Restore at Startup" and "Store at Shutdown" are disabled as the newer version (3.13.22 SP2) of this tool throws warnings while doing a DCF check.</w:t>
      </w:r>
    </w:p>
    <w:p w:rsidR="00A96C16" w:rsidRPr="005628B0" w:rsidRDefault="00A96C16" w:rsidP="00205133">
      <w:pPr>
        <w:pStyle w:val="ListParagraph"/>
        <w:numPr>
          <w:ilvl w:val="0"/>
          <w:numId w:val="24"/>
        </w:numPr>
        <w:rPr>
          <w:lang w:bidi="ar-SA"/>
        </w:rPr>
      </w:pPr>
      <w:ins w:id="223" w:author="Matt Leser" w:date="2017-10-06T09:45:00Z">
        <w:r>
          <w:rPr>
            <w:lang w:bidi="ar-SA"/>
          </w:rPr>
          <w:t xml:space="preserve"> There will be a source model mismatch that occurs because of a logic change that happened for a PSR. There is limiting that occurs in the new Non </w:t>
        </w:r>
        <w:proofErr w:type="spellStart"/>
        <w:r>
          <w:rPr>
            <w:lang w:bidi="ar-SA"/>
          </w:rPr>
          <w:t>Rte</w:t>
        </w:r>
        <w:proofErr w:type="spellEnd"/>
        <w:r>
          <w:rPr>
            <w:lang w:bidi="ar-SA"/>
          </w:rPr>
          <w:t xml:space="preserve"> Server Runnable. These limits were switched for the PSR but this change was not brought in for the design. An </w:t>
        </w:r>
      </w:ins>
      <w:ins w:id="224" w:author="Matt Leser" w:date="2017-10-06T09:46:00Z">
        <w:r>
          <w:rPr>
            <w:lang w:bidi="ar-SA"/>
          </w:rPr>
          <w:t>ICR has been submitted to fix the design to match the implementation, EA4#15920.</w:t>
        </w:r>
      </w:ins>
    </w:p>
    <w:p w:rsidR="000B6D97" w:rsidRPr="000B6D97" w:rsidRDefault="000B6D97" w:rsidP="00683A49"/>
    <w:p w:rsidR="00786BDF" w:rsidRPr="00A158C7" w:rsidRDefault="00786BDF" w:rsidP="000B37D5">
      <w:pPr>
        <w:pStyle w:val="Heading7"/>
      </w:pPr>
      <w:bookmarkStart w:id="225" w:name="_Toc468713358"/>
      <w:r w:rsidRPr="00A158C7">
        <w:lastRenderedPageBreak/>
        <w:t>Abbreviations and Acronyms</w:t>
      </w:r>
      <w:bookmarkEnd w:id="2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226" w:name="_Toc468713359"/>
      <w:r w:rsidRPr="00A158C7">
        <w:lastRenderedPageBreak/>
        <w:t>Glossary</w:t>
      </w:r>
      <w:bookmarkEnd w:id="22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227" w:name="_Toc468713360"/>
      <w:r w:rsidRPr="00A158C7">
        <w:lastRenderedPageBreak/>
        <w:t>References</w:t>
      </w:r>
      <w:bookmarkEnd w:id="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228"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228"/>
          </w:p>
        </w:tc>
        <w:tc>
          <w:tcPr>
            <w:tcW w:w="2091" w:type="dxa"/>
            <w:shd w:val="clear" w:color="auto" w:fill="auto"/>
          </w:tcPr>
          <w:p w:rsidR="00531B8C" w:rsidRDefault="00803E51" w:rsidP="00B758D2">
            <w:pPr>
              <w:rPr>
                <w:lang w:bidi="ar-SA"/>
              </w:rPr>
            </w:pPr>
            <w:r>
              <w:rPr>
                <w:rFonts w:cs="Calibri"/>
                <w:lang w:bidi="ar-SA"/>
              </w:rPr>
              <w:t>Process 4.02.01</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803E51" w:rsidP="00B758D2">
            <w:pPr>
              <w:rPr>
                <w:lang w:bidi="ar-SA"/>
              </w:rPr>
            </w:pPr>
            <w:r>
              <w:rPr>
                <w:rFonts w:cs="Calibri"/>
                <w:lang w:bidi="ar-SA"/>
              </w:rPr>
              <w:t>Process 4.02.01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822A76" w:rsidP="00B758D2">
            <w:pPr>
              <w:keepNext/>
            </w:pPr>
            <w:hyperlink r:id="rId15" w:history="1">
              <w:bookmarkStart w:id="229" w:name="_Ref335300243"/>
              <w:r w:rsidR="00531B8C" w:rsidRPr="00FC427F">
                <w:t>Software Naming Conventions.doc</w:t>
              </w:r>
              <w:bookmarkEnd w:id="229"/>
            </w:hyperlink>
          </w:p>
        </w:tc>
        <w:tc>
          <w:tcPr>
            <w:tcW w:w="2091" w:type="dxa"/>
            <w:shd w:val="clear" w:color="auto" w:fill="auto"/>
          </w:tcPr>
          <w:p w:rsidR="00531B8C" w:rsidRDefault="00683A49" w:rsidP="00B758D2">
            <w:pPr>
              <w:rPr>
                <w:lang w:bidi="ar-SA"/>
              </w:rPr>
            </w:pPr>
            <w:r>
              <w:rPr>
                <w:rFonts w:cs="Calibri"/>
                <w:lang w:bidi="ar-SA"/>
              </w:rPr>
              <w:t>2.0</w:t>
            </w:r>
          </w:p>
        </w:tc>
      </w:tr>
      <w:tr w:rsidR="00531B8C" w:rsidRPr="00A158C7" w:rsidTr="00B758D2">
        <w:tc>
          <w:tcPr>
            <w:tcW w:w="738" w:type="dxa"/>
            <w:shd w:val="clear" w:color="auto" w:fill="auto"/>
          </w:tcPr>
          <w:p w:rsidR="00531B8C" w:rsidRDefault="00531B8C" w:rsidP="00B758D2">
            <w:pPr>
              <w:jc w:val="center"/>
            </w:pPr>
            <w:r>
              <w:t>4</w:t>
            </w:r>
          </w:p>
        </w:tc>
        <w:bookmarkStart w:id="230"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230"/>
          </w:p>
        </w:tc>
        <w:tc>
          <w:tcPr>
            <w:tcW w:w="2091" w:type="dxa"/>
            <w:shd w:val="clear" w:color="auto" w:fill="auto"/>
          </w:tcPr>
          <w:p w:rsidR="00531B8C" w:rsidRDefault="00683A49" w:rsidP="00B758D2">
            <w:pPr>
              <w:rPr>
                <w:lang w:bidi="ar-SA"/>
              </w:rPr>
            </w:pPr>
            <w:r>
              <w:rPr>
                <w:rFonts w:cs="Calibri"/>
                <w:lang w:bidi="ar-SA"/>
              </w:rPr>
              <w:t>2.1</w:t>
            </w:r>
          </w:p>
        </w:tc>
      </w:tr>
      <w:tr w:rsidR="00BA1460" w:rsidRPr="00A158C7" w:rsidTr="00B758D2">
        <w:tc>
          <w:tcPr>
            <w:tcW w:w="738" w:type="dxa"/>
            <w:shd w:val="clear" w:color="auto" w:fill="auto"/>
          </w:tcPr>
          <w:p w:rsidR="00BA1460" w:rsidRDefault="00BA1460" w:rsidP="00B758D2">
            <w:pPr>
              <w:jc w:val="center"/>
            </w:pPr>
            <w:r>
              <w:t>5</w:t>
            </w:r>
          </w:p>
        </w:tc>
        <w:tc>
          <w:tcPr>
            <w:tcW w:w="6458" w:type="dxa"/>
            <w:shd w:val="clear" w:color="auto" w:fill="auto"/>
          </w:tcPr>
          <w:p w:rsidR="00BA1460" w:rsidRDefault="00BA1460" w:rsidP="00B758D2">
            <w:pPr>
              <w:keepNext/>
            </w:pPr>
            <w:r>
              <w:rPr>
                <w:rFonts w:cs="Calibri"/>
                <w:szCs w:val="19"/>
              </w:rPr>
              <w:t>FDD- SF007A_SysFricLrng_Design</w:t>
            </w:r>
          </w:p>
        </w:tc>
        <w:tc>
          <w:tcPr>
            <w:tcW w:w="2091" w:type="dxa"/>
            <w:shd w:val="clear" w:color="auto" w:fill="auto"/>
          </w:tcPr>
          <w:p w:rsidR="00BA1460" w:rsidDel="00683A49" w:rsidRDefault="00BA1460" w:rsidP="00B758D2">
            <w:pPr>
              <w:rPr>
                <w:rFonts w:cs="Calibri"/>
                <w:lang w:bidi="ar-SA"/>
              </w:rPr>
            </w:pPr>
            <w:r>
              <w:rPr>
                <w:rFonts w:cs="Calibri"/>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A76" w:rsidRDefault="00822A76">
      <w:r>
        <w:separator/>
      </w:r>
    </w:p>
  </w:endnote>
  <w:endnote w:type="continuationSeparator" w:id="0">
    <w:p w:rsidR="00822A76" w:rsidRDefault="0082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70721B" w:rsidRPr="00B10816" w:rsidTr="00866672">
      <w:tc>
        <w:tcPr>
          <w:tcW w:w="1667" w:type="pct"/>
          <w:vAlign w:val="center"/>
        </w:tcPr>
        <w:p w:rsidR="0070721B" w:rsidRPr="00B10816" w:rsidRDefault="0070721B" w:rsidP="00B10816">
          <w:pPr>
            <w:pStyle w:val="Footer"/>
            <w:spacing w:after="0"/>
            <w:rPr>
              <w:sz w:val="16"/>
              <w:szCs w:val="16"/>
            </w:rPr>
          </w:pPr>
          <w:r w:rsidRPr="00B10816">
            <w:rPr>
              <w:sz w:val="16"/>
              <w:szCs w:val="16"/>
            </w:rPr>
            <w:t xml:space="preserve">Document: </w:t>
          </w:r>
          <w:proofErr w:type="spellStart"/>
          <w:r>
            <w:rPr>
              <w:sz w:val="16"/>
              <w:szCs w:val="16"/>
            </w:rPr>
            <w:t>SysFricLrng_MDD</w:t>
          </w:r>
          <w:proofErr w:type="spellEnd"/>
          <w:r>
            <w:rPr>
              <w:sz w:val="16"/>
              <w:szCs w:val="16"/>
            </w:rPr>
            <w:fldChar w:fldCharType="begin"/>
          </w:r>
          <w:r>
            <w:rPr>
              <w:sz w:val="16"/>
              <w:szCs w:val="16"/>
            </w:rPr>
            <w:instrText xml:space="preserve"> DOCPROPERTY  "Document Version"  \* MERGEFORMAT </w:instrText>
          </w:r>
          <w:r>
            <w:rPr>
              <w:sz w:val="16"/>
              <w:szCs w:val="16"/>
            </w:rPr>
            <w:fldChar w:fldCharType="end"/>
          </w:r>
        </w:p>
        <w:p w:rsidR="0070721B" w:rsidRPr="00B10816" w:rsidRDefault="0070721B" w:rsidP="00A411CB">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w:t>
          </w:r>
          <w:r>
            <w:rPr>
              <w:sz w:val="16"/>
              <w:szCs w:val="16"/>
            </w:rPr>
            <w:fldChar w:fldCharType="end"/>
          </w:r>
          <w:r>
            <w:rPr>
              <w:sz w:val="16"/>
              <w:szCs w:val="16"/>
            </w:rPr>
            <w:t>1</w:t>
          </w:r>
        </w:p>
      </w:tc>
      <w:tc>
        <w:tcPr>
          <w:tcW w:w="1667" w:type="pct"/>
          <w:vAlign w:val="center"/>
        </w:tcPr>
        <w:p w:rsidR="0070721B" w:rsidRDefault="00205133" w:rsidP="00B10816">
          <w:pPr>
            <w:pStyle w:val="Footer"/>
            <w:spacing w:after="0"/>
            <w:jc w:val="center"/>
            <w:rPr>
              <w:sz w:val="16"/>
              <w:szCs w:val="16"/>
            </w:rPr>
          </w:pPr>
          <w:del w:id="231" w:author="Matt Leser" w:date="2017-10-04T13:41:00Z">
            <w:r w:rsidDel="0038387F">
              <w:rPr>
                <w:sz w:val="16"/>
                <w:szCs w:val="16"/>
              </w:rPr>
              <w:delText>Feb</w:delText>
            </w:r>
            <w:r w:rsidR="0070721B" w:rsidDel="0038387F">
              <w:rPr>
                <w:sz w:val="16"/>
                <w:szCs w:val="16"/>
              </w:rPr>
              <w:delText xml:space="preserve"> </w:delText>
            </w:r>
            <w:r w:rsidR="0070721B" w:rsidDel="0038387F">
              <w:rPr>
                <w:sz w:val="16"/>
                <w:szCs w:val="16"/>
              </w:rPr>
              <w:fldChar w:fldCharType="begin"/>
            </w:r>
            <w:r w:rsidR="0070721B" w:rsidDel="0038387F">
              <w:rPr>
                <w:sz w:val="16"/>
                <w:szCs w:val="16"/>
              </w:rPr>
              <w:delInstrText xml:space="preserve"> DOCPROPERTY  "Release Date"  \* MERGEFORMAT </w:delInstrText>
            </w:r>
            <w:r w:rsidR="0070721B" w:rsidDel="0038387F">
              <w:rPr>
                <w:sz w:val="16"/>
                <w:szCs w:val="16"/>
              </w:rPr>
              <w:fldChar w:fldCharType="separate"/>
            </w:r>
            <w:r w:rsidDel="0038387F">
              <w:rPr>
                <w:sz w:val="16"/>
                <w:szCs w:val="16"/>
              </w:rPr>
              <w:delText>28</w:delText>
            </w:r>
            <w:r w:rsidR="0070721B" w:rsidDel="0038387F">
              <w:rPr>
                <w:sz w:val="16"/>
                <w:szCs w:val="16"/>
              </w:rPr>
              <w:delText>, 201</w:delText>
            </w:r>
            <w:r w:rsidR="0070721B" w:rsidDel="0038387F">
              <w:rPr>
                <w:sz w:val="16"/>
                <w:szCs w:val="16"/>
              </w:rPr>
              <w:fldChar w:fldCharType="end"/>
            </w:r>
            <w:r w:rsidDel="0038387F">
              <w:rPr>
                <w:sz w:val="16"/>
                <w:szCs w:val="16"/>
              </w:rPr>
              <w:delText>7</w:delText>
            </w:r>
          </w:del>
          <w:ins w:id="232" w:author="Matt Leser" w:date="2017-10-04T13:41:00Z">
            <w:r w:rsidR="0038387F">
              <w:rPr>
                <w:sz w:val="16"/>
                <w:szCs w:val="16"/>
              </w:rPr>
              <w:t>Oct 04, 2017</w:t>
            </w:r>
          </w:ins>
        </w:p>
        <w:p w:rsidR="0070721B" w:rsidRPr="00B10816" w:rsidRDefault="0070721B"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70721B" w:rsidRPr="00B10816" w:rsidRDefault="0070721B" w:rsidP="00B10816">
              <w:pPr>
                <w:pStyle w:val="Footer"/>
                <w:spacing w:after="0"/>
                <w:jc w:val="right"/>
                <w:rPr>
                  <w:sz w:val="16"/>
                  <w:szCs w:val="16"/>
                </w:rPr>
              </w:pPr>
              <w:r>
                <w:rPr>
                  <w:sz w:val="16"/>
                  <w:szCs w:val="16"/>
                </w:rPr>
                <w:t>Module Design Document</w:t>
              </w:r>
            </w:p>
          </w:sdtContent>
        </w:sdt>
        <w:p w:rsidR="0070721B" w:rsidRPr="00B10816" w:rsidRDefault="0070721B"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E315E6">
            <w:rPr>
              <w:b/>
              <w:noProof/>
              <w:sz w:val="16"/>
              <w:szCs w:val="16"/>
            </w:rPr>
            <w:t>3</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E315E6">
            <w:rPr>
              <w:b/>
              <w:noProof/>
              <w:sz w:val="16"/>
              <w:szCs w:val="16"/>
            </w:rPr>
            <w:t>26</w:t>
          </w:r>
          <w:r w:rsidRPr="00B10816">
            <w:rPr>
              <w:b/>
              <w:sz w:val="16"/>
              <w:szCs w:val="16"/>
            </w:rPr>
            <w:fldChar w:fldCharType="end"/>
          </w:r>
        </w:p>
      </w:tc>
    </w:tr>
  </w:tbl>
  <w:p w:rsidR="0070721B" w:rsidRPr="00B10816" w:rsidRDefault="0070721B"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A76" w:rsidRDefault="00822A76">
      <w:r>
        <w:separator/>
      </w:r>
    </w:p>
  </w:footnote>
  <w:footnote w:type="continuationSeparator" w:id="0">
    <w:p w:rsidR="00822A76" w:rsidRDefault="00822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70721B" w:rsidRPr="008969C4" w:rsidTr="00866672">
      <w:trPr>
        <w:trHeight w:val="438"/>
      </w:trPr>
      <w:tc>
        <w:tcPr>
          <w:tcW w:w="1443" w:type="pct"/>
        </w:tcPr>
        <w:p w:rsidR="0070721B" w:rsidRPr="008969C4" w:rsidRDefault="0070721B"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70721B" w:rsidRPr="00891F29" w:rsidRDefault="0070721B" w:rsidP="00B10816">
          <w:pPr>
            <w:pStyle w:val="Header"/>
            <w:spacing w:after="0"/>
            <w:jc w:val="right"/>
            <w:rPr>
              <w:sz w:val="16"/>
              <w:szCs w:val="20"/>
            </w:rPr>
          </w:pPr>
          <w:r w:rsidRPr="00891F29">
            <w:rPr>
              <w:sz w:val="16"/>
              <w:szCs w:val="20"/>
            </w:rPr>
            <w:t>Nexteer Automotive Confidential Proprietary Information</w:t>
          </w:r>
        </w:p>
        <w:p w:rsidR="0070721B" w:rsidRDefault="0070721B" w:rsidP="00B10816">
          <w:pPr>
            <w:pStyle w:val="Header"/>
            <w:spacing w:after="0"/>
            <w:jc w:val="right"/>
            <w:rPr>
              <w:sz w:val="16"/>
              <w:szCs w:val="20"/>
            </w:rPr>
          </w:pPr>
          <w:r w:rsidRPr="00891F29">
            <w:rPr>
              <w:sz w:val="16"/>
              <w:szCs w:val="20"/>
            </w:rPr>
            <w:t>Do Not Copy/Distribute Without Prior Permission</w:t>
          </w:r>
        </w:p>
        <w:p w:rsidR="0070721B" w:rsidRPr="008969C4" w:rsidRDefault="0070721B" w:rsidP="00B10816">
          <w:pPr>
            <w:pStyle w:val="Header"/>
            <w:spacing w:after="0"/>
            <w:jc w:val="right"/>
            <w:rPr>
              <w:szCs w:val="20"/>
            </w:rPr>
          </w:pPr>
          <w:r w:rsidRPr="000B0DB8">
            <w:rPr>
              <w:sz w:val="16"/>
              <w:szCs w:val="20"/>
            </w:rPr>
            <w:t>This Document Is Uncontrolled When Printed – Verify Version Before Use</w:t>
          </w:r>
        </w:p>
      </w:tc>
    </w:tr>
  </w:tbl>
  <w:p w:rsidR="0070721B" w:rsidRDefault="0070721B">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9632D09"/>
    <w:multiLevelType w:val="hybridMultilevel"/>
    <w:tmpl w:val="EE80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Leser">
    <w15:presenceInfo w15:providerId="AD" w15:userId="S-1-5-21-1993528211-2586143117-3253031534-50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1CB"/>
    <w:rsid w:val="00003AF4"/>
    <w:rsid w:val="000040A2"/>
    <w:rsid w:val="000048F2"/>
    <w:rsid w:val="000074B7"/>
    <w:rsid w:val="00007584"/>
    <w:rsid w:val="00010BFD"/>
    <w:rsid w:val="00015232"/>
    <w:rsid w:val="000201AB"/>
    <w:rsid w:val="00030567"/>
    <w:rsid w:val="00030607"/>
    <w:rsid w:val="00030A70"/>
    <w:rsid w:val="000318E7"/>
    <w:rsid w:val="00031C2E"/>
    <w:rsid w:val="000416B2"/>
    <w:rsid w:val="0004234C"/>
    <w:rsid w:val="000463CC"/>
    <w:rsid w:val="00051541"/>
    <w:rsid w:val="000515DF"/>
    <w:rsid w:val="000558D3"/>
    <w:rsid w:val="000573ED"/>
    <w:rsid w:val="00057E0F"/>
    <w:rsid w:val="00060AD8"/>
    <w:rsid w:val="00063A7A"/>
    <w:rsid w:val="000665DD"/>
    <w:rsid w:val="0006733C"/>
    <w:rsid w:val="000718C3"/>
    <w:rsid w:val="00076DD2"/>
    <w:rsid w:val="00096B85"/>
    <w:rsid w:val="000A5FB2"/>
    <w:rsid w:val="000A6DC3"/>
    <w:rsid w:val="000B01C4"/>
    <w:rsid w:val="000B0DB8"/>
    <w:rsid w:val="000B37D5"/>
    <w:rsid w:val="000B5C1E"/>
    <w:rsid w:val="000B6648"/>
    <w:rsid w:val="000B6D97"/>
    <w:rsid w:val="000D6B0A"/>
    <w:rsid w:val="000E0B71"/>
    <w:rsid w:val="000E102A"/>
    <w:rsid w:val="000E3512"/>
    <w:rsid w:val="000E548A"/>
    <w:rsid w:val="000F6A8D"/>
    <w:rsid w:val="00100694"/>
    <w:rsid w:val="00101127"/>
    <w:rsid w:val="00102C25"/>
    <w:rsid w:val="00105535"/>
    <w:rsid w:val="00105C99"/>
    <w:rsid w:val="001063C7"/>
    <w:rsid w:val="00107593"/>
    <w:rsid w:val="00112A3E"/>
    <w:rsid w:val="00113021"/>
    <w:rsid w:val="00114319"/>
    <w:rsid w:val="001161D2"/>
    <w:rsid w:val="001278D4"/>
    <w:rsid w:val="00133350"/>
    <w:rsid w:val="00135743"/>
    <w:rsid w:val="001449F2"/>
    <w:rsid w:val="00144BD1"/>
    <w:rsid w:val="00145E51"/>
    <w:rsid w:val="00152830"/>
    <w:rsid w:val="00163014"/>
    <w:rsid w:val="00180DD1"/>
    <w:rsid w:val="00181748"/>
    <w:rsid w:val="001833C5"/>
    <w:rsid w:val="00186C07"/>
    <w:rsid w:val="00194117"/>
    <w:rsid w:val="00196283"/>
    <w:rsid w:val="001A069D"/>
    <w:rsid w:val="001A6A75"/>
    <w:rsid w:val="001A7207"/>
    <w:rsid w:val="001B11CC"/>
    <w:rsid w:val="001B1516"/>
    <w:rsid w:val="001B15E2"/>
    <w:rsid w:val="001B4CA5"/>
    <w:rsid w:val="001B716A"/>
    <w:rsid w:val="001C3CBB"/>
    <w:rsid w:val="001D2F1D"/>
    <w:rsid w:val="001D6053"/>
    <w:rsid w:val="001E4877"/>
    <w:rsid w:val="001F0A02"/>
    <w:rsid w:val="001F7A45"/>
    <w:rsid w:val="00203950"/>
    <w:rsid w:val="00205133"/>
    <w:rsid w:val="00206564"/>
    <w:rsid w:val="00210877"/>
    <w:rsid w:val="00213F47"/>
    <w:rsid w:val="00214E88"/>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92D43"/>
    <w:rsid w:val="002971AB"/>
    <w:rsid w:val="002A3DCD"/>
    <w:rsid w:val="002A4407"/>
    <w:rsid w:val="002A46ED"/>
    <w:rsid w:val="002A6127"/>
    <w:rsid w:val="002B094F"/>
    <w:rsid w:val="002B1587"/>
    <w:rsid w:val="002B2B02"/>
    <w:rsid w:val="002B6E4E"/>
    <w:rsid w:val="002B7D4B"/>
    <w:rsid w:val="002C0C7C"/>
    <w:rsid w:val="002D2079"/>
    <w:rsid w:val="002D4CF3"/>
    <w:rsid w:val="002D7C01"/>
    <w:rsid w:val="002E08B6"/>
    <w:rsid w:val="002E0FEE"/>
    <w:rsid w:val="002E1DA2"/>
    <w:rsid w:val="002E3467"/>
    <w:rsid w:val="002E4849"/>
    <w:rsid w:val="002E7E59"/>
    <w:rsid w:val="003014CD"/>
    <w:rsid w:val="00307A0F"/>
    <w:rsid w:val="00310C86"/>
    <w:rsid w:val="00312179"/>
    <w:rsid w:val="003129E3"/>
    <w:rsid w:val="00314939"/>
    <w:rsid w:val="003267EF"/>
    <w:rsid w:val="00326A13"/>
    <w:rsid w:val="00327A5B"/>
    <w:rsid w:val="00330ED1"/>
    <w:rsid w:val="003313B5"/>
    <w:rsid w:val="003341CE"/>
    <w:rsid w:val="00340DC8"/>
    <w:rsid w:val="0034184E"/>
    <w:rsid w:val="00341ED6"/>
    <w:rsid w:val="00347652"/>
    <w:rsid w:val="00347EF5"/>
    <w:rsid w:val="00357A83"/>
    <w:rsid w:val="00361921"/>
    <w:rsid w:val="00362B86"/>
    <w:rsid w:val="00362CE5"/>
    <w:rsid w:val="00364BF7"/>
    <w:rsid w:val="00364F00"/>
    <w:rsid w:val="00370AA2"/>
    <w:rsid w:val="0038387F"/>
    <w:rsid w:val="003849A4"/>
    <w:rsid w:val="00385119"/>
    <w:rsid w:val="00387BF4"/>
    <w:rsid w:val="00393DBF"/>
    <w:rsid w:val="003A5B2A"/>
    <w:rsid w:val="003B4A55"/>
    <w:rsid w:val="003B7340"/>
    <w:rsid w:val="003D456D"/>
    <w:rsid w:val="003E4559"/>
    <w:rsid w:val="003F18D9"/>
    <w:rsid w:val="003F3205"/>
    <w:rsid w:val="004041EC"/>
    <w:rsid w:val="00405B4B"/>
    <w:rsid w:val="00405E64"/>
    <w:rsid w:val="00410E30"/>
    <w:rsid w:val="0041158D"/>
    <w:rsid w:val="0041392A"/>
    <w:rsid w:val="004147D1"/>
    <w:rsid w:val="00415CB8"/>
    <w:rsid w:val="004206DE"/>
    <w:rsid w:val="00431255"/>
    <w:rsid w:val="00436F3E"/>
    <w:rsid w:val="004377FE"/>
    <w:rsid w:val="00444F99"/>
    <w:rsid w:val="0044746B"/>
    <w:rsid w:val="004526E6"/>
    <w:rsid w:val="004538E2"/>
    <w:rsid w:val="00453CBC"/>
    <w:rsid w:val="00460B78"/>
    <w:rsid w:val="00460D68"/>
    <w:rsid w:val="004610FA"/>
    <w:rsid w:val="00462B18"/>
    <w:rsid w:val="00462D3A"/>
    <w:rsid w:val="00465519"/>
    <w:rsid w:val="00467BB2"/>
    <w:rsid w:val="00470817"/>
    <w:rsid w:val="00472C2E"/>
    <w:rsid w:val="00476E3C"/>
    <w:rsid w:val="00480A9D"/>
    <w:rsid w:val="00482BAD"/>
    <w:rsid w:val="004863BF"/>
    <w:rsid w:val="004907B4"/>
    <w:rsid w:val="00496E7C"/>
    <w:rsid w:val="00497491"/>
    <w:rsid w:val="004A0EA5"/>
    <w:rsid w:val="004A3AD6"/>
    <w:rsid w:val="004C1331"/>
    <w:rsid w:val="004D0FAD"/>
    <w:rsid w:val="004D1C74"/>
    <w:rsid w:val="004D5D37"/>
    <w:rsid w:val="004E27F7"/>
    <w:rsid w:val="004E39D0"/>
    <w:rsid w:val="004E551C"/>
    <w:rsid w:val="004F3C64"/>
    <w:rsid w:val="004F6A78"/>
    <w:rsid w:val="00507960"/>
    <w:rsid w:val="00510DB3"/>
    <w:rsid w:val="00514FCB"/>
    <w:rsid w:val="005200B6"/>
    <w:rsid w:val="00527EC6"/>
    <w:rsid w:val="00531B8C"/>
    <w:rsid w:val="00534B25"/>
    <w:rsid w:val="0053510E"/>
    <w:rsid w:val="005366FA"/>
    <w:rsid w:val="00540486"/>
    <w:rsid w:val="00540749"/>
    <w:rsid w:val="00541D9D"/>
    <w:rsid w:val="00541E2D"/>
    <w:rsid w:val="0054769F"/>
    <w:rsid w:val="00551E95"/>
    <w:rsid w:val="00553CD9"/>
    <w:rsid w:val="005628B0"/>
    <w:rsid w:val="00566B1B"/>
    <w:rsid w:val="00570DC6"/>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D6E4F"/>
    <w:rsid w:val="005E1F2C"/>
    <w:rsid w:val="005E4680"/>
    <w:rsid w:val="005E57D6"/>
    <w:rsid w:val="005E61CD"/>
    <w:rsid w:val="005F2D10"/>
    <w:rsid w:val="005F3880"/>
    <w:rsid w:val="00600104"/>
    <w:rsid w:val="00600C6A"/>
    <w:rsid w:val="00601D3E"/>
    <w:rsid w:val="0060359A"/>
    <w:rsid w:val="006041A1"/>
    <w:rsid w:val="006114E3"/>
    <w:rsid w:val="00612FF0"/>
    <w:rsid w:val="00614D08"/>
    <w:rsid w:val="006171B3"/>
    <w:rsid w:val="006224AE"/>
    <w:rsid w:val="00633FE1"/>
    <w:rsid w:val="00635297"/>
    <w:rsid w:val="006374FA"/>
    <w:rsid w:val="00642531"/>
    <w:rsid w:val="00646455"/>
    <w:rsid w:val="00646EDE"/>
    <w:rsid w:val="0064773B"/>
    <w:rsid w:val="00652967"/>
    <w:rsid w:val="00652B32"/>
    <w:rsid w:val="00660449"/>
    <w:rsid w:val="00665E4E"/>
    <w:rsid w:val="00667AE7"/>
    <w:rsid w:val="00673A6E"/>
    <w:rsid w:val="0067654E"/>
    <w:rsid w:val="006811FF"/>
    <w:rsid w:val="00681E5A"/>
    <w:rsid w:val="00683A49"/>
    <w:rsid w:val="006845E9"/>
    <w:rsid w:val="00686ED4"/>
    <w:rsid w:val="00694855"/>
    <w:rsid w:val="0069657C"/>
    <w:rsid w:val="006A61EA"/>
    <w:rsid w:val="006A7C28"/>
    <w:rsid w:val="006B5229"/>
    <w:rsid w:val="006B5F56"/>
    <w:rsid w:val="006C12CB"/>
    <w:rsid w:val="006C2D7D"/>
    <w:rsid w:val="006D634C"/>
    <w:rsid w:val="006E1C97"/>
    <w:rsid w:val="006F2855"/>
    <w:rsid w:val="006F3CF4"/>
    <w:rsid w:val="00702C1E"/>
    <w:rsid w:val="007067A5"/>
    <w:rsid w:val="0070721B"/>
    <w:rsid w:val="00707BA6"/>
    <w:rsid w:val="00715441"/>
    <w:rsid w:val="007219DD"/>
    <w:rsid w:val="00722EA8"/>
    <w:rsid w:val="00725671"/>
    <w:rsid w:val="00727610"/>
    <w:rsid w:val="00737A19"/>
    <w:rsid w:val="007443E2"/>
    <w:rsid w:val="00751961"/>
    <w:rsid w:val="00756B68"/>
    <w:rsid w:val="0075721A"/>
    <w:rsid w:val="00765195"/>
    <w:rsid w:val="0076625F"/>
    <w:rsid w:val="00767585"/>
    <w:rsid w:val="00770295"/>
    <w:rsid w:val="00773CA8"/>
    <w:rsid w:val="00784FF5"/>
    <w:rsid w:val="00786BDF"/>
    <w:rsid w:val="007A2CEC"/>
    <w:rsid w:val="007A3BEB"/>
    <w:rsid w:val="007A3D19"/>
    <w:rsid w:val="007B4DA1"/>
    <w:rsid w:val="007B71B8"/>
    <w:rsid w:val="007C0067"/>
    <w:rsid w:val="007C3A2E"/>
    <w:rsid w:val="007C4A1B"/>
    <w:rsid w:val="007C4B48"/>
    <w:rsid w:val="007D326F"/>
    <w:rsid w:val="007E00D7"/>
    <w:rsid w:val="007E0373"/>
    <w:rsid w:val="007E1C02"/>
    <w:rsid w:val="007E4EF4"/>
    <w:rsid w:val="007E625F"/>
    <w:rsid w:val="007E6421"/>
    <w:rsid w:val="007F746C"/>
    <w:rsid w:val="00803E51"/>
    <w:rsid w:val="008068A5"/>
    <w:rsid w:val="008119C7"/>
    <w:rsid w:val="00820AE5"/>
    <w:rsid w:val="00822A76"/>
    <w:rsid w:val="0082456E"/>
    <w:rsid w:val="0082534B"/>
    <w:rsid w:val="00826ADE"/>
    <w:rsid w:val="00827FA4"/>
    <w:rsid w:val="00832905"/>
    <w:rsid w:val="00836552"/>
    <w:rsid w:val="0084459F"/>
    <w:rsid w:val="00845ECC"/>
    <w:rsid w:val="00847EDF"/>
    <w:rsid w:val="00851F7B"/>
    <w:rsid w:val="00862735"/>
    <w:rsid w:val="0086422F"/>
    <w:rsid w:val="00865ACA"/>
    <w:rsid w:val="00866672"/>
    <w:rsid w:val="00866C6E"/>
    <w:rsid w:val="00871C89"/>
    <w:rsid w:val="008721B1"/>
    <w:rsid w:val="008721C3"/>
    <w:rsid w:val="00881135"/>
    <w:rsid w:val="00881279"/>
    <w:rsid w:val="00891AD8"/>
    <w:rsid w:val="00891F29"/>
    <w:rsid w:val="008943A3"/>
    <w:rsid w:val="00895757"/>
    <w:rsid w:val="008969C4"/>
    <w:rsid w:val="00897591"/>
    <w:rsid w:val="008A0BF7"/>
    <w:rsid w:val="008A1CA9"/>
    <w:rsid w:val="008A3325"/>
    <w:rsid w:val="008A3DEA"/>
    <w:rsid w:val="008B1AEA"/>
    <w:rsid w:val="008B2A08"/>
    <w:rsid w:val="008B721A"/>
    <w:rsid w:val="008C31B1"/>
    <w:rsid w:val="008C3281"/>
    <w:rsid w:val="008C4FBE"/>
    <w:rsid w:val="008C6874"/>
    <w:rsid w:val="008D1A6A"/>
    <w:rsid w:val="008D3DCA"/>
    <w:rsid w:val="008D5283"/>
    <w:rsid w:val="008D69B7"/>
    <w:rsid w:val="008E050F"/>
    <w:rsid w:val="008F09CA"/>
    <w:rsid w:val="008F11FD"/>
    <w:rsid w:val="008F1C9A"/>
    <w:rsid w:val="008F38B3"/>
    <w:rsid w:val="008F402B"/>
    <w:rsid w:val="008F4A9B"/>
    <w:rsid w:val="008F7506"/>
    <w:rsid w:val="009017D0"/>
    <w:rsid w:val="00905396"/>
    <w:rsid w:val="00911CB7"/>
    <w:rsid w:val="00912AE0"/>
    <w:rsid w:val="0091328D"/>
    <w:rsid w:val="009132C7"/>
    <w:rsid w:val="0091423E"/>
    <w:rsid w:val="00921DE0"/>
    <w:rsid w:val="00922F00"/>
    <w:rsid w:val="0092393C"/>
    <w:rsid w:val="009253B7"/>
    <w:rsid w:val="00926383"/>
    <w:rsid w:val="0092752F"/>
    <w:rsid w:val="00930893"/>
    <w:rsid w:val="009318C4"/>
    <w:rsid w:val="009358E8"/>
    <w:rsid w:val="00942D04"/>
    <w:rsid w:val="00945677"/>
    <w:rsid w:val="00947A9A"/>
    <w:rsid w:val="00947EA9"/>
    <w:rsid w:val="00955317"/>
    <w:rsid w:val="0095671E"/>
    <w:rsid w:val="00957855"/>
    <w:rsid w:val="009609D6"/>
    <w:rsid w:val="00964105"/>
    <w:rsid w:val="009643A3"/>
    <w:rsid w:val="009709B1"/>
    <w:rsid w:val="00970DBB"/>
    <w:rsid w:val="0097381A"/>
    <w:rsid w:val="009839AF"/>
    <w:rsid w:val="009877AA"/>
    <w:rsid w:val="00987D0D"/>
    <w:rsid w:val="009908CD"/>
    <w:rsid w:val="00992EB9"/>
    <w:rsid w:val="009B0C02"/>
    <w:rsid w:val="009B5336"/>
    <w:rsid w:val="009B754B"/>
    <w:rsid w:val="009C5629"/>
    <w:rsid w:val="009C5E90"/>
    <w:rsid w:val="009C71A3"/>
    <w:rsid w:val="009C7F7D"/>
    <w:rsid w:val="009D1773"/>
    <w:rsid w:val="009D28D2"/>
    <w:rsid w:val="009D396C"/>
    <w:rsid w:val="009D493A"/>
    <w:rsid w:val="009D5586"/>
    <w:rsid w:val="009E371E"/>
    <w:rsid w:val="009E6A87"/>
    <w:rsid w:val="009F3119"/>
    <w:rsid w:val="00A049EB"/>
    <w:rsid w:val="00A05B7E"/>
    <w:rsid w:val="00A14DEC"/>
    <w:rsid w:val="00A158C7"/>
    <w:rsid w:val="00A169BB"/>
    <w:rsid w:val="00A25B61"/>
    <w:rsid w:val="00A365F0"/>
    <w:rsid w:val="00A37E34"/>
    <w:rsid w:val="00A411CB"/>
    <w:rsid w:val="00A4664E"/>
    <w:rsid w:val="00A639FF"/>
    <w:rsid w:val="00A6463B"/>
    <w:rsid w:val="00A656E4"/>
    <w:rsid w:val="00A71A73"/>
    <w:rsid w:val="00A72ADF"/>
    <w:rsid w:val="00A746D5"/>
    <w:rsid w:val="00A75159"/>
    <w:rsid w:val="00A75452"/>
    <w:rsid w:val="00A85DD5"/>
    <w:rsid w:val="00A90F28"/>
    <w:rsid w:val="00A92EE5"/>
    <w:rsid w:val="00A96C16"/>
    <w:rsid w:val="00AA2199"/>
    <w:rsid w:val="00AA3A38"/>
    <w:rsid w:val="00AA61A8"/>
    <w:rsid w:val="00AB1565"/>
    <w:rsid w:val="00AB200C"/>
    <w:rsid w:val="00AB2785"/>
    <w:rsid w:val="00AC1BE0"/>
    <w:rsid w:val="00AC40DF"/>
    <w:rsid w:val="00AC4A58"/>
    <w:rsid w:val="00AC4CD8"/>
    <w:rsid w:val="00AC6E5E"/>
    <w:rsid w:val="00AD0E20"/>
    <w:rsid w:val="00AD135E"/>
    <w:rsid w:val="00AD1F0E"/>
    <w:rsid w:val="00AD2401"/>
    <w:rsid w:val="00AD3866"/>
    <w:rsid w:val="00AD3DBF"/>
    <w:rsid w:val="00AE0435"/>
    <w:rsid w:val="00AE0DCB"/>
    <w:rsid w:val="00AE41D4"/>
    <w:rsid w:val="00AE55D3"/>
    <w:rsid w:val="00AE5C76"/>
    <w:rsid w:val="00AE730D"/>
    <w:rsid w:val="00AF6D2A"/>
    <w:rsid w:val="00AF7DDD"/>
    <w:rsid w:val="00B0024F"/>
    <w:rsid w:val="00B04300"/>
    <w:rsid w:val="00B10816"/>
    <w:rsid w:val="00B10BB0"/>
    <w:rsid w:val="00B110E4"/>
    <w:rsid w:val="00B11BE8"/>
    <w:rsid w:val="00B154E6"/>
    <w:rsid w:val="00B21802"/>
    <w:rsid w:val="00B22755"/>
    <w:rsid w:val="00B25D10"/>
    <w:rsid w:val="00B35242"/>
    <w:rsid w:val="00B35F84"/>
    <w:rsid w:val="00B36131"/>
    <w:rsid w:val="00B52330"/>
    <w:rsid w:val="00B557BA"/>
    <w:rsid w:val="00B5628C"/>
    <w:rsid w:val="00B629B6"/>
    <w:rsid w:val="00B647EA"/>
    <w:rsid w:val="00B72FDD"/>
    <w:rsid w:val="00B758D2"/>
    <w:rsid w:val="00B81266"/>
    <w:rsid w:val="00B81B39"/>
    <w:rsid w:val="00B81C1B"/>
    <w:rsid w:val="00B85D5F"/>
    <w:rsid w:val="00B92F19"/>
    <w:rsid w:val="00B9564B"/>
    <w:rsid w:val="00B9722C"/>
    <w:rsid w:val="00BA0873"/>
    <w:rsid w:val="00BA089B"/>
    <w:rsid w:val="00BA0D62"/>
    <w:rsid w:val="00BA1460"/>
    <w:rsid w:val="00BA5041"/>
    <w:rsid w:val="00BA7BCD"/>
    <w:rsid w:val="00BB0FED"/>
    <w:rsid w:val="00BB166E"/>
    <w:rsid w:val="00BB4210"/>
    <w:rsid w:val="00BC1132"/>
    <w:rsid w:val="00BC45C7"/>
    <w:rsid w:val="00BC6B0F"/>
    <w:rsid w:val="00BD17E2"/>
    <w:rsid w:val="00BD1F9B"/>
    <w:rsid w:val="00BD2498"/>
    <w:rsid w:val="00BD29F5"/>
    <w:rsid w:val="00BD7322"/>
    <w:rsid w:val="00BE061C"/>
    <w:rsid w:val="00BE7D96"/>
    <w:rsid w:val="00BE7F06"/>
    <w:rsid w:val="00BF233D"/>
    <w:rsid w:val="00BF5242"/>
    <w:rsid w:val="00BF65E2"/>
    <w:rsid w:val="00C0276C"/>
    <w:rsid w:val="00C04F32"/>
    <w:rsid w:val="00C05C22"/>
    <w:rsid w:val="00C06D76"/>
    <w:rsid w:val="00C10F37"/>
    <w:rsid w:val="00C145F2"/>
    <w:rsid w:val="00C15951"/>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0E5C"/>
    <w:rsid w:val="00CA5A53"/>
    <w:rsid w:val="00CA5BBE"/>
    <w:rsid w:val="00CB03C3"/>
    <w:rsid w:val="00CB0B31"/>
    <w:rsid w:val="00CB59E3"/>
    <w:rsid w:val="00CB724F"/>
    <w:rsid w:val="00CC44B7"/>
    <w:rsid w:val="00CC6EFC"/>
    <w:rsid w:val="00CD3B81"/>
    <w:rsid w:val="00CD6350"/>
    <w:rsid w:val="00CE1AE1"/>
    <w:rsid w:val="00CF089D"/>
    <w:rsid w:val="00CF0E43"/>
    <w:rsid w:val="00CF107F"/>
    <w:rsid w:val="00CF2A9A"/>
    <w:rsid w:val="00CF5BE3"/>
    <w:rsid w:val="00D00A39"/>
    <w:rsid w:val="00D11A2B"/>
    <w:rsid w:val="00D14658"/>
    <w:rsid w:val="00D16229"/>
    <w:rsid w:val="00D16A53"/>
    <w:rsid w:val="00D229A6"/>
    <w:rsid w:val="00D23CB7"/>
    <w:rsid w:val="00D26802"/>
    <w:rsid w:val="00D30924"/>
    <w:rsid w:val="00D31804"/>
    <w:rsid w:val="00D4065B"/>
    <w:rsid w:val="00D420B3"/>
    <w:rsid w:val="00D42EF2"/>
    <w:rsid w:val="00D443E7"/>
    <w:rsid w:val="00D51275"/>
    <w:rsid w:val="00D5171B"/>
    <w:rsid w:val="00D569D0"/>
    <w:rsid w:val="00D57071"/>
    <w:rsid w:val="00D57F9F"/>
    <w:rsid w:val="00D60445"/>
    <w:rsid w:val="00D70646"/>
    <w:rsid w:val="00D70B1D"/>
    <w:rsid w:val="00D73B62"/>
    <w:rsid w:val="00D757BC"/>
    <w:rsid w:val="00D762B8"/>
    <w:rsid w:val="00D775AC"/>
    <w:rsid w:val="00D77952"/>
    <w:rsid w:val="00D815A7"/>
    <w:rsid w:val="00D8298E"/>
    <w:rsid w:val="00D94B5A"/>
    <w:rsid w:val="00D97072"/>
    <w:rsid w:val="00DA5C5C"/>
    <w:rsid w:val="00DA602B"/>
    <w:rsid w:val="00DB01BD"/>
    <w:rsid w:val="00DB0311"/>
    <w:rsid w:val="00DB1985"/>
    <w:rsid w:val="00DB20BD"/>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5E6"/>
    <w:rsid w:val="00E31AE9"/>
    <w:rsid w:val="00E3395D"/>
    <w:rsid w:val="00E35A9F"/>
    <w:rsid w:val="00E3609B"/>
    <w:rsid w:val="00E36420"/>
    <w:rsid w:val="00E4186D"/>
    <w:rsid w:val="00E44551"/>
    <w:rsid w:val="00E4532D"/>
    <w:rsid w:val="00E46EBF"/>
    <w:rsid w:val="00E51408"/>
    <w:rsid w:val="00E52161"/>
    <w:rsid w:val="00E61FD9"/>
    <w:rsid w:val="00E6550B"/>
    <w:rsid w:val="00E77EB8"/>
    <w:rsid w:val="00E9004B"/>
    <w:rsid w:val="00E94C86"/>
    <w:rsid w:val="00EB1228"/>
    <w:rsid w:val="00EB5799"/>
    <w:rsid w:val="00ED3D2B"/>
    <w:rsid w:val="00EE263E"/>
    <w:rsid w:val="00EE26AB"/>
    <w:rsid w:val="00EE3BBC"/>
    <w:rsid w:val="00EE4C78"/>
    <w:rsid w:val="00EF190F"/>
    <w:rsid w:val="00F04623"/>
    <w:rsid w:val="00F1257A"/>
    <w:rsid w:val="00F13C07"/>
    <w:rsid w:val="00F30C7B"/>
    <w:rsid w:val="00F33BD1"/>
    <w:rsid w:val="00F36729"/>
    <w:rsid w:val="00F36CC2"/>
    <w:rsid w:val="00F4059D"/>
    <w:rsid w:val="00F417BB"/>
    <w:rsid w:val="00F4318C"/>
    <w:rsid w:val="00F43F8E"/>
    <w:rsid w:val="00F51C8D"/>
    <w:rsid w:val="00F56F9A"/>
    <w:rsid w:val="00F602B0"/>
    <w:rsid w:val="00F651F5"/>
    <w:rsid w:val="00F70581"/>
    <w:rsid w:val="00F727CE"/>
    <w:rsid w:val="00F737FE"/>
    <w:rsid w:val="00F87A08"/>
    <w:rsid w:val="00F90FCC"/>
    <w:rsid w:val="00F91518"/>
    <w:rsid w:val="00F95E33"/>
    <w:rsid w:val="00FB39DC"/>
    <w:rsid w:val="00FC02CC"/>
    <w:rsid w:val="00FC45EA"/>
    <w:rsid w:val="00FC5A02"/>
    <w:rsid w:val="00FD293C"/>
    <w:rsid w:val="00FD60F0"/>
    <w:rsid w:val="00FE5DF5"/>
    <w:rsid w:val="00FE7004"/>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12878F"/>
  <w15:docId w15:val="{09768886-77CE-431E-B2B5-A2D52A93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uiPriority w:val="39"/>
    <w:rsid w:val="00DE23CE"/>
    <w:pPr>
      <w:ind w:left="800"/>
    </w:pPr>
  </w:style>
  <w:style w:type="paragraph" w:styleId="TOC6">
    <w:name w:val="toc 6"/>
    <w:basedOn w:val="Normal"/>
    <w:next w:val="Normal"/>
    <w:autoRedefine/>
    <w:uiPriority w:val="39"/>
    <w:rsid w:val="00DE23CE"/>
    <w:pPr>
      <w:ind w:left="1000"/>
    </w:pPr>
  </w:style>
  <w:style w:type="paragraph" w:styleId="TOC7">
    <w:name w:val="toc 7"/>
    <w:basedOn w:val="TOC1"/>
    <w:next w:val="Normal"/>
    <w:autoRedefine/>
    <w:uiPriority w:val="39"/>
    <w:qFormat/>
    <w:rsid w:val="00F43F8E"/>
    <w:pPr>
      <w:ind w:left="1200"/>
    </w:pPr>
    <w:rPr>
      <w:b w:val="0"/>
    </w:rPr>
  </w:style>
  <w:style w:type="paragraph" w:styleId="TOC8">
    <w:name w:val="toc 8"/>
    <w:basedOn w:val="Normal"/>
    <w:next w:val="Normal"/>
    <w:autoRedefine/>
    <w:uiPriority w:val="39"/>
    <w:rsid w:val="00DE23CE"/>
    <w:pPr>
      <w:ind w:left="1400"/>
    </w:pPr>
  </w:style>
  <w:style w:type="paragraph" w:styleId="TOC9">
    <w:name w:val="toc 9"/>
    <w:basedOn w:val="Normal"/>
    <w:next w:val="Normal"/>
    <w:autoRedefine/>
    <w:uiPriority w:val="39"/>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styleId="Revision">
    <w:name w:val="Revision"/>
    <w:hidden/>
    <w:uiPriority w:val="99"/>
    <w:semiHidden/>
    <w:rsid w:val="000B6D97"/>
    <w:rPr>
      <w:rFonts w:ascii="Calibri" w:hAnsi="Calibri"/>
      <w:szCs w:val="24"/>
      <w:lang w:val="en-US" w:eastAsia="en-US" w:bidi="ur-PK"/>
    </w:rPr>
  </w:style>
  <w:style w:type="character" w:customStyle="1" w:styleId="apple-converted-space">
    <w:name w:val="apple-converted-space"/>
    <w:basedOn w:val="DefaultParagraphFont"/>
    <w:rsid w:val="000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579515031">
      <w:bodyDiv w:val="1"/>
      <w:marLeft w:val="0"/>
      <w:marRight w:val="0"/>
      <w:marTop w:val="0"/>
      <w:marBottom w:val="0"/>
      <w:divBdr>
        <w:top w:val="none" w:sz="0" w:space="0" w:color="auto"/>
        <w:left w:val="none" w:sz="0" w:space="0" w:color="auto"/>
        <w:bottom w:val="none" w:sz="0" w:space="0" w:color="auto"/>
        <w:right w:val="none" w:sz="0" w:space="0" w:color="auto"/>
      </w:divBdr>
      <w:divsChild>
        <w:div w:id="590550616">
          <w:marLeft w:val="0"/>
          <w:marRight w:val="0"/>
          <w:marTop w:val="0"/>
          <w:marBottom w:val="0"/>
          <w:divBdr>
            <w:top w:val="none" w:sz="0" w:space="0" w:color="auto"/>
            <w:left w:val="none" w:sz="0" w:space="0" w:color="auto"/>
            <w:bottom w:val="none" w:sz="0" w:space="0" w:color="auto"/>
            <w:right w:val="none" w:sz="0" w:space="0" w:color="auto"/>
          </w:divBdr>
        </w:div>
        <w:div w:id="1201013359">
          <w:marLeft w:val="0"/>
          <w:marRight w:val="0"/>
          <w:marTop w:val="0"/>
          <w:marBottom w:val="0"/>
          <w:divBdr>
            <w:top w:val="none" w:sz="0" w:space="0" w:color="auto"/>
            <w:left w:val="none" w:sz="0" w:space="0" w:color="auto"/>
            <w:bottom w:val="none" w:sz="0" w:space="0" w:color="auto"/>
            <w:right w:val="none" w:sz="0" w:space="0" w:color="auto"/>
          </w:divBdr>
        </w:div>
        <w:div w:id="1457945181">
          <w:marLeft w:val="0"/>
          <w:marRight w:val="0"/>
          <w:marTop w:val="0"/>
          <w:marBottom w:val="0"/>
          <w:divBdr>
            <w:top w:val="none" w:sz="0" w:space="0" w:color="auto"/>
            <w:left w:val="none" w:sz="0" w:space="0" w:color="auto"/>
            <w:bottom w:val="none" w:sz="0" w:space="0" w:color="auto"/>
            <w:right w:val="none" w:sz="0" w:space="0" w:color="auto"/>
          </w:divBdr>
        </w:div>
      </w:divsChild>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07A_SysFricLrng_Impl\doc\SysFricLrng_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7DD7F2140F42CC9FCFA2321B53AC9A"/>
        <w:category>
          <w:name w:val="General"/>
          <w:gallery w:val="placeholder"/>
        </w:category>
        <w:types>
          <w:type w:val="bbPlcHdr"/>
        </w:types>
        <w:behaviors>
          <w:behavior w:val="content"/>
        </w:behaviors>
        <w:guid w:val="{A6AA1BE3-4FFF-4A71-AD9F-3674B389961B}"/>
      </w:docPartPr>
      <w:docPartBody>
        <w:p w:rsidR="007D6996" w:rsidRDefault="00B6788B">
          <w:pPr>
            <w:pStyle w:val="597DD7F2140F42CC9FCFA2321B53AC9A"/>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88B"/>
    <w:rsid w:val="00010CEC"/>
    <w:rsid w:val="00017CE1"/>
    <w:rsid w:val="000510DE"/>
    <w:rsid w:val="00064FD3"/>
    <w:rsid w:val="00153407"/>
    <w:rsid w:val="001A44B4"/>
    <w:rsid w:val="001F2CC4"/>
    <w:rsid w:val="002C1727"/>
    <w:rsid w:val="003A5074"/>
    <w:rsid w:val="005E55DA"/>
    <w:rsid w:val="0060464C"/>
    <w:rsid w:val="007007C0"/>
    <w:rsid w:val="0070293E"/>
    <w:rsid w:val="007D6996"/>
    <w:rsid w:val="008375EC"/>
    <w:rsid w:val="008D47A2"/>
    <w:rsid w:val="00B6788B"/>
    <w:rsid w:val="00B950AF"/>
    <w:rsid w:val="00BC020D"/>
    <w:rsid w:val="00DC383C"/>
    <w:rsid w:val="00E4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7DD7F2140F42CC9FCFA2321B53AC9A">
    <w:name w:val="597DD7F2140F42CC9FCFA2321B53AC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D956C724-D05E-4CDE-871D-236553574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SysFricLrng_MDD.dotx</Template>
  <TotalTime>6</TotalTime>
  <Pages>1</Pages>
  <Words>3154</Words>
  <Characters>17980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21092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Matt Leser</cp:lastModifiedBy>
  <cp:revision>10</cp:revision>
  <cp:lastPrinted>2014-12-17T17:01:00Z</cp:lastPrinted>
  <dcterms:created xsi:type="dcterms:W3CDTF">2017-10-04T15:56:00Z</dcterms:created>
  <dcterms:modified xsi:type="dcterms:W3CDTF">2017-10-06T13:47:00Z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