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sz w:val="48"/>
          <w:szCs w:val="48"/>
        </w:rPr>
        <w:alias w:val="Title"/>
        <w:tag w:val=""/>
        <w:id w:val="-74908585"/>
        <w:placeholder>
          <w:docPart w:val="7514155DC0294C79A265DACBE711258B"/>
        </w:placeholder>
        <w:dataBinding w:prefixMappings="xmlns:ns0='http://purl.org/dc/elements/1.1/' xmlns:ns1='http://schemas.openxmlformats.org/package/2006/metadata/core-properties' " w:xpath="/ns1:coreProperties[1]/ns0:title[1]" w:storeItemID="{6C3C8BC8-F283-45AE-878A-BAB7291924A1}"/>
        <w:text/>
      </w:sdtPr>
      <w:sdtEndPr/>
      <w:sdtContent>
        <w:p w14:paraId="22A04DB8" w14:textId="77777777"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14:paraId="7AD249CE" w14:textId="77777777"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14:paraId="70666C5A" w14:textId="77777777" w:rsidR="00D229A6" w:rsidRDefault="007C4A1B"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"Document Version"  \* MERGEFORMAT </w:instrText>
      </w:r>
      <w:r>
        <w:rPr>
          <w:rFonts w:cs="Calibri"/>
          <w:b/>
          <w:sz w:val="48"/>
          <w:szCs w:val="48"/>
        </w:rPr>
        <w:fldChar w:fldCharType="separate"/>
      </w:r>
      <w:proofErr w:type="spellStart"/>
      <w:r w:rsidR="00F22A77">
        <w:rPr>
          <w:rFonts w:cs="Calibri"/>
          <w:b/>
          <w:sz w:val="48"/>
          <w:szCs w:val="48"/>
        </w:rPr>
        <w:t>HiLoadStallLimr</w:t>
      </w:r>
      <w:proofErr w:type="spellEnd"/>
      <w:r>
        <w:rPr>
          <w:rFonts w:cs="Calibri"/>
          <w:b/>
          <w:sz w:val="48"/>
          <w:szCs w:val="48"/>
        </w:rPr>
        <w:fldChar w:fldCharType="end"/>
      </w:r>
    </w:p>
    <w:p w14:paraId="2457B71A" w14:textId="77777777" w:rsidR="005E61CD" w:rsidRPr="007E0373" w:rsidRDefault="005E61CD" w:rsidP="007E0373">
      <w:pPr>
        <w:tabs>
          <w:tab w:val="left" w:pos="4320"/>
          <w:tab w:val="left" w:pos="8640"/>
        </w:tabs>
        <w:spacing w:before="120" w:after="360"/>
        <w:jc w:val="center"/>
        <w:rPr>
          <w:b/>
          <w:sz w:val="36"/>
        </w:rPr>
      </w:pPr>
    </w:p>
    <w:p w14:paraId="54182468" w14:textId="0BF9FE08" w:rsidR="005E61CD" w:rsidRPr="007E0373" w:rsidRDefault="006A349E" w:rsidP="007E0373">
      <w:pPr>
        <w:tabs>
          <w:tab w:val="left" w:pos="4320"/>
          <w:tab w:val="left" w:pos="8640"/>
        </w:tabs>
        <w:spacing w:before="120" w:after="360"/>
        <w:jc w:val="center"/>
        <w:rPr>
          <w:b/>
          <w:sz w:val="36"/>
        </w:rPr>
      </w:pPr>
      <w:ins w:id="0" w:author="Jayakrishnan Thundathil" w:date="2018-03-22T11:05:00Z">
        <w:r>
          <w:rPr>
            <w:b/>
            <w:sz w:val="36"/>
          </w:rPr>
          <w:t>March 22</w:t>
        </w:r>
      </w:ins>
      <w:del w:id="1" w:author="Jayakrishnan Thundathil" w:date="2018-03-22T11:05:00Z">
        <w:r w:rsidR="00C85AFD" w:rsidDel="006A349E">
          <w:rPr>
            <w:b/>
            <w:sz w:val="36"/>
          </w:rPr>
          <w:delText>October 20</w:delText>
        </w:r>
      </w:del>
      <w:r w:rsidR="00C85AFD">
        <w:rPr>
          <w:b/>
          <w:sz w:val="36"/>
        </w:rPr>
        <w:t>, 201</w:t>
      </w:r>
      <w:ins w:id="2" w:author="Jayakrishnan Thundathil" w:date="2018-03-22T11:05:00Z">
        <w:r>
          <w:rPr>
            <w:b/>
            <w:sz w:val="36"/>
          </w:rPr>
          <w:t>8</w:t>
        </w:r>
      </w:ins>
      <w:del w:id="3" w:author="Jayakrishnan Thundathil" w:date="2018-03-22T11:05:00Z">
        <w:r w:rsidR="00C85AFD" w:rsidDel="006A349E">
          <w:rPr>
            <w:b/>
            <w:sz w:val="36"/>
          </w:rPr>
          <w:delText>7</w:delText>
        </w:r>
      </w:del>
    </w:p>
    <w:p w14:paraId="149135E9" w14:textId="77777777"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14:paraId="21CDDC46" w14:textId="3992EC49" w:rsidR="00891F29" w:rsidRPr="00A158C7" w:rsidRDefault="006A349E" w:rsidP="00891F29">
      <w:pPr>
        <w:tabs>
          <w:tab w:val="left" w:pos="4320"/>
          <w:tab w:val="left" w:pos="8640"/>
        </w:tabs>
        <w:jc w:val="center"/>
        <w:rPr>
          <w:b/>
          <w:sz w:val="24"/>
        </w:rPr>
      </w:pPr>
      <w:ins w:id="4" w:author="Jayakrishnan Thundathil" w:date="2018-03-22T11:05:00Z">
        <w:r>
          <w:rPr>
            <w:b/>
            <w:sz w:val="24"/>
          </w:rPr>
          <w:t>Jayakrishnan T,</w:t>
        </w:r>
      </w:ins>
      <w:del w:id="5" w:author="Jayakrishnan Thundathil" w:date="2018-03-22T11:05:00Z">
        <w:r w:rsidR="0053195B" w:rsidDel="006A349E">
          <w:rPr>
            <w:b/>
            <w:sz w:val="24"/>
          </w:rPr>
          <w:delText>Matthew Leser</w:delText>
        </w:r>
      </w:del>
    </w:p>
    <w:p w14:paraId="71883ED8" w14:textId="77777777"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F22A77">
        <w:rPr>
          <w:b/>
          <w:sz w:val="24"/>
        </w:rPr>
        <w:t>Nexteer Automotive</w:t>
      </w:r>
      <w:r>
        <w:rPr>
          <w:b/>
          <w:sz w:val="24"/>
        </w:rPr>
        <w:fldChar w:fldCharType="end"/>
      </w:r>
      <w:r w:rsidR="00A365F0" w:rsidRPr="00A158C7">
        <w:rPr>
          <w:b/>
          <w:sz w:val="24"/>
        </w:rPr>
        <w:t>,</w:t>
      </w:r>
    </w:p>
    <w:p w14:paraId="12DFE75F" w14:textId="77777777"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F22A77">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7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160"/>
        <w:gridCol w:w="1350"/>
        <w:gridCol w:w="1440"/>
      </w:tblGrid>
      <w:tr w:rsidR="00F22A77" w:rsidRPr="00AA38E8" w14:paraId="107E181D" w14:textId="77777777" w:rsidTr="00F22A77">
        <w:trPr>
          <w:jc w:val="center"/>
        </w:trPr>
        <w:tc>
          <w:tcPr>
            <w:tcW w:w="2520" w:type="dxa"/>
          </w:tcPr>
          <w:p w14:paraId="32BBE794" w14:textId="77777777" w:rsidR="00F22A77" w:rsidRPr="00AA38E8" w:rsidRDefault="00F22A77" w:rsidP="00D229A6">
            <w:pPr>
              <w:jc w:val="center"/>
              <w:rPr>
                <w:rFonts w:cs="Calibri"/>
                <w:b/>
              </w:rPr>
            </w:pPr>
            <w:bookmarkStart w:id="6" w:name="_Toc348792978"/>
            <w:bookmarkStart w:id="7" w:name="_Toc348793074"/>
            <w:bookmarkStart w:id="8" w:name="_Toc348793965"/>
            <w:bookmarkStart w:id="9" w:name="_Toc349459173"/>
            <w:bookmarkStart w:id="10" w:name="_Toc349621609"/>
            <w:r w:rsidRPr="00AA38E8">
              <w:rPr>
                <w:rFonts w:cs="Calibri"/>
                <w:b/>
              </w:rPr>
              <w:t>Description</w:t>
            </w:r>
          </w:p>
        </w:tc>
        <w:tc>
          <w:tcPr>
            <w:tcW w:w="2160" w:type="dxa"/>
          </w:tcPr>
          <w:p w14:paraId="6DAFD7DA" w14:textId="77777777" w:rsidR="00F22A77" w:rsidRPr="00AA38E8" w:rsidRDefault="00F22A77" w:rsidP="00D229A6">
            <w:pPr>
              <w:jc w:val="center"/>
              <w:rPr>
                <w:rFonts w:cs="Calibri"/>
                <w:b/>
              </w:rPr>
            </w:pPr>
            <w:r w:rsidRPr="00AA38E8">
              <w:rPr>
                <w:rFonts w:cs="Calibri"/>
                <w:b/>
              </w:rPr>
              <w:t>Author</w:t>
            </w:r>
          </w:p>
        </w:tc>
        <w:tc>
          <w:tcPr>
            <w:tcW w:w="1350" w:type="dxa"/>
          </w:tcPr>
          <w:p w14:paraId="0DF8C427" w14:textId="77777777" w:rsidR="00F22A77" w:rsidRPr="00AA38E8" w:rsidRDefault="00F22A77" w:rsidP="00D229A6">
            <w:pPr>
              <w:jc w:val="center"/>
              <w:rPr>
                <w:rFonts w:cs="Calibri"/>
                <w:b/>
              </w:rPr>
            </w:pPr>
            <w:r w:rsidRPr="00AA38E8">
              <w:rPr>
                <w:rFonts w:cs="Calibri"/>
                <w:b/>
              </w:rPr>
              <w:t>Version</w:t>
            </w:r>
          </w:p>
        </w:tc>
        <w:tc>
          <w:tcPr>
            <w:tcW w:w="1440" w:type="dxa"/>
          </w:tcPr>
          <w:p w14:paraId="1B89CCAF" w14:textId="77777777" w:rsidR="00F22A77" w:rsidRPr="00AA38E8" w:rsidRDefault="00F22A77" w:rsidP="00D229A6">
            <w:pPr>
              <w:jc w:val="center"/>
              <w:rPr>
                <w:rFonts w:cs="Calibri"/>
                <w:b/>
              </w:rPr>
            </w:pPr>
            <w:r w:rsidRPr="00AA38E8">
              <w:rPr>
                <w:rFonts w:cs="Calibri"/>
                <w:b/>
              </w:rPr>
              <w:t>Date</w:t>
            </w:r>
          </w:p>
        </w:tc>
      </w:tr>
      <w:tr w:rsidR="00F22A77" w:rsidRPr="00AA38E8" w14:paraId="7CD34A1A" w14:textId="77777777" w:rsidTr="00F22A77">
        <w:trPr>
          <w:jc w:val="center"/>
        </w:trPr>
        <w:tc>
          <w:tcPr>
            <w:tcW w:w="2520" w:type="dxa"/>
          </w:tcPr>
          <w:p w14:paraId="506FCF66" w14:textId="77777777" w:rsidR="00F22A77" w:rsidRPr="00AA38E8" w:rsidRDefault="00F22A77" w:rsidP="00F22A77">
            <w:pPr>
              <w:jc w:val="center"/>
              <w:rPr>
                <w:rFonts w:cs="Calibri"/>
              </w:rPr>
            </w:pPr>
            <w:r>
              <w:rPr>
                <w:rFonts w:cs="Calibri"/>
              </w:rPr>
              <w:t>Initial Version</w:t>
            </w:r>
          </w:p>
        </w:tc>
        <w:tc>
          <w:tcPr>
            <w:tcW w:w="2160" w:type="dxa"/>
          </w:tcPr>
          <w:p w14:paraId="6C74651A" w14:textId="77777777" w:rsidR="00F22A77" w:rsidRPr="00AA38E8" w:rsidRDefault="00F22A77" w:rsidP="00F22A77">
            <w:pPr>
              <w:jc w:val="center"/>
              <w:rPr>
                <w:rFonts w:cs="Calibri"/>
              </w:rPr>
            </w:pPr>
            <w:r>
              <w:rPr>
                <w:rFonts w:cs="Calibri"/>
              </w:rPr>
              <w:t xml:space="preserve">Krishna </w:t>
            </w:r>
            <w:proofErr w:type="spellStart"/>
            <w:r>
              <w:rPr>
                <w:rFonts w:cs="Calibri"/>
              </w:rPr>
              <w:t>Kanth</w:t>
            </w:r>
            <w:proofErr w:type="spellEnd"/>
            <w:r>
              <w:rPr>
                <w:rFonts w:cs="Calibri"/>
              </w:rPr>
              <w:t xml:space="preserve"> Anne</w:t>
            </w:r>
          </w:p>
        </w:tc>
        <w:tc>
          <w:tcPr>
            <w:tcW w:w="1350" w:type="dxa"/>
          </w:tcPr>
          <w:p w14:paraId="4857899C" w14:textId="77777777" w:rsidR="00F22A77" w:rsidRPr="00AA38E8" w:rsidRDefault="00F22A77" w:rsidP="00F22A77">
            <w:pPr>
              <w:jc w:val="center"/>
              <w:rPr>
                <w:rFonts w:cs="Calibri"/>
              </w:rPr>
            </w:pPr>
            <w:r>
              <w:rPr>
                <w:rFonts w:cs="Calibri"/>
              </w:rPr>
              <w:t>EA4 01.00.01</w:t>
            </w:r>
          </w:p>
        </w:tc>
        <w:tc>
          <w:tcPr>
            <w:tcW w:w="1440" w:type="dxa"/>
          </w:tcPr>
          <w:p w14:paraId="6147068D" w14:textId="77777777" w:rsidR="00F22A77" w:rsidRPr="00AA38E8" w:rsidRDefault="00F22A77" w:rsidP="00F22A77">
            <w:pPr>
              <w:jc w:val="center"/>
              <w:rPr>
                <w:rFonts w:cs="Calibri"/>
              </w:rPr>
            </w:pPr>
            <w:r>
              <w:rPr>
                <w:rFonts w:cs="Calibri"/>
              </w:rPr>
              <w:t>19-Aug-2015</w:t>
            </w:r>
          </w:p>
        </w:tc>
      </w:tr>
      <w:tr w:rsidR="0053195B" w:rsidRPr="00AA38E8" w14:paraId="33564AC3" w14:textId="77777777" w:rsidTr="00F22A77">
        <w:trPr>
          <w:jc w:val="center"/>
        </w:trPr>
        <w:tc>
          <w:tcPr>
            <w:tcW w:w="2520" w:type="dxa"/>
          </w:tcPr>
          <w:p w14:paraId="50CEC373" w14:textId="77777777" w:rsidR="0053195B" w:rsidRDefault="0053195B" w:rsidP="00F22A77">
            <w:pPr>
              <w:jc w:val="center"/>
              <w:rPr>
                <w:rFonts w:cs="Calibri"/>
              </w:rPr>
            </w:pPr>
            <w:r>
              <w:rPr>
                <w:rFonts w:cs="Calibri"/>
              </w:rPr>
              <w:t>Updated to Design Ver 2.0.0</w:t>
            </w:r>
          </w:p>
        </w:tc>
        <w:tc>
          <w:tcPr>
            <w:tcW w:w="2160" w:type="dxa"/>
          </w:tcPr>
          <w:p w14:paraId="272D044C" w14:textId="77777777" w:rsidR="0053195B" w:rsidRDefault="0053195B" w:rsidP="00F22A77">
            <w:pPr>
              <w:jc w:val="center"/>
              <w:rPr>
                <w:rFonts w:cs="Calibri"/>
              </w:rPr>
            </w:pPr>
            <w:r>
              <w:rPr>
                <w:rFonts w:cs="Calibri"/>
              </w:rPr>
              <w:t>Matthew Leser</w:t>
            </w:r>
          </w:p>
        </w:tc>
        <w:tc>
          <w:tcPr>
            <w:tcW w:w="1350" w:type="dxa"/>
          </w:tcPr>
          <w:p w14:paraId="050A9235" w14:textId="77777777" w:rsidR="0053195B" w:rsidRDefault="0053195B" w:rsidP="00F22A77">
            <w:pPr>
              <w:jc w:val="center"/>
              <w:rPr>
                <w:rFonts w:cs="Calibri"/>
              </w:rPr>
            </w:pPr>
            <w:r>
              <w:rPr>
                <w:rFonts w:cs="Calibri"/>
              </w:rPr>
              <w:t>2.0</w:t>
            </w:r>
          </w:p>
        </w:tc>
        <w:tc>
          <w:tcPr>
            <w:tcW w:w="1440" w:type="dxa"/>
          </w:tcPr>
          <w:p w14:paraId="0197B062" w14:textId="77777777" w:rsidR="0053195B" w:rsidRDefault="0053195B" w:rsidP="00F22A77">
            <w:pPr>
              <w:jc w:val="center"/>
              <w:rPr>
                <w:rFonts w:cs="Calibri"/>
              </w:rPr>
            </w:pPr>
            <w:r>
              <w:rPr>
                <w:rFonts w:cs="Calibri"/>
              </w:rPr>
              <w:t>28-Feb-2017</w:t>
            </w:r>
          </w:p>
        </w:tc>
      </w:tr>
      <w:tr w:rsidR="00C85AFD" w:rsidRPr="00AA38E8" w14:paraId="2AD0F2D6" w14:textId="77777777" w:rsidTr="00F22A77">
        <w:trPr>
          <w:jc w:val="center"/>
        </w:trPr>
        <w:tc>
          <w:tcPr>
            <w:tcW w:w="2520" w:type="dxa"/>
          </w:tcPr>
          <w:p w14:paraId="107EE64C" w14:textId="77777777" w:rsidR="00C85AFD" w:rsidRDefault="00C85AFD" w:rsidP="00F22A77">
            <w:pPr>
              <w:jc w:val="center"/>
              <w:rPr>
                <w:rFonts w:cs="Calibri"/>
              </w:rPr>
            </w:pPr>
            <w:r>
              <w:rPr>
                <w:rFonts w:cs="Calibri"/>
              </w:rPr>
              <w:t>Updated Diagram</w:t>
            </w:r>
          </w:p>
        </w:tc>
        <w:tc>
          <w:tcPr>
            <w:tcW w:w="2160" w:type="dxa"/>
          </w:tcPr>
          <w:p w14:paraId="6F55AD36" w14:textId="77777777" w:rsidR="00C85AFD" w:rsidRDefault="00C85AFD" w:rsidP="00F22A77">
            <w:pPr>
              <w:jc w:val="center"/>
              <w:rPr>
                <w:rFonts w:cs="Calibri"/>
              </w:rPr>
            </w:pPr>
            <w:r>
              <w:rPr>
                <w:rFonts w:cs="Calibri"/>
              </w:rPr>
              <w:t>Matthew Leser</w:t>
            </w:r>
          </w:p>
        </w:tc>
        <w:tc>
          <w:tcPr>
            <w:tcW w:w="1350" w:type="dxa"/>
          </w:tcPr>
          <w:p w14:paraId="44E2F0A2" w14:textId="77777777" w:rsidR="00C85AFD" w:rsidRDefault="00C85AFD" w:rsidP="00F22A77">
            <w:pPr>
              <w:jc w:val="center"/>
              <w:rPr>
                <w:rFonts w:cs="Calibri"/>
              </w:rPr>
            </w:pPr>
            <w:r>
              <w:rPr>
                <w:rFonts w:cs="Calibri"/>
              </w:rPr>
              <w:t>3.0</w:t>
            </w:r>
          </w:p>
        </w:tc>
        <w:tc>
          <w:tcPr>
            <w:tcW w:w="1440" w:type="dxa"/>
          </w:tcPr>
          <w:p w14:paraId="51364A65" w14:textId="77777777" w:rsidR="00C85AFD" w:rsidRDefault="00C85AFD" w:rsidP="00F22A77">
            <w:pPr>
              <w:jc w:val="center"/>
              <w:rPr>
                <w:rFonts w:cs="Calibri"/>
              </w:rPr>
            </w:pPr>
            <w:r>
              <w:rPr>
                <w:rFonts w:cs="Calibri"/>
              </w:rPr>
              <w:t>20-Oct-2017</w:t>
            </w:r>
          </w:p>
        </w:tc>
      </w:tr>
      <w:tr w:rsidR="006A349E" w:rsidRPr="00AA38E8" w14:paraId="18094E3D" w14:textId="77777777" w:rsidTr="00F22A77">
        <w:trPr>
          <w:jc w:val="center"/>
          <w:ins w:id="11" w:author="Jayakrishnan Thundathil" w:date="2018-03-22T11:05:00Z"/>
        </w:trPr>
        <w:tc>
          <w:tcPr>
            <w:tcW w:w="2520" w:type="dxa"/>
          </w:tcPr>
          <w:p w14:paraId="0F9CEE23" w14:textId="5E5BF868" w:rsidR="006A349E" w:rsidRDefault="006A349E" w:rsidP="00F22A77">
            <w:pPr>
              <w:jc w:val="center"/>
              <w:rPr>
                <w:ins w:id="12" w:author="Jayakrishnan Thundathil" w:date="2018-03-22T11:05:00Z"/>
                <w:rFonts w:cs="Calibri"/>
              </w:rPr>
            </w:pPr>
            <w:ins w:id="13" w:author="Jayakrishnan Thundathil" w:date="2018-03-22T11:05:00Z">
              <w:r>
                <w:rPr>
                  <w:rFonts w:cs="Calibri"/>
                </w:rPr>
                <w:t>Updated Local constant values</w:t>
              </w:r>
            </w:ins>
          </w:p>
        </w:tc>
        <w:tc>
          <w:tcPr>
            <w:tcW w:w="2160" w:type="dxa"/>
          </w:tcPr>
          <w:p w14:paraId="12687A8D" w14:textId="244C6C2F" w:rsidR="006A349E" w:rsidRDefault="006A349E" w:rsidP="00F22A77">
            <w:pPr>
              <w:jc w:val="center"/>
              <w:rPr>
                <w:ins w:id="14" w:author="Jayakrishnan Thundathil" w:date="2018-03-22T11:05:00Z"/>
                <w:rFonts w:cs="Calibri"/>
              </w:rPr>
            </w:pPr>
            <w:ins w:id="15" w:author="Jayakrishnan Thundathil" w:date="2018-03-22T11:05:00Z">
              <w:r>
                <w:rPr>
                  <w:rFonts w:cs="Calibri"/>
                </w:rPr>
                <w:t>Jayakrishnan T</w:t>
              </w:r>
            </w:ins>
          </w:p>
        </w:tc>
        <w:tc>
          <w:tcPr>
            <w:tcW w:w="1350" w:type="dxa"/>
          </w:tcPr>
          <w:p w14:paraId="4D3231CA" w14:textId="26E5F819" w:rsidR="006A349E" w:rsidRDefault="006A349E" w:rsidP="00F22A77">
            <w:pPr>
              <w:jc w:val="center"/>
              <w:rPr>
                <w:ins w:id="16" w:author="Jayakrishnan Thundathil" w:date="2018-03-22T11:05:00Z"/>
                <w:rFonts w:cs="Calibri"/>
              </w:rPr>
            </w:pPr>
            <w:ins w:id="17" w:author="Jayakrishnan Thundathil" w:date="2018-03-22T11:06:00Z">
              <w:r>
                <w:rPr>
                  <w:rFonts w:cs="Calibri"/>
                </w:rPr>
                <w:t>4.0</w:t>
              </w:r>
            </w:ins>
          </w:p>
        </w:tc>
        <w:tc>
          <w:tcPr>
            <w:tcW w:w="1440" w:type="dxa"/>
          </w:tcPr>
          <w:p w14:paraId="19ACDF90" w14:textId="15E62059" w:rsidR="006A349E" w:rsidRDefault="006A349E" w:rsidP="00F22A77">
            <w:pPr>
              <w:jc w:val="center"/>
              <w:rPr>
                <w:ins w:id="18" w:author="Jayakrishnan Thundathil" w:date="2018-03-22T11:05:00Z"/>
                <w:rFonts w:cs="Calibri"/>
              </w:rPr>
            </w:pPr>
            <w:ins w:id="19" w:author="Jayakrishnan Thundathil" w:date="2018-03-22T11:06:00Z">
              <w:r>
                <w:rPr>
                  <w:rFonts w:cs="Calibri"/>
                </w:rPr>
                <w:t>22-Mar-2018</w:t>
              </w:r>
            </w:ins>
          </w:p>
        </w:tc>
      </w:tr>
    </w:tbl>
    <w:p w14:paraId="2D00D608" w14:textId="77777777" w:rsidR="0060359A" w:rsidRDefault="0060359A">
      <w:pPr>
        <w:spacing w:after="0"/>
        <w:rPr>
          <w:b/>
          <w:sz w:val="28"/>
          <w:szCs w:val="28"/>
          <w:u w:val="single"/>
        </w:rPr>
      </w:pPr>
    </w:p>
    <w:p w14:paraId="141FC607" w14:textId="77777777" w:rsidR="00EE3BBC" w:rsidRPr="0060359A" w:rsidRDefault="00EE3BBC">
      <w:pPr>
        <w:spacing w:after="0"/>
        <w:rPr>
          <w:b/>
          <w:sz w:val="28"/>
          <w:szCs w:val="28"/>
        </w:rPr>
      </w:pPr>
      <w:r w:rsidRPr="0060359A">
        <w:rPr>
          <w:b/>
          <w:sz w:val="28"/>
          <w:szCs w:val="28"/>
        </w:rPr>
        <w:br w:type="page"/>
      </w:r>
    </w:p>
    <w:p w14:paraId="21FCBB35" w14:textId="77777777" w:rsidR="0060359A" w:rsidRDefault="0060359A">
      <w:pPr>
        <w:spacing w:after="0"/>
        <w:rPr>
          <w:b/>
          <w:sz w:val="28"/>
          <w:szCs w:val="28"/>
          <w:u w:val="single"/>
        </w:rPr>
      </w:pPr>
    </w:p>
    <w:p w14:paraId="77A6B0B9" w14:textId="77777777" w:rsidR="009203DC" w:rsidRDefault="00891F29" w:rsidP="00E16D14">
      <w:pPr>
        <w:jc w:val="center"/>
        <w:rPr>
          <w:noProof/>
        </w:rPr>
      </w:pPr>
      <w:r w:rsidRPr="00C728E9">
        <w:rPr>
          <w:b/>
          <w:sz w:val="32"/>
          <w:szCs w:val="32"/>
          <w:u w:val="single"/>
        </w:rPr>
        <w:t>Table of Contents</w:t>
      </w:r>
      <w:r w:rsidR="00E16D14">
        <w:rPr>
          <w:caps/>
          <w:sz w:val="32"/>
          <w:szCs w:val="32"/>
        </w:rPr>
        <w:fldChar w:fldCharType="begin"/>
      </w:r>
      <w:r w:rsidR="00E16D14" w:rsidRPr="00C728E9">
        <w:rPr>
          <w:caps/>
          <w:sz w:val="32"/>
          <w:szCs w:val="32"/>
        </w:rPr>
        <w:instrText xml:space="preserve"> TOC \o "2-3" \h \z \t "Heading 1,1,Heading 7,1" </w:instrText>
      </w:r>
      <w:r w:rsidR="00E16D14">
        <w:rPr>
          <w:caps/>
          <w:sz w:val="32"/>
          <w:szCs w:val="32"/>
        </w:rPr>
        <w:fldChar w:fldCharType="separate"/>
      </w:r>
    </w:p>
    <w:p w14:paraId="50D6AC8E" w14:textId="77777777" w:rsidR="009203DC" w:rsidRDefault="004506CA">
      <w:pPr>
        <w:pStyle w:val="TOC1"/>
        <w:rPr>
          <w:rFonts w:eastAsiaTheme="minorEastAsia"/>
          <w:b w:val="0"/>
          <w:color w:val="auto"/>
          <w:kern w:val="0"/>
          <w:sz w:val="22"/>
          <w:szCs w:val="22"/>
          <w:lang w:val="en-US"/>
        </w:rPr>
      </w:pPr>
      <w:hyperlink w:anchor="_Toc428361500" w:history="1">
        <w:r w:rsidR="009203DC" w:rsidRPr="00922F53">
          <w:rPr>
            <w:rStyle w:val="Hyperlink"/>
          </w:rPr>
          <w:t>1</w:t>
        </w:r>
        <w:r w:rsidR="009203DC">
          <w:rPr>
            <w:rFonts w:eastAsiaTheme="minorEastAsia"/>
            <w:b w:val="0"/>
            <w:color w:val="auto"/>
            <w:kern w:val="0"/>
            <w:sz w:val="22"/>
            <w:szCs w:val="22"/>
            <w:lang w:val="en-US"/>
          </w:rPr>
          <w:tab/>
        </w:r>
        <w:r w:rsidR="009203DC" w:rsidRPr="00922F53">
          <w:rPr>
            <w:rStyle w:val="Hyperlink"/>
          </w:rPr>
          <w:t>Introduction</w:t>
        </w:r>
        <w:r w:rsidR="009203DC">
          <w:rPr>
            <w:webHidden/>
          </w:rPr>
          <w:tab/>
        </w:r>
        <w:r w:rsidR="009203DC">
          <w:rPr>
            <w:webHidden/>
          </w:rPr>
          <w:fldChar w:fldCharType="begin"/>
        </w:r>
        <w:r w:rsidR="009203DC">
          <w:rPr>
            <w:webHidden/>
          </w:rPr>
          <w:instrText xml:space="preserve"> PAGEREF _Toc428361500 \h </w:instrText>
        </w:r>
        <w:r w:rsidR="009203DC">
          <w:rPr>
            <w:webHidden/>
          </w:rPr>
        </w:r>
        <w:r w:rsidR="009203DC">
          <w:rPr>
            <w:webHidden/>
          </w:rPr>
          <w:fldChar w:fldCharType="separate"/>
        </w:r>
        <w:r w:rsidR="009203DC">
          <w:rPr>
            <w:webHidden/>
          </w:rPr>
          <w:t>5</w:t>
        </w:r>
        <w:r w:rsidR="009203DC">
          <w:rPr>
            <w:webHidden/>
          </w:rPr>
          <w:fldChar w:fldCharType="end"/>
        </w:r>
      </w:hyperlink>
    </w:p>
    <w:p w14:paraId="56A6AD75" w14:textId="77777777" w:rsidR="009203DC" w:rsidRDefault="004506CA">
      <w:pPr>
        <w:pStyle w:val="TOC2"/>
        <w:rPr>
          <w:rFonts w:asciiTheme="minorHAnsi" w:eastAsiaTheme="minorEastAsia" w:hAnsiTheme="minorHAnsi"/>
          <w:color w:val="auto"/>
          <w:kern w:val="0"/>
          <w:szCs w:val="22"/>
        </w:rPr>
      </w:pPr>
      <w:hyperlink w:anchor="_Toc428361501" w:history="1">
        <w:r w:rsidR="009203DC" w:rsidRPr="00922F53">
          <w:rPr>
            <w:rStyle w:val="Hyperlink"/>
          </w:rPr>
          <w:t>1.1</w:t>
        </w:r>
        <w:r w:rsidR="009203DC">
          <w:rPr>
            <w:rFonts w:asciiTheme="minorHAnsi" w:eastAsiaTheme="minorEastAsia" w:hAnsiTheme="minorHAnsi"/>
            <w:color w:val="auto"/>
            <w:kern w:val="0"/>
            <w:szCs w:val="22"/>
          </w:rPr>
          <w:tab/>
        </w:r>
        <w:r w:rsidR="009203DC" w:rsidRPr="00922F53">
          <w:rPr>
            <w:rStyle w:val="Hyperlink"/>
          </w:rPr>
          <w:t>Purpose</w:t>
        </w:r>
        <w:r w:rsidR="009203DC">
          <w:rPr>
            <w:webHidden/>
          </w:rPr>
          <w:tab/>
        </w:r>
        <w:r w:rsidR="009203DC">
          <w:rPr>
            <w:webHidden/>
          </w:rPr>
          <w:fldChar w:fldCharType="begin"/>
        </w:r>
        <w:r w:rsidR="009203DC">
          <w:rPr>
            <w:webHidden/>
          </w:rPr>
          <w:instrText xml:space="preserve"> PAGEREF _Toc428361501 \h </w:instrText>
        </w:r>
        <w:r w:rsidR="009203DC">
          <w:rPr>
            <w:webHidden/>
          </w:rPr>
        </w:r>
        <w:r w:rsidR="009203DC">
          <w:rPr>
            <w:webHidden/>
          </w:rPr>
          <w:fldChar w:fldCharType="separate"/>
        </w:r>
        <w:r w:rsidR="009203DC">
          <w:rPr>
            <w:webHidden/>
          </w:rPr>
          <w:t>5</w:t>
        </w:r>
        <w:r w:rsidR="009203DC">
          <w:rPr>
            <w:webHidden/>
          </w:rPr>
          <w:fldChar w:fldCharType="end"/>
        </w:r>
      </w:hyperlink>
    </w:p>
    <w:p w14:paraId="53595498" w14:textId="77777777" w:rsidR="009203DC" w:rsidRDefault="004506CA">
      <w:pPr>
        <w:pStyle w:val="TOC1"/>
        <w:rPr>
          <w:rFonts w:eastAsiaTheme="minorEastAsia"/>
          <w:b w:val="0"/>
          <w:color w:val="auto"/>
          <w:kern w:val="0"/>
          <w:sz w:val="22"/>
          <w:szCs w:val="22"/>
          <w:lang w:val="en-US"/>
        </w:rPr>
      </w:pPr>
      <w:hyperlink w:anchor="_Toc428361502" w:history="1">
        <w:r w:rsidR="009203DC" w:rsidRPr="00922F53">
          <w:rPr>
            <w:rStyle w:val="Hyperlink"/>
            <w:rFonts w:ascii="Calibri" w:hAnsi="Calibri" w:cs="Calibri"/>
          </w:rPr>
          <w:t>2</w:t>
        </w:r>
        <w:r w:rsidR="009203DC">
          <w:rPr>
            <w:rFonts w:eastAsiaTheme="minorEastAsia"/>
            <w:b w:val="0"/>
            <w:color w:val="auto"/>
            <w:kern w:val="0"/>
            <w:sz w:val="22"/>
            <w:szCs w:val="22"/>
            <w:lang w:val="en-US"/>
          </w:rPr>
          <w:tab/>
        </w:r>
        <w:r w:rsidR="009203DC" w:rsidRPr="00922F53">
          <w:rPr>
            <w:rStyle w:val="Hyperlink"/>
            <w:rFonts w:ascii="Calibri" w:hAnsi="Calibri" w:cs="Calibri"/>
          </w:rPr>
          <w:t>HiLoadStallLimr &amp; High-Level Description</w:t>
        </w:r>
        <w:r w:rsidR="009203DC">
          <w:rPr>
            <w:webHidden/>
          </w:rPr>
          <w:tab/>
        </w:r>
        <w:r w:rsidR="009203DC">
          <w:rPr>
            <w:webHidden/>
          </w:rPr>
          <w:fldChar w:fldCharType="begin"/>
        </w:r>
        <w:r w:rsidR="009203DC">
          <w:rPr>
            <w:webHidden/>
          </w:rPr>
          <w:instrText xml:space="preserve"> PAGEREF _Toc428361502 \h </w:instrText>
        </w:r>
        <w:r w:rsidR="009203DC">
          <w:rPr>
            <w:webHidden/>
          </w:rPr>
        </w:r>
        <w:r w:rsidR="009203DC">
          <w:rPr>
            <w:webHidden/>
          </w:rPr>
          <w:fldChar w:fldCharType="separate"/>
        </w:r>
        <w:r w:rsidR="009203DC">
          <w:rPr>
            <w:webHidden/>
          </w:rPr>
          <w:t>6</w:t>
        </w:r>
        <w:r w:rsidR="009203DC">
          <w:rPr>
            <w:webHidden/>
          </w:rPr>
          <w:fldChar w:fldCharType="end"/>
        </w:r>
      </w:hyperlink>
    </w:p>
    <w:p w14:paraId="250F250F" w14:textId="77777777" w:rsidR="009203DC" w:rsidRDefault="004506CA">
      <w:pPr>
        <w:pStyle w:val="TOC1"/>
        <w:rPr>
          <w:rFonts w:eastAsiaTheme="minorEastAsia"/>
          <w:b w:val="0"/>
          <w:color w:val="auto"/>
          <w:kern w:val="0"/>
          <w:sz w:val="22"/>
          <w:szCs w:val="22"/>
          <w:lang w:val="en-US"/>
        </w:rPr>
      </w:pPr>
      <w:hyperlink w:anchor="_Toc428361503" w:history="1">
        <w:r w:rsidR="009203DC" w:rsidRPr="00922F53">
          <w:rPr>
            <w:rStyle w:val="Hyperlink"/>
            <w:rFonts w:ascii="Calibri" w:hAnsi="Calibri" w:cs="Calibri"/>
          </w:rPr>
          <w:t>3</w:t>
        </w:r>
        <w:r w:rsidR="009203DC">
          <w:rPr>
            <w:rFonts w:eastAsiaTheme="minorEastAsia"/>
            <w:b w:val="0"/>
            <w:color w:val="auto"/>
            <w:kern w:val="0"/>
            <w:sz w:val="22"/>
            <w:szCs w:val="22"/>
            <w:lang w:val="en-US"/>
          </w:rPr>
          <w:tab/>
        </w:r>
        <w:r w:rsidR="009203DC" w:rsidRPr="00922F53">
          <w:rPr>
            <w:rStyle w:val="Hyperlink"/>
            <w:rFonts w:ascii="Calibri" w:hAnsi="Calibri" w:cs="Calibri"/>
          </w:rPr>
          <w:t>Design details of software module</w:t>
        </w:r>
        <w:r w:rsidR="009203DC">
          <w:rPr>
            <w:webHidden/>
          </w:rPr>
          <w:tab/>
        </w:r>
        <w:r w:rsidR="009203DC">
          <w:rPr>
            <w:webHidden/>
          </w:rPr>
          <w:fldChar w:fldCharType="begin"/>
        </w:r>
        <w:r w:rsidR="009203DC">
          <w:rPr>
            <w:webHidden/>
          </w:rPr>
          <w:instrText xml:space="preserve"> PAGEREF _Toc428361503 \h </w:instrText>
        </w:r>
        <w:r w:rsidR="009203DC">
          <w:rPr>
            <w:webHidden/>
          </w:rPr>
        </w:r>
        <w:r w:rsidR="009203DC">
          <w:rPr>
            <w:webHidden/>
          </w:rPr>
          <w:fldChar w:fldCharType="separate"/>
        </w:r>
        <w:r w:rsidR="009203DC">
          <w:rPr>
            <w:webHidden/>
          </w:rPr>
          <w:t>7</w:t>
        </w:r>
        <w:r w:rsidR="009203DC">
          <w:rPr>
            <w:webHidden/>
          </w:rPr>
          <w:fldChar w:fldCharType="end"/>
        </w:r>
      </w:hyperlink>
    </w:p>
    <w:p w14:paraId="510D821F" w14:textId="77777777" w:rsidR="009203DC" w:rsidRDefault="004506CA">
      <w:pPr>
        <w:pStyle w:val="TOC2"/>
        <w:rPr>
          <w:rFonts w:asciiTheme="minorHAnsi" w:eastAsiaTheme="minorEastAsia" w:hAnsiTheme="minorHAnsi"/>
          <w:color w:val="auto"/>
          <w:kern w:val="0"/>
          <w:szCs w:val="22"/>
        </w:rPr>
      </w:pPr>
      <w:hyperlink w:anchor="_Toc428361504" w:history="1">
        <w:r w:rsidR="009203DC" w:rsidRPr="00922F53">
          <w:rPr>
            <w:rStyle w:val="Hyperlink"/>
            <w:rFonts w:cs="Calibri"/>
          </w:rPr>
          <w:t>3.1</w:t>
        </w:r>
        <w:r w:rsidR="009203DC">
          <w:rPr>
            <w:rFonts w:asciiTheme="minorHAnsi" w:eastAsiaTheme="minorEastAsia" w:hAnsiTheme="minorHAnsi"/>
            <w:color w:val="auto"/>
            <w:kern w:val="0"/>
            <w:szCs w:val="22"/>
          </w:rPr>
          <w:tab/>
        </w:r>
        <w:r w:rsidR="009203DC" w:rsidRPr="00922F53">
          <w:rPr>
            <w:rStyle w:val="Hyperlink"/>
          </w:rPr>
          <w:t>Graphical</w:t>
        </w:r>
        <w:r w:rsidR="009203DC" w:rsidRPr="00922F53">
          <w:rPr>
            <w:rStyle w:val="Hyperlink"/>
            <w:rFonts w:cs="Calibri"/>
          </w:rPr>
          <w:t xml:space="preserve"> representation of HiLoadStallLimr</w:t>
        </w:r>
        <w:r w:rsidR="009203DC">
          <w:rPr>
            <w:webHidden/>
          </w:rPr>
          <w:tab/>
        </w:r>
        <w:r w:rsidR="009203DC">
          <w:rPr>
            <w:webHidden/>
          </w:rPr>
          <w:fldChar w:fldCharType="begin"/>
        </w:r>
        <w:r w:rsidR="009203DC">
          <w:rPr>
            <w:webHidden/>
          </w:rPr>
          <w:instrText xml:space="preserve"> PAGEREF _Toc428361504 \h </w:instrText>
        </w:r>
        <w:r w:rsidR="009203DC">
          <w:rPr>
            <w:webHidden/>
          </w:rPr>
        </w:r>
        <w:r w:rsidR="009203DC">
          <w:rPr>
            <w:webHidden/>
          </w:rPr>
          <w:fldChar w:fldCharType="separate"/>
        </w:r>
        <w:r w:rsidR="009203DC">
          <w:rPr>
            <w:webHidden/>
          </w:rPr>
          <w:t>7</w:t>
        </w:r>
        <w:r w:rsidR="009203DC">
          <w:rPr>
            <w:webHidden/>
          </w:rPr>
          <w:fldChar w:fldCharType="end"/>
        </w:r>
      </w:hyperlink>
    </w:p>
    <w:p w14:paraId="0E45B8A8" w14:textId="77777777" w:rsidR="009203DC" w:rsidRDefault="004506CA">
      <w:pPr>
        <w:pStyle w:val="TOC2"/>
        <w:rPr>
          <w:rFonts w:asciiTheme="minorHAnsi" w:eastAsiaTheme="minorEastAsia" w:hAnsiTheme="minorHAnsi"/>
          <w:color w:val="auto"/>
          <w:kern w:val="0"/>
          <w:szCs w:val="22"/>
        </w:rPr>
      </w:pPr>
      <w:hyperlink w:anchor="_Toc428361505" w:history="1">
        <w:r w:rsidR="009203DC" w:rsidRPr="00922F53">
          <w:rPr>
            <w:rStyle w:val="Hyperlink"/>
            <w:rFonts w:cs="Calibri"/>
          </w:rPr>
          <w:t>3.2</w:t>
        </w:r>
        <w:r w:rsidR="009203DC">
          <w:rPr>
            <w:rFonts w:asciiTheme="minorHAnsi" w:eastAsiaTheme="minorEastAsia" w:hAnsiTheme="minorHAnsi"/>
            <w:color w:val="auto"/>
            <w:kern w:val="0"/>
            <w:szCs w:val="22"/>
          </w:rPr>
          <w:tab/>
        </w:r>
        <w:r w:rsidR="009203DC" w:rsidRPr="00922F53">
          <w:rPr>
            <w:rStyle w:val="Hyperlink"/>
            <w:rFonts w:cs="Calibri"/>
          </w:rPr>
          <w:t>Data Flow Diagram</w:t>
        </w:r>
        <w:r w:rsidR="009203DC">
          <w:rPr>
            <w:webHidden/>
          </w:rPr>
          <w:tab/>
        </w:r>
        <w:r w:rsidR="009203DC">
          <w:rPr>
            <w:webHidden/>
          </w:rPr>
          <w:fldChar w:fldCharType="begin"/>
        </w:r>
        <w:r w:rsidR="009203DC">
          <w:rPr>
            <w:webHidden/>
          </w:rPr>
          <w:instrText xml:space="preserve"> PAGEREF _Toc428361505 \h </w:instrText>
        </w:r>
        <w:r w:rsidR="009203DC">
          <w:rPr>
            <w:webHidden/>
          </w:rPr>
        </w:r>
        <w:r w:rsidR="009203DC">
          <w:rPr>
            <w:webHidden/>
          </w:rPr>
          <w:fldChar w:fldCharType="separate"/>
        </w:r>
        <w:r w:rsidR="009203DC">
          <w:rPr>
            <w:webHidden/>
          </w:rPr>
          <w:t>7</w:t>
        </w:r>
        <w:r w:rsidR="009203DC">
          <w:rPr>
            <w:webHidden/>
          </w:rPr>
          <w:fldChar w:fldCharType="end"/>
        </w:r>
      </w:hyperlink>
    </w:p>
    <w:p w14:paraId="23C9ACE5" w14:textId="77777777" w:rsidR="009203DC" w:rsidRDefault="004506CA">
      <w:pPr>
        <w:pStyle w:val="TOC3"/>
        <w:tabs>
          <w:tab w:val="left" w:pos="1200"/>
        </w:tabs>
        <w:rPr>
          <w:rFonts w:asciiTheme="minorHAnsi" w:eastAsiaTheme="minorEastAsia" w:hAnsiTheme="minorHAnsi"/>
          <w:color w:val="auto"/>
          <w:kern w:val="0"/>
          <w:sz w:val="22"/>
          <w:szCs w:val="22"/>
        </w:rPr>
      </w:pPr>
      <w:hyperlink w:anchor="_Toc428361506" w:history="1">
        <w:r w:rsidR="009203DC" w:rsidRPr="00922F53">
          <w:rPr>
            <w:rStyle w:val="Hyperlink"/>
            <w:rFonts w:cs="Calibri"/>
          </w:rPr>
          <w:t>3.2.1</w:t>
        </w:r>
        <w:r w:rsidR="009203DC">
          <w:rPr>
            <w:rFonts w:asciiTheme="minorHAnsi" w:eastAsiaTheme="minorEastAsia" w:hAnsiTheme="minorHAnsi"/>
            <w:color w:val="auto"/>
            <w:kern w:val="0"/>
            <w:sz w:val="22"/>
            <w:szCs w:val="22"/>
          </w:rPr>
          <w:tab/>
        </w:r>
        <w:r w:rsidR="009203DC" w:rsidRPr="00922F53">
          <w:rPr>
            <w:rStyle w:val="Hyperlink"/>
          </w:rPr>
          <w:t xml:space="preserve">Component </w:t>
        </w:r>
        <w:r w:rsidR="009203DC" w:rsidRPr="00922F53">
          <w:rPr>
            <w:rStyle w:val="Hyperlink"/>
            <w:rFonts w:cs="Calibri"/>
          </w:rPr>
          <w:t>level DFD</w:t>
        </w:r>
        <w:r w:rsidR="009203DC">
          <w:rPr>
            <w:webHidden/>
          </w:rPr>
          <w:tab/>
        </w:r>
        <w:r w:rsidR="009203DC">
          <w:rPr>
            <w:webHidden/>
          </w:rPr>
          <w:fldChar w:fldCharType="begin"/>
        </w:r>
        <w:r w:rsidR="009203DC">
          <w:rPr>
            <w:webHidden/>
          </w:rPr>
          <w:instrText xml:space="preserve"> PAGEREF _Toc428361506 \h </w:instrText>
        </w:r>
        <w:r w:rsidR="009203DC">
          <w:rPr>
            <w:webHidden/>
          </w:rPr>
        </w:r>
        <w:r w:rsidR="009203DC">
          <w:rPr>
            <w:webHidden/>
          </w:rPr>
          <w:fldChar w:fldCharType="separate"/>
        </w:r>
        <w:r w:rsidR="009203DC">
          <w:rPr>
            <w:webHidden/>
          </w:rPr>
          <w:t>7</w:t>
        </w:r>
        <w:r w:rsidR="009203DC">
          <w:rPr>
            <w:webHidden/>
          </w:rPr>
          <w:fldChar w:fldCharType="end"/>
        </w:r>
      </w:hyperlink>
    </w:p>
    <w:p w14:paraId="0AFA98F3" w14:textId="77777777" w:rsidR="009203DC" w:rsidRDefault="004506CA">
      <w:pPr>
        <w:pStyle w:val="TOC3"/>
        <w:tabs>
          <w:tab w:val="left" w:pos="1200"/>
        </w:tabs>
        <w:rPr>
          <w:rFonts w:asciiTheme="minorHAnsi" w:eastAsiaTheme="minorEastAsia" w:hAnsiTheme="minorHAnsi"/>
          <w:color w:val="auto"/>
          <w:kern w:val="0"/>
          <w:sz w:val="22"/>
          <w:szCs w:val="22"/>
        </w:rPr>
      </w:pPr>
      <w:hyperlink w:anchor="_Toc428361507" w:history="1">
        <w:r w:rsidR="009203DC" w:rsidRPr="00922F53">
          <w:rPr>
            <w:rStyle w:val="Hyperlink"/>
            <w:rFonts w:cs="Calibri"/>
          </w:rPr>
          <w:t>3.2.2</w:t>
        </w:r>
        <w:r w:rsidR="009203DC">
          <w:rPr>
            <w:rFonts w:asciiTheme="minorHAnsi" w:eastAsiaTheme="minorEastAsia" w:hAnsiTheme="minorHAnsi"/>
            <w:color w:val="auto"/>
            <w:kern w:val="0"/>
            <w:sz w:val="22"/>
            <w:szCs w:val="22"/>
          </w:rPr>
          <w:tab/>
        </w:r>
        <w:r w:rsidR="009203DC" w:rsidRPr="00922F53">
          <w:rPr>
            <w:rStyle w:val="Hyperlink"/>
          </w:rPr>
          <w:t xml:space="preserve">Function </w:t>
        </w:r>
        <w:r w:rsidR="009203DC" w:rsidRPr="00922F53">
          <w:rPr>
            <w:rStyle w:val="Hyperlink"/>
            <w:rFonts w:cs="Calibri"/>
          </w:rPr>
          <w:t>level DFD</w:t>
        </w:r>
        <w:r w:rsidR="009203DC">
          <w:rPr>
            <w:webHidden/>
          </w:rPr>
          <w:tab/>
        </w:r>
        <w:r w:rsidR="009203DC">
          <w:rPr>
            <w:webHidden/>
          </w:rPr>
          <w:fldChar w:fldCharType="begin"/>
        </w:r>
        <w:r w:rsidR="009203DC">
          <w:rPr>
            <w:webHidden/>
          </w:rPr>
          <w:instrText xml:space="preserve"> PAGEREF _Toc428361507 \h </w:instrText>
        </w:r>
        <w:r w:rsidR="009203DC">
          <w:rPr>
            <w:webHidden/>
          </w:rPr>
        </w:r>
        <w:r w:rsidR="009203DC">
          <w:rPr>
            <w:webHidden/>
          </w:rPr>
          <w:fldChar w:fldCharType="separate"/>
        </w:r>
        <w:r w:rsidR="009203DC">
          <w:rPr>
            <w:webHidden/>
          </w:rPr>
          <w:t>7</w:t>
        </w:r>
        <w:r w:rsidR="009203DC">
          <w:rPr>
            <w:webHidden/>
          </w:rPr>
          <w:fldChar w:fldCharType="end"/>
        </w:r>
      </w:hyperlink>
    </w:p>
    <w:p w14:paraId="4ACA47E4" w14:textId="77777777" w:rsidR="009203DC" w:rsidRDefault="004506CA">
      <w:pPr>
        <w:pStyle w:val="TOC1"/>
        <w:rPr>
          <w:rFonts w:eastAsiaTheme="minorEastAsia"/>
          <w:b w:val="0"/>
          <w:color w:val="auto"/>
          <w:kern w:val="0"/>
          <w:sz w:val="22"/>
          <w:szCs w:val="22"/>
          <w:lang w:val="en-US"/>
        </w:rPr>
      </w:pPr>
      <w:hyperlink w:anchor="_Toc428361508" w:history="1">
        <w:r w:rsidR="009203DC" w:rsidRPr="00922F53">
          <w:rPr>
            <w:rStyle w:val="Hyperlink"/>
            <w:rFonts w:ascii="Calibri" w:hAnsi="Calibri" w:cs="Calibri"/>
          </w:rPr>
          <w:t>4</w:t>
        </w:r>
        <w:r w:rsidR="009203DC">
          <w:rPr>
            <w:rFonts w:eastAsiaTheme="minorEastAsia"/>
            <w:b w:val="0"/>
            <w:color w:val="auto"/>
            <w:kern w:val="0"/>
            <w:sz w:val="22"/>
            <w:szCs w:val="22"/>
            <w:lang w:val="en-US"/>
          </w:rPr>
          <w:tab/>
        </w:r>
        <w:r w:rsidR="009203DC" w:rsidRPr="00922F53">
          <w:rPr>
            <w:rStyle w:val="Hyperlink"/>
            <w:rFonts w:ascii="Calibri" w:hAnsi="Calibri" w:cs="Calibri"/>
          </w:rPr>
          <w:t>Constant Data Dictionary</w:t>
        </w:r>
        <w:r w:rsidR="009203DC">
          <w:rPr>
            <w:webHidden/>
          </w:rPr>
          <w:tab/>
        </w:r>
        <w:r w:rsidR="009203DC">
          <w:rPr>
            <w:webHidden/>
          </w:rPr>
          <w:fldChar w:fldCharType="begin"/>
        </w:r>
        <w:r w:rsidR="009203DC">
          <w:rPr>
            <w:webHidden/>
          </w:rPr>
          <w:instrText xml:space="preserve"> PAGEREF _Toc428361508 \h </w:instrText>
        </w:r>
        <w:r w:rsidR="009203DC">
          <w:rPr>
            <w:webHidden/>
          </w:rPr>
        </w:r>
        <w:r w:rsidR="009203DC">
          <w:rPr>
            <w:webHidden/>
          </w:rPr>
          <w:fldChar w:fldCharType="separate"/>
        </w:r>
        <w:r w:rsidR="009203DC">
          <w:rPr>
            <w:webHidden/>
          </w:rPr>
          <w:t>8</w:t>
        </w:r>
        <w:r w:rsidR="009203DC">
          <w:rPr>
            <w:webHidden/>
          </w:rPr>
          <w:fldChar w:fldCharType="end"/>
        </w:r>
      </w:hyperlink>
    </w:p>
    <w:p w14:paraId="4D34D6B6" w14:textId="77777777" w:rsidR="009203DC" w:rsidRDefault="004506CA">
      <w:pPr>
        <w:pStyle w:val="TOC2"/>
        <w:rPr>
          <w:rFonts w:asciiTheme="minorHAnsi" w:eastAsiaTheme="minorEastAsia" w:hAnsiTheme="minorHAnsi"/>
          <w:color w:val="auto"/>
          <w:kern w:val="0"/>
          <w:szCs w:val="22"/>
        </w:rPr>
      </w:pPr>
      <w:hyperlink w:anchor="_Toc428361509" w:history="1">
        <w:r w:rsidR="009203DC" w:rsidRPr="00922F53">
          <w:rPr>
            <w:rStyle w:val="Hyperlink"/>
          </w:rPr>
          <w:t>4.1</w:t>
        </w:r>
        <w:r w:rsidR="009203DC">
          <w:rPr>
            <w:rFonts w:asciiTheme="minorHAnsi" w:eastAsiaTheme="minorEastAsia" w:hAnsiTheme="minorHAnsi"/>
            <w:color w:val="auto"/>
            <w:kern w:val="0"/>
            <w:szCs w:val="22"/>
          </w:rPr>
          <w:tab/>
        </w:r>
        <w:r w:rsidR="009203DC" w:rsidRPr="00922F53">
          <w:rPr>
            <w:rStyle w:val="Hyperlink"/>
          </w:rPr>
          <w:t>Program (fixed) Constants</w:t>
        </w:r>
        <w:r w:rsidR="009203DC">
          <w:rPr>
            <w:webHidden/>
          </w:rPr>
          <w:tab/>
        </w:r>
        <w:r w:rsidR="009203DC">
          <w:rPr>
            <w:webHidden/>
          </w:rPr>
          <w:fldChar w:fldCharType="begin"/>
        </w:r>
        <w:r w:rsidR="009203DC">
          <w:rPr>
            <w:webHidden/>
          </w:rPr>
          <w:instrText xml:space="preserve"> PAGEREF _Toc428361509 \h </w:instrText>
        </w:r>
        <w:r w:rsidR="009203DC">
          <w:rPr>
            <w:webHidden/>
          </w:rPr>
        </w:r>
        <w:r w:rsidR="009203DC">
          <w:rPr>
            <w:webHidden/>
          </w:rPr>
          <w:fldChar w:fldCharType="separate"/>
        </w:r>
        <w:r w:rsidR="009203DC">
          <w:rPr>
            <w:webHidden/>
          </w:rPr>
          <w:t>8</w:t>
        </w:r>
        <w:r w:rsidR="009203DC">
          <w:rPr>
            <w:webHidden/>
          </w:rPr>
          <w:fldChar w:fldCharType="end"/>
        </w:r>
      </w:hyperlink>
    </w:p>
    <w:p w14:paraId="7F1DD8A2" w14:textId="77777777" w:rsidR="009203DC" w:rsidRDefault="004506CA">
      <w:pPr>
        <w:pStyle w:val="TOC3"/>
        <w:tabs>
          <w:tab w:val="left" w:pos="1200"/>
        </w:tabs>
        <w:rPr>
          <w:rFonts w:asciiTheme="minorHAnsi" w:eastAsiaTheme="minorEastAsia" w:hAnsiTheme="minorHAnsi"/>
          <w:color w:val="auto"/>
          <w:kern w:val="0"/>
          <w:sz w:val="22"/>
          <w:szCs w:val="22"/>
        </w:rPr>
      </w:pPr>
      <w:hyperlink w:anchor="_Toc428361510" w:history="1">
        <w:r w:rsidR="009203DC" w:rsidRPr="00922F53">
          <w:rPr>
            <w:rStyle w:val="Hyperlink"/>
          </w:rPr>
          <w:t>4.1.1</w:t>
        </w:r>
        <w:r w:rsidR="009203DC">
          <w:rPr>
            <w:rFonts w:asciiTheme="minorHAnsi" w:eastAsiaTheme="minorEastAsia" w:hAnsiTheme="minorHAnsi"/>
            <w:color w:val="auto"/>
            <w:kern w:val="0"/>
            <w:sz w:val="22"/>
            <w:szCs w:val="22"/>
          </w:rPr>
          <w:tab/>
        </w:r>
        <w:r w:rsidR="009203DC" w:rsidRPr="00922F53">
          <w:rPr>
            <w:rStyle w:val="Hyperlink"/>
          </w:rPr>
          <w:t>Embedded Constants</w:t>
        </w:r>
        <w:r w:rsidR="009203DC">
          <w:rPr>
            <w:webHidden/>
          </w:rPr>
          <w:tab/>
        </w:r>
        <w:r w:rsidR="009203DC">
          <w:rPr>
            <w:webHidden/>
          </w:rPr>
          <w:fldChar w:fldCharType="begin"/>
        </w:r>
        <w:r w:rsidR="009203DC">
          <w:rPr>
            <w:webHidden/>
          </w:rPr>
          <w:instrText xml:space="preserve"> PAGEREF _Toc428361510 \h </w:instrText>
        </w:r>
        <w:r w:rsidR="009203DC">
          <w:rPr>
            <w:webHidden/>
          </w:rPr>
        </w:r>
        <w:r w:rsidR="009203DC">
          <w:rPr>
            <w:webHidden/>
          </w:rPr>
          <w:fldChar w:fldCharType="separate"/>
        </w:r>
        <w:r w:rsidR="009203DC">
          <w:rPr>
            <w:webHidden/>
          </w:rPr>
          <w:t>8</w:t>
        </w:r>
        <w:r w:rsidR="009203DC">
          <w:rPr>
            <w:webHidden/>
          </w:rPr>
          <w:fldChar w:fldCharType="end"/>
        </w:r>
      </w:hyperlink>
    </w:p>
    <w:p w14:paraId="370CBADC" w14:textId="77777777" w:rsidR="009203DC" w:rsidRDefault="004506CA">
      <w:pPr>
        <w:pStyle w:val="TOC1"/>
        <w:rPr>
          <w:rFonts w:eastAsiaTheme="minorEastAsia"/>
          <w:b w:val="0"/>
          <w:color w:val="auto"/>
          <w:kern w:val="0"/>
          <w:sz w:val="22"/>
          <w:szCs w:val="22"/>
          <w:lang w:val="en-US"/>
        </w:rPr>
      </w:pPr>
      <w:hyperlink w:anchor="_Toc428361511" w:history="1">
        <w:r w:rsidR="009203DC" w:rsidRPr="00922F53">
          <w:rPr>
            <w:rStyle w:val="Hyperlink"/>
            <w:rFonts w:ascii="Calibri" w:hAnsi="Calibri" w:cs="Calibri"/>
          </w:rPr>
          <w:t>5</w:t>
        </w:r>
        <w:r w:rsidR="009203DC">
          <w:rPr>
            <w:rFonts w:eastAsiaTheme="minorEastAsia"/>
            <w:b w:val="0"/>
            <w:color w:val="auto"/>
            <w:kern w:val="0"/>
            <w:sz w:val="22"/>
            <w:szCs w:val="22"/>
            <w:lang w:val="en-US"/>
          </w:rPr>
          <w:tab/>
        </w:r>
        <w:r w:rsidR="009203DC" w:rsidRPr="00922F53">
          <w:rPr>
            <w:rStyle w:val="Hyperlink"/>
            <w:rFonts w:ascii="Calibri" w:hAnsi="Calibri" w:cs="Calibri"/>
          </w:rPr>
          <w:t>Software Component Implementation</w:t>
        </w:r>
        <w:r w:rsidR="009203DC">
          <w:rPr>
            <w:webHidden/>
          </w:rPr>
          <w:tab/>
        </w:r>
        <w:r w:rsidR="009203DC">
          <w:rPr>
            <w:webHidden/>
          </w:rPr>
          <w:fldChar w:fldCharType="begin"/>
        </w:r>
        <w:r w:rsidR="009203DC">
          <w:rPr>
            <w:webHidden/>
          </w:rPr>
          <w:instrText xml:space="preserve"> PAGEREF _Toc428361511 \h </w:instrText>
        </w:r>
        <w:r w:rsidR="009203DC">
          <w:rPr>
            <w:webHidden/>
          </w:rPr>
        </w:r>
        <w:r w:rsidR="009203DC">
          <w:rPr>
            <w:webHidden/>
          </w:rPr>
          <w:fldChar w:fldCharType="separate"/>
        </w:r>
        <w:r w:rsidR="009203DC">
          <w:rPr>
            <w:webHidden/>
          </w:rPr>
          <w:t>9</w:t>
        </w:r>
        <w:r w:rsidR="009203DC">
          <w:rPr>
            <w:webHidden/>
          </w:rPr>
          <w:fldChar w:fldCharType="end"/>
        </w:r>
      </w:hyperlink>
    </w:p>
    <w:p w14:paraId="7E695512" w14:textId="77777777" w:rsidR="009203DC" w:rsidRDefault="004506CA">
      <w:pPr>
        <w:pStyle w:val="TOC2"/>
        <w:rPr>
          <w:rFonts w:asciiTheme="minorHAnsi" w:eastAsiaTheme="minorEastAsia" w:hAnsiTheme="minorHAnsi"/>
          <w:color w:val="auto"/>
          <w:kern w:val="0"/>
          <w:szCs w:val="22"/>
        </w:rPr>
      </w:pPr>
      <w:hyperlink w:anchor="_Toc428361512" w:history="1">
        <w:r w:rsidR="009203DC" w:rsidRPr="00922F53">
          <w:rPr>
            <w:rStyle w:val="Hyperlink"/>
          </w:rPr>
          <w:t>5.1</w:t>
        </w:r>
        <w:r w:rsidR="009203DC">
          <w:rPr>
            <w:rFonts w:asciiTheme="minorHAnsi" w:eastAsiaTheme="minorEastAsia" w:hAnsiTheme="minorHAnsi"/>
            <w:color w:val="auto"/>
            <w:kern w:val="0"/>
            <w:szCs w:val="22"/>
          </w:rPr>
          <w:tab/>
        </w:r>
        <w:r w:rsidR="009203DC" w:rsidRPr="00922F53">
          <w:rPr>
            <w:rStyle w:val="Hyperlink"/>
          </w:rPr>
          <w:t>Sub-Module Functions</w:t>
        </w:r>
        <w:r w:rsidR="009203DC">
          <w:rPr>
            <w:webHidden/>
          </w:rPr>
          <w:tab/>
        </w:r>
        <w:r w:rsidR="009203DC">
          <w:rPr>
            <w:webHidden/>
          </w:rPr>
          <w:fldChar w:fldCharType="begin"/>
        </w:r>
        <w:r w:rsidR="009203DC">
          <w:rPr>
            <w:webHidden/>
          </w:rPr>
          <w:instrText xml:space="preserve"> PAGEREF _Toc428361512 \h </w:instrText>
        </w:r>
        <w:r w:rsidR="009203DC">
          <w:rPr>
            <w:webHidden/>
          </w:rPr>
        </w:r>
        <w:r w:rsidR="009203DC">
          <w:rPr>
            <w:webHidden/>
          </w:rPr>
          <w:fldChar w:fldCharType="separate"/>
        </w:r>
        <w:r w:rsidR="009203DC">
          <w:rPr>
            <w:webHidden/>
          </w:rPr>
          <w:t>9</w:t>
        </w:r>
        <w:r w:rsidR="009203DC">
          <w:rPr>
            <w:webHidden/>
          </w:rPr>
          <w:fldChar w:fldCharType="end"/>
        </w:r>
      </w:hyperlink>
    </w:p>
    <w:p w14:paraId="29F19ADC" w14:textId="77777777" w:rsidR="009203DC" w:rsidRDefault="004506CA">
      <w:pPr>
        <w:pStyle w:val="TOC2"/>
        <w:rPr>
          <w:rFonts w:asciiTheme="minorHAnsi" w:eastAsiaTheme="minorEastAsia" w:hAnsiTheme="minorHAnsi"/>
          <w:color w:val="auto"/>
          <w:kern w:val="0"/>
          <w:szCs w:val="22"/>
        </w:rPr>
      </w:pPr>
      <w:hyperlink w:anchor="_Toc428361513" w:history="1">
        <w:r w:rsidR="009203DC" w:rsidRPr="00922F53">
          <w:rPr>
            <w:rStyle w:val="Hyperlink"/>
            <w:rFonts w:cs="Calibri"/>
          </w:rPr>
          <w:t>5.1.1</w:t>
        </w:r>
        <w:r w:rsidR="009203DC">
          <w:rPr>
            <w:rFonts w:asciiTheme="minorHAnsi" w:eastAsiaTheme="minorEastAsia" w:hAnsiTheme="minorHAnsi"/>
            <w:color w:val="auto"/>
            <w:kern w:val="0"/>
            <w:szCs w:val="22"/>
          </w:rPr>
          <w:tab/>
        </w:r>
        <w:r w:rsidR="009203DC" w:rsidRPr="00922F53">
          <w:rPr>
            <w:rStyle w:val="Hyperlink"/>
            <w:rFonts w:cs="Calibri"/>
          </w:rPr>
          <w:t>Init: HiLoadStallLimrInit1</w:t>
        </w:r>
        <w:r w:rsidR="009203DC">
          <w:rPr>
            <w:webHidden/>
          </w:rPr>
          <w:tab/>
        </w:r>
        <w:r w:rsidR="009203DC">
          <w:rPr>
            <w:webHidden/>
          </w:rPr>
          <w:fldChar w:fldCharType="begin"/>
        </w:r>
        <w:r w:rsidR="009203DC">
          <w:rPr>
            <w:webHidden/>
          </w:rPr>
          <w:instrText xml:space="preserve"> PAGEREF _Toc428361513 \h </w:instrText>
        </w:r>
        <w:r w:rsidR="009203DC">
          <w:rPr>
            <w:webHidden/>
          </w:rPr>
        </w:r>
        <w:r w:rsidR="009203DC">
          <w:rPr>
            <w:webHidden/>
          </w:rPr>
          <w:fldChar w:fldCharType="separate"/>
        </w:r>
        <w:r w:rsidR="009203DC">
          <w:rPr>
            <w:webHidden/>
          </w:rPr>
          <w:t>9</w:t>
        </w:r>
        <w:r w:rsidR="009203DC">
          <w:rPr>
            <w:webHidden/>
          </w:rPr>
          <w:fldChar w:fldCharType="end"/>
        </w:r>
      </w:hyperlink>
    </w:p>
    <w:p w14:paraId="34CEC58F" w14:textId="77777777" w:rsidR="009203DC" w:rsidRDefault="004506CA">
      <w:pPr>
        <w:pStyle w:val="TOC2"/>
        <w:rPr>
          <w:rFonts w:asciiTheme="minorHAnsi" w:eastAsiaTheme="minorEastAsia" w:hAnsiTheme="minorHAnsi"/>
          <w:color w:val="auto"/>
          <w:kern w:val="0"/>
          <w:szCs w:val="22"/>
        </w:rPr>
      </w:pPr>
      <w:hyperlink w:anchor="_Toc428361514" w:history="1">
        <w:r w:rsidR="009203DC" w:rsidRPr="00922F53">
          <w:rPr>
            <w:rStyle w:val="Hyperlink"/>
            <w:rFonts w:cs="Calibri"/>
          </w:rPr>
          <w:t>5.1.1.1</w:t>
        </w:r>
        <w:r w:rsidR="009203DC">
          <w:rPr>
            <w:rFonts w:asciiTheme="minorHAnsi" w:eastAsiaTheme="minorEastAsia" w:hAnsiTheme="minorHAnsi"/>
            <w:color w:val="auto"/>
            <w:kern w:val="0"/>
            <w:szCs w:val="22"/>
          </w:rPr>
          <w:tab/>
        </w:r>
        <w:r w:rsidR="009203DC" w:rsidRPr="00922F53">
          <w:rPr>
            <w:rStyle w:val="Hyperlink"/>
            <w:rFonts w:cs="Calibri"/>
          </w:rPr>
          <w:t>Design Rationale</w:t>
        </w:r>
        <w:r w:rsidR="009203DC">
          <w:rPr>
            <w:webHidden/>
          </w:rPr>
          <w:tab/>
        </w:r>
        <w:r w:rsidR="009203DC">
          <w:rPr>
            <w:webHidden/>
          </w:rPr>
          <w:fldChar w:fldCharType="begin"/>
        </w:r>
        <w:r w:rsidR="009203DC">
          <w:rPr>
            <w:webHidden/>
          </w:rPr>
          <w:instrText xml:space="preserve"> PAGEREF _Toc428361514 \h </w:instrText>
        </w:r>
        <w:r w:rsidR="009203DC">
          <w:rPr>
            <w:webHidden/>
          </w:rPr>
        </w:r>
        <w:r w:rsidR="009203DC">
          <w:rPr>
            <w:webHidden/>
          </w:rPr>
          <w:fldChar w:fldCharType="separate"/>
        </w:r>
        <w:r w:rsidR="009203DC">
          <w:rPr>
            <w:webHidden/>
          </w:rPr>
          <w:t>9</w:t>
        </w:r>
        <w:r w:rsidR="009203DC">
          <w:rPr>
            <w:webHidden/>
          </w:rPr>
          <w:fldChar w:fldCharType="end"/>
        </w:r>
      </w:hyperlink>
    </w:p>
    <w:p w14:paraId="7B7DDE68" w14:textId="77777777" w:rsidR="009203DC" w:rsidRDefault="004506CA">
      <w:pPr>
        <w:pStyle w:val="TOC2"/>
        <w:rPr>
          <w:rFonts w:asciiTheme="minorHAnsi" w:eastAsiaTheme="minorEastAsia" w:hAnsiTheme="minorHAnsi"/>
          <w:color w:val="auto"/>
          <w:kern w:val="0"/>
          <w:szCs w:val="22"/>
        </w:rPr>
      </w:pPr>
      <w:hyperlink w:anchor="_Toc428361515" w:history="1">
        <w:r w:rsidR="009203DC" w:rsidRPr="00922F53">
          <w:rPr>
            <w:rStyle w:val="Hyperlink"/>
            <w:rFonts w:cs="Calibri"/>
          </w:rPr>
          <w:t>5.1.1.2</w:t>
        </w:r>
        <w:r w:rsidR="009203DC">
          <w:rPr>
            <w:rFonts w:asciiTheme="minorHAnsi" w:eastAsiaTheme="minorEastAsia" w:hAnsiTheme="minorHAnsi"/>
            <w:color w:val="auto"/>
            <w:kern w:val="0"/>
            <w:szCs w:val="22"/>
          </w:rPr>
          <w:tab/>
        </w:r>
        <w:r w:rsidR="009203DC" w:rsidRPr="00922F53">
          <w:rPr>
            <w:rStyle w:val="Hyperlink"/>
            <w:rFonts w:cs="Calibri"/>
          </w:rPr>
          <w:t>Module Outputs</w:t>
        </w:r>
        <w:r w:rsidR="009203DC">
          <w:rPr>
            <w:webHidden/>
          </w:rPr>
          <w:tab/>
        </w:r>
        <w:r w:rsidR="009203DC">
          <w:rPr>
            <w:webHidden/>
          </w:rPr>
          <w:fldChar w:fldCharType="begin"/>
        </w:r>
        <w:r w:rsidR="009203DC">
          <w:rPr>
            <w:webHidden/>
          </w:rPr>
          <w:instrText xml:space="preserve"> PAGEREF _Toc428361515 \h </w:instrText>
        </w:r>
        <w:r w:rsidR="009203DC">
          <w:rPr>
            <w:webHidden/>
          </w:rPr>
        </w:r>
        <w:r w:rsidR="009203DC">
          <w:rPr>
            <w:webHidden/>
          </w:rPr>
          <w:fldChar w:fldCharType="separate"/>
        </w:r>
        <w:r w:rsidR="009203DC">
          <w:rPr>
            <w:webHidden/>
          </w:rPr>
          <w:t>9</w:t>
        </w:r>
        <w:r w:rsidR="009203DC">
          <w:rPr>
            <w:webHidden/>
          </w:rPr>
          <w:fldChar w:fldCharType="end"/>
        </w:r>
      </w:hyperlink>
    </w:p>
    <w:p w14:paraId="26CA255B" w14:textId="77777777" w:rsidR="009203DC" w:rsidRDefault="004506CA">
      <w:pPr>
        <w:pStyle w:val="TOC2"/>
        <w:rPr>
          <w:rFonts w:asciiTheme="minorHAnsi" w:eastAsiaTheme="minorEastAsia" w:hAnsiTheme="minorHAnsi"/>
          <w:color w:val="auto"/>
          <w:kern w:val="0"/>
          <w:szCs w:val="22"/>
        </w:rPr>
      </w:pPr>
      <w:hyperlink w:anchor="_Toc428361516" w:history="1">
        <w:r w:rsidR="009203DC" w:rsidRPr="00922F53">
          <w:rPr>
            <w:rStyle w:val="Hyperlink"/>
            <w:rFonts w:cs="Calibri"/>
          </w:rPr>
          <w:t>5.1.2</w:t>
        </w:r>
        <w:r w:rsidR="009203DC">
          <w:rPr>
            <w:rFonts w:asciiTheme="minorHAnsi" w:eastAsiaTheme="minorEastAsia" w:hAnsiTheme="minorHAnsi"/>
            <w:color w:val="auto"/>
            <w:kern w:val="0"/>
            <w:szCs w:val="22"/>
          </w:rPr>
          <w:tab/>
        </w:r>
        <w:r w:rsidR="009203DC" w:rsidRPr="00922F53">
          <w:rPr>
            <w:rStyle w:val="Hyperlink"/>
            <w:rFonts w:cs="Calibri"/>
          </w:rPr>
          <w:t>Per: HiLoadStallLimrPer1</w:t>
        </w:r>
        <w:r w:rsidR="009203DC">
          <w:rPr>
            <w:webHidden/>
          </w:rPr>
          <w:tab/>
        </w:r>
        <w:r w:rsidR="009203DC">
          <w:rPr>
            <w:webHidden/>
          </w:rPr>
          <w:fldChar w:fldCharType="begin"/>
        </w:r>
        <w:r w:rsidR="009203DC">
          <w:rPr>
            <w:webHidden/>
          </w:rPr>
          <w:instrText xml:space="preserve"> PAGEREF _Toc428361516 \h </w:instrText>
        </w:r>
        <w:r w:rsidR="009203DC">
          <w:rPr>
            <w:webHidden/>
          </w:rPr>
        </w:r>
        <w:r w:rsidR="009203DC">
          <w:rPr>
            <w:webHidden/>
          </w:rPr>
          <w:fldChar w:fldCharType="separate"/>
        </w:r>
        <w:r w:rsidR="009203DC">
          <w:rPr>
            <w:webHidden/>
          </w:rPr>
          <w:t>9</w:t>
        </w:r>
        <w:r w:rsidR="009203DC">
          <w:rPr>
            <w:webHidden/>
          </w:rPr>
          <w:fldChar w:fldCharType="end"/>
        </w:r>
      </w:hyperlink>
    </w:p>
    <w:p w14:paraId="3407EB5A" w14:textId="77777777" w:rsidR="009203DC" w:rsidRDefault="004506CA">
      <w:pPr>
        <w:pStyle w:val="TOC2"/>
        <w:rPr>
          <w:rFonts w:asciiTheme="minorHAnsi" w:eastAsiaTheme="minorEastAsia" w:hAnsiTheme="minorHAnsi"/>
          <w:color w:val="auto"/>
          <w:kern w:val="0"/>
          <w:szCs w:val="22"/>
        </w:rPr>
      </w:pPr>
      <w:hyperlink w:anchor="_Toc428361517" w:history="1">
        <w:r w:rsidR="009203DC" w:rsidRPr="00922F53">
          <w:rPr>
            <w:rStyle w:val="Hyperlink"/>
            <w:rFonts w:cs="Calibri"/>
          </w:rPr>
          <w:t>5.1.2.1</w:t>
        </w:r>
        <w:r w:rsidR="009203DC">
          <w:rPr>
            <w:rFonts w:asciiTheme="minorHAnsi" w:eastAsiaTheme="minorEastAsia" w:hAnsiTheme="minorHAnsi"/>
            <w:color w:val="auto"/>
            <w:kern w:val="0"/>
            <w:szCs w:val="22"/>
          </w:rPr>
          <w:tab/>
        </w:r>
        <w:r w:rsidR="009203DC" w:rsidRPr="00922F53">
          <w:rPr>
            <w:rStyle w:val="Hyperlink"/>
            <w:rFonts w:cs="Calibri"/>
          </w:rPr>
          <w:t>Design Rationale</w:t>
        </w:r>
        <w:r w:rsidR="009203DC">
          <w:rPr>
            <w:webHidden/>
          </w:rPr>
          <w:tab/>
        </w:r>
        <w:r w:rsidR="009203DC">
          <w:rPr>
            <w:webHidden/>
          </w:rPr>
          <w:fldChar w:fldCharType="begin"/>
        </w:r>
        <w:r w:rsidR="009203DC">
          <w:rPr>
            <w:webHidden/>
          </w:rPr>
          <w:instrText xml:space="preserve"> PAGEREF _Toc428361517 \h </w:instrText>
        </w:r>
        <w:r w:rsidR="009203DC">
          <w:rPr>
            <w:webHidden/>
          </w:rPr>
        </w:r>
        <w:r w:rsidR="009203DC">
          <w:rPr>
            <w:webHidden/>
          </w:rPr>
          <w:fldChar w:fldCharType="separate"/>
        </w:r>
        <w:r w:rsidR="009203DC">
          <w:rPr>
            <w:webHidden/>
          </w:rPr>
          <w:t>9</w:t>
        </w:r>
        <w:r w:rsidR="009203DC">
          <w:rPr>
            <w:webHidden/>
          </w:rPr>
          <w:fldChar w:fldCharType="end"/>
        </w:r>
      </w:hyperlink>
    </w:p>
    <w:p w14:paraId="2EDCA6A0" w14:textId="77777777" w:rsidR="009203DC" w:rsidRDefault="004506CA">
      <w:pPr>
        <w:pStyle w:val="TOC2"/>
        <w:rPr>
          <w:rFonts w:asciiTheme="minorHAnsi" w:eastAsiaTheme="minorEastAsia" w:hAnsiTheme="minorHAnsi"/>
          <w:color w:val="auto"/>
          <w:kern w:val="0"/>
          <w:szCs w:val="22"/>
        </w:rPr>
      </w:pPr>
      <w:hyperlink w:anchor="_Toc428361518" w:history="1">
        <w:r w:rsidR="009203DC" w:rsidRPr="00922F53">
          <w:rPr>
            <w:rStyle w:val="Hyperlink"/>
            <w:rFonts w:cs="Calibri"/>
          </w:rPr>
          <w:t>5.1.2.2</w:t>
        </w:r>
        <w:r w:rsidR="009203DC">
          <w:rPr>
            <w:rFonts w:asciiTheme="minorHAnsi" w:eastAsiaTheme="minorEastAsia" w:hAnsiTheme="minorHAnsi"/>
            <w:color w:val="auto"/>
            <w:kern w:val="0"/>
            <w:szCs w:val="22"/>
          </w:rPr>
          <w:tab/>
        </w:r>
        <w:r w:rsidR="009203DC" w:rsidRPr="00922F53">
          <w:rPr>
            <w:rStyle w:val="Hyperlink"/>
            <w:rFonts w:cs="Calibri"/>
          </w:rPr>
          <w:t>Store Module Inputs to Local copies</w:t>
        </w:r>
        <w:r w:rsidR="009203DC">
          <w:rPr>
            <w:webHidden/>
          </w:rPr>
          <w:tab/>
        </w:r>
        <w:r w:rsidR="009203DC">
          <w:rPr>
            <w:webHidden/>
          </w:rPr>
          <w:fldChar w:fldCharType="begin"/>
        </w:r>
        <w:r w:rsidR="009203DC">
          <w:rPr>
            <w:webHidden/>
          </w:rPr>
          <w:instrText xml:space="preserve"> PAGEREF _Toc428361518 \h </w:instrText>
        </w:r>
        <w:r w:rsidR="009203DC">
          <w:rPr>
            <w:webHidden/>
          </w:rPr>
        </w:r>
        <w:r w:rsidR="009203DC">
          <w:rPr>
            <w:webHidden/>
          </w:rPr>
          <w:fldChar w:fldCharType="separate"/>
        </w:r>
        <w:r w:rsidR="009203DC">
          <w:rPr>
            <w:webHidden/>
          </w:rPr>
          <w:t>9</w:t>
        </w:r>
        <w:r w:rsidR="009203DC">
          <w:rPr>
            <w:webHidden/>
          </w:rPr>
          <w:fldChar w:fldCharType="end"/>
        </w:r>
      </w:hyperlink>
    </w:p>
    <w:p w14:paraId="61F1142D" w14:textId="77777777" w:rsidR="009203DC" w:rsidRDefault="004506CA">
      <w:pPr>
        <w:pStyle w:val="TOC2"/>
        <w:rPr>
          <w:rFonts w:asciiTheme="minorHAnsi" w:eastAsiaTheme="minorEastAsia" w:hAnsiTheme="minorHAnsi"/>
          <w:color w:val="auto"/>
          <w:kern w:val="0"/>
          <w:szCs w:val="22"/>
        </w:rPr>
      </w:pPr>
      <w:hyperlink w:anchor="_Toc428361519" w:history="1">
        <w:r w:rsidR="009203DC" w:rsidRPr="00922F53">
          <w:rPr>
            <w:rStyle w:val="Hyperlink"/>
            <w:rFonts w:cs="Calibri"/>
          </w:rPr>
          <w:t>5.1.2.3</w:t>
        </w:r>
        <w:r w:rsidR="009203DC">
          <w:rPr>
            <w:rFonts w:asciiTheme="minorHAnsi" w:eastAsiaTheme="minorEastAsia" w:hAnsiTheme="minorHAnsi"/>
            <w:color w:val="auto"/>
            <w:kern w:val="0"/>
            <w:szCs w:val="22"/>
          </w:rPr>
          <w:tab/>
        </w:r>
        <w:r w:rsidR="009203DC" w:rsidRPr="00922F53">
          <w:rPr>
            <w:rStyle w:val="Hyperlink"/>
            <w:rFonts w:cs="Calibri"/>
          </w:rPr>
          <w:t>(Processing of function)………</w:t>
        </w:r>
        <w:r w:rsidR="009203DC">
          <w:rPr>
            <w:webHidden/>
          </w:rPr>
          <w:tab/>
        </w:r>
        <w:r w:rsidR="009203DC">
          <w:rPr>
            <w:webHidden/>
          </w:rPr>
          <w:fldChar w:fldCharType="begin"/>
        </w:r>
        <w:r w:rsidR="009203DC">
          <w:rPr>
            <w:webHidden/>
          </w:rPr>
          <w:instrText xml:space="preserve"> PAGEREF _Toc428361519 \h </w:instrText>
        </w:r>
        <w:r w:rsidR="009203DC">
          <w:rPr>
            <w:webHidden/>
          </w:rPr>
        </w:r>
        <w:r w:rsidR="009203DC">
          <w:rPr>
            <w:webHidden/>
          </w:rPr>
          <w:fldChar w:fldCharType="separate"/>
        </w:r>
        <w:r w:rsidR="009203DC">
          <w:rPr>
            <w:webHidden/>
          </w:rPr>
          <w:t>9</w:t>
        </w:r>
        <w:r w:rsidR="009203DC">
          <w:rPr>
            <w:webHidden/>
          </w:rPr>
          <w:fldChar w:fldCharType="end"/>
        </w:r>
      </w:hyperlink>
    </w:p>
    <w:p w14:paraId="789FEA32" w14:textId="77777777" w:rsidR="009203DC" w:rsidRDefault="004506CA">
      <w:pPr>
        <w:pStyle w:val="TOC2"/>
        <w:rPr>
          <w:rFonts w:asciiTheme="minorHAnsi" w:eastAsiaTheme="minorEastAsia" w:hAnsiTheme="minorHAnsi"/>
          <w:color w:val="auto"/>
          <w:kern w:val="0"/>
          <w:szCs w:val="22"/>
        </w:rPr>
      </w:pPr>
      <w:hyperlink w:anchor="_Toc428361520" w:history="1">
        <w:r w:rsidR="009203DC" w:rsidRPr="00922F53">
          <w:rPr>
            <w:rStyle w:val="Hyperlink"/>
            <w:rFonts w:cs="Calibri"/>
          </w:rPr>
          <w:t>5.1.2.4</w:t>
        </w:r>
        <w:r w:rsidR="009203DC">
          <w:rPr>
            <w:rFonts w:asciiTheme="minorHAnsi" w:eastAsiaTheme="minorEastAsia" w:hAnsiTheme="minorHAnsi"/>
            <w:color w:val="auto"/>
            <w:kern w:val="0"/>
            <w:szCs w:val="22"/>
          </w:rPr>
          <w:tab/>
        </w:r>
        <w:r w:rsidR="009203DC" w:rsidRPr="00922F53">
          <w:rPr>
            <w:rStyle w:val="Hyperlink"/>
            <w:rFonts w:cs="Calibri"/>
          </w:rPr>
          <w:t>Store Local copy of outputs into Module Outputs</w:t>
        </w:r>
        <w:r w:rsidR="009203DC">
          <w:rPr>
            <w:webHidden/>
          </w:rPr>
          <w:tab/>
        </w:r>
        <w:r w:rsidR="009203DC">
          <w:rPr>
            <w:webHidden/>
          </w:rPr>
          <w:fldChar w:fldCharType="begin"/>
        </w:r>
        <w:r w:rsidR="009203DC">
          <w:rPr>
            <w:webHidden/>
          </w:rPr>
          <w:instrText xml:space="preserve"> PAGEREF _Toc428361520 \h </w:instrText>
        </w:r>
        <w:r w:rsidR="009203DC">
          <w:rPr>
            <w:webHidden/>
          </w:rPr>
        </w:r>
        <w:r w:rsidR="009203DC">
          <w:rPr>
            <w:webHidden/>
          </w:rPr>
          <w:fldChar w:fldCharType="separate"/>
        </w:r>
        <w:r w:rsidR="009203DC">
          <w:rPr>
            <w:webHidden/>
          </w:rPr>
          <w:t>9</w:t>
        </w:r>
        <w:r w:rsidR="009203DC">
          <w:rPr>
            <w:webHidden/>
          </w:rPr>
          <w:fldChar w:fldCharType="end"/>
        </w:r>
      </w:hyperlink>
    </w:p>
    <w:p w14:paraId="29E876ED" w14:textId="77777777" w:rsidR="009203DC" w:rsidRDefault="004506CA">
      <w:pPr>
        <w:pStyle w:val="TOC2"/>
        <w:rPr>
          <w:rFonts w:asciiTheme="minorHAnsi" w:eastAsiaTheme="minorEastAsia" w:hAnsiTheme="minorHAnsi"/>
          <w:color w:val="auto"/>
          <w:kern w:val="0"/>
          <w:szCs w:val="22"/>
        </w:rPr>
      </w:pPr>
      <w:hyperlink w:anchor="_Toc428361521" w:history="1">
        <w:r w:rsidR="009203DC" w:rsidRPr="00922F53">
          <w:rPr>
            <w:rStyle w:val="Hyperlink"/>
            <w:rFonts w:cs="Calibri"/>
            <w:i/>
          </w:rPr>
          <w:t>5.2</w:t>
        </w:r>
        <w:r w:rsidR="009203DC">
          <w:rPr>
            <w:rFonts w:asciiTheme="minorHAnsi" w:eastAsiaTheme="minorEastAsia" w:hAnsiTheme="minorHAnsi"/>
            <w:color w:val="auto"/>
            <w:kern w:val="0"/>
            <w:szCs w:val="22"/>
          </w:rPr>
          <w:tab/>
        </w:r>
        <w:r w:rsidR="009203DC" w:rsidRPr="00922F53">
          <w:rPr>
            <w:rStyle w:val="Hyperlink"/>
          </w:rPr>
          <w:t>Server Runables</w:t>
        </w:r>
        <w:r w:rsidR="009203DC">
          <w:rPr>
            <w:webHidden/>
          </w:rPr>
          <w:tab/>
        </w:r>
        <w:r w:rsidR="009203DC">
          <w:rPr>
            <w:webHidden/>
          </w:rPr>
          <w:fldChar w:fldCharType="begin"/>
        </w:r>
        <w:r w:rsidR="009203DC">
          <w:rPr>
            <w:webHidden/>
          </w:rPr>
          <w:instrText xml:space="preserve"> PAGEREF _Toc428361521 \h </w:instrText>
        </w:r>
        <w:r w:rsidR="009203DC">
          <w:rPr>
            <w:webHidden/>
          </w:rPr>
        </w:r>
        <w:r w:rsidR="009203DC">
          <w:rPr>
            <w:webHidden/>
          </w:rPr>
          <w:fldChar w:fldCharType="separate"/>
        </w:r>
        <w:r w:rsidR="009203DC">
          <w:rPr>
            <w:webHidden/>
          </w:rPr>
          <w:t>9</w:t>
        </w:r>
        <w:r w:rsidR="009203DC">
          <w:rPr>
            <w:webHidden/>
          </w:rPr>
          <w:fldChar w:fldCharType="end"/>
        </w:r>
      </w:hyperlink>
    </w:p>
    <w:p w14:paraId="56273830" w14:textId="77777777" w:rsidR="009203DC" w:rsidRDefault="004506CA">
      <w:pPr>
        <w:pStyle w:val="TOC2"/>
        <w:rPr>
          <w:rFonts w:asciiTheme="minorHAnsi" w:eastAsiaTheme="minorEastAsia" w:hAnsiTheme="minorHAnsi"/>
          <w:color w:val="auto"/>
          <w:kern w:val="0"/>
          <w:szCs w:val="22"/>
        </w:rPr>
      </w:pPr>
      <w:hyperlink w:anchor="_Toc428361522" w:history="1">
        <w:r w:rsidR="009203DC" w:rsidRPr="00922F53">
          <w:rPr>
            <w:rStyle w:val="Hyperlink"/>
            <w:rFonts w:cs="Calibri"/>
          </w:rPr>
          <w:t>5.3</w:t>
        </w:r>
        <w:r w:rsidR="009203DC">
          <w:rPr>
            <w:rFonts w:asciiTheme="minorHAnsi" w:eastAsiaTheme="minorEastAsia" w:hAnsiTheme="minorHAnsi"/>
            <w:color w:val="auto"/>
            <w:kern w:val="0"/>
            <w:szCs w:val="22"/>
          </w:rPr>
          <w:tab/>
        </w:r>
        <w:r w:rsidR="009203DC" w:rsidRPr="00922F53">
          <w:rPr>
            <w:rStyle w:val="Hyperlink"/>
            <w:rFonts w:cs="Calibri"/>
          </w:rPr>
          <w:t>Interrupt Functions</w:t>
        </w:r>
        <w:r w:rsidR="009203DC">
          <w:rPr>
            <w:webHidden/>
          </w:rPr>
          <w:tab/>
        </w:r>
        <w:r w:rsidR="009203DC">
          <w:rPr>
            <w:webHidden/>
          </w:rPr>
          <w:fldChar w:fldCharType="begin"/>
        </w:r>
        <w:r w:rsidR="009203DC">
          <w:rPr>
            <w:webHidden/>
          </w:rPr>
          <w:instrText xml:space="preserve"> PAGEREF _Toc428361522 \h </w:instrText>
        </w:r>
        <w:r w:rsidR="009203DC">
          <w:rPr>
            <w:webHidden/>
          </w:rPr>
        </w:r>
        <w:r w:rsidR="009203DC">
          <w:rPr>
            <w:webHidden/>
          </w:rPr>
          <w:fldChar w:fldCharType="separate"/>
        </w:r>
        <w:r w:rsidR="009203DC">
          <w:rPr>
            <w:webHidden/>
          </w:rPr>
          <w:t>9</w:t>
        </w:r>
        <w:r w:rsidR="009203DC">
          <w:rPr>
            <w:webHidden/>
          </w:rPr>
          <w:fldChar w:fldCharType="end"/>
        </w:r>
      </w:hyperlink>
    </w:p>
    <w:p w14:paraId="39A37E54" w14:textId="77777777" w:rsidR="009203DC" w:rsidRDefault="004506CA">
      <w:pPr>
        <w:pStyle w:val="TOC2"/>
        <w:rPr>
          <w:rFonts w:asciiTheme="minorHAnsi" w:eastAsiaTheme="minorEastAsia" w:hAnsiTheme="minorHAnsi"/>
          <w:color w:val="auto"/>
          <w:kern w:val="0"/>
          <w:szCs w:val="22"/>
        </w:rPr>
      </w:pPr>
      <w:hyperlink w:anchor="_Toc428361523" w:history="1">
        <w:r w:rsidR="009203DC" w:rsidRPr="00922F53">
          <w:rPr>
            <w:rStyle w:val="Hyperlink"/>
            <w:rFonts w:cs="Calibri"/>
          </w:rPr>
          <w:t>5.4</w:t>
        </w:r>
        <w:r w:rsidR="009203DC">
          <w:rPr>
            <w:rFonts w:asciiTheme="minorHAnsi" w:eastAsiaTheme="minorEastAsia" w:hAnsiTheme="minorHAnsi"/>
            <w:color w:val="auto"/>
            <w:kern w:val="0"/>
            <w:szCs w:val="22"/>
          </w:rPr>
          <w:tab/>
        </w:r>
        <w:r w:rsidR="009203DC" w:rsidRPr="00922F53">
          <w:rPr>
            <w:rStyle w:val="Hyperlink"/>
            <w:rFonts w:cs="Calibri"/>
          </w:rPr>
          <w:t>Module Internal (Local) Functions</w:t>
        </w:r>
        <w:r w:rsidR="009203DC">
          <w:rPr>
            <w:webHidden/>
          </w:rPr>
          <w:tab/>
        </w:r>
        <w:r w:rsidR="009203DC">
          <w:rPr>
            <w:webHidden/>
          </w:rPr>
          <w:fldChar w:fldCharType="begin"/>
        </w:r>
        <w:r w:rsidR="009203DC">
          <w:rPr>
            <w:webHidden/>
          </w:rPr>
          <w:instrText xml:space="preserve"> PAGEREF _Toc428361523 \h </w:instrText>
        </w:r>
        <w:r w:rsidR="009203DC">
          <w:rPr>
            <w:webHidden/>
          </w:rPr>
        </w:r>
        <w:r w:rsidR="009203DC">
          <w:rPr>
            <w:webHidden/>
          </w:rPr>
          <w:fldChar w:fldCharType="separate"/>
        </w:r>
        <w:r w:rsidR="009203DC">
          <w:rPr>
            <w:webHidden/>
          </w:rPr>
          <w:t>9</w:t>
        </w:r>
        <w:r w:rsidR="009203DC">
          <w:rPr>
            <w:webHidden/>
          </w:rPr>
          <w:fldChar w:fldCharType="end"/>
        </w:r>
      </w:hyperlink>
    </w:p>
    <w:p w14:paraId="50321DC7" w14:textId="77777777" w:rsidR="009203DC" w:rsidRDefault="004506CA">
      <w:pPr>
        <w:pStyle w:val="TOC2"/>
        <w:rPr>
          <w:rFonts w:asciiTheme="minorHAnsi" w:eastAsiaTheme="minorEastAsia" w:hAnsiTheme="minorHAnsi"/>
          <w:color w:val="auto"/>
          <w:kern w:val="0"/>
          <w:szCs w:val="22"/>
        </w:rPr>
      </w:pPr>
      <w:hyperlink w:anchor="_Toc428361524" w:history="1">
        <w:r w:rsidR="009203DC" w:rsidRPr="00922F53">
          <w:rPr>
            <w:rStyle w:val="Hyperlink"/>
            <w:rFonts w:cs="Calibri"/>
          </w:rPr>
          <w:t>5.4.1</w:t>
        </w:r>
        <w:r w:rsidR="009203DC">
          <w:rPr>
            <w:rFonts w:asciiTheme="minorHAnsi" w:eastAsiaTheme="minorEastAsia" w:hAnsiTheme="minorHAnsi"/>
            <w:color w:val="auto"/>
            <w:kern w:val="0"/>
            <w:szCs w:val="22"/>
          </w:rPr>
          <w:tab/>
        </w:r>
        <w:r w:rsidR="009203DC" w:rsidRPr="00922F53">
          <w:rPr>
            <w:rStyle w:val="Hyperlink"/>
            <w:rFonts w:cs="Calibri"/>
          </w:rPr>
          <w:t>Local Function #1</w:t>
        </w:r>
        <w:r w:rsidR="009203DC">
          <w:rPr>
            <w:webHidden/>
          </w:rPr>
          <w:tab/>
        </w:r>
        <w:r w:rsidR="009203DC">
          <w:rPr>
            <w:webHidden/>
          </w:rPr>
          <w:fldChar w:fldCharType="begin"/>
        </w:r>
        <w:r w:rsidR="009203DC">
          <w:rPr>
            <w:webHidden/>
          </w:rPr>
          <w:instrText xml:space="preserve"> PAGEREF _Toc428361524 \h </w:instrText>
        </w:r>
        <w:r w:rsidR="009203DC">
          <w:rPr>
            <w:webHidden/>
          </w:rPr>
        </w:r>
        <w:r w:rsidR="009203DC">
          <w:rPr>
            <w:webHidden/>
          </w:rPr>
          <w:fldChar w:fldCharType="separate"/>
        </w:r>
        <w:r w:rsidR="009203DC">
          <w:rPr>
            <w:webHidden/>
          </w:rPr>
          <w:t>9</w:t>
        </w:r>
        <w:r w:rsidR="009203DC">
          <w:rPr>
            <w:webHidden/>
          </w:rPr>
          <w:fldChar w:fldCharType="end"/>
        </w:r>
      </w:hyperlink>
    </w:p>
    <w:p w14:paraId="2DAD3D27" w14:textId="77777777" w:rsidR="009203DC" w:rsidRDefault="004506CA">
      <w:pPr>
        <w:pStyle w:val="TOC2"/>
        <w:rPr>
          <w:rFonts w:asciiTheme="minorHAnsi" w:eastAsiaTheme="minorEastAsia" w:hAnsiTheme="minorHAnsi"/>
          <w:color w:val="auto"/>
          <w:kern w:val="0"/>
          <w:szCs w:val="22"/>
        </w:rPr>
      </w:pPr>
      <w:hyperlink w:anchor="_Toc428361525" w:history="1">
        <w:r w:rsidR="009203DC" w:rsidRPr="00922F53">
          <w:rPr>
            <w:rStyle w:val="Hyperlink"/>
            <w:rFonts w:cs="Calibri"/>
          </w:rPr>
          <w:t>5.5</w:t>
        </w:r>
        <w:r w:rsidR="009203DC">
          <w:rPr>
            <w:rFonts w:asciiTheme="minorHAnsi" w:eastAsiaTheme="minorEastAsia" w:hAnsiTheme="minorHAnsi"/>
            <w:color w:val="auto"/>
            <w:kern w:val="0"/>
            <w:szCs w:val="22"/>
          </w:rPr>
          <w:tab/>
        </w:r>
        <w:r w:rsidR="009203DC" w:rsidRPr="00922F53">
          <w:rPr>
            <w:rStyle w:val="Hyperlink"/>
            <w:rFonts w:cs="Calibri"/>
          </w:rPr>
          <w:t>GLOBAL Function/Macro Definitions</w:t>
        </w:r>
        <w:r w:rsidR="009203DC">
          <w:rPr>
            <w:webHidden/>
          </w:rPr>
          <w:tab/>
        </w:r>
        <w:r w:rsidR="009203DC">
          <w:rPr>
            <w:webHidden/>
          </w:rPr>
          <w:fldChar w:fldCharType="begin"/>
        </w:r>
        <w:r w:rsidR="009203DC">
          <w:rPr>
            <w:webHidden/>
          </w:rPr>
          <w:instrText xml:space="preserve"> PAGEREF _Toc428361525 \h </w:instrText>
        </w:r>
        <w:r w:rsidR="009203DC">
          <w:rPr>
            <w:webHidden/>
          </w:rPr>
        </w:r>
        <w:r w:rsidR="009203DC">
          <w:rPr>
            <w:webHidden/>
          </w:rPr>
          <w:fldChar w:fldCharType="separate"/>
        </w:r>
        <w:r w:rsidR="009203DC">
          <w:rPr>
            <w:webHidden/>
          </w:rPr>
          <w:t>10</w:t>
        </w:r>
        <w:r w:rsidR="009203DC">
          <w:rPr>
            <w:webHidden/>
          </w:rPr>
          <w:fldChar w:fldCharType="end"/>
        </w:r>
      </w:hyperlink>
    </w:p>
    <w:p w14:paraId="6A0FBD2F" w14:textId="77777777" w:rsidR="009203DC" w:rsidRDefault="004506CA">
      <w:pPr>
        <w:pStyle w:val="TOC2"/>
        <w:rPr>
          <w:rFonts w:asciiTheme="minorHAnsi" w:eastAsiaTheme="minorEastAsia" w:hAnsiTheme="minorHAnsi"/>
          <w:color w:val="auto"/>
          <w:kern w:val="0"/>
          <w:szCs w:val="22"/>
        </w:rPr>
      </w:pPr>
      <w:hyperlink w:anchor="_Toc428361526" w:history="1">
        <w:r w:rsidR="009203DC" w:rsidRPr="00922F53">
          <w:rPr>
            <w:rStyle w:val="Hyperlink"/>
            <w:rFonts w:cs="Calibri"/>
          </w:rPr>
          <w:t>5.5.1</w:t>
        </w:r>
        <w:r w:rsidR="009203DC">
          <w:rPr>
            <w:rFonts w:asciiTheme="minorHAnsi" w:eastAsiaTheme="minorEastAsia" w:hAnsiTheme="minorHAnsi"/>
            <w:color w:val="auto"/>
            <w:kern w:val="0"/>
            <w:szCs w:val="22"/>
          </w:rPr>
          <w:tab/>
        </w:r>
        <w:r w:rsidR="009203DC" w:rsidRPr="00922F53">
          <w:rPr>
            <w:rStyle w:val="Hyperlink"/>
            <w:rFonts w:cs="Calibri"/>
          </w:rPr>
          <w:t>GLOBAL Function #1</w:t>
        </w:r>
        <w:r w:rsidR="009203DC">
          <w:rPr>
            <w:webHidden/>
          </w:rPr>
          <w:tab/>
        </w:r>
        <w:r w:rsidR="009203DC">
          <w:rPr>
            <w:webHidden/>
          </w:rPr>
          <w:fldChar w:fldCharType="begin"/>
        </w:r>
        <w:r w:rsidR="009203DC">
          <w:rPr>
            <w:webHidden/>
          </w:rPr>
          <w:instrText xml:space="preserve"> PAGEREF _Toc428361526 \h </w:instrText>
        </w:r>
        <w:r w:rsidR="009203DC">
          <w:rPr>
            <w:webHidden/>
          </w:rPr>
        </w:r>
        <w:r w:rsidR="009203DC">
          <w:rPr>
            <w:webHidden/>
          </w:rPr>
          <w:fldChar w:fldCharType="separate"/>
        </w:r>
        <w:r w:rsidR="009203DC">
          <w:rPr>
            <w:webHidden/>
          </w:rPr>
          <w:t>10</w:t>
        </w:r>
        <w:r w:rsidR="009203DC">
          <w:rPr>
            <w:webHidden/>
          </w:rPr>
          <w:fldChar w:fldCharType="end"/>
        </w:r>
      </w:hyperlink>
    </w:p>
    <w:p w14:paraId="78D9A0DE" w14:textId="77777777" w:rsidR="009203DC" w:rsidRDefault="004506CA">
      <w:pPr>
        <w:pStyle w:val="TOC1"/>
        <w:rPr>
          <w:rFonts w:eastAsiaTheme="minorEastAsia"/>
          <w:b w:val="0"/>
          <w:color w:val="auto"/>
          <w:kern w:val="0"/>
          <w:sz w:val="22"/>
          <w:szCs w:val="22"/>
          <w:lang w:val="en-US"/>
        </w:rPr>
      </w:pPr>
      <w:hyperlink w:anchor="_Toc428361527" w:history="1">
        <w:r w:rsidR="009203DC" w:rsidRPr="00922F53">
          <w:rPr>
            <w:rStyle w:val="Hyperlink"/>
            <w:rFonts w:ascii="Calibri" w:hAnsi="Calibri" w:cs="Calibri"/>
          </w:rPr>
          <w:t>6</w:t>
        </w:r>
        <w:r w:rsidR="009203DC">
          <w:rPr>
            <w:rFonts w:eastAsiaTheme="minorEastAsia"/>
            <w:b w:val="0"/>
            <w:color w:val="auto"/>
            <w:kern w:val="0"/>
            <w:sz w:val="22"/>
            <w:szCs w:val="22"/>
            <w:lang w:val="en-US"/>
          </w:rPr>
          <w:tab/>
        </w:r>
        <w:r w:rsidR="009203DC" w:rsidRPr="00922F53">
          <w:rPr>
            <w:rStyle w:val="Hyperlink"/>
            <w:rFonts w:ascii="Calibri" w:hAnsi="Calibri"/>
          </w:rPr>
          <w:t>Known</w:t>
        </w:r>
        <w:r w:rsidR="009203DC" w:rsidRPr="00922F53">
          <w:rPr>
            <w:rStyle w:val="Hyperlink"/>
            <w:rFonts w:ascii="Calibri" w:hAnsi="Calibri" w:cs="Calibri"/>
          </w:rPr>
          <w:t xml:space="preserve"> Limitations with Design</w:t>
        </w:r>
        <w:r w:rsidR="009203DC">
          <w:rPr>
            <w:webHidden/>
          </w:rPr>
          <w:tab/>
        </w:r>
        <w:r w:rsidR="009203DC">
          <w:rPr>
            <w:webHidden/>
          </w:rPr>
          <w:fldChar w:fldCharType="begin"/>
        </w:r>
        <w:r w:rsidR="009203DC">
          <w:rPr>
            <w:webHidden/>
          </w:rPr>
          <w:instrText xml:space="preserve"> PAGEREF _Toc428361527 \h </w:instrText>
        </w:r>
        <w:r w:rsidR="009203DC">
          <w:rPr>
            <w:webHidden/>
          </w:rPr>
        </w:r>
        <w:r w:rsidR="009203DC">
          <w:rPr>
            <w:webHidden/>
          </w:rPr>
          <w:fldChar w:fldCharType="separate"/>
        </w:r>
        <w:r w:rsidR="009203DC">
          <w:rPr>
            <w:webHidden/>
          </w:rPr>
          <w:t>11</w:t>
        </w:r>
        <w:r w:rsidR="009203DC">
          <w:rPr>
            <w:webHidden/>
          </w:rPr>
          <w:fldChar w:fldCharType="end"/>
        </w:r>
      </w:hyperlink>
    </w:p>
    <w:p w14:paraId="4FFD5AF6" w14:textId="77777777" w:rsidR="009203DC" w:rsidRDefault="004506CA">
      <w:pPr>
        <w:pStyle w:val="TOC1"/>
        <w:rPr>
          <w:rFonts w:eastAsiaTheme="minorEastAsia"/>
          <w:b w:val="0"/>
          <w:color w:val="auto"/>
          <w:kern w:val="0"/>
          <w:sz w:val="22"/>
          <w:szCs w:val="22"/>
          <w:lang w:val="en-US"/>
        </w:rPr>
      </w:pPr>
      <w:hyperlink w:anchor="_Toc428361528" w:history="1">
        <w:r w:rsidR="009203DC" w:rsidRPr="00922F53">
          <w:rPr>
            <w:rStyle w:val="Hyperlink"/>
            <w:rFonts w:ascii="Calibri" w:hAnsi="Calibri" w:cs="Calibri"/>
          </w:rPr>
          <w:t>7</w:t>
        </w:r>
        <w:r w:rsidR="009203DC">
          <w:rPr>
            <w:rFonts w:eastAsiaTheme="minorEastAsia"/>
            <w:b w:val="0"/>
            <w:color w:val="auto"/>
            <w:kern w:val="0"/>
            <w:sz w:val="22"/>
            <w:szCs w:val="22"/>
            <w:lang w:val="en-US"/>
          </w:rPr>
          <w:tab/>
        </w:r>
        <w:r w:rsidR="009203DC" w:rsidRPr="00922F53">
          <w:rPr>
            <w:rStyle w:val="Hyperlink"/>
            <w:rFonts w:ascii="Calibri" w:hAnsi="Calibri" w:cs="Calibri"/>
          </w:rPr>
          <w:t>UNIT TEST CONSIDERATION</w:t>
        </w:r>
        <w:r w:rsidR="009203DC">
          <w:rPr>
            <w:webHidden/>
          </w:rPr>
          <w:tab/>
        </w:r>
        <w:r w:rsidR="009203DC">
          <w:rPr>
            <w:webHidden/>
          </w:rPr>
          <w:fldChar w:fldCharType="begin"/>
        </w:r>
        <w:r w:rsidR="009203DC">
          <w:rPr>
            <w:webHidden/>
          </w:rPr>
          <w:instrText xml:space="preserve"> PAGEREF _Toc428361528 \h </w:instrText>
        </w:r>
        <w:r w:rsidR="009203DC">
          <w:rPr>
            <w:webHidden/>
          </w:rPr>
        </w:r>
        <w:r w:rsidR="009203DC">
          <w:rPr>
            <w:webHidden/>
          </w:rPr>
          <w:fldChar w:fldCharType="separate"/>
        </w:r>
        <w:r w:rsidR="009203DC">
          <w:rPr>
            <w:webHidden/>
          </w:rPr>
          <w:t>12</w:t>
        </w:r>
        <w:r w:rsidR="009203DC">
          <w:rPr>
            <w:webHidden/>
          </w:rPr>
          <w:fldChar w:fldCharType="end"/>
        </w:r>
      </w:hyperlink>
    </w:p>
    <w:p w14:paraId="45976203" w14:textId="77777777" w:rsidR="009203DC" w:rsidRDefault="004506CA">
      <w:pPr>
        <w:pStyle w:val="TOC1"/>
        <w:tabs>
          <w:tab w:val="left" w:pos="1400"/>
        </w:tabs>
        <w:rPr>
          <w:rFonts w:eastAsiaTheme="minorEastAsia"/>
          <w:b w:val="0"/>
          <w:color w:val="auto"/>
          <w:kern w:val="0"/>
          <w:sz w:val="22"/>
          <w:szCs w:val="22"/>
          <w:lang w:val="en-US"/>
        </w:rPr>
      </w:pPr>
      <w:hyperlink w:anchor="_Toc428361529" w:history="1">
        <w:r w:rsidR="009203DC" w:rsidRPr="00922F53">
          <w:rPr>
            <w:rStyle w:val="Hyperlink"/>
          </w:rPr>
          <w:t>Appendix A</w:t>
        </w:r>
        <w:r w:rsidR="009203DC">
          <w:rPr>
            <w:rFonts w:eastAsiaTheme="minorEastAsia"/>
            <w:b w:val="0"/>
            <w:color w:val="auto"/>
            <w:kern w:val="0"/>
            <w:sz w:val="22"/>
            <w:szCs w:val="22"/>
            <w:lang w:val="en-US"/>
          </w:rPr>
          <w:tab/>
        </w:r>
        <w:r w:rsidR="009203DC" w:rsidRPr="00922F53">
          <w:rPr>
            <w:rStyle w:val="Hyperlink"/>
          </w:rPr>
          <w:t>Abbreviations and Acronyms</w:t>
        </w:r>
        <w:r w:rsidR="009203DC">
          <w:rPr>
            <w:webHidden/>
          </w:rPr>
          <w:tab/>
        </w:r>
        <w:r w:rsidR="009203DC">
          <w:rPr>
            <w:webHidden/>
          </w:rPr>
          <w:fldChar w:fldCharType="begin"/>
        </w:r>
        <w:r w:rsidR="009203DC">
          <w:rPr>
            <w:webHidden/>
          </w:rPr>
          <w:instrText xml:space="preserve"> PAGEREF _Toc428361529 \h </w:instrText>
        </w:r>
        <w:r w:rsidR="009203DC">
          <w:rPr>
            <w:webHidden/>
          </w:rPr>
        </w:r>
        <w:r w:rsidR="009203DC">
          <w:rPr>
            <w:webHidden/>
          </w:rPr>
          <w:fldChar w:fldCharType="separate"/>
        </w:r>
        <w:r w:rsidR="009203DC">
          <w:rPr>
            <w:webHidden/>
          </w:rPr>
          <w:t>13</w:t>
        </w:r>
        <w:r w:rsidR="009203DC">
          <w:rPr>
            <w:webHidden/>
          </w:rPr>
          <w:fldChar w:fldCharType="end"/>
        </w:r>
      </w:hyperlink>
    </w:p>
    <w:p w14:paraId="5B97F457" w14:textId="77777777" w:rsidR="009203DC" w:rsidRDefault="004506CA">
      <w:pPr>
        <w:pStyle w:val="TOC1"/>
        <w:tabs>
          <w:tab w:val="left" w:pos="1400"/>
        </w:tabs>
        <w:rPr>
          <w:rFonts w:eastAsiaTheme="minorEastAsia"/>
          <w:b w:val="0"/>
          <w:color w:val="auto"/>
          <w:kern w:val="0"/>
          <w:sz w:val="22"/>
          <w:szCs w:val="22"/>
          <w:lang w:val="en-US"/>
        </w:rPr>
      </w:pPr>
      <w:hyperlink w:anchor="_Toc428361530" w:history="1">
        <w:r w:rsidR="009203DC" w:rsidRPr="00922F53">
          <w:rPr>
            <w:rStyle w:val="Hyperlink"/>
          </w:rPr>
          <w:t>Appendix B</w:t>
        </w:r>
        <w:r w:rsidR="009203DC">
          <w:rPr>
            <w:rFonts w:eastAsiaTheme="minorEastAsia"/>
            <w:b w:val="0"/>
            <w:color w:val="auto"/>
            <w:kern w:val="0"/>
            <w:sz w:val="22"/>
            <w:szCs w:val="22"/>
            <w:lang w:val="en-US"/>
          </w:rPr>
          <w:tab/>
        </w:r>
        <w:r w:rsidR="009203DC" w:rsidRPr="00922F53">
          <w:rPr>
            <w:rStyle w:val="Hyperlink"/>
          </w:rPr>
          <w:t>Glossary</w:t>
        </w:r>
        <w:r w:rsidR="009203DC">
          <w:rPr>
            <w:webHidden/>
          </w:rPr>
          <w:tab/>
        </w:r>
        <w:r w:rsidR="009203DC">
          <w:rPr>
            <w:webHidden/>
          </w:rPr>
          <w:fldChar w:fldCharType="begin"/>
        </w:r>
        <w:r w:rsidR="009203DC">
          <w:rPr>
            <w:webHidden/>
          </w:rPr>
          <w:instrText xml:space="preserve"> PAGEREF _Toc428361530 \h </w:instrText>
        </w:r>
        <w:r w:rsidR="009203DC">
          <w:rPr>
            <w:webHidden/>
          </w:rPr>
        </w:r>
        <w:r w:rsidR="009203DC">
          <w:rPr>
            <w:webHidden/>
          </w:rPr>
          <w:fldChar w:fldCharType="separate"/>
        </w:r>
        <w:r w:rsidR="009203DC">
          <w:rPr>
            <w:webHidden/>
          </w:rPr>
          <w:t>14</w:t>
        </w:r>
        <w:r w:rsidR="009203DC">
          <w:rPr>
            <w:webHidden/>
          </w:rPr>
          <w:fldChar w:fldCharType="end"/>
        </w:r>
      </w:hyperlink>
    </w:p>
    <w:p w14:paraId="6F8592FB" w14:textId="77777777" w:rsidR="009203DC" w:rsidRDefault="004506CA">
      <w:pPr>
        <w:pStyle w:val="TOC1"/>
        <w:tabs>
          <w:tab w:val="left" w:pos="1400"/>
        </w:tabs>
        <w:rPr>
          <w:rFonts w:eastAsiaTheme="minorEastAsia"/>
          <w:b w:val="0"/>
          <w:color w:val="auto"/>
          <w:kern w:val="0"/>
          <w:sz w:val="22"/>
          <w:szCs w:val="22"/>
          <w:lang w:val="en-US"/>
        </w:rPr>
      </w:pPr>
      <w:hyperlink w:anchor="_Toc428361531" w:history="1">
        <w:r w:rsidR="009203DC" w:rsidRPr="00922F53">
          <w:rPr>
            <w:rStyle w:val="Hyperlink"/>
          </w:rPr>
          <w:t>Appendix C</w:t>
        </w:r>
        <w:r w:rsidR="009203DC">
          <w:rPr>
            <w:rFonts w:eastAsiaTheme="minorEastAsia"/>
            <w:b w:val="0"/>
            <w:color w:val="auto"/>
            <w:kern w:val="0"/>
            <w:sz w:val="22"/>
            <w:szCs w:val="22"/>
            <w:lang w:val="en-US"/>
          </w:rPr>
          <w:tab/>
        </w:r>
        <w:r w:rsidR="009203DC" w:rsidRPr="00922F53">
          <w:rPr>
            <w:rStyle w:val="Hyperlink"/>
          </w:rPr>
          <w:t>References</w:t>
        </w:r>
        <w:r w:rsidR="009203DC">
          <w:rPr>
            <w:webHidden/>
          </w:rPr>
          <w:tab/>
        </w:r>
        <w:r w:rsidR="009203DC">
          <w:rPr>
            <w:webHidden/>
          </w:rPr>
          <w:fldChar w:fldCharType="begin"/>
        </w:r>
        <w:r w:rsidR="009203DC">
          <w:rPr>
            <w:webHidden/>
          </w:rPr>
          <w:instrText xml:space="preserve"> PAGEREF _Toc428361531 \h </w:instrText>
        </w:r>
        <w:r w:rsidR="009203DC">
          <w:rPr>
            <w:webHidden/>
          </w:rPr>
        </w:r>
        <w:r w:rsidR="009203DC">
          <w:rPr>
            <w:webHidden/>
          </w:rPr>
          <w:fldChar w:fldCharType="separate"/>
        </w:r>
        <w:r w:rsidR="009203DC">
          <w:rPr>
            <w:webHidden/>
          </w:rPr>
          <w:t>15</w:t>
        </w:r>
        <w:r w:rsidR="009203DC">
          <w:rPr>
            <w:webHidden/>
          </w:rPr>
          <w:fldChar w:fldCharType="end"/>
        </w:r>
      </w:hyperlink>
    </w:p>
    <w:p w14:paraId="72649E2B" w14:textId="77777777" w:rsidR="00707BA6" w:rsidRPr="00A158C7" w:rsidRDefault="00E16D14" w:rsidP="00E16D14">
      <w:pPr>
        <w:jc w:val="center"/>
      </w:pPr>
      <w:r>
        <w:rPr>
          <w:caps/>
        </w:rPr>
        <w:lastRenderedPageBreak/>
        <w:fldChar w:fldCharType="end"/>
      </w:r>
    </w:p>
    <w:p w14:paraId="1914C28C" w14:textId="77777777" w:rsidR="00B81C1B" w:rsidRPr="00A158C7" w:rsidRDefault="00FE5DF5" w:rsidP="00B0024F">
      <w:pPr>
        <w:pStyle w:val="Heading1"/>
      </w:pPr>
      <w:bookmarkStart w:id="20" w:name="_Toc428361500"/>
      <w:r w:rsidRPr="00A158C7">
        <w:lastRenderedPageBreak/>
        <w:t>Introduction</w:t>
      </w:r>
      <w:bookmarkEnd w:id="20"/>
    </w:p>
    <w:p w14:paraId="4C783021" w14:textId="77777777" w:rsidR="00063A7A" w:rsidRPr="00A158C7" w:rsidRDefault="00FE5DF5" w:rsidP="000B37D5">
      <w:pPr>
        <w:pStyle w:val="Heading2"/>
      </w:pPr>
      <w:bookmarkStart w:id="21" w:name="_Toc428361501"/>
      <w:r w:rsidRPr="00A158C7">
        <w:t>Purpose</w:t>
      </w:r>
      <w:bookmarkEnd w:id="21"/>
    </w:p>
    <w:p w14:paraId="39DB2F77" w14:textId="77777777" w:rsidR="00DC0959" w:rsidRPr="00A158C7" w:rsidRDefault="00F22A77" w:rsidP="00DC0959">
      <w:pPr>
        <w:rPr>
          <w:lang w:bidi="ar-SA"/>
        </w:rPr>
      </w:pPr>
      <w:r>
        <w:rPr>
          <w:lang w:bidi="ar-SA"/>
        </w:rPr>
        <w:t xml:space="preserve">MDD for </w:t>
      </w:r>
      <w:proofErr w:type="spellStart"/>
      <w:r w:rsidRPr="00F22A77">
        <w:rPr>
          <w:lang w:bidi="ar-SA"/>
        </w:rPr>
        <w:t>HiLoadStallLimr</w:t>
      </w:r>
      <w:proofErr w:type="spellEnd"/>
      <w:r>
        <w:rPr>
          <w:lang w:bidi="ar-SA"/>
        </w:rPr>
        <w:t xml:space="preserve"> </w:t>
      </w:r>
    </w:p>
    <w:p w14:paraId="28B8BB07" w14:textId="77777777" w:rsidR="00DC0959" w:rsidRDefault="00DC0959" w:rsidP="00DC0959">
      <w:pPr>
        <w:rPr>
          <w:lang w:bidi="ar-SA"/>
        </w:rPr>
      </w:pPr>
    </w:p>
    <w:p w14:paraId="51EBCA5E" w14:textId="77777777" w:rsidR="00F95E33" w:rsidRPr="00A158C7" w:rsidRDefault="00F95E33" w:rsidP="00E16D14"/>
    <w:bookmarkStart w:id="22" w:name="_Toc406065228"/>
    <w:bookmarkEnd w:id="6"/>
    <w:bookmarkEnd w:id="7"/>
    <w:bookmarkEnd w:id="8"/>
    <w:bookmarkEnd w:id="9"/>
    <w:bookmarkEnd w:id="10"/>
    <w:p w14:paraId="5DBF5548" w14:textId="77777777" w:rsidR="00312179" w:rsidRDefault="002B094F" w:rsidP="00F43F8E">
      <w:pPr>
        <w:pStyle w:val="Heading1"/>
        <w:rPr>
          <w:rFonts w:ascii="Calibri" w:hAnsi="Calibri" w:cs="Calibri"/>
        </w:rPr>
      </w:pPr>
      <w:r>
        <w:rPr>
          <w:rFonts w:ascii="Calibri" w:hAnsi="Calibri" w:cs="Calibri"/>
        </w:rPr>
        <w:lastRenderedPageBreak/>
        <w:fldChar w:fldCharType="begin"/>
      </w:r>
      <w:r>
        <w:rPr>
          <w:rFonts w:ascii="Calibri" w:hAnsi="Calibri" w:cs="Calibri"/>
        </w:rPr>
        <w:instrText xml:space="preserve"> DOCPROPERTY  "Document Version"  \* MERGEFORMAT </w:instrText>
      </w:r>
      <w:r>
        <w:rPr>
          <w:rFonts w:ascii="Calibri" w:hAnsi="Calibri" w:cs="Calibri"/>
        </w:rPr>
        <w:fldChar w:fldCharType="separate"/>
      </w:r>
      <w:bookmarkStart w:id="23" w:name="_Toc428361502"/>
      <w:proofErr w:type="spellStart"/>
      <w:r w:rsidR="00F22A77">
        <w:rPr>
          <w:rFonts w:ascii="Calibri" w:hAnsi="Calibri" w:cs="Calibri"/>
        </w:rPr>
        <w:t>HiLoadStallLimr</w:t>
      </w:r>
      <w:proofErr w:type="spellEnd"/>
      <w:r>
        <w:rPr>
          <w:rFonts w:ascii="Calibri" w:hAnsi="Calibri" w:cs="Calibri"/>
        </w:rPr>
        <w:fldChar w:fldCharType="end"/>
      </w:r>
      <w:r>
        <w:rPr>
          <w:rFonts w:ascii="Calibri" w:hAnsi="Calibri" w:cs="Calibri"/>
        </w:rPr>
        <w:t xml:space="preserve"> </w:t>
      </w:r>
      <w:r w:rsidR="00D229A6">
        <w:rPr>
          <w:rFonts w:ascii="Calibri" w:hAnsi="Calibri" w:cs="Calibri"/>
        </w:rPr>
        <w:t xml:space="preserve">&amp; </w:t>
      </w:r>
      <w:r w:rsidR="00D229A6" w:rsidRPr="00AA38E8">
        <w:rPr>
          <w:rFonts w:ascii="Calibri" w:hAnsi="Calibri" w:cs="Calibri"/>
        </w:rPr>
        <w:t>High-Level Description</w:t>
      </w:r>
      <w:bookmarkEnd w:id="22"/>
      <w:bookmarkEnd w:id="23"/>
    </w:p>
    <w:p w14:paraId="1037A2E5" w14:textId="77777777" w:rsidR="00F22A77" w:rsidRPr="00056768" w:rsidRDefault="00F22A77" w:rsidP="00F22A77">
      <w:pPr>
        <w:rPr>
          <w:rFonts w:cs="Calibri"/>
        </w:rPr>
      </w:pPr>
      <w:r w:rsidRPr="00056768">
        <w:rPr>
          <w:rFonts w:cs="Calibri"/>
        </w:rPr>
        <w:t>Please refer FDD</w:t>
      </w:r>
      <w:r>
        <w:rPr>
          <w:rFonts w:cs="Calibri"/>
        </w:rPr>
        <w:t>.</w:t>
      </w:r>
    </w:p>
    <w:p w14:paraId="4170E8B5" w14:textId="77777777" w:rsidR="00D229A6" w:rsidRDefault="00D229A6" w:rsidP="00D229A6">
      <w:pPr>
        <w:rPr>
          <w:rFonts w:cs="Calibri"/>
          <w:i/>
        </w:rPr>
      </w:pPr>
    </w:p>
    <w:p w14:paraId="239C4677" w14:textId="77777777" w:rsidR="00D229A6" w:rsidRDefault="00D229A6" w:rsidP="00D229A6">
      <w:pPr>
        <w:rPr>
          <w:rFonts w:cs="Calibri"/>
          <w:i/>
        </w:rPr>
      </w:pPr>
    </w:p>
    <w:p w14:paraId="3D480D7C" w14:textId="77777777" w:rsidR="00D229A6" w:rsidRPr="00AA38E8" w:rsidRDefault="00D229A6" w:rsidP="00D229A6">
      <w:pPr>
        <w:pStyle w:val="Heading1"/>
        <w:ind w:left="562" w:hanging="562"/>
        <w:rPr>
          <w:rFonts w:ascii="Calibri" w:hAnsi="Calibri" w:cs="Calibri"/>
        </w:rPr>
      </w:pPr>
      <w:bookmarkStart w:id="24" w:name="_Toc406065229"/>
      <w:bookmarkStart w:id="25" w:name="_Toc428361503"/>
      <w:r w:rsidRPr="00AA38E8">
        <w:rPr>
          <w:rFonts w:ascii="Calibri" w:hAnsi="Calibri" w:cs="Calibri"/>
        </w:rPr>
        <w:lastRenderedPageBreak/>
        <w:t>Design details of software module</w:t>
      </w:r>
      <w:bookmarkEnd w:id="24"/>
      <w:bookmarkEnd w:id="25"/>
    </w:p>
    <w:p w14:paraId="103A281D" w14:textId="77777777" w:rsidR="00D229A6" w:rsidRPr="00AA38E8" w:rsidRDefault="00D229A6" w:rsidP="00D229A6">
      <w:pPr>
        <w:pStyle w:val="Heading2"/>
        <w:rPr>
          <w:rFonts w:ascii="Calibri" w:hAnsi="Calibri" w:cs="Calibri"/>
        </w:rPr>
      </w:pPr>
      <w:bookmarkStart w:id="26" w:name="_Toc406065230"/>
      <w:bookmarkStart w:id="27" w:name="_Toc428361504"/>
      <w:r w:rsidRPr="00D229A6">
        <w:t>Graphical</w:t>
      </w:r>
      <w:r>
        <w:rPr>
          <w:rFonts w:ascii="Calibri" w:hAnsi="Calibri" w:cs="Calibri"/>
        </w:rPr>
        <w:t xml:space="preserve"> representation of </w:t>
      </w:r>
      <w:bookmarkEnd w:id="26"/>
      <w:r w:rsidR="00AE55D3">
        <w:rPr>
          <w:rFonts w:ascii="Calibri" w:hAnsi="Calibri" w:cs="Calibri"/>
        </w:rPr>
        <w:fldChar w:fldCharType="begin"/>
      </w:r>
      <w:r w:rsidR="00AE55D3">
        <w:rPr>
          <w:rFonts w:ascii="Calibri" w:hAnsi="Calibri" w:cs="Calibri"/>
        </w:rPr>
        <w:instrText xml:space="preserve"> DOCPROPERTY  "Document Version"  \* MERGEFORMAT </w:instrText>
      </w:r>
      <w:r w:rsidR="00AE55D3">
        <w:rPr>
          <w:rFonts w:ascii="Calibri" w:hAnsi="Calibri" w:cs="Calibri"/>
        </w:rPr>
        <w:fldChar w:fldCharType="separate"/>
      </w:r>
      <w:proofErr w:type="spellStart"/>
      <w:r w:rsidR="00F22A77">
        <w:rPr>
          <w:rFonts w:ascii="Calibri" w:hAnsi="Calibri" w:cs="Calibri"/>
        </w:rPr>
        <w:t>HiLoadStallLimr</w:t>
      </w:r>
      <w:bookmarkEnd w:id="27"/>
      <w:proofErr w:type="spellEnd"/>
      <w:r w:rsidR="00AE55D3">
        <w:rPr>
          <w:rFonts w:ascii="Calibri" w:hAnsi="Calibri" w:cs="Calibri"/>
        </w:rPr>
        <w:fldChar w:fldCharType="end"/>
      </w:r>
    </w:p>
    <w:p w14:paraId="2221A0C0" w14:textId="70AECE60" w:rsidR="00D229A6" w:rsidRDefault="00C85AFD" w:rsidP="00D229A6">
      <w:pPr>
        <w:rPr>
          <w:rFonts w:cs="Calibri"/>
          <w:i/>
        </w:rPr>
      </w:pPr>
      <w:r>
        <w:rPr>
          <w:noProof/>
        </w:rPr>
        <w:drawing>
          <wp:inline distT="0" distB="0" distL="0" distR="0" wp14:anchorId="739E3B7F" wp14:editId="185D7C70">
            <wp:extent cx="2360701" cy="337320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68825" cy="3384813"/>
                    </a:xfrm>
                    <a:prstGeom prst="rect">
                      <a:avLst/>
                    </a:prstGeom>
                  </pic:spPr>
                </pic:pic>
              </a:graphicData>
            </a:graphic>
          </wp:inline>
        </w:drawing>
      </w:r>
    </w:p>
    <w:p w14:paraId="7F20B2C6" w14:textId="77777777" w:rsidR="00D229A6" w:rsidRDefault="00D229A6" w:rsidP="00D229A6">
      <w:pPr>
        <w:pStyle w:val="Heading2"/>
        <w:rPr>
          <w:rFonts w:ascii="Calibri" w:hAnsi="Calibri" w:cs="Calibri"/>
        </w:rPr>
      </w:pPr>
      <w:bookmarkStart w:id="28" w:name="_Toc406065231"/>
      <w:bookmarkStart w:id="29" w:name="_Toc428361505"/>
      <w:r w:rsidRPr="002D6391">
        <w:rPr>
          <w:rFonts w:ascii="Calibri" w:hAnsi="Calibri" w:cs="Calibri"/>
        </w:rPr>
        <w:t>Data Flow Diagram</w:t>
      </w:r>
      <w:bookmarkEnd w:id="28"/>
      <w:bookmarkEnd w:id="29"/>
    </w:p>
    <w:p w14:paraId="24774BA5" w14:textId="77777777" w:rsidR="00A70096" w:rsidRPr="002B094F" w:rsidRDefault="00A70096" w:rsidP="00A70096">
      <w:pPr>
        <w:rPr>
          <w:rFonts w:cs="Calibri"/>
        </w:rPr>
      </w:pPr>
      <w:r>
        <w:rPr>
          <w:rFonts w:cs="Calibri"/>
        </w:rPr>
        <w:t>Please refer FDD.</w:t>
      </w:r>
    </w:p>
    <w:p w14:paraId="0F9DBA35" w14:textId="77777777" w:rsidR="00D229A6" w:rsidRPr="002D6391" w:rsidRDefault="00AC4CD8" w:rsidP="00387BF4">
      <w:pPr>
        <w:pStyle w:val="Heading3"/>
        <w:tabs>
          <w:tab w:val="clear" w:pos="1017"/>
        </w:tabs>
        <w:ind w:left="562" w:hanging="562"/>
        <w:rPr>
          <w:rFonts w:ascii="Calibri" w:hAnsi="Calibri" w:cs="Calibri"/>
        </w:rPr>
      </w:pPr>
      <w:bookmarkStart w:id="30" w:name="_Toc375924736"/>
      <w:bookmarkStart w:id="31" w:name="_Toc406065232"/>
      <w:bookmarkStart w:id="32" w:name="_Toc428361506"/>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30"/>
      <w:bookmarkEnd w:id="31"/>
      <w:bookmarkEnd w:id="32"/>
    </w:p>
    <w:p w14:paraId="30FD3EC0" w14:textId="77777777" w:rsidR="00D229A6" w:rsidRPr="002B094F" w:rsidRDefault="00D229A6" w:rsidP="00D229A6">
      <w:pPr>
        <w:rPr>
          <w:lang w:bidi="ar-SA"/>
        </w:rPr>
      </w:pPr>
    </w:p>
    <w:p w14:paraId="7E5D07C4" w14:textId="77777777" w:rsidR="00D229A6" w:rsidRPr="00A32585" w:rsidRDefault="00AC4CD8" w:rsidP="00D229A6">
      <w:pPr>
        <w:pStyle w:val="Heading3"/>
        <w:ind w:left="562" w:hanging="562"/>
        <w:rPr>
          <w:rFonts w:ascii="Calibri" w:hAnsi="Calibri" w:cs="Calibri"/>
        </w:rPr>
      </w:pPr>
      <w:bookmarkStart w:id="33" w:name="_Toc375924737"/>
      <w:bookmarkStart w:id="34" w:name="_Toc406065233"/>
      <w:bookmarkStart w:id="35" w:name="_Toc428361507"/>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33"/>
      <w:bookmarkEnd w:id="34"/>
      <w:bookmarkEnd w:id="35"/>
    </w:p>
    <w:p w14:paraId="51FFD700" w14:textId="77777777" w:rsidR="002B094F" w:rsidRDefault="002B094F" w:rsidP="002B094F">
      <w:pPr>
        <w:rPr>
          <w:lang w:bidi="ar-SA"/>
        </w:rPr>
      </w:pPr>
    </w:p>
    <w:p w14:paraId="5EE7EAF2" w14:textId="77777777" w:rsidR="002B094F" w:rsidRPr="00AC4CD8" w:rsidRDefault="002B094F" w:rsidP="00AC4CD8">
      <w:pPr>
        <w:pStyle w:val="Heading1"/>
        <w:ind w:left="562" w:hanging="562"/>
        <w:rPr>
          <w:rFonts w:ascii="Calibri" w:hAnsi="Calibri" w:cs="Calibri"/>
        </w:rPr>
      </w:pPr>
      <w:bookmarkStart w:id="36" w:name="_Toc338170479"/>
      <w:bookmarkStart w:id="37" w:name="_Toc375678228"/>
      <w:bookmarkStart w:id="38" w:name="_Toc418080062"/>
      <w:bookmarkStart w:id="39" w:name="_Toc421709912"/>
      <w:bookmarkStart w:id="40" w:name="_Toc428361508"/>
      <w:r w:rsidRPr="00AC4CD8">
        <w:rPr>
          <w:rFonts w:ascii="Calibri" w:hAnsi="Calibri" w:cs="Calibri"/>
        </w:rPr>
        <w:lastRenderedPageBreak/>
        <w:t>Constant Data Dictionary</w:t>
      </w:r>
      <w:bookmarkEnd w:id="36"/>
      <w:bookmarkEnd w:id="37"/>
      <w:bookmarkEnd w:id="38"/>
      <w:bookmarkEnd w:id="39"/>
      <w:bookmarkEnd w:id="40"/>
    </w:p>
    <w:p w14:paraId="022D3EDA" w14:textId="77777777" w:rsidR="00AC4CD8" w:rsidRPr="00DA5500" w:rsidRDefault="00AC4CD8" w:rsidP="00AC4CD8">
      <w:pPr>
        <w:pStyle w:val="Heading2"/>
        <w:spacing w:after="60"/>
        <w:rPr>
          <w:rFonts w:ascii="Calibri" w:hAnsi="Calibri"/>
        </w:rPr>
      </w:pPr>
      <w:bookmarkStart w:id="41" w:name="_Toc421011506"/>
      <w:bookmarkStart w:id="42" w:name="_Toc421786527"/>
      <w:bookmarkStart w:id="43" w:name="_Toc428361509"/>
      <w:bookmarkStart w:id="44" w:name="_Toc418080064"/>
      <w:r w:rsidRPr="00DA5500">
        <w:rPr>
          <w:rFonts w:ascii="Calibri" w:hAnsi="Calibri"/>
        </w:rPr>
        <w:t>Program (fixed) Constants</w:t>
      </w:r>
      <w:bookmarkEnd w:id="41"/>
      <w:bookmarkEnd w:id="42"/>
      <w:bookmarkEnd w:id="43"/>
    </w:p>
    <w:p w14:paraId="1CD0EB1E" w14:textId="77777777" w:rsidR="00AC4CD8" w:rsidRPr="00DA5500" w:rsidRDefault="00AC4CD8" w:rsidP="00AC4CD8">
      <w:pPr>
        <w:pStyle w:val="Heading3"/>
        <w:tabs>
          <w:tab w:val="clear" w:pos="1017"/>
          <w:tab w:val="num" w:pos="567"/>
        </w:tabs>
        <w:ind w:left="567"/>
        <w:rPr>
          <w:rFonts w:ascii="Calibri" w:hAnsi="Calibri"/>
        </w:rPr>
      </w:pPr>
      <w:bookmarkStart w:id="45" w:name="_Toc428361510"/>
      <w:bookmarkEnd w:id="44"/>
      <w:r w:rsidRPr="00DA5500">
        <w:rPr>
          <w:rFonts w:ascii="Calibri" w:hAnsi="Calibri"/>
        </w:rPr>
        <w:t>Embedded Constants</w:t>
      </w:r>
      <w:bookmarkEnd w:id="45"/>
    </w:p>
    <w:p w14:paraId="15D8A10A" w14:textId="77777777"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007584" w:rsidRPr="00AA38E8" w14:paraId="5F3BF09B" w14:textId="77777777" w:rsidTr="00F4318C">
        <w:tc>
          <w:tcPr>
            <w:tcW w:w="3888" w:type="dxa"/>
            <w:tcBorders>
              <w:top w:val="single" w:sz="6" w:space="0" w:color="auto"/>
              <w:left w:val="single" w:sz="6" w:space="0" w:color="auto"/>
              <w:bottom w:val="single" w:sz="6" w:space="0" w:color="auto"/>
              <w:right w:val="single" w:sz="6" w:space="0" w:color="auto"/>
            </w:tcBorders>
            <w:shd w:val="pct30" w:color="FFFF00" w:fill="FFFFFF"/>
          </w:tcPr>
          <w:p w14:paraId="32A6BD86" w14:textId="77777777"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14:paraId="41C17CB2" w14:textId="77777777"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14:paraId="36D9894A" w14:textId="77777777" w:rsidR="00007584" w:rsidRPr="00AA38E8" w:rsidRDefault="00007584" w:rsidP="00F4318C">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14:paraId="5274A071" w14:textId="77777777" w:rsidR="00007584" w:rsidRPr="00AA38E8" w:rsidRDefault="00007584" w:rsidP="00F4318C">
            <w:pPr>
              <w:spacing w:before="60"/>
              <w:jc w:val="center"/>
              <w:rPr>
                <w:rFonts w:cs="Calibri"/>
                <w:sz w:val="16"/>
                <w:szCs w:val="16"/>
              </w:rPr>
            </w:pPr>
            <w:r w:rsidRPr="00AA38E8">
              <w:rPr>
                <w:rFonts w:cs="Calibri"/>
                <w:sz w:val="16"/>
                <w:szCs w:val="16"/>
              </w:rPr>
              <w:t>Value</w:t>
            </w:r>
          </w:p>
        </w:tc>
      </w:tr>
      <w:tr w:rsidR="00A70096" w:rsidRPr="00AA38E8" w14:paraId="56F9CB64" w14:textId="77777777" w:rsidTr="00F4318C">
        <w:tc>
          <w:tcPr>
            <w:tcW w:w="3888" w:type="dxa"/>
            <w:tcBorders>
              <w:top w:val="single" w:sz="6" w:space="0" w:color="auto"/>
              <w:left w:val="single" w:sz="6" w:space="0" w:color="auto"/>
              <w:bottom w:val="single" w:sz="6" w:space="0" w:color="auto"/>
              <w:right w:val="single" w:sz="6" w:space="0" w:color="auto"/>
            </w:tcBorders>
          </w:tcPr>
          <w:p w14:paraId="198A572F" w14:textId="77777777" w:rsidR="00A70096" w:rsidRPr="00AA38E8" w:rsidRDefault="00A70096" w:rsidP="00ED727C">
            <w:pPr>
              <w:spacing w:before="60"/>
              <w:jc w:val="center"/>
              <w:rPr>
                <w:rFonts w:cs="Calibri"/>
                <w:sz w:val="16"/>
                <w:szCs w:val="16"/>
              </w:rPr>
            </w:pPr>
            <w:r>
              <w:rPr>
                <w:rFonts w:cs="Calibri"/>
                <w:sz w:val="16"/>
                <w:szCs w:val="16"/>
              </w:rPr>
              <w:t>Please refer .m file</w:t>
            </w:r>
          </w:p>
        </w:tc>
        <w:tc>
          <w:tcPr>
            <w:tcW w:w="1710" w:type="dxa"/>
            <w:tcBorders>
              <w:top w:val="single" w:sz="6" w:space="0" w:color="auto"/>
              <w:left w:val="single" w:sz="6" w:space="0" w:color="auto"/>
              <w:bottom w:val="single" w:sz="6" w:space="0" w:color="auto"/>
              <w:right w:val="single" w:sz="6" w:space="0" w:color="auto"/>
            </w:tcBorders>
          </w:tcPr>
          <w:p w14:paraId="6B3F56A0" w14:textId="77777777" w:rsidR="00A70096" w:rsidRPr="00AA38E8" w:rsidRDefault="00A70096" w:rsidP="00F4318C">
            <w:pPr>
              <w:spacing w:before="60"/>
              <w:jc w:val="center"/>
              <w:rPr>
                <w:rFonts w:cs="Calibri"/>
                <w:sz w:val="16"/>
                <w:szCs w:val="16"/>
              </w:rPr>
            </w:pPr>
          </w:p>
        </w:tc>
        <w:tc>
          <w:tcPr>
            <w:tcW w:w="1225" w:type="dxa"/>
            <w:tcBorders>
              <w:top w:val="single" w:sz="6" w:space="0" w:color="auto"/>
              <w:left w:val="single" w:sz="6" w:space="0" w:color="auto"/>
              <w:bottom w:val="single" w:sz="6" w:space="0" w:color="auto"/>
              <w:right w:val="single" w:sz="6" w:space="0" w:color="auto"/>
            </w:tcBorders>
          </w:tcPr>
          <w:p w14:paraId="77EB2CEF" w14:textId="77777777" w:rsidR="00A70096" w:rsidRPr="00AA38E8" w:rsidRDefault="00A70096" w:rsidP="00F4318C">
            <w:pPr>
              <w:spacing w:before="60"/>
              <w:jc w:val="center"/>
              <w:rPr>
                <w:rFonts w:cs="Calibri"/>
                <w:sz w:val="16"/>
                <w:szCs w:val="16"/>
              </w:rPr>
            </w:pPr>
          </w:p>
        </w:tc>
        <w:tc>
          <w:tcPr>
            <w:tcW w:w="1385" w:type="dxa"/>
            <w:tcBorders>
              <w:top w:val="single" w:sz="6" w:space="0" w:color="auto"/>
              <w:left w:val="single" w:sz="6" w:space="0" w:color="auto"/>
              <w:bottom w:val="single" w:sz="6" w:space="0" w:color="auto"/>
              <w:right w:val="single" w:sz="6" w:space="0" w:color="auto"/>
            </w:tcBorders>
          </w:tcPr>
          <w:p w14:paraId="1427D3EC" w14:textId="77777777" w:rsidR="00A70096" w:rsidRPr="00AA38E8" w:rsidRDefault="00A70096" w:rsidP="00F4318C">
            <w:pPr>
              <w:spacing w:before="60"/>
              <w:jc w:val="center"/>
              <w:rPr>
                <w:rFonts w:cs="Calibri"/>
                <w:sz w:val="16"/>
                <w:szCs w:val="16"/>
              </w:rPr>
            </w:pPr>
          </w:p>
        </w:tc>
      </w:tr>
      <w:tr w:rsidR="00426546" w:rsidRPr="00AA38E8" w14:paraId="16CA0F0C" w14:textId="77777777" w:rsidTr="00F4318C">
        <w:tc>
          <w:tcPr>
            <w:tcW w:w="3888" w:type="dxa"/>
            <w:tcBorders>
              <w:top w:val="single" w:sz="6" w:space="0" w:color="auto"/>
              <w:left w:val="single" w:sz="6" w:space="0" w:color="auto"/>
              <w:bottom w:val="single" w:sz="6" w:space="0" w:color="auto"/>
              <w:right w:val="single" w:sz="6" w:space="0" w:color="auto"/>
            </w:tcBorders>
          </w:tcPr>
          <w:p w14:paraId="47FCA02E" w14:textId="77777777" w:rsidR="00426546" w:rsidRDefault="00426546" w:rsidP="00ED727C">
            <w:pPr>
              <w:spacing w:before="60"/>
              <w:jc w:val="center"/>
              <w:rPr>
                <w:rFonts w:cs="Calibri"/>
                <w:sz w:val="16"/>
                <w:szCs w:val="16"/>
              </w:rPr>
            </w:pPr>
            <w:r w:rsidRPr="00426546">
              <w:rPr>
                <w:rFonts w:cs="Calibri"/>
                <w:sz w:val="16"/>
                <w:szCs w:val="16"/>
              </w:rPr>
              <w:t>IVTRLOABITMASK_CNT_U08</w:t>
            </w:r>
          </w:p>
        </w:tc>
        <w:tc>
          <w:tcPr>
            <w:tcW w:w="1710" w:type="dxa"/>
            <w:tcBorders>
              <w:top w:val="single" w:sz="6" w:space="0" w:color="auto"/>
              <w:left w:val="single" w:sz="6" w:space="0" w:color="auto"/>
              <w:bottom w:val="single" w:sz="6" w:space="0" w:color="auto"/>
              <w:right w:val="single" w:sz="6" w:space="0" w:color="auto"/>
            </w:tcBorders>
          </w:tcPr>
          <w:p w14:paraId="4199F148" w14:textId="77777777" w:rsidR="00426546" w:rsidRPr="00AA38E8" w:rsidRDefault="00426546" w:rsidP="00F4318C">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14:paraId="49CA3890" w14:textId="77777777" w:rsidR="00426546" w:rsidRPr="00AA38E8" w:rsidRDefault="00426546" w:rsidP="00F4318C">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14:paraId="6DE8CB3F" w14:textId="0AEA2E3F" w:rsidR="00426546" w:rsidRPr="00AA38E8" w:rsidRDefault="00FE0FDD" w:rsidP="00F4318C">
            <w:pPr>
              <w:spacing w:before="60"/>
              <w:jc w:val="center"/>
              <w:rPr>
                <w:rFonts w:cs="Calibri"/>
                <w:sz w:val="16"/>
                <w:szCs w:val="16"/>
              </w:rPr>
            </w:pPr>
            <w:ins w:id="46" w:author="Jayakrishnan Thundathil" w:date="2018-03-22T11:06:00Z">
              <w:r>
                <w:rPr>
                  <w:rFonts w:cs="Calibri"/>
                  <w:sz w:val="16"/>
                  <w:szCs w:val="16"/>
                </w:rPr>
                <w:t>2U</w:t>
              </w:r>
            </w:ins>
            <w:del w:id="47" w:author="Jayakrishnan Thundathil" w:date="2018-03-22T11:06:00Z">
              <w:r w:rsidR="00426546" w:rsidDel="00FE0FDD">
                <w:rPr>
                  <w:rFonts w:cs="Calibri"/>
                  <w:sz w:val="16"/>
                  <w:szCs w:val="16"/>
                </w:rPr>
                <w:delText>1U</w:delText>
              </w:r>
            </w:del>
          </w:p>
        </w:tc>
      </w:tr>
      <w:tr w:rsidR="00426546" w:rsidRPr="00AA38E8" w14:paraId="4D95CB4B" w14:textId="77777777" w:rsidTr="00F4318C">
        <w:tc>
          <w:tcPr>
            <w:tcW w:w="3888" w:type="dxa"/>
            <w:tcBorders>
              <w:top w:val="single" w:sz="6" w:space="0" w:color="auto"/>
              <w:left w:val="single" w:sz="6" w:space="0" w:color="auto"/>
              <w:bottom w:val="single" w:sz="6" w:space="0" w:color="auto"/>
              <w:right w:val="single" w:sz="6" w:space="0" w:color="auto"/>
            </w:tcBorders>
          </w:tcPr>
          <w:p w14:paraId="60B00D35" w14:textId="77777777" w:rsidR="00426546" w:rsidRDefault="00426546" w:rsidP="00ED727C">
            <w:pPr>
              <w:spacing w:before="60"/>
              <w:jc w:val="center"/>
              <w:rPr>
                <w:rFonts w:cs="Calibri"/>
                <w:sz w:val="16"/>
                <w:szCs w:val="16"/>
              </w:rPr>
            </w:pPr>
            <w:r w:rsidRPr="00426546">
              <w:rPr>
                <w:rFonts w:cs="Calibri"/>
                <w:sz w:val="16"/>
                <w:szCs w:val="16"/>
              </w:rPr>
              <w:t>FETLOABITMASK_CNT_U08</w:t>
            </w:r>
          </w:p>
        </w:tc>
        <w:tc>
          <w:tcPr>
            <w:tcW w:w="1710" w:type="dxa"/>
            <w:tcBorders>
              <w:top w:val="single" w:sz="6" w:space="0" w:color="auto"/>
              <w:left w:val="single" w:sz="6" w:space="0" w:color="auto"/>
              <w:bottom w:val="single" w:sz="6" w:space="0" w:color="auto"/>
              <w:right w:val="single" w:sz="6" w:space="0" w:color="auto"/>
            </w:tcBorders>
          </w:tcPr>
          <w:p w14:paraId="5CF79FE4" w14:textId="77777777" w:rsidR="00426546" w:rsidRPr="00AA38E8" w:rsidRDefault="00426546" w:rsidP="00F4318C">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14:paraId="22BDCE6A" w14:textId="77777777" w:rsidR="00426546" w:rsidRPr="00AA38E8" w:rsidRDefault="00426546" w:rsidP="00F4318C">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14:paraId="66A47127" w14:textId="57671FED" w:rsidR="00426546" w:rsidRPr="00AA38E8" w:rsidRDefault="00FE0FDD" w:rsidP="00F4318C">
            <w:pPr>
              <w:spacing w:before="60"/>
              <w:jc w:val="center"/>
              <w:rPr>
                <w:rFonts w:cs="Calibri"/>
                <w:sz w:val="16"/>
                <w:szCs w:val="16"/>
              </w:rPr>
            </w:pPr>
            <w:ins w:id="48" w:author="Jayakrishnan Thundathil" w:date="2018-03-22T11:06:00Z">
              <w:r>
                <w:rPr>
                  <w:rFonts w:cs="Calibri"/>
                  <w:sz w:val="16"/>
                  <w:szCs w:val="16"/>
                </w:rPr>
                <w:t>4U</w:t>
              </w:r>
            </w:ins>
            <w:bookmarkStart w:id="49" w:name="_GoBack"/>
            <w:bookmarkEnd w:id="49"/>
            <w:del w:id="50" w:author="Jayakrishnan Thundathil" w:date="2018-03-22T11:06:00Z">
              <w:r w:rsidR="00426546" w:rsidDel="00FE0FDD">
                <w:rPr>
                  <w:rFonts w:cs="Calibri"/>
                  <w:sz w:val="16"/>
                  <w:szCs w:val="16"/>
                </w:rPr>
                <w:delText>2U</w:delText>
              </w:r>
            </w:del>
          </w:p>
        </w:tc>
      </w:tr>
    </w:tbl>
    <w:p w14:paraId="06A4EC31" w14:textId="77777777" w:rsidR="002B094F" w:rsidRPr="0048012A" w:rsidRDefault="002B094F" w:rsidP="002518E0">
      <w:pPr>
        <w:pStyle w:val="BodyText3"/>
        <w:rPr>
          <w:rFonts w:cs="Calibri"/>
          <w:sz w:val="20"/>
          <w:szCs w:val="20"/>
        </w:rPr>
      </w:pPr>
    </w:p>
    <w:p w14:paraId="0005D584" w14:textId="77777777" w:rsidR="00AC4CD8" w:rsidRPr="00DA5500" w:rsidRDefault="00AC4CD8" w:rsidP="00AC4CD8">
      <w:pPr>
        <w:pStyle w:val="Heading1"/>
        <w:ind w:left="562" w:hanging="562"/>
        <w:rPr>
          <w:rFonts w:ascii="Calibri" w:hAnsi="Calibri" w:cs="Calibri"/>
        </w:rPr>
      </w:pPr>
      <w:bookmarkStart w:id="51" w:name="_Ref87065593"/>
      <w:bookmarkStart w:id="52" w:name="_Toc338170483"/>
      <w:bookmarkStart w:id="53" w:name="_Toc375678229"/>
      <w:bookmarkStart w:id="54" w:name="_Toc418080067"/>
      <w:bookmarkStart w:id="55" w:name="_Toc421786702"/>
      <w:bookmarkStart w:id="56" w:name="_Toc428361511"/>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51"/>
      <w:bookmarkEnd w:id="52"/>
      <w:bookmarkEnd w:id="53"/>
      <w:bookmarkEnd w:id="54"/>
      <w:bookmarkEnd w:id="55"/>
      <w:bookmarkEnd w:id="56"/>
    </w:p>
    <w:p w14:paraId="7ADCE7E4" w14:textId="77777777" w:rsidR="002B094F" w:rsidRPr="00987B4A" w:rsidRDefault="002B094F" w:rsidP="00007584">
      <w:pPr>
        <w:pStyle w:val="Heading2"/>
        <w:spacing w:after="60"/>
        <w:rPr>
          <w:rFonts w:ascii="Calibri" w:hAnsi="Calibri"/>
        </w:rPr>
      </w:pPr>
      <w:bookmarkStart w:id="57" w:name="_Toc338170484"/>
      <w:bookmarkStart w:id="58" w:name="_Toc418080068"/>
      <w:bookmarkStart w:id="59" w:name="_Toc421709916"/>
      <w:bookmarkStart w:id="60" w:name="_Toc428361512"/>
      <w:r w:rsidRPr="00007584">
        <w:rPr>
          <w:rFonts w:ascii="Calibri" w:hAnsi="Calibri"/>
        </w:rPr>
        <w:t>Sub</w:t>
      </w:r>
      <w:r w:rsidRPr="00987B4A">
        <w:rPr>
          <w:rFonts w:ascii="Calibri" w:hAnsi="Calibri"/>
        </w:rPr>
        <w:t>-Module Functions</w:t>
      </w:r>
      <w:bookmarkEnd w:id="57"/>
      <w:bookmarkEnd w:id="58"/>
      <w:bookmarkEnd w:id="59"/>
      <w:bookmarkEnd w:id="60"/>
    </w:p>
    <w:p w14:paraId="07B905DA" w14:textId="77777777" w:rsidR="00007584" w:rsidRPr="00A70096" w:rsidRDefault="00A70096" w:rsidP="00A70096">
      <w:pPr>
        <w:ind w:firstLine="567"/>
        <w:rPr>
          <w:rFonts w:cs="Calibri"/>
        </w:rPr>
      </w:pPr>
      <w:r w:rsidRPr="00A70096">
        <w:rPr>
          <w:rFonts w:cs="Calibri"/>
        </w:rPr>
        <w:t>Non</w:t>
      </w:r>
      <w:r>
        <w:rPr>
          <w:rFonts w:cs="Calibri"/>
        </w:rPr>
        <w:t>e</w:t>
      </w:r>
    </w:p>
    <w:p w14:paraId="60222C5F" w14:textId="77777777" w:rsidR="00007584" w:rsidRPr="00AA38E8" w:rsidRDefault="00007584" w:rsidP="00007584">
      <w:pPr>
        <w:pStyle w:val="Heading2"/>
        <w:numPr>
          <w:ilvl w:val="2"/>
          <w:numId w:val="11"/>
        </w:numPr>
        <w:tabs>
          <w:tab w:val="clear" w:pos="1017"/>
          <w:tab w:val="num" w:pos="567"/>
        </w:tabs>
        <w:spacing w:after="60"/>
        <w:ind w:left="567"/>
        <w:rPr>
          <w:rFonts w:ascii="Calibri" w:hAnsi="Calibri" w:cs="Calibri"/>
        </w:rPr>
      </w:pPr>
      <w:bookmarkStart w:id="61" w:name="_Toc421011514"/>
      <w:bookmarkStart w:id="62" w:name="_Toc428361513"/>
      <w:r w:rsidRPr="00AA38E8">
        <w:rPr>
          <w:rFonts w:ascii="Calibri" w:hAnsi="Calibri" w:cs="Calibri"/>
        </w:rPr>
        <w:t xml:space="preserve">Init: </w:t>
      </w:r>
      <w:r w:rsidR="006D634C">
        <w:rPr>
          <w:rFonts w:ascii="Calibri" w:hAnsi="Calibri" w:cs="Calibri"/>
        </w:rPr>
        <w:fldChar w:fldCharType="begin"/>
      </w:r>
      <w:r w:rsidR="006D634C">
        <w:rPr>
          <w:rFonts w:ascii="Calibri" w:hAnsi="Calibri" w:cs="Calibri"/>
        </w:rPr>
        <w:instrText xml:space="preserve"> DOCPROPERTY  "Document Version"  \* MERGEFORMAT </w:instrText>
      </w:r>
      <w:r w:rsidR="006D634C">
        <w:rPr>
          <w:rFonts w:ascii="Calibri" w:hAnsi="Calibri" w:cs="Calibri"/>
        </w:rPr>
        <w:fldChar w:fldCharType="separate"/>
      </w:r>
      <w:r w:rsidR="00A70096">
        <w:rPr>
          <w:rFonts w:ascii="Calibri" w:hAnsi="Calibri" w:cs="Calibri"/>
        </w:rPr>
        <w:t>HiLoadStallLimr</w:t>
      </w:r>
      <w:r w:rsidR="006D634C">
        <w:rPr>
          <w:rFonts w:ascii="Calibri" w:hAnsi="Calibri" w:cs="Calibri"/>
        </w:rPr>
        <w:fldChar w:fldCharType="end"/>
      </w:r>
      <w:r w:rsidRPr="00AA38E8">
        <w:rPr>
          <w:rFonts w:ascii="Calibri" w:hAnsi="Calibri" w:cs="Calibri"/>
        </w:rPr>
        <w:t>Init</w:t>
      </w:r>
      <w:r w:rsidR="00A70096">
        <w:rPr>
          <w:rFonts w:ascii="Calibri" w:hAnsi="Calibri" w:cs="Calibri"/>
        </w:rPr>
        <w:t>1</w:t>
      </w:r>
      <w:bookmarkEnd w:id="61"/>
      <w:bookmarkEnd w:id="62"/>
    </w:p>
    <w:p w14:paraId="1A0D30D9" w14:textId="77777777" w:rsidR="00007584" w:rsidRDefault="00007584" w:rsidP="00007584">
      <w:pPr>
        <w:pStyle w:val="Heading2"/>
        <w:numPr>
          <w:ilvl w:val="3"/>
          <w:numId w:val="11"/>
        </w:numPr>
        <w:spacing w:after="60"/>
        <w:rPr>
          <w:rFonts w:ascii="Calibri" w:hAnsi="Calibri" w:cs="Calibri"/>
        </w:rPr>
      </w:pPr>
      <w:bookmarkStart w:id="63" w:name="_Toc421011515"/>
      <w:bookmarkStart w:id="64" w:name="_Toc428361514"/>
      <w:r w:rsidRPr="00AA38E8">
        <w:rPr>
          <w:rFonts w:ascii="Calibri" w:hAnsi="Calibri" w:cs="Calibri"/>
        </w:rPr>
        <w:t>Design Rationale</w:t>
      </w:r>
      <w:bookmarkEnd w:id="63"/>
      <w:bookmarkEnd w:id="64"/>
    </w:p>
    <w:p w14:paraId="0717C3BC" w14:textId="77777777" w:rsidR="00007584" w:rsidRDefault="00007584" w:rsidP="00007584">
      <w:pPr>
        <w:pStyle w:val="Heading2"/>
        <w:numPr>
          <w:ilvl w:val="3"/>
          <w:numId w:val="11"/>
        </w:numPr>
        <w:spacing w:after="60"/>
        <w:rPr>
          <w:rFonts w:ascii="Calibri" w:hAnsi="Calibri" w:cs="Calibri"/>
        </w:rPr>
      </w:pPr>
      <w:bookmarkStart w:id="65" w:name="_Toc421011516"/>
      <w:bookmarkStart w:id="66" w:name="_Toc428361515"/>
      <w:r w:rsidRPr="00AA38E8">
        <w:rPr>
          <w:rFonts w:ascii="Calibri" w:hAnsi="Calibri" w:cs="Calibri"/>
        </w:rPr>
        <w:t>Module Outputs</w:t>
      </w:r>
      <w:bookmarkEnd w:id="65"/>
      <w:bookmarkEnd w:id="66"/>
    </w:p>
    <w:p w14:paraId="35BCC10A" w14:textId="77777777" w:rsidR="00A70096" w:rsidRPr="00A70096" w:rsidRDefault="00A70096" w:rsidP="00A70096">
      <w:pPr>
        <w:ind w:firstLine="864"/>
        <w:rPr>
          <w:lang w:bidi="ar-SA"/>
        </w:rPr>
      </w:pPr>
      <w:r>
        <w:rPr>
          <w:lang w:bidi="ar-SA"/>
        </w:rPr>
        <w:t>None</w:t>
      </w:r>
    </w:p>
    <w:p w14:paraId="254669E3" w14:textId="77777777" w:rsidR="002B094F" w:rsidRPr="00007584" w:rsidRDefault="002B094F" w:rsidP="00007584">
      <w:pPr>
        <w:pStyle w:val="Heading3"/>
        <w:numPr>
          <w:ilvl w:val="0"/>
          <w:numId w:val="0"/>
        </w:numPr>
        <w:ind w:left="567"/>
        <w:rPr>
          <w:rFonts w:ascii="Calibri" w:hAnsi="Calibri"/>
        </w:rPr>
      </w:pPr>
    </w:p>
    <w:p w14:paraId="1958E75C" w14:textId="77777777" w:rsidR="00DB3C1D" w:rsidRPr="00AA38E8" w:rsidRDefault="00DB3C1D" w:rsidP="00DB3C1D">
      <w:pPr>
        <w:pStyle w:val="Heading2"/>
        <w:numPr>
          <w:ilvl w:val="2"/>
          <w:numId w:val="11"/>
        </w:numPr>
        <w:tabs>
          <w:tab w:val="clear" w:pos="1017"/>
          <w:tab w:val="num" w:pos="567"/>
        </w:tabs>
        <w:spacing w:after="60"/>
        <w:ind w:left="567"/>
        <w:rPr>
          <w:rFonts w:ascii="Calibri" w:hAnsi="Calibri" w:cs="Calibri"/>
        </w:rPr>
      </w:pPr>
      <w:bookmarkStart w:id="67" w:name="_Toc421011518"/>
      <w:bookmarkStart w:id="68" w:name="_Toc428361516"/>
      <w:r w:rsidRPr="00AA38E8">
        <w:rPr>
          <w:rFonts w:ascii="Calibri" w:hAnsi="Calibri" w:cs="Calibri"/>
        </w:rPr>
        <w:t xml:space="preserve">Per: </w:t>
      </w:r>
      <w:r w:rsidR="006D634C">
        <w:rPr>
          <w:rFonts w:ascii="Calibri" w:hAnsi="Calibri" w:cs="Calibri"/>
        </w:rPr>
        <w:fldChar w:fldCharType="begin"/>
      </w:r>
      <w:r w:rsidR="006D634C">
        <w:rPr>
          <w:rFonts w:ascii="Calibri" w:hAnsi="Calibri" w:cs="Calibri"/>
        </w:rPr>
        <w:instrText xml:space="preserve"> DOCPROPERTY  "Document Version"  \* MERGEFORMAT </w:instrText>
      </w:r>
      <w:r w:rsidR="006D634C">
        <w:rPr>
          <w:rFonts w:ascii="Calibri" w:hAnsi="Calibri" w:cs="Calibri"/>
        </w:rPr>
        <w:fldChar w:fldCharType="separate"/>
      </w:r>
      <w:r w:rsidR="00A70096">
        <w:rPr>
          <w:rFonts w:ascii="Calibri" w:hAnsi="Calibri" w:cs="Calibri"/>
        </w:rPr>
        <w:t>HiLoadStallLimr</w:t>
      </w:r>
      <w:r w:rsidR="006D634C">
        <w:rPr>
          <w:rFonts w:ascii="Calibri" w:hAnsi="Calibri" w:cs="Calibri"/>
        </w:rPr>
        <w:fldChar w:fldCharType="end"/>
      </w:r>
      <w:r w:rsidRPr="00AA38E8">
        <w:rPr>
          <w:rFonts w:ascii="Calibri" w:hAnsi="Calibri" w:cs="Calibri"/>
        </w:rPr>
        <w:t>Per</w:t>
      </w:r>
      <w:bookmarkEnd w:id="67"/>
      <w:r w:rsidR="00A70096">
        <w:rPr>
          <w:rFonts w:ascii="Calibri" w:hAnsi="Calibri" w:cs="Calibri"/>
        </w:rPr>
        <w:t>1</w:t>
      </w:r>
      <w:bookmarkEnd w:id="68"/>
    </w:p>
    <w:p w14:paraId="02B06940" w14:textId="77777777" w:rsidR="00DB3C1D" w:rsidRPr="00AA38E8" w:rsidRDefault="00DB3C1D" w:rsidP="00DB3C1D">
      <w:pPr>
        <w:pStyle w:val="Heading2"/>
        <w:numPr>
          <w:ilvl w:val="3"/>
          <w:numId w:val="11"/>
        </w:numPr>
        <w:spacing w:after="60"/>
        <w:rPr>
          <w:rFonts w:ascii="Calibri" w:hAnsi="Calibri" w:cs="Calibri"/>
        </w:rPr>
      </w:pPr>
      <w:bookmarkStart w:id="69" w:name="_Toc421011519"/>
      <w:bookmarkStart w:id="70" w:name="_Toc428361517"/>
      <w:r w:rsidRPr="00AA38E8">
        <w:rPr>
          <w:rFonts w:ascii="Calibri" w:hAnsi="Calibri" w:cs="Calibri"/>
        </w:rPr>
        <w:t>Design Rationale</w:t>
      </w:r>
      <w:bookmarkEnd w:id="69"/>
      <w:bookmarkEnd w:id="70"/>
    </w:p>
    <w:p w14:paraId="44C271E6" w14:textId="77777777" w:rsidR="00DB3C1D" w:rsidRPr="00A70096" w:rsidRDefault="00A70096" w:rsidP="00DB3C1D">
      <w:pPr>
        <w:rPr>
          <w:rFonts w:cs="Calibri"/>
        </w:rPr>
      </w:pPr>
      <w:r w:rsidRPr="00A70096">
        <w:rPr>
          <w:rFonts w:cs="Calibri"/>
        </w:rPr>
        <w:t>None</w:t>
      </w:r>
    </w:p>
    <w:p w14:paraId="7298607E" w14:textId="77777777" w:rsidR="00DB3C1D" w:rsidRPr="00AA38E8" w:rsidRDefault="00DB3C1D" w:rsidP="00DB3C1D">
      <w:pPr>
        <w:pStyle w:val="Heading2"/>
        <w:numPr>
          <w:ilvl w:val="3"/>
          <w:numId w:val="11"/>
        </w:numPr>
        <w:spacing w:after="60"/>
        <w:rPr>
          <w:rFonts w:ascii="Calibri" w:hAnsi="Calibri" w:cs="Calibri"/>
        </w:rPr>
      </w:pPr>
      <w:bookmarkStart w:id="71" w:name="_Toc421011520"/>
      <w:bookmarkStart w:id="72" w:name="_Toc428361518"/>
      <w:r w:rsidRPr="00AA38E8">
        <w:rPr>
          <w:rFonts w:ascii="Calibri" w:hAnsi="Calibri" w:cs="Calibri"/>
        </w:rPr>
        <w:t>Store Module Inputs to Local copies</w:t>
      </w:r>
      <w:bookmarkEnd w:id="71"/>
      <w:bookmarkEnd w:id="72"/>
    </w:p>
    <w:p w14:paraId="5ABAADBE" w14:textId="77777777" w:rsidR="00A70096" w:rsidRPr="009727CE" w:rsidRDefault="00A70096" w:rsidP="00A70096">
      <w:pPr>
        <w:rPr>
          <w:rFonts w:cs="Calibri"/>
        </w:rPr>
      </w:pPr>
      <w:r>
        <w:rPr>
          <w:rFonts w:cs="Calibri"/>
        </w:rPr>
        <w:t>Please refer FDD</w:t>
      </w:r>
    </w:p>
    <w:p w14:paraId="46A8487C" w14:textId="77777777" w:rsidR="00DB3C1D" w:rsidRPr="00AA38E8" w:rsidRDefault="00DB3C1D" w:rsidP="00DB3C1D">
      <w:pPr>
        <w:pStyle w:val="Heading2"/>
        <w:numPr>
          <w:ilvl w:val="3"/>
          <w:numId w:val="11"/>
        </w:numPr>
        <w:spacing w:after="60"/>
        <w:rPr>
          <w:rFonts w:ascii="Calibri" w:hAnsi="Calibri" w:cs="Calibri"/>
        </w:rPr>
      </w:pPr>
      <w:bookmarkStart w:id="73" w:name="_Toc421011521"/>
      <w:bookmarkStart w:id="74" w:name="_Toc428361519"/>
      <w:r w:rsidRPr="00AA38E8">
        <w:rPr>
          <w:rFonts w:ascii="Calibri" w:hAnsi="Calibri" w:cs="Calibri"/>
        </w:rPr>
        <w:t xml:space="preserve">(Processing of </w:t>
      </w:r>
      <w:proofErr w:type="gramStart"/>
      <w:r w:rsidRPr="00AA38E8">
        <w:rPr>
          <w:rFonts w:ascii="Calibri" w:hAnsi="Calibri" w:cs="Calibri"/>
        </w:rPr>
        <w:t>function)…</w:t>
      </w:r>
      <w:proofErr w:type="gramEnd"/>
      <w:r w:rsidRPr="00AA38E8">
        <w:rPr>
          <w:rFonts w:ascii="Calibri" w:hAnsi="Calibri" w:cs="Calibri"/>
        </w:rPr>
        <w:t>……</w:t>
      </w:r>
      <w:bookmarkEnd w:id="73"/>
      <w:bookmarkEnd w:id="74"/>
    </w:p>
    <w:p w14:paraId="40F19D8E" w14:textId="77777777" w:rsidR="00A70096" w:rsidRPr="009727CE" w:rsidRDefault="00A70096" w:rsidP="00A70096">
      <w:pPr>
        <w:rPr>
          <w:rFonts w:cs="Calibri"/>
        </w:rPr>
      </w:pPr>
      <w:bookmarkStart w:id="75" w:name="_Toc421011522"/>
      <w:r>
        <w:rPr>
          <w:rFonts w:cs="Calibri"/>
        </w:rPr>
        <w:t>Please refer FDD</w:t>
      </w:r>
    </w:p>
    <w:p w14:paraId="103628A1" w14:textId="77777777" w:rsidR="00DB3C1D" w:rsidRPr="00AA38E8" w:rsidRDefault="00DB3C1D" w:rsidP="00DB3C1D">
      <w:pPr>
        <w:pStyle w:val="Heading2"/>
        <w:numPr>
          <w:ilvl w:val="3"/>
          <w:numId w:val="11"/>
        </w:numPr>
        <w:spacing w:after="60"/>
        <w:rPr>
          <w:rFonts w:ascii="Calibri" w:hAnsi="Calibri" w:cs="Calibri"/>
        </w:rPr>
      </w:pPr>
      <w:bookmarkStart w:id="76" w:name="_Toc428361520"/>
      <w:r w:rsidRPr="00AA38E8">
        <w:rPr>
          <w:rFonts w:ascii="Calibri" w:hAnsi="Calibri" w:cs="Calibri"/>
        </w:rPr>
        <w:t>Store Local copy of outputs into Module Outputs</w:t>
      </w:r>
      <w:bookmarkEnd w:id="75"/>
      <w:bookmarkEnd w:id="76"/>
    </w:p>
    <w:p w14:paraId="08C16C61" w14:textId="77777777" w:rsidR="00A70096" w:rsidRPr="009727CE" w:rsidRDefault="00A70096" w:rsidP="00A70096">
      <w:pPr>
        <w:rPr>
          <w:rFonts w:cs="Calibri"/>
        </w:rPr>
      </w:pPr>
      <w:r>
        <w:rPr>
          <w:rFonts w:cs="Calibri"/>
        </w:rPr>
        <w:t>Please refer FDD</w:t>
      </w:r>
    </w:p>
    <w:p w14:paraId="7F676814" w14:textId="77777777" w:rsidR="008C6874" w:rsidRDefault="008C6874" w:rsidP="002B094F">
      <w:pPr>
        <w:pStyle w:val="BodyText"/>
        <w:rPr>
          <w:rFonts w:ascii="Calibri" w:hAnsi="Calibri" w:cs="Calibri"/>
          <w:sz w:val="20"/>
        </w:rPr>
      </w:pPr>
    </w:p>
    <w:p w14:paraId="3D10B2DD" w14:textId="77777777" w:rsidR="00A70096" w:rsidRPr="0033680E" w:rsidRDefault="008C6874" w:rsidP="00A70096">
      <w:pPr>
        <w:pStyle w:val="Heading2"/>
        <w:spacing w:after="60"/>
        <w:rPr>
          <w:rFonts w:cs="Calibri"/>
          <w:i/>
        </w:rPr>
      </w:pPr>
      <w:bookmarkStart w:id="77" w:name="_Toc428361521"/>
      <w:r>
        <w:rPr>
          <w:rFonts w:ascii="Calibri" w:hAnsi="Calibri"/>
        </w:rPr>
        <w:t xml:space="preserve">Server </w:t>
      </w:r>
      <w:proofErr w:type="spellStart"/>
      <w:r>
        <w:rPr>
          <w:rFonts w:ascii="Calibri" w:hAnsi="Calibri"/>
        </w:rPr>
        <w:t>R</w:t>
      </w:r>
      <w:r w:rsidRPr="008C6874">
        <w:rPr>
          <w:rFonts w:ascii="Calibri" w:hAnsi="Calibri"/>
        </w:rPr>
        <w:t>unables</w:t>
      </w:r>
      <w:bookmarkEnd w:id="77"/>
      <w:proofErr w:type="spellEnd"/>
      <w:r w:rsidR="002B094F" w:rsidRPr="008C6874">
        <w:rPr>
          <w:rFonts w:ascii="Calibri" w:hAnsi="Calibri"/>
        </w:rPr>
        <w:t xml:space="preserve"> </w:t>
      </w:r>
    </w:p>
    <w:p w14:paraId="44AA9BD5" w14:textId="77777777" w:rsidR="008C6874" w:rsidRPr="0033680E" w:rsidRDefault="00A70096" w:rsidP="00A70096">
      <w:pPr>
        <w:ind w:firstLine="576"/>
        <w:rPr>
          <w:rFonts w:cs="Calibri"/>
          <w:i/>
        </w:rPr>
      </w:pPr>
      <w:r w:rsidRPr="00A70096">
        <w:rPr>
          <w:rFonts w:cs="Calibri"/>
        </w:rPr>
        <w:t>None</w:t>
      </w:r>
    </w:p>
    <w:p w14:paraId="60290229" w14:textId="77777777" w:rsidR="008C6874" w:rsidRPr="00AA38E8" w:rsidRDefault="008C6874" w:rsidP="008C6874">
      <w:pPr>
        <w:pStyle w:val="Heading2"/>
        <w:spacing w:after="60"/>
        <w:rPr>
          <w:rFonts w:ascii="Calibri" w:hAnsi="Calibri" w:cs="Calibri"/>
        </w:rPr>
      </w:pPr>
      <w:bookmarkStart w:id="78" w:name="_Ref382299966"/>
      <w:bookmarkStart w:id="79" w:name="_Toc421011529"/>
      <w:bookmarkStart w:id="80" w:name="_Toc428361522"/>
      <w:r w:rsidRPr="00AA38E8">
        <w:rPr>
          <w:rFonts w:ascii="Calibri" w:hAnsi="Calibri" w:cs="Calibri"/>
        </w:rPr>
        <w:t>Interrupt Functions</w:t>
      </w:r>
      <w:bookmarkEnd w:id="78"/>
      <w:bookmarkEnd w:id="79"/>
      <w:bookmarkEnd w:id="80"/>
    </w:p>
    <w:p w14:paraId="2044B92F" w14:textId="77777777" w:rsidR="002B094F" w:rsidRDefault="00A70096" w:rsidP="00A70096">
      <w:pPr>
        <w:ind w:firstLine="567"/>
        <w:rPr>
          <w:rFonts w:cs="Calibri"/>
        </w:rPr>
      </w:pPr>
      <w:r w:rsidRPr="00A70096">
        <w:rPr>
          <w:rFonts w:cs="Calibri"/>
        </w:rPr>
        <w:t>None</w:t>
      </w:r>
    </w:p>
    <w:p w14:paraId="07811532" w14:textId="77777777" w:rsidR="00A70096" w:rsidRDefault="00A70096" w:rsidP="00A70096">
      <w:pPr>
        <w:ind w:firstLine="567"/>
        <w:rPr>
          <w:rFonts w:cs="Calibri"/>
        </w:rPr>
      </w:pPr>
    </w:p>
    <w:p w14:paraId="7E16DFD3" w14:textId="77777777" w:rsidR="00A70096" w:rsidRDefault="00A70096" w:rsidP="00A70096">
      <w:pPr>
        <w:ind w:firstLine="567"/>
        <w:rPr>
          <w:rFonts w:cs="Calibri"/>
        </w:rPr>
      </w:pPr>
    </w:p>
    <w:p w14:paraId="4E95987D" w14:textId="77777777" w:rsidR="00A70096" w:rsidRDefault="00A70096" w:rsidP="00A70096">
      <w:pPr>
        <w:ind w:firstLine="567"/>
        <w:rPr>
          <w:rFonts w:cs="Calibri"/>
        </w:rPr>
      </w:pPr>
    </w:p>
    <w:p w14:paraId="5C07D08B" w14:textId="77777777" w:rsidR="00A70096" w:rsidRPr="008C6874" w:rsidRDefault="00A70096" w:rsidP="00A70096">
      <w:pPr>
        <w:ind w:firstLine="567"/>
        <w:rPr>
          <w:rFonts w:cs="Calibri"/>
          <w:i/>
        </w:rPr>
      </w:pPr>
    </w:p>
    <w:p w14:paraId="32D85C3C" w14:textId="77777777" w:rsidR="002B094F" w:rsidRPr="008C6874" w:rsidRDefault="002B094F" w:rsidP="008C6874">
      <w:pPr>
        <w:pStyle w:val="Heading2"/>
        <w:spacing w:after="60"/>
        <w:rPr>
          <w:rFonts w:ascii="Calibri" w:hAnsi="Calibri" w:cs="Calibri"/>
        </w:rPr>
      </w:pPr>
      <w:bookmarkStart w:id="81" w:name="_Toc338170485"/>
      <w:bookmarkStart w:id="82" w:name="_Toc418080074"/>
      <w:bookmarkStart w:id="83" w:name="_Toc421709919"/>
      <w:bookmarkStart w:id="84" w:name="_Toc428361523"/>
      <w:r w:rsidRPr="008C6874">
        <w:rPr>
          <w:rFonts w:ascii="Calibri" w:hAnsi="Calibri" w:cs="Calibri"/>
        </w:rPr>
        <w:t>Module Internal (Local) Functions</w:t>
      </w:r>
      <w:bookmarkEnd w:id="81"/>
      <w:bookmarkEnd w:id="82"/>
      <w:bookmarkEnd w:id="83"/>
      <w:bookmarkEnd w:id="84"/>
    </w:p>
    <w:p w14:paraId="31572750" w14:textId="77777777" w:rsidR="008C6874" w:rsidRPr="00AA38E8" w:rsidRDefault="008C6874" w:rsidP="008C6874">
      <w:pPr>
        <w:pStyle w:val="Heading2"/>
        <w:numPr>
          <w:ilvl w:val="2"/>
          <w:numId w:val="11"/>
        </w:numPr>
        <w:tabs>
          <w:tab w:val="clear" w:pos="1017"/>
          <w:tab w:val="num" w:pos="567"/>
        </w:tabs>
        <w:spacing w:after="60"/>
        <w:ind w:left="567"/>
        <w:rPr>
          <w:rFonts w:ascii="Calibri" w:hAnsi="Calibri" w:cs="Calibri"/>
        </w:rPr>
      </w:pPr>
      <w:bookmarkStart w:id="85" w:name="_Toc421011540"/>
      <w:bookmarkStart w:id="86" w:name="_Toc428361524"/>
      <w:r w:rsidRPr="00AA38E8">
        <w:rPr>
          <w:rFonts w:ascii="Calibri" w:hAnsi="Calibri" w:cs="Calibri"/>
        </w:rPr>
        <w:t>Local Function #1</w:t>
      </w:r>
      <w:bookmarkEnd w:id="85"/>
      <w:bookmarkEnd w:id="86"/>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8C6874" w:rsidRPr="00AA38E8" w14:paraId="32AA68B9" w14:textId="77777777" w:rsidTr="00F4318C">
        <w:tc>
          <w:tcPr>
            <w:tcW w:w="1779" w:type="dxa"/>
          </w:tcPr>
          <w:p w14:paraId="778C06C5" w14:textId="77777777" w:rsidR="008C6874" w:rsidRPr="00AA38E8" w:rsidRDefault="008C6874" w:rsidP="00F4318C">
            <w:pPr>
              <w:spacing w:before="60"/>
              <w:rPr>
                <w:rFonts w:cs="Calibri"/>
                <w:b/>
                <w:bCs/>
                <w:sz w:val="16"/>
              </w:rPr>
            </w:pPr>
            <w:r w:rsidRPr="00AA38E8">
              <w:rPr>
                <w:rFonts w:cs="Calibri"/>
                <w:b/>
                <w:bCs/>
                <w:sz w:val="16"/>
              </w:rPr>
              <w:t>Function Name</w:t>
            </w:r>
          </w:p>
        </w:tc>
        <w:tc>
          <w:tcPr>
            <w:tcW w:w="4179" w:type="dxa"/>
          </w:tcPr>
          <w:p w14:paraId="51ECA42F" w14:textId="77777777" w:rsidR="008C6874" w:rsidRPr="00AA38E8" w:rsidRDefault="00A70096" w:rsidP="00A70096">
            <w:pPr>
              <w:spacing w:before="60"/>
              <w:rPr>
                <w:rFonts w:cs="Calibri"/>
                <w:sz w:val="16"/>
              </w:rPr>
            </w:pPr>
            <w:r>
              <w:rPr>
                <w:rFonts w:cs="Calibri"/>
                <w:sz w:val="16"/>
              </w:rPr>
              <w:t>None</w:t>
            </w:r>
          </w:p>
        </w:tc>
        <w:tc>
          <w:tcPr>
            <w:tcW w:w="990" w:type="dxa"/>
            <w:shd w:val="pct30" w:color="FFFF00" w:fill="auto"/>
          </w:tcPr>
          <w:p w14:paraId="7E637936" w14:textId="77777777" w:rsidR="008C6874" w:rsidRPr="00AA38E8" w:rsidRDefault="008C6874" w:rsidP="00F4318C">
            <w:pPr>
              <w:spacing w:before="60"/>
              <w:jc w:val="center"/>
              <w:rPr>
                <w:rFonts w:cs="Calibri"/>
                <w:sz w:val="16"/>
              </w:rPr>
            </w:pPr>
            <w:r w:rsidRPr="00AA38E8">
              <w:rPr>
                <w:rFonts w:cs="Calibri"/>
                <w:sz w:val="16"/>
              </w:rPr>
              <w:t>Type</w:t>
            </w:r>
          </w:p>
        </w:tc>
        <w:tc>
          <w:tcPr>
            <w:tcW w:w="990" w:type="dxa"/>
            <w:shd w:val="pct30" w:color="FFFF00" w:fill="auto"/>
          </w:tcPr>
          <w:p w14:paraId="492DFA2A" w14:textId="77777777" w:rsidR="008C6874" w:rsidRPr="00AA38E8" w:rsidRDefault="008C6874" w:rsidP="00F4318C">
            <w:pPr>
              <w:spacing w:before="60"/>
              <w:jc w:val="center"/>
              <w:rPr>
                <w:rFonts w:cs="Calibri"/>
                <w:sz w:val="16"/>
              </w:rPr>
            </w:pPr>
            <w:r w:rsidRPr="00AA38E8">
              <w:rPr>
                <w:rFonts w:cs="Calibri"/>
                <w:sz w:val="16"/>
              </w:rPr>
              <w:t>Min</w:t>
            </w:r>
          </w:p>
        </w:tc>
        <w:tc>
          <w:tcPr>
            <w:tcW w:w="990" w:type="dxa"/>
            <w:shd w:val="pct30" w:color="FFFF00" w:fill="auto"/>
          </w:tcPr>
          <w:p w14:paraId="03E2E651" w14:textId="77777777" w:rsidR="008C6874" w:rsidRPr="00AA38E8" w:rsidRDefault="008C6874" w:rsidP="00F4318C">
            <w:pPr>
              <w:spacing w:before="60"/>
              <w:jc w:val="center"/>
              <w:rPr>
                <w:rFonts w:cs="Calibri"/>
                <w:sz w:val="16"/>
              </w:rPr>
            </w:pPr>
            <w:r w:rsidRPr="00AA38E8">
              <w:rPr>
                <w:rFonts w:cs="Calibri"/>
                <w:sz w:val="16"/>
              </w:rPr>
              <w:t>Max</w:t>
            </w:r>
          </w:p>
        </w:tc>
      </w:tr>
      <w:tr w:rsidR="008C6874" w:rsidRPr="00AA38E8" w14:paraId="1597DAAF" w14:textId="77777777" w:rsidTr="00F4318C">
        <w:tc>
          <w:tcPr>
            <w:tcW w:w="1779" w:type="dxa"/>
          </w:tcPr>
          <w:p w14:paraId="4E805CFE" w14:textId="77777777" w:rsidR="008C6874" w:rsidRPr="00AA38E8" w:rsidRDefault="008C6874" w:rsidP="00F4318C">
            <w:pPr>
              <w:spacing w:before="60"/>
              <w:rPr>
                <w:rFonts w:cs="Calibri"/>
                <w:b/>
                <w:bCs/>
                <w:sz w:val="16"/>
              </w:rPr>
            </w:pPr>
            <w:r w:rsidRPr="00AA38E8">
              <w:rPr>
                <w:rFonts w:cs="Calibri"/>
                <w:b/>
                <w:bCs/>
                <w:sz w:val="16"/>
              </w:rPr>
              <w:lastRenderedPageBreak/>
              <w:t xml:space="preserve">Arguments Passed </w:t>
            </w:r>
          </w:p>
        </w:tc>
        <w:tc>
          <w:tcPr>
            <w:tcW w:w="4179" w:type="dxa"/>
          </w:tcPr>
          <w:p w14:paraId="2D7C69AC" w14:textId="77777777" w:rsidR="008C6874" w:rsidRPr="00AA38E8" w:rsidRDefault="00A70096" w:rsidP="00F4318C">
            <w:pPr>
              <w:spacing w:before="60"/>
              <w:rPr>
                <w:rFonts w:cs="Calibri"/>
                <w:sz w:val="16"/>
              </w:rPr>
            </w:pPr>
            <w:r>
              <w:rPr>
                <w:rFonts w:cs="Calibri"/>
                <w:sz w:val="16"/>
              </w:rPr>
              <w:t>None</w:t>
            </w:r>
          </w:p>
        </w:tc>
        <w:tc>
          <w:tcPr>
            <w:tcW w:w="990" w:type="dxa"/>
          </w:tcPr>
          <w:p w14:paraId="18EEA675" w14:textId="77777777" w:rsidR="008C6874" w:rsidRPr="00AA38E8" w:rsidRDefault="00A70096" w:rsidP="00F4318C">
            <w:pPr>
              <w:spacing w:before="60"/>
              <w:rPr>
                <w:rFonts w:cs="Calibri"/>
                <w:sz w:val="16"/>
              </w:rPr>
            </w:pPr>
            <w:r>
              <w:rPr>
                <w:rFonts w:cs="Calibri"/>
                <w:sz w:val="16"/>
              </w:rPr>
              <w:t>NA</w:t>
            </w:r>
          </w:p>
        </w:tc>
        <w:tc>
          <w:tcPr>
            <w:tcW w:w="990" w:type="dxa"/>
          </w:tcPr>
          <w:p w14:paraId="1674881C" w14:textId="77777777" w:rsidR="008C6874" w:rsidRPr="00AA38E8" w:rsidRDefault="00A70096" w:rsidP="00F4318C">
            <w:pPr>
              <w:spacing w:before="60"/>
              <w:rPr>
                <w:rFonts w:cs="Calibri"/>
                <w:sz w:val="16"/>
              </w:rPr>
            </w:pPr>
            <w:r>
              <w:rPr>
                <w:rFonts w:cs="Calibri"/>
                <w:sz w:val="16"/>
              </w:rPr>
              <w:t>NA</w:t>
            </w:r>
          </w:p>
        </w:tc>
        <w:tc>
          <w:tcPr>
            <w:tcW w:w="990" w:type="dxa"/>
          </w:tcPr>
          <w:p w14:paraId="0F965718" w14:textId="77777777" w:rsidR="008C6874" w:rsidRPr="00AA38E8" w:rsidRDefault="00A70096" w:rsidP="00F4318C">
            <w:pPr>
              <w:spacing w:before="60"/>
              <w:rPr>
                <w:rFonts w:cs="Calibri"/>
                <w:sz w:val="16"/>
              </w:rPr>
            </w:pPr>
            <w:r>
              <w:rPr>
                <w:rFonts w:cs="Calibri"/>
                <w:sz w:val="16"/>
              </w:rPr>
              <w:t>NA</w:t>
            </w:r>
          </w:p>
        </w:tc>
      </w:tr>
      <w:tr w:rsidR="00A70096" w:rsidRPr="00AA38E8" w14:paraId="52D0ECA1" w14:textId="77777777" w:rsidTr="00F4318C">
        <w:tc>
          <w:tcPr>
            <w:tcW w:w="1779" w:type="dxa"/>
          </w:tcPr>
          <w:p w14:paraId="7DAD306E" w14:textId="77777777" w:rsidR="00A70096" w:rsidRPr="00AA38E8" w:rsidRDefault="00A70096" w:rsidP="00F4318C">
            <w:pPr>
              <w:spacing w:before="60"/>
              <w:rPr>
                <w:rFonts w:cs="Calibri"/>
                <w:b/>
                <w:bCs/>
                <w:sz w:val="16"/>
              </w:rPr>
            </w:pPr>
          </w:p>
        </w:tc>
        <w:tc>
          <w:tcPr>
            <w:tcW w:w="4179" w:type="dxa"/>
          </w:tcPr>
          <w:p w14:paraId="7827E963" w14:textId="77777777" w:rsidR="00A70096" w:rsidRPr="00AA38E8" w:rsidRDefault="00A70096" w:rsidP="00F4318C">
            <w:pPr>
              <w:spacing w:before="60"/>
              <w:rPr>
                <w:rFonts w:cs="Calibri"/>
                <w:sz w:val="16"/>
              </w:rPr>
            </w:pPr>
            <w:r>
              <w:rPr>
                <w:rFonts w:cs="Calibri"/>
                <w:sz w:val="16"/>
              </w:rPr>
              <w:t>None</w:t>
            </w:r>
          </w:p>
        </w:tc>
        <w:tc>
          <w:tcPr>
            <w:tcW w:w="990" w:type="dxa"/>
          </w:tcPr>
          <w:p w14:paraId="2E317DDE" w14:textId="77777777" w:rsidR="00A70096" w:rsidRPr="00AA38E8" w:rsidRDefault="00A70096" w:rsidP="00ED727C">
            <w:pPr>
              <w:spacing w:before="60"/>
              <w:rPr>
                <w:rFonts w:cs="Calibri"/>
                <w:sz w:val="16"/>
              </w:rPr>
            </w:pPr>
            <w:r>
              <w:rPr>
                <w:rFonts w:cs="Calibri"/>
                <w:sz w:val="16"/>
              </w:rPr>
              <w:t>NA</w:t>
            </w:r>
          </w:p>
        </w:tc>
        <w:tc>
          <w:tcPr>
            <w:tcW w:w="990" w:type="dxa"/>
          </w:tcPr>
          <w:p w14:paraId="3BB66DB6" w14:textId="77777777" w:rsidR="00A70096" w:rsidRPr="00AA38E8" w:rsidRDefault="00A70096" w:rsidP="00ED727C">
            <w:pPr>
              <w:spacing w:before="60"/>
              <w:rPr>
                <w:rFonts w:cs="Calibri"/>
                <w:sz w:val="16"/>
              </w:rPr>
            </w:pPr>
            <w:r>
              <w:rPr>
                <w:rFonts w:cs="Calibri"/>
                <w:sz w:val="16"/>
              </w:rPr>
              <w:t>NA</w:t>
            </w:r>
          </w:p>
        </w:tc>
        <w:tc>
          <w:tcPr>
            <w:tcW w:w="990" w:type="dxa"/>
          </w:tcPr>
          <w:p w14:paraId="609BC492" w14:textId="77777777" w:rsidR="00A70096" w:rsidRPr="00AA38E8" w:rsidRDefault="00A70096" w:rsidP="00ED727C">
            <w:pPr>
              <w:spacing w:before="60"/>
              <w:rPr>
                <w:rFonts w:cs="Calibri"/>
                <w:sz w:val="16"/>
              </w:rPr>
            </w:pPr>
            <w:r>
              <w:rPr>
                <w:rFonts w:cs="Calibri"/>
                <w:sz w:val="16"/>
              </w:rPr>
              <w:t>NA</w:t>
            </w:r>
          </w:p>
        </w:tc>
      </w:tr>
      <w:tr w:rsidR="00A70096" w:rsidRPr="00AA38E8" w14:paraId="7EC7A795" w14:textId="77777777" w:rsidTr="00F4318C">
        <w:tc>
          <w:tcPr>
            <w:tcW w:w="1779" w:type="dxa"/>
          </w:tcPr>
          <w:p w14:paraId="3412C34A" w14:textId="77777777" w:rsidR="00A70096" w:rsidRPr="00AA38E8" w:rsidRDefault="00A70096" w:rsidP="00F4318C">
            <w:pPr>
              <w:spacing w:before="60"/>
              <w:rPr>
                <w:rFonts w:cs="Calibri"/>
                <w:b/>
                <w:bCs/>
                <w:sz w:val="16"/>
              </w:rPr>
            </w:pPr>
            <w:r w:rsidRPr="00AA38E8">
              <w:rPr>
                <w:rFonts w:cs="Calibri"/>
                <w:b/>
                <w:bCs/>
                <w:sz w:val="16"/>
              </w:rPr>
              <w:t>Return Value</w:t>
            </w:r>
          </w:p>
        </w:tc>
        <w:tc>
          <w:tcPr>
            <w:tcW w:w="4179" w:type="dxa"/>
          </w:tcPr>
          <w:p w14:paraId="4EDACFD0" w14:textId="77777777" w:rsidR="00A70096" w:rsidRPr="00AA38E8" w:rsidRDefault="00A70096" w:rsidP="00F4318C">
            <w:pPr>
              <w:spacing w:before="60"/>
              <w:rPr>
                <w:rFonts w:cs="Calibri"/>
                <w:sz w:val="16"/>
              </w:rPr>
            </w:pPr>
            <w:r>
              <w:rPr>
                <w:rFonts w:cs="Calibri"/>
                <w:sz w:val="16"/>
              </w:rPr>
              <w:t>NA</w:t>
            </w:r>
          </w:p>
        </w:tc>
        <w:tc>
          <w:tcPr>
            <w:tcW w:w="990" w:type="dxa"/>
          </w:tcPr>
          <w:p w14:paraId="3B6347EA" w14:textId="77777777" w:rsidR="00A70096" w:rsidRPr="00AA38E8" w:rsidRDefault="00A70096" w:rsidP="00ED727C">
            <w:pPr>
              <w:spacing w:before="60"/>
              <w:rPr>
                <w:rFonts w:cs="Calibri"/>
                <w:sz w:val="16"/>
              </w:rPr>
            </w:pPr>
            <w:r>
              <w:rPr>
                <w:rFonts w:cs="Calibri"/>
                <w:sz w:val="16"/>
              </w:rPr>
              <w:t>NA</w:t>
            </w:r>
          </w:p>
        </w:tc>
        <w:tc>
          <w:tcPr>
            <w:tcW w:w="990" w:type="dxa"/>
          </w:tcPr>
          <w:p w14:paraId="6ACA9E51" w14:textId="77777777" w:rsidR="00A70096" w:rsidRPr="00AA38E8" w:rsidRDefault="00A70096" w:rsidP="00ED727C">
            <w:pPr>
              <w:spacing w:before="60"/>
              <w:rPr>
                <w:rFonts w:cs="Calibri"/>
                <w:sz w:val="16"/>
              </w:rPr>
            </w:pPr>
            <w:r>
              <w:rPr>
                <w:rFonts w:cs="Calibri"/>
                <w:sz w:val="16"/>
              </w:rPr>
              <w:t>NA</w:t>
            </w:r>
          </w:p>
        </w:tc>
        <w:tc>
          <w:tcPr>
            <w:tcW w:w="990" w:type="dxa"/>
          </w:tcPr>
          <w:p w14:paraId="7A28801C" w14:textId="77777777" w:rsidR="00A70096" w:rsidRPr="00AA38E8" w:rsidRDefault="00A70096" w:rsidP="00ED727C">
            <w:pPr>
              <w:spacing w:before="60"/>
              <w:rPr>
                <w:rFonts w:cs="Calibri"/>
                <w:sz w:val="16"/>
              </w:rPr>
            </w:pPr>
            <w:r>
              <w:rPr>
                <w:rFonts w:cs="Calibri"/>
                <w:sz w:val="16"/>
              </w:rPr>
              <w:t>NA</w:t>
            </w:r>
          </w:p>
        </w:tc>
      </w:tr>
    </w:tbl>
    <w:p w14:paraId="4C74F13F" w14:textId="77777777" w:rsidR="008C6874" w:rsidRDefault="008C6874" w:rsidP="008C6874">
      <w:pPr>
        <w:rPr>
          <w:rFonts w:cs="Calibri"/>
        </w:rPr>
      </w:pPr>
    </w:p>
    <w:p w14:paraId="3D57C9F0" w14:textId="77777777" w:rsidR="008C6874" w:rsidRPr="00AA38E8" w:rsidRDefault="008C6874" w:rsidP="008C6874">
      <w:pPr>
        <w:pStyle w:val="Heading2"/>
        <w:spacing w:after="60"/>
        <w:rPr>
          <w:rFonts w:ascii="Calibri" w:hAnsi="Calibri" w:cs="Calibri"/>
        </w:rPr>
      </w:pPr>
      <w:bookmarkStart w:id="87" w:name="_Toc421011542"/>
      <w:bookmarkStart w:id="88" w:name="_Toc428361525"/>
      <w:r>
        <w:rPr>
          <w:rFonts w:ascii="Calibri" w:hAnsi="Calibri" w:cs="Calibri"/>
        </w:rPr>
        <w:t>GLOBAL</w:t>
      </w:r>
      <w:r w:rsidRPr="00AA38E8">
        <w:rPr>
          <w:rFonts w:ascii="Calibri" w:hAnsi="Calibri" w:cs="Calibri"/>
        </w:rPr>
        <w:t xml:space="preserve"> Function/Macro Definitions</w:t>
      </w:r>
      <w:bookmarkEnd w:id="87"/>
      <w:bookmarkEnd w:id="88"/>
    </w:p>
    <w:p w14:paraId="6BEAE409" w14:textId="77777777" w:rsidR="008C6874" w:rsidRPr="00AA38E8" w:rsidRDefault="008C6874" w:rsidP="008C6874">
      <w:pPr>
        <w:rPr>
          <w:rFonts w:cs="Calibri"/>
        </w:rPr>
      </w:pPr>
    </w:p>
    <w:p w14:paraId="2D3B2408" w14:textId="77777777" w:rsidR="008C6874" w:rsidRPr="00AA38E8" w:rsidRDefault="008C6874" w:rsidP="008C6874">
      <w:pPr>
        <w:pStyle w:val="Heading2"/>
        <w:numPr>
          <w:ilvl w:val="2"/>
          <w:numId w:val="11"/>
        </w:numPr>
        <w:tabs>
          <w:tab w:val="clear" w:pos="1017"/>
          <w:tab w:val="num" w:pos="567"/>
        </w:tabs>
        <w:spacing w:after="60"/>
        <w:ind w:left="567"/>
        <w:rPr>
          <w:rFonts w:ascii="Calibri" w:hAnsi="Calibri" w:cs="Calibri"/>
        </w:rPr>
      </w:pPr>
      <w:bookmarkStart w:id="89" w:name="_Toc421011543"/>
      <w:bookmarkStart w:id="90" w:name="_Toc428361526"/>
      <w:r>
        <w:rPr>
          <w:rFonts w:ascii="Calibri" w:hAnsi="Calibri" w:cs="Calibri"/>
        </w:rPr>
        <w:t>GLOBAL</w:t>
      </w:r>
      <w:r w:rsidRPr="00AA38E8">
        <w:rPr>
          <w:rFonts w:ascii="Calibri" w:hAnsi="Calibri" w:cs="Calibri"/>
        </w:rPr>
        <w:t xml:space="preserve"> Function #1</w:t>
      </w:r>
      <w:bookmarkEnd w:id="89"/>
      <w:bookmarkEnd w:id="90"/>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0"/>
        <w:gridCol w:w="3833"/>
        <w:gridCol w:w="1135"/>
        <w:gridCol w:w="1135"/>
        <w:gridCol w:w="1135"/>
      </w:tblGrid>
      <w:tr w:rsidR="008C6874" w:rsidRPr="00AA38E8" w14:paraId="6B997881" w14:textId="77777777" w:rsidTr="00F4318C">
        <w:tc>
          <w:tcPr>
            <w:tcW w:w="1690" w:type="dxa"/>
          </w:tcPr>
          <w:p w14:paraId="50E21D00" w14:textId="77777777" w:rsidR="008C6874" w:rsidRPr="00AA38E8" w:rsidRDefault="008C6874" w:rsidP="00F4318C">
            <w:pPr>
              <w:spacing w:before="60"/>
              <w:rPr>
                <w:rFonts w:cs="Calibri"/>
                <w:b/>
                <w:bCs/>
                <w:sz w:val="16"/>
              </w:rPr>
            </w:pPr>
            <w:r w:rsidRPr="00AA38E8">
              <w:rPr>
                <w:rFonts w:cs="Calibri"/>
                <w:b/>
                <w:bCs/>
                <w:sz w:val="16"/>
              </w:rPr>
              <w:t>Function Name</w:t>
            </w:r>
          </w:p>
        </w:tc>
        <w:tc>
          <w:tcPr>
            <w:tcW w:w="3833" w:type="dxa"/>
          </w:tcPr>
          <w:p w14:paraId="0D7F5787" w14:textId="77777777" w:rsidR="008C6874" w:rsidRPr="00AA38E8" w:rsidRDefault="00A70096" w:rsidP="00F4318C">
            <w:pPr>
              <w:spacing w:before="60"/>
              <w:rPr>
                <w:rFonts w:cs="Calibri"/>
                <w:sz w:val="16"/>
              </w:rPr>
            </w:pPr>
            <w:r>
              <w:rPr>
                <w:rFonts w:cs="Calibri"/>
                <w:sz w:val="16"/>
              </w:rPr>
              <w:t>NA</w:t>
            </w:r>
          </w:p>
        </w:tc>
        <w:tc>
          <w:tcPr>
            <w:tcW w:w="1135" w:type="dxa"/>
            <w:shd w:val="pct30" w:color="FFFF00" w:fill="auto"/>
          </w:tcPr>
          <w:p w14:paraId="694D974E" w14:textId="77777777" w:rsidR="008C6874" w:rsidRPr="00AA38E8" w:rsidRDefault="008C6874" w:rsidP="00F4318C">
            <w:pPr>
              <w:spacing w:before="60"/>
              <w:jc w:val="center"/>
              <w:rPr>
                <w:rFonts w:cs="Calibri"/>
                <w:sz w:val="16"/>
              </w:rPr>
            </w:pPr>
            <w:r w:rsidRPr="00AA38E8">
              <w:rPr>
                <w:rFonts w:cs="Calibri"/>
                <w:sz w:val="16"/>
              </w:rPr>
              <w:t>Type</w:t>
            </w:r>
          </w:p>
        </w:tc>
        <w:tc>
          <w:tcPr>
            <w:tcW w:w="1135" w:type="dxa"/>
            <w:shd w:val="pct30" w:color="FFFF00" w:fill="auto"/>
          </w:tcPr>
          <w:p w14:paraId="60B26D31" w14:textId="77777777" w:rsidR="008C6874" w:rsidRPr="00AA38E8" w:rsidRDefault="008C6874" w:rsidP="00F4318C">
            <w:pPr>
              <w:spacing w:before="60"/>
              <w:jc w:val="center"/>
              <w:rPr>
                <w:rFonts w:cs="Calibri"/>
                <w:sz w:val="16"/>
              </w:rPr>
            </w:pPr>
            <w:r w:rsidRPr="00AA38E8">
              <w:rPr>
                <w:rFonts w:cs="Calibri"/>
                <w:sz w:val="16"/>
              </w:rPr>
              <w:t>Min</w:t>
            </w:r>
          </w:p>
        </w:tc>
        <w:tc>
          <w:tcPr>
            <w:tcW w:w="1135" w:type="dxa"/>
            <w:shd w:val="pct30" w:color="FFFF00" w:fill="auto"/>
          </w:tcPr>
          <w:p w14:paraId="3813D32F" w14:textId="77777777" w:rsidR="008C6874" w:rsidRPr="00AA38E8" w:rsidRDefault="008C6874" w:rsidP="00F4318C">
            <w:pPr>
              <w:spacing w:before="60"/>
              <w:jc w:val="center"/>
              <w:rPr>
                <w:rFonts w:cs="Calibri"/>
                <w:sz w:val="16"/>
              </w:rPr>
            </w:pPr>
            <w:r w:rsidRPr="00AA38E8">
              <w:rPr>
                <w:rFonts w:cs="Calibri"/>
                <w:sz w:val="16"/>
              </w:rPr>
              <w:t>Max</w:t>
            </w:r>
          </w:p>
        </w:tc>
      </w:tr>
      <w:tr w:rsidR="008C6874" w:rsidRPr="00AA38E8" w14:paraId="1C0091AB" w14:textId="77777777" w:rsidTr="00F4318C">
        <w:tc>
          <w:tcPr>
            <w:tcW w:w="1690" w:type="dxa"/>
          </w:tcPr>
          <w:p w14:paraId="79B0E32C" w14:textId="77777777" w:rsidR="008C6874" w:rsidRPr="00AA38E8" w:rsidRDefault="008C6874" w:rsidP="00F4318C">
            <w:pPr>
              <w:spacing w:before="60"/>
              <w:rPr>
                <w:rFonts w:cs="Calibri"/>
                <w:b/>
                <w:bCs/>
                <w:sz w:val="16"/>
              </w:rPr>
            </w:pPr>
            <w:r w:rsidRPr="00AA38E8">
              <w:rPr>
                <w:rFonts w:cs="Calibri"/>
                <w:b/>
                <w:bCs/>
                <w:sz w:val="16"/>
              </w:rPr>
              <w:t xml:space="preserve">Arguments Passed </w:t>
            </w:r>
          </w:p>
        </w:tc>
        <w:tc>
          <w:tcPr>
            <w:tcW w:w="3833" w:type="dxa"/>
          </w:tcPr>
          <w:p w14:paraId="120807FF" w14:textId="77777777" w:rsidR="008C6874" w:rsidRPr="00AA38E8" w:rsidRDefault="00A70096" w:rsidP="00F4318C">
            <w:pPr>
              <w:spacing w:before="60"/>
              <w:rPr>
                <w:rFonts w:cs="Calibri"/>
                <w:sz w:val="16"/>
              </w:rPr>
            </w:pPr>
            <w:r>
              <w:rPr>
                <w:rFonts w:cs="Calibri"/>
                <w:sz w:val="16"/>
              </w:rPr>
              <w:t>None</w:t>
            </w:r>
          </w:p>
        </w:tc>
        <w:tc>
          <w:tcPr>
            <w:tcW w:w="1135" w:type="dxa"/>
          </w:tcPr>
          <w:p w14:paraId="59278299" w14:textId="77777777" w:rsidR="008C6874" w:rsidRPr="00AA38E8" w:rsidRDefault="008C6874" w:rsidP="00F4318C">
            <w:pPr>
              <w:spacing w:before="60"/>
              <w:rPr>
                <w:rFonts w:cs="Calibri"/>
                <w:sz w:val="16"/>
              </w:rPr>
            </w:pPr>
          </w:p>
        </w:tc>
        <w:tc>
          <w:tcPr>
            <w:tcW w:w="1135" w:type="dxa"/>
          </w:tcPr>
          <w:p w14:paraId="5BCA13ED" w14:textId="77777777" w:rsidR="008C6874" w:rsidRPr="00AA38E8" w:rsidRDefault="008C6874" w:rsidP="00F4318C">
            <w:pPr>
              <w:spacing w:before="60"/>
              <w:rPr>
                <w:rFonts w:cs="Calibri"/>
                <w:sz w:val="16"/>
              </w:rPr>
            </w:pPr>
          </w:p>
        </w:tc>
        <w:tc>
          <w:tcPr>
            <w:tcW w:w="1135" w:type="dxa"/>
          </w:tcPr>
          <w:p w14:paraId="726B5DF6" w14:textId="77777777" w:rsidR="008C6874" w:rsidRPr="00AA38E8" w:rsidRDefault="008C6874" w:rsidP="00F4318C">
            <w:pPr>
              <w:spacing w:before="60"/>
              <w:rPr>
                <w:rFonts w:cs="Calibri"/>
                <w:sz w:val="16"/>
              </w:rPr>
            </w:pPr>
          </w:p>
        </w:tc>
      </w:tr>
      <w:tr w:rsidR="008C6874" w:rsidRPr="00AA38E8" w14:paraId="2D768169" w14:textId="77777777" w:rsidTr="00F4318C">
        <w:tc>
          <w:tcPr>
            <w:tcW w:w="1690" w:type="dxa"/>
          </w:tcPr>
          <w:p w14:paraId="5CE104CB" w14:textId="77777777" w:rsidR="008C6874" w:rsidRPr="00AA38E8" w:rsidRDefault="008C6874" w:rsidP="00F4318C">
            <w:pPr>
              <w:spacing w:before="60"/>
              <w:rPr>
                <w:rFonts w:cs="Calibri"/>
                <w:b/>
                <w:bCs/>
                <w:sz w:val="16"/>
              </w:rPr>
            </w:pPr>
          </w:p>
        </w:tc>
        <w:tc>
          <w:tcPr>
            <w:tcW w:w="3833" w:type="dxa"/>
          </w:tcPr>
          <w:p w14:paraId="3F81B803" w14:textId="77777777" w:rsidR="008C6874" w:rsidRPr="00AA38E8" w:rsidRDefault="00A70096" w:rsidP="00F4318C">
            <w:pPr>
              <w:spacing w:before="60"/>
              <w:rPr>
                <w:rFonts w:cs="Calibri"/>
                <w:sz w:val="16"/>
              </w:rPr>
            </w:pPr>
            <w:r>
              <w:rPr>
                <w:rFonts w:cs="Calibri"/>
                <w:sz w:val="16"/>
              </w:rPr>
              <w:t>NA</w:t>
            </w:r>
          </w:p>
        </w:tc>
        <w:tc>
          <w:tcPr>
            <w:tcW w:w="1135" w:type="dxa"/>
          </w:tcPr>
          <w:p w14:paraId="6E7D23E1" w14:textId="77777777" w:rsidR="008C6874" w:rsidRPr="00AA38E8" w:rsidRDefault="008C6874" w:rsidP="00F4318C">
            <w:pPr>
              <w:spacing w:before="60"/>
              <w:rPr>
                <w:rFonts w:cs="Calibri"/>
                <w:sz w:val="16"/>
              </w:rPr>
            </w:pPr>
          </w:p>
        </w:tc>
        <w:tc>
          <w:tcPr>
            <w:tcW w:w="1135" w:type="dxa"/>
          </w:tcPr>
          <w:p w14:paraId="51D651F1" w14:textId="77777777" w:rsidR="008C6874" w:rsidRPr="00AA38E8" w:rsidRDefault="008C6874" w:rsidP="00F4318C">
            <w:pPr>
              <w:spacing w:before="60"/>
              <w:rPr>
                <w:rFonts w:cs="Calibri"/>
                <w:sz w:val="16"/>
              </w:rPr>
            </w:pPr>
          </w:p>
        </w:tc>
        <w:tc>
          <w:tcPr>
            <w:tcW w:w="1135" w:type="dxa"/>
          </w:tcPr>
          <w:p w14:paraId="26127746" w14:textId="77777777" w:rsidR="008C6874" w:rsidRPr="00AA38E8" w:rsidRDefault="008C6874" w:rsidP="00F4318C">
            <w:pPr>
              <w:spacing w:before="60"/>
              <w:rPr>
                <w:rFonts w:cs="Calibri"/>
                <w:sz w:val="16"/>
              </w:rPr>
            </w:pPr>
          </w:p>
        </w:tc>
      </w:tr>
      <w:tr w:rsidR="008C6874" w:rsidRPr="00AA38E8" w14:paraId="3FDB7E3C" w14:textId="77777777" w:rsidTr="00F4318C">
        <w:tc>
          <w:tcPr>
            <w:tcW w:w="1690" w:type="dxa"/>
          </w:tcPr>
          <w:p w14:paraId="364F6FD6" w14:textId="77777777" w:rsidR="008C6874" w:rsidRPr="00AA38E8" w:rsidRDefault="008C6874" w:rsidP="00F4318C">
            <w:pPr>
              <w:spacing w:before="60"/>
              <w:rPr>
                <w:rFonts w:cs="Calibri"/>
                <w:b/>
                <w:bCs/>
                <w:sz w:val="16"/>
              </w:rPr>
            </w:pPr>
            <w:r w:rsidRPr="00AA38E8">
              <w:rPr>
                <w:rFonts w:cs="Calibri"/>
                <w:b/>
                <w:bCs/>
                <w:sz w:val="16"/>
              </w:rPr>
              <w:t>Return Value</w:t>
            </w:r>
          </w:p>
        </w:tc>
        <w:tc>
          <w:tcPr>
            <w:tcW w:w="3833" w:type="dxa"/>
          </w:tcPr>
          <w:p w14:paraId="208244A7" w14:textId="77777777" w:rsidR="008C6874" w:rsidRPr="00AA38E8" w:rsidRDefault="00A70096" w:rsidP="00F4318C">
            <w:pPr>
              <w:spacing w:before="60"/>
              <w:rPr>
                <w:rFonts w:cs="Calibri"/>
                <w:sz w:val="16"/>
              </w:rPr>
            </w:pPr>
            <w:r>
              <w:rPr>
                <w:rFonts w:cs="Calibri"/>
                <w:sz w:val="16"/>
              </w:rPr>
              <w:t>NA</w:t>
            </w:r>
          </w:p>
        </w:tc>
        <w:tc>
          <w:tcPr>
            <w:tcW w:w="1135" w:type="dxa"/>
          </w:tcPr>
          <w:p w14:paraId="40908153" w14:textId="77777777" w:rsidR="008C6874" w:rsidRPr="00AA38E8" w:rsidRDefault="008C6874" w:rsidP="00F4318C">
            <w:pPr>
              <w:spacing w:before="60"/>
              <w:rPr>
                <w:rFonts w:cs="Calibri"/>
                <w:sz w:val="16"/>
              </w:rPr>
            </w:pPr>
          </w:p>
        </w:tc>
        <w:tc>
          <w:tcPr>
            <w:tcW w:w="1135" w:type="dxa"/>
          </w:tcPr>
          <w:p w14:paraId="02BE3203" w14:textId="77777777" w:rsidR="008C6874" w:rsidRPr="00AA38E8" w:rsidRDefault="008C6874" w:rsidP="00F4318C">
            <w:pPr>
              <w:spacing w:before="60"/>
              <w:rPr>
                <w:rFonts w:cs="Calibri"/>
                <w:sz w:val="16"/>
              </w:rPr>
            </w:pPr>
          </w:p>
        </w:tc>
        <w:tc>
          <w:tcPr>
            <w:tcW w:w="1135" w:type="dxa"/>
          </w:tcPr>
          <w:p w14:paraId="55913CEF" w14:textId="77777777" w:rsidR="008C6874" w:rsidRPr="00AA38E8" w:rsidRDefault="008C6874" w:rsidP="00F4318C">
            <w:pPr>
              <w:spacing w:before="60"/>
              <w:rPr>
                <w:rFonts w:cs="Calibri"/>
                <w:sz w:val="16"/>
              </w:rPr>
            </w:pPr>
          </w:p>
        </w:tc>
      </w:tr>
    </w:tbl>
    <w:p w14:paraId="6286935E" w14:textId="77777777" w:rsidR="002B094F" w:rsidRDefault="002B094F" w:rsidP="002B094F">
      <w:pPr>
        <w:rPr>
          <w:lang w:bidi="ar-SA"/>
        </w:rPr>
      </w:pPr>
    </w:p>
    <w:p w14:paraId="5FD0799A" w14:textId="77777777" w:rsidR="002B094F" w:rsidRDefault="002B094F" w:rsidP="002B094F">
      <w:pPr>
        <w:rPr>
          <w:lang w:bidi="ar-SA"/>
        </w:rPr>
      </w:pPr>
    </w:p>
    <w:p w14:paraId="5BD5FDD5" w14:textId="77777777" w:rsidR="002B094F" w:rsidRDefault="002B094F" w:rsidP="002B094F">
      <w:pPr>
        <w:rPr>
          <w:lang w:bidi="ar-SA"/>
        </w:rPr>
      </w:pPr>
    </w:p>
    <w:p w14:paraId="3B77BC01" w14:textId="77777777" w:rsidR="002B094F" w:rsidRPr="002B094F" w:rsidRDefault="002B094F" w:rsidP="002B094F">
      <w:pPr>
        <w:rPr>
          <w:lang w:bidi="ar-SA"/>
        </w:rPr>
      </w:pPr>
    </w:p>
    <w:p w14:paraId="7B745437" w14:textId="77777777" w:rsidR="00C728E9" w:rsidRPr="00C728E9" w:rsidRDefault="00C728E9" w:rsidP="00C728E9">
      <w:pPr>
        <w:rPr>
          <w:lang w:bidi="ar-SA"/>
        </w:rPr>
      </w:pPr>
    </w:p>
    <w:p w14:paraId="38CFCABA" w14:textId="77777777" w:rsidR="00531B8C" w:rsidRDefault="00531B8C" w:rsidP="00531B8C">
      <w:pPr>
        <w:pStyle w:val="Heading1"/>
        <w:ind w:left="562" w:hanging="562"/>
        <w:rPr>
          <w:rFonts w:ascii="Calibri" w:hAnsi="Calibri" w:cs="Calibri"/>
        </w:rPr>
      </w:pPr>
      <w:bookmarkStart w:id="91" w:name="_Toc418080076"/>
      <w:bookmarkStart w:id="92" w:name="_Toc421709921"/>
      <w:bookmarkStart w:id="93" w:name="_Toc428361527"/>
      <w:r w:rsidRPr="002E3F2E">
        <w:rPr>
          <w:rFonts w:ascii="Calibri" w:hAnsi="Calibri"/>
        </w:rPr>
        <w:lastRenderedPageBreak/>
        <w:t>Known</w:t>
      </w:r>
      <w:r w:rsidRPr="00AA38E8">
        <w:rPr>
          <w:rFonts w:ascii="Calibri" w:hAnsi="Calibri" w:cs="Calibri"/>
        </w:rPr>
        <w:t xml:space="preserve"> Limitations with Design</w:t>
      </w:r>
      <w:bookmarkEnd w:id="91"/>
      <w:bookmarkEnd w:id="92"/>
      <w:bookmarkEnd w:id="93"/>
    </w:p>
    <w:p w14:paraId="16A10815" w14:textId="77777777" w:rsidR="00531B8C" w:rsidRDefault="00A70096" w:rsidP="00531B8C">
      <w:pPr>
        <w:rPr>
          <w:rFonts w:cs="Calibri"/>
        </w:rPr>
      </w:pPr>
      <w:r>
        <w:rPr>
          <w:rFonts w:cs="Calibri"/>
        </w:rPr>
        <w:t>None</w:t>
      </w:r>
    </w:p>
    <w:p w14:paraId="3ABFBE2F" w14:textId="77777777" w:rsidR="00531B8C" w:rsidRDefault="00531B8C" w:rsidP="00531B8C">
      <w:pPr>
        <w:rPr>
          <w:rFonts w:cs="Calibri"/>
        </w:rPr>
      </w:pPr>
    </w:p>
    <w:p w14:paraId="68EFDF86" w14:textId="77777777" w:rsidR="00531B8C" w:rsidRPr="00E75CFE" w:rsidRDefault="00531B8C" w:rsidP="00531B8C">
      <w:pPr>
        <w:pStyle w:val="Heading1"/>
        <w:ind w:left="562" w:hanging="562"/>
        <w:rPr>
          <w:rFonts w:ascii="Calibri" w:hAnsi="Calibri" w:cs="Calibri"/>
        </w:rPr>
      </w:pPr>
      <w:bookmarkStart w:id="94" w:name="_Toc382297449"/>
      <w:bookmarkStart w:id="95" w:name="_Toc418080077"/>
      <w:bookmarkStart w:id="96" w:name="_Toc421709922"/>
      <w:bookmarkStart w:id="97" w:name="_Toc428361528"/>
      <w:r w:rsidRPr="00E75CFE">
        <w:rPr>
          <w:rFonts w:ascii="Calibri" w:hAnsi="Calibri" w:cs="Calibri"/>
        </w:rPr>
        <w:lastRenderedPageBreak/>
        <w:t>UNIT TEST CONSIDERATION</w:t>
      </w:r>
      <w:bookmarkEnd w:id="94"/>
      <w:bookmarkEnd w:id="95"/>
      <w:bookmarkEnd w:id="96"/>
      <w:bookmarkEnd w:id="97"/>
    </w:p>
    <w:p w14:paraId="555EF856" w14:textId="77777777" w:rsidR="00531B8C" w:rsidRPr="00531B8C" w:rsidRDefault="00A70096" w:rsidP="00A70096">
      <w:pPr>
        <w:ind w:firstLine="562"/>
        <w:rPr>
          <w:lang w:bidi="ar-SA"/>
        </w:rPr>
      </w:pPr>
      <w:r>
        <w:rPr>
          <w:rFonts w:cs="Calibri"/>
        </w:rPr>
        <w:t>None</w:t>
      </w:r>
    </w:p>
    <w:p w14:paraId="3769E138" w14:textId="77777777" w:rsidR="00786BDF" w:rsidRPr="00A158C7" w:rsidRDefault="00786BDF" w:rsidP="000B37D5">
      <w:pPr>
        <w:pStyle w:val="Heading7"/>
      </w:pPr>
      <w:bookmarkStart w:id="98" w:name="_Toc428361529"/>
      <w:r w:rsidRPr="00A158C7">
        <w:lastRenderedPageBreak/>
        <w:t>Abbreviations and Acronyms</w:t>
      </w:r>
      <w:bookmarkEnd w:id="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14:paraId="4C508DEF" w14:textId="77777777" w:rsidTr="00D60445">
        <w:trPr>
          <w:tblHeader/>
        </w:trPr>
        <w:tc>
          <w:tcPr>
            <w:tcW w:w="3018" w:type="dxa"/>
            <w:shd w:val="clear" w:color="auto" w:fill="E7E6E6" w:themeFill="background2"/>
          </w:tcPr>
          <w:p w14:paraId="73F20359" w14:textId="77777777"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14:paraId="26775DA7" w14:textId="77777777" w:rsidR="00786BDF" w:rsidRPr="00A158C7" w:rsidRDefault="00786BDF" w:rsidP="00540486">
            <w:pPr>
              <w:spacing w:before="60" w:after="60"/>
              <w:rPr>
                <w:b/>
                <w:szCs w:val="20"/>
              </w:rPr>
            </w:pPr>
            <w:r w:rsidRPr="00A158C7">
              <w:rPr>
                <w:b/>
                <w:szCs w:val="20"/>
              </w:rPr>
              <w:t>Description</w:t>
            </w:r>
          </w:p>
        </w:tc>
      </w:tr>
      <w:tr w:rsidR="00786BDF" w:rsidRPr="00A158C7" w14:paraId="68A0D085" w14:textId="77777777" w:rsidTr="00786BDF">
        <w:tc>
          <w:tcPr>
            <w:tcW w:w="3018" w:type="dxa"/>
            <w:shd w:val="clear" w:color="auto" w:fill="auto"/>
          </w:tcPr>
          <w:p w14:paraId="4961E17D" w14:textId="77777777" w:rsidR="00786BDF" w:rsidRPr="00A158C7" w:rsidRDefault="00786BDF" w:rsidP="00540486">
            <w:pPr>
              <w:spacing w:before="60" w:after="60"/>
              <w:rPr>
                <w:szCs w:val="20"/>
              </w:rPr>
            </w:pPr>
          </w:p>
        </w:tc>
        <w:tc>
          <w:tcPr>
            <w:tcW w:w="6270" w:type="dxa"/>
            <w:shd w:val="clear" w:color="auto" w:fill="auto"/>
          </w:tcPr>
          <w:p w14:paraId="4B14662E" w14:textId="77777777" w:rsidR="00786BDF" w:rsidRPr="00A158C7" w:rsidRDefault="00786BDF" w:rsidP="00540486">
            <w:pPr>
              <w:spacing w:before="60" w:after="60"/>
              <w:rPr>
                <w:szCs w:val="20"/>
              </w:rPr>
            </w:pPr>
          </w:p>
        </w:tc>
      </w:tr>
      <w:tr w:rsidR="001C3CBB" w:rsidRPr="00A158C7" w14:paraId="6422FD40" w14:textId="77777777" w:rsidTr="00786BDF">
        <w:tc>
          <w:tcPr>
            <w:tcW w:w="3018" w:type="dxa"/>
            <w:shd w:val="clear" w:color="auto" w:fill="auto"/>
          </w:tcPr>
          <w:p w14:paraId="7C6C6809" w14:textId="77777777" w:rsidR="001C3CBB" w:rsidRPr="00A158C7" w:rsidRDefault="001C3CBB" w:rsidP="00540486">
            <w:pPr>
              <w:spacing w:before="60" w:after="60"/>
              <w:rPr>
                <w:szCs w:val="20"/>
              </w:rPr>
            </w:pPr>
          </w:p>
        </w:tc>
        <w:tc>
          <w:tcPr>
            <w:tcW w:w="6270" w:type="dxa"/>
            <w:shd w:val="clear" w:color="auto" w:fill="auto"/>
          </w:tcPr>
          <w:p w14:paraId="65E02CC9" w14:textId="77777777" w:rsidR="001C3CBB" w:rsidRPr="00A158C7" w:rsidRDefault="001C3CBB" w:rsidP="001C3CBB">
            <w:pPr>
              <w:spacing w:before="60" w:after="60"/>
              <w:rPr>
                <w:szCs w:val="20"/>
              </w:rPr>
            </w:pPr>
          </w:p>
        </w:tc>
      </w:tr>
    </w:tbl>
    <w:p w14:paraId="2D5A5F1C" w14:textId="77777777" w:rsidR="0053510E" w:rsidRPr="00A158C7" w:rsidRDefault="005A77EF" w:rsidP="000B37D5">
      <w:pPr>
        <w:pStyle w:val="Heading7"/>
      </w:pPr>
      <w:bookmarkStart w:id="99" w:name="_Toc428361530"/>
      <w:r w:rsidRPr="00A158C7">
        <w:lastRenderedPageBreak/>
        <w:t>Glossary</w:t>
      </w:r>
      <w:bookmarkEnd w:id="99"/>
    </w:p>
    <w:p w14:paraId="7EFF8D5C" w14:textId="77777777"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14:paraId="2CDEFA9C" w14:textId="77777777" w:rsidR="001E4877" w:rsidRPr="00A158C7" w:rsidRDefault="001E4877" w:rsidP="007E1C02">
      <w:pPr>
        <w:pStyle w:val="ListParagraph"/>
        <w:numPr>
          <w:ilvl w:val="0"/>
          <w:numId w:val="12"/>
        </w:numPr>
        <w:rPr>
          <w:lang w:bidi="ar-SA"/>
        </w:rPr>
      </w:pPr>
      <w:r w:rsidRPr="00A158C7">
        <w:rPr>
          <w:lang w:bidi="ar-SA"/>
        </w:rPr>
        <w:t>ISO 9000</w:t>
      </w:r>
    </w:p>
    <w:p w14:paraId="0140F3A4" w14:textId="77777777" w:rsidR="001E4877" w:rsidRPr="00A158C7" w:rsidRDefault="001E4877" w:rsidP="007E1C02">
      <w:pPr>
        <w:pStyle w:val="ListParagraph"/>
        <w:numPr>
          <w:ilvl w:val="0"/>
          <w:numId w:val="12"/>
        </w:numPr>
        <w:rPr>
          <w:lang w:bidi="ar-SA"/>
        </w:rPr>
      </w:pPr>
      <w:r w:rsidRPr="00A158C7">
        <w:rPr>
          <w:lang w:bidi="ar-SA"/>
        </w:rPr>
        <w:t>ISO/IEC 12207</w:t>
      </w:r>
    </w:p>
    <w:p w14:paraId="33CF7A33" w14:textId="77777777" w:rsidR="001E4877" w:rsidRPr="00A158C7" w:rsidRDefault="001E4877" w:rsidP="007E1C02">
      <w:pPr>
        <w:pStyle w:val="ListParagraph"/>
        <w:numPr>
          <w:ilvl w:val="0"/>
          <w:numId w:val="12"/>
        </w:numPr>
        <w:rPr>
          <w:lang w:bidi="ar-SA"/>
        </w:rPr>
      </w:pPr>
      <w:r w:rsidRPr="00A158C7">
        <w:rPr>
          <w:lang w:bidi="ar-SA"/>
        </w:rPr>
        <w:t>ISO/IEC 15504</w:t>
      </w:r>
    </w:p>
    <w:p w14:paraId="398FC308" w14:textId="77777777" w:rsidR="001E4877" w:rsidRPr="00A158C7" w:rsidRDefault="001E4877" w:rsidP="007E1C02">
      <w:pPr>
        <w:pStyle w:val="ListParagraph"/>
        <w:numPr>
          <w:ilvl w:val="0"/>
          <w:numId w:val="12"/>
        </w:numPr>
        <w:rPr>
          <w:lang w:bidi="ar-SA"/>
        </w:rPr>
      </w:pPr>
      <w:r w:rsidRPr="00A158C7">
        <w:rPr>
          <w:lang w:bidi="ar-SA"/>
        </w:rPr>
        <w:t>Automotive SPICE® Process Reference Model (PRM)</w:t>
      </w:r>
    </w:p>
    <w:p w14:paraId="5B39DA57" w14:textId="77777777" w:rsidR="001E4877" w:rsidRPr="00A158C7" w:rsidRDefault="001E4877" w:rsidP="007E1C02">
      <w:pPr>
        <w:pStyle w:val="ListParagraph"/>
        <w:numPr>
          <w:ilvl w:val="0"/>
          <w:numId w:val="12"/>
        </w:numPr>
        <w:rPr>
          <w:lang w:bidi="ar-SA"/>
        </w:rPr>
      </w:pPr>
      <w:r w:rsidRPr="00A158C7">
        <w:rPr>
          <w:lang w:bidi="ar-SA"/>
        </w:rPr>
        <w:t>Automotive SPICE® Process Assessment Model (PAM)</w:t>
      </w:r>
    </w:p>
    <w:p w14:paraId="557A2840" w14:textId="77777777" w:rsidR="001E4877" w:rsidRPr="00A158C7" w:rsidRDefault="001E4877" w:rsidP="007E1C02">
      <w:pPr>
        <w:pStyle w:val="ListParagraph"/>
        <w:numPr>
          <w:ilvl w:val="0"/>
          <w:numId w:val="12"/>
        </w:numPr>
        <w:rPr>
          <w:lang w:bidi="ar-SA"/>
        </w:rPr>
      </w:pPr>
      <w:r w:rsidRPr="00A158C7">
        <w:rPr>
          <w:lang w:bidi="ar-SA"/>
        </w:rPr>
        <w:t>ISO/IEC 15288</w:t>
      </w:r>
    </w:p>
    <w:p w14:paraId="4A6707A0" w14:textId="77777777" w:rsidR="00431255" w:rsidRPr="00A158C7" w:rsidRDefault="00431255" w:rsidP="007E1C02">
      <w:pPr>
        <w:pStyle w:val="ListParagraph"/>
        <w:numPr>
          <w:ilvl w:val="0"/>
          <w:numId w:val="12"/>
        </w:numPr>
        <w:rPr>
          <w:lang w:bidi="ar-SA"/>
        </w:rPr>
      </w:pPr>
      <w:r w:rsidRPr="00A158C7">
        <w:rPr>
          <w:lang w:bidi="ar-SA"/>
        </w:rPr>
        <w:t>ISO 26262</w:t>
      </w:r>
    </w:p>
    <w:p w14:paraId="6D9C5FF0" w14:textId="77777777" w:rsidR="009B0C02" w:rsidRPr="00A158C7" w:rsidRDefault="001E4877" w:rsidP="007E1C02">
      <w:pPr>
        <w:pStyle w:val="ListParagraph"/>
        <w:numPr>
          <w:ilvl w:val="0"/>
          <w:numId w:val="12"/>
        </w:numPr>
        <w:rPr>
          <w:lang w:bidi="ar-SA"/>
        </w:rPr>
      </w:pPr>
      <w:r w:rsidRPr="00A158C7">
        <w:rPr>
          <w:lang w:bidi="ar-SA"/>
        </w:rPr>
        <w:t>IEEE Standards</w:t>
      </w:r>
    </w:p>
    <w:p w14:paraId="231959B9" w14:textId="77777777" w:rsidR="001E4877" w:rsidRPr="00A158C7" w:rsidRDefault="001E4877" w:rsidP="007E1C02">
      <w:pPr>
        <w:pStyle w:val="ListParagraph"/>
        <w:numPr>
          <w:ilvl w:val="0"/>
          <w:numId w:val="12"/>
        </w:numPr>
        <w:rPr>
          <w:lang w:bidi="ar-SA"/>
        </w:rPr>
      </w:pPr>
      <w:r w:rsidRPr="00A158C7">
        <w:rPr>
          <w:lang w:bidi="ar-SA"/>
        </w:rPr>
        <w:t>SWEBOK</w:t>
      </w:r>
    </w:p>
    <w:p w14:paraId="1E93D877" w14:textId="77777777" w:rsidR="001E4877" w:rsidRPr="00A158C7" w:rsidRDefault="001E4877" w:rsidP="007E1C02">
      <w:pPr>
        <w:pStyle w:val="ListParagraph"/>
        <w:numPr>
          <w:ilvl w:val="0"/>
          <w:numId w:val="12"/>
        </w:numPr>
        <w:spacing w:after="240"/>
        <w:rPr>
          <w:lang w:bidi="ar-SA"/>
        </w:rPr>
      </w:pPr>
      <w:r w:rsidRPr="00A158C7">
        <w:rPr>
          <w:lang w:bidi="ar-SA"/>
        </w:rPr>
        <w:t>PMBOK</w:t>
      </w:r>
    </w:p>
    <w:p w14:paraId="28E400EF" w14:textId="77777777"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14:paraId="3BC43B93" w14:textId="77777777" w:rsidTr="00D60445">
        <w:trPr>
          <w:tblHeader/>
        </w:trPr>
        <w:tc>
          <w:tcPr>
            <w:tcW w:w="2358" w:type="dxa"/>
            <w:shd w:val="clear" w:color="auto" w:fill="E7E6E6" w:themeFill="background2"/>
            <w:vAlign w:val="center"/>
          </w:tcPr>
          <w:p w14:paraId="4E04910A" w14:textId="77777777"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14:paraId="203CF9A9" w14:textId="77777777"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14:paraId="5E4297BE" w14:textId="77777777" w:rsidR="005A77EF" w:rsidRPr="00A158C7" w:rsidRDefault="005A77EF" w:rsidP="00540486">
            <w:pPr>
              <w:spacing w:before="60" w:after="60"/>
              <w:rPr>
                <w:b/>
                <w:szCs w:val="20"/>
              </w:rPr>
            </w:pPr>
            <w:r w:rsidRPr="00A158C7">
              <w:rPr>
                <w:b/>
                <w:szCs w:val="20"/>
              </w:rPr>
              <w:t>Source</w:t>
            </w:r>
          </w:p>
        </w:tc>
      </w:tr>
      <w:tr w:rsidR="00531B8C" w:rsidRPr="00A158C7" w14:paraId="790B9FB9" w14:textId="77777777" w:rsidTr="002D4CF3">
        <w:tc>
          <w:tcPr>
            <w:tcW w:w="2358" w:type="dxa"/>
          </w:tcPr>
          <w:p w14:paraId="722E514A" w14:textId="77777777" w:rsidR="00531B8C" w:rsidRPr="009643A3" w:rsidRDefault="00531B8C" w:rsidP="00B758D2">
            <w:pPr>
              <w:rPr>
                <w:sz w:val="19"/>
              </w:rPr>
            </w:pPr>
            <w:r>
              <w:rPr>
                <w:sz w:val="19"/>
              </w:rPr>
              <w:t>MDD</w:t>
            </w:r>
          </w:p>
        </w:tc>
        <w:tc>
          <w:tcPr>
            <w:tcW w:w="4950" w:type="dxa"/>
          </w:tcPr>
          <w:p w14:paraId="75F16A62" w14:textId="77777777" w:rsidR="00531B8C" w:rsidRPr="009643A3" w:rsidRDefault="00531B8C" w:rsidP="00B758D2">
            <w:pPr>
              <w:rPr>
                <w:sz w:val="19"/>
              </w:rPr>
            </w:pPr>
            <w:r>
              <w:rPr>
                <w:sz w:val="19"/>
              </w:rPr>
              <w:t>Module Design Document</w:t>
            </w:r>
          </w:p>
        </w:tc>
        <w:tc>
          <w:tcPr>
            <w:tcW w:w="1993" w:type="dxa"/>
          </w:tcPr>
          <w:p w14:paraId="498B1E06" w14:textId="77777777" w:rsidR="00531B8C" w:rsidRPr="00A158C7" w:rsidRDefault="00531B8C" w:rsidP="00541E2D">
            <w:pPr>
              <w:pStyle w:val="BodyText"/>
              <w:spacing w:before="60" w:after="60"/>
              <w:rPr>
                <w:rFonts w:ascii="Calibri" w:hAnsi="Calibri" w:cs="Calibri"/>
                <w:sz w:val="20"/>
                <w:szCs w:val="20"/>
              </w:rPr>
            </w:pPr>
          </w:p>
        </w:tc>
      </w:tr>
      <w:tr w:rsidR="00531B8C" w:rsidRPr="00A158C7" w14:paraId="0D890492" w14:textId="77777777" w:rsidTr="002D4CF3">
        <w:tc>
          <w:tcPr>
            <w:tcW w:w="2358" w:type="dxa"/>
          </w:tcPr>
          <w:p w14:paraId="4DFB6A5A" w14:textId="77777777" w:rsidR="00531B8C" w:rsidRDefault="00531B8C" w:rsidP="00B758D2">
            <w:pPr>
              <w:rPr>
                <w:sz w:val="19"/>
              </w:rPr>
            </w:pPr>
            <w:r>
              <w:rPr>
                <w:sz w:val="19"/>
              </w:rPr>
              <w:t>DFD</w:t>
            </w:r>
          </w:p>
        </w:tc>
        <w:tc>
          <w:tcPr>
            <w:tcW w:w="4950" w:type="dxa"/>
          </w:tcPr>
          <w:p w14:paraId="412BD922" w14:textId="77777777" w:rsidR="00531B8C" w:rsidRDefault="00531B8C" w:rsidP="00B758D2">
            <w:pPr>
              <w:rPr>
                <w:sz w:val="19"/>
              </w:rPr>
            </w:pPr>
            <w:r>
              <w:rPr>
                <w:sz w:val="19"/>
              </w:rPr>
              <w:t>Data Flow Diagram</w:t>
            </w:r>
          </w:p>
        </w:tc>
        <w:tc>
          <w:tcPr>
            <w:tcW w:w="1993" w:type="dxa"/>
          </w:tcPr>
          <w:p w14:paraId="4A35D068" w14:textId="77777777" w:rsidR="00531B8C" w:rsidRPr="00A158C7" w:rsidRDefault="00531B8C" w:rsidP="00541E2D">
            <w:pPr>
              <w:pStyle w:val="BodyText"/>
              <w:spacing w:before="60" w:after="60"/>
              <w:rPr>
                <w:rFonts w:ascii="Calibri" w:hAnsi="Calibri" w:cs="Calibri"/>
                <w:sz w:val="20"/>
                <w:szCs w:val="20"/>
              </w:rPr>
            </w:pPr>
          </w:p>
        </w:tc>
      </w:tr>
    </w:tbl>
    <w:p w14:paraId="5C80FFE6" w14:textId="77777777" w:rsidR="00AA2199" w:rsidRPr="00A158C7" w:rsidRDefault="00AA2199" w:rsidP="00AA2199">
      <w:pPr>
        <w:rPr>
          <w:rFonts w:ascii="Arial" w:hAnsi="Arial"/>
          <w:sz w:val="24"/>
          <w:szCs w:val="20"/>
          <w:lang w:bidi="ar-SA"/>
        </w:rPr>
      </w:pPr>
      <w:r w:rsidRPr="00A158C7">
        <w:br w:type="page"/>
      </w:r>
    </w:p>
    <w:p w14:paraId="5BE5F07F" w14:textId="77777777" w:rsidR="00A158C7" w:rsidRPr="00A158C7" w:rsidRDefault="00A158C7" w:rsidP="00A158C7">
      <w:pPr>
        <w:pStyle w:val="Heading7"/>
      </w:pPr>
      <w:bookmarkStart w:id="100" w:name="_Toc428361531"/>
      <w:r w:rsidRPr="00A158C7">
        <w:lastRenderedPageBreak/>
        <w:t>References</w:t>
      </w:r>
      <w:bookmarkEnd w:id="1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14:paraId="0AD9B8F8" w14:textId="77777777" w:rsidTr="00D60445">
        <w:trPr>
          <w:tblHeader/>
        </w:trPr>
        <w:tc>
          <w:tcPr>
            <w:tcW w:w="738" w:type="dxa"/>
            <w:shd w:val="clear" w:color="auto" w:fill="E7E6E6" w:themeFill="background2"/>
            <w:vAlign w:val="center"/>
          </w:tcPr>
          <w:p w14:paraId="1F481F17" w14:textId="77777777"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14:paraId="2CDD7EDD" w14:textId="77777777"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14:paraId="48589F07" w14:textId="77777777" w:rsidR="00A158C7" w:rsidRPr="00A158C7" w:rsidRDefault="00A158C7" w:rsidP="00D229A6">
            <w:pPr>
              <w:spacing w:before="60" w:after="60"/>
              <w:rPr>
                <w:b/>
                <w:lang w:bidi="ar-SA"/>
              </w:rPr>
            </w:pPr>
            <w:r w:rsidRPr="00A158C7">
              <w:rPr>
                <w:b/>
                <w:lang w:bidi="ar-SA"/>
              </w:rPr>
              <w:t>Version</w:t>
            </w:r>
          </w:p>
        </w:tc>
      </w:tr>
      <w:tr w:rsidR="00531B8C" w:rsidRPr="00A158C7" w14:paraId="7F1D0274" w14:textId="77777777" w:rsidTr="00B758D2">
        <w:tc>
          <w:tcPr>
            <w:tcW w:w="738" w:type="dxa"/>
            <w:shd w:val="clear" w:color="auto" w:fill="auto"/>
          </w:tcPr>
          <w:p w14:paraId="5D99CB5F" w14:textId="77777777" w:rsidR="00531B8C" w:rsidRDefault="00531B8C" w:rsidP="00B758D2">
            <w:pPr>
              <w:jc w:val="center"/>
              <w:rPr>
                <w:lang w:bidi="ar-SA"/>
              </w:rPr>
            </w:pPr>
            <w:r>
              <w:rPr>
                <w:lang w:bidi="ar-SA"/>
              </w:rPr>
              <w:t>1</w:t>
            </w:r>
          </w:p>
        </w:tc>
        <w:tc>
          <w:tcPr>
            <w:tcW w:w="6458" w:type="dxa"/>
            <w:shd w:val="clear" w:color="auto" w:fill="auto"/>
          </w:tcPr>
          <w:p w14:paraId="701BEE13" w14:textId="77777777" w:rsidR="00531B8C" w:rsidRDefault="00531B8C" w:rsidP="00B758D2">
            <w:pPr>
              <w:keepNext/>
            </w:pPr>
            <w:bookmarkStart w:id="101" w:name="_Ref313612389"/>
            <w:r>
              <w:t>AUTOSAR Specification of Memory Mapping (</w:t>
            </w:r>
            <w:proofErr w:type="spellStart"/>
            <w:r>
              <w:t>Link:</w:t>
            </w:r>
            <w:hyperlink r:id="rId13" w:history="1">
              <w:r w:rsidRPr="00F35C33">
                <w:rPr>
                  <w:rStyle w:val="Hyperlink"/>
                </w:rPr>
                <w:t>AUTOSAR_SWS_MemoryMapping.pdf</w:t>
              </w:r>
              <w:proofErr w:type="spellEnd"/>
            </w:hyperlink>
            <w:r>
              <w:t>)</w:t>
            </w:r>
            <w:bookmarkEnd w:id="101"/>
          </w:p>
        </w:tc>
        <w:tc>
          <w:tcPr>
            <w:tcW w:w="2091" w:type="dxa"/>
            <w:shd w:val="clear" w:color="auto" w:fill="auto"/>
          </w:tcPr>
          <w:p w14:paraId="7A8944B0" w14:textId="77777777" w:rsidR="00531B8C" w:rsidRDefault="00531B8C" w:rsidP="00B758D2">
            <w:pPr>
              <w:rPr>
                <w:lang w:bidi="ar-SA"/>
              </w:rPr>
            </w:pPr>
            <w:r>
              <w:t>v1.3.0 R4.0 Rev 2</w:t>
            </w:r>
          </w:p>
        </w:tc>
      </w:tr>
      <w:tr w:rsidR="00531B8C" w:rsidRPr="00A158C7" w14:paraId="65F86B19" w14:textId="77777777" w:rsidTr="00B758D2">
        <w:tc>
          <w:tcPr>
            <w:tcW w:w="738" w:type="dxa"/>
            <w:shd w:val="clear" w:color="auto" w:fill="auto"/>
          </w:tcPr>
          <w:p w14:paraId="16F41959" w14:textId="77777777" w:rsidR="00531B8C" w:rsidRDefault="00531B8C" w:rsidP="00B758D2">
            <w:pPr>
              <w:jc w:val="center"/>
              <w:rPr>
                <w:lang w:bidi="ar-SA"/>
              </w:rPr>
            </w:pPr>
            <w:r>
              <w:rPr>
                <w:lang w:bidi="ar-SA"/>
              </w:rPr>
              <w:t>2</w:t>
            </w:r>
          </w:p>
        </w:tc>
        <w:tc>
          <w:tcPr>
            <w:tcW w:w="6458" w:type="dxa"/>
            <w:shd w:val="clear" w:color="auto" w:fill="auto"/>
          </w:tcPr>
          <w:p w14:paraId="2D7D32E4" w14:textId="77777777" w:rsidR="00531B8C" w:rsidRDefault="00531B8C" w:rsidP="00B758D2">
            <w:pPr>
              <w:rPr>
                <w:lang w:bidi="ar-SA"/>
              </w:rPr>
            </w:pPr>
            <w:r>
              <w:t xml:space="preserve">MDD Guideline </w:t>
            </w:r>
          </w:p>
        </w:tc>
        <w:tc>
          <w:tcPr>
            <w:tcW w:w="2091" w:type="dxa"/>
            <w:shd w:val="clear" w:color="auto" w:fill="auto"/>
          </w:tcPr>
          <w:p w14:paraId="37161A36" w14:textId="77777777" w:rsidR="00531B8C" w:rsidRDefault="00AC4CD8" w:rsidP="00B758D2">
            <w:pPr>
              <w:rPr>
                <w:lang w:bidi="ar-SA"/>
              </w:rPr>
            </w:pPr>
            <w:r>
              <w:rPr>
                <w:lang w:bidi="ar-SA"/>
              </w:rPr>
              <w:t>EA4 01.00</w:t>
            </w:r>
            <w:r w:rsidR="00531B8C">
              <w:rPr>
                <w:lang w:bidi="ar-SA"/>
              </w:rPr>
              <w:t>.00</w:t>
            </w:r>
          </w:p>
        </w:tc>
      </w:tr>
      <w:tr w:rsidR="00531B8C" w:rsidRPr="00A158C7" w14:paraId="155763DC" w14:textId="77777777" w:rsidTr="00B758D2">
        <w:tc>
          <w:tcPr>
            <w:tcW w:w="738" w:type="dxa"/>
            <w:shd w:val="clear" w:color="auto" w:fill="auto"/>
          </w:tcPr>
          <w:p w14:paraId="063183FD" w14:textId="77777777" w:rsidR="00531B8C" w:rsidRDefault="00531B8C" w:rsidP="00B758D2">
            <w:pPr>
              <w:jc w:val="center"/>
            </w:pPr>
            <w:r>
              <w:t>3</w:t>
            </w:r>
          </w:p>
        </w:tc>
        <w:tc>
          <w:tcPr>
            <w:tcW w:w="6458" w:type="dxa"/>
            <w:shd w:val="clear" w:color="auto" w:fill="auto"/>
          </w:tcPr>
          <w:p w14:paraId="34A13596" w14:textId="77777777" w:rsidR="00531B8C" w:rsidRDefault="004506CA" w:rsidP="00B758D2">
            <w:pPr>
              <w:keepNext/>
            </w:pPr>
            <w:hyperlink r:id="rId14" w:history="1">
              <w:bookmarkStart w:id="102" w:name="_Ref335300243"/>
              <w:r w:rsidR="00531B8C" w:rsidRPr="00FC427F">
                <w:t>Software Naming Conventions.doc</w:t>
              </w:r>
              <w:bookmarkEnd w:id="102"/>
            </w:hyperlink>
          </w:p>
        </w:tc>
        <w:tc>
          <w:tcPr>
            <w:tcW w:w="2091" w:type="dxa"/>
            <w:shd w:val="clear" w:color="auto" w:fill="auto"/>
          </w:tcPr>
          <w:p w14:paraId="27918992" w14:textId="77777777" w:rsidR="00531B8C" w:rsidRDefault="00531B8C" w:rsidP="00B758D2">
            <w:pPr>
              <w:rPr>
                <w:lang w:bidi="ar-SA"/>
              </w:rPr>
            </w:pPr>
            <w:r>
              <w:rPr>
                <w:lang w:bidi="ar-SA"/>
              </w:rPr>
              <w:t>1.0</w:t>
            </w:r>
          </w:p>
        </w:tc>
      </w:tr>
      <w:tr w:rsidR="00531B8C" w:rsidRPr="00A158C7" w14:paraId="16DC9863" w14:textId="77777777" w:rsidTr="00B758D2">
        <w:tc>
          <w:tcPr>
            <w:tcW w:w="738" w:type="dxa"/>
            <w:shd w:val="clear" w:color="auto" w:fill="auto"/>
          </w:tcPr>
          <w:p w14:paraId="549E9CC7" w14:textId="77777777" w:rsidR="00531B8C" w:rsidRDefault="00531B8C" w:rsidP="00B758D2">
            <w:pPr>
              <w:jc w:val="center"/>
            </w:pPr>
            <w:r>
              <w:t>4</w:t>
            </w:r>
          </w:p>
        </w:tc>
        <w:bookmarkStart w:id="103" w:name="0AL0_1a67a9"/>
        <w:tc>
          <w:tcPr>
            <w:tcW w:w="6458" w:type="dxa"/>
            <w:shd w:val="clear" w:color="auto" w:fill="auto"/>
          </w:tcPr>
          <w:p w14:paraId="63F15E6D" w14:textId="77777777"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103"/>
          </w:p>
        </w:tc>
        <w:tc>
          <w:tcPr>
            <w:tcW w:w="2091" w:type="dxa"/>
            <w:shd w:val="clear" w:color="auto" w:fill="auto"/>
          </w:tcPr>
          <w:p w14:paraId="3DC05729" w14:textId="77777777" w:rsidR="00531B8C" w:rsidRDefault="00531B8C" w:rsidP="00B758D2">
            <w:pPr>
              <w:rPr>
                <w:lang w:bidi="ar-SA"/>
              </w:rPr>
            </w:pPr>
            <w:r>
              <w:rPr>
                <w:lang w:bidi="ar-SA"/>
              </w:rPr>
              <w:t>2.0</w:t>
            </w:r>
          </w:p>
        </w:tc>
      </w:tr>
      <w:tr w:rsidR="00A70096" w:rsidRPr="00A158C7" w14:paraId="4A79508A" w14:textId="77777777" w:rsidTr="00B758D2">
        <w:tc>
          <w:tcPr>
            <w:tcW w:w="738" w:type="dxa"/>
            <w:shd w:val="clear" w:color="auto" w:fill="auto"/>
          </w:tcPr>
          <w:p w14:paraId="27CED54C" w14:textId="77777777" w:rsidR="00A70096" w:rsidRDefault="00A70096" w:rsidP="00B758D2">
            <w:pPr>
              <w:jc w:val="center"/>
            </w:pPr>
            <w:r>
              <w:t>5</w:t>
            </w:r>
          </w:p>
        </w:tc>
        <w:tc>
          <w:tcPr>
            <w:tcW w:w="6458" w:type="dxa"/>
            <w:shd w:val="clear" w:color="auto" w:fill="auto"/>
          </w:tcPr>
          <w:p w14:paraId="44D99B74" w14:textId="77777777" w:rsidR="00A70096" w:rsidRDefault="00A70096" w:rsidP="009203DC">
            <w:pPr>
              <w:keepNext/>
            </w:pPr>
            <w:proofErr w:type="gramStart"/>
            <w:r>
              <w:t>FDD :</w:t>
            </w:r>
            <w:proofErr w:type="gramEnd"/>
            <w:r>
              <w:t xml:space="preserve"> </w:t>
            </w:r>
            <w:r w:rsidRPr="00A70096">
              <w:t>SF017A_HiLoadStallLimr_</w:t>
            </w:r>
            <w:r>
              <w:t>Design</w:t>
            </w:r>
          </w:p>
        </w:tc>
        <w:tc>
          <w:tcPr>
            <w:tcW w:w="2091" w:type="dxa"/>
            <w:shd w:val="clear" w:color="auto" w:fill="auto"/>
          </w:tcPr>
          <w:p w14:paraId="6B2D789F" w14:textId="77777777" w:rsidR="00A70096" w:rsidRDefault="00A70096" w:rsidP="00B758D2">
            <w:pPr>
              <w:rPr>
                <w:lang w:bidi="ar-SA"/>
              </w:rPr>
            </w:pPr>
            <w:r>
              <w:rPr>
                <w:lang w:bidi="ar-SA"/>
              </w:rPr>
              <w:t>See Synergy sub project version</w:t>
            </w:r>
          </w:p>
        </w:tc>
      </w:tr>
    </w:tbl>
    <w:p w14:paraId="2B13A3D0" w14:textId="77777777" w:rsidR="003A5B2A" w:rsidRDefault="003A5B2A">
      <w:pPr>
        <w:spacing w:after="0"/>
        <w:rPr>
          <w:rFonts w:ascii="Arial" w:hAnsi="Arial"/>
          <w:kern w:val="28"/>
          <w:sz w:val="24"/>
          <w:szCs w:val="20"/>
          <w:lang w:bidi="ar-SA"/>
        </w:rPr>
      </w:pPr>
    </w:p>
    <w:sectPr w:rsidR="003A5B2A" w:rsidSect="00866672">
      <w:headerReference w:type="default" r:id="rId15"/>
      <w:footerReference w:type="default" r:id="rId16"/>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BABC8A" w14:textId="77777777" w:rsidR="004506CA" w:rsidRDefault="004506CA">
      <w:r>
        <w:separator/>
      </w:r>
    </w:p>
  </w:endnote>
  <w:endnote w:type="continuationSeparator" w:id="0">
    <w:p w14:paraId="2F0A66AC" w14:textId="77777777" w:rsidR="004506CA" w:rsidRDefault="00450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10"/>
      <w:gridCol w:w="3309"/>
      <w:gridCol w:w="3307"/>
    </w:tblGrid>
    <w:tr w:rsidR="00F4318C" w:rsidRPr="00B10816" w14:paraId="32EBE1FE" w14:textId="77777777" w:rsidTr="00866672">
      <w:tc>
        <w:tcPr>
          <w:tcW w:w="1667" w:type="pct"/>
          <w:vAlign w:val="center"/>
        </w:tcPr>
        <w:p w14:paraId="1AFDE922" w14:textId="77777777" w:rsidR="00F4318C" w:rsidRPr="00B10816" w:rsidRDefault="00F4318C" w:rsidP="00B10816">
          <w:pPr>
            <w:pStyle w:val="Footer"/>
            <w:spacing w:after="0"/>
            <w:rPr>
              <w:sz w:val="16"/>
              <w:szCs w:val="16"/>
            </w:rPr>
          </w:pPr>
          <w:r w:rsidRPr="00B10816">
            <w:rPr>
              <w:sz w:val="16"/>
              <w:szCs w:val="16"/>
            </w:rPr>
            <w:t xml:space="preserve">Document: </w:t>
          </w:r>
          <w:r>
            <w:rPr>
              <w:sz w:val="16"/>
              <w:szCs w:val="16"/>
            </w:rPr>
            <w:fldChar w:fldCharType="begin"/>
          </w:r>
          <w:r>
            <w:rPr>
              <w:sz w:val="16"/>
              <w:szCs w:val="16"/>
            </w:rPr>
            <w:instrText xml:space="preserve"> DOCPROPERTY  "Document Version"  \* MERGEFORMAT </w:instrText>
          </w:r>
          <w:r>
            <w:rPr>
              <w:sz w:val="16"/>
              <w:szCs w:val="16"/>
            </w:rPr>
            <w:fldChar w:fldCharType="separate"/>
          </w:r>
          <w:proofErr w:type="spellStart"/>
          <w:r w:rsidR="00F22A77">
            <w:rPr>
              <w:sz w:val="16"/>
              <w:szCs w:val="16"/>
            </w:rPr>
            <w:t>HiLoadStallLimr</w:t>
          </w:r>
          <w:proofErr w:type="spellEnd"/>
          <w:r>
            <w:rPr>
              <w:sz w:val="16"/>
              <w:szCs w:val="16"/>
            </w:rPr>
            <w:fldChar w:fldCharType="end"/>
          </w:r>
        </w:p>
        <w:p w14:paraId="19E5710E" w14:textId="77777777" w:rsidR="00F4318C" w:rsidRPr="00B10816" w:rsidRDefault="00F4318C"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sidR="00F22A77">
            <w:rPr>
              <w:sz w:val="16"/>
              <w:szCs w:val="16"/>
            </w:rPr>
            <w:t>EA4 01.00.00</w:t>
          </w:r>
          <w:r>
            <w:rPr>
              <w:sz w:val="16"/>
              <w:szCs w:val="16"/>
            </w:rPr>
            <w:fldChar w:fldCharType="end"/>
          </w:r>
        </w:p>
      </w:tc>
      <w:tc>
        <w:tcPr>
          <w:tcW w:w="1667" w:type="pct"/>
          <w:vAlign w:val="center"/>
        </w:tcPr>
        <w:p w14:paraId="122EE64D" w14:textId="26E82844" w:rsidR="00F4318C" w:rsidRDefault="0001087C" w:rsidP="00B10816">
          <w:pPr>
            <w:pStyle w:val="Footer"/>
            <w:spacing w:after="0"/>
            <w:jc w:val="center"/>
            <w:rPr>
              <w:sz w:val="16"/>
              <w:szCs w:val="16"/>
            </w:rPr>
          </w:pPr>
          <w:r>
            <w:rPr>
              <w:sz w:val="16"/>
              <w:szCs w:val="16"/>
            </w:rPr>
            <w:t>October 20</w:t>
          </w:r>
          <w:r w:rsidR="0053195B">
            <w:rPr>
              <w:sz w:val="16"/>
              <w:szCs w:val="16"/>
            </w:rPr>
            <w:t>, 2017</w:t>
          </w:r>
        </w:p>
        <w:p w14:paraId="2C45E500" w14:textId="77777777" w:rsidR="00F4318C" w:rsidRPr="00B10816" w:rsidRDefault="00F4318C"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14:paraId="106F005A" w14:textId="77777777" w:rsidR="00F4318C" w:rsidRPr="00B10816" w:rsidRDefault="00F4318C" w:rsidP="00B10816">
              <w:pPr>
                <w:pStyle w:val="Footer"/>
                <w:spacing w:after="0"/>
                <w:jc w:val="right"/>
                <w:rPr>
                  <w:sz w:val="16"/>
                  <w:szCs w:val="16"/>
                </w:rPr>
              </w:pPr>
              <w:r>
                <w:rPr>
                  <w:sz w:val="16"/>
                  <w:szCs w:val="16"/>
                </w:rPr>
                <w:t>Module Design Document</w:t>
              </w:r>
            </w:p>
          </w:sdtContent>
        </w:sdt>
        <w:p w14:paraId="0D6D3DE3" w14:textId="77777777" w:rsidR="00F4318C" w:rsidRPr="00B10816" w:rsidRDefault="00F4318C"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426546">
            <w:rPr>
              <w:b/>
              <w:noProof/>
              <w:sz w:val="16"/>
              <w:szCs w:val="16"/>
            </w:rPr>
            <w:t>8</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426546">
            <w:rPr>
              <w:b/>
              <w:noProof/>
              <w:sz w:val="16"/>
              <w:szCs w:val="16"/>
            </w:rPr>
            <w:t>15</w:t>
          </w:r>
          <w:r w:rsidRPr="00B10816">
            <w:rPr>
              <w:b/>
              <w:sz w:val="16"/>
              <w:szCs w:val="16"/>
            </w:rPr>
            <w:fldChar w:fldCharType="end"/>
          </w:r>
        </w:p>
      </w:tc>
    </w:tr>
  </w:tbl>
  <w:p w14:paraId="1E498D6A" w14:textId="77777777" w:rsidR="00F4318C" w:rsidRPr="00B10816" w:rsidRDefault="00F4318C"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485F81" w14:textId="77777777" w:rsidR="004506CA" w:rsidRDefault="004506CA">
      <w:r>
        <w:separator/>
      </w:r>
    </w:p>
  </w:footnote>
  <w:footnote w:type="continuationSeparator" w:id="0">
    <w:p w14:paraId="26AB65B7" w14:textId="77777777" w:rsidR="004506CA" w:rsidRDefault="004506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65"/>
      <w:gridCol w:w="7061"/>
    </w:tblGrid>
    <w:tr w:rsidR="00F4318C" w:rsidRPr="008969C4" w14:paraId="67E7DA05" w14:textId="77777777" w:rsidTr="00866672">
      <w:trPr>
        <w:trHeight w:val="438"/>
      </w:trPr>
      <w:tc>
        <w:tcPr>
          <w:tcW w:w="1443" w:type="pct"/>
        </w:tcPr>
        <w:p w14:paraId="7ABFBB2F" w14:textId="77777777" w:rsidR="00F4318C" w:rsidRPr="008969C4" w:rsidRDefault="00F4318C" w:rsidP="00B10816">
          <w:pPr>
            <w:pStyle w:val="Header"/>
            <w:spacing w:after="0"/>
          </w:pPr>
          <w:r w:rsidRPr="008969C4">
            <w:rPr>
              <w:noProof/>
              <w:lang w:bidi="ar-SA"/>
            </w:rPr>
            <w:drawing>
              <wp:inline distT="0" distB="0" distL="0" distR="0" wp14:anchorId="25D3B19F" wp14:editId="4551D8E2">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14:paraId="287D0392" w14:textId="77777777" w:rsidR="00F4318C" w:rsidRPr="00891F29" w:rsidRDefault="00F4318C" w:rsidP="00B10816">
          <w:pPr>
            <w:pStyle w:val="Header"/>
            <w:spacing w:after="0"/>
            <w:jc w:val="right"/>
            <w:rPr>
              <w:sz w:val="16"/>
              <w:szCs w:val="20"/>
            </w:rPr>
          </w:pPr>
          <w:r w:rsidRPr="00891F29">
            <w:rPr>
              <w:sz w:val="16"/>
              <w:szCs w:val="20"/>
            </w:rPr>
            <w:t>Nexteer Automotive Confidential Proprietary Information</w:t>
          </w:r>
        </w:p>
        <w:p w14:paraId="5EFEB780" w14:textId="77777777" w:rsidR="00F4318C" w:rsidRDefault="00F4318C" w:rsidP="00B10816">
          <w:pPr>
            <w:pStyle w:val="Header"/>
            <w:spacing w:after="0"/>
            <w:jc w:val="right"/>
            <w:rPr>
              <w:sz w:val="16"/>
              <w:szCs w:val="20"/>
            </w:rPr>
          </w:pPr>
          <w:r w:rsidRPr="00891F29">
            <w:rPr>
              <w:sz w:val="16"/>
              <w:szCs w:val="20"/>
            </w:rPr>
            <w:t>Do Not Copy/Distribute Without Prior Permission</w:t>
          </w:r>
        </w:p>
        <w:p w14:paraId="6CD2A3EE" w14:textId="77777777" w:rsidR="00F4318C" w:rsidRPr="008969C4" w:rsidRDefault="00F4318C" w:rsidP="00B10816">
          <w:pPr>
            <w:pStyle w:val="Header"/>
            <w:spacing w:after="0"/>
            <w:jc w:val="right"/>
            <w:rPr>
              <w:szCs w:val="20"/>
            </w:rPr>
          </w:pPr>
          <w:r w:rsidRPr="000B0DB8">
            <w:rPr>
              <w:sz w:val="16"/>
              <w:szCs w:val="20"/>
            </w:rPr>
            <w:t>This Document Is Uncontrolled When Printed – Verify Version Before Use</w:t>
          </w:r>
        </w:p>
      </w:tc>
    </w:tr>
  </w:tbl>
  <w:p w14:paraId="44A3D5B2" w14:textId="77777777" w:rsidR="00F4318C" w:rsidRDefault="00F4318C">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yakrishnan Thundathil">
    <w15:presenceInfo w15:providerId="AD" w15:userId="S-1-5-21-1993528211-2586143117-3253031534-359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A77"/>
    <w:rsid w:val="000040A2"/>
    <w:rsid w:val="00007584"/>
    <w:rsid w:val="0001087C"/>
    <w:rsid w:val="00010BFD"/>
    <w:rsid w:val="00015232"/>
    <w:rsid w:val="000201AB"/>
    <w:rsid w:val="00030567"/>
    <w:rsid w:val="00030607"/>
    <w:rsid w:val="000318E7"/>
    <w:rsid w:val="0004234C"/>
    <w:rsid w:val="000515DF"/>
    <w:rsid w:val="000558D3"/>
    <w:rsid w:val="000573ED"/>
    <w:rsid w:val="00057E0F"/>
    <w:rsid w:val="00063A7A"/>
    <w:rsid w:val="0006733C"/>
    <w:rsid w:val="000718C3"/>
    <w:rsid w:val="00076DD2"/>
    <w:rsid w:val="00096B85"/>
    <w:rsid w:val="000A5FB2"/>
    <w:rsid w:val="000B01C4"/>
    <w:rsid w:val="000B0DB8"/>
    <w:rsid w:val="000B37D5"/>
    <w:rsid w:val="000B5C1E"/>
    <w:rsid w:val="000B6648"/>
    <w:rsid w:val="000E0B71"/>
    <w:rsid w:val="000E102A"/>
    <w:rsid w:val="000E3512"/>
    <w:rsid w:val="000E548A"/>
    <w:rsid w:val="00101127"/>
    <w:rsid w:val="00102C25"/>
    <w:rsid w:val="00105535"/>
    <w:rsid w:val="00105C99"/>
    <w:rsid w:val="001063C7"/>
    <w:rsid w:val="00107593"/>
    <w:rsid w:val="00113021"/>
    <w:rsid w:val="00114319"/>
    <w:rsid w:val="001161D2"/>
    <w:rsid w:val="001278D4"/>
    <w:rsid w:val="00133350"/>
    <w:rsid w:val="00135743"/>
    <w:rsid w:val="001449F2"/>
    <w:rsid w:val="00144BD1"/>
    <w:rsid w:val="00145E51"/>
    <w:rsid w:val="00152830"/>
    <w:rsid w:val="00180DD1"/>
    <w:rsid w:val="00181748"/>
    <w:rsid w:val="001833C5"/>
    <w:rsid w:val="00186C07"/>
    <w:rsid w:val="00194117"/>
    <w:rsid w:val="00196283"/>
    <w:rsid w:val="001A069D"/>
    <w:rsid w:val="001A6A75"/>
    <w:rsid w:val="001B11CC"/>
    <w:rsid w:val="001B1516"/>
    <w:rsid w:val="001B15E2"/>
    <w:rsid w:val="001B4CA5"/>
    <w:rsid w:val="001B716A"/>
    <w:rsid w:val="001C3CBB"/>
    <w:rsid w:val="001D2F1D"/>
    <w:rsid w:val="001D6053"/>
    <w:rsid w:val="001E4877"/>
    <w:rsid w:val="001F0A02"/>
    <w:rsid w:val="001F7A45"/>
    <w:rsid w:val="00203950"/>
    <w:rsid w:val="00206564"/>
    <w:rsid w:val="00210877"/>
    <w:rsid w:val="00213F47"/>
    <w:rsid w:val="00216E0A"/>
    <w:rsid w:val="00217199"/>
    <w:rsid w:val="0022572C"/>
    <w:rsid w:val="00226086"/>
    <w:rsid w:val="002366F0"/>
    <w:rsid w:val="00237876"/>
    <w:rsid w:val="00241551"/>
    <w:rsid w:val="00246432"/>
    <w:rsid w:val="00246474"/>
    <w:rsid w:val="00246930"/>
    <w:rsid w:val="00246C16"/>
    <w:rsid w:val="002518E0"/>
    <w:rsid w:val="00252485"/>
    <w:rsid w:val="002540D9"/>
    <w:rsid w:val="00256656"/>
    <w:rsid w:val="00256D7F"/>
    <w:rsid w:val="00260133"/>
    <w:rsid w:val="00273A0B"/>
    <w:rsid w:val="002905EB"/>
    <w:rsid w:val="002A3DCD"/>
    <w:rsid w:val="002A4407"/>
    <w:rsid w:val="002A46ED"/>
    <w:rsid w:val="002A6127"/>
    <w:rsid w:val="002B094F"/>
    <w:rsid w:val="002B1587"/>
    <w:rsid w:val="002B2B02"/>
    <w:rsid w:val="002B6E4E"/>
    <w:rsid w:val="002B7D4B"/>
    <w:rsid w:val="002D2079"/>
    <w:rsid w:val="002D4CF3"/>
    <w:rsid w:val="002D7C01"/>
    <w:rsid w:val="002E08B6"/>
    <w:rsid w:val="002E0FEE"/>
    <w:rsid w:val="002E3467"/>
    <w:rsid w:val="002E4849"/>
    <w:rsid w:val="002E7E59"/>
    <w:rsid w:val="00307A0F"/>
    <w:rsid w:val="00312179"/>
    <w:rsid w:val="003129E3"/>
    <w:rsid w:val="00314939"/>
    <w:rsid w:val="003267EF"/>
    <w:rsid w:val="00326A13"/>
    <w:rsid w:val="00327A5B"/>
    <w:rsid w:val="00330ED1"/>
    <w:rsid w:val="003313B5"/>
    <w:rsid w:val="0034184E"/>
    <w:rsid w:val="00341ED6"/>
    <w:rsid w:val="00347652"/>
    <w:rsid w:val="00353BE4"/>
    <w:rsid w:val="00361921"/>
    <w:rsid w:val="00362B86"/>
    <w:rsid w:val="00362CE5"/>
    <w:rsid w:val="00364BF7"/>
    <w:rsid w:val="00364F00"/>
    <w:rsid w:val="003849A4"/>
    <w:rsid w:val="00385119"/>
    <w:rsid w:val="00387BF4"/>
    <w:rsid w:val="00393DBF"/>
    <w:rsid w:val="003A5B2A"/>
    <w:rsid w:val="003B4A55"/>
    <w:rsid w:val="003D456D"/>
    <w:rsid w:val="003F18D9"/>
    <w:rsid w:val="003F3205"/>
    <w:rsid w:val="00405E64"/>
    <w:rsid w:val="00410E30"/>
    <w:rsid w:val="004147D1"/>
    <w:rsid w:val="00426546"/>
    <w:rsid w:val="00431255"/>
    <w:rsid w:val="00436F3E"/>
    <w:rsid w:val="004377FE"/>
    <w:rsid w:val="00444F99"/>
    <w:rsid w:val="004506CA"/>
    <w:rsid w:val="004526E6"/>
    <w:rsid w:val="004538E2"/>
    <w:rsid w:val="00453CBC"/>
    <w:rsid w:val="00460D68"/>
    <w:rsid w:val="004610FA"/>
    <w:rsid w:val="00462B18"/>
    <w:rsid w:val="00462D3A"/>
    <w:rsid w:val="00467BB2"/>
    <w:rsid w:val="00480A9D"/>
    <w:rsid w:val="00482BAD"/>
    <w:rsid w:val="004863BF"/>
    <w:rsid w:val="004907B4"/>
    <w:rsid w:val="00491CB0"/>
    <w:rsid w:val="00496E7C"/>
    <w:rsid w:val="00497491"/>
    <w:rsid w:val="004A0EA5"/>
    <w:rsid w:val="004A3AD6"/>
    <w:rsid w:val="004C1331"/>
    <w:rsid w:val="004C51F6"/>
    <w:rsid w:val="004D0FAD"/>
    <w:rsid w:val="004D5D37"/>
    <w:rsid w:val="004E2864"/>
    <w:rsid w:val="004E39D0"/>
    <w:rsid w:val="004F3C64"/>
    <w:rsid w:val="00507960"/>
    <w:rsid w:val="00510DB3"/>
    <w:rsid w:val="00514FCB"/>
    <w:rsid w:val="005200B6"/>
    <w:rsid w:val="00527EC6"/>
    <w:rsid w:val="0053195B"/>
    <w:rsid w:val="00531B8C"/>
    <w:rsid w:val="0053510E"/>
    <w:rsid w:val="005366FA"/>
    <w:rsid w:val="00540486"/>
    <w:rsid w:val="00540749"/>
    <w:rsid w:val="00541D9D"/>
    <w:rsid w:val="00541E2D"/>
    <w:rsid w:val="0054769F"/>
    <w:rsid w:val="00551E95"/>
    <w:rsid w:val="00553CD9"/>
    <w:rsid w:val="00580C6B"/>
    <w:rsid w:val="00585674"/>
    <w:rsid w:val="0058629C"/>
    <w:rsid w:val="00591CEF"/>
    <w:rsid w:val="00592519"/>
    <w:rsid w:val="005955D1"/>
    <w:rsid w:val="005A1C6A"/>
    <w:rsid w:val="005A3EDE"/>
    <w:rsid w:val="005A77EF"/>
    <w:rsid w:val="005B3586"/>
    <w:rsid w:val="005B6300"/>
    <w:rsid w:val="005B6345"/>
    <w:rsid w:val="005C3AC2"/>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24AE"/>
    <w:rsid w:val="00633FE1"/>
    <w:rsid w:val="00635297"/>
    <w:rsid w:val="006374FA"/>
    <w:rsid w:val="00646455"/>
    <w:rsid w:val="00660449"/>
    <w:rsid w:val="00665E4E"/>
    <w:rsid w:val="00667AE7"/>
    <w:rsid w:val="006700F1"/>
    <w:rsid w:val="00673A6E"/>
    <w:rsid w:val="0067654E"/>
    <w:rsid w:val="006811FF"/>
    <w:rsid w:val="00681E5A"/>
    <w:rsid w:val="006845E9"/>
    <w:rsid w:val="00686ED4"/>
    <w:rsid w:val="0069657C"/>
    <w:rsid w:val="006A349E"/>
    <w:rsid w:val="006A61EA"/>
    <w:rsid w:val="006A7C28"/>
    <w:rsid w:val="006B5229"/>
    <w:rsid w:val="006B5F56"/>
    <w:rsid w:val="006C12CB"/>
    <w:rsid w:val="006C2D7D"/>
    <w:rsid w:val="006D634C"/>
    <w:rsid w:val="006E1C97"/>
    <w:rsid w:val="006F2855"/>
    <w:rsid w:val="006F3CF4"/>
    <w:rsid w:val="00702C1E"/>
    <w:rsid w:val="00707BA6"/>
    <w:rsid w:val="00715441"/>
    <w:rsid w:val="007219DD"/>
    <w:rsid w:val="00722EA8"/>
    <w:rsid w:val="00725671"/>
    <w:rsid w:val="00727610"/>
    <w:rsid w:val="00737A19"/>
    <w:rsid w:val="00751961"/>
    <w:rsid w:val="0075721A"/>
    <w:rsid w:val="00765195"/>
    <w:rsid w:val="00767585"/>
    <w:rsid w:val="00770295"/>
    <w:rsid w:val="00773CA8"/>
    <w:rsid w:val="00784FF5"/>
    <w:rsid w:val="00786BDF"/>
    <w:rsid w:val="007A2CEC"/>
    <w:rsid w:val="007A3BEB"/>
    <w:rsid w:val="007A3D19"/>
    <w:rsid w:val="007A65BC"/>
    <w:rsid w:val="007B71B8"/>
    <w:rsid w:val="007C0067"/>
    <w:rsid w:val="007C1BD8"/>
    <w:rsid w:val="007C3A2E"/>
    <w:rsid w:val="007C4A1B"/>
    <w:rsid w:val="007C4B48"/>
    <w:rsid w:val="007D326F"/>
    <w:rsid w:val="007E00D7"/>
    <w:rsid w:val="007E02E5"/>
    <w:rsid w:val="007E0373"/>
    <w:rsid w:val="007E1C02"/>
    <w:rsid w:val="007E4EF4"/>
    <w:rsid w:val="007E625F"/>
    <w:rsid w:val="007E6421"/>
    <w:rsid w:val="007F746C"/>
    <w:rsid w:val="008068A5"/>
    <w:rsid w:val="008119C7"/>
    <w:rsid w:val="00820AE5"/>
    <w:rsid w:val="0082456E"/>
    <w:rsid w:val="0082534B"/>
    <w:rsid w:val="00832905"/>
    <w:rsid w:val="00836552"/>
    <w:rsid w:val="0084459F"/>
    <w:rsid w:val="00847EDF"/>
    <w:rsid w:val="00862735"/>
    <w:rsid w:val="00865ACA"/>
    <w:rsid w:val="00866672"/>
    <w:rsid w:val="00866C6E"/>
    <w:rsid w:val="00871C89"/>
    <w:rsid w:val="008721B1"/>
    <w:rsid w:val="008721C3"/>
    <w:rsid w:val="00881135"/>
    <w:rsid w:val="00881279"/>
    <w:rsid w:val="00891F29"/>
    <w:rsid w:val="008943A3"/>
    <w:rsid w:val="00895757"/>
    <w:rsid w:val="008969C4"/>
    <w:rsid w:val="00897591"/>
    <w:rsid w:val="008A0BF7"/>
    <w:rsid w:val="008A1CA9"/>
    <w:rsid w:val="008A3325"/>
    <w:rsid w:val="008A3DEA"/>
    <w:rsid w:val="008B2A08"/>
    <w:rsid w:val="008C31B1"/>
    <w:rsid w:val="008C4FBE"/>
    <w:rsid w:val="008C6874"/>
    <w:rsid w:val="008D1A6A"/>
    <w:rsid w:val="008D3DCA"/>
    <w:rsid w:val="008D69B7"/>
    <w:rsid w:val="008F09CA"/>
    <w:rsid w:val="008F11FD"/>
    <w:rsid w:val="008F1C9A"/>
    <w:rsid w:val="008F38B3"/>
    <w:rsid w:val="008F402B"/>
    <w:rsid w:val="008F4A9B"/>
    <w:rsid w:val="008F7506"/>
    <w:rsid w:val="009017D0"/>
    <w:rsid w:val="00905396"/>
    <w:rsid w:val="00912AE0"/>
    <w:rsid w:val="0091328D"/>
    <w:rsid w:val="009132C7"/>
    <w:rsid w:val="0091423E"/>
    <w:rsid w:val="009203DC"/>
    <w:rsid w:val="00921DE0"/>
    <w:rsid w:val="009253B7"/>
    <w:rsid w:val="00926383"/>
    <w:rsid w:val="0092752F"/>
    <w:rsid w:val="00930893"/>
    <w:rsid w:val="009318C4"/>
    <w:rsid w:val="009358E8"/>
    <w:rsid w:val="00942D04"/>
    <w:rsid w:val="00945677"/>
    <w:rsid w:val="00947A9A"/>
    <w:rsid w:val="00947EA9"/>
    <w:rsid w:val="00957855"/>
    <w:rsid w:val="00964105"/>
    <w:rsid w:val="009643A3"/>
    <w:rsid w:val="00970DBB"/>
    <w:rsid w:val="0097381A"/>
    <w:rsid w:val="009839AF"/>
    <w:rsid w:val="009877AA"/>
    <w:rsid w:val="00992EB9"/>
    <w:rsid w:val="009B0C02"/>
    <w:rsid w:val="009B754B"/>
    <w:rsid w:val="009C5629"/>
    <w:rsid w:val="009C5E90"/>
    <w:rsid w:val="009C71A3"/>
    <w:rsid w:val="009C7F7D"/>
    <w:rsid w:val="009D1773"/>
    <w:rsid w:val="009D493A"/>
    <w:rsid w:val="009E371E"/>
    <w:rsid w:val="009E6A87"/>
    <w:rsid w:val="009F3119"/>
    <w:rsid w:val="00A049EB"/>
    <w:rsid w:val="00A05B7E"/>
    <w:rsid w:val="00A158C7"/>
    <w:rsid w:val="00A25B61"/>
    <w:rsid w:val="00A365F0"/>
    <w:rsid w:val="00A37E34"/>
    <w:rsid w:val="00A639FF"/>
    <w:rsid w:val="00A6463B"/>
    <w:rsid w:val="00A656E4"/>
    <w:rsid w:val="00A70096"/>
    <w:rsid w:val="00A71A73"/>
    <w:rsid w:val="00A72ADF"/>
    <w:rsid w:val="00A75159"/>
    <w:rsid w:val="00A75452"/>
    <w:rsid w:val="00A85DD5"/>
    <w:rsid w:val="00A90F28"/>
    <w:rsid w:val="00A92EE5"/>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6D2A"/>
    <w:rsid w:val="00AF7DDD"/>
    <w:rsid w:val="00B0024F"/>
    <w:rsid w:val="00B10816"/>
    <w:rsid w:val="00B11BE8"/>
    <w:rsid w:val="00B154E6"/>
    <w:rsid w:val="00B21802"/>
    <w:rsid w:val="00B25D10"/>
    <w:rsid w:val="00B35242"/>
    <w:rsid w:val="00B35F84"/>
    <w:rsid w:val="00B52330"/>
    <w:rsid w:val="00B557BA"/>
    <w:rsid w:val="00B5628C"/>
    <w:rsid w:val="00B629B6"/>
    <w:rsid w:val="00B647EA"/>
    <w:rsid w:val="00B72FDD"/>
    <w:rsid w:val="00B758D2"/>
    <w:rsid w:val="00B81B39"/>
    <w:rsid w:val="00B81C1B"/>
    <w:rsid w:val="00B85D5F"/>
    <w:rsid w:val="00B92F19"/>
    <w:rsid w:val="00B9722C"/>
    <w:rsid w:val="00BA089B"/>
    <w:rsid w:val="00BA0D62"/>
    <w:rsid w:val="00BA5041"/>
    <w:rsid w:val="00BA7BCD"/>
    <w:rsid w:val="00BB166E"/>
    <w:rsid w:val="00BB4210"/>
    <w:rsid w:val="00BC45C7"/>
    <w:rsid w:val="00BC6B0F"/>
    <w:rsid w:val="00BD17E2"/>
    <w:rsid w:val="00BD2498"/>
    <w:rsid w:val="00BD29F5"/>
    <w:rsid w:val="00BD7322"/>
    <w:rsid w:val="00BE7F06"/>
    <w:rsid w:val="00BF5242"/>
    <w:rsid w:val="00C0276C"/>
    <w:rsid w:val="00C04F32"/>
    <w:rsid w:val="00C145F2"/>
    <w:rsid w:val="00C22A00"/>
    <w:rsid w:val="00C2356B"/>
    <w:rsid w:val="00C373E0"/>
    <w:rsid w:val="00C375E8"/>
    <w:rsid w:val="00C53F02"/>
    <w:rsid w:val="00C54CBD"/>
    <w:rsid w:val="00C62193"/>
    <w:rsid w:val="00C642B0"/>
    <w:rsid w:val="00C64761"/>
    <w:rsid w:val="00C70668"/>
    <w:rsid w:val="00C71EF8"/>
    <w:rsid w:val="00C728E9"/>
    <w:rsid w:val="00C7430F"/>
    <w:rsid w:val="00C74FE6"/>
    <w:rsid w:val="00C77D0E"/>
    <w:rsid w:val="00C8041D"/>
    <w:rsid w:val="00C845F5"/>
    <w:rsid w:val="00C85AFD"/>
    <w:rsid w:val="00C93030"/>
    <w:rsid w:val="00CA44AA"/>
    <w:rsid w:val="00CA5A53"/>
    <w:rsid w:val="00CA5BBE"/>
    <w:rsid w:val="00CB03C3"/>
    <w:rsid w:val="00CB0B31"/>
    <w:rsid w:val="00CB724F"/>
    <w:rsid w:val="00CC44B7"/>
    <w:rsid w:val="00CC6EFC"/>
    <w:rsid w:val="00CE1AE1"/>
    <w:rsid w:val="00CF089D"/>
    <w:rsid w:val="00CF0E43"/>
    <w:rsid w:val="00CF107F"/>
    <w:rsid w:val="00CF2A9A"/>
    <w:rsid w:val="00CF5BE3"/>
    <w:rsid w:val="00D00A39"/>
    <w:rsid w:val="00D16229"/>
    <w:rsid w:val="00D229A6"/>
    <w:rsid w:val="00D23CB7"/>
    <w:rsid w:val="00D26802"/>
    <w:rsid w:val="00D30924"/>
    <w:rsid w:val="00D4065B"/>
    <w:rsid w:val="00D42EF2"/>
    <w:rsid w:val="00D443E7"/>
    <w:rsid w:val="00D51275"/>
    <w:rsid w:val="00D57071"/>
    <w:rsid w:val="00D57F9F"/>
    <w:rsid w:val="00D60445"/>
    <w:rsid w:val="00D70B1D"/>
    <w:rsid w:val="00D757BC"/>
    <w:rsid w:val="00D762B8"/>
    <w:rsid w:val="00D775AC"/>
    <w:rsid w:val="00D77952"/>
    <w:rsid w:val="00D8298E"/>
    <w:rsid w:val="00DA5C5C"/>
    <w:rsid w:val="00DB0311"/>
    <w:rsid w:val="00DB1985"/>
    <w:rsid w:val="00DB213C"/>
    <w:rsid w:val="00DB3C1D"/>
    <w:rsid w:val="00DC0959"/>
    <w:rsid w:val="00DC598C"/>
    <w:rsid w:val="00DD3B65"/>
    <w:rsid w:val="00DE23CE"/>
    <w:rsid w:val="00DE2FDE"/>
    <w:rsid w:val="00DF1110"/>
    <w:rsid w:val="00DF4415"/>
    <w:rsid w:val="00E020FC"/>
    <w:rsid w:val="00E03151"/>
    <w:rsid w:val="00E044C8"/>
    <w:rsid w:val="00E16D14"/>
    <w:rsid w:val="00E176AB"/>
    <w:rsid w:val="00E23E66"/>
    <w:rsid w:val="00E31AE9"/>
    <w:rsid w:val="00E3395D"/>
    <w:rsid w:val="00E35A9F"/>
    <w:rsid w:val="00E3609B"/>
    <w:rsid w:val="00E36420"/>
    <w:rsid w:val="00E46EBF"/>
    <w:rsid w:val="00E51408"/>
    <w:rsid w:val="00E52161"/>
    <w:rsid w:val="00E61FD9"/>
    <w:rsid w:val="00E6550B"/>
    <w:rsid w:val="00E9004B"/>
    <w:rsid w:val="00EB1228"/>
    <w:rsid w:val="00ED3D2B"/>
    <w:rsid w:val="00EE263E"/>
    <w:rsid w:val="00EE26AB"/>
    <w:rsid w:val="00EE3BBC"/>
    <w:rsid w:val="00EF190F"/>
    <w:rsid w:val="00F1257A"/>
    <w:rsid w:val="00F22A77"/>
    <w:rsid w:val="00F33BD1"/>
    <w:rsid w:val="00F36729"/>
    <w:rsid w:val="00F36CC2"/>
    <w:rsid w:val="00F417BB"/>
    <w:rsid w:val="00F4318C"/>
    <w:rsid w:val="00F43F8E"/>
    <w:rsid w:val="00F50A73"/>
    <w:rsid w:val="00F51C8D"/>
    <w:rsid w:val="00F56F9A"/>
    <w:rsid w:val="00F602B0"/>
    <w:rsid w:val="00F651F5"/>
    <w:rsid w:val="00F727CE"/>
    <w:rsid w:val="00F737FE"/>
    <w:rsid w:val="00F90FCC"/>
    <w:rsid w:val="00F91518"/>
    <w:rsid w:val="00F95E33"/>
    <w:rsid w:val="00FB39DC"/>
    <w:rsid w:val="00FC02CC"/>
    <w:rsid w:val="00FC45EA"/>
    <w:rsid w:val="00FC5A02"/>
    <w:rsid w:val="00FD293C"/>
    <w:rsid w:val="00FD60F0"/>
    <w:rsid w:val="00FE0FDD"/>
    <w:rsid w:val="00FE2978"/>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55DEFD"/>
  <w15:docId w15:val="{C53B26C5-41D2-4155-B804-903E055CD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character" w:customStyle="1" w:styleId="apple-converted-space">
    <w:name w:val="apple-converted-space"/>
    <w:basedOn w:val="DefaultParagraphFont"/>
    <w:rsid w:val="007E0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autosar.org/download/R4.0/AUTOSAR_SWS_MemoryMapping.pdf" TargetMode="Externa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misagweb01.nexteer.com/eRoomReq/Files/erooms8/NextGeneration/0_fc55f/Software%20Naming%20Conventions%2003x(In%20Work).do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mponent\SF017A_HiLoadStallLimr_Impl\doc\HiLoadStallLimr_MD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514155DC0294C79A265DACBE711258B"/>
        <w:category>
          <w:name w:val="General"/>
          <w:gallery w:val="placeholder"/>
        </w:category>
        <w:types>
          <w:type w:val="bbPlcHdr"/>
        </w:types>
        <w:behaviors>
          <w:behavior w:val="content"/>
        </w:behaviors>
        <w:guid w:val="{2F543A66-93E4-4AD1-862F-B068F4EC08C2}"/>
      </w:docPartPr>
      <w:docPartBody>
        <w:p w:rsidR="0019424D" w:rsidRDefault="0038611E">
          <w:pPr>
            <w:pStyle w:val="7514155DC0294C79A265DACBE711258B"/>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611E"/>
    <w:rsid w:val="00116A0B"/>
    <w:rsid w:val="0019424D"/>
    <w:rsid w:val="0038611E"/>
    <w:rsid w:val="006E5A59"/>
    <w:rsid w:val="00761198"/>
    <w:rsid w:val="007943CB"/>
    <w:rsid w:val="00D76E72"/>
    <w:rsid w:val="00E24596"/>
    <w:rsid w:val="00FE5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514155DC0294C79A265DACBE711258B">
    <w:name w:val="7514155DC0294C79A265DACBE71125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4.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3.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4.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2ACF3A91-18CC-4435-AEFF-ED851502B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HiLoadStallLimr_MDD.dotx</Template>
  <TotalTime>5</TotalTime>
  <Pages>15</Pages>
  <Words>962</Words>
  <Characters>5487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6437</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Anne, Krishna</dc:creator>
  <cp:lastModifiedBy>Jayakrishnan Thundathil</cp:lastModifiedBy>
  <cp:revision>6</cp:revision>
  <cp:lastPrinted>2014-12-17T17:01:00Z</cp:lastPrinted>
  <dcterms:created xsi:type="dcterms:W3CDTF">2017-10-20T19:51:00Z</dcterms:created>
  <dcterms:modified xsi:type="dcterms:W3CDTF">2018-03-22T15:07:00Z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HiLoadStallLimr</vt:lpwstr>
  </property>
  <property fmtid="{D5CDD505-2E9C-101B-9397-08002B2CF9AE}" pid="3" name="Template Version">
    <vt:lpwstr>EA4 01.00.00</vt:lpwstr>
  </property>
  <property fmtid="{D5CDD505-2E9C-101B-9397-08002B2CF9AE}" pid="4" name="Release Date">
    <vt:lpwstr>August 19, 2015</vt:lpwstr>
  </property>
  <property fmtid="{D5CDD505-2E9C-101B-9397-08002B2CF9AE}" pid="5" name="Location">
    <vt:lpwstr>Saginaw, MI, USA</vt:lpwstr>
  </property>
  <property fmtid="{D5CDD505-2E9C-101B-9397-08002B2CF9AE}" pid="6" name="Prepared by Group">
    <vt:lpwstr>Krishna Kanth Anne</vt:lpwstr>
  </property>
  <property fmtid="{D5CDD505-2E9C-101B-9397-08002B2CF9AE}" pid="7" name="Prepared for Group">
    <vt:lpwstr>Software Engineering</vt:lpwstr>
  </property>
</Properties>
</file>