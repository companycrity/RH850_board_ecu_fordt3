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14:paraId="1DF7ABD9"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418869D1"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2950436E" w14:textId="77777777" w:rsidR="005E61CD" w:rsidRPr="007E0373" w:rsidRDefault="000A5AA5" w:rsidP="007E0373">
      <w:pPr>
        <w:tabs>
          <w:tab w:val="left" w:pos="4320"/>
          <w:tab w:val="left" w:pos="8640"/>
        </w:tabs>
        <w:spacing w:before="120" w:after="360"/>
        <w:jc w:val="center"/>
        <w:rPr>
          <w:b/>
          <w:sz w:val="36"/>
        </w:rPr>
      </w:pPr>
      <w:proofErr w:type="spellStart"/>
      <w:r w:rsidRPr="000A5AA5">
        <w:rPr>
          <w:b/>
          <w:sz w:val="36"/>
        </w:rPr>
        <w:t>TEstimn</w:t>
      </w:r>
      <w:proofErr w:type="spellEnd"/>
    </w:p>
    <w:p w14:paraId="073797E6" w14:textId="70AE3B33" w:rsidR="005E61CD" w:rsidRDefault="00043D33" w:rsidP="007E0373">
      <w:pPr>
        <w:tabs>
          <w:tab w:val="left" w:pos="4320"/>
          <w:tab w:val="left" w:pos="8640"/>
        </w:tabs>
        <w:spacing w:before="120" w:after="360"/>
        <w:jc w:val="center"/>
        <w:rPr>
          <w:ins w:id="0" w:author="Shawn Penning" w:date="2018-04-06T12:45:00Z"/>
          <w:b/>
          <w:sz w:val="36"/>
        </w:rPr>
      </w:pPr>
      <w:del w:id="1" w:author="Shawn Penning" w:date="2018-04-06T12:45:00Z">
        <w:r w:rsidDel="007B71B1">
          <w:rPr>
            <w:b/>
            <w:sz w:val="36"/>
          </w:rPr>
          <w:delText>Dec 06, 2017</w:delText>
        </w:r>
      </w:del>
      <w:ins w:id="2" w:author="Shawn Penning" w:date="2018-04-06T12:45:00Z">
        <w:r w:rsidR="007B71B1">
          <w:rPr>
            <w:b/>
            <w:sz w:val="36"/>
          </w:rPr>
          <w:t>06-Apr-2018</w:t>
        </w:r>
      </w:ins>
    </w:p>
    <w:p w14:paraId="6721F42F" w14:textId="77777777" w:rsidR="007B71B1" w:rsidRPr="007E0373" w:rsidRDefault="007B71B1" w:rsidP="007E0373">
      <w:pPr>
        <w:tabs>
          <w:tab w:val="left" w:pos="4320"/>
          <w:tab w:val="left" w:pos="8640"/>
        </w:tabs>
        <w:spacing w:before="120" w:after="360"/>
        <w:jc w:val="center"/>
        <w:rPr>
          <w:b/>
          <w:sz w:val="36"/>
        </w:rPr>
      </w:pPr>
    </w:p>
    <w:p w14:paraId="643D63AC"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2225AD94" w14:textId="3D712F05" w:rsidR="00891F29" w:rsidRPr="00A158C7" w:rsidRDefault="00A60573" w:rsidP="00891F29">
      <w:pPr>
        <w:tabs>
          <w:tab w:val="left" w:pos="4320"/>
          <w:tab w:val="left" w:pos="8640"/>
        </w:tabs>
        <w:jc w:val="center"/>
        <w:rPr>
          <w:b/>
          <w:sz w:val="24"/>
        </w:rPr>
      </w:pPr>
      <w:del w:id="3" w:author="Shawn Penning" w:date="2018-04-06T12:44:00Z">
        <w:r w:rsidDel="007B71B1">
          <w:rPr>
            <w:b/>
            <w:sz w:val="24"/>
          </w:rPr>
          <w:delText>Matthew Leser</w:delText>
        </w:r>
      </w:del>
      <w:ins w:id="4" w:author="Shawn Penning" w:date="2018-04-06T12:44:00Z">
        <w:r w:rsidR="007B71B1">
          <w:rPr>
            <w:b/>
            <w:sz w:val="24"/>
          </w:rPr>
          <w:t>Shawn Penning</w:t>
        </w:r>
      </w:ins>
      <w:r w:rsidR="00891F29" w:rsidRPr="00A158C7">
        <w:rPr>
          <w:b/>
          <w:sz w:val="24"/>
        </w:rPr>
        <w:t>,</w:t>
      </w:r>
    </w:p>
    <w:p w14:paraId="1A80D66B"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401A9E">
        <w:rPr>
          <w:b/>
          <w:sz w:val="24"/>
        </w:rPr>
        <w:t>Nexteer Automotive</w:t>
      </w:r>
      <w:r>
        <w:rPr>
          <w:b/>
          <w:sz w:val="24"/>
        </w:rPr>
        <w:fldChar w:fldCharType="end"/>
      </w:r>
      <w:r w:rsidR="00A365F0" w:rsidRPr="00A158C7">
        <w:rPr>
          <w:b/>
          <w:sz w:val="24"/>
        </w:rPr>
        <w:t>,</w:t>
      </w:r>
    </w:p>
    <w:p w14:paraId="5BAE7D91" w14:textId="1D3F4F2C"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401A9E">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14:paraId="4A67D261" w14:textId="77777777" w:rsidTr="00401A9E">
        <w:tc>
          <w:tcPr>
            <w:tcW w:w="2520" w:type="dxa"/>
          </w:tcPr>
          <w:p w14:paraId="50141471" w14:textId="77777777" w:rsidR="00401A9E" w:rsidRPr="00AA38E8" w:rsidRDefault="00401A9E" w:rsidP="00D229A6">
            <w:pPr>
              <w:jc w:val="center"/>
              <w:rPr>
                <w:rFonts w:cs="Calibri"/>
                <w:b/>
              </w:rPr>
            </w:pPr>
            <w:bookmarkStart w:id="5" w:name="_Toc348792978"/>
            <w:bookmarkStart w:id="6" w:name="_Toc348793074"/>
            <w:bookmarkStart w:id="7" w:name="_Toc348793965"/>
            <w:bookmarkStart w:id="8" w:name="_Toc349459173"/>
            <w:bookmarkStart w:id="9" w:name="_Toc349621609"/>
            <w:r w:rsidRPr="00AA38E8">
              <w:rPr>
                <w:rFonts w:cs="Calibri"/>
                <w:b/>
              </w:rPr>
              <w:t>Description</w:t>
            </w:r>
          </w:p>
        </w:tc>
        <w:tc>
          <w:tcPr>
            <w:tcW w:w="2160" w:type="dxa"/>
          </w:tcPr>
          <w:p w14:paraId="2D611B0D" w14:textId="77777777" w:rsidR="00401A9E" w:rsidRPr="00AA38E8" w:rsidRDefault="00401A9E" w:rsidP="00D229A6">
            <w:pPr>
              <w:jc w:val="center"/>
              <w:rPr>
                <w:rFonts w:cs="Calibri"/>
                <w:b/>
              </w:rPr>
            </w:pPr>
            <w:r w:rsidRPr="00AA38E8">
              <w:rPr>
                <w:rFonts w:cs="Calibri"/>
                <w:b/>
              </w:rPr>
              <w:t>Author</w:t>
            </w:r>
          </w:p>
        </w:tc>
        <w:tc>
          <w:tcPr>
            <w:tcW w:w="1350" w:type="dxa"/>
          </w:tcPr>
          <w:p w14:paraId="0157A010" w14:textId="77777777" w:rsidR="00401A9E" w:rsidRPr="00AA38E8" w:rsidRDefault="00401A9E" w:rsidP="00D229A6">
            <w:pPr>
              <w:jc w:val="center"/>
              <w:rPr>
                <w:rFonts w:cs="Calibri"/>
                <w:b/>
              </w:rPr>
            </w:pPr>
            <w:r w:rsidRPr="00AA38E8">
              <w:rPr>
                <w:rFonts w:cs="Calibri"/>
                <w:b/>
              </w:rPr>
              <w:t>Version</w:t>
            </w:r>
          </w:p>
        </w:tc>
        <w:tc>
          <w:tcPr>
            <w:tcW w:w="1440" w:type="dxa"/>
          </w:tcPr>
          <w:p w14:paraId="19A42D3A" w14:textId="77777777" w:rsidR="00401A9E" w:rsidRPr="00AA38E8" w:rsidRDefault="00401A9E" w:rsidP="00D229A6">
            <w:pPr>
              <w:jc w:val="center"/>
              <w:rPr>
                <w:rFonts w:cs="Calibri"/>
                <w:b/>
              </w:rPr>
            </w:pPr>
            <w:r w:rsidRPr="00AA38E8">
              <w:rPr>
                <w:rFonts w:cs="Calibri"/>
                <w:b/>
              </w:rPr>
              <w:t>Date</w:t>
            </w:r>
          </w:p>
        </w:tc>
      </w:tr>
      <w:tr w:rsidR="00401A9E" w:rsidRPr="00AA38E8" w14:paraId="2698E2A5" w14:textId="77777777" w:rsidTr="00401A9E">
        <w:tc>
          <w:tcPr>
            <w:tcW w:w="2520" w:type="dxa"/>
          </w:tcPr>
          <w:p w14:paraId="0BFE9D15" w14:textId="77777777" w:rsidR="00401A9E" w:rsidRPr="00AA38E8" w:rsidRDefault="00401A9E" w:rsidP="00D229A6">
            <w:pPr>
              <w:rPr>
                <w:rFonts w:cs="Calibri"/>
              </w:rPr>
            </w:pPr>
            <w:r>
              <w:rPr>
                <w:rFonts w:cs="Calibri"/>
              </w:rPr>
              <w:t>Initial Version</w:t>
            </w:r>
          </w:p>
        </w:tc>
        <w:tc>
          <w:tcPr>
            <w:tcW w:w="2160" w:type="dxa"/>
          </w:tcPr>
          <w:p w14:paraId="41DCF583" w14:textId="77777777" w:rsidR="00401A9E" w:rsidRPr="00AA38E8" w:rsidRDefault="00401A9E" w:rsidP="00D229A6">
            <w:pPr>
              <w:rPr>
                <w:rFonts w:cs="Calibri"/>
              </w:rPr>
            </w:pPr>
            <w:r>
              <w:rPr>
                <w:rFonts w:cs="Calibri"/>
              </w:rPr>
              <w:t>Sankardu Varadapureddi</w:t>
            </w:r>
          </w:p>
        </w:tc>
        <w:tc>
          <w:tcPr>
            <w:tcW w:w="1350" w:type="dxa"/>
          </w:tcPr>
          <w:p w14:paraId="54C375FC" w14:textId="77777777" w:rsidR="00401A9E" w:rsidRPr="00AA38E8" w:rsidRDefault="00401A9E" w:rsidP="00D229A6">
            <w:pPr>
              <w:rPr>
                <w:rFonts w:cs="Calibri"/>
              </w:rPr>
            </w:pPr>
            <w:r>
              <w:rPr>
                <w:rFonts w:cs="Calibri"/>
              </w:rPr>
              <w:t>1</w:t>
            </w:r>
          </w:p>
        </w:tc>
        <w:tc>
          <w:tcPr>
            <w:tcW w:w="1440" w:type="dxa"/>
          </w:tcPr>
          <w:p w14:paraId="699224C1" w14:textId="77777777" w:rsidR="00401A9E" w:rsidRPr="00AA38E8" w:rsidRDefault="000A5AA5" w:rsidP="000A5AA5">
            <w:pPr>
              <w:rPr>
                <w:rFonts w:cs="Calibri"/>
              </w:rPr>
            </w:pPr>
            <w:r>
              <w:rPr>
                <w:rFonts w:cs="Calibri"/>
              </w:rPr>
              <w:t>17</w:t>
            </w:r>
            <w:r w:rsidR="00401A9E">
              <w:rPr>
                <w:rFonts w:cs="Calibri"/>
              </w:rPr>
              <w:t>-</w:t>
            </w:r>
            <w:r>
              <w:rPr>
                <w:rFonts w:cs="Calibri"/>
              </w:rPr>
              <w:t>Sep</w:t>
            </w:r>
            <w:r w:rsidR="00401A9E">
              <w:rPr>
                <w:rFonts w:cs="Calibri"/>
              </w:rPr>
              <w:t>-2015</w:t>
            </w:r>
          </w:p>
        </w:tc>
      </w:tr>
      <w:tr w:rsidR="00A60573" w:rsidRPr="00AA38E8" w14:paraId="3F1B3D0B" w14:textId="77777777" w:rsidTr="00401A9E">
        <w:tc>
          <w:tcPr>
            <w:tcW w:w="2520" w:type="dxa"/>
          </w:tcPr>
          <w:p w14:paraId="523BA84F" w14:textId="77777777" w:rsidR="00A60573" w:rsidRDefault="00A60573" w:rsidP="00D229A6">
            <w:pPr>
              <w:rPr>
                <w:rFonts w:cs="Calibri"/>
              </w:rPr>
            </w:pPr>
            <w:r>
              <w:rPr>
                <w:rFonts w:cs="Calibri"/>
              </w:rPr>
              <w:t>Updated to Design v2.2.0</w:t>
            </w:r>
          </w:p>
        </w:tc>
        <w:tc>
          <w:tcPr>
            <w:tcW w:w="2160" w:type="dxa"/>
          </w:tcPr>
          <w:p w14:paraId="55B4CCC5" w14:textId="77777777" w:rsidR="00A60573" w:rsidRDefault="00A60573" w:rsidP="00D229A6">
            <w:pPr>
              <w:rPr>
                <w:rFonts w:cs="Calibri"/>
              </w:rPr>
            </w:pPr>
            <w:r>
              <w:rPr>
                <w:rFonts w:cs="Calibri"/>
              </w:rPr>
              <w:t>Matthew Leser</w:t>
            </w:r>
          </w:p>
        </w:tc>
        <w:tc>
          <w:tcPr>
            <w:tcW w:w="1350" w:type="dxa"/>
          </w:tcPr>
          <w:p w14:paraId="142074E4" w14:textId="77777777" w:rsidR="00A60573" w:rsidRDefault="00A60573" w:rsidP="00D229A6">
            <w:pPr>
              <w:rPr>
                <w:rFonts w:cs="Calibri"/>
              </w:rPr>
            </w:pPr>
            <w:r>
              <w:rPr>
                <w:rFonts w:cs="Calibri"/>
              </w:rPr>
              <w:t>2</w:t>
            </w:r>
          </w:p>
        </w:tc>
        <w:tc>
          <w:tcPr>
            <w:tcW w:w="1440" w:type="dxa"/>
          </w:tcPr>
          <w:p w14:paraId="3C3101B4" w14:textId="77777777" w:rsidR="00A60573" w:rsidRDefault="00A60573" w:rsidP="000A5AA5">
            <w:pPr>
              <w:rPr>
                <w:rFonts w:cs="Calibri"/>
              </w:rPr>
            </w:pPr>
            <w:r>
              <w:rPr>
                <w:rFonts w:cs="Calibri"/>
              </w:rPr>
              <w:t>26-Apr-2017</w:t>
            </w:r>
          </w:p>
        </w:tc>
      </w:tr>
      <w:tr w:rsidR="00043D33" w:rsidRPr="00AA38E8" w14:paraId="605BA0A0" w14:textId="77777777" w:rsidTr="00401A9E">
        <w:tc>
          <w:tcPr>
            <w:tcW w:w="2520" w:type="dxa"/>
          </w:tcPr>
          <w:p w14:paraId="1301A2FE" w14:textId="77777777" w:rsidR="00043D33" w:rsidRDefault="00043D33" w:rsidP="00D229A6">
            <w:pPr>
              <w:rPr>
                <w:rFonts w:cs="Calibri"/>
              </w:rPr>
            </w:pPr>
            <w:r>
              <w:rPr>
                <w:rFonts w:cs="Calibri"/>
              </w:rPr>
              <w:t>Updated Graph and added new local function</w:t>
            </w:r>
          </w:p>
        </w:tc>
        <w:tc>
          <w:tcPr>
            <w:tcW w:w="2160" w:type="dxa"/>
          </w:tcPr>
          <w:p w14:paraId="40D6B580" w14:textId="77777777" w:rsidR="00043D33" w:rsidRDefault="00043D33" w:rsidP="00D229A6">
            <w:pPr>
              <w:rPr>
                <w:rFonts w:cs="Calibri"/>
              </w:rPr>
            </w:pPr>
            <w:r>
              <w:rPr>
                <w:rFonts w:cs="Calibri"/>
              </w:rPr>
              <w:t>Matthew Leser</w:t>
            </w:r>
          </w:p>
        </w:tc>
        <w:tc>
          <w:tcPr>
            <w:tcW w:w="1350" w:type="dxa"/>
          </w:tcPr>
          <w:p w14:paraId="07FDD76E" w14:textId="77777777" w:rsidR="00043D33" w:rsidRDefault="00043D33" w:rsidP="00D229A6">
            <w:pPr>
              <w:rPr>
                <w:rFonts w:cs="Calibri"/>
              </w:rPr>
            </w:pPr>
            <w:r>
              <w:rPr>
                <w:rFonts w:cs="Calibri"/>
              </w:rPr>
              <w:t>3</w:t>
            </w:r>
          </w:p>
        </w:tc>
        <w:tc>
          <w:tcPr>
            <w:tcW w:w="1440" w:type="dxa"/>
          </w:tcPr>
          <w:p w14:paraId="303E47F7" w14:textId="77777777" w:rsidR="00043D33" w:rsidRDefault="00043D33" w:rsidP="000A5AA5">
            <w:pPr>
              <w:rPr>
                <w:rFonts w:cs="Calibri"/>
              </w:rPr>
            </w:pPr>
            <w:r>
              <w:rPr>
                <w:rFonts w:cs="Calibri"/>
              </w:rPr>
              <w:t>06-Dec-2017</w:t>
            </w:r>
          </w:p>
        </w:tc>
      </w:tr>
      <w:tr w:rsidR="007B71B1" w:rsidRPr="00AA38E8" w14:paraId="758CE548" w14:textId="77777777" w:rsidTr="00401A9E">
        <w:tc>
          <w:tcPr>
            <w:tcW w:w="2520" w:type="dxa"/>
          </w:tcPr>
          <w:p w14:paraId="6159CC87" w14:textId="2005F8D6" w:rsidR="007B71B1" w:rsidRDefault="007B71B1" w:rsidP="00D229A6">
            <w:pPr>
              <w:rPr>
                <w:rFonts w:cs="Calibri"/>
              </w:rPr>
            </w:pPr>
            <w:r>
              <w:rPr>
                <w:rFonts w:cs="Calibri"/>
              </w:rPr>
              <w:t>Added local constants</w:t>
            </w:r>
            <w:ins w:id="10" w:author="Shawn Penning" w:date="2018-04-06T14:31:00Z">
              <w:r w:rsidR="0005351A">
                <w:rPr>
                  <w:rFonts w:cs="Calibri"/>
                </w:rPr>
                <w:t xml:space="preserve"> </w:t>
              </w:r>
            </w:ins>
            <w:ins w:id="11" w:author="Shawn Penning" w:date="2018-04-06T14:32:00Z">
              <w:r w:rsidR="0005351A">
                <w:rPr>
                  <w:rFonts w:cs="Calibri"/>
                </w:rPr>
                <w:t>and unit test considerations.</w:t>
              </w:r>
            </w:ins>
            <w:bookmarkStart w:id="12" w:name="_GoBack"/>
            <w:bookmarkEnd w:id="12"/>
          </w:p>
        </w:tc>
        <w:tc>
          <w:tcPr>
            <w:tcW w:w="2160" w:type="dxa"/>
          </w:tcPr>
          <w:p w14:paraId="4D0832D4" w14:textId="77357001" w:rsidR="007B71B1" w:rsidRDefault="007B71B1" w:rsidP="00D229A6">
            <w:pPr>
              <w:rPr>
                <w:rFonts w:cs="Calibri"/>
              </w:rPr>
            </w:pPr>
            <w:r>
              <w:rPr>
                <w:rFonts w:cs="Calibri"/>
              </w:rPr>
              <w:t>SPP</w:t>
            </w:r>
          </w:p>
        </w:tc>
        <w:tc>
          <w:tcPr>
            <w:tcW w:w="1350" w:type="dxa"/>
          </w:tcPr>
          <w:p w14:paraId="4E92DC69" w14:textId="5816C6FB" w:rsidR="007B71B1" w:rsidRDefault="007B71B1" w:rsidP="00D229A6">
            <w:pPr>
              <w:rPr>
                <w:rFonts w:cs="Calibri"/>
              </w:rPr>
            </w:pPr>
            <w:r>
              <w:rPr>
                <w:rFonts w:cs="Calibri"/>
              </w:rPr>
              <w:t>4</w:t>
            </w:r>
          </w:p>
        </w:tc>
        <w:tc>
          <w:tcPr>
            <w:tcW w:w="1440" w:type="dxa"/>
          </w:tcPr>
          <w:p w14:paraId="731E8979" w14:textId="5A049BEB" w:rsidR="007B71B1" w:rsidRDefault="007B71B1" w:rsidP="000A5AA5">
            <w:pPr>
              <w:rPr>
                <w:rFonts w:cs="Calibri"/>
              </w:rPr>
            </w:pPr>
            <w:r>
              <w:rPr>
                <w:rFonts w:cs="Calibri"/>
              </w:rPr>
              <w:t>06-Apr-2018</w:t>
            </w:r>
          </w:p>
        </w:tc>
      </w:tr>
    </w:tbl>
    <w:p w14:paraId="362E086C" w14:textId="77777777" w:rsidR="0060359A" w:rsidRDefault="0060359A">
      <w:pPr>
        <w:spacing w:after="0"/>
        <w:rPr>
          <w:b/>
          <w:sz w:val="28"/>
          <w:szCs w:val="28"/>
          <w:u w:val="single"/>
        </w:rPr>
      </w:pPr>
    </w:p>
    <w:p w14:paraId="1F05D919" w14:textId="77777777" w:rsidR="00EE3BBC" w:rsidRPr="0060359A" w:rsidRDefault="00EE3BBC">
      <w:pPr>
        <w:spacing w:after="0"/>
        <w:rPr>
          <w:b/>
          <w:sz w:val="28"/>
          <w:szCs w:val="28"/>
        </w:rPr>
      </w:pPr>
      <w:r w:rsidRPr="0060359A">
        <w:rPr>
          <w:b/>
          <w:sz w:val="28"/>
          <w:szCs w:val="28"/>
        </w:rPr>
        <w:br w:type="page"/>
      </w:r>
    </w:p>
    <w:p w14:paraId="3E6660F5" w14:textId="77777777" w:rsidR="0060359A" w:rsidRDefault="0060359A">
      <w:pPr>
        <w:spacing w:after="0"/>
        <w:rPr>
          <w:b/>
          <w:sz w:val="28"/>
          <w:szCs w:val="28"/>
          <w:u w:val="single"/>
        </w:rPr>
      </w:pPr>
    </w:p>
    <w:p w14:paraId="78A27EC7" w14:textId="77777777" w:rsidR="006B1E80"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0CE68817" w14:textId="77777777" w:rsidR="006B1E80" w:rsidRDefault="00950834">
      <w:pPr>
        <w:pStyle w:val="TOC1"/>
        <w:rPr>
          <w:rFonts w:eastAsiaTheme="minorEastAsia"/>
          <w:b w:val="0"/>
          <w:color w:val="auto"/>
          <w:kern w:val="0"/>
          <w:sz w:val="22"/>
          <w:szCs w:val="22"/>
          <w:lang w:val="en-US"/>
        </w:rPr>
      </w:pPr>
      <w:hyperlink w:anchor="_Toc430945160" w:history="1">
        <w:r w:rsidR="006B1E80" w:rsidRPr="00282EE4">
          <w:rPr>
            <w:rStyle w:val="Hyperlink"/>
          </w:rPr>
          <w:t>1</w:t>
        </w:r>
        <w:r w:rsidR="006B1E80">
          <w:rPr>
            <w:rFonts w:eastAsiaTheme="minorEastAsia"/>
            <w:b w:val="0"/>
            <w:color w:val="auto"/>
            <w:kern w:val="0"/>
            <w:sz w:val="22"/>
            <w:szCs w:val="22"/>
            <w:lang w:val="en-US"/>
          </w:rPr>
          <w:tab/>
        </w:r>
        <w:r w:rsidR="006B1E80" w:rsidRPr="00282EE4">
          <w:rPr>
            <w:rStyle w:val="Hyperlink"/>
          </w:rPr>
          <w:t>Introduction</w:t>
        </w:r>
        <w:r w:rsidR="006B1E80">
          <w:rPr>
            <w:webHidden/>
          </w:rPr>
          <w:tab/>
        </w:r>
        <w:r w:rsidR="006B1E80">
          <w:rPr>
            <w:webHidden/>
          </w:rPr>
          <w:fldChar w:fldCharType="begin"/>
        </w:r>
        <w:r w:rsidR="006B1E80">
          <w:rPr>
            <w:webHidden/>
          </w:rPr>
          <w:instrText xml:space="preserve"> PAGEREF _Toc430945160 \h </w:instrText>
        </w:r>
        <w:r w:rsidR="006B1E80">
          <w:rPr>
            <w:webHidden/>
          </w:rPr>
        </w:r>
        <w:r w:rsidR="006B1E80">
          <w:rPr>
            <w:webHidden/>
          </w:rPr>
          <w:fldChar w:fldCharType="separate"/>
        </w:r>
        <w:r w:rsidR="006B1E80">
          <w:rPr>
            <w:webHidden/>
          </w:rPr>
          <w:t>4</w:t>
        </w:r>
        <w:r w:rsidR="006B1E80">
          <w:rPr>
            <w:webHidden/>
          </w:rPr>
          <w:fldChar w:fldCharType="end"/>
        </w:r>
      </w:hyperlink>
    </w:p>
    <w:p w14:paraId="02FF8E23" w14:textId="77777777" w:rsidR="006B1E80" w:rsidRDefault="00950834">
      <w:pPr>
        <w:pStyle w:val="TOC2"/>
        <w:rPr>
          <w:rFonts w:asciiTheme="minorHAnsi" w:eastAsiaTheme="minorEastAsia" w:hAnsiTheme="minorHAnsi"/>
          <w:color w:val="auto"/>
          <w:kern w:val="0"/>
          <w:szCs w:val="22"/>
        </w:rPr>
      </w:pPr>
      <w:hyperlink w:anchor="_Toc430945161" w:history="1">
        <w:r w:rsidR="006B1E80" w:rsidRPr="00282EE4">
          <w:rPr>
            <w:rStyle w:val="Hyperlink"/>
          </w:rPr>
          <w:t>1.1</w:t>
        </w:r>
        <w:r w:rsidR="006B1E80">
          <w:rPr>
            <w:rFonts w:asciiTheme="minorHAnsi" w:eastAsiaTheme="minorEastAsia" w:hAnsiTheme="minorHAnsi"/>
            <w:color w:val="auto"/>
            <w:kern w:val="0"/>
            <w:szCs w:val="22"/>
          </w:rPr>
          <w:tab/>
        </w:r>
        <w:r w:rsidR="006B1E80" w:rsidRPr="00282EE4">
          <w:rPr>
            <w:rStyle w:val="Hyperlink"/>
          </w:rPr>
          <w:t>Purpose</w:t>
        </w:r>
        <w:r w:rsidR="006B1E80">
          <w:rPr>
            <w:webHidden/>
          </w:rPr>
          <w:tab/>
        </w:r>
        <w:r w:rsidR="006B1E80">
          <w:rPr>
            <w:webHidden/>
          </w:rPr>
          <w:fldChar w:fldCharType="begin"/>
        </w:r>
        <w:r w:rsidR="006B1E80">
          <w:rPr>
            <w:webHidden/>
          </w:rPr>
          <w:instrText xml:space="preserve"> PAGEREF _Toc430945161 \h </w:instrText>
        </w:r>
        <w:r w:rsidR="006B1E80">
          <w:rPr>
            <w:webHidden/>
          </w:rPr>
        </w:r>
        <w:r w:rsidR="006B1E80">
          <w:rPr>
            <w:webHidden/>
          </w:rPr>
          <w:fldChar w:fldCharType="separate"/>
        </w:r>
        <w:r w:rsidR="006B1E80">
          <w:rPr>
            <w:webHidden/>
          </w:rPr>
          <w:t>4</w:t>
        </w:r>
        <w:r w:rsidR="006B1E80">
          <w:rPr>
            <w:webHidden/>
          </w:rPr>
          <w:fldChar w:fldCharType="end"/>
        </w:r>
      </w:hyperlink>
    </w:p>
    <w:p w14:paraId="20FC7589" w14:textId="77777777" w:rsidR="006B1E80" w:rsidRDefault="00950834">
      <w:pPr>
        <w:pStyle w:val="TOC2"/>
        <w:rPr>
          <w:rFonts w:asciiTheme="minorHAnsi" w:eastAsiaTheme="minorEastAsia" w:hAnsiTheme="minorHAnsi"/>
          <w:color w:val="auto"/>
          <w:kern w:val="0"/>
          <w:szCs w:val="22"/>
        </w:rPr>
      </w:pPr>
      <w:hyperlink w:anchor="_Toc430945162" w:history="1">
        <w:r w:rsidR="006B1E80" w:rsidRPr="00282EE4">
          <w:rPr>
            <w:rStyle w:val="Hyperlink"/>
          </w:rPr>
          <w:t>1.2</w:t>
        </w:r>
        <w:r w:rsidR="006B1E80">
          <w:rPr>
            <w:rFonts w:asciiTheme="minorHAnsi" w:eastAsiaTheme="minorEastAsia" w:hAnsiTheme="minorHAnsi"/>
            <w:color w:val="auto"/>
            <w:kern w:val="0"/>
            <w:szCs w:val="22"/>
          </w:rPr>
          <w:tab/>
        </w:r>
        <w:r w:rsidR="006B1E80" w:rsidRPr="00282EE4">
          <w:rPr>
            <w:rStyle w:val="Hyperlink"/>
          </w:rPr>
          <w:t>Scope</w:t>
        </w:r>
        <w:r w:rsidR="006B1E80">
          <w:rPr>
            <w:webHidden/>
          </w:rPr>
          <w:tab/>
        </w:r>
        <w:r w:rsidR="006B1E80">
          <w:rPr>
            <w:webHidden/>
          </w:rPr>
          <w:fldChar w:fldCharType="begin"/>
        </w:r>
        <w:r w:rsidR="006B1E80">
          <w:rPr>
            <w:webHidden/>
          </w:rPr>
          <w:instrText xml:space="preserve"> PAGEREF _Toc430945162 \h </w:instrText>
        </w:r>
        <w:r w:rsidR="006B1E80">
          <w:rPr>
            <w:webHidden/>
          </w:rPr>
        </w:r>
        <w:r w:rsidR="006B1E80">
          <w:rPr>
            <w:webHidden/>
          </w:rPr>
          <w:fldChar w:fldCharType="separate"/>
        </w:r>
        <w:r w:rsidR="006B1E80">
          <w:rPr>
            <w:webHidden/>
          </w:rPr>
          <w:t>4</w:t>
        </w:r>
        <w:r w:rsidR="006B1E80">
          <w:rPr>
            <w:webHidden/>
          </w:rPr>
          <w:fldChar w:fldCharType="end"/>
        </w:r>
      </w:hyperlink>
    </w:p>
    <w:p w14:paraId="1035D1AE" w14:textId="77777777" w:rsidR="006B1E80" w:rsidRDefault="00950834">
      <w:pPr>
        <w:pStyle w:val="TOC1"/>
        <w:rPr>
          <w:rFonts w:eastAsiaTheme="minorEastAsia"/>
          <w:b w:val="0"/>
          <w:color w:val="auto"/>
          <w:kern w:val="0"/>
          <w:sz w:val="22"/>
          <w:szCs w:val="22"/>
          <w:lang w:val="en-US"/>
        </w:rPr>
      </w:pPr>
      <w:hyperlink w:anchor="_Toc430945163" w:history="1">
        <w:r w:rsidR="006B1E80" w:rsidRPr="00282EE4">
          <w:rPr>
            <w:rStyle w:val="Hyperlink"/>
          </w:rPr>
          <w:t>2</w:t>
        </w:r>
        <w:r w:rsidR="006B1E80">
          <w:rPr>
            <w:rFonts w:eastAsiaTheme="minorEastAsia"/>
            <w:b w:val="0"/>
            <w:color w:val="auto"/>
            <w:kern w:val="0"/>
            <w:sz w:val="22"/>
            <w:szCs w:val="22"/>
            <w:lang w:val="en-US"/>
          </w:rPr>
          <w:tab/>
        </w:r>
        <w:r w:rsidR="006B1E80" w:rsidRPr="00282EE4">
          <w:rPr>
            <w:rStyle w:val="Hyperlink"/>
          </w:rPr>
          <w:t>TEstimn High-Level Description</w:t>
        </w:r>
        <w:r w:rsidR="006B1E80">
          <w:rPr>
            <w:webHidden/>
          </w:rPr>
          <w:tab/>
        </w:r>
        <w:r w:rsidR="006B1E80">
          <w:rPr>
            <w:webHidden/>
          </w:rPr>
          <w:fldChar w:fldCharType="begin"/>
        </w:r>
        <w:r w:rsidR="006B1E80">
          <w:rPr>
            <w:webHidden/>
          </w:rPr>
          <w:instrText xml:space="preserve"> PAGEREF _Toc430945163 \h </w:instrText>
        </w:r>
        <w:r w:rsidR="006B1E80">
          <w:rPr>
            <w:webHidden/>
          </w:rPr>
        </w:r>
        <w:r w:rsidR="006B1E80">
          <w:rPr>
            <w:webHidden/>
          </w:rPr>
          <w:fldChar w:fldCharType="separate"/>
        </w:r>
        <w:r w:rsidR="006B1E80">
          <w:rPr>
            <w:webHidden/>
          </w:rPr>
          <w:t>5</w:t>
        </w:r>
        <w:r w:rsidR="006B1E80">
          <w:rPr>
            <w:webHidden/>
          </w:rPr>
          <w:fldChar w:fldCharType="end"/>
        </w:r>
      </w:hyperlink>
    </w:p>
    <w:p w14:paraId="7BB9C092" w14:textId="77777777" w:rsidR="006B1E80" w:rsidRDefault="00950834">
      <w:pPr>
        <w:pStyle w:val="TOC1"/>
        <w:rPr>
          <w:rFonts w:eastAsiaTheme="minorEastAsia"/>
          <w:b w:val="0"/>
          <w:color w:val="auto"/>
          <w:kern w:val="0"/>
          <w:sz w:val="22"/>
          <w:szCs w:val="22"/>
          <w:lang w:val="en-US"/>
        </w:rPr>
      </w:pPr>
      <w:hyperlink w:anchor="_Toc430945164" w:history="1">
        <w:r w:rsidR="006B1E80" w:rsidRPr="00282EE4">
          <w:rPr>
            <w:rStyle w:val="Hyperlink"/>
            <w:rFonts w:ascii="Calibri" w:hAnsi="Calibri" w:cs="Calibri"/>
          </w:rPr>
          <w:t>3</w:t>
        </w:r>
        <w:r w:rsidR="006B1E80">
          <w:rPr>
            <w:rFonts w:eastAsiaTheme="minorEastAsia"/>
            <w:b w:val="0"/>
            <w:color w:val="auto"/>
            <w:kern w:val="0"/>
            <w:sz w:val="22"/>
            <w:szCs w:val="22"/>
            <w:lang w:val="en-US"/>
          </w:rPr>
          <w:tab/>
        </w:r>
        <w:r w:rsidR="006B1E80" w:rsidRPr="00282EE4">
          <w:rPr>
            <w:rStyle w:val="Hyperlink"/>
            <w:rFonts w:ascii="Calibri" w:hAnsi="Calibri" w:cs="Calibri"/>
          </w:rPr>
          <w:t>Design details of software module</w:t>
        </w:r>
        <w:r w:rsidR="006B1E80">
          <w:rPr>
            <w:webHidden/>
          </w:rPr>
          <w:tab/>
        </w:r>
        <w:r w:rsidR="006B1E80">
          <w:rPr>
            <w:webHidden/>
          </w:rPr>
          <w:fldChar w:fldCharType="begin"/>
        </w:r>
        <w:r w:rsidR="006B1E80">
          <w:rPr>
            <w:webHidden/>
          </w:rPr>
          <w:instrText xml:space="preserve"> PAGEREF _Toc430945164 \h </w:instrText>
        </w:r>
        <w:r w:rsidR="006B1E80">
          <w:rPr>
            <w:webHidden/>
          </w:rPr>
        </w:r>
        <w:r w:rsidR="006B1E80">
          <w:rPr>
            <w:webHidden/>
          </w:rPr>
          <w:fldChar w:fldCharType="separate"/>
        </w:r>
        <w:r w:rsidR="006B1E80">
          <w:rPr>
            <w:webHidden/>
          </w:rPr>
          <w:t>6</w:t>
        </w:r>
        <w:r w:rsidR="006B1E80">
          <w:rPr>
            <w:webHidden/>
          </w:rPr>
          <w:fldChar w:fldCharType="end"/>
        </w:r>
      </w:hyperlink>
    </w:p>
    <w:p w14:paraId="201DA25E" w14:textId="77777777" w:rsidR="006B1E80" w:rsidRDefault="00950834">
      <w:pPr>
        <w:pStyle w:val="TOC2"/>
        <w:rPr>
          <w:rFonts w:asciiTheme="minorHAnsi" w:eastAsiaTheme="minorEastAsia" w:hAnsiTheme="minorHAnsi"/>
          <w:color w:val="auto"/>
          <w:kern w:val="0"/>
          <w:szCs w:val="22"/>
        </w:rPr>
      </w:pPr>
      <w:hyperlink w:anchor="_Toc430945165" w:history="1">
        <w:r w:rsidR="006B1E80" w:rsidRPr="00282EE4">
          <w:rPr>
            <w:rStyle w:val="Hyperlink"/>
          </w:rPr>
          <w:t>3.1</w:t>
        </w:r>
        <w:r w:rsidR="006B1E80">
          <w:rPr>
            <w:rFonts w:asciiTheme="minorHAnsi" w:eastAsiaTheme="minorEastAsia" w:hAnsiTheme="minorHAnsi"/>
            <w:color w:val="auto"/>
            <w:kern w:val="0"/>
            <w:szCs w:val="22"/>
          </w:rPr>
          <w:tab/>
        </w:r>
        <w:r w:rsidR="006B1E80" w:rsidRPr="00282EE4">
          <w:rPr>
            <w:rStyle w:val="Hyperlink"/>
          </w:rPr>
          <w:t xml:space="preserve">Graphical representation of </w:t>
        </w:r>
        <w:r w:rsidR="006B1E80" w:rsidRPr="00282EE4">
          <w:rPr>
            <w:rStyle w:val="Hyperlink"/>
            <w:rFonts w:cs="Calibri"/>
          </w:rPr>
          <w:t>TEstimn</w:t>
        </w:r>
        <w:r w:rsidR="006B1E80">
          <w:rPr>
            <w:webHidden/>
          </w:rPr>
          <w:tab/>
        </w:r>
        <w:r w:rsidR="006B1E80">
          <w:rPr>
            <w:webHidden/>
          </w:rPr>
          <w:fldChar w:fldCharType="begin"/>
        </w:r>
        <w:r w:rsidR="006B1E80">
          <w:rPr>
            <w:webHidden/>
          </w:rPr>
          <w:instrText xml:space="preserve"> PAGEREF _Toc430945165 \h </w:instrText>
        </w:r>
        <w:r w:rsidR="006B1E80">
          <w:rPr>
            <w:webHidden/>
          </w:rPr>
        </w:r>
        <w:r w:rsidR="006B1E80">
          <w:rPr>
            <w:webHidden/>
          </w:rPr>
          <w:fldChar w:fldCharType="separate"/>
        </w:r>
        <w:r w:rsidR="006B1E80">
          <w:rPr>
            <w:webHidden/>
          </w:rPr>
          <w:t>6</w:t>
        </w:r>
        <w:r w:rsidR="006B1E80">
          <w:rPr>
            <w:webHidden/>
          </w:rPr>
          <w:fldChar w:fldCharType="end"/>
        </w:r>
      </w:hyperlink>
    </w:p>
    <w:p w14:paraId="2BEAB768" w14:textId="77777777" w:rsidR="006B1E80" w:rsidRDefault="00950834">
      <w:pPr>
        <w:pStyle w:val="TOC2"/>
        <w:rPr>
          <w:rFonts w:asciiTheme="minorHAnsi" w:eastAsiaTheme="minorEastAsia" w:hAnsiTheme="minorHAnsi"/>
          <w:color w:val="auto"/>
          <w:kern w:val="0"/>
          <w:szCs w:val="22"/>
        </w:rPr>
      </w:pPr>
      <w:hyperlink w:anchor="_Toc430945166" w:history="1">
        <w:r w:rsidR="006B1E80" w:rsidRPr="00282EE4">
          <w:rPr>
            <w:rStyle w:val="Hyperlink"/>
            <w:rFonts w:cs="Calibri"/>
          </w:rPr>
          <w:t>3.2</w:t>
        </w:r>
        <w:r w:rsidR="006B1E80">
          <w:rPr>
            <w:rFonts w:asciiTheme="minorHAnsi" w:eastAsiaTheme="minorEastAsia" w:hAnsiTheme="minorHAnsi"/>
            <w:color w:val="auto"/>
            <w:kern w:val="0"/>
            <w:szCs w:val="22"/>
          </w:rPr>
          <w:tab/>
        </w:r>
        <w:r w:rsidR="006B1E80" w:rsidRPr="00282EE4">
          <w:rPr>
            <w:rStyle w:val="Hyperlink"/>
            <w:rFonts w:cs="Calibri"/>
          </w:rPr>
          <w:t>Data Flow Diagram</w:t>
        </w:r>
        <w:r w:rsidR="006B1E80">
          <w:rPr>
            <w:webHidden/>
          </w:rPr>
          <w:tab/>
        </w:r>
        <w:r w:rsidR="006B1E80">
          <w:rPr>
            <w:webHidden/>
          </w:rPr>
          <w:fldChar w:fldCharType="begin"/>
        </w:r>
        <w:r w:rsidR="006B1E80">
          <w:rPr>
            <w:webHidden/>
          </w:rPr>
          <w:instrText xml:space="preserve"> PAGEREF _Toc430945166 \h </w:instrText>
        </w:r>
        <w:r w:rsidR="006B1E80">
          <w:rPr>
            <w:webHidden/>
          </w:rPr>
        </w:r>
        <w:r w:rsidR="006B1E80">
          <w:rPr>
            <w:webHidden/>
          </w:rPr>
          <w:fldChar w:fldCharType="separate"/>
        </w:r>
        <w:r w:rsidR="006B1E80">
          <w:rPr>
            <w:webHidden/>
          </w:rPr>
          <w:t>6</w:t>
        </w:r>
        <w:r w:rsidR="006B1E80">
          <w:rPr>
            <w:webHidden/>
          </w:rPr>
          <w:fldChar w:fldCharType="end"/>
        </w:r>
      </w:hyperlink>
    </w:p>
    <w:p w14:paraId="668AE0A7" w14:textId="77777777" w:rsidR="006B1E80" w:rsidRDefault="00950834">
      <w:pPr>
        <w:pStyle w:val="TOC3"/>
        <w:tabs>
          <w:tab w:val="left" w:pos="1200"/>
        </w:tabs>
        <w:rPr>
          <w:rFonts w:asciiTheme="minorHAnsi" w:eastAsiaTheme="minorEastAsia" w:hAnsiTheme="minorHAnsi"/>
          <w:color w:val="auto"/>
          <w:kern w:val="0"/>
          <w:sz w:val="22"/>
          <w:szCs w:val="22"/>
        </w:rPr>
      </w:pPr>
      <w:hyperlink w:anchor="_Toc430945167" w:history="1">
        <w:r w:rsidR="006B1E80" w:rsidRPr="00282EE4">
          <w:rPr>
            <w:rStyle w:val="Hyperlink"/>
            <w:rFonts w:cs="Calibri"/>
          </w:rPr>
          <w:t>3.2.1</w:t>
        </w:r>
        <w:r w:rsidR="006B1E80">
          <w:rPr>
            <w:rFonts w:asciiTheme="minorHAnsi" w:eastAsiaTheme="minorEastAsia" w:hAnsiTheme="minorHAnsi"/>
            <w:color w:val="auto"/>
            <w:kern w:val="0"/>
            <w:sz w:val="22"/>
            <w:szCs w:val="22"/>
          </w:rPr>
          <w:tab/>
        </w:r>
        <w:r w:rsidR="006B1E80" w:rsidRPr="00282EE4">
          <w:rPr>
            <w:rStyle w:val="Hyperlink"/>
          </w:rPr>
          <w:t xml:space="preserve">Component </w:t>
        </w:r>
        <w:r w:rsidR="006B1E80" w:rsidRPr="00282EE4">
          <w:rPr>
            <w:rStyle w:val="Hyperlink"/>
            <w:rFonts w:cs="Calibri"/>
          </w:rPr>
          <w:t>level DFD</w:t>
        </w:r>
        <w:r w:rsidR="006B1E80">
          <w:rPr>
            <w:webHidden/>
          </w:rPr>
          <w:tab/>
        </w:r>
        <w:r w:rsidR="006B1E80">
          <w:rPr>
            <w:webHidden/>
          </w:rPr>
          <w:fldChar w:fldCharType="begin"/>
        </w:r>
        <w:r w:rsidR="006B1E80">
          <w:rPr>
            <w:webHidden/>
          </w:rPr>
          <w:instrText xml:space="preserve"> PAGEREF _Toc430945167 \h </w:instrText>
        </w:r>
        <w:r w:rsidR="006B1E80">
          <w:rPr>
            <w:webHidden/>
          </w:rPr>
        </w:r>
        <w:r w:rsidR="006B1E80">
          <w:rPr>
            <w:webHidden/>
          </w:rPr>
          <w:fldChar w:fldCharType="separate"/>
        </w:r>
        <w:r w:rsidR="006B1E80">
          <w:rPr>
            <w:webHidden/>
          </w:rPr>
          <w:t>6</w:t>
        </w:r>
        <w:r w:rsidR="006B1E80">
          <w:rPr>
            <w:webHidden/>
          </w:rPr>
          <w:fldChar w:fldCharType="end"/>
        </w:r>
      </w:hyperlink>
    </w:p>
    <w:p w14:paraId="78D958A1" w14:textId="77777777" w:rsidR="006B1E80" w:rsidRDefault="00950834">
      <w:pPr>
        <w:pStyle w:val="TOC3"/>
        <w:tabs>
          <w:tab w:val="left" w:pos="1200"/>
        </w:tabs>
        <w:rPr>
          <w:rFonts w:asciiTheme="minorHAnsi" w:eastAsiaTheme="minorEastAsia" w:hAnsiTheme="minorHAnsi"/>
          <w:color w:val="auto"/>
          <w:kern w:val="0"/>
          <w:sz w:val="22"/>
          <w:szCs w:val="22"/>
        </w:rPr>
      </w:pPr>
      <w:hyperlink w:anchor="_Toc430945168" w:history="1">
        <w:r w:rsidR="006B1E80" w:rsidRPr="00282EE4">
          <w:rPr>
            <w:rStyle w:val="Hyperlink"/>
            <w:rFonts w:cs="Calibri"/>
          </w:rPr>
          <w:t>3.2.2</w:t>
        </w:r>
        <w:r w:rsidR="006B1E80">
          <w:rPr>
            <w:rFonts w:asciiTheme="minorHAnsi" w:eastAsiaTheme="minorEastAsia" w:hAnsiTheme="minorHAnsi"/>
            <w:color w:val="auto"/>
            <w:kern w:val="0"/>
            <w:sz w:val="22"/>
            <w:szCs w:val="22"/>
          </w:rPr>
          <w:tab/>
        </w:r>
        <w:r w:rsidR="006B1E80" w:rsidRPr="00282EE4">
          <w:rPr>
            <w:rStyle w:val="Hyperlink"/>
          </w:rPr>
          <w:t xml:space="preserve">Function </w:t>
        </w:r>
        <w:r w:rsidR="006B1E80" w:rsidRPr="00282EE4">
          <w:rPr>
            <w:rStyle w:val="Hyperlink"/>
            <w:rFonts w:cs="Calibri"/>
          </w:rPr>
          <w:t>level DFD</w:t>
        </w:r>
        <w:r w:rsidR="006B1E80">
          <w:rPr>
            <w:webHidden/>
          </w:rPr>
          <w:tab/>
        </w:r>
        <w:r w:rsidR="006B1E80">
          <w:rPr>
            <w:webHidden/>
          </w:rPr>
          <w:fldChar w:fldCharType="begin"/>
        </w:r>
        <w:r w:rsidR="006B1E80">
          <w:rPr>
            <w:webHidden/>
          </w:rPr>
          <w:instrText xml:space="preserve"> PAGEREF _Toc430945168 \h </w:instrText>
        </w:r>
        <w:r w:rsidR="006B1E80">
          <w:rPr>
            <w:webHidden/>
          </w:rPr>
        </w:r>
        <w:r w:rsidR="006B1E80">
          <w:rPr>
            <w:webHidden/>
          </w:rPr>
          <w:fldChar w:fldCharType="separate"/>
        </w:r>
        <w:r w:rsidR="006B1E80">
          <w:rPr>
            <w:webHidden/>
          </w:rPr>
          <w:t>7</w:t>
        </w:r>
        <w:r w:rsidR="006B1E80">
          <w:rPr>
            <w:webHidden/>
          </w:rPr>
          <w:fldChar w:fldCharType="end"/>
        </w:r>
      </w:hyperlink>
    </w:p>
    <w:p w14:paraId="452A2341" w14:textId="77777777" w:rsidR="006B1E80" w:rsidRDefault="00950834">
      <w:pPr>
        <w:pStyle w:val="TOC1"/>
        <w:rPr>
          <w:rFonts w:eastAsiaTheme="minorEastAsia"/>
          <w:b w:val="0"/>
          <w:color w:val="auto"/>
          <w:kern w:val="0"/>
          <w:sz w:val="22"/>
          <w:szCs w:val="22"/>
          <w:lang w:val="en-US"/>
        </w:rPr>
      </w:pPr>
      <w:hyperlink w:anchor="_Toc430945169" w:history="1">
        <w:r w:rsidR="006B1E80" w:rsidRPr="00282EE4">
          <w:rPr>
            <w:rStyle w:val="Hyperlink"/>
            <w:rFonts w:ascii="Calibri" w:hAnsi="Calibri" w:cs="Calibri"/>
          </w:rPr>
          <w:t>4</w:t>
        </w:r>
        <w:r w:rsidR="006B1E80">
          <w:rPr>
            <w:rFonts w:eastAsiaTheme="minorEastAsia"/>
            <w:b w:val="0"/>
            <w:color w:val="auto"/>
            <w:kern w:val="0"/>
            <w:sz w:val="22"/>
            <w:szCs w:val="22"/>
            <w:lang w:val="en-US"/>
          </w:rPr>
          <w:tab/>
        </w:r>
        <w:r w:rsidR="006B1E80" w:rsidRPr="00282EE4">
          <w:rPr>
            <w:rStyle w:val="Hyperlink"/>
            <w:rFonts w:ascii="Calibri" w:hAnsi="Calibri" w:cs="Calibri"/>
          </w:rPr>
          <w:t>Constant Data Dictionary</w:t>
        </w:r>
        <w:r w:rsidR="006B1E80">
          <w:rPr>
            <w:webHidden/>
          </w:rPr>
          <w:tab/>
        </w:r>
        <w:r w:rsidR="006B1E80">
          <w:rPr>
            <w:webHidden/>
          </w:rPr>
          <w:fldChar w:fldCharType="begin"/>
        </w:r>
        <w:r w:rsidR="006B1E80">
          <w:rPr>
            <w:webHidden/>
          </w:rPr>
          <w:instrText xml:space="preserve"> PAGEREF _Toc430945169 \h </w:instrText>
        </w:r>
        <w:r w:rsidR="006B1E80">
          <w:rPr>
            <w:webHidden/>
          </w:rPr>
        </w:r>
        <w:r w:rsidR="006B1E80">
          <w:rPr>
            <w:webHidden/>
          </w:rPr>
          <w:fldChar w:fldCharType="separate"/>
        </w:r>
        <w:r w:rsidR="006B1E80">
          <w:rPr>
            <w:webHidden/>
          </w:rPr>
          <w:t>8</w:t>
        </w:r>
        <w:r w:rsidR="006B1E80">
          <w:rPr>
            <w:webHidden/>
          </w:rPr>
          <w:fldChar w:fldCharType="end"/>
        </w:r>
      </w:hyperlink>
    </w:p>
    <w:p w14:paraId="7C975DBC" w14:textId="77777777" w:rsidR="006B1E80" w:rsidRDefault="00950834">
      <w:pPr>
        <w:pStyle w:val="TOC2"/>
        <w:rPr>
          <w:rFonts w:asciiTheme="minorHAnsi" w:eastAsiaTheme="minorEastAsia" w:hAnsiTheme="minorHAnsi"/>
          <w:color w:val="auto"/>
          <w:kern w:val="0"/>
          <w:szCs w:val="22"/>
        </w:rPr>
      </w:pPr>
      <w:hyperlink w:anchor="_Toc430945170" w:history="1">
        <w:r w:rsidR="006B1E80" w:rsidRPr="00282EE4">
          <w:rPr>
            <w:rStyle w:val="Hyperlink"/>
          </w:rPr>
          <w:t>4.1</w:t>
        </w:r>
        <w:r w:rsidR="006B1E80">
          <w:rPr>
            <w:rFonts w:asciiTheme="minorHAnsi" w:eastAsiaTheme="minorEastAsia" w:hAnsiTheme="minorHAnsi"/>
            <w:color w:val="auto"/>
            <w:kern w:val="0"/>
            <w:szCs w:val="22"/>
          </w:rPr>
          <w:tab/>
        </w:r>
        <w:r w:rsidR="006B1E80" w:rsidRPr="00282EE4">
          <w:rPr>
            <w:rStyle w:val="Hyperlink"/>
          </w:rPr>
          <w:t>Program (fixed) Constants</w:t>
        </w:r>
        <w:r w:rsidR="006B1E80">
          <w:rPr>
            <w:webHidden/>
          </w:rPr>
          <w:tab/>
        </w:r>
        <w:r w:rsidR="006B1E80">
          <w:rPr>
            <w:webHidden/>
          </w:rPr>
          <w:fldChar w:fldCharType="begin"/>
        </w:r>
        <w:r w:rsidR="006B1E80">
          <w:rPr>
            <w:webHidden/>
          </w:rPr>
          <w:instrText xml:space="preserve"> PAGEREF _Toc430945170 \h </w:instrText>
        </w:r>
        <w:r w:rsidR="006B1E80">
          <w:rPr>
            <w:webHidden/>
          </w:rPr>
        </w:r>
        <w:r w:rsidR="006B1E80">
          <w:rPr>
            <w:webHidden/>
          </w:rPr>
          <w:fldChar w:fldCharType="separate"/>
        </w:r>
        <w:r w:rsidR="006B1E80">
          <w:rPr>
            <w:webHidden/>
          </w:rPr>
          <w:t>8</w:t>
        </w:r>
        <w:r w:rsidR="006B1E80">
          <w:rPr>
            <w:webHidden/>
          </w:rPr>
          <w:fldChar w:fldCharType="end"/>
        </w:r>
      </w:hyperlink>
    </w:p>
    <w:p w14:paraId="55F3EF6E" w14:textId="77777777" w:rsidR="006B1E80" w:rsidRDefault="00950834">
      <w:pPr>
        <w:pStyle w:val="TOC3"/>
        <w:tabs>
          <w:tab w:val="left" w:pos="1200"/>
        </w:tabs>
        <w:rPr>
          <w:rFonts w:asciiTheme="minorHAnsi" w:eastAsiaTheme="minorEastAsia" w:hAnsiTheme="minorHAnsi"/>
          <w:color w:val="auto"/>
          <w:kern w:val="0"/>
          <w:sz w:val="22"/>
          <w:szCs w:val="22"/>
        </w:rPr>
      </w:pPr>
      <w:hyperlink w:anchor="_Toc430945171" w:history="1">
        <w:r w:rsidR="006B1E80" w:rsidRPr="00282EE4">
          <w:rPr>
            <w:rStyle w:val="Hyperlink"/>
          </w:rPr>
          <w:t>4.1.1</w:t>
        </w:r>
        <w:r w:rsidR="006B1E80">
          <w:rPr>
            <w:rFonts w:asciiTheme="minorHAnsi" w:eastAsiaTheme="minorEastAsia" w:hAnsiTheme="minorHAnsi"/>
            <w:color w:val="auto"/>
            <w:kern w:val="0"/>
            <w:sz w:val="22"/>
            <w:szCs w:val="22"/>
          </w:rPr>
          <w:tab/>
        </w:r>
        <w:r w:rsidR="006B1E80" w:rsidRPr="00282EE4">
          <w:rPr>
            <w:rStyle w:val="Hyperlink"/>
          </w:rPr>
          <w:t>Embedded Constants</w:t>
        </w:r>
        <w:r w:rsidR="006B1E80">
          <w:rPr>
            <w:webHidden/>
          </w:rPr>
          <w:tab/>
        </w:r>
        <w:r w:rsidR="006B1E80">
          <w:rPr>
            <w:webHidden/>
          </w:rPr>
          <w:fldChar w:fldCharType="begin"/>
        </w:r>
        <w:r w:rsidR="006B1E80">
          <w:rPr>
            <w:webHidden/>
          </w:rPr>
          <w:instrText xml:space="preserve"> PAGEREF _Toc430945171 \h </w:instrText>
        </w:r>
        <w:r w:rsidR="006B1E80">
          <w:rPr>
            <w:webHidden/>
          </w:rPr>
        </w:r>
        <w:r w:rsidR="006B1E80">
          <w:rPr>
            <w:webHidden/>
          </w:rPr>
          <w:fldChar w:fldCharType="separate"/>
        </w:r>
        <w:r w:rsidR="006B1E80">
          <w:rPr>
            <w:webHidden/>
          </w:rPr>
          <w:t>8</w:t>
        </w:r>
        <w:r w:rsidR="006B1E80">
          <w:rPr>
            <w:webHidden/>
          </w:rPr>
          <w:fldChar w:fldCharType="end"/>
        </w:r>
      </w:hyperlink>
    </w:p>
    <w:p w14:paraId="0A352BCD" w14:textId="77777777" w:rsidR="006B1E80" w:rsidRDefault="00950834">
      <w:pPr>
        <w:pStyle w:val="TOC1"/>
        <w:rPr>
          <w:rFonts w:eastAsiaTheme="minorEastAsia"/>
          <w:b w:val="0"/>
          <w:color w:val="auto"/>
          <w:kern w:val="0"/>
          <w:sz w:val="22"/>
          <w:szCs w:val="22"/>
          <w:lang w:val="en-US"/>
        </w:rPr>
      </w:pPr>
      <w:hyperlink w:anchor="_Toc430945172" w:history="1">
        <w:r w:rsidR="006B1E80" w:rsidRPr="00282EE4">
          <w:rPr>
            <w:rStyle w:val="Hyperlink"/>
            <w:rFonts w:ascii="Calibri" w:hAnsi="Calibri" w:cs="Calibri"/>
          </w:rPr>
          <w:t>5</w:t>
        </w:r>
        <w:r w:rsidR="006B1E80">
          <w:rPr>
            <w:rFonts w:eastAsiaTheme="minorEastAsia"/>
            <w:b w:val="0"/>
            <w:color w:val="auto"/>
            <w:kern w:val="0"/>
            <w:sz w:val="22"/>
            <w:szCs w:val="22"/>
            <w:lang w:val="en-US"/>
          </w:rPr>
          <w:tab/>
        </w:r>
        <w:r w:rsidR="006B1E80" w:rsidRPr="00282EE4">
          <w:rPr>
            <w:rStyle w:val="Hyperlink"/>
            <w:rFonts w:ascii="Calibri" w:hAnsi="Calibri" w:cs="Calibri"/>
          </w:rPr>
          <w:t>Software Component Implementation</w:t>
        </w:r>
        <w:r w:rsidR="006B1E80">
          <w:rPr>
            <w:webHidden/>
          </w:rPr>
          <w:tab/>
        </w:r>
        <w:r w:rsidR="006B1E80">
          <w:rPr>
            <w:webHidden/>
          </w:rPr>
          <w:fldChar w:fldCharType="begin"/>
        </w:r>
        <w:r w:rsidR="006B1E80">
          <w:rPr>
            <w:webHidden/>
          </w:rPr>
          <w:instrText xml:space="preserve"> PAGEREF _Toc430945172 \h </w:instrText>
        </w:r>
        <w:r w:rsidR="006B1E80">
          <w:rPr>
            <w:webHidden/>
          </w:rPr>
        </w:r>
        <w:r w:rsidR="006B1E80">
          <w:rPr>
            <w:webHidden/>
          </w:rPr>
          <w:fldChar w:fldCharType="separate"/>
        </w:r>
        <w:r w:rsidR="006B1E80">
          <w:rPr>
            <w:webHidden/>
          </w:rPr>
          <w:t>9</w:t>
        </w:r>
        <w:r w:rsidR="006B1E80">
          <w:rPr>
            <w:webHidden/>
          </w:rPr>
          <w:fldChar w:fldCharType="end"/>
        </w:r>
      </w:hyperlink>
    </w:p>
    <w:p w14:paraId="34DE0CF9" w14:textId="77777777" w:rsidR="006B1E80" w:rsidRDefault="00950834">
      <w:pPr>
        <w:pStyle w:val="TOC2"/>
        <w:rPr>
          <w:rFonts w:asciiTheme="minorHAnsi" w:eastAsiaTheme="minorEastAsia" w:hAnsiTheme="minorHAnsi"/>
          <w:color w:val="auto"/>
          <w:kern w:val="0"/>
          <w:szCs w:val="22"/>
        </w:rPr>
      </w:pPr>
      <w:hyperlink w:anchor="_Toc430945173" w:history="1">
        <w:r w:rsidR="006B1E80" w:rsidRPr="00282EE4">
          <w:rPr>
            <w:rStyle w:val="Hyperlink"/>
          </w:rPr>
          <w:t>5.1</w:t>
        </w:r>
        <w:r w:rsidR="006B1E80">
          <w:rPr>
            <w:rFonts w:asciiTheme="minorHAnsi" w:eastAsiaTheme="minorEastAsia" w:hAnsiTheme="minorHAnsi"/>
            <w:color w:val="auto"/>
            <w:kern w:val="0"/>
            <w:szCs w:val="22"/>
          </w:rPr>
          <w:tab/>
        </w:r>
        <w:r w:rsidR="006B1E80" w:rsidRPr="00282EE4">
          <w:rPr>
            <w:rStyle w:val="Hyperlink"/>
          </w:rPr>
          <w:t>Sub-Module Functions</w:t>
        </w:r>
        <w:r w:rsidR="006B1E80">
          <w:rPr>
            <w:webHidden/>
          </w:rPr>
          <w:tab/>
        </w:r>
        <w:r w:rsidR="006B1E80">
          <w:rPr>
            <w:webHidden/>
          </w:rPr>
          <w:fldChar w:fldCharType="begin"/>
        </w:r>
        <w:r w:rsidR="006B1E80">
          <w:rPr>
            <w:webHidden/>
          </w:rPr>
          <w:instrText xml:space="preserve"> PAGEREF _Toc430945173 \h </w:instrText>
        </w:r>
        <w:r w:rsidR="006B1E80">
          <w:rPr>
            <w:webHidden/>
          </w:rPr>
        </w:r>
        <w:r w:rsidR="006B1E80">
          <w:rPr>
            <w:webHidden/>
          </w:rPr>
          <w:fldChar w:fldCharType="separate"/>
        </w:r>
        <w:r w:rsidR="006B1E80">
          <w:rPr>
            <w:webHidden/>
          </w:rPr>
          <w:t>9</w:t>
        </w:r>
        <w:r w:rsidR="006B1E80">
          <w:rPr>
            <w:webHidden/>
          </w:rPr>
          <w:fldChar w:fldCharType="end"/>
        </w:r>
      </w:hyperlink>
    </w:p>
    <w:p w14:paraId="45A47A75" w14:textId="77777777" w:rsidR="006B1E80" w:rsidRDefault="00950834">
      <w:pPr>
        <w:pStyle w:val="TOC2"/>
        <w:rPr>
          <w:rFonts w:asciiTheme="minorHAnsi" w:eastAsiaTheme="minorEastAsia" w:hAnsiTheme="minorHAnsi"/>
          <w:color w:val="auto"/>
          <w:kern w:val="0"/>
          <w:szCs w:val="22"/>
        </w:rPr>
      </w:pPr>
      <w:hyperlink w:anchor="_Toc430945174" w:history="1">
        <w:r w:rsidR="006B1E80" w:rsidRPr="00282EE4">
          <w:rPr>
            <w:rStyle w:val="Hyperlink"/>
            <w:rFonts w:cs="Calibri"/>
          </w:rPr>
          <w:t>5.1.1</w:t>
        </w:r>
        <w:r w:rsidR="006B1E80">
          <w:rPr>
            <w:rFonts w:asciiTheme="minorHAnsi" w:eastAsiaTheme="minorEastAsia" w:hAnsiTheme="minorHAnsi"/>
            <w:color w:val="auto"/>
            <w:kern w:val="0"/>
            <w:szCs w:val="22"/>
          </w:rPr>
          <w:tab/>
        </w:r>
        <w:r w:rsidR="006B1E80" w:rsidRPr="00282EE4">
          <w:rPr>
            <w:rStyle w:val="Hyperlink"/>
            <w:rFonts w:cs="Calibri"/>
          </w:rPr>
          <w:t>Init: TEstimnInit1</w:t>
        </w:r>
        <w:r w:rsidR="006B1E80">
          <w:rPr>
            <w:webHidden/>
          </w:rPr>
          <w:tab/>
        </w:r>
        <w:r w:rsidR="006B1E80">
          <w:rPr>
            <w:webHidden/>
          </w:rPr>
          <w:fldChar w:fldCharType="begin"/>
        </w:r>
        <w:r w:rsidR="006B1E80">
          <w:rPr>
            <w:webHidden/>
          </w:rPr>
          <w:instrText xml:space="preserve"> PAGEREF _Toc430945174 \h </w:instrText>
        </w:r>
        <w:r w:rsidR="006B1E80">
          <w:rPr>
            <w:webHidden/>
          </w:rPr>
        </w:r>
        <w:r w:rsidR="006B1E80">
          <w:rPr>
            <w:webHidden/>
          </w:rPr>
          <w:fldChar w:fldCharType="separate"/>
        </w:r>
        <w:r w:rsidR="006B1E80">
          <w:rPr>
            <w:webHidden/>
          </w:rPr>
          <w:t>9</w:t>
        </w:r>
        <w:r w:rsidR="006B1E80">
          <w:rPr>
            <w:webHidden/>
          </w:rPr>
          <w:fldChar w:fldCharType="end"/>
        </w:r>
      </w:hyperlink>
    </w:p>
    <w:p w14:paraId="51FAB7B7" w14:textId="77777777" w:rsidR="006B1E80" w:rsidRDefault="00950834">
      <w:pPr>
        <w:pStyle w:val="TOC2"/>
        <w:rPr>
          <w:rFonts w:asciiTheme="minorHAnsi" w:eastAsiaTheme="minorEastAsia" w:hAnsiTheme="minorHAnsi"/>
          <w:color w:val="auto"/>
          <w:kern w:val="0"/>
          <w:szCs w:val="22"/>
        </w:rPr>
      </w:pPr>
      <w:hyperlink w:anchor="_Toc430945175" w:history="1">
        <w:r w:rsidR="006B1E80" w:rsidRPr="00282EE4">
          <w:rPr>
            <w:rStyle w:val="Hyperlink"/>
            <w:rFonts w:cs="Calibri"/>
          </w:rPr>
          <w:t>5.1.1.1</w:t>
        </w:r>
        <w:r w:rsidR="006B1E80">
          <w:rPr>
            <w:rFonts w:asciiTheme="minorHAnsi" w:eastAsiaTheme="minorEastAsia" w:hAnsiTheme="minorHAnsi"/>
            <w:color w:val="auto"/>
            <w:kern w:val="0"/>
            <w:szCs w:val="22"/>
          </w:rPr>
          <w:tab/>
        </w:r>
        <w:r w:rsidR="006B1E80" w:rsidRPr="00282EE4">
          <w:rPr>
            <w:rStyle w:val="Hyperlink"/>
            <w:rFonts w:cs="Calibri"/>
          </w:rPr>
          <w:t>Design Rationale</w:t>
        </w:r>
        <w:r w:rsidR="006B1E80">
          <w:rPr>
            <w:webHidden/>
          </w:rPr>
          <w:tab/>
        </w:r>
        <w:r w:rsidR="006B1E80">
          <w:rPr>
            <w:webHidden/>
          </w:rPr>
          <w:fldChar w:fldCharType="begin"/>
        </w:r>
        <w:r w:rsidR="006B1E80">
          <w:rPr>
            <w:webHidden/>
          </w:rPr>
          <w:instrText xml:space="preserve"> PAGEREF _Toc430945175 \h </w:instrText>
        </w:r>
        <w:r w:rsidR="006B1E80">
          <w:rPr>
            <w:webHidden/>
          </w:rPr>
        </w:r>
        <w:r w:rsidR="006B1E80">
          <w:rPr>
            <w:webHidden/>
          </w:rPr>
          <w:fldChar w:fldCharType="separate"/>
        </w:r>
        <w:r w:rsidR="006B1E80">
          <w:rPr>
            <w:webHidden/>
          </w:rPr>
          <w:t>9</w:t>
        </w:r>
        <w:r w:rsidR="006B1E80">
          <w:rPr>
            <w:webHidden/>
          </w:rPr>
          <w:fldChar w:fldCharType="end"/>
        </w:r>
      </w:hyperlink>
    </w:p>
    <w:p w14:paraId="1A66BFD3" w14:textId="77777777" w:rsidR="006B1E80" w:rsidRDefault="00950834">
      <w:pPr>
        <w:pStyle w:val="TOC2"/>
        <w:rPr>
          <w:rFonts w:asciiTheme="minorHAnsi" w:eastAsiaTheme="minorEastAsia" w:hAnsiTheme="minorHAnsi"/>
          <w:color w:val="auto"/>
          <w:kern w:val="0"/>
          <w:szCs w:val="22"/>
        </w:rPr>
      </w:pPr>
      <w:hyperlink w:anchor="_Toc430945176" w:history="1">
        <w:r w:rsidR="006B1E80" w:rsidRPr="00282EE4">
          <w:rPr>
            <w:rStyle w:val="Hyperlink"/>
            <w:rFonts w:cs="Calibri"/>
          </w:rPr>
          <w:t>5.1.1.2</w:t>
        </w:r>
        <w:r w:rsidR="006B1E80">
          <w:rPr>
            <w:rFonts w:asciiTheme="minorHAnsi" w:eastAsiaTheme="minorEastAsia" w:hAnsiTheme="minorHAnsi"/>
            <w:color w:val="auto"/>
            <w:kern w:val="0"/>
            <w:szCs w:val="22"/>
          </w:rPr>
          <w:tab/>
        </w:r>
        <w:r w:rsidR="006B1E80" w:rsidRPr="00282EE4">
          <w:rPr>
            <w:rStyle w:val="Hyperlink"/>
            <w:rFonts w:cs="Calibri"/>
          </w:rPr>
          <w:t>Module Outputs</w:t>
        </w:r>
        <w:r w:rsidR="006B1E80">
          <w:rPr>
            <w:webHidden/>
          </w:rPr>
          <w:tab/>
        </w:r>
        <w:r w:rsidR="006B1E80">
          <w:rPr>
            <w:webHidden/>
          </w:rPr>
          <w:fldChar w:fldCharType="begin"/>
        </w:r>
        <w:r w:rsidR="006B1E80">
          <w:rPr>
            <w:webHidden/>
          </w:rPr>
          <w:instrText xml:space="preserve"> PAGEREF _Toc430945176 \h </w:instrText>
        </w:r>
        <w:r w:rsidR="006B1E80">
          <w:rPr>
            <w:webHidden/>
          </w:rPr>
        </w:r>
        <w:r w:rsidR="006B1E80">
          <w:rPr>
            <w:webHidden/>
          </w:rPr>
          <w:fldChar w:fldCharType="separate"/>
        </w:r>
        <w:r w:rsidR="006B1E80">
          <w:rPr>
            <w:webHidden/>
          </w:rPr>
          <w:t>9</w:t>
        </w:r>
        <w:r w:rsidR="006B1E80">
          <w:rPr>
            <w:webHidden/>
          </w:rPr>
          <w:fldChar w:fldCharType="end"/>
        </w:r>
      </w:hyperlink>
    </w:p>
    <w:p w14:paraId="72D9BB0B" w14:textId="77777777" w:rsidR="006B1E80" w:rsidRDefault="00950834">
      <w:pPr>
        <w:pStyle w:val="TOC2"/>
        <w:rPr>
          <w:rFonts w:asciiTheme="minorHAnsi" w:eastAsiaTheme="minorEastAsia" w:hAnsiTheme="minorHAnsi"/>
          <w:color w:val="auto"/>
          <w:kern w:val="0"/>
          <w:szCs w:val="22"/>
        </w:rPr>
      </w:pPr>
      <w:hyperlink w:anchor="_Toc430945177" w:history="1">
        <w:r w:rsidR="006B1E80" w:rsidRPr="00282EE4">
          <w:rPr>
            <w:rStyle w:val="Hyperlink"/>
            <w:rFonts w:cs="Calibri"/>
          </w:rPr>
          <w:t>5.1.2</w:t>
        </w:r>
        <w:r w:rsidR="006B1E80">
          <w:rPr>
            <w:rFonts w:asciiTheme="minorHAnsi" w:eastAsiaTheme="minorEastAsia" w:hAnsiTheme="minorHAnsi"/>
            <w:color w:val="auto"/>
            <w:kern w:val="0"/>
            <w:szCs w:val="22"/>
          </w:rPr>
          <w:tab/>
        </w:r>
        <w:r w:rsidR="006B1E80" w:rsidRPr="00282EE4">
          <w:rPr>
            <w:rStyle w:val="Hyperlink"/>
            <w:rFonts w:cs="Calibri"/>
          </w:rPr>
          <w:t>Per: TEstimnPer1</w:t>
        </w:r>
        <w:r w:rsidR="006B1E80">
          <w:rPr>
            <w:webHidden/>
          </w:rPr>
          <w:tab/>
        </w:r>
        <w:r w:rsidR="006B1E80">
          <w:rPr>
            <w:webHidden/>
          </w:rPr>
          <w:fldChar w:fldCharType="begin"/>
        </w:r>
        <w:r w:rsidR="006B1E80">
          <w:rPr>
            <w:webHidden/>
          </w:rPr>
          <w:instrText xml:space="preserve"> PAGEREF _Toc430945177 \h </w:instrText>
        </w:r>
        <w:r w:rsidR="006B1E80">
          <w:rPr>
            <w:webHidden/>
          </w:rPr>
        </w:r>
        <w:r w:rsidR="006B1E80">
          <w:rPr>
            <w:webHidden/>
          </w:rPr>
          <w:fldChar w:fldCharType="separate"/>
        </w:r>
        <w:r w:rsidR="006B1E80">
          <w:rPr>
            <w:webHidden/>
          </w:rPr>
          <w:t>9</w:t>
        </w:r>
        <w:r w:rsidR="006B1E80">
          <w:rPr>
            <w:webHidden/>
          </w:rPr>
          <w:fldChar w:fldCharType="end"/>
        </w:r>
      </w:hyperlink>
    </w:p>
    <w:p w14:paraId="25E99A72" w14:textId="77777777" w:rsidR="006B1E80" w:rsidRDefault="00950834">
      <w:pPr>
        <w:pStyle w:val="TOC2"/>
        <w:rPr>
          <w:rFonts w:asciiTheme="minorHAnsi" w:eastAsiaTheme="minorEastAsia" w:hAnsiTheme="minorHAnsi"/>
          <w:color w:val="auto"/>
          <w:kern w:val="0"/>
          <w:szCs w:val="22"/>
        </w:rPr>
      </w:pPr>
      <w:hyperlink w:anchor="_Toc430945178" w:history="1">
        <w:r w:rsidR="006B1E80" w:rsidRPr="00282EE4">
          <w:rPr>
            <w:rStyle w:val="Hyperlink"/>
            <w:rFonts w:cs="Calibri"/>
          </w:rPr>
          <w:t>5.1.2.1</w:t>
        </w:r>
        <w:r w:rsidR="006B1E80">
          <w:rPr>
            <w:rFonts w:asciiTheme="minorHAnsi" w:eastAsiaTheme="minorEastAsia" w:hAnsiTheme="minorHAnsi"/>
            <w:color w:val="auto"/>
            <w:kern w:val="0"/>
            <w:szCs w:val="22"/>
          </w:rPr>
          <w:tab/>
        </w:r>
        <w:r w:rsidR="006B1E80" w:rsidRPr="00282EE4">
          <w:rPr>
            <w:rStyle w:val="Hyperlink"/>
            <w:rFonts w:cs="Calibri"/>
          </w:rPr>
          <w:t>Design Rationale</w:t>
        </w:r>
        <w:r w:rsidR="006B1E80">
          <w:rPr>
            <w:webHidden/>
          </w:rPr>
          <w:tab/>
        </w:r>
        <w:r w:rsidR="006B1E80">
          <w:rPr>
            <w:webHidden/>
          </w:rPr>
          <w:fldChar w:fldCharType="begin"/>
        </w:r>
        <w:r w:rsidR="006B1E80">
          <w:rPr>
            <w:webHidden/>
          </w:rPr>
          <w:instrText xml:space="preserve"> PAGEREF _Toc430945178 \h </w:instrText>
        </w:r>
        <w:r w:rsidR="006B1E80">
          <w:rPr>
            <w:webHidden/>
          </w:rPr>
        </w:r>
        <w:r w:rsidR="006B1E80">
          <w:rPr>
            <w:webHidden/>
          </w:rPr>
          <w:fldChar w:fldCharType="separate"/>
        </w:r>
        <w:r w:rsidR="006B1E80">
          <w:rPr>
            <w:webHidden/>
          </w:rPr>
          <w:t>9</w:t>
        </w:r>
        <w:r w:rsidR="006B1E80">
          <w:rPr>
            <w:webHidden/>
          </w:rPr>
          <w:fldChar w:fldCharType="end"/>
        </w:r>
      </w:hyperlink>
    </w:p>
    <w:p w14:paraId="0DD6CE3A" w14:textId="77777777" w:rsidR="006B1E80" w:rsidRDefault="00950834">
      <w:pPr>
        <w:pStyle w:val="TOC2"/>
        <w:rPr>
          <w:rFonts w:asciiTheme="minorHAnsi" w:eastAsiaTheme="minorEastAsia" w:hAnsiTheme="minorHAnsi"/>
          <w:color w:val="auto"/>
          <w:kern w:val="0"/>
          <w:szCs w:val="22"/>
        </w:rPr>
      </w:pPr>
      <w:hyperlink w:anchor="_Toc430945179" w:history="1">
        <w:r w:rsidR="006B1E80" w:rsidRPr="00282EE4">
          <w:rPr>
            <w:rStyle w:val="Hyperlink"/>
            <w:rFonts w:cs="Calibri"/>
          </w:rPr>
          <w:t>5.1.2.2</w:t>
        </w:r>
        <w:r w:rsidR="006B1E80">
          <w:rPr>
            <w:rFonts w:asciiTheme="minorHAnsi" w:eastAsiaTheme="minorEastAsia" w:hAnsiTheme="minorHAnsi"/>
            <w:color w:val="auto"/>
            <w:kern w:val="0"/>
            <w:szCs w:val="22"/>
          </w:rPr>
          <w:tab/>
        </w:r>
        <w:r w:rsidR="006B1E80" w:rsidRPr="00282EE4">
          <w:rPr>
            <w:rStyle w:val="Hyperlink"/>
            <w:rFonts w:cs="Calibri"/>
          </w:rPr>
          <w:t>Store Module Inputs to Local copies</w:t>
        </w:r>
        <w:r w:rsidR="006B1E80">
          <w:rPr>
            <w:webHidden/>
          </w:rPr>
          <w:tab/>
        </w:r>
        <w:r w:rsidR="006B1E80">
          <w:rPr>
            <w:webHidden/>
          </w:rPr>
          <w:fldChar w:fldCharType="begin"/>
        </w:r>
        <w:r w:rsidR="006B1E80">
          <w:rPr>
            <w:webHidden/>
          </w:rPr>
          <w:instrText xml:space="preserve"> PAGEREF _Toc430945179 \h </w:instrText>
        </w:r>
        <w:r w:rsidR="006B1E80">
          <w:rPr>
            <w:webHidden/>
          </w:rPr>
        </w:r>
        <w:r w:rsidR="006B1E80">
          <w:rPr>
            <w:webHidden/>
          </w:rPr>
          <w:fldChar w:fldCharType="separate"/>
        </w:r>
        <w:r w:rsidR="006B1E80">
          <w:rPr>
            <w:webHidden/>
          </w:rPr>
          <w:t>9</w:t>
        </w:r>
        <w:r w:rsidR="006B1E80">
          <w:rPr>
            <w:webHidden/>
          </w:rPr>
          <w:fldChar w:fldCharType="end"/>
        </w:r>
      </w:hyperlink>
    </w:p>
    <w:p w14:paraId="04B22D23" w14:textId="77777777" w:rsidR="006B1E80" w:rsidRDefault="00950834">
      <w:pPr>
        <w:pStyle w:val="TOC2"/>
        <w:rPr>
          <w:rFonts w:asciiTheme="minorHAnsi" w:eastAsiaTheme="minorEastAsia" w:hAnsiTheme="minorHAnsi"/>
          <w:color w:val="auto"/>
          <w:kern w:val="0"/>
          <w:szCs w:val="22"/>
        </w:rPr>
      </w:pPr>
      <w:hyperlink w:anchor="_Toc430945180" w:history="1">
        <w:r w:rsidR="006B1E80" w:rsidRPr="00282EE4">
          <w:rPr>
            <w:rStyle w:val="Hyperlink"/>
            <w:rFonts w:cs="Calibri"/>
          </w:rPr>
          <w:t>5.1.2.3</w:t>
        </w:r>
        <w:r w:rsidR="006B1E80">
          <w:rPr>
            <w:rFonts w:asciiTheme="minorHAnsi" w:eastAsiaTheme="minorEastAsia" w:hAnsiTheme="minorHAnsi"/>
            <w:color w:val="auto"/>
            <w:kern w:val="0"/>
            <w:szCs w:val="22"/>
          </w:rPr>
          <w:tab/>
        </w:r>
        <w:r w:rsidR="006B1E80" w:rsidRPr="00282EE4">
          <w:rPr>
            <w:rStyle w:val="Hyperlink"/>
            <w:rFonts w:cs="Calibri"/>
          </w:rPr>
          <w:t>(Processing of function)………</w:t>
        </w:r>
        <w:r w:rsidR="006B1E80">
          <w:rPr>
            <w:webHidden/>
          </w:rPr>
          <w:tab/>
        </w:r>
        <w:r w:rsidR="006B1E80">
          <w:rPr>
            <w:webHidden/>
          </w:rPr>
          <w:fldChar w:fldCharType="begin"/>
        </w:r>
        <w:r w:rsidR="006B1E80">
          <w:rPr>
            <w:webHidden/>
          </w:rPr>
          <w:instrText xml:space="preserve"> PAGEREF _Toc430945180 \h </w:instrText>
        </w:r>
        <w:r w:rsidR="006B1E80">
          <w:rPr>
            <w:webHidden/>
          </w:rPr>
        </w:r>
        <w:r w:rsidR="006B1E80">
          <w:rPr>
            <w:webHidden/>
          </w:rPr>
          <w:fldChar w:fldCharType="separate"/>
        </w:r>
        <w:r w:rsidR="006B1E80">
          <w:rPr>
            <w:webHidden/>
          </w:rPr>
          <w:t>9</w:t>
        </w:r>
        <w:r w:rsidR="006B1E80">
          <w:rPr>
            <w:webHidden/>
          </w:rPr>
          <w:fldChar w:fldCharType="end"/>
        </w:r>
      </w:hyperlink>
    </w:p>
    <w:p w14:paraId="427A55AE" w14:textId="77777777" w:rsidR="006B1E80" w:rsidRDefault="00950834">
      <w:pPr>
        <w:pStyle w:val="TOC2"/>
        <w:rPr>
          <w:rFonts w:asciiTheme="minorHAnsi" w:eastAsiaTheme="minorEastAsia" w:hAnsiTheme="minorHAnsi"/>
          <w:color w:val="auto"/>
          <w:kern w:val="0"/>
          <w:szCs w:val="22"/>
        </w:rPr>
      </w:pPr>
      <w:hyperlink w:anchor="_Toc430945181" w:history="1">
        <w:r w:rsidR="006B1E80" w:rsidRPr="00282EE4">
          <w:rPr>
            <w:rStyle w:val="Hyperlink"/>
            <w:rFonts w:cs="Calibri"/>
          </w:rPr>
          <w:t>5.1.2.4</w:t>
        </w:r>
        <w:r w:rsidR="006B1E80">
          <w:rPr>
            <w:rFonts w:asciiTheme="minorHAnsi" w:eastAsiaTheme="minorEastAsia" w:hAnsiTheme="minorHAnsi"/>
            <w:color w:val="auto"/>
            <w:kern w:val="0"/>
            <w:szCs w:val="22"/>
          </w:rPr>
          <w:tab/>
        </w:r>
        <w:r w:rsidR="006B1E80" w:rsidRPr="00282EE4">
          <w:rPr>
            <w:rStyle w:val="Hyperlink"/>
            <w:rFonts w:cs="Calibri"/>
          </w:rPr>
          <w:t>Store Local copy of outputs into Module Outputs</w:t>
        </w:r>
        <w:r w:rsidR="006B1E80">
          <w:rPr>
            <w:webHidden/>
          </w:rPr>
          <w:tab/>
        </w:r>
        <w:r w:rsidR="006B1E80">
          <w:rPr>
            <w:webHidden/>
          </w:rPr>
          <w:fldChar w:fldCharType="begin"/>
        </w:r>
        <w:r w:rsidR="006B1E80">
          <w:rPr>
            <w:webHidden/>
          </w:rPr>
          <w:instrText xml:space="preserve"> PAGEREF _Toc430945181 \h </w:instrText>
        </w:r>
        <w:r w:rsidR="006B1E80">
          <w:rPr>
            <w:webHidden/>
          </w:rPr>
        </w:r>
        <w:r w:rsidR="006B1E80">
          <w:rPr>
            <w:webHidden/>
          </w:rPr>
          <w:fldChar w:fldCharType="separate"/>
        </w:r>
        <w:r w:rsidR="006B1E80">
          <w:rPr>
            <w:webHidden/>
          </w:rPr>
          <w:t>9</w:t>
        </w:r>
        <w:r w:rsidR="006B1E80">
          <w:rPr>
            <w:webHidden/>
          </w:rPr>
          <w:fldChar w:fldCharType="end"/>
        </w:r>
      </w:hyperlink>
    </w:p>
    <w:p w14:paraId="6A35D65D" w14:textId="77777777" w:rsidR="006B1E80" w:rsidRDefault="00950834">
      <w:pPr>
        <w:pStyle w:val="TOC2"/>
        <w:rPr>
          <w:rFonts w:asciiTheme="minorHAnsi" w:eastAsiaTheme="minorEastAsia" w:hAnsiTheme="minorHAnsi"/>
          <w:color w:val="auto"/>
          <w:kern w:val="0"/>
          <w:szCs w:val="22"/>
        </w:rPr>
      </w:pPr>
      <w:hyperlink w:anchor="_Toc430945182" w:history="1">
        <w:r w:rsidR="006B1E80" w:rsidRPr="00282EE4">
          <w:rPr>
            <w:rStyle w:val="Hyperlink"/>
          </w:rPr>
          <w:t>5.2</w:t>
        </w:r>
        <w:r w:rsidR="006B1E80">
          <w:rPr>
            <w:rFonts w:asciiTheme="minorHAnsi" w:eastAsiaTheme="minorEastAsia" w:hAnsiTheme="minorHAnsi"/>
            <w:color w:val="auto"/>
            <w:kern w:val="0"/>
            <w:szCs w:val="22"/>
          </w:rPr>
          <w:tab/>
        </w:r>
        <w:r w:rsidR="006B1E80" w:rsidRPr="00282EE4">
          <w:rPr>
            <w:rStyle w:val="Hyperlink"/>
          </w:rPr>
          <w:t>Server Runables</w:t>
        </w:r>
        <w:r w:rsidR="006B1E80">
          <w:rPr>
            <w:webHidden/>
          </w:rPr>
          <w:tab/>
        </w:r>
        <w:r w:rsidR="006B1E80">
          <w:rPr>
            <w:webHidden/>
          </w:rPr>
          <w:fldChar w:fldCharType="begin"/>
        </w:r>
        <w:r w:rsidR="006B1E80">
          <w:rPr>
            <w:webHidden/>
          </w:rPr>
          <w:instrText xml:space="preserve"> PAGEREF _Toc430945182 \h </w:instrText>
        </w:r>
        <w:r w:rsidR="006B1E80">
          <w:rPr>
            <w:webHidden/>
          </w:rPr>
        </w:r>
        <w:r w:rsidR="006B1E80">
          <w:rPr>
            <w:webHidden/>
          </w:rPr>
          <w:fldChar w:fldCharType="separate"/>
        </w:r>
        <w:r w:rsidR="006B1E80">
          <w:rPr>
            <w:webHidden/>
          </w:rPr>
          <w:t>9</w:t>
        </w:r>
        <w:r w:rsidR="006B1E80">
          <w:rPr>
            <w:webHidden/>
          </w:rPr>
          <w:fldChar w:fldCharType="end"/>
        </w:r>
      </w:hyperlink>
    </w:p>
    <w:p w14:paraId="2E6DAC0A" w14:textId="77777777" w:rsidR="006B1E80" w:rsidRDefault="00950834">
      <w:pPr>
        <w:pStyle w:val="TOC2"/>
        <w:rPr>
          <w:rFonts w:asciiTheme="minorHAnsi" w:eastAsiaTheme="minorEastAsia" w:hAnsiTheme="minorHAnsi"/>
          <w:color w:val="auto"/>
          <w:kern w:val="0"/>
          <w:szCs w:val="22"/>
        </w:rPr>
      </w:pPr>
      <w:hyperlink w:anchor="_Toc430945183" w:history="1">
        <w:r w:rsidR="006B1E80" w:rsidRPr="00282EE4">
          <w:rPr>
            <w:rStyle w:val="Hyperlink"/>
            <w:rFonts w:cs="Calibri"/>
          </w:rPr>
          <w:t>5.3</w:t>
        </w:r>
        <w:r w:rsidR="006B1E80">
          <w:rPr>
            <w:rFonts w:asciiTheme="minorHAnsi" w:eastAsiaTheme="minorEastAsia" w:hAnsiTheme="minorHAnsi"/>
            <w:color w:val="auto"/>
            <w:kern w:val="0"/>
            <w:szCs w:val="22"/>
          </w:rPr>
          <w:tab/>
        </w:r>
        <w:r w:rsidR="006B1E80" w:rsidRPr="00282EE4">
          <w:rPr>
            <w:rStyle w:val="Hyperlink"/>
            <w:rFonts w:cs="Calibri"/>
          </w:rPr>
          <w:t>Interrupt Functions</w:t>
        </w:r>
        <w:r w:rsidR="006B1E80">
          <w:rPr>
            <w:webHidden/>
          </w:rPr>
          <w:tab/>
        </w:r>
        <w:r w:rsidR="006B1E80">
          <w:rPr>
            <w:webHidden/>
          </w:rPr>
          <w:fldChar w:fldCharType="begin"/>
        </w:r>
        <w:r w:rsidR="006B1E80">
          <w:rPr>
            <w:webHidden/>
          </w:rPr>
          <w:instrText xml:space="preserve"> PAGEREF _Toc430945183 \h </w:instrText>
        </w:r>
        <w:r w:rsidR="006B1E80">
          <w:rPr>
            <w:webHidden/>
          </w:rPr>
        </w:r>
        <w:r w:rsidR="006B1E80">
          <w:rPr>
            <w:webHidden/>
          </w:rPr>
          <w:fldChar w:fldCharType="separate"/>
        </w:r>
        <w:r w:rsidR="006B1E80">
          <w:rPr>
            <w:webHidden/>
          </w:rPr>
          <w:t>9</w:t>
        </w:r>
        <w:r w:rsidR="006B1E80">
          <w:rPr>
            <w:webHidden/>
          </w:rPr>
          <w:fldChar w:fldCharType="end"/>
        </w:r>
      </w:hyperlink>
    </w:p>
    <w:p w14:paraId="406DD7F2" w14:textId="77777777" w:rsidR="006B1E80" w:rsidRDefault="00950834">
      <w:pPr>
        <w:pStyle w:val="TOC2"/>
        <w:rPr>
          <w:rFonts w:asciiTheme="minorHAnsi" w:eastAsiaTheme="minorEastAsia" w:hAnsiTheme="minorHAnsi"/>
          <w:color w:val="auto"/>
          <w:kern w:val="0"/>
          <w:szCs w:val="22"/>
        </w:rPr>
      </w:pPr>
      <w:hyperlink w:anchor="_Toc430945184" w:history="1">
        <w:r w:rsidR="006B1E80" w:rsidRPr="00282EE4">
          <w:rPr>
            <w:rStyle w:val="Hyperlink"/>
            <w:rFonts w:cs="Calibri"/>
          </w:rPr>
          <w:t>5.4</w:t>
        </w:r>
        <w:r w:rsidR="006B1E80">
          <w:rPr>
            <w:rFonts w:asciiTheme="minorHAnsi" w:eastAsiaTheme="minorEastAsia" w:hAnsiTheme="minorHAnsi"/>
            <w:color w:val="auto"/>
            <w:kern w:val="0"/>
            <w:szCs w:val="22"/>
          </w:rPr>
          <w:tab/>
        </w:r>
        <w:r w:rsidR="006B1E80" w:rsidRPr="00282EE4">
          <w:rPr>
            <w:rStyle w:val="Hyperlink"/>
            <w:rFonts w:cs="Calibri"/>
          </w:rPr>
          <w:t>Module Internal (Local) Functions</w:t>
        </w:r>
        <w:r w:rsidR="006B1E80">
          <w:rPr>
            <w:webHidden/>
          </w:rPr>
          <w:tab/>
        </w:r>
        <w:r w:rsidR="006B1E80">
          <w:rPr>
            <w:webHidden/>
          </w:rPr>
          <w:fldChar w:fldCharType="begin"/>
        </w:r>
        <w:r w:rsidR="006B1E80">
          <w:rPr>
            <w:webHidden/>
          </w:rPr>
          <w:instrText xml:space="preserve"> PAGEREF _Toc430945184 \h </w:instrText>
        </w:r>
        <w:r w:rsidR="006B1E80">
          <w:rPr>
            <w:webHidden/>
          </w:rPr>
        </w:r>
        <w:r w:rsidR="006B1E80">
          <w:rPr>
            <w:webHidden/>
          </w:rPr>
          <w:fldChar w:fldCharType="separate"/>
        </w:r>
        <w:r w:rsidR="006B1E80">
          <w:rPr>
            <w:webHidden/>
          </w:rPr>
          <w:t>9</w:t>
        </w:r>
        <w:r w:rsidR="006B1E80">
          <w:rPr>
            <w:webHidden/>
          </w:rPr>
          <w:fldChar w:fldCharType="end"/>
        </w:r>
      </w:hyperlink>
    </w:p>
    <w:p w14:paraId="5102305C" w14:textId="77777777" w:rsidR="006B1E80" w:rsidRDefault="00950834">
      <w:pPr>
        <w:pStyle w:val="TOC2"/>
        <w:rPr>
          <w:rFonts w:asciiTheme="minorHAnsi" w:eastAsiaTheme="minorEastAsia" w:hAnsiTheme="minorHAnsi"/>
          <w:color w:val="auto"/>
          <w:kern w:val="0"/>
          <w:szCs w:val="22"/>
        </w:rPr>
      </w:pPr>
      <w:hyperlink w:anchor="_Toc430945185" w:history="1">
        <w:r w:rsidR="006B1E80" w:rsidRPr="00282EE4">
          <w:rPr>
            <w:rStyle w:val="Hyperlink"/>
            <w:rFonts w:cs="Calibri"/>
          </w:rPr>
          <w:t>5.5</w:t>
        </w:r>
        <w:r w:rsidR="006B1E80">
          <w:rPr>
            <w:rFonts w:asciiTheme="minorHAnsi" w:eastAsiaTheme="minorEastAsia" w:hAnsiTheme="minorHAnsi"/>
            <w:color w:val="auto"/>
            <w:kern w:val="0"/>
            <w:szCs w:val="22"/>
          </w:rPr>
          <w:tab/>
        </w:r>
        <w:r w:rsidR="006B1E80" w:rsidRPr="00282EE4">
          <w:rPr>
            <w:rStyle w:val="Hyperlink"/>
            <w:rFonts w:cs="Calibri"/>
          </w:rPr>
          <w:t>GLOBAL Function/Macro Definitions</w:t>
        </w:r>
        <w:r w:rsidR="006B1E80">
          <w:rPr>
            <w:webHidden/>
          </w:rPr>
          <w:tab/>
        </w:r>
        <w:r w:rsidR="006B1E80">
          <w:rPr>
            <w:webHidden/>
          </w:rPr>
          <w:fldChar w:fldCharType="begin"/>
        </w:r>
        <w:r w:rsidR="006B1E80">
          <w:rPr>
            <w:webHidden/>
          </w:rPr>
          <w:instrText xml:space="preserve"> PAGEREF _Toc430945185 \h </w:instrText>
        </w:r>
        <w:r w:rsidR="006B1E80">
          <w:rPr>
            <w:webHidden/>
          </w:rPr>
        </w:r>
        <w:r w:rsidR="006B1E80">
          <w:rPr>
            <w:webHidden/>
          </w:rPr>
          <w:fldChar w:fldCharType="separate"/>
        </w:r>
        <w:r w:rsidR="006B1E80">
          <w:rPr>
            <w:webHidden/>
          </w:rPr>
          <w:t>9</w:t>
        </w:r>
        <w:r w:rsidR="006B1E80">
          <w:rPr>
            <w:webHidden/>
          </w:rPr>
          <w:fldChar w:fldCharType="end"/>
        </w:r>
      </w:hyperlink>
    </w:p>
    <w:p w14:paraId="5C062445" w14:textId="77777777" w:rsidR="006B1E80" w:rsidRDefault="00950834">
      <w:pPr>
        <w:pStyle w:val="TOC1"/>
        <w:rPr>
          <w:rFonts w:eastAsiaTheme="minorEastAsia"/>
          <w:b w:val="0"/>
          <w:color w:val="auto"/>
          <w:kern w:val="0"/>
          <w:sz w:val="22"/>
          <w:szCs w:val="22"/>
          <w:lang w:val="en-US"/>
        </w:rPr>
      </w:pPr>
      <w:hyperlink w:anchor="_Toc430945186" w:history="1">
        <w:r w:rsidR="006B1E80" w:rsidRPr="00282EE4">
          <w:rPr>
            <w:rStyle w:val="Hyperlink"/>
            <w:rFonts w:ascii="Calibri" w:hAnsi="Calibri" w:cs="Calibri"/>
          </w:rPr>
          <w:t>6</w:t>
        </w:r>
        <w:r w:rsidR="006B1E80">
          <w:rPr>
            <w:rFonts w:eastAsiaTheme="minorEastAsia"/>
            <w:b w:val="0"/>
            <w:color w:val="auto"/>
            <w:kern w:val="0"/>
            <w:sz w:val="22"/>
            <w:szCs w:val="22"/>
            <w:lang w:val="en-US"/>
          </w:rPr>
          <w:tab/>
        </w:r>
        <w:r w:rsidR="006B1E80" w:rsidRPr="00282EE4">
          <w:rPr>
            <w:rStyle w:val="Hyperlink"/>
            <w:rFonts w:ascii="Calibri" w:hAnsi="Calibri"/>
          </w:rPr>
          <w:t>Known</w:t>
        </w:r>
        <w:r w:rsidR="006B1E80" w:rsidRPr="00282EE4">
          <w:rPr>
            <w:rStyle w:val="Hyperlink"/>
            <w:rFonts w:ascii="Calibri" w:hAnsi="Calibri" w:cs="Calibri"/>
          </w:rPr>
          <w:t xml:space="preserve"> Limitations with Design</w:t>
        </w:r>
        <w:r w:rsidR="006B1E80">
          <w:rPr>
            <w:webHidden/>
          </w:rPr>
          <w:tab/>
        </w:r>
        <w:r w:rsidR="006B1E80">
          <w:rPr>
            <w:webHidden/>
          </w:rPr>
          <w:fldChar w:fldCharType="begin"/>
        </w:r>
        <w:r w:rsidR="006B1E80">
          <w:rPr>
            <w:webHidden/>
          </w:rPr>
          <w:instrText xml:space="preserve"> PAGEREF _Toc430945186 \h </w:instrText>
        </w:r>
        <w:r w:rsidR="006B1E80">
          <w:rPr>
            <w:webHidden/>
          </w:rPr>
        </w:r>
        <w:r w:rsidR="006B1E80">
          <w:rPr>
            <w:webHidden/>
          </w:rPr>
          <w:fldChar w:fldCharType="separate"/>
        </w:r>
        <w:r w:rsidR="006B1E80">
          <w:rPr>
            <w:webHidden/>
          </w:rPr>
          <w:t>10</w:t>
        </w:r>
        <w:r w:rsidR="006B1E80">
          <w:rPr>
            <w:webHidden/>
          </w:rPr>
          <w:fldChar w:fldCharType="end"/>
        </w:r>
      </w:hyperlink>
    </w:p>
    <w:p w14:paraId="72AA45A7" w14:textId="77777777" w:rsidR="006B1E80" w:rsidRDefault="00950834">
      <w:pPr>
        <w:pStyle w:val="TOC1"/>
        <w:rPr>
          <w:rFonts w:eastAsiaTheme="minorEastAsia"/>
          <w:b w:val="0"/>
          <w:color w:val="auto"/>
          <w:kern w:val="0"/>
          <w:sz w:val="22"/>
          <w:szCs w:val="22"/>
          <w:lang w:val="en-US"/>
        </w:rPr>
      </w:pPr>
      <w:hyperlink w:anchor="_Toc430945187" w:history="1">
        <w:r w:rsidR="006B1E80" w:rsidRPr="00282EE4">
          <w:rPr>
            <w:rStyle w:val="Hyperlink"/>
            <w:rFonts w:ascii="Calibri" w:hAnsi="Calibri" w:cs="Calibri"/>
          </w:rPr>
          <w:t>7</w:t>
        </w:r>
        <w:r w:rsidR="006B1E80">
          <w:rPr>
            <w:rFonts w:eastAsiaTheme="minorEastAsia"/>
            <w:b w:val="0"/>
            <w:color w:val="auto"/>
            <w:kern w:val="0"/>
            <w:sz w:val="22"/>
            <w:szCs w:val="22"/>
            <w:lang w:val="en-US"/>
          </w:rPr>
          <w:tab/>
        </w:r>
        <w:r w:rsidR="006B1E80" w:rsidRPr="00282EE4">
          <w:rPr>
            <w:rStyle w:val="Hyperlink"/>
            <w:rFonts w:ascii="Calibri" w:hAnsi="Calibri" w:cs="Calibri"/>
          </w:rPr>
          <w:t>UNIT TEST CONSIDERATION</w:t>
        </w:r>
        <w:r w:rsidR="006B1E80">
          <w:rPr>
            <w:webHidden/>
          </w:rPr>
          <w:tab/>
        </w:r>
        <w:r w:rsidR="006B1E80">
          <w:rPr>
            <w:webHidden/>
          </w:rPr>
          <w:fldChar w:fldCharType="begin"/>
        </w:r>
        <w:r w:rsidR="006B1E80">
          <w:rPr>
            <w:webHidden/>
          </w:rPr>
          <w:instrText xml:space="preserve"> PAGEREF _Toc430945187 \h </w:instrText>
        </w:r>
        <w:r w:rsidR="006B1E80">
          <w:rPr>
            <w:webHidden/>
          </w:rPr>
        </w:r>
        <w:r w:rsidR="006B1E80">
          <w:rPr>
            <w:webHidden/>
          </w:rPr>
          <w:fldChar w:fldCharType="separate"/>
        </w:r>
        <w:r w:rsidR="006B1E80">
          <w:rPr>
            <w:webHidden/>
          </w:rPr>
          <w:t>11</w:t>
        </w:r>
        <w:r w:rsidR="006B1E80">
          <w:rPr>
            <w:webHidden/>
          </w:rPr>
          <w:fldChar w:fldCharType="end"/>
        </w:r>
      </w:hyperlink>
    </w:p>
    <w:p w14:paraId="093F08AA" w14:textId="77777777" w:rsidR="006B1E80" w:rsidRDefault="00950834">
      <w:pPr>
        <w:pStyle w:val="TOC1"/>
        <w:tabs>
          <w:tab w:val="left" w:pos="1400"/>
        </w:tabs>
        <w:rPr>
          <w:rFonts w:eastAsiaTheme="minorEastAsia"/>
          <w:b w:val="0"/>
          <w:color w:val="auto"/>
          <w:kern w:val="0"/>
          <w:sz w:val="22"/>
          <w:szCs w:val="22"/>
          <w:lang w:val="en-US"/>
        </w:rPr>
      </w:pPr>
      <w:hyperlink w:anchor="_Toc430945188" w:history="1">
        <w:r w:rsidR="006B1E80" w:rsidRPr="00282EE4">
          <w:rPr>
            <w:rStyle w:val="Hyperlink"/>
          </w:rPr>
          <w:t>Appendix A</w:t>
        </w:r>
        <w:r w:rsidR="006B1E80">
          <w:rPr>
            <w:rFonts w:eastAsiaTheme="minorEastAsia"/>
            <w:b w:val="0"/>
            <w:color w:val="auto"/>
            <w:kern w:val="0"/>
            <w:sz w:val="22"/>
            <w:szCs w:val="22"/>
            <w:lang w:val="en-US"/>
          </w:rPr>
          <w:tab/>
        </w:r>
        <w:r w:rsidR="006B1E80" w:rsidRPr="00282EE4">
          <w:rPr>
            <w:rStyle w:val="Hyperlink"/>
          </w:rPr>
          <w:t>Abbreviations and Acronyms</w:t>
        </w:r>
        <w:r w:rsidR="006B1E80">
          <w:rPr>
            <w:webHidden/>
          </w:rPr>
          <w:tab/>
        </w:r>
        <w:r w:rsidR="006B1E80">
          <w:rPr>
            <w:webHidden/>
          </w:rPr>
          <w:fldChar w:fldCharType="begin"/>
        </w:r>
        <w:r w:rsidR="006B1E80">
          <w:rPr>
            <w:webHidden/>
          </w:rPr>
          <w:instrText xml:space="preserve"> PAGEREF _Toc430945188 \h </w:instrText>
        </w:r>
        <w:r w:rsidR="006B1E80">
          <w:rPr>
            <w:webHidden/>
          </w:rPr>
        </w:r>
        <w:r w:rsidR="006B1E80">
          <w:rPr>
            <w:webHidden/>
          </w:rPr>
          <w:fldChar w:fldCharType="separate"/>
        </w:r>
        <w:r w:rsidR="006B1E80">
          <w:rPr>
            <w:webHidden/>
          </w:rPr>
          <w:t>12</w:t>
        </w:r>
        <w:r w:rsidR="006B1E80">
          <w:rPr>
            <w:webHidden/>
          </w:rPr>
          <w:fldChar w:fldCharType="end"/>
        </w:r>
      </w:hyperlink>
    </w:p>
    <w:p w14:paraId="523C11F0" w14:textId="77777777" w:rsidR="006B1E80" w:rsidRDefault="00950834">
      <w:pPr>
        <w:pStyle w:val="TOC1"/>
        <w:tabs>
          <w:tab w:val="left" w:pos="1400"/>
        </w:tabs>
        <w:rPr>
          <w:rFonts w:eastAsiaTheme="minorEastAsia"/>
          <w:b w:val="0"/>
          <w:color w:val="auto"/>
          <w:kern w:val="0"/>
          <w:sz w:val="22"/>
          <w:szCs w:val="22"/>
          <w:lang w:val="en-US"/>
        </w:rPr>
      </w:pPr>
      <w:hyperlink w:anchor="_Toc430945189" w:history="1">
        <w:r w:rsidR="006B1E80" w:rsidRPr="00282EE4">
          <w:rPr>
            <w:rStyle w:val="Hyperlink"/>
          </w:rPr>
          <w:t>Appendix B</w:t>
        </w:r>
        <w:r w:rsidR="006B1E80">
          <w:rPr>
            <w:rFonts w:eastAsiaTheme="minorEastAsia"/>
            <w:b w:val="0"/>
            <w:color w:val="auto"/>
            <w:kern w:val="0"/>
            <w:sz w:val="22"/>
            <w:szCs w:val="22"/>
            <w:lang w:val="en-US"/>
          </w:rPr>
          <w:tab/>
        </w:r>
        <w:r w:rsidR="006B1E80" w:rsidRPr="00282EE4">
          <w:rPr>
            <w:rStyle w:val="Hyperlink"/>
          </w:rPr>
          <w:t>Glossary</w:t>
        </w:r>
        <w:r w:rsidR="006B1E80">
          <w:rPr>
            <w:webHidden/>
          </w:rPr>
          <w:tab/>
        </w:r>
        <w:r w:rsidR="006B1E80">
          <w:rPr>
            <w:webHidden/>
          </w:rPr>
          <w:fldChar w:fldCharType="begin"/>
        </w:r>
        <w:r w:rsidR="006B1E80">
          <w:rPr>
            <w:webHidden/>
          </w:rPr>
          <w:instrText xml:space="preserve"> PAGEREF _Toc430945189 \h </w:instrText>
        </w:r>
        <w:r w:rsidR="006B1E80">
          <w:rPr>
            <w:webHidden/>
          </w:rPr>
        </w:r>
        <w:r w:rsidR="006B1E80">
          <w:rPr>
            <w:webHidden/>
          </w:rPr>
          <w:fldChar w:fldCharType="separate"/>
        </w:r>
        <w:r w:rsidR="006B1E80">
          <w:rPr>
            <w:webHidden/>
          </w:rPr>
          <w:t>13</w:t>
        </w:r>
        <w:r w:rsidR="006B1E80">
          <w:rPr>
            <w:webHidden/>
          </w:rPr>
          <w:fldChar w:fldCharType="end"/>
        </w:r>
      </w:hyperlink>
    </w:p>
    <w:p w14:paraId="6588F628" w14:textId="77777777" w:rsidR="006B1E80" w:rsidRDefault="00950834">
      <w:pPr>
        <w:pStyle w:val="TOC1"/>
        <w:tabs>
          <w:tab w:val="left" w:pos="1400"/>
        </w:tabs>
        <w:rPr>
          <w:rFonts w:eastAsiaTheme="minorEastAsia"/>
          <w:b w:val="0"/>
          <w:color w:val="auto"/>
          <w:kern w:val="0"/>
          <w:sz w:val="22"/>
          <w:szCs w:val="22"/>
          <w:lang w:val="en-US"/>
        </w:rPr>
      </w:pPr>
      <w:hyperlink w:anchor="_Toc430945190" w:history="1">
        <w:r w:rsidR="006B1E80" w:rsidRPr="00282EE4">
          <w:rPr>
            <w:rStyle w:val="Hyperlink"/>
          </w:rPr>
          <w:t>Appendix C</w:t>
        </w:r>
        <w:r w:rsidR="006B1E80">
          <w:rPr>
            <w:rFonts w:eastAsiaTheme="minorEastAsia"/>
            <w:b w:val="0"/>
            <w:color w:val="auto"/>
            <w:kern w:val="0"/>
            <w:sz w:val="22"/>
            <w:szCs w:val="22"/>
            <w:lang w:val="en-US"/>
          </w:rPr>
          <w:tab/>
        </w:r>
        <w:r w:rsidR="006B1E80" w:rsidRPr="00282EE4">
          <w:rPr>
            <w:rStyle w:val="Hyperlink"/>
          </w:rPr>
          <w:t>References</w:t>
        </w:r>
        <w:r w:rsidR="006B1E80">
          <w:rPr>
            <w:webHidden/>
          </w:rPr>
          <w:tab/>
        </w:r>
        <w:r w:rsidR="006B1E80">
          <w:rPr>
            <w:webHidden/>
          </w:rPr>
          <w:fldChar w:fldCharType="begin"/>
        </w:r>
        <w:r w:rsidR="006B1E80">
          <w:rPr>
            <w:webHidden/>
          </w:rPr>
          <w:instrText xml:space="preserve"> PAGEREF _Toc430945190 \h </w:instrText>
        </w:r>
        <w:r w:rsidR="006B1E80">
          <w:rPr>
            <w:webHidden/>
          </w:rPr>
        </w:r>
        <w:r w:rsidR="006B1E80">
          <w:rPr>
            <w:webHidden/>
          </w:rPr>
          <w:fldChar w:fldCharType="separate"/>
        </w:r>
        <w:r w:rsidR="006B1E80">
          <w:rPr>
            <w:webHidden/>
          </w:rPr>
          <w:t>14</w:t>
        </w:r>
        <w:r w:rsidR="006B1E80">
          <w:rPr>
            <w:webHidden/>
          </w:rPr>
          <w:fldChar w:fldCharType="end"/>
        </w:r>
      </w:hyperlink>
    </w:p>
    <w:p w14:paraId="525851CB" w14:textId="77777777" w:rsidR="00707BA6" w:rsidRPr="00A158C7" w:rsidRDefault="00E16D14" w:rsidP="00E16D14">
      <w:pPr>
        <w:jc w:val="center"/>
      </w:pPr>
      <w:r>
        <w:rPr>
          <w:caps/>
        </w:rPr>
        <w:lastRenderedPageBreak/>
        <w:fldChar w:fldCharType="end"/>
      </w:r>
    </w:p>
    <w:p w14:paraId="2146BCDA" w14:textId="77777777" w:rsidR="00B81C1B" w:rsidRPr="00A158C7" w:rsidRDefault="00FE5DF5" w:rsidP="00B0024F">
      <w:pPr>
        <w:pStyle w:val="Heading1"/>
      </w:pPr>
      <w:bookmarkStart w:id="13" w:name="_Toc430945160"/>
      <w:r w:rsidRPr="00A158C7">
        <w:lastRenderedPageBreak/>
        <w:t>Introduction</w:t>
      </w:r>
      <w:bookmarkEnd w:id="13"/>
    </w:p>
    <w:p w14:paraId="31C7C473" w14:textId="77777777" w:rsidR="00063A7A" w:rsidRPr="00A158C7" w:rsidRDefault="00FE5DF5" w:rsidP="000B37D5">
      <w:pPr>
        <w:pStyle w:val="Heading2"/>
      </w:pPr>
      <w:bookmarkStart w:id="14" w:name="_Toc430945161"/>
      <w:r w:rsidRPr="00A158C7">
        <w:t>Purpose</w:t>
      </w:r>
      <w:bookmarkEnd w:id="14"/>
    </w:p>
    <w:p w14:paraId="57C82DAB" w14:textId="77777777" w:rsidR="00DC0959" w:rsidRPr="00A158C7" w:rsidRDefault="00DC0959" w:rsidP="00DC0959">
      <w:pPr>
        <w:rPr>
          <w:lang w:bidi="ar-SA"/>
        </w:rPr>
      </w:pPr>
    </w:p>
    <w:p w14:paraId="358CD44F" w14:textId="77777777" w:rsidR="00AE0435" w:rsidRPr="00A158C7" w:rsidRDefault="00FE5DF5" w:rsidP="000B37D5">
      <w:pPr>
        <w:pStyle w:val="Heading2"/>
      </w:pPr>
      <w:bookmarkStart w:id="15" w:name="_Toc430945162"/>
      <w:r w:rsidRPr="00A158C7">
        <w:t>Scope</w:t>
      </w:r>
      <w:bookmarkEnd w:id="15"/>
    </w:p>
    <w:p w14:paraId="76B9B6B5" w14:textId="77777777" w:rsidR="00DC0959" w:rsidRPr="008C412D" w:rsidRDefault="00DC0959" w:rsidP="00401A9E">
      <w:pPr>
        <w:keepNext/>
        <w:ind w:left="720"/>
        <w:jc w:val="both"/>
        <w:rPr>
          <w:rFonts w:cs="Calibri"/>
        </w:rPr>
      </w:pPr>
    </w:p>
    <w:p w14:paraId="4DA3400E" w14:textId="77777777" w:rsidR="00F95E33" w:rsidRPr="00A158C7" w:rsidRDefault="00F95E33" w:rsidP="00E16D14"/>
    <w:p w14:paraId="0ADD2E22" w14:textId="77777777" w:rsidR="00312179" w:rsidRDefault="000A5AA5" w:rsidP="000A5AA5">
      <w:pPr>
        <w:pStyle w:val="Heading1"/>
      </w:pPr>
      <w:bookmarkStart w:id="16" w:name="_Toc406065228"/>
      <w:bookmarkStart w:id="17" w:name="_Toc430945163"/>
      <w:bookmarkEnd w:id="5"/>
      <w:bookmarkEnd w:id="6"/>
      <w:bookmarkEnd w:id="7"/>
      <w:bookmarkEnd w:id="8"/>
      <w:bookmarkEnd w:id="9"/>
      <w:proofErr w:type="spellStart"/>
      <w:r w:rsidRPr="000A5AA5">
        <w:lastRenderedPageBreak/>
        <w:t>TEstimn</w:t>
      </w:r>
      <w:proofErr w:type="spellEnd"/>
      <w:r w:rsidR="00D229A6">
        <w:t xml:space="preserve"> </w:t>
      </w:r>
      <w:r w:rsidR="00D229A6" w:rsidRPr="00AA38E8">
        <w:t>High-Level Description</w:t>
      </w:r>
      <w:bookmarkEnd w:id="16"/>
      <w:bookmarkEnd w:id="17"/>
    </w:p>
    <w:p w14:paraId="623F880B" w14:textId="77777777" w:rsidR="00E379A5" w:rsidRPr="00E379A5" w:rsidRDefault="00E379A5" w:rsidP="00E379A5">
      <w:pPr>
        <w:rPr>
          <w:lang w:bidi="ar-SA"/>
        </w:rPr>
      </w:pPr>
      <w:r>
        <w:rPr>
          <w:lang w:bidi="ar-SA"/>
        </w:rPr>
        <w:t>Refer to FDD</w:t>
      </w:r>
    </w:p>
    <w:p w14:paraId="3A5308F4" w14:textId="77777777" w:rsidR="00D229A6" w:rsidRPr="002D6391" w:rsidRDefault="00D229A6" w:rsidP="00D229A6">
      <w:pPr>
        <w:rPr>
          <w:rFonts w:cs="Calibri"/>
          <w:i/>
        </w:rPr>
      </w:pPr>
    </w:p>
    <w:p w14:paraId="1E8B5541" w14:textId="77777777" w:rsidR="00D229A6" w:rsidRDefault="00D229A6" w:rsidP="00D229A6">
      <w:pPr>
        <w:rPr>
          <w:rFonts w:cs="Calibri"/>
          <w:i/>
        </w:rPr>
      </w:pPr>
    </w:p>
    <w:p w14:paraId="62526592" w14:textId="77777777" w:rsidR="00D229A6" w:rsidRDefault="00D229A6" w:rsidP="00D229A6">
      <w:pPr>
        <w:rPr>
          <w:rFonts w:cs="Calibri"/>
          <w:i/>
        </w:rPr>
      </w:pPr>
    </w:p>
    <w:p w14:paraId="0E0F6C68" w14:textId="77777777" w:rsidR="00D229A6" w:rsidRPr="00AA38E8" w:rsidRDefault="00D229A6" w:rsidP="00D229A6">
      <w:pPr>
        <w:pStyle w:val="Heading1"/>
        <w:ind w:left="562" w:hanging="562"/>
        <w:rPr>
          <w:rFonts w:ascii="Calibri" w:hAnsi="Calibri" w:cs="Calibri"/>
        </w:rPr>
      </w:pPr>
      <w:bookmarkStart w:id="18" w:name="_Toc406065229"/>
      <w:bookmarkStart w:id="19" w:name="_Toc430945164"/>
      <w:r w:rsidRPr="00AA38E8">
        <w:rPr>
          <w:rFonts w:ascii="Calibri" w:hAnsi="Calibri" w:cs="Calibri"/>
        </w:rPr>
        <w:lastRenderedPageBreak/>
        <w:t>Design details of software module</w:t>
      </w:r>
      <w:bookmarkEnd w:id="18"/>
      <w:bookmarkEnd w:id="19"/>
    </w:p>
    <w:p w14:paraId="00BE8782" w14:textId="77777777" w:rsidR="00D229A6" w:rsidRPr="00AA38E8" w:rsidRDefault="00D229A6" w:rsidP="001F01F0">
      <w:pPr>
        <w:pStyle w:val="Heading2"/>
      </w:pPr>
      <w:bookmarkStart w:id="20" w:name="_Toc406065230"/>
      <w:bookmarkStart w:id="21" w:name="_Toc430945165"/>
      <w:r w:rsidRPr="00D229A6">
        <w:t>Graphical</w:t>
      </w:r>
      <w:r>
        <w:t xml:space="preserve"> representation of </w:t>
      </w:r>
      <w:bookmarkEnd w:id="20"/>
      <w:proofErr w:type="spellStart"/>
      <w:r w:rsidR="0012696E">
        <w:rPr>
          <w:rFonts w:ascii="Calibri" w:hAnsi="Calibri" w:cs="Calibri"/>
        </w:rPr>
        <w:t>TEstimn</w:t>
      </w:r>
      <w:bookmarkEnd w:id="21"/>
      <w:proofErr w:type="spellEnd"/>
    </w:p>
    <w:p w14:paraId="286142C5" w14:textId="1D894D2D" w:rsidR="00D229A6" w:rsidRDefault="00D229A6" w:rsidP="00D229A6">
      <w:pPr>
        <w:rPr>
          <w:rFonts w:cs="Calibri"/>
          <w:i/>
        </w:rPr>
      </w:pPr>
      <w:r>
        <w:rPr>
          <w:rFonts w:cs="Calibri"/>
          <w:i/>
        </w:rPr>
        <w:t xml:space="preserve"> </w:t>
      </w:r>
      <w:r w:rsidR="00043D33">
        <w:rPr>
          <w:noProof/>
        </w:rPr>
        <w:drawing>
          <wp:inline distT="0" distB="0" distL="0" distR="0" wp14:anchorId="2A9A9622" wp14:editId="077E5C90">
            <wp:extent cx="2502133" cy="589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778" cy="5898841"/>
                    </a:xfrm>
                    <a:prstGeom prst="rect">
                      <a:avLst/>
                    </a:prstGeom>
                  </pic:spPr>
                </pic:pic>
              </a:graphicData>
            </a:graphic>
          </wp:inline>
        </w:drawing>
      </w:r>
    </w:p>
    <w:p w14:paraId="364B506B" w14:textId="77777777" w:rsidR="00D229A6" w:rsidRPr="002D6391" w:rsidRDefault="00D229A6" w:rsidP="00D229A6">
      <w:pPr>
        <w:pStyle w:val="Heading2"/>
        <w:rPr>
          <w:rFonts w:ascii="Calibri" w:hAnsi="Calibri" w:cs="Calibri"/>
        </w:rPr>
      </w:pPr>
      <w:bookmarkStart w:id="22" w:name="_Toc406065231"/>
      <w:bookmarkStart w:id="23" w:name="_Toc430945166"/>
      <w:r w:rsidRPr="002D6391">
        <w:rPr>
          <w:rFonts w:ascii="Calibri" w:hAnsi="Calibri" w:cs="Calibri"/>
        </w:rPr>
        <w:t>Data Flow Diagram</w:t>
      </w:r>
      <w:bookmarkEnd w:id="22"/>
      <w:bookmarkEnd w:id="23"/>
    </w:p>
    <w:p w14:paraId="0258D77A" w14:textId="77777777" w:rsidR="00D229A6" w:rsidRPr="002B094F" w:rsidRDefault="00C3002A" w:rsidP="00D229A6">
      <w:pPr>
        <w:rPr>
          <w:rFonts w:cs="Calibri"/>
        </w:rPr>
      </w:pPr>
      <w:r>
        <w:rPr>
          <w:rFonts w:cs="Calibri"/>
        </w:rPr>
        <w:t>Refer FDD</w:t>
      </w:r>
    </w:p>
    <w:p w14:paraId="254F20C3" w14:textId="77777777" w:rsidR="00D229A6" w:rsidRPr="002D6391" w:rsidRDefault="00AC4CD8" w:rsidP="00387BF4">
      <w:pPr>
        <w:pStyle w:val="Heading3"/>
        <w:tabs>
          <w:tab w:val="clear" w:pos="1017"/>
        </w:tabs>
        <w:ind w:left="562" w:hanging="562"/>
        <w:rPr>
          <w:rFonts w:ascii="Calibri" w:hAnsi="Calibri" w:cs="Calibri"/>
        </w:rPr>
      </w:pPr>
      <w:bookmarkStart w:id="24" w:name="_Toc375924736"/>
      <w:bookmarkStart w:id="25" w:name="_Toc406065232"/>
      <w:bookmarkStart w:id="26" w:name="_Toc43094516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4"/>
      <w:bookmarkEnd w:id="25"/>
      <w:bookmarkEnd w:id="26"/>
    </w:p>
    <w:p w14:paraId="67A8B095" w14:textId="77777777" w:rsidR="00D229A6" w:rsidRPr="002B094F" w:rsidRDefault="00D229A6" w:rsidP="00D229A6">
      <w:pPr>
        <w:rPr>
          <w:lang w:bidi="ar-SA"/>
        </w:rPr>
      </w:pPr>
    </w:p>
    <w:p w14:paraId="4D8B2982" w14:textId="77777777" w:rsidR="00D229A6" w:rsidRPr="00A32585" w:rsidRDefault="00AC4CD8" w:rsidP="00D229A6">
      <w:pPr>
        <w:pStyle w:val="Heading3"/>
        <w:ind w:left="562" w:hanging="562"/>
        <w:rPr>
          <w:rFonts w:ascii="Calibri" w:hAnsi="Calibri" w:cs="Calibri"/>
        </w:rPr>
      </w:pPr>
      <w:bookmarkStart w:id="27" w:name="_Toc375924737"/>
      <w:bookmarkStart w:id="28" w:name="_Toc406065233"/>
      <w:bookmarkStart w:id="29" w:name="_Toc430945168"/>
      <w:r>
        <w:rPr>
          <w:rFonts w:ascii="Calibri" w:hAnsi="Calibri"/>
        </w:rPr>
        <w:lastRenderedPageBreak/>
        <w:t>Function</w:t>
      </w:r>
      <w:r w:rsidRPr="00231F0B">
        <w:rPr>
          <w:rFonts w:ascii="Calibri" w:hAnsi="Calibri"/>
        </w:rPr>
        <w:t xml:space="preserve"> </w:t>
      </w:r>
      <w:r w:rsidR="00D229A6" w:rsidRPr="00A32585">
        <w:rPr>
          <w:rFonts w:ascii="Calibri" w:hAnsi="Calibri" w:cs="Calibri"/>
        </w:rPr>
        <w:t>level DFD</w:t>
      </w:r>
      <w:bookmarkEnd w:id="27"/>
      <w:bookmarkEnd w:id="28"/>
      <w:bookmarkEnd w:id="29"/>
    </w:p>
    <w:p w14:paraId="6EC430D9" w14:textId="77777777" w:rsidR="002B094F" w:rsidRDefault="002B094F" w:rsidP="002B094F">
      <w:pPr>
        <w:rPr>
          <w:lang w:bidi="ar-SA"/>
        </w:rPr>
      </w:pPr>
    </w:p>
    <w:p w14:paraId="7792DFC0" w14:textId="77777777" w:rsidR="002B094F" w:rsidRPr="00AC4CD8" w:rsidRDefault="002B094F" w:rsidP="00AC4CD8">
      <w:pPr>
        <w:pStyle w:val="Heading1"/>
        <w:ind w:left="562" w:hanging="562"/>
        <w:rPr>
          <w:rFonts w:ascii="Calibri" w:hAnsi="Calibri" w:cs="Calibri"/>
        </w:rPr>
      </w:pPr>
      <w:bookmarkStart w:id="30" w:name="_Toc338170479"/>
      <w:bookmarkStart w:id="31" w:name="_Toc375678228"/>
      <w:bookmarkStart w:id="32" w:name="_Toc418080062"/>
      <w:bookmarkStart w:id="33" w:name="_Toc421709912"/>
      <w:bookmarkStart w:id="34" w:name="_Toc430945169"/>
      <w:r w:rsidRPr="00AC4CD8">
        <w:rPr>
          <w:rFonts w:ascii="Calibri" w:hAnsi="Calibri" w:cs="Calibri"/>
        </w:rPr>
        <w:lastRenderedPageBreak/>
        <w:t>Constant Data Dictionary</w:t>
      </w:r>
      <w:bookmarkEnd w:id="30"/>
      <w:bookmarkEnd w:id="31"/>
      <w:bookmarkEnd w:id="32"/>
      <w:bookmarkEnd w:id="33"/>
      <w:bookmarkEnd w:id="34"/>
    </w:p>
    <w:p w14:paraId="589ED0BE" w14:textId="77777777" w:rsidR="00AC4CD8" w:rsidRPr="00DA5500" w:rsidRDefault="00AC4CD8" w:rsidP="00AC4CD8">
      <w:pPr>
        <w:pStyle w:val="Heading2"/>
        <w:spacing w:after="60"/>
        <w:rPr>
          <w:rFonts w:ascii="Calibri" w:hAnsi="Calibri"/>
        </w:rPr>
      </w:pPr>
      <w:bookmarkStart w:id="35" w:name="_Toc421011506"/>
      <w:bookmarkStart w:id="36" w:name="_Toc421786527"/>
      <w:bookmarkStart w:id="37" w:name="_Toc430945170"/>
      <w:bookmarkStart w:id="38" w:name="_Toc418080064"/>
      <w:r w:rsidRPr="00DA5500">
        <w:rPr>
          <w:rFonts w:ascii="Calibri" w:hAnsi="Calibri"/>
        </w:rPr>
        <w:t>Program (fixed) Constants</w:t>
      </w:r>
      <w:bookmarkEnd w:id="35"/>
      <w:bookmarkEnd w:id="36"/>
      <w:bookmarkEnd w:id="37"/>
    </w:p>
    <w:p w14:paraId="5FBAFCF0" w14:textId="77777777" w:rsidR="00AC4CD8" w:rsidRDefault="00AC4CD8" w:rsidP="00AC4CD8">
      <w:pPr>
        <w:pStyle w:val="Heading3"/>
        <w:tabs>
          <w:tab w:val="clear" w:pos="1017"/>
          <w:tab w:val="num" w:pos="567"/>
        </w:tabs>
        <w:ind w:left="567"/>
        <w:rPr>
          <w:rFonts w:ascii="Calibri" w:hAnsi="Calibri"/>
        </w:rPr>
      </w:pPr>
      <w:bookmarkStart w:id="39" w:name="_Toc430945171"/>
      <w:bookmarkEnd w:id="38"/>
      <w:r w:rsidRPr="00DA5500">
        <w:rPr>
          <w:rFonts w:ascii="Calibri" w:hAnsi="Calibri"/>
        </w:rPr>
        <w:t>Embedded Constants</w:t>
      </w:r>
      <w:bookmarkEnd w:id="39"/>
    </w:p>
    <w:p w14:paraId="23865CF4" w14:textId="77777777" w:rsidR="000A5AA5" w:rsidRPr="000A5AA5" w:rsidRDefault="000A5AA5" w:rsidP="000A5AA5">
      <w:pPr>
        <w:rPr>
          <w:lang w:bidi="ar-SA"/>
        </w:rPr>
      </w:pPr>
      <w:r>
        <w:rPr>
          <w:lang w:bidi="ar-SA"/>
        </w:rPr>
        <w:t>Refer .m file</w:t>
      </w:r>
    </w:p>
    <w:p w14:paraId="74A8C757"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14:paraId="5002C61D" w14:textId="77777777" w:rsidR="007B71B1" w:rsidRPr="007B71B1" w:rsidRDefault="007B71B1">
      <w:pPr>
        <w:pStyle w:val="BodyText3"/>
        <w:spacing w:after="0"/>
        <w:rPr>
          <w:ins w:id="40" w:author="Shawn Penning" w:date="2018-04-06T12:45:00Z"/>
          <w:rFonts w:cs="Calibri"/>
          <w:sz w:val="20"/>
          <w:szCs w:val="20"/>
        </w:rPr>
        <w:pPrChange w:id="41" w:author="Shawn Penning" w:date="2018-04-06T12:46:00Z">
          <w:pPr>
            <w:pStyle w:val="BodyText3"/>
          </w:pPr>
        </w:pPrChange>
      </w:pPr>
      <w:ins w:id="42" w:author="Shawn Penning" w:date="2018-04-06T12:45:00Z">
        <w:r w:rsidRPr="007B71B1">
          <w:rPr>
            <w:rFonts w:cs="Calibri"/>
            <w:sz w:val="20"/>
            <w:szCs w:val="20"/>
          </w:rPr>
          <w:t>#define TESTIMNASSIMECHTHILIM_DEGCGRD_F32</w:t>
        </w:r>
        <w:r w:rsidRPr="007B71B1">
          <w:rPr>
            <w:rFonts w:cs="Calibri"/>
            <w:sz w:val="20"/>
            <w:szCs w:val="20"/>
          </w:rPr>
          <w:tab/>
          <w:t>150.0F</w:t>
        </w:r>
      </w:ins>
    </w:p>
    <w:p w14:paraId="157721E0" w14:textId="77777777" w:rsidR="007B71B1" w:rsidRPr="007B71B1" w:rsidRDefault="007B71B1">
      <w:pPr>
        <w:pStyle w:val="BodyText3"/>
        <w:spacing w:after="0"/>
        <w:rPr>
          <w:ins w:id="43" w:author="Shawn Penning" w:date="2018-04-06T12:45:00Z"/>
          <w:rFonts w:cs="Calibri"/>
          <w:sz w:val="20"/>
          <w:szCs w:val="20"/>
        </w:rPr>
        <w:pPrChange w:id="44" w:author="Shawn Penning" w:date="2018-04-06T12:46:00Z">
          <w:pPr>
            <w:pStyle w:val="BodyText3"/>
          </w:pPr>
        </w:pPrChange>
      </w:pPr>
      <w:ins w:id="45" w:author="Shawn Penning" w:date="2018-04-06T12:45:00Z">
        <w:r w:rsidRPr="007B71B1">
          <w:rPr>
            <w:rFonts w:cs="Calibri"/>
            <w:sz w:val="20"/>
            <w:szCs w:val="20"/>
          </w:rPr>
          <w:t>#define TESTIMNASSIMECHTLOLIM_DEGCGRD_F32</w:t>
        </w:r>
        <w:r w:rsidRPr="007B71B1">
          <w:rPr>
            <w:rFonts w:cs="Calibri"/>
            <w:sz w:val="20"/>
            <w:szCs w:val="20"/>
          </w:rPr>
          <w:tab/>
          <w:t>(-50.0F)</w:t>
        </w:r>
      </w:ins>
    </w:p>
    <w:p w14:paraId="165B51F7" w14:textId="77777777" w:rsidR="007B71B1" w:rsidRPr="007B71B1" w:rsidRDefault="007B71B1">
      <w:pPr>
        <w:pStyle w:val="BodyText3"/>
        <w:spacing w:after="0"/>
        <w:rPr>
          <w:ins w:id="46" w:author="Shawn Penning" w:date="2018-04-06T12:45:00Z"/>
          <w:rFonts w:cs="Calibri"/>
          <w:sz w:val="20"/>
          <w:szCs w:val="20"/>
        </w:rPr>
        <w:pPrChange w:id="47" w:author="Shawn Penning" w:date="2018-04-06T12:46:00Z">
          <w:pPr>
            <w:pStyle w:val="BodyText3"/>
          </w:pPr>
        </w:pPrChange>
      </w:pPr>
      <w:ins w:id="48" w:author="Shawn Penning" w:date="2018-04-06T12:45:00Z">
        <w:r w:rsidRPr="007B71B1">
          <w:rPr>
            <w:rFonts w:cs="Calibri"/>
            <w:sz w:val="20"/>
            <w:szCs w:val="20"/>
          </w:rPr>
          <w:t>#define TESTIMNFETTHILIM_DEGCGRD_F32</w:t>
        </w:r>
        <w:r w:rsidRPr="007B71B1">
          <w:rPr>
            <w:rFonts w:cs="Calibri"/>
            <w:sz w:val="20"/>
            <w:szCs w:val="20"/>
          </w:rPr>
          <w:tab/>
        </w:r>
        <w:r w:rsidRPr="007B71B1">
          <w:rPr>
            <w:rFonts w:cs="Calibri"/>
            <w:sz w:val="20"/>
            <w:szCs w:val="20"/>
          </w:rPr>
          <w:tab/>
          <w:t>200.0F</w:t>
        </w:r>
      </w:ins>
    </w:p>
    <w:p w14:paraId="48641E10" w14:textId="77777777" w:rsidR="007B71B1" w:rsidRPr="007B71B1" w:rsidRDefault="007B71B1">
      <w:pPr>
        <w:pStyle w:val="BodyText3"/>
        <w:spacing w:after="0"/>
        <w:rPr>
          <w:ins w:id="49" w:author="Shawn Penning" w:date="2018-04-06T12:45:00Z"/>
          <w:rFonts w:cs="Calibri"/>
          <w:sz w:val="20"/>
          <w:szCs w:val="20"/>
        </w:rPr>
        <w:pPrChange w:id="50" w:author="Shawn Penning" w:date="2018-04-06T12:46:00Z">
          <w:pPr>
            <w:pStyle w:val="BodyText3"/>
          </w:pPr>
        </w:pPrChange>
      </w:pPr>
      <w:ins w:id="51" w:author="Shawn Penning" w:date="2018-04-06T12:45:00Z">
        <w:r w:rsidRPr="007B71B1">
          <w:rPr>
            <w:rFonts w:cs="Calibri"/>
            <w:sz w:val="20"/>
            <w:szCs w:val="20"/>
          </w:rPr>
          <w:t>#define TESTIMNFETTLOLIM_DEGCGRD_F32</w:t>
        </w:r>
        <w:r w:rsidRPr="007B71B1">
          <w:rPr>
            <w:rFonts w:cs="Calibri"/>
            <w:sz w:val="20"/>
            <w:szCs w:val="20"/>
          </w:rPr>
          <w:tab/>
        </w:r>
        <w:r w:rsidRPr="007B71B1">
          <w:rPr>
            <w:rFonts w:cs="Calibri"/>
            <w:sz w:val="20"/>
            <w:szCs w:val="20"/>
          </w:rPr>
          <w:tab/>
          <w:t>(-50.0F)</w:t>
        </w:r>
      </w:ins>
    </w:p>
    <w:p w14:paraId="43E22188" w14:textId="77777777" w:rsidR="007B71B1" w:rsidRPr="007B71B1" w:rsidRDefault="007B71B1">
      <w:pPr>
        <w:pStyle w:val="BodyText3"/>
        <w:spacing w:after="0"/>
        <w:rPr>
          <w:ins w:id="52" w:author="Shawn Penning" w:date="2018-04-06T12:45:00Z"/>
          <w:rFonts w:cs="Calibri"/>
          <w:sz w:val="20"/>
          <w:szCs w:val="20"/>
        </w:rPr>
        <w:pPrChange w:id="53" w:author="Shawn Penning" w:date="2018-04-06T12:46:00Z">
          <w:pPr>
            <w:pStyle w:val="BodyText3"/>
          </w:pPr>
        </w:pPrChange>
      </w:pPr>
      <w:ins w:id="54" w:author="Shawn Penning" w:date="2018-04-06T12:45:00Z">
        <w:r w:rsidRPr="007B71B1">
          <w:rPr>
            <w:rFonts w:cs="Calibri"/>
            <w:sz w:val="20"/>
            <w:szCs w:val="20"/>
          </w:rPr>
          <w:t>#define TESTIMNMAGTHILIM_DEGCGRD_F32</w:t>
        </w:r>
        <w:r w:rsidRPr="007B71B1">
          <w:rPr>
            <w:rFonts w:cs="Calibri"/>
            <w:sz w:val="20"/>
            <w:szCs w:val="20"/>
          </w:rPr>
          <w:tab/>
        </w:r>
        <w:r w:rsidRPr="007B71B1">
          <w:rPr>
            <w:rFonts w:cs="Calibri"/>
            <w:sz w:val="20"/>
            <w:szCs w:val="20"/>
          </w:rPr>
          <w:tab/>
          <w:t>150.0F</w:t>
        </w:r>
      </w:ins>
    </w:p>
    <w:p w14:paraId="552D3074" w14:textId="77777777" w:rsidR="007B71B1" w:rsidRPr="007B71B1" w:rsidRDefault="007B71B1">
      <w:pPr>
        <w:pStyle w:val="BodyText3"/>
        <w:spacing w:after="0"/>
        <w:rPr>
          <w:ins w:id="55" w:author="Shawn Penning" w:date="2018-04-06T12:45:00Z"/>
          <w:rFonts w:cs="Calibri"/>
          <w:sz w:val="20"/>
          <w:szCs w:val="20"/>
        </w:rPr>
        <w:pPrChange w:id="56" w:author="Shawn Penning" w:date="2018-04-06T12:46:00Z">
          <w:pPr>
            <w:pStyle w:val="BodyText3"/>
          </w:pPr>
        </w:pPrChange>
      </w:pPr>
      <w:ins w:id="57" w:author="Shawn Penning" w:date="2018-04-06T12:45:00Z">
        <w:r w:rsidRPr="007B71B1">
          <w:rPr>
            <w:rFonts w:cs="Calibri"/>
            <w:sz w:val="20"/>
            <w:szCs w:val="20"/>
          </w:rPr>
          <w:t>#define TESTIMNMAGTLOLIM_DEGCGRD_F32</w:t>
        </w:r>
        <w:r w:rsidRPr="007B71B1">
          <w:rPr>
            <w:rFonts w:cs="Calibri"/>
            <w:sz w:val="20"/>
            <w:szCs w:val="20"/>
          </w:rPr>
          <w:tab/>
        </w:r>
        <w:r w:rsidRPr="007B71B1">
          <w:rPr>
            <w:rFonts w:cs="Calibri"/>
            <w:sz w:val="20"/>
            <w:szCs w:val="20"/>
          </w:rPr>
          <w:tab/>
          <w:t>(-50.0F)</w:t>
        </w:r>
      </w:ins>
    </w:p>
    <w:p w14:paraId="41A8A802" w14:textId="77777777" w:rsidR="007B71B1" w:rsidRPr="007B71B1" w:rsidRDefault="007B71B1">
      <w:pPr>
        <w:pStyle w:val="BodyText3"/>
        <w:spacing w:after="0"/>
        <w:rPr>
          <w:ins w:id="58" w:author="Shawn Penning" w:date="2018-04-06T12:45:00Z"/>
          <w:rFonts w:cs="Calibri"/>
          <w:sz w:val="20"/>
          <w:szCs w:val="20"/>
        </w:rPr>
        <w:pPrChange w:id="59" w:author="Shawn Penning" w:date="2018-04-06T12:46:00Z">
          <w:pPr>
            <w:pStyle w:val="BodyText3"/>
          </w:pPr>
        </w:pPrChange>
      </w:pPr>
      <w:ins w:id="60" w:author="Shawn Penning" w:date="2018-04-06T12:45:00Z">
        <w:r w:rsidRPr="007B71B1">
          <w:rPr>
            <w:rFonts w:cs="Calibri"/>
            <w:sz w:val="20"/>
            <w:szCs w:val="20"/>
          </w:rPr>
          <w:t>#define TESTIMNWIDGTHILIM_DEGCGRD_F32</w:t>
        </w:r>
        <w:r w:rsidRPr="007B71B1">
          <w:rPr>
            <w:rFonts w:cs="Calibri"/>
            <w:sz w:val="20"/>
            <w:szCs w:val="20"/>
          </w:rPr>
          <w:tab/>
        </w:r>
        <w:r w:rsidRPr="007B71B1">
          <w:rPr>
            <w:rFonts w:cs="Calibri"/>
            <w:sz w:val="20"/>
            <w:szCs w:val="20"/>
          </w:rPr>
          <w:tab/>
          <w:t>300.0F</w:t>
        </w:r>
      </w:ins>
    </w:p>
    <w:p w14:paraId="7E4234B5" w14:textId="77777777" w:rsidR="007B71B1" w:rsidRPr="007B71B1" w:rsidRDefault="007B71B1">
      <w:pPr>
        <w:pStyle w:val="BodyText3"/>
        <w:spacing w:after="0"/>
        <w:rPr>
          <w:ins w:id="61" w:author="Shawn Penning" w:date="2018-04-06T12:45:00Z"/>
          <w:rFonts w:cs="Calibri"/>
          <w:sz w:val="20"/>
          <w:szCs w:val="20"/>
        </w:rPr>
        <w:pPrChange w:id="62" w:author="Shawn Penning" w:date="2018-04-06T12:46:00Z">
          <w:pPr>
            <w:pStyle w:val="BodyText3"/>
          </w:pPr>
        </w:pPrChange>
      </w:pPr>
      <w:ins w:id="63" w:author="Shawn Penning" w:date="2018-04-06T12:45:00Z">
        <w:r w:rsidRPr="007B71B1">
          <w:rPr>
            <w:rFonts w:cs="Calibri"/>
            <w:sz w:val="20"/>
            <w:szCs w:val="20"/>
          </w:rPr>
          <w:t>#define TESTIMNWIDGTLOLIM_DEGCGRD_F32</w:t>
        </w:r>
        <w:r w:rsidRPr="007B71B1">
          <w:rPr>
            <w:rFonts w:cs="Calibri"/>
            <w:sz w:val="20"/>
            <w:szCs w:val="20"/>
          </w:rPr>
          <w:tab/>
        </w:r>
        <w:r w:rsidRPr="007B71B1">
          <w:rPr>
            <w:rFonts w:cs="Calibri"/>
            <w:sz w:val="20"/>
            <w:szCs w:val="20"/>
          </w:rPr>
          <w:tab/>
          <w:t>(-50.0F)</w:t>
        </w:r>
      </w:ins>
    </w:p>
    <w:p w14:paraId="4CECF7BE" w14:textId="77777777" w:rsidR="007B71B1" w:rsidRPr="007B71B1" w:rsidRDefault="007B71B1">
      <w:pPr>
        <w:pStyle w:val="BodyText3"/>
        <w:spacing w:after="0"/>
        <w:rPr>
          <w:ins w:id="64" w:author="Shawn Penning" w:date="2018-04-06T12:45:00Z"/>
          <w:rFonts w:cs="Calibri"/>
          <w:sz w:val="20"/>
          <w:szCs w:val="20"/>
        </w:rPr>
        <w:pPrChange w:id="65" w:author="Shawn Penning" w:date="2018-04-06T12:46:00Z">
          <w:pPr>
            <w:pStyle w:val="BodyText3"/>
          </w:pPr>
        </w:pPrChange>
      </w:pPr>
      <w:ins w:id="66" w:author="Shawn Penning" w:date="2018-04-06T12:45:00Z">
        <w:r w:rsidRPr="007B71B1">
          <w:rPr>
            <w:rFonts w:cs="Calibri"/>
            <w:sz w:val="20"/>
            <w:szCs w:val="20"/>
          </w:rPr>
          <w:t xml:space="preserve">#define DUALECUSTSIDX_CNT_U08            </w:t>
        </w:r>
        <w:proofErr w:type="gramStart"/>
        <w:r w:rsidRPr="007B71B1">
          <w:rPr>
            <w:rFonts w:cs="Calibri"/>
            <w:sz w:val="20"/>
            <w:szCs w:val="20"/>
          </w:rPr>
          <w:t xml:space="preserve">   (</w:t>
        </w:r>
        <w:proofErr w:type="gramEnd"/>
        <w:r w:rsidRPr="007B71B1">
          <w:rPr>
            <w:rFonts w:cs="Calibri"/>
            <w:sz w:val="20"/>
            <w:szCs w:val="20"/>
          </w:rPr>
          <w:t>(uint8)0U)</w:t>
        </w:r>
      </w:ins>
    </w:p>
    <w:p w14:paraId="39E914C2" w14:textId="77777777" w:rsidR="007B71B1" w:rsidRPr="007B71B1" w:rsidRDefault="007B71B1">
      <w:pPr>
        <w:pStyle w:val="BodyText3"/>
        <w:spacing w:after="0"/>
        <w:rPr>
          <w:ins w:id="67" w:author="Shawn Penning" w:date="2018-04-06T12:45:00Z"/>
          <w:rFonts w:cs="Calibri"/>
          <w:sz w:val="20"/>
          <w:szCs w:val="20"/>
        </w:rPr>
        <w:pPrChange w:id="68" w:author="Shawn Penning" w:date="2018-04-06T12:46:00Z">
          <w:pPr>
            <w:pStyle w:val="BodyText3"/>
          </w:pPr>
        </w:pPrChange>
      </w:pPr>
      <w:ins w:id="69" w:author="Shawn Penning" w:date="2018-04-06T12:45:00Z">
        <w:r w:rsidRPr="007B71B1">
          <w:rPr>
            <w:rFonts w:cs="Calibri"/>
            <w:sz w:val="20"/>
            <w:szCs w:val="20"/>
          </w:rPr>
          <w:t xml:space="preserve">#define SNGECUSTSIDX_CNT_U08             </w:t>
        </w:r>
        <w:proofErr w:type="gramStart"/>
        <w:r w:rsidRPr="007B71B1">
          <w:rPr>
            <w:rFonts w:cs="Calibri"/>
            <w:sz w:val="20"/>
            <w:szCs w:val="20"/>
          </w:rPr>
          <w:t xml:space="preserve">   (</w:t>
        </w:r>
        <w:proofErr w:type="gramEnd"/>
        <w:r w:rsidRPr="007B71B1">
          <w:rPr>
            <w:rFonts w:cs="Calibri"/>
            <w:sz w:val="20"/>
            <w:szCs w:val="20"/>
          </w:rPr>
          <w:t>(uint8)1U)</w:t>
        </w:r>
      </w:ins>
    </w:p>
    <w:p w14:paraId="3DCE1D0F" w14:textId="77777777" w:rsidR="007B71B1" w:rsidRPr="007B71B1" w:rsidRDefault="007B71B1">
      <w:pPr>
        <w:pStyle w:val="BodyText3"/>
        <w:spacing w:after="0"/>
        <w:rPr>
          <w:ins w:id="70" w:author="Shawn Penning" w:date="2018-04-06T12:45:00Z"/>
          <w:rFonts w:cs="Calibri"/>
          <w:sz w:val="20"/>
          <w:szCs w:val="20"/>
        </w:rPr>
        <w:pPrChange w:id="71" w:author="Shawn Penning" w:date="2018-04-06T12:46:00Z">
          <w:pPr>
            <w:pStyle w:val="BodyText3"/>
          </w:pPr>
        </w:pPrChange>
      </w:pPr>
      <w:ins w:id="72" w:author="Shawn Penning" w:date="2018-04-06T12:45:00Z">
        <w:r w:rsidRPr="007B71B1">
          <w:rPr>
            <w:rFonts w:cs="Calibri"/>
            <w:sz w:val="20"/>
            <w:szCs w:val="20"/>
          </w:rPr>
          <w:t xml:space="preserve">#define EXPCOEFF_ULS_F32                 </w:t>
        </w:r>
        <w:proofErr w:type="gramStart"/>
        <w:r w:rsidRPr="007B71B1">
          <w:rPr>
            <w:rFonts w:cs="Calibri"/>
            <w:sz w:val="20"/>
            <w:szCs w:val="20"/>
          </w:rPr>
          <w:t xml:space="preserve">   (</w:t>
        </w:r>
        <w:proofErr w:type="gramEnd"/>
        <w:r w:rsidRPr="007B71B1">
          <w:rPr>
            <w:rFonts w:cs="Calibri"/>
            <w:sz w:val="20"/>
            <w:szCs w:val="20"/>
          </w:rPr>
          <w:t>-1.0F)</w:t>
        </w:r>
      </w:ins>
    </w:p>
    <w:p w14:paraId="273DA656" w14:textId="77777777" w:rsidR="007B71B1" w:rsidRPr="007B71B1" w:rsidRDefault="007B71B1">
      <w:pPr>
        <w:pStyle w:val="BodyText3"/>
        <w:spacing w:after="0"/>
        <w:rPr>
          <w:ins w:id="73" w:author="Shawn Penning" w:date="2018-04-06T12:45:00Z"/>
          <w:rFonts w:cs="Calibri"/>
          <w:sz w:val="20"/>
          <w:szCs w:val="20"/>
        </w:rPr>
        <w:pPrChange w:id="74" w:author="Shawn Penning" w:date="2018-04-06T12:46:00Z">
          <w:pPr>
            <w:pStyle w:val="BodyText3"/>
          </w:pPr>
        </w:pPrChange>
      </w:pPr>
      <w:ins w:id="75" w:author="Shawn Penning" w:date="2018-04-06T12:45:00Z">
        <w:r w:rsidRPr="007B71B1">
          <w:rPr>
            <w:rFonts w:cs="Calibri"/>
            <w:sz w:val="20"/>
            <w:szCs w:val="20"/>
          </w:rPr>
          <w:t xml:space="preserve">#define SILLFILVALMIN_ULS_F32            </w:t>
        </w:r>
        <w:proofErr w:type="gramStart"/>
        <w:r w:rsidRPr="007B71B1">
          <w:rPr>
            <w:rFonts w:cs="Calibri"/>
            <w:sz w:val="20"/>
            <w:szCs w:val="20"/>
          </w:rPr>
          <w:t xml:space="preserve">   (</w:t>
        </w:r>
        <w:proofErr w:type="gramEnd"/>
        <w:r w:rsidRPr="007B71B1">
          <w:rPr>
            <w:rFonts w:cs="Calibri"/>
            <w:sz w:val="20"/>
            <w:szCs w:val="20"/>
          </w:rPr>
          <w:t>-2431500.0F)</w:t>
        </w:r>
      </w:ins>
    </w:p>
    <w:p w14:paraId="0322FB93" w14:textId="77777777" w:rsidR="007B71B1" w:rsidRPr="007B71B1" w:rsidRDefault="007B71B1">
      <w:pPr>
        <w:pStyle w:val="BodyText3"/>
        <w:spacing w:after="0"/>
        <w:rPr>
          <w:ins w:id="76" w:author="Shawn Penning" w:date="2018-04-06T12:45:00Z"/>
          <w:rFonts w:cs="Calibri"/>
          <w:sz w:val="20"/>
          <w:szCs w:val="20"/>
        </w:rPr>
        <w:pPrChange w:id="77" w:author="Shawn Penning" w:date="2018-04-06T12:46:00Z">
          <w:pPr>
            <w:pStyle w:val="BodyText3"/>
          </w:pPr>
        </w:pPrChange>
      </w:pPr>
      <w:ins w:id="78" w:author="Shawn Penning" w:date="2018-04-06T12:45:00Z">
        <w:r w:rsidRPr="007B71B1">
          <w:rPr>
            <w:rFonts w:cs="Calibri"/>
            <w:sz w:val="20"/>
            <w:szCs w:val="20"/>
          </w:rPr>
          <w:t xml:space="preserve">#define SILLFILVALMAX_ULS_F32            </w:t>
        </w:r>
        <w:proofErr w:type="gramStart"/>
        <w:r w:rsidRPr="007B71B1">
          <w:rPr>
            <w:rFonts w:cs="Calibri"/>
            <w:sz w:val="20"/>
            <w:szCs w:val="20"/>
          </w:rPr>
          <w:t xml:space="preserve">   (</w:t>
        </w:r>
        <w:proofErr w:type="gramEnd"/>
        <w:r w:rsidRPr="007B71B1">
          <w:rPr>
            <w:rFonts w:cs="Calibri"/>
            <w:sz w:val="20"/>
            <w:szCs w:val="20"/>
          </w:rPr>
          <w:t>1001200.0F)</w:t>
        </w:r>
      </w:ins>
    </w:p>
    <w:p w14:paraId="7019F112" w14:textId="77777777" w:rsidR="007B71B1" w:rsidRPr="007B71B1" w:rsidRDefault="007B71B1">
      <w:pPr>
        <w:pStyle w:val="BodyText3"/>
        <w:spacing w:after="0"/>
        <w:rPr>
          <w:ins w:id="79" w:author="Shawn Penning" w:date="2018-04-06T12:45:00Z"/>
          <w:rFonts w:cs="Calibri"/>
          <w:sz w:val="20"/>
          <w:szCs w:val="20"/>
        </w:rPr>
        <w:pPrChange w:id="80" w:author="Shawn Penning" w:date="2018-04-06T12:46:00Z">
          <w:pPr>
            <w:pStyle w:val="BodyText3"/>
          </w:pPr>
        </w:pPrChange>
      </w:pPr>
      <w:ins w:id="81" w:author="Shawn Penning" w:date="2018-04-06T12:45:00Z">
        <w:r w:rsidRPr="007B71B1">
          <w:rPr>
            <w:rFonts w:cs="Calibri"/>
            <w:sz w:val="20"/>
            <w:szCs w:val="20"/>
          </w:rPr>
          <w:t xml:space="preserve">#define SILPFILVALMIN_ULS_F32            </w:t>
        </w:r>
        <w:proofErr w:type="gramStart"/>
        <w:r w:rsidRPr="007B71B1">
          <w:rPr>
            <w:rFonts w:cs="Calibri"/>
            <w:sz w:val="20"/>
            <w:szCs w:val="20"/>
          </w:rPr>
          <w:t xml:space="preserve">   (</w:t>
        </w:r>
        <w:proofErr w:type="gramEnd"/>
        <w:r w:rsidRPr="007B71B1">
          <w:rPr>
            <w:rFonts w:cs="Calibri"/>
            <w:sz w:val="20"/>
            <w:szCs w:val="20"/>
          </w:rPr>
          <w:t>0.0F)</w:t>
        </w:r>
      </w:ins>
    </w:p>
    <w:p w14:paraId="2E422200" w14:textId="77777777" w:rsidR="007B71B1" w:rsidRPr="007B71B1" w:rsidRDefault="007B71B1">
      <w:pPr>
        <w:pStyle w:val="BodyText3"/>
        <w:spacing w:after="0"/>
        <w:rPr>
          <w:ins w:id="82" w:author="Shawn Penning" w:date="2018-04-06T12:45:00Z"/>
          <w:rFonts w:cs="Calibri"/>
          <w:sz w:val="20"/>
          <w:szCs w:val="20"/>
        </w:rPr>
        <w:pPrChange w:id="83" w:author="Shawn Penning" w:date="2018-04-06T12:46:00Z">
          <w:pPr>
            <w:pStyle w:val="BodyText3"/>
          </w:pPr>
        </w:pPrChange>
      </w:pPr>
      <w:ins w:id="84" w:author="Shawn Penning" w:date="2018-04-06T12:45:00Z">
        <w:r w:rsidRPr="007B71B1">
          <w:rPr>
            <w:rFonts w:cs="Calibri"/>
            <w:sz w:val="20"/>
            <w:szCs w:val="20"/>
          </w:rPr>
          <w:t xml:space="preserve">#define SILPFILVALMAX_ULS_F32            </w:t>
        </w:r>
        <w:proofErr w:type="gramStart"/>
        <w:r w:rsidRPr="007B71B1">
          <w:rPr>
            <w:rFonts w:cs="Calibri"/>
            <w:sz w:val="20"/>
            <w:szCs w:val="20"/>
          </w:rPr>
          <w:t xml:space="preserve">   (</w:t>
        </w:r>
        <w:proofErr w:type="gramEnd"/>
        <w:r w:rsidRPr="007B71B1">
          <w:rPr>
            <w:rFonts w:cs="Calibri"/>
            <w:sz w:val="20"/>
            <w:szCs w:val="20"/>
          </w:rPr>
          <w:t>62500.0F)</w:t>
        </w:r>
      </w:ins>
    </w:p>
    <w:p w14:paraId="3A1F181E" w14:textId="77777777" w:rsidR="007B71B1" w:rsidRPr="007B71B1" w:rsidRDefault="007B71B1">
      <w:pPr>
        <w:pStyle w:val="BodyText3"/>
        <w:spacing w:after="0"/>
        <w:rPr>
          <w:ins w:id="85" w:author="Shawn Penning" w:date="2018-04-06T12:45:00Z"/>
          <w:rFonts w:cs="Calibri"/>
          <w:sz w:val="20"/>
          <w:szCs w:val="20"/>
        </w:rPr>
        <w:pPrChange w:id="86" w:author="Shawn Penning" w:date="2018-04-06T12:46:00Z">
          <w:pPr>
            <w:pStyle w:val="BodyText3"/>
          </w:pPr>
        </w:pPrChange>
      </w:pPr>
      <w:ins w:id="87" w:author="Shawn Penning" w:date="2018-04-06T12:45:00Z">
        <w:r w:rsidRPr="007B71B1">
          <w:rPr>
            <w:rFonts w:cs="Calibri"/>
            <w:sz w:val="20"/>
            <w:szCs w:val="20"/>
          </w:rPr>
          <w:t xml:space="preserve">#define ASSIMECHLLFILVALMIN_ULS_F32      </w:t>
        </w:r>
        <w:proofErr w:type="gramStart"/>
        <w:r w:rsidRPr="007B71B1">
          <w:rPr>
            <w:rFonts w:cs="Calibri"/>
            <w:sz w:val="20"/>
            <w:szCs w:val="20"/>
          </w:rPr>
          <w:t xml:space="preserve">   (</w:t>
        </w:r>
        <w:proofErr w:type="gramEnd"/>
        <w:r w:rsidRPr="007B71B1">
          <w:rPr>
            <w:rFonts w:cs="Calibri"/>
            <w:sz w:val="20"/>
            <w:szCs w:val="20"/>
          </w:rPr>
          <w:t>-4577000.0F)</w:t>
        </w:r>
      </w:ins>
    </w:p>
    <w:p w14:paraId="55ED00A0" w14:textId="77777777" w:rsidR="007B71B1" w:rsidRPr="007B71B1" w:rsidRDefault="007B71B1">
      <w:pPr>
        <w:pStyle w:val="BodyText3"/>
        <w:spacing w:after="0"/>
        <w:rPr>
          <w:ins w:id="88" w:author="Shawn Penning" w:date="2018-04-06T12:45:00Z"/>
          <w:rFonts w:cs="Calibri"/>
          <w:sz w:val="20"/>
          <w:szCs w:val="20"/>
        </w:rPr>
        <w:pPrChange w:id="89" w:author="Shawn Penning" w:date="2018-04-06T12:46:00Z">
          <w:pPr>
            <w:pStyle w:val="BodyText3"/>
          </w:pPr>
        </w:pPrChange>
      </w:pPr>
      <w:ins w:id="90" w:author="Shawn Penning" w:date="2018-04-06T12:45:00Z">
        <w:r w:rsidRPr="007B71B1">
          <w:rPr>
            <w:rFonts w:cs="Calibri"/>
            <w:sz w:val="20"/>
            <w:szCs w:val="20"/>
          </w:rPr>
          <w:t xml:space="preserve">#define ASSIMECHLLFILVALMAX_ULS_F32      </w:t>
        </w:r>
        <w:proofErr w:type="gramStart"/>
        <w:r w:rsidRPr="007B71B1">
          <w:rPr>
            <w:rFonts w:cs="Calibri"/>
            <w:sz w:val="20"/>
            <w:szCs w:val="20"/>
          </w:rPr>
          <w:t xml:space="preserve">   (</w:t>
        </w:r>
        <w:proofErr w:type="gramEnd"/>
        <w:r w:rsidRPr="007B71B1">
          <w:rPr>
            <w:rFonts w:cs="Calibri"/>
            <w:sz w:val="20"/>
            <w:szCs w:val="20"/>
          </w:rPr>
          <w:t>1716400.0F)</w:t>
        </w:r>
      </w:ins>
    </w:p>
    <w:p w14:paraId="003DF024" w14:textId="77777777" w:rsidR="007B71B1" w:rsidRPr="007B71B1" w:rsidRDefault="007B71B1">
      <w:pPr>
        <w:pStyle w:val="BodyText3"/>
        <w:spacing w:after="0"/>
        <w:rPr>
          <w:ins w:id="91" w:author="Shawn Penning" w:date="2018-04-06T12:45:00Z"/>
          <w:rFonts w:cs="Calibri"/>
          <w:sz w:val="20"/>
          <w:szCs w:val="20"/>
        </w:rPr>
        <w:pPrChange w:id="92" w:author="Shawn Penning" w:date="2018-04-06T12:46:00Z">
          <w:pPr>
            <w:pStyle w:val="BodyText3"/>
          </w:pPr>
        </w:pPrChange>
      </w:pPr>
      <w:ins w:id="93" w:author="Shawn Penning" w:date="2018-04-06T12:45:00Z">
        <w:r w:rsidRPr="007B71B1">
          <w:rPr>
            <w:rFonts w:cs="Calibri"/>
            <w:sz w:val="20"/>
            <w:szCs w:val="20"/>
          </w:rPr>
          <w:t xml:space="preserve">#define ASSIMECHLPFILVALMIN_ULS_F32      </w:t>
        </w:r>
        <w:proofErr w:type="gramStart"/>
        <w:r w:rsidRPr="007B71B1">
          <w:rPr>
            <w:rFonts w:cs="Calibri"/>
            <w:sz w:val="20"/>
            <w:szCs w:val="20"/>
          </w:rPr>
          <w:t xml:space="preserve">   (</w:t>
        </w:r>
        <w:proofErr w:type="gramEnd"/>
        <w:r w:rsidRPr="007B71B1">
          <w:rPr>
            <w:rFonts w:cs="Calibri"/>
            <w:sz w:val="20"/>
            <w:szCs w:val="20"/>
          </w:rPr>
          <w:t>0.0F)</w:t>
        </w:r>
      </w:ins>
    </w:p>
    <w:p w14:paraId="63324BC6" w14:textId="77777777" w:rsidR="007B71B1" w:rsidRPr="007B71B1" w:rsidRDefault="007B71B1">
      <w:pPr>
        <w:pStyle w:val="BodyText3"/>
        <w:spacing w:after="0"/>
        <w:rPr>
          <w:ins w:id="94" w:author="Shawn Penning" w:date="2018-04-06T12:45:00Z"/>
          <w:rFonts w:cs="Calibri"/>
          <w:sz w:val="20"/>
          <w:szCs w:val="20"/>
        </w:rPr>
        <w:pPrChange w:id="95" w:author="Shawn Penning" w:date="2018-04-06T12:46:00Z">
          <w:pPr>
            <w:pStyle w:val="BodyText3"/>
          </w:pPr>
        </w:pPrChange>
      </w:pPr>
      <w:ins w:id="96" w:author="Shawn Penning" w:date="2018-04-06T12:45:00Z">
        <w:r w:rsidRPr="007B71B1">
          <w:rPr>
            <w:rFonts w:cs="Calibri"/>
            <w:sz w:val="20"/>
            <w:szCs w:val="20"/>
          </w:rPr>
          <w:t xml:space="preserve">#define ASSIMECHLPFILVALMAX_ULS_F32      </w:t>
        </w:r>
        <w:proofErr w:type="gramStart"/>
        <w:r w:rsidRPr="007B71B1">
          <w:rPr>
            <w:rFonts w:cs="Calibri"/>
            <w:sz w:val="20"/>
            <w:szCs w:val="20"/>
          </w:rPr>
          <w:t xml:space="preserve">   (</w:t>
        </w:r>
        <w:proofErr w:type="gramEnd"/>
        <w:r w:rsidRPr="007B71B1">
          <w:rPr>
            <w:rFonts w:cs="Calibri"/>
            <w:sz w:val="20"/>
            <w:szCs w:val="20"/>
          </w:rPr>
          <w:t>1764.0F)</w:t>
        </w:r>
      </w:ins>
    </w:p>
    <w:p w14:paraId="1B91DBB3" w14:textId="77777777" w:rsidR="007B71B1" w:rsidRPr="007B71B1" w:rsidRDefault="007B71B1">
      <w:pPr>
        <w:pStyle w:val="BodyText3"/>
        <w:spacing w:after="0"/>
        <w:rPr>
          <w:ins w:id="97" w:author="Shawn Penning" w:date="2018-04-06T12:45:00Z"/>
          <w:rFonts w:cs="Calibri"/>
          <w:sz w:val="20"/>
          <w:szCs w:val="20"/>
        </w:rPr>
        <w:pPrChange w:id="98" w:author="Shawn Penning" w:date="2018-04-06T12:46:00Z">
          <w:pPr>
            <w:pStyle w:val="BodyText3"/>
          </w:pPr>
        </w:pPrChange>
      </w:pPr>
      <w:ins w:id="99" w:author="Shawn Penning" w:date="2018-04-06T12:45:00Z">
        <w:r w:rsidRPr="007B71B1">
          <w:rPr>
            <w:rFonts w:cs="Calibri"/>
            <w:sz w:val="20"/>
            <w:szCs w:val="20"/>
          </w:rPr>
          <w:t xml:space="preserve">#define CULLFILVALMIN_ULS_F32            </w:t>
        </w:r>
        <w:proofErr w:type="gramStart"/>
        <w:r w:rsidRPr="007B71B1">
          <w:rPr>
            <w:rFonts w:cs="Calibri"/>
            <w:sz w:val="20"/>
            <w:szCs w:val="20"/>
          </w:rPr>
          <w:t xml:space="preserve">   (</w:t>
        </w:r>
        <w:proofErr w:type="gramEnd"/>
        <w:r w:rsidRPr="007B71B1">
          <w:rPr>
            <w:rFonts w:cs="Calibri"/>
            <w:sz w:val="20"/>
            <w:szCs w:val="20"/>
          </w:rPr>
          <w:t>-2431500.0F)</w:t>
        </w:r>
      </w:ins>
    </w:p>
    <w:p w14:paraId="45A6320D" w14:textId="77777777" w:rsidR="007B71B1" w:rsidRPr="007B71B1" w:rsidRDefault="007B71B1">
      <w:pPr>
        <w:pStyle w:val="BodyText3"/>
        <w:spacing w:after="0"/>
        <w:rPr>
          <w:ins w:id="100" w:author="Shawn Penning" w:date="2018-04-06T12:45:00Z"/>
          <w:rFonts w:cs="Calibri"/>
          <w:sz w:val="20"/>
          <w:szCs w:val="20"/>
        </w:rPr>
        <w:pPrChange w:id="101" w:author="Shawn Penning" w:date="2018-04-06T12:46:00Z">
          <w:pPr>
            <w:pStyle w:val="BodyText3"/>
          </w:pPr>
        </w:pPrChange>
      </w:pPr>
      <w:ins w:id="102" w:author="Shawn Penning" w:date="2018-04-06T12:45:00Z">
        <w:r w:rsidRPr="007B71B1">
          <w:rPr>
            <w:rFonts w:cs="Calibri"/>
            <w:sz w:val="20"/>
            <w:szCs w:val="20"/>
          </w:rPr>
          <w:t xml:space="preserve">#define CULLFILVALMAX_ULS_F32            </w:t>
        </w:r>
        <w:proofErr w:type="gramStart"/>
        <w:r w:rsidRPr="007B71B1">
          <w:rPr>
            <w:rFonts w:cs="Calibri"/>
            <w:sz w:val="20"/>
            <w:szCs w:val="20"/>
          </w:rPr>
          <w:t xml:space="preserve">   (</w:t>
        </w:r>
        <w:proofErr w:type="gramEnd"/>
        <w:r w:rsidRPr="007B71B1">
          <w:rPr>
            <w:rFonts w:cs="Calibri"/>
            <w:sz w:val="20"/>
            <w:szCs w:val="20"/>
          </w:rPr>
          <w:t>1001200.0F)</w:t>
        </w:r>
      </w:ins>
    </w:p>
    <w:p w14:paraId="13DAF644" w14:textId="77777777" w:rsidR="007B71B1" w:rsidRPr="007B71B1" w:rsidRDefault="007B71B1">
      <w:pPr>
        <w:pStyle w:val="BodyText3"/>
        <w:spacing w:after="0"/>
        <w:rPr>
          <w:ins w:id="103" w:author="Shawn Penning" w:date="2018-04-06T12:45:00Z"/>
          <w:rFonts w:cs="Calibri"/>
          <w:sz w:val="20"/>
          <w:szCs w:val="20"/>
        </w:rPr>
        <w:pPrChange w:id="104" w:author="Shawn Penning" w:date="2018-04-06T12:46:00Z">
          <w:pPr>
            <w:pStyle w:val="BodyText3"/>
          </w:pPr>
        </w:pPrChange>
      </w:pPr>
      <w:ins w:id="105" w:author="Shawn Penning" w:date="2018-04-06T12:45:00Z">
        <w:r w:rsidRPr="007B71B1">
          <w:rPr>
            <w:rFonts w:cs="Calibri"/>
            <w:sz w:val="20"/>
            <w:szCs w:val="20"/>
          </w:rPr>
          <w:t xml:space="preserve">#define CULPFILVALMIN_ULS_F32            </w:t>
        </w:r>
        <w:proofErr w:type="gramStart"/>
        <w:r w:rsidRPr="007B71B1">
          <w:rPr>
            <w:rFonts w:cs="Calibri"/>
            <w:sz w:val="20"/>
            <w:szCs w:val="20"/>
          </w:rPr>
          <w:t xml:space="preserve">   (</w:t>
        </w:r>
        <w:proofErr w:type="gramEnd"/>
        <w:r w:rsidRPr="007B71B1">
          <w:rPr>
            <w:rFonts w:cs="Calibri"/>
            <w:sz w:val="20"/>
            <w:szCs w:val="20"/>
          </w:rPr>
          <w:t>0.0F)</w:t>
        </w:r>
      </w:ins>
    </w:p>
    <w:p w14:paraId="52264480" w14:textId="77777777" w:rsidR="007B71B1" w:rsidRPr="007B71B1" w:rsidRDefault="007B71B1">
      <w:pPr>
        <w:pStyle w:val="BodyText3"/>
        <w:spacing w:after="0"/>
        <w:rPr>
          <w:ins w:id="106" w:author="Shawn Penning" w:date="2018-04-06T12:45:00Z"/>
          <w:rFonts w:cs="Calibri"/>
          <w:sz w:val="20"/>
          <w:szCs w:val="20"/>
        </w:rPr>
        <w:pPrChange w:id="107" w:author="Shawn Penning" w:date="2018-04-06T12:46:00Z">
          <w:pPr>
            <w:pStyle w:val="BodyText3"/>
          </w:pPr>
        </w:pPrChange>
      </w:pPr>
      <w:ins w:id="108" w:author="Shawn Penning" w:date="2018-04-06T12:45:00Z">
        <w:r w:rsidRPr="007B71B1">
          <w:rPr>
            <w:rFonts w:cs="Calibri"/>
            <w:sz w:val="20"/>
            <w:szCs w:val="20"/>
          </w:rPr>
          <w:t xml:space="preserve">#define CULPFILVALMAX_ULS_F32            </w:t>
        </w:r>
        <w:proofErr w:type="gramStart"/>
        <w:r w:rsidRPr="007B71B1">
          <w:rPr>
            <w:rFonts w:cs="Calibri"/>
            <w:sz w:val="20"/>
            <w:szCs w:val="20"/>
          </w:rPr>
          <w:t xml:space="preserve">   (</w:t>
        </w:r>
        <w:proofErr w:type="gramEnd"/>
        <w:r w:rsidRPr="007B71B1">
          <w:rPr>
            <w:rFonts w:cs="Calibri"/>
            <w:sz w:val="20"/>
            <w:szCs w:val="20"/>
          </w:rPr>
          <w:t>62500.0F)</w:t>
        </w:r>
      </w:ins>
    </w:p>
    <w:p w14:paraId="211ECC60" w14:textId="77777777" w:rsidR="007B71B1" w:rsidRPr="007B71B1" w:rsidRDefault="007B71B1">
      <w:pPr>
        <w:pStyle w:val="BodyText3"/>
        <w:spacing w:after="0"/>
        <w:rPr>
          <w:ins w:id="109" w:author="Shawn Penning" w:date="2018-04-06T12:45:00Z"/>
          <w:rFonts w:cs="Calibri"/>
          <w:sz w:val="20"/>
          <w:szCs w:val="20"/>
        </w:rPr>
        <w:pPrChange w:id="110" w:author="Shawn Penning" w:date="2018-04-06T12:46:00Z">
          <w:pPr>
            <w:pStyle w:val="BodyText3"/>
          </w:pPr>
        </w:pPrChange>
      </w:pPr>
      <w:ins w:id="111" w:author="Shawn Penning" w:date="2018-04-06T12:45:00Z">
        <w:r w:rsidRPr="007B71B1">
          <w:rPr>
            <w:rFonts w:cs="Calibri"/>
            <w:sz w:val="20"/>
            <w:szCs w:val="20"/>
          </w:rPr>
          <w:t xml:space="preserve">#define MAGLLFILVALMIN_ULS_F32           </w:t>
        </w:r>
        <w:proofErr w:type="gramStart"/>
        <w:r w:rsidRPr="007B71B1">
          <w:rPr>
            <w:rFonts w:cs="Calibri"/>
            <w:sz w:val="20"/>
            <w:szCs w:val="20"/>
          </w:rPr>
          <w:t xml:space="preserve">   (</w:t>
        </w:r>
        <w:proofErr w:type="gramEnd"/>
        <w:r w:rsidRPr="007B71B1">
          <w:rPr>
            <w:rFonts w:cs="Calibri"/>
            <w:sz w:val="20"/>
            <w:szCs w:val="20"/>
          </w:rPr>
          <w:t>-2431500.0F)</w:t>
        </w:r>
      </w:ins>
    </w:p>
    <w:p w14:paraId="35934B9A" w14:textId="77777777" w:rsidR="007B71B1" w:rsidRPr="007B71B1" w:rsidRDefault="007B71B1">
      <w:pPr>
        <w:pStyle w:val="BodyText3"/>
        <w:spacing w:after="0"/>
        <w:rPr>
          <w:ins w:id="112" w:author="Shawn Penning" w:date="2018-04-06T12:45:00Z"/>
          <w:rFonts w:cs="Calibri"/>
          <w:sz w:val="20"/>
          <w:szCs w:val="20"/>
        </w:rPr>
        <w:pPrChange w:id="113" w:author="Shawn Penning" w:date="2018-04-06T12:46:00Z">
          <w:pPr>
            <w:pStyle w:val="BodyText3"/>
          </w:pPr>
        </w:pPrChange>
      </w:pPr>
      <w:ins w:id="114" w:author="Shawn Penning" w:date="2018-04-06T12:45:00Z">
        <w:r w:rsidRPr="007B71B1">
          <w:rPr>
            <w:rFonts w:cs="Calibri"/>
            <w:sz w:val="20"/>
            <w:szCs w:val="20"/>
          </w:rPr>
          <w:t xml:space="preserve">#define MAGLLFILVALMAX_ULS_F32           </w:t>
        </w:r>
        <w:proofErr w:type="gramStart"/>
        <w:r w:rsidRPr="007B71B1">
          <w:rPr>
            <w:rFonts w:cs="Calibri"/>
            <w:sz w:val="20"/>
            <w:szCs w:val="20"/>
          </w:rPr>
          <w:t xml:space="preserve">   (</w:t>
        </w:r>
        <w:proofErr w:type="gramEnd"/>
        <w:r w:rsidRPr="007B71B1">
          <w:rPr>
            <w:rFonts w:cs="Calibri"/>
            <w:sz w:val="20"/>
            <w:szCs w:val="20"/>
          </w:rPr>
          <w:t>1001200.0F)</w:t>
        </w:r>
      </w:ins>
    </w:p>
    <w:p w14:paraId="6EC82CC8" w14:textId="77777777" w:rsidR="007B71B1" w:rsidRPr="007B71B1" w:rsidRDefault="007B71B1">
      <w:pPr>
        <w:pStyle w:val="BodyText3"/>
        <w:spacing w:after="0"/>
        <w:rPr>
          <w:ins w:id="115" w:author="Shawn Penning" w:date="2018-04-06T12:45:00Z"/>
          <w:rFonts w:cs="Calibri"/>
          <w:sz w:val="20"/>
          <w:szCs w:val="20"/>
        </w:rPr>
        <w:pPrChange w:id="116" w:author="Shawn Penning" w:date="2018-04-06T12:46:00Z">
          <w:pPr>
            <w:pStyle w:val="BodyText3"/>
          </w:pPr>
        </w:pPrChange>
      </w:pPr>
      <w:ins w:id="117" w:author="Shawn Penning" w:date="2018-04-06T12:45:00Z">
        <w:r w:rsidRPr="007B71B1">
          <w:rPr>
            <w:rFonts w:cs="Calibri"/>
            <w:sz w:val="20"/>
            <w:szCs w:val="20"/>
          </w:rPr>
          <w:t xml:space="preserve">#define MAGLPFILVALMIN_ULS_F32           </w:t>
        </w:r>
        <w:proofErr w:type="gramStart"/>
        <w:r w:rsidRPr="007B71B1">
          <w:rPr>
            <w:rFonts w:cs="Calibri"/>
            <w:sz w:val="20"/>
            <w:szCs w:val="20"/>
          </w:rPr>
          <w:t xml:space="preserve">   (</w:t>
        </w:r>
        <w:proofErr w:type="gramEnd"/>
        <w:r w:rsidRPr="007B71B1">
          <w:rPr>
            <w:rFonts w:cs="Calibri"/>
            <w:sz w:val="20"/>
            <w:szCs w:val="20"/>
          </w:rPr>
          <w:t>0.0F)</w:t>
        </w:r>
      </w:ins>
    </w:p>
    <w:p w14:paraId="106AECB2" w14:textId="77777777" w:rsidR="007B71B1" w:rsidRPr="007B71B1" w:rsidRDefault="007B71B1">
      <w:pPr>
        <w:pStyle w:val="BodyText3"/>
        <w:spacing w:after="0"/>
        <w:rPr>
          <w:ins w:id="118" w:author="Shawn Penning" w:date="2018-04-06T12:45:00Z"/>
          <w:rFonts w:cs="Calibri"/>
          <w:sz w:val="20"/>
          <w:szCs w:val="20"/>
        </w:rPr>
        <w:pPrChange w:id="119" w:author="Shawn Penning" w:date="2018-04-06T12:46:00Z">
          <w:pPr>
            <w:pStyle w:val="BodyText3"/>
          </w:pPr>
        </w:pPrChange>
      </w:pPr>
      <w:ins w:id="120" w:author="Shawn Penning" w:date="2018-04-06T12:45:00Z">
        <w:r w:rsidRPr="007B71B1">
          <w:rPr>
            <w:rFonts w:cs="Calibri"/>
            <w:sz w:val="20"/>
            <w:szCs w:val="20"/>
          </w:rPr>
          <w:t xml:space="preserve">#define MAGLPFILVALMAX_ULS_F32           </w:t>
        </w:r>
        <w:proofErr w:type="gramStart"/>
        <w:r w:rsidRPr="007B71B1">
          <w:rPr>
            <w:rFonts w:cs="Calibri"/>
            <w:sz w:val="20"/>
            <w:szCs w:val="20"/>
          </w:rPr>
          <w:t xml:space="preserve">   (</w:t>
        </w:r>
        <w:proofErr w:type="gramEnd"/>
        <w:r w:rsidRPr="007B71B1">
          <w:rPr>
            <w:rFonts w:cs="Calibri"/>
            <w:sz w:val="20"/>
            <w:szCs w:val="20"/>
          </w:rPr>
          <w:t>62500.0F)</w:t>
        </w:r>
      </w:ins>
    </w:p>
    <w:p w14:paraId="71071BD6" w14:textId="77777777" w:rsidR="007B71B1" w:rsidRPr="007B71B1" w:rsidRDefault="007B71B1">
      <w:pPr>
        <w:pStyle w:val="BodyText3"/>
        <w:spacing w:after="0"/>
        <w:rPr>
          <w:ins w:id="121" w:author="Shawn Penning" w:date="2018-04-06T12:45:00Z"/>
          <w:rFonts w:cs="Calibri"/>
          <w:sz w:val="20"/>
          <w:szCs w:val="20"/>
        </w:rPr>
        <w:pPrChange w:id="122" w:author="Shawn Penning" w:date="2018-04-06T12:46:00Z">
          <w:pPr>
            <w:pStyle w:val="BodyText3"/>
          </w:pPr>
        </w:pPrChange>
      </w:pPr>
      <w:ins w:id="123" w:author="Shawn Penning" w:date="2018-04-06T12:45:00Z">
        <w:r w:rsidRPr="007B71B1">
          <w:rPr>
            <w:rFonts w:cs="Calibri"/>
            <w:sz w:val="20"/>
            <w:szCs w:val="20"/>
          </w:rPr>
          <w:t xml:space="preserve">#define FILVALMIN_ULS_F32                </w:t>
        </w:r>
        <w:proofErr w:type="gramStart"/>
        <w:r w:rsidRPr="007B71B1">
          <w:rPr>
            <w:rFonts w:cs="Calibri"/>
            <w:sz w:val="20"/>
            <w:szCs w:val="20"/>
          </w:rPr>
          <w:t xml:space="preserve">   (</w:t>
        </w:r>
        <w:proofErr w:type="gramEnd"/>
        <w:r w:rsidRPr="007B71B1">
          <w:rPr>
            <w:rFonts w:cs="Calibri"/>
            <w:sz w:val="20"/>
            <w:szCs w:val="20"/>
          </w:rPr>
          <w:t>0.0F)</w:t>
        </w:r>
      </w:ins>
    </w:p>
    <w:p w14:paraId="38C3E345" w14:textId="77777777" w:rsidR="007B71B1" w:rsidRPr="007B71B1" w:rsidRDefault="007B71B1">
      <w:pPr>
        <w:pStyle w:val="BodyText3"/>
        <w:spacing w:after="0"/>
        <w:rPr>
          <w:ins w:id="124" w:author="Shawn Penning" w:date="2018-04-06T12:45:00Z"/>
          <w:rFonts w:cs="Calibri"/>
          <w:sz w:val="20"/>
          <w:szCs w:val="20"/>
        </w:rPr>
        <w:pPrChange w:id="125" w:author="Shawn Penning" w:date="2018-04-06T12:46:00Z">
          <w:pPr>
            <w:pStyle w:val="BodyText3"/>
          </w:pPr>
        </w:pPrChange>
      </w:pPr>
      <w:ins w:id="126" w:author="Shawn Penning" w:date="2018-04-06T12:45:00Z">
        <w:r w:rsidRPr="007B71B1">
          <w:rPr>
            <w:rFonts w:cs="Calibri"/>
            <w:sz w:val="20"/>
            <w:szCs w:val="20"/>
          </w:rPr>
          <w:t xml:space="preserve">#define TESTIMNFETMTGTNIDX_CNT_U08       </w:t>
        </w:r>
        <w:proofErr w:type="gramStart"/>
        <w:r w:rsidRPr="007B71B1">
          <w:rPr>
            <w:rFonts w:cs="Calibri"/>
            <w:sz w:val="20"/>
            <w:szCs w:val="20"/>
          </w:rPr>
          <w:t xml:space="preserve">   (</w:t>
        </w:r>
        <w:proofErr w:type="gramEnd"/>
        <w:r w:rsidRPr="007B71B1">
          <w:rPr>
            <w:rFonts w:cs="Calibri"/>
            <w:sz w:val="20"/>
            <w:szCs w:val="20"/>
          </w:rPr>
          <w:t>(uint8)2U)</w:t>
        </w:r>
      </w:ins>
    </w:p>
    <w:p w14:paraId="6DCD673B" w14:textId="77777777" w:rsidR="007B71B1" w:rsidRPr="007B71B1" w:rsidRDefault="007B71B1">
      <w:pPr>
        <w:pStyle w:val="BodyText3"/>
        <w:spacing w:after="0"/>
        <w:rPr>
          <w:ins w:id="127" w:author="Shawn Penning" w:date="2018-04-06T12:45:00Z"/>
          <w:rFonts w:cs="Calibri"/>
          <w:sz w:val="20"/>
          <w:szCs w:val="20"/>
        </w:rPr>
        <w:pPrChange w:id="128" w:author="Shawn Penning" w:date="2018-04-06T12:46:00Z">
          <w:pPr>
            <w:pStyle w:val="BodyText3"/>
          </w:pPr>
        </w:pPrChange>
      </w:pPr>
      <w:ins w:id="129" w:author="Shawn Penning" w:date="2018-04-06T12:45:00Z">
        <w:r w:rsidRPr="007B71B1">
          <w:rPr>
            <w:rFonts w:cs="Calibri"/>
            <w:sz w:val="20"/>
            <w:szCs w:val="20"/>
          </w:rPr>
          <w:t xml:space="preserve">#define TESTIMNIGNTIOFFTHD_CNT_F32       </w:t>
        </w:r>
        <w:proofErr w:type="gramStart"/>
        <w:r w:rsidRPr="007B71B1">
          <w:rPr>
            <w:rFonts w:cs="Calibri"/>
            <w:sz w:val="20"/>
            <w:szCs w:val="20"/>
          </w:rPr>
          <w:t xml:space="preserve">   (</w:t>
        </w:r>
        <w:proofErr w:type="gramEnd"/>
        <w:r w:rsidRPr="007B71B1">
          <w:rPr>
            <w:rFonts w:cs="Calibri"/>
            <w:sz w:val="20"/>
            <w:szCs w:val="20"/>
          </w:rPr>
          <w:t>10000.0F)</w:t>
        </w:r>
      </w:ins>
    </w:p>
    <w:p w14:paraId="09F4587C" w14:textId="7BFE3A64" w:rsidR="002B094F" w:rsidRPr="0048012A" w:rsidDel="007B71B1" w:rsidRDefault="007B71B1">
      <w:pPr>
        <w:pStyle w:val="BodyText3"/>
        <w:spacing w:after="0"/>
        <w:rPr>
          <w:del w:id="130" w:author="Shawn Penning" w:date="2018-04-06T12:45:00Z"/>
          <w:rFonts w:cs="Calibri"/>
          <w:sz w:val="20"/>
          <w:szCs w:val="20"/>
        </w:rPr>
        <w:pPrChange w:id="131" w:author="Shawn Penning" w:date="2018-04-06T12:46:00Z">
          <w:pPr>
            <w:pStyle w:val="BodyText3"/>
          </w:pPr>
        </w:pPrChange>
      </w:pPr>
      <w:ins w:id="132" w:author="Shawn Penning" w:date="2018-04-06T12:45:00Z">
        <w:r w:rsidRPr="007B71B1">
          <w:rPr>
            <w:rFonts w:cs="Calibri"/>
            <w:sz w:val="20"/>
            <w:szCs w:val="20"/>
          </w:rPr>
          <w:t xml:space="preserve">#define FETLOABITMASK_CNT_U08            </w:t>
        </w:r>
        <w:proofErr w:type="gramStart"/>
        <w:r w:rsidRPr="007B71B1">
          <w:rPr>
            <w:rFonts w:cs="Calibri"/>
            <w:sz w:val="20"/>
            <w:szCs w:val="20"/>
          </w:rPr>
          <w:t xml:space="preserve">   (</w:t>
        </w:r>
        <w:proofErr w:type="gramEnd"/>
        <w:r w:rsidRPr="007B71B1">
          <w:rPr>
            <w:rFonts w:cs="Calibri"/>
            <w:sz w:val="20"/>
            <w:szCs w:val="20"/>
          </w:rPr>
          <w:t>(uint8)4U)</w:t>
        </w:r>
      </w:ins>
      <w:del w:id="133" w:author="Shawn Penning" w:date="2018-04-06T12:45:00Z">
        <w:r w:rsidR="009775D5" w:rsidDel="007B71B1">
          <w:rPr>
            <w:rFonts w:cs="Calibri"/>
            <w:sz w:val="20"/>
            <w:szCs w:val="20"/>
          </w:rPr>
          <w:delText>FETLOABITMASK_CNT_U08</w:delText>
        </w:r>
        <w:r w:rsidR="009775D5" w:rsidDel="007B71B1">
          <w:rPr>
            <w:rFonts w:cs="Calibri"/>
            <w:sz w:val="20"/>
            <w:szCs w:val="20"/>
          </w:rPr>
          <w:tab/>
          <w:delText>2U</w:delText>
        </w:r>
      </w:del>
    </w:p>
    <w:p w14:paraId="7DF33488" w14:textId="77777777" w:rsidR="00AC4CD8" w:rsidRPr="00DA5500" w:rsidRDefault="00AC4CD8" w:rsidP="00AC4CD8">
      <w:pPr>
        <w:pStyle w:val="Heading1"/>
        <w:ind w:left="562" w:hanging="562"/>
        <w:rPr>
          <w:rFonts w:ascii="Calibri" w:hAnsi="Calibri" w:cs="Calibri"/>
        </w:rPr>
      </w:pPr>
      <w:bookmarkStart w:id="134" w:name="_Ref87065593"/>
      <w:bookmarkStart w:id="135" w:name="_Toc338170483"/>
      <w:bookmarkStart w:id="136" w:name="_Toc375678229"/>
      <w:bookmarkStart w:id="137" w:name="_Toc418080067"/>
      <w:bookmarkStart w:id="138" w:name="_Toc421786702"/>
      <w:bookmarkStart w:id="139" w:name="_Toc43094517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34"/>
      <w:bookmarkEnd w:id="135"/>
      <w:bookmarkEnd w:id="136"/>
      <w:bookmarkEnd w:id="137"/>
      <w:bookmarkEnd w:id="138"/>
      <w:bookmarkEnd w:id="139"/>
    </w:p>
    <w:p w14:paraId="76333B0A" w14:textId="77777777" w:rsidR="002B094F" w:rsidRPr="00987B4A" w:rsidRDefault="002B094F" w:rsidP="00007584">
      <w:pPr>
        <w:pStyle w:val="Heading2"/>
        <w:spacing w:after="60"/>
        <w:rPr>
          <w:rFonts w:ascii="Calibri" w:hAnsi="Calibri"/>
        </w:rPr>
      </w:pPr>
      <w:bookmarkStart w:id="140" w:name="_Toc338170484"/>
      <w:bookmarkStart w:id="141" w:name="_Toc418080068"/>
      <w:bookmarkStart w:id="142" w:name="_Toc421709916"/>
      <w:bookmarkStart w:id="143" w:name="_Toc430945173"/>
      <w:r w:rsidRPr="00007584">
        <w:rPr>
          <w:rFonts w:ascii="Calibri" w:hAnsi="Calibri"/>
        </w:rPr>
        <w:t>Sub</w:t>
      </w:r>
      <w:r w:rsidRPr="00987B4A">
        <w:rPr>
          <w:rFonts w:ascii="Calibri" w:hAnsi="Calibri"/>
        </w:rPr>
        <w:t>-Module Functions</w:t>
      </w:r>
      <w:bookmarkEnd w:id="140"/>
      <w:bookmarkEnd w:id="141"/>
      <w:bookmarkEnd w:id="142"/>
      <w:bookmarkEnd w:id="143"/>
    </w:p>
    <w:p w14:paraId="266CF5BB" w14:textId="77777777" w:rsidR="00007584" w:rsidRPr="00AA38E8" w:rsidRDefault="00007584" w:rsidP="001F01F0">
      <w:pPr>
        <w:pStyle w:val="Heading2"/>
        <w:numPr>
          <w:ilvl w:val="2"/>
          <w:numId w:val="11"/>
        </w:numPr>
        <w:tabs>
          <w:tab w:val="clear" w:pos="1017"/>
          <w:tab w:val="num" w:pos="567"/>
        </w:tabs>
        <w:spacing w:after="60"/>
        <w:ind w:left="567"/>
        <w:rPr>
          <w:rFonts w:ascii="Calibri" w:hAnsi="Calibri" w:cs="Calibri"/>
        </w:rPr>
      </w:pPr>
      <w:bookmarkStart w:id="144" w:name="_Toc421011514"/>
      <w:bookmarkStart w:id="145" w:name="_Toc430945174"/>
      <w:r w:rsidRPr="00AA38E8">
        <w:rPr>
          <w:rFonts w:ascii="Calibri" w:hAnsi="Calibri" w:cs="Calibri"/>
        </w:rPr>
        <w:t xml:space="preserve">Init: </w:t>
      </w:r>
      <w:bookmarkEnd w:id="144"/>
      <w:r w:rsidR="000A5AA5">
        <w:rPr>
          <w:rFonts w:ascii="Calibri" w:hAnsi="Calibri" w:cs="Calibri"/>
        </w:rPr>
        <w:t>TEstimnInit</w:t>
      </w:r>
      <w:r w:rsidR="001F01F0" w:rsidRPr="001F01F0">
        <w:rPr>
          <w:rFonts w:ascii="Calibri" w:hAnsi="Calibri" w:cs="Calibri"/>
        </w:rPr>
        <w:t>1</w:t>
      </w:r>
      <w:bookmarkEnd w:id="145"/>
    </w:p>
    <w:p w14:paraId="3D1BCD97" w14:textId="77777777" w:rsidR="00007584" w:rsidRPr="00AA38E8" w:rsidRDefault="00007584" w:rsidP="00007584">
      <w:pPr>
        <w:pStyle w:val="Heading2"/>
        <w:numPr>
          <w:ilvl w:val="3"/>
          <w:numId w:val="11"/>
        </w:numPr>
        <w:spacing w:after="60"/>
        <w:rPr>
          <w:rFonts w:ascii="Calibri" w:hAnsi="Calibri" w:cs="Calibri"/>
        </w:rPr>
      </w:pPr>
      <w:bookmarkStart w:id="146" w:name="_Toc421011515"/>
      <w:bookmarkStart w:id="147" w:name="_Toc430945175"/>
      <w:r w:rsidRPr="00AA38E8">
        <w:rPr>
          <w:rFonts w:ascii="Calibri" w:hAnsi="Calibri" w:cs="Calibri"/>
        </w:rPr>
        <w:t>Design Rationale</w:t>
      </w:r>
      <w:bookmarkEnd w:id="146"/>
      <w:bookmarkEnd w:id="147"/>
    </w:p>
    <w:p w14:paraId="6EAAFEB5" w14:textId="77777777" w:rsidR="00007584" w:rsidRDefault="000C48A0" w:rsidP="00007584">
      <w:pPr>
        <w:rPr>
          <w:rFonts w:cs="Calibri"/>
          <w:i/>
        </w:rPr>
      </w:pPr>
      <w:r>
        <w:rPr>
          <w:rFonts w:cs="Calibri"/>
          <w:i/>
        </w:rPr>
        <w:t>Refer FDD</w:t>
      </w:r>
      <w:r w:rsidR="001C0B31">
        <w:rPr>
          <w:rFonts w:cs="Calibri"/>
          <w:i/>
        </w:rPr>
        <w:t xml:space="preserve"> for the functionality. </w:t>
      </w:r>
    </w:p>
    <w:p w14:paraId="30FA5254" w14:textId="77777777" w:rsidR="00007584" w:rsidRPr="00AA38E8" w:rsidRDefault="00007584" w:rsidP="00007584">
      <w:pPr>
        <w:pStyle w:val="Heading2"/>
        <w:numPr>
          <w:ilvl w:val="3"/>
          <w:numId w:val="11"/>
        </w:numPr>
        <w:spacing w:after="60"/>
        <w:rPr>
          <w:rFonts w:ascii="Calibri" w:hAnsi="Calibri" w:cs="Calibri"/>
        </w:rPr>
      </w:pPr>
      <w:bookmarkStart w:id="148" w:name="_Toc421011516"/>
      <w:bookmarkStart w:id="149" w:name="_Toc430945176"/>
      <w:r w:rsidRPr="00AA38E8">
        <w:rPr>
          <w:rFonts w:ascii="Calibri" w:hAnsi="Calibri" w:cs="Calibri"/>
        </w:rPr>
        <w:t>Module Outputs</w:t>
      </w:r>
      <w:bookmarkEnd w:id="148"/>
      <w:bookmarkEnd w:id="149"/>
    </w:p>
    <w:p w14:paraId="0E351BA3" w14:textId="77777777" w:rsidR="002B094F" w:rsidRPr="000C48A0" w:rsidRDefault="000C48A0" w:rsidP="000C48A0">
      <w:pPr>
        <w:rPr>
          <w:rFonts w:cs="Calibri"/>
          <w:i/>
        </w:rPr>
      </w:pPr>
      <w:r>
        <w:rPr>
          <w:rFonts w:cs="Calibri"/>
          <w:i/>
        </w:rPr>
        <w:t>Refer FDD</w:t>
      </w:r>
    </w:p>
    <w:p w14:paraId="2671FBC2" w14:textId="77777777" w:rsidR="00DB3C1D" w:rsidRPr="00AA38E8" w:rsidRDefault="00DB3C1D" w:rsidP="001F01F0">
      <w:pPr>
        <w:pStyle w:val="Heading2"/>
        <w:numPr>
          <w:ilvl w:val="2"/>
          <w:numId w:val="11"/>
        </w:numPr>
        <w:tabs>
          <w:tab w:val="clear" w:pos="1017"/>
          <w:tab w:val="num" w:pos="567"/>
        </w:tabs>
        <w:spacing w:after="60"/>
        <w:ind w:left="567"/>
        <w:rPr>
          <w:rFonts w:ascii="Calibri" w:hAnsi="Calibri" w:cs="Calibri"/>
        </w:rPr>
      </w:pPr>
      <w:bookmarkStart w:id="150" w:name="_Toc421011518"/>
      <w:bookmarkStart w:id="151" w:name="_Toc430945177"/>
      <w:r w:rsidRPr="00AA38E8">
        <w:rPr>
          <w:rFonts w:ascii="Calibri" w:hAnsi="Calibri" w:cs="Calibri"/>
        </w:rPr>
        <w:t xml:space="preserve">Per: </w:t>
      </w:r>
      <w:bookmarkEnd w:id="150"/>
      <w:r w:rsidR="000A5AA5">
        <w:rPr>
          <w:rFonts w:ascii="Calibri" w:hAnsi="Calibri" w:cs="Calibri"/>
        </w:rPr>
        <w:t>TEstimn</w:t>
      </w:r>
      <w:r w:rsidR="001F01F0" w:rsidRPr="001F01F0">
        <w:rPr>
          <w:rFonts w:ascii="Calibri" w:hAnsi="Calibri" w:cs="Calibri"/>
        </w:rPr>
        <w:t>Per1</w:t>
      </w:r>
      <w:bookmarkEnd w:id="151"/>
    </w:p>
    <w:p w14:paraId="7DD3F626" w14:textId="77777777" w:rsidR="00DB3C1D" w:rsidRPr="00E84FCD" w:rsidRDefault="00DB3C1D" w:rsidP="00DB3C1D">
      <w:pPr>
        <w:pStyle w:val="Heading2"/>
        <w:numPr>
          <w:ilvl w:val="3"/>
          <w:numId w:val="11"/>
        </w:numPr>
        <w:spacing w:after="60"/>
        <w:rPr>
          <w:rFonts w:ascii="Calibri" w:hAnsi="Calibri" w:cs="Calibri"/>
        </w:rPr>
      </w:pPr>
      <w:bookmarkStart w:id="152" w:name="_Toc421011519"/>
      <w:bookmarkStart w:id="153" w:name="_Toc430945178"/>
      <w:r w:rsidRPr="00E84FCD">
        <w:rPr>
          <w:rFonts w:ascii="Calibri" w:hAnsi="Calibri" w:cs="Calibri"/>
        </w:rPr>
        <w:t>Design Rationale</w:t>
      </w:r>
      <w:bookmarkEnd w:id="152"/>
      <w:bookmarkEnd w:id="153"/>
    </w:p>
    <w:p w14:paraId="4797043E" w14:textId="77777777" w:rsidR="00363FC9" w:rsidRDefault="00E84FCD" w:rsidP="001F01F0">
      <w:r>
        <w:t>In ‘</w:t>
      </w:r>
      <w:proofErr w:type="spellStart"/>
      <w:r>
        <w:t>AssistMechanismLeadLagFilterRe</w:t>
      </w:r>
      <w:proofErr w:type="spellEnd"/>
      <w:r>
        <w:t>-Initialization’ block, blocks ‘</w:t>
      </w:r>
      <w:proofErr w:type="spellStart"/>
      <w:r>
        <w:t>AssistMechanismInitEnable</w:t>
      </w:r>
      <w:proofErr w:type="spellEnd"/>
      <w:r>
        <w:t>’ and ‘</w:t>
      </w:r>
      <w:proofErr w:type="spellStart"/>
      <w:r>
        <w:t>AssistMechanismInitDisable</w:t>
      </w:r>
      <w:proofErr w:type="spellEnd"/>
      <w:r>
        <w:t xml:space="preserve">’ have similar logic except for some calculations related to inputs.  </w:t>
      </w:r>
      <w:proofErr w:type="gramStart"/>
      <w:r>
        <w:t>So</w:t>
      </w:r>
      <w:proofErr w:type="gramEnd"/>
      <w:r>
        <w:t xml:space="preserve"> the differences are implemented in ‘if-else’ statement and common logic is implemented after ‘if-else’ statements in the SW.    </w:t>
      </w:r>
    </w:p>
    <w:p w14:paraId="078AA2DB" w14:textId="77777777" w:rsidR="00DB3C1D" w:rsidRPr="00AA38E8" w:rsidRDefault="00DB3C1D" w:rsidP="00DB3C1D">
      <w:pPr>
        <w:pStyle w:val="Heading2"/>
        <w:numPr>
          <w:ilvl w:val="3"/>
          <w:numId w:val="11"/>
        </w:numPr>
        <w:spacing w:after="60"/>
        <w:rPr>
          <w:rFonts w:ascii="Calibri" w:hAnsi="Calibri" w:cs="Calibri"/>
        </w:rPr>
      </w:pPr>
      <w:bookmarkStart w:id="154" w:name="_Toc421011520"/>
      <w:bookmarkStart w:id="155" w:name="_Toc430945179"/>
      <w:r w:rsidRPr="00AA38E8">
        <w:rPr>
          <w:rFonts w:ascii="Calibri" w:hAnsi="Calibri" w:cs="Calibri"/>
        </w:rPr>
        <w:t>Store Module Inputs to Local copies</w:t>
      </w:r>
      <w:bookmarkEnd w:id="154"/>
      <w:bookmarkEnd w:id="155"/>
    </w:p>
    <w:p w14:paraId="6C966759" w14:textId="77777777" w:rsidR="00DB3C1D" w:rsidRPr="0033680E" w:rsidRDefault="00D13AA4" w:rsidP="00DB3C1D">
      <w:pPr>
        <w:rPr>
          <w:rFonts w:cs="Calibri"/>
          <w:i/>
        </w:rPr>
      </w:pPr>
      <w:r>
        <w:rPr>
          <w:rFonts w:cs="Calibri"/>
          <w:i/>
        </w:rPr>
        <w:t>Refer FDD</w:t>
      </w:r>
    </w:p>
    <w:p w14:paraId="6107BF96" w14:textId="77777777" w:rsidR="00DB3C1D" w:rsidRPr="00AA38E8" w:rsidRDefault="00DB3C1D" w:rsidP="00DB3C1D">
      <w:pPr>
        <w:pStyle w:val="Heading2"/>
        <w:numPr>
          <w:ilvl w:val="3"/>
          <w:numId w:val="11"/>
        </w:numPr>
        <w:spacing w:after="60"/>
        <w:rPr>
          <w:rFonts w:ascii="Calibri" w:hAnsi="Calibri" w:cs="Calibri"/>
        </w:rPr>
      </w:pPr>
      <w:bookmarkStart w:id="156" w:name="_Toc421011521"/>
      <w:bookmarkStart w:id="157" w:name="_Toc430945180"/>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156"/>
      <w:bookmarkEnd w:id="157"/>
    </w:p>
    <w:p w14:paraId="014DB9E2" w14:textId="77777777" w:rsidR="00DB3C1D" w:rsidRPr="0033680E" w:rsidRDefault="00D13AA4" w:rsidP="00DB3C1D">
      <w:pPr>
        <w:rPr>
          <w:rFonts w:cs="Calibri"/>
          <w:i/>
        </w:rPr>
      </w:pPr>
      <w:r>
        <w:rPr>
          <w:rFonts w:cs="Calibri"/>
          <w:i/>
        </w:rPr>
        <w:t>Refer FDD</w:t>
      </w:r>
    </w:p>
    <w:p w14:paraId="1DE0C528" w14:textId="77777777" w:rsidR="00DB3C1D" w:rsidRPr="00AA38E8" w:rsidRDefault="00DB3C1D" w:rsidP="00DB3C1D">
      <w:pPr>
        <w:pStyle w:val="Heading2"/>
        <w:numPr>
          <w:ilvl w:val="3"/>
          <w:numId w:val="11"/>
        </w:numPr>
        <w:spacing w:after="60"/>
        <w:rPr>
          <w:rFonts w:ascii="Calibri" w:hAnsi="Calibri" w:cs="Calibri"/>
        </w:rPr>
      </w:pPr>
      <w:bookmarkStart w:id="158" w:name="_Toc421011522"/>
      <w:bookmarkStart w:id="159" w:name="_Toc430945181"/>
      <w:r w:rsidRPr="00AA38E8">
        <w:rPr>
          <w:rFonts w:ascii="Calibri" w:hAnsi="Calibri" w:cs="Calibri"/>
        </w:rPr>
        <w:t>Store Local copy of outputs into Module Outputs</w:t>
      </w:r>
      <w:bookmarkEnd w:id="158"/>
      <w:bookmarkEnd w:id="159"/>
    </w:p>
    <w:p w14:paraId="52F84FE5" w14:textId="77777777" w:rsidR="00DB3C1D" w:rsidRPr="0033680E" w:rsidRDefault="00D13AA4" w:rsidP="00DB3C1D">
      <w:pPr>
        <w:rPr>
          <w:rFonts w:cs="Calibri"/>
          <w:i/>
        </w:rPr>
      </w:pPr>
      <w:r>
        <w:rPr>
          <w:rFonts w:cs="Calibri"/>
          <w:i/>
        </w:rPr>
        <w:t>Refer FDD</w:t>
      </w:r>
    </w:p>
    <w:p w14:paraId="1B1DEAA9" w14:textId="77777777" w:rsidR="007969D1" w:rsidRPr="007969D1" w:rsidRDefault="008C6874" w:rsidP="007969D1">
      <w:pPr>
        <w:pStyle w:val="Heading2"/>
        <w:spacing w:after="60"/>
        <w:rPr>
          <w:rFonts w:ascii="Calibri" w:hAnsi="Calibri"/>
        </w:rPr>
      </w:pPr>
      <w:bookmarkStart w:id="160" w:name="_Toc430945182"/>
      <w:r>
        <w:rPr>
          <w:rFonts w:ascii="Calibri" w:hAnsi="Calibri"/>
        </w:rPr>
        <w:t xml:space="preserve">Server </w:t>
      </w:r>
      <w:proofErr w:type="spellStart"/>
      <w:r>
        <w:rPr>
          <w:rFonts w:ascii="Calibri" w:hAnsi="Calibri"/>
        </w:rPr>
        <w:t>R</w:t>
      </w:r>
      <w:r w:rsidRPr="008C6874">
        <w:rPr>
          <w:rFonts w:ascii="Calibri" w:hAnsi="Calibri"/>
        </w:rPr>
        <w:t>un</w:t>
      </w:r>
      <w:r w:rsidR="00A60573">
        <w:rPr>
          <w:rFonts w:ascii="Calibri" w:hAnsi="Calibri"/>
        </w:rPr>
        <w:t>n</w:t>
      </w:r>
      <w:r w:rsidRPr="008C6874">
        <w:rPr>
          <w:rFonts w:ascii="Calibri" w:hAnsi="Calibri"/>
        </w:rPr>
        <w:t>ables</w:t>
      </w:r>
      <w:bookmarkEnd w:id="160"/>
      <w:proofErr w:type="spellEnd"/>
      <w:r w:rsidR="002B094F" w:rsidRPr="008C6874">
        <w:rPr>
          <w:rFonts w:ascii="Calibri" w:hAnsi="Calibri"/>
        </w:rPr>
        <w:t xml:space="preserve"> </w:t>
      </w:r>
      <w:bookmarkStart w:id="161" w:name="_Toc382301471"/>
      <w:bookmarkStart w:id="162" w:name="_Toc383698997"/>
      <w:bookmarkEnd w:id="161"/>
      <w:bookmarkEnd w:id="162"/>
    </w:p>
    <w:p w14:paraId="65C004BF" w14:textId="77777777" w:rsidR="007969D1" w:rsidRPr="0033680E" w:rsidRDefault="000A5AA5" w:rsidP="007969D1">
      <w:pPr>
        <w:rPr>
          <w:rFonts w:cs="Calibri"/>
          <w:i/>
        </w:rPr>
      </w:pPr>
      <w:r>
        <w:rPr>
          <w:rFonts w:cs="Calibri"/>
          <w:i/>
        </w:rPr>
        <w:t>None</w:t>
      </w:r>
    </w:p>
    <w:p w14:paraId="12830BCD" w14:textId="77777777" w:rsidR="008C6874" w:rsidRPr="00AA38E8" w:rsidRDefault="008C6874" w:rsidP="008C6874">
      <w:pPr>
        <w:pStyle w:val="Heading2"/>
        <w:spacing w:after="60"/>
        <w:rPr>
          <w:rFonts w:ascii="Calibri" w:hAnsi="Calibri" w:cs="Calibri"/>
        </w:rPr>
      </w:pPr>
      <w:bookmarkStart w:id="163" w:name="_Ref382299966"/>
      <w:bookmarkStart w:id="164" w:name="_Toc421011529"/>
      <w:bookmarkStart w:id="165" w:name="_Toc430945183"/>
      <w:r w:rsidRPr="00AA38E8">
        <w:rPr>
          <w:rFonts w:ascii="Calibri" w:hAnsi="Calibri" w:cs="Calibri"/>
        </w:rPr>
        <w:t>Interrupt Functions</w:t>
      </w:r>
      <w:bookmarkEnd w:id="163"/>
      <w:bookmarkEnd w:id="164"/>
      <w:bookmarkEnd w:id="165"/>
    </w:p>
    <w:p w14:paraId="486866FA" w14:textId="77777777" w:rsidR="008C6874" w:rsidRPr="0033680E" w:rsidRDefault="00D13AA4" w:rsidP="008C6874">
      <w:pPr>
        <w:rPr>
          <w:rFonts w:cs="Calibri"/>
          <w:i/>
        </w:rPr>
      </w:pPr>
      <w:r>
        <w:rPr>
          <w:rFonts w:cs="Calibri"/>
          <w:i/>
        </w:rPr>
        <w:t>None</w:t>
      </w:r>
    </w:p>
    <w:p w14:paraId="684364CD" w14:textId="77777777" w:rsidR="002B094F" w:rsidRPr="008C6874" w:rsidRDefault="002B094F" w:rsidP="008C6874">
      <w:pPr>
        <w:pStyle w:val="Heading2"/>
        <w:spacing w:after="60"/>
        <w:rPr>
          <w:rFonts w:ascii="Calibri" w:hAnsi="Calibri" w:cs="Calibri"/>
        </w:rPr>
      </w:pPr>
      <w:bookmarkStart w:id="166" w:name="_Toc338170485"/>
      <w:bookmarkStart w:id="167" w:name="_Toc418080074"/>
      <w:bookmarkStart w:id="168" w:name="_Toc421709919"/>
      <w:bookmarkStart w:id="169" w:name="_Toc430945184"/>
      <w:r w:rsidRPr="008C6874">
        <w:rPr>
          <w:rFonts w:ascii="Calibri" w:hAnsi="Calibri" w:cs="Calibri"/>
        </w:rPr>
        <w:t>Module Internal (Local) Functions</w:t>
      </w:r>
      <w:bookmarkEnd w:id="166"/>
      <w:bookmarkEnd w:id="167"/>
      <w:bookmarkEnd w:id="168"/>
      <w:bookmarkEnd w:id="169"/>
    </w:p>
    <w:p w14:paraId="7C7F0075" w14:textId="77777777" w:rsidR="00043D33" w:rsidRPr="00AA38E8" w:rsidRDefault="00043D33" w:rsidP="00043D33">
      <w:pPr>
        <w:pStyle w:val="Heading2"/>
        <w:numPr>
          <w:ilvl w:val="2"/>
          <w:numId w:val="11"/>
        </w:numPr>
        <w:tabs>
          <w:tab w:val="clear" w:pos="1017"/>
          <w:tab w:val="num" w:pos="567"/>
        </w:tabs>
        <w:spacing w:after="60"/>
        <w:ind w:left="567"/>
        <w:rPr>
          <w:rFonts w:ascii="Calibri" w:hAnsi="Calibri" w:cs="Calibri"/>
        </w:rPr>
      </w:pPr>
      <w:bookmarkStart w:id="170" w:name="_Toc421011540"/>
      <w:bookmarkStart w:id="171" w:name="_Toc424732633"/>
      <w:bookmarkStart w:id="172" w:name="_Toc476657920"/>
      <w:r w:rsidRPr="00AA38E8">
        <w:rPr>
          <w:rFonts w:ascii="Calibri" w:hAnsi="Calibri" w:cs="Calibri"/>
        </w:rPr>
        <w:t>Local Function #1</w:t>
      </w:r>
      <w:bookmarkEnd w:id="170"/>
      <w:bookmarkEnd w:id="171"/>
      <w:bookmarkEnd w:id="17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7"/>
        <w:gridCol w:w="3262"/>
        <w:gridCol w:w="945"/>
        <w:gridCol w:w="1519"/>
        <w:gridCol w:w="1905"/>
      </w:tblGrid>
      <w:tr w:rsidR="00043D33" w:rsidRPr="00AA38E8" w14:paraId="2A90DF4A" w14:textId="77777777" w:rsidTr="00DC3E6A">
        <w:tc>
          <w:tcPr>
            <w:tcW w:w="1297" w:type="dxa"/>
          </w:tcPr>
          <w:p w14:paraId="2F418F9A" w14:textId="77777777" w:rsidR="00043D33" w:rsidRPr="00AA38E8" w:rsidRDefault="00043D33" w:rsidP="002A2F18">
            <w:pPr>
              <w:spacing w:before="60"/>
              <w:rPr>
                <w:rFonts w:cs="Calibri"/>
                <w:b/>
                <w:bCs/>
                <w:sz w:val="16"/>
              </w:rPr>
            </w:pPr>
            <w:r w:rsidRPr="00AA38E8">
              <w:rPr>
                <w:rFonts w:cs="Calibri"/>
                <w:b/>
                <w:bCs/>
                <w:sz w:val="16"/>
              </w:rPr>
              <w:t>Function Name</w:t>
            </w:r>
          </w:p>
        </w:tc>
        <w:tc>
          <w:tcPr>
            <w:tcW w:w="3262" w:type="dxa"/>
          </w:tcPr>
          <w:p w14:paraId="012ECD9B" w14:textId="77777777" w:rsidR="00043D33" w:rsidRPr="00AA38E8" w:rsidRDefault="009775D5" w:rsidP="002A2F18">
            <w:pPr>
              <w:spacing w:before="60"/>
              <w:rPr>
                <w:rFonts w:cs="Calibri"/>
                <w:sz w:val="16"/>
              </w:rPr>
            </w:pPr>
            <w:proofErr w:type="spellStart"/>
            <w:r w:rsidRPr="009775D5">
              <w:rPr>
                <w:rFonts w:cs="Calibri"/>
                <w:sz w:val="16"/>
              </w:rPr>
              <w:t>FltMtgtnCalSeln</w:t>
            </w:r>
            <w:proofErr w:type="spellEnd"/>
          </w:p>
        </w:tc>
        <w:tc>
          <w:tcPr>
            <w:tcW w:w="945" w:type="dxa"/>
            <w:shd w:val="pct30" w:color="FFFF00" w:fill="auto"/>
          </w:tcPr>
          <w:p w14:paraId="7B9271CC" w14:textId="77777777" w:rsidR="00043D33" w:rsidRPr="00AA38E8" w:rsidRDefault="00043D33" w:rsidP="002A2F18">
            <w:pPr>
              <w:spacing w:before="60"/>
              <w:jc w:val="center"/>
              <w:rPr>
                <w:rFonts w:cs="Calibri"/>
                <w:sz w:val="16"/>
              </w:rPr>
            </w:pPr>
            <w:r w:rsidRPr="00AA38E8">
              <w:rPr>
                <w:rFonts w:cs="Calibri"/>
                <w:sz w:val="16"/>
              </w:rPr>
              <w:t>Type</w:t>
            </w:r>
          </w:p>
        </w:tc>
        <w:tc>
          <w:tcPr>
            <w:tcW w:w="1519" w:type="dxa"/>
            <w:shd w:val="pct30" w:color="FFFF00" w:fill="auto"/>
          </w:tcPr>
          <w:p w14:paraId="3C248BAF" w14:textId="77777777" w:rsidR="00043D33" w:rsidRPr="00AA38E8" w:rsidRDefault="00043D33" w:rsidP="002A2F18">
            <w:pPr>
              <w:spacing w:before="60"/>
              <w:jc w:val="center"/>
              <w:rPr>
                <w:rFonts w:cs="Calibri"/>
                <w:sz w:val="16"/>
              </w:rPr>
            </w:pPr>
            <w:r w:rsidRPr="00AA38E8">
              <w:rPr>
                <w:rFonts w:cs="Calibri"/>
                <w:sz w:val="16"/>
              </w:rPr>
              <w:t>Min</w:t>
            </w:r>
          </w:p>
        </w:tc>
        <w:tc>
          <w:tcPr>
            <w:tcW w:w="1905" w:type="dxa"/>
            <w:shd w:val="pct30" w:color="FFFF00" w:fill="auto"/>
          </w:tcPr>
          <w:p w14:paraId="610F7F3B" w14:textId="77777777" w:rsidR="00043D33" w:rsidRPr="00AA38E8" w:rsidRDefault="00043D33" w:rsidP="002A2F18">
            <w:pPr>
              <w:spacing w:before="60"/>
              <w:jc w:val="center"/>
              <w:rPr>
                <w:rFonts w:cs="Calibri"/>
                <w:sz w:val="16"/>
              </w:rPr>
            </w:pPr>
            <w:r w:rsidRPr="00AA38E8">
              <w:rPr>
                <w:rFonts w:cs="Calibri"/>
                <w:sz w:val="16"/>
              </w:rPr>
              <w:t>Max</w:t>
            </w:r>
          </w:p>
        </w:tc>
      </w:tr>
      <w:tr w:rsidR="00043D33" w:rsidRPr="00AA38E8" w14:paraId="3DBEB987" w14:textId="77777777" w:rsidTr="00DC3E6A">
        <w:tc>
          <w:tcPr>
            <w:tcW w:w="1297" w:type="dxa"/>
          </w:tcPr>
          <w:p w14:paraId="12D2E018" w14:textId="77777777" w:rsidR="00043D33" w:rsidRPr="00AA38E8" w:rsidRDefault="00043D33" w:rsidP="002A2F18">
            <w:pPr>
              <w:spacing w:before="60"/>
              <w:rPr>
                <w:rFonts w:cs="Calibri"/>
                <w:b/>
                <w:bCs/>
                <w:sz w:val="16"/>
              </w:rPr>
            </w:pPr>
            <w:r w:rsidRPr="00AA38E8">
              <w:rPr>
                <w:rFonts w:cs="Calibri"/>
                <w:b/>
                <w:bCs/>
                <w:sz w:val="16"/>
              </w:rPr>
              <w:t xml:space="preserve">Arguments Passed </w:t>
            </w:r>
          </w:p>
        </w:tc>
        <w:tc>
          <w:tcPr>
            <w:tcW w:w="3262" w:type="dxa"/>
          </w:tcPr>
          <w:p w14:paraId="3EEBB3C3" w14:textId="77777777" w:rsidR="00043D33" w:rsidRPr="00AA38E8" w:rsidRDefault="00043D33" w:rsidP="002A2F18">
            <w:pPr>
              <w:spacing w:before="60"/>
              <w:rPr>
                <w:rFonts w:cs="Calibri"/>
                <w:sz w:val="16"/>
              </w:rPr>
            </w:pPr>
            <w:proofErr w:type="spellStart"/>
            <w:r>
              <w:rPr>
                <w:rFonts w:cs="Calibri"/>
                <w:sz w:val="16"/>
              </w:rPr>
              <w:t>FetLoaMtgtnEna_Cnt_T_logl</w:t>
            </w:r>
            <w:proofErr w:type="spellEnd"/>
          </w:p>
        </w:tc>
        <w:tc>
          <w:tcPr>
            <w:tcW w:w="945" w:type="dxa"/>
          </w:tcPr>
          <w:p w14:paraId="735C1EC5" w14:textId="77777777" w:rsidR="00043D33" w:rsidRPr="00AA38E8" w:rsidRDefault="00043D33" w:rsidP="002A2F18">
            <w:pPr>
              <w:spacing w:before="60"/>
              <w:rPr>
                <w:rFonts w:cs="Calibri"/>
                <w:sz w:val="16"/>
              </w:rPr>
            </w:pPr>
            <w:r>
              <w:rPr>
                <w:rFonts w:cs="Calibri"/>
                <w:sz w:val="16"/>
              </w:rPr>
              <w:t>boolean</w:t>
            </w:r>
          </w:p>
        </w:tc>
        <w:tc>
          <w:tcPr>
            <w:tcW w:w="1519" w:type="dxa"/>
          </w:tcPr>
          <w:p w14:paraId="30157117" w14:textId="77777777" w:rsidR="00043D33" w:rsidRPr="00AA38E8" w:rsidRDefault="00043D33" w:rsidP="002A2F18">
            <w:pPr>
              <w:spacing w:before="60"/>
              <w:rPr>
                <w:rFonts w:cs="Calibri"/>
                <w:sz w:val="16"/>
              </w:rPr>
            </w:pPr>
            <w:r>
              <w:rPr>
                <w:rFonts w:cs="Calibri"/>
                <w:sz w:val="16"/>
              </w:rPr>
              <w:t>FALSE</w:t>
            </w:r>
          </w:p>
        </w:tc>
        <w:tc>
          <w:tcPr>
            <w:tcW w:w="1905" w:type="dxa"/>
          </w:tcPr>
          <w:p w14:paraId="41A04D35" w14:textId="77777777" w:rsidR="00043D33" w:rsidRPr="00AA38E8" w:rsidRDefault="00043D33" w:rsidP="002A2F18">
            <w:pPr>
              <w:spacing w:before="60"/>
              <w:rPr>
                <w:rFonts w:cs="Calibri"/>
                <w:sz w:val="16"/>
              </w:rPr>
            </w:pPr>
            <w:r>
              <w:rPr>
                <w:rFonts w:cs="Calibri"/>
                <w:sz w:val="16"/>
              </w:rPr>
              <w:t>TRUE</w:t>
            </w:r>
          </w:p>
        </w:tc>
      </w:tr>
      <w:tr w:rsidR="00043D33" w:rsidRPr="00AA38E8" w14:paraId="68D1EFD0" w14:textId="77777777" w:rsidTr="00DC3E6A">
        <w:tc>
          <w:tcPr>
            <w:tcW w:w="1297" w:type="dxa"/>
          </w:tcPr>
          <w:p w14:paraId="58E050A0" w14:textId="77777777" w:rsidR="00043D33" w:rsidRPr="00AA38E8" w:rsidRDefault="00043D33" w:rsidP="002A2F18">
            <w:pPr>
              <w:spacing w:before="60"/>
              <w:rPr>
                <w:rFonts w:cs="Calibri"/>
                <w:b/>
                <w:bCs/>
                <w:sz w:val="16"/>
              </w:rPr>
            </w:pPr>
          </w:p>
        </w:tc>
        <w:tc>
          <w:tcPr>
            <w:tcW w:w="3262" w:type="dxa"/>
          </w:tcPr>
          <w:p w14:paraId="3081E923" w14:textId="77777777" w:rsidR="00043D33" w:rsidRPr="00AA38E8" w:rsidRDefault="00043D33" w:rsidP="002A2F18">
            <w:pPr>
              <w:spacing w:before="60"/>
              <w:rPr>
                <w:rFonts w:cs="Calibri"/>
                <w:sz w:val="16"/>
              </w:rPr>
            </w:pPr>
            <w:proofErr w:type="spellStart"/>
            <w:r>
              <w:rPr>
                <w:rFonts w:cs="Calibri"/>
                <w:sz w:val="16"/>
              </w:rPr>
              <w:t>DualEcuFltMtgtnEna</w:t>
            </w:r>
            <w:r w:rsidRPr="00BE2567">
              <w:rPr>
                <w:rFonts w:cs="Calibri"/>
                <w:sz w:val="16"/>
              </w:rPr>
              <w:t>_Cnt_T_logl</w:t>
            </w:r>
            <w:proofErr w:type="spellEnd"/>
          </w:p>
        </w:tc>
        <w:tc>
          <w:tcPr>
            <w:tcW w:w="945" w:type="dxa"/>
          </w:tcPr>
          <w:p w14:paraId="02D9A37C" w14:textId="77777777" w:rsidR="00043D33" w:rsidRPr="00AA38E8" w:rsidRDefault="00043D33" w:rsidP="002A2F18">
            <w:pPr>
              <w:spacing w:before="60"/>
              <w:rPr>
                <w:rFonts w:cs="Calibri"/>
                <w:sz w:val="16"/>
              </w:rPr>
            </w:pPr>
            <w:r>
              <w:rPr>
                <w:rFonts w:cs="Calibri"/>
                <w:sz w:val="16"/>
              </w:rPr>
              <w:t>boolean</w:t>
            </w:r>
          </w:p>
        </w:tc>
        <w:tc>
          <w:tcPr>
            <w:tcW w:w="1519" w:type="dxa"/>
          </w:tcPr>
          <w:p w14:paraId="72616F43" w14:textId="77777777" w:rsidR="00043D33" w:rsidRPr="00AA38E8" w:rsidRDefault="00043D33" w:rsidP="002A2F18">
            <w:pPr>
              <w:spacing w:before="60"/>
              <w:rPr>
                <w:rFonts w:cs="Calibri"/>
                <w:sz w:val="16"/>
              </w:rPr>
            </w:pPr>
            <w:r>
              <w:rPr>
                <w:rFonts w:cs="Calibri"/>
                <w:sz w:val="16"/>
              </w:rPr>
              <w:t>FALSE</w:t>
            </w:r>
          </w:p>
        </w:tc>
        <w:tc>
          <w:tcPr>
            <w:tcW w:w="1905" w:type="dxa"/>
          </w:tcPr>
          <w:p w14:paraId="1EF6456C" w14:textId="77777777" w:rsidR="00043D33" w:rsidRPr="00AA38E8" w:rsidRDefault="00043D33" w:rsidP="002A2F18">
            <w:pPr>
              <w:spacing w:before="60"/>
              <w:rPr>
                <w:rFonts w:cs="Calibri"/>
                <w:sz w:val="16"/>
              </w:rPr>
            </w:pPr>
            <w:r>
              <w:rPr>
                <w:rFonts w:cs="Calibri"/>
                <w:sz w:val="16"/>
              </w:rPr>
              <w:t>TRUE</w:t>
            </w:r>
          </w:p>
        </w:tc>
      </w:tr>
      <w:tr w:rsidR="00043D33" w:rsidRPr="00AA38E8" w14:paraId="23AEACFD" w14:textId="77777777" w:rsidTr="00DC3E6A">
        <w:tc>
          <w:tcPr>
            <w:tcW w:w="1297" w:type="dxa"/>
          </w:tcPr>
          <w:p w14:paraId="58E9E583" w14:textId="77777777" w:rsidR="00043D33" w:rsidRPr="00AA38E8" w:rsidRDefault="00043D33" w:rsidP="002A2F18">
            <w:pPr>
              <w:spacing w:before="60"/>
              <w:rPr>
                <w:rFonts w:cs="Calibri"/>
                <w:b/>
                <w:bCs/>
                <w:sz w:val="16"/>
              </w:rPr>
            </w:pPr>
            <w:r w:rsidRPr="00AA38E8">
              <w:rPr>
                <w:rFonts w:cs="Calibri"/>
                <w:b/>
                <w:bCs/>
                <w:sz w:val="16"/>
              </w:rPr>
              <w:t>Return Value</w:t>
            </w:r>
          </w:p>
        </w:tc>
        <w:tc>
          <w:tcPr>
            <w:tcW w:w="3262" w:type="dxa"/>
          </w:tcPr>
          <w:p w14:paraId="2016C276" w14:textId="77777777" w:rsidR="00043D33" w:rsidRPr="00AA38E8" w:rsidRDefault="00043D33" w:rsidP="002A2F18">
            <w:pPr>
              <w:spacing w:before="60"/>
              <w:rPr>
                <w:rFonts w:cs="Calibri"/>
                <w:sz w:val="16"/>
              </w:rPr>
            </w:pPr>
            <w:r>
              <w:rPr>
                <w:rFonts w:cs="Calibri"/>
                <w:sz w:val="16"/>
              </w:rPr>
              <w:t>NA</w:t>
            </w:r>
          </w:p>
        </w:tc>
        <w:tc>
          <w:tcPr>
            <w:tcW w:w="945" w:type="dxa"/>
          </w:tcPr>
          <w:p w14:paraId="242EE39D" w14:textId="77777777" w:rsidR="00043D33" w:rsidRPr="00AA38E8" w:rsidRDefault="00043D33" w:rsidP="002A2F18">
            <w:pPr>
              <w:spacing w:before="60"/>
              <w:rPr>
                <w:rFonts w:cs="Calibri"/>
                <w:sz w:val="16"/>
              </w:rPr>
            </w:pPr>
            <w:r>
              <w:rPr>
                <w:rFonts w:cs="Calibri"/>
                <w:sz w:val="16"/>
              </w:rPr>
              <w:t>NA</w:t>
            </w:r>
          </w:p>
        </w:tc>
        <w:tc>
          <w:tcPr>
            <w:tcW w:w="1519" w:type="dxa"/>
          </w:tcPr>
          <w:p w14:paraId="35DEC119" w14:textId="77777777" w:rsidR="00043D33" w:rsidRPr="00AA38E8" w:rsidRDefault="00043D33" w:rsidP="002A2F18">
            <w:pPr>
              <w:spacing w:before="60"/>
              <w:rPr>
                <w:rFonts w:cs="Calibri"/>
                <w:sz w:val="16"/>
              </w:rPr>
            </w:pPr>
            <w:r>
              <w:rPr>
                <w:rFonts w:cs="Calibri"/>
                <w:sz w:val="16"/>
              </w:rPr>
              <w:t>NA</w:t>
            </w:r>
          </w:p>
        </w:tc>
        <w:tc>
          <w:tcPr>
            <w:tcW w:w="1905" w:type="dxa"/>
          </w:tcPr>
          <w:p w14:paraId="3DA2A55D" w14:textId="77777777" w:rsidR="00043D33" w:rsidRPr="00AA38E8" w:rsidRDefault="00043D33" w:rsidP="002A2F18">
            <w:pPr>
              <w:spacing w:before="60"/>
              <w:rPr>
                <w:rFonts w:cs="Calibri"/>
                <w:sz w:val="16"/>
              </w:rPr>
            </w:pPr>
            <w:r>
              <w:rPr>
                <w:rFonts w:cs="Calibri"/>
                <w:sz w:val="16"/>
              </w:rPr>
              <w:t>NA</w:t>
            </w:r>
          </w:p>
        </w:tc>
      </w:tr>
    </w:tbl>
    <w:p w14:paraId="7F2F3555" w14:textId="77777777" w:rsidR="00043D33" w:rsidRDefault="00043D33" w:rsidP="00043D33">
      <w:pPr>
        <w:pStyle w:val="Heading2"/>
        <w:numPr>
          <w:ilvl w:val="3"/>
          <w:numId w:val="11"/>
        </w:numPr>
        <w:spacing w:after="60"/>
        <w:rPr>
          <w:rFonts w:ascii="Calibri" w:hAnsi="Calibri" w:cs="Calibri"/>
        </w:rPr>
      </w:pPr>
      <w:bookmarkStart w:id="173" w:name="_Toc424732634"/>
      <w:bookmarkStart w:id="174" w:name="_Toc476657921"/>
      <w:r>
        <w:rPr>
          <w:rFonts w:ascii="Calibri" w:hAnsi="Calibri" w:cs="Calibri"/>
        </w:rPr>
        <w:lastRenderedPageBreak/>
        <w:t>Design Rationale</w:t>
      </w:r>
      <w:bookmarkEnd w:id="173"/>
      <w:bookmarkEnd w:id="174"/>
    </w:p>
    <w:p w14:paraId="511DEC66" w14:textId="77777777" w:rsidR="00043D33" w:rsidRPr="00BE2567" w:rsidRDefault="00043D33" w:rsidP="00043D33">
      <w:pPr>
        <w:rPr>
          <w:lang w:bidi="ar-SA"/>
        </w:rPr>
      </w:pPr>
      <w:r w:rsidRPr="00BE2567">
        <w:rPr>
          <w:lang w:bidi="ar-SA"/>
        </w:rPr>
        <w:t xml:space="preserve">Implementation of </w:t>
      </w:r>
      <w:r>
        <w:rPr>
          <w:lang w:bidi="ar-SA"/>
        </w:rPr>
        <w:t>‘Fault Mitigation Calibration Selection’</w:t>
      </w:r>
      <w:r w:rsidRPr="00BE2567">
        <w:rPr>
          <w:lang w:bidi="ar-SA"/>
        </w:rPr>
        <w:t xml:space="preserve"> block in FDD (To reduce cyclomatic complexity &amp; path count in Per1).</w:t>
      </w:r>
    </w:p>
    <w:p w14:paraId="7CBACE08" w14:textId="77777777" w:rsidR="008C6874" w:rsidRPr="00AA38E8" w:rsidRDefault="008C6874" w:rsidP="008C6874">
      <w:pPr>
        <w:pStyle w:val="Heading2"/>
        <w:spacing w:after="60"/>
        <w:rPr>
          <w:rFonts w:ascii="Calibri" w:hAnsi="Calibri" w:cs="Calibri"/>
        </w:rPr>
      </w:pPr>
      <w:bookmarkStart w:id="175" w:name="_Toc421011542"/>
      <w:bookmarkStart w:id="176" w:name="_Toc430945185"/>
      <w:r>
        <w:rPr>
          <w:rFonts w:ascii="Calibri" w:hAnsi="Calibri" w:cs="Calibri"/>
        </w:rPr>
        <w:t>GLOBAL</w:t>
      </w:r>
      <w:r w:rsidRPr="00AA38E8">
        <w:rPr>
          <w:rFonts w:ascii="Calibri" w:hAnsi="Calibri" w:cs="Calibri"/>
        </w:rPr>
        <w:t xml:space="preserve"> Function/Macro Definitions</w:t>
      </w:r>
      <w:bookmarkEnd w:id="175"/>
      <w:bookmarkEnd w:id="176"/>
    </w:p>
    <w:p w14:paraId="257F140D" w14:textId="77777777" w:rsidR="008C6874" w:rsidRDefault="009B7D1A" w:rsidP="008C6874">
      <w:pPr>
        <w:rPr>
          <w:rFonts w:cs="Calibri"/>
        </w:rPr>
      </w:pPr>
      <w:r>
        <w:rPr>
          <w:rFonts w:cs="Calibri"/>
        </w:rPr>
        <w:t>None</w:t>
      </w:r>
    </w:p>
    <w:p w14:paraId="1730F60A" w14:textId="77777777" w:rsidR="002B094F" w:rsidRDefault="002B094F" w:rsidP="002B094F">
      <w:pPr>
        <w:rPr>
          <w:lang w:bidi="ar-SA"/>
        </w:rPr>
      </w:pPr>
    </w:p>
    <w:p w14:paraId="4C5BA3C4" w14:textId="77777777" w:rsidR="002B094F" w:rsidRDefault="002B094F" w:rsidP="002B094F">
      <w:pPr>
        <w:rPr>
          <w:lang w:bidi="ar-SA"/>
        </w:rPr>
      </w:pPr>
    </w:p>
    <w:p w14:paraId="72A670A4" w14:textId="77777777" w:rsidR="002B094F" w:rsidRDefault="002B094F" w:rsidP="002B094F">
      <w:pPr>
        <w:rPr>
          <w:lang w:bidi="ar-SA"/>
        </w:rPr>
      </w:pPr>
    </w:p>
    <w:p w14:paraId="763C26A1" w14:textId="77777777" w:rsidR="002B094F" w:rsidRPr="002B094F" w:rsidRDefault="002B094F" w:rsidP="002B094F">
      <w:pPr>
        <w:rPr>
          <w:lang w:bidi="ar-SA"/>
        </w:rPr>
      </w:pPr>
    </w:p>
    <w:p w14:paraId="7CA2F3C8" w14:textId="77777777" w:rsidR="00C728E9" w:rsidRPr="00C728E9" w:rsidRDefault="00C728E9" w:rsidP="00C728E9">
      <w:pPr>
        <w:rPr>
          <w:lang w:bidi="ar-SA"/>
        </w:rPr>
      </w:pPr>
    </w:p>
    <w:p w14:paraId="126F4542" w14:textId="77777777" w:rsidR="00531B8C" w:rsidRDefault="00531B8C" w:rsidP="00531B8C">
      <w:pPr>
        <w:pStyle w:val="Heading1"/>
        <w:ind w:left="562" w:hanging="562"/>
        <w:rPr>
          <w:rFonts w:ascii="Calibri" w:hAnsi="Calibri" w:cs="Calibri"/>
        </w:rPr>
      </w:pPr>
      <w:bookmarkStart w:id="177" w:name="_Toc418080076"/>
      <w:bookmarkStart w:id="178" w:name="_Toc421709921"/>
      <w:bookmarkStart w:id="179" w:name="_Toc430945186"/>
      <w:r w:rsidRPr="002E3F2E">
        <w:rPr>
          <w:rFonts w:ascii="Calibri" w:hAnsi="Calibri"/>
        </w:rPr>
        <w:lastRenderedPageBreak/>
        <w:t>Known</w:t>
      </w:r>
      <w:r w:rsidRPr="00AA38E8">
        <w:rPr>
          <w:rFonts w:ascii="Calibri" w:hAnsi="Calibri" w:cs="Calibri"/>
        </w:rPr>
        <w:t xml:space="preserve"> Limitations with Design</w:t>
      </w:r>
      <w:bookmarkEnd w:id="177"/>
      <w:bookmarkEnd w:id="178"/>
      <w:bookmarkEnd w:id="179"/>
    </w:p>
    <w:p w14:paraId="51C0A35B" w14:textId="77777777" w:rsidR="001F4282" w:rsidRPr="00B26D2C" w:rsidRDefault="000A5AA5" w:rsidP="0043410A">
      <w:pPr>
        <w:pStyle w:val="ListParagraph"/>
        <w:rPr>
          <w:rFonts w:cs="Calibri"/>
          <w:i/>
        </w:rPr>
      </w:pPr>
      <w:r>
        <w:rPr>
          <w:rFonts w:cs="Calibri"/>
          <w:i/>
        </w:rPr>
        <w:t>None</w:t>
      </w:r>
    </w:p>
    <w:p w14:paraId="6647C49B" w14:textId="77777777" w:rsidR="00531B8C" w:rsidRDefault="00531B8C" w:rsidP="00531B8C">
      <w:pPr>
        <w:rPr>
          <w:rFonts w:cs="Calibri"/>
        </w:rPr>
      </w:pPr>
    </w:p>
    <w:p w14:paraId="6A4E5362" w14:textId="77777777" w:rsidR="00531B8C" w:rsidRDefault="00531B8C" w:rsidP="00531B8C">
      <w:pPr>
        <w:rPr>
          <w:rFonts w:cs="Calibri"/>
        </w:rPr>
      </w:pPr>
    </w:p>
    <w:p w14:paraId="59E1D814" w14:textId="77777777" w:rsidR="00531B8C" w:rsidRPr="00E75CFE" w:rsidRDefault="00531B8C" w:rsidP="00531B8C">
      <w:pPr>
        <w:pStyle w:val="Heading1"/>
        <w:ind w:left="562" w:hanging="562"/>
        <w:rPr>
          <w:rFonts w:ascii="Calibri" w:hAnsi="Calibri" w:cs="Calibri"/>
        </w:rPr>
      </w:pPr>
      <w:bookmarkStart w:id="180" w:name="_Toc382297449"/>
      <w:bookmarkStart w:id="181" w:name="_Toc418080077"/>
      <w:bookmarkStart w:id="182" w:name="_Toc421709922"/>
      <w:bookmarkStart w:id="183" w:name="_Toc430945187"/>
      <w:r w:rsidRPr="00E75CFE">
        <w:rPr>
          <w:rFonts w:ascii="Calibri" w:hAnsi="Calibri" w:cs="Calibri"/>
        </w:rPr>
        <w:lastRenderedPageBreak/>
        <w:t>UNIT TEST CONSIDERATION</w:t>
      </w:r>
      <w:bookmarkEnd w:id="180"/>
      <w:bookmarkEnd w:id="181"/>
      <w:bookmarkEnd w:id="182"/>
      <w:bookmarkEnd w:id="183"/>
    </w:p>
    <w:p w14:paraId="482B4C4F" w14:textId="73DB1AFD" w:rsidR="00440304" w:rsidRPr="00AC411D" w:rsidDel="00984C3E" w:rsidRDefault="00440304" w:rsidP="00AC411D">
      <w:pPr>
        <w:autoSpaceDE w:val="0"/>
        <w:autoSpaceDN w:val="0"/>
        <w:adjustRightInd w:val="0"/>
        <w:spacing w:after="0"/>
        <w:rPr>
          <w:del w:id="184" w:author="Shawn Penning" w:date="2018-04-06T14:15:00Z"/>
          <w:rFonts w:ascii="Courier New" w:hAnsi="Courier New" w:cs="Courier New"/>
          <w:sz w:val="24"/>
          <w:lang w:eastAsia="en-IN" w:bidi="ar-SA"/>
        </w:rPr>
      </w:pPr>
      <w:del w:id="185" w:author="Shawn Penning" w:date="2018-04-06T14:15:00Z">
        <w:r w:rsidDel="00984C3E">
          <w:delText>Due to the lead/lag filter implementation in this module, absolute ranges are difficult to determine without pre-defined knowledge on the combination of coe</w:delText>
        </w:r>
        <w:r w:rsidR="006B1E80" w:rsidDel="00984C3E">
          <w:delText xml:space="preserve">fficient values (A1, B0, B1).  </w:delText>
        </w:r>
        <w:r w:rsidDel="00984C3E">
          <w:delText>For unit test purposes, below four sets of lead/lag filter coefficient calibrations (</w:delText>
        </w:r>
        <w:r w:rsidR="00AC411D" w:rsidRPr="00AC411D" w:rsidDel="00984C3E">
          <w:delText>TEstimnXXLLFilCoeffA1, TEstimnXXLLFilC</w:delText>
        </w:r>
        <w:r w:rsidR="004539DE" w:rsidDel="00984C3E">
          <w:delText>oeffB0 and TEstimnXXLLFilCoeffB1</w:delText>
        </w:r>
        <w:r w:rsidDel="00984C3E">
          <w:delText>)</w:delText>
        </w:r>
        <w:r w:rsidRPr="002F15D3" w:rsidDel="00984C3E">
          <w:delText xml:space="preserve"> </w:delText>
        </w:r>
        <w:r w:rsidDel="00984C3E">
          <w:delText xml:space="preserve">should be tested using the combinations of coefficient values in the table below, as well as the default values of the filter coefficient calibrations as given in the data dictionary.  The ranges given throughout this module were taken as the worst case results of </w:delText>
        </w:r>
        <w:r w:rsidR="00AC411D" w:rsidDel="00984C3E">
          <w:delText>the entire</w:delText>
        </w:r>
        <w:r w:rsidDel="00984C3E">
          <w:delText xml:space="preserve"> given filter coefficient sets.</w:delText>
        </w:r>
      </w:del>
    </w:p>
    <w:p w14:paraId="401B52C2" w14:textId="37A75E49" w:rsidR="00440304" w:rsidDel="00984C3E" w:rsidRDefault="00440304" w:rsidP="00440304">
      <w:pPr>
        <w:spacing w:after="0"/>
        <w:rPr>
          <w:del w:id="186" w:author="Shawn Penning" w:date="2018-04-06T14:15:00Z"/>
        </w:rPr>
      </w:pPr>
    </w:p>
    <w:tbl>
      <w:tblPr>
        <w:tblW w:w="70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75"/>
        <w:gridCol w:w="1710"/>
        <w:gridCol w:w="1350"/>
        <w:gridCol w:w="1440"/>
      </w:tblGrid>
      <w:tr w:rsidR="00440304" w:rsidRPr="00E45DB0" w:rsidDel="00984C3E" w14:paraId="4019EE8B" w14:textId="72565B38" w:rsidTr="008A6A1F">
        <w:trPr>
          <w:trHeight w:val="300"/>
          <w:del w:id="187" w:author="Shawn Penning" w:date="2018-04-06T14:15:00Z"/>
        </w:trPr>
        <w:tc>
          <w:tcPr>
            <w:tcW w:w="960" w:type="dxa"/>
            <w:shd w:val="clear" w:color="auto" w:fill="auto"/>
            <w:noWrap/>
            <w:vAlign w:val="bottom"/>
            <w:hideMark/>
          </w:tcPr>
          <w:p w14:paraId="7342B111" w14:textId="5FDA4779" w:rsidR="00440304" w:rsidRPr="00E45DB0" w:rsidDel="00984C3E" w:rsidRDefault="00440304" w:rsidP="008A6A1F">
            <w:pPr>
              <w:spacing w:after="0"/>
              <w:rPr>
                <w:del w:id="188" w:author="Shawn Penning" w:date="2018-04-06T14:15:00Z"/>
                <w:color w:val="000000"/>
                <w:sz w:val="22"/>
                <w:szCs w:val="22"/>
              </w:rPr>
            </w:pPr>
            <w:del w:id="189" w:author="Shawn Penning" w:date="2018-04-06T14:15:00Z">
              <w:r w:rsidRPr="00E45DB0" w:rsidDel="00984C3E">
                <w:rPr>
                  <w:color w:val="000000"/>
                  <w:sz w:val="22"/>
                  <w:szCs w:val="22"/>
                </w:rPr>
                <w:delText>Fz</w:delText>
              </w:r>
            </w:del>
          </w:p>
        </w:tc>
        <w:tc>
          <w:tcPr>
            <w:tcW w:w="1575" w:type="dxa"/>
            <w:shd w:val="clear" w:color="auto" w:fill="auto"/>
            <w:noWrap/>
            <w:vAlign w:val="bottom"/>
            <w:hideMark/>
          </w:tcPr>
          <w:p w14:paraId="608FDC26" w14:textId="705E9312" w:rsidR="00440304" w:rsidRPr="00E45DB0" w:rsidDel="00984C3E" w:rsidRDefault="00440304" w:rsidP="008A6A1F">
            <w:pPr>
              <w:spacing w:after="0"/>
              <w:jc w:val="right"/>
              <w:rPr>
                <w:del w:id="190" w:author="Shawn Penning" w:date="2018-04-06T14:15:00Z"/>
                <w:color w:val="000000"/>
                <w:sz w:val="22"/>
                <w:szCs w:val="22"/>
              </w:rPr>
            </w:pPr>
            <w:del w:id="191" w:author="Shawn Penning" w:date="2018-04-06T14:15:00Z">
              <w:r w:rsidRPr="00E45DB0" w:rsidDel="00984C3E">
                <w:rPr>
                  <w:color w:val="000000"/>
                  <w:sz w:val="22"/>
                  <w:szCs w:val="22"/>
                </w:rPr>
                <w:delText>0.0045</w:delText>
              </w:r>
            </w:del>
          </w:p>
        </w:tc>
        <w:tc>
          <w:tcPr>
            <w:tcW w:w="1710" w:type="dxa"/>
            <w:shd w:val="clear" w:color="auto" w:fill="auto"/>
            <w:noWrap/>
            <w:vAlign w:val="bottom"/>
            <w:hideMark/>
          </w:tcPr>
          <w:p w14:paraId="09FD8B21" w14:textId="7E6D5BA1" w:rsidR="00440304" w:rsidRPr="00E45DB0" w:rsidDel="00984C3E" w:rsidRDefault="00440304" w:rsidP="008A6A1F">
            <w:pPr>
              <w:spacing w:after="0"/>
              <w:jc w:val="right"/>
              <w:rPr>
                <w:del w:id="192" w:author="Shawn Penning" w:date="2018-04-06T14:15:00Z"/>
                <w:color w:val="000000"/>
                <w:sz w:val="22"/>
                <w:szCs w:val="22"/>
              </w:rPr>
            </w:pPr>
            <w:del w:id="193" w:author="Shawn Penning" w:date="2018-04-06T14:15:00Z">
              <w:r w:rsidRPr="00E45DB0" w:rsidDel="00984C3E">
                <w:rPr>
                  <w:color w:val="000000"/>
                  <w:sz w:val="22"/>
                  <w:szCs w:val="22"/>
                </w:rPr>
                <w:delText>0.0045</w:delText>
              </w:r>
            </w:del>
          </w:p>
        </w:tc>
        <w:tc>
          <w:tcPr>
            <w:tcW w:w="1350" w:type="dxa"/>
            <w:shd w:val="clear" w:color="auto" w:fill="auto"/>
            <w:noWrap/>
            <w:vAlign w:val="bottom"/>
            <w:hideMark/>
          </w:tcPr>
          <w:p w14:paraId="5ECF24FD" w14:textId="5DE87CA2" w:rsidR="00440304" w:rsidRPr="00E45DB0" w:rsidDel="00984C3E" w:rsidRDefault="00440304" w:rsidP="008A6A1F">
            <w:pPr>
              <w:spacing w:after="0"/>
              <w:jc w:val="right"/>
              <w:rPr>
                <w:del w:id="194" w:author="Shawn Penning" w:date="2018-04-06T14:15:00Z"/>
                <w:color w:val="000000"/>
                <w:sz w:val="22"/>
                <w:szCs w:val="22"/>
              </w:rPr>
            </w:pPr>
            <w:del w:id="195" w:author="Shawn Penning" w:date="2018-04-06T14:15:00Z">
              <w:r w:rsidRPr="00E45DB0" w:rsidDel="00984C3E">
                <w:rPr>
                  <w:color w:val="000000"/>
                  <w:sz w:val="22"/>
                  <w:szCs w:val="22"/>
                </w:rPr>
                <w:delText>0.00003</w:delText>
              </w:r>
            </w:del>
          </w:p>
        </w:tc>
        <w:tc>
          <w:tcPr>
            <w:tcW w:w="1440" w:type="dxa"/>
            <w:shd w:val="clear" w:color="auto" w:fill="auto"/>
            <w:noWrap/>
            <w:vAlign w:val="bottom"/>
            <w:hideMark/>
          </w:tcPr>
          <w:p w14:paraId="4BCAD9FF" w14:textId="61F4405F" w:rsidR="00440304" w:rsidRPr="00E45DB0" w:rsidDel="00984C3E" w:rsidRDefault="00440304" w:rsidP="008A6A1F">
            <w:pPr>
              <w:spacing w:after="0"/>
              <w:jc w:val="right"/>
              <w:rPr>
                <w:del w:id="196" w:author="Shawn Penning" w:date="2018-04-06T14:15:00Z"/>
                <w:color w:val="000000"/>
                <w:sz w:val="22"/>
                <w:szCs w:val="22"/>
              </w:rPr>
            </w:pPr>
            <w:del w:id="197" w:author="Shawn Penning" w:date="2018-04-06T14:15:00Z">
              <w:r w:rsidRPr="00E45DB0" w:rsidDel="00984C3E">
                <w:rPr>
                  <w:color w:val="000000"/>
                  <w:sz w:val="22"/>
                  <w:szCs w:val="22"/>
                </w:rPr>
                <w:delText>0.00003</w:delText>
              </w:r>
            </w:del>
          </w:p>
        </w:tc>
      </w:tr>
      <w:tr w:rsidR="00440304" w:rsidRPr="00E45DB0" w:rsidDel="00984C3E" w14:paraId="0444CDBE" w14:textId="4006F441" w:rsidTr="008A6A1F">
        <w:trPr>
          <w:trHeight w:val="300"/>
          <w:del w:id="198" w:author="Shawn Penning" w:date="2018-04-06T14:15:00Z"/>
        </w:trPr>
        <w:tc>
          <w:tcPr>
            <w:tcW w:w="960" w:type="dxa"/>
            <w:shd w:val="clear" w:color="auto" w:fill="auto"/>
            <w:noWrap/>
            <w:vAlign w:val="bottom"/>
            <w:hideMark/>
          </w:tcPr>
          <w:p w14:paraId="3DE11B58" w14:textId="0865AE82" w:rsidR="00440304" w:rsidRPr="00E45DB0" w:rsidDel="00984C3E" w:rsidRDefault="00440304" w:rsidP="008A6A1F">
            <w:pPr>
              <w:spacing w:after="0"/>
              <w:rPr>
                <w:del w:id="199" w:author="Shawn Penning" w:date="2018-04-06T14:15:00Z"/>
                <w:color w:val="000000"/>
                <w:sz w:val="22"/>
                <w:szCs w:val="22"/>
              </w:rPr>
            </w:pPr>
            <w:del w:id="200" w:author="Shawn Penning" w:date="2018-04-06T14:15:00Z">
              <w:r w:rsidRPr="00E45DB0" w:rsidDel="00984C3E">
                <w:rPr>
                  <w:color w:val="000000"/>
                  <w:sz w:val="22"/>
                  <w:szCs w:val="22"/>
                </w:rPr>
                <w:delText>Fp</w:delText>
              </w:r>
            </w:del>
          </w:p>
        </w:tc>
        <w:tc>
          <w:tcPr>
            <w:tcW w:w="1575" w:type="dxa"/>
            <w:shd w:val="clear" w:color="auto" w:fill="auto"/>
            <w:noWrap/>
            <w:vAlign w:val="bottom"/>
            <w:hideMark/>
          </w:tcPr>
          <w:p w14:paraId="7FE2D86E" w14:textId="3AEEFCEC" w:rsidR="00440304" w:rsidRPr="00E45DB0" w:rsidDel="00984C3E" w:rsidRDefault="00440304" w:rsidP="008A6A1F">
            <w:pPr>
              <w:spacing w:after="0"/>
              <w:jc w:val="right"/>
              <w:rPr>
                <w:del w:id="201" w:author="Shawn Penning" w:date="2018-04-06T14:15:00Z"/>
                <w:color w:val="000000"/>
                <w:sz w:val="22"/>
                <w:szCs w:val="22"/>
              </w:rPr>
            </w:pPr>
            <w:del w:id="202" w:author="Shawn Penning" w:date="2018-04-06T14:15:00Z">
              <w:r w:rsidRPr="00E45DB0" w:rsidDel="00984C3E">
                <w:rPr>
                  <w:color w:val="000000"/>
                  <w:sz w:val="22"/>
                  <w:szCs w:val="22"/>
                </w:rPr>
                <w:delText>0.0045</w:delText>
              </w:r>
            </w:del>
          </w:p>
        </w:tc>
        <w:tc>
          <w:tcPr>
            <w:tcW w:w="1710" w:type="dxa"/>
            <w:shd w:val="clear" w:color="auto" w:fill="auto"/>
            <w:noWrap/>
            <w:vAlign w:val="bottom"/>
            <w:hideMark/>
          </w:tcPr>
          <w:p w14:paraId="3C95EF85" w14:textId="5B5E88A5" w:rsidR="00440304" w:rsidRPr="00E45DB0" w:rsidDel="00984C3E" w:rsidRDefault="00440304" w:rsidP="008A6A1F">
            <w:pPr>
              <w:spacing w:after="0"/>
              <w:jc w:val="right"/>
              <w:rPr>
                <w:del w:id="203" w:author="Shawn Penning" w:date="2018-04-06T14:15:00Z"/>
                <w:color w:val="000000"/>
                <w:sz w:val="22"/>
                <w:szCs w:val="22"/>
              </w:rPr>
            </w:pPr>
            <w:del w:id="204" w:author="Shawn Penning" w:date="2018-04-06T14:15:00Z">
              <w:r w:rsidRPr="00E45DB0" w:rsidDel="00984C3E">
                <w:rPr>
                  <w:color w:val="000000"/>
                  <w:sz w:val="22"/>
                  <w:szCs w:val="22"/>
                </w:rPr>
                <w:delText>0.00003</w:delText>
              </w:r>
            </w:del>
          </w:p>
        </w:tc>
        <w:tc>
          <w:tcPr>
            <w:tcW w:w="1350" w:type="dxa"/>
            <w:shd w:val="clear" w:color="auto" w:fill="auto"/>
            <w:noWrap/>
            <w:vAlign w:val="bottom"/>
            <w:hideMark/>
          </w:tcPr>
          <w:p w14:paraId="5F128905" w14:textId="0D8E5EF3" w:rsidR="00440304" w:rsidRPr="00E45DB0" w:rsidDel="00984C3E" w:rsidRDefault="00440304" w:rsidP="008A6A1F">
            <w:pPr>
              <w:spacing w:after="0"/>
              <w:jc w:val="right"/>
              <w:rPr>
                <w:del w:id="205" w:author="Shawn Penning" w:date="2018-04-06T14:15:00Z"/>
                <w:color w:val="000000"/>
                <w:sz w:val="22"/>
                <w:szCs w:val="22"/>
              </w:rPr>
            </w:pPr>
            <w:del w:id="206" w:author="Shawn Penning" w:date="2018-04-06T14:15:00Z">
              <w:r w:rsidRPr="00E45DB0" w:rsidDel="00984C3E">
                <w:rPr>
                  <w:color w:val="000000"/>
                  <w:sz w:val="22"/>
                  <w:szCs w:val="22"/>
                </w:rPr>
                <w:delText>0.0045</w:delText>
              </w:r>
            </w:del>
          </w:p>
        </w:tc>
        <w:tc>
          <w:tcPr>
            <w:tcW w:w="1440" w:type="dxa"/>
            <w:shd w:val="clear" w:color="auto" w:fill="auto"/>
            <w:noWrap/>
            <w:vAlign w:val="bottom"/>
            <w:hideMark/>
          </w:tcPr>
          <w:p w14:paraId="651F7E7F" w14:textId="28EA4FDF" w:rsidR="00440304" w:rsidRPr="00E45DB0" w:rsidDel="00984C3E" w:rsidRDefault="00440304" w:rsidP="008A6A1F">
            <w:pPr>
              <w:spacing w:after="0"/>
              <w:jc w:val="right"/>
              <w:rPr>
                <w:del w:id="207" w:author="Shawn Penning" w:date="2018-04-06T14:15:00Z"/>
                <w:color w:val="000000"/>
                <w:sz w:val="22"/>
                <w:szCs w:val="22"/>
              </w:rPr>
            </w:pPr>
            <w:del w:id="208" w:author="Shawn Penning" w:date="2018-04-06T14:15:00Z">
              <w:r w:rsidRPr="00E45DB0" w:rsidDel="00984C3E">
                <w:rPr>
                  <w:color w:val="000000"/>
                  <w:sz w:val="22"/>
                  <w:szCs w:val="22"/>
                </w:rPr>
                <w:delText>0.00003</w:delText>
              </w:r>
            </w:del>
          </w:p>
        </w:tc>
      </w:tr>
      <w:tr w:rsidR="00440304" w:rsidRPr="00E45DB0" w:rsidDel="00984C3E" w14:paraId="2CBEDD82" w14:textId="7E40551E" w:rsidTr="008A6A1F">
        <w:trPr>
          <w:trHeight w:val="300"/>
          <w:del w:id="209" w:author="Shawn Penning" w:date="2018-04-06T14:15:00Z"/>
        </w:trPr>
        <w:tc>
          <w:tcPr>
            <w:tcW w:w="960" w:type="dxa"/>
            <w:shd w:val="clear" w:color="auto" w:fill="auto"/>
            <w:noWrap/>
            <w:vAlign w:val="bottom"/>
            <w:hideMark/>
          </w:tcPr>
          <w:p w14:paraId="5E95B24F" w14:textId="65D53E13" w:rsidR="00440304" w:rsidRPr="00E45DB0" w:rsidDel="00984C3E" w:rsidRDefault="00440304" w:rsidP="008A6A1F">
            <w:pPr>
              <w:spacing w:after="0"/>
              <w:rPr>
                <w:del w:id="210" w:author="Shawn Penning" w:date="2018-04-06T14:15:00Z"/>
                <w:color w:val="000000"/>
                <w:sz w:val="22"/>
                <w:szCs w:val="22"/>
              </w:rPr>
            </w:pPr>
          </w:p>
        </w:tc>
        <w:tc>
          <w:tcPr>
            <w:tcW w:w="1575" w:type="dxa"/>
            <w:shd w:val="clear" w:color="auto" w:fill="auto"/>
            <w:noWrap/>
            <w:vAlign w:val="bottom"/>
            <w:hideMark/>
          </w:tcPr>
          <w:p w14:paraId="2FE67B0F" w14:textId="40BB3E49" w:rsidR="00440304" w:rsidRPr="00E45DB0" w:rsidDel="00984C3E" w:rsidRDefault="00440304" w:rsidP="008A6A1F">
            <w:pPr>
              <w:spacing w:after="0"/>
              <w:rPr>
                <w:del w:id="211" w:author="Shawn Penning" w:date="2018-04-06T14:15:00Z"/>
                <w:color w:val="000000"/>
                <w:sz w:val="22"/>
                <w:szCs w:val="22"/>
              </w:rPr>
            </w:pPr>
          </w:p>
        </w:tc>
        <w:tc>
          <w:tcPr>
            <w:tcW w:w="1710" w:type="dxa"/>
            <w:shd w:val="clear" w:color="auto" w:fill="auto"/>
            <w:noWrap/>
            <w:vAlign w:val="bottom"/>
            <w:hideMark/>
          </w:tcPr>
          <w:p w14:paraId="380BB9AE" w14:textId="6A51591F" w:rsidR="00440304" w:rsidRPr="00E45DB0" w:rsidDel="00984C3E" w:rsidRDefault="00440304" w:rsidP="008A6A1F">
            <w:pPr>
              <w:spacing w:after="0"/>
              <w:rPr>
                <w:del w:id="212" w:author="Shawn Penning" w:date="2018-04-06T14:15:00Z"/>
                <w:color w:val="000000"/>
                <w:sz w:val="22"/>
                <w:szCs w:val="22"/>
              </w:rPr>
            </w:pPr>
          </w:p>
        </w:tc>
        <w:tc>
          <w:tcPr>
            <w:tcW w:w="1350" w:type="dxa"/>
            <w:shd w:val="clear" w:color="auto" w:fill="auto"/>
            <w:noWrap/>
            <w:vAlign w:val="bottom"/>
            <w:hideMark/>
          </w:tcPr>
          <w:p w14:paraId="34DF09C6" w14:textId="4DD4FBF6" w:rsidR="00440304" w:rsidRPr="00E45DB0" w:rsidDel="00984C3E" w:rsidRDefault="00440304" w:rsidP="008A6A1F">
            <w:pPr>
              <w:spacing w:after="0"/>
              <w:rPr>
                <w:del w:id="213" w:author="Shawn Penning" w:date="2018-04-06T14:15:00Z"/>
                <w:color w:val="000000"/>
                <w:sz w:val="22"/>
                <w:szCs w:val="22"/>
              </w:rPr>
            </w:pPr>
          </w:p>
        </w:tc>
        <w:tc>
          <w:tcPr>
            <w:tcW w:w="1440" w:type="dxa"/>
            <w:shd w:val="clear" w:color="auto" w:fill="auto"/>
            <w:noWrap/>
            <w:vAlign w:val="bottom"/>
            <w:hideMark/>
          </w:tcPr>
          <w:p w14:paraId="6B86C84B" w14:textId="7ED2F650" w:rsidR="00440304" w:rsidRPr="00E45DB0" w:rsidDel="00984C3E" w:rsidRDefault="00440304" w:rsidP="008A6A1F">
            <w:pPr>
              <w:spacing w:after="0"/>
              <w:rPr>
                <w:del w:id="214" w:author="Shawn Penning" w:date="2018-04-06T14:15:00Z"/>
                <w:color w:val="000000"/>
                <w:sz w:val="22"/>
                <w:szCs w:val="22"/>
              </w:rPr>
            </w:pPr>
          </w:p>
        </w:tc>
      </w:tr>
      <w:tr w:rsidR="00440304" w:rsidRPr="00E45DB0" w:rsidDel="00984C3E" w14:paraId="4F7852D3" w14:textId="193869B9" w:rsidTr="008A6A1F">
        <w:trPr>
          <w:trHeight w:val="300"/>
          <w:del w:id="215" w:author="Shawn Penning" w:date="2018-04-06T14:15:00Z"/>
        </w:trPr>
        <w:tc>
          <w:tcPr>
            <w:tcW w:w="960" w:type="dxa"/>
            <w:shd w:val="clear" w:color="auto" w:fill="auto"/>
            <w:noWrap/>
            <w:vAlign w:val="bottom"/>
            <w:hideMark/>
          </w:tcPr>
          <w:p w14:paraId="31448C3C" w14:textId="12EE5E2E" w:rsidR="00440304" w:rsidRPr="00E45DB0" w:rsidDel="00984C3E" w:rsidRDefault="00440304" w:rsidP="008A6A1F">
            <w:pPr>
              <w:spacing w:after="0"/>
              <w:rPr>
                <w:del w:id="216" w:author="Shawn Penning" w:date="2018-04-06T14:15:00Z"/>
                <w:color w:val="000000"/>
                <w:sz w:val="22"/>
                <w:szCs w:val="22"/>
              </w:rPr>
            </w:pPr>
            <w:del w:id="217" w:author="Shawn Penning" w:date="2018-04-06T14:15:00Z">
              <w:r w:rsidRPr="00E45DB0" w:rsidDel="00984C3E">
                <w:rPr>
                  <w:color w:val="000000"/>
                  <w:sz w:val="22"/>
                  <w:szCs w:val="22"/>
                </w:rPr>
                <w:delText>B0</w:delText>
              </w:r>
            </w:del>
          </w:p>
        </w:tc>
        <w:tc>
          <w:tcPr>
            <w:tcW w:w="1575" w:type="dxa"/>
            <w:shd w:val="clear" w:color="auto" w:fill="auto"/>
            <w:noWrap/>
            <w:vAlign w:val="bottom"/>
            <w:hideMark/>
          </w:tcPr>
          <w:p w14:paraId="2DC4A2A1" w14:textId="5424EB0C" w:rsidR="00440304" w:rsidRPr="00E45DB0" w:rsidDel="00984C3E" w:rsidRDefault="00440304" w:rsidP="008A6A1F">
            <w:pPr>
              <w:spacing w:after="0"/>
              <w:jc w:val="right"/>
              <w:rPr>
                <w:del w:id="218" w:author="Shawn Penning" w:date="2018-04-06T14:15:00Z"/>
                <w:color w:val="000000"/>
                <w:sz w:val="22"/>
                <w:szCs w:val="22"/>
              </w:rPr>
            </w:pPr>
            <w:del w:id="219" w:author="Shawn Penning" w:date="2018-04-06T14:15:00Z">
              <w:r w:rsidRPr="00E45DB0" w:rsidDel="00984C3E">
                <w:rPr>
                  <w:color w:val="000000"/>
                  <w:sz w:val="22"/>
                  <w:szCs w:val="22"/>
                </w:rPr>
                <w:delText>1</w:delText>
              </w:r>
            </w:del>
          </w:p>
        </w:tc>
        <w:tc>
          <w:tcPr>
            <w:tcW w:w="1710" w:type="dxa"/>
            <w:shd w:val="clear" w:color="auto" w:fill="auto"/>
            <w:noWrap/>
            <w:vAlign w:val="bottom"/>
            <w:hideMark/>
          </w:tcPr>
          <w:p w14:paraId="6B9FC33E" w14:textId="46F8BF7F" w:rsidR="00440304" w:rsidRPr="00E45DB0" w:rsidDel="00984C3E" w:rsidRDefault="00440304" w:rsidP="008A6A1F">
            <w:pPr>
              <w:spacing w:after="0"/>
              <w:jc w:val="right"/>
              <w:rPr>
                <w:del w:id="220" w:author="Shawn Penning" w:date="2018-04-06T14:15:00Z"/>
                <w:color w:val="000000"/>
                <w:sz w:val="22"/>
                <w:szCs w:val="22"/>
              </w:rPr>
            </w:pPr>
            <w:del w:id="221" w:author="Shawn Penning" w:date="2018-04-06T14:15:00Z">
              <w:r w:rsidRPr="00E45DB0" w:rsidDel="00984C3E">
                <w:rPr>
                  <w:color w:val="000000"/>
                  <w:sz w:val="22"/>
                  <w:szCs w:val="22"/>
                </w:rPr>
                <w:delText>0.0066760330</w:delText>
              </w:r>
            </w:del>
          </w:p>
        </w:tc>
        <w:tc>
          <w:tcPr>
            <w:tcW w:w="1350" w:type="dxa"/>
            <w:shd w:val="clear" w:color="auto" w:fill="auto"/>
            <w:noWrap/>
            <w:vAlign w:val="bottom"/>
            <w:hideMark/>
          </w:tcPr>
          <w:p w14:paraId="6B1209AC" w14:textId="108C5BD9" w:rsidR="00440304" w:rsidRPr="00E45DB0" w:rsidDel="00984C3E" w:rsidRDefault="00440304" w:rsidP="008A6A1F">
            <w:pPr>
              <w:spacing w:after="0"/>
              <w:jc w:val="right"/>
              <w:rPr>
                <w:del w:id="222" w:author="Shawn Penning" w:date="2018-04-06T14:15:00Z"/>
                <w:color w:val="000000"/>
                <w:sz w:val="22"/>
                <w:szCs w:val="22"/>
              </w:rPr>
            </w:pPr>
            <w:del w:id="223" w:author="Shawn Penning" w:date="2018-04-06T14:15:00Z">
              <w:r w:rsidRPr="00E45DB0" w:rsidDel="00984C3E">
                <w:rPr>
                  <w:color w:val="000000"/>
                  <w:sz w:val="22"/>
                  <w:szCs w:val="22"/>
                </w:rPr>
                <w:delText>149.78955</w:delText>
              </w:r>
            </w:del>
          </w:p>
        </w:tc>
        <w:tc>
          <w:tcPr>
            <w:tcW w:w="1440" w:type="dxa"/>
            <w:shd w:val="clear" w:color="auto" w:fill="auto"/>
            <w:noWrap/>
            <w:vAlign w:val="bottom"/>
            <w:hideMark/>
          </w:tcPr>
          <w:p w14:paraId="2E09F7E8" w14:textId="35D0757F" w:rsidR="00440304" w:rsidRPr="00E45DB0" w:rsidDel="00984C3E" w:rsidRDefault="00440304" w:rsidP="008A6A1F">
            <w:pPr>
              <w:spacing w:after="0"/>
              <w:jc w:val="right"/>
              <w:rPr>
                <w:del w:id="224" w:author="Shawn Penning" w:date="2018-04-06T14:15:00Z"/>
                <w:color w:val="000000"/>
                <w:sz w:val="22"/>
                <w:szCs w:val="22"/>
              </w:rPr>
            </w:pPr>
            <w:del w:id="225" w:author="Shawn Penning" w:date="2018-04-06T14:15:00Z">
              <w:r w:rsidRPr="00E45DB0" w:rsidDel="00984C3E">
                <w:rPr>
                  <w:color w:val="000000"/>
                  <w:sz w:val="22"/>
                  <w:szCs w:val="22"/>
                </w:rPr>
                <w:delText>1</w:delText>
              </w:r>
            </w:del>
          </w:p>
        </w:tc>
      </w:tr>
      <w:tr w:rsidR="00440304" w:rsidRPr="00E45DB0" w:rsidDel="00984C3E" w14:paraId="5548DF4C" w14:textId="61832609" w:rsidTr="008A6A1F">
        <w:trPr>
          <w:trHeight w:val="300"/>
          <w:del w:id="226" w:author="Shawn Penning" w:date="2018-04-06T14:15:00Z"/>
        </w:trPr>
        <w:tc>
          <w:tcPr>
            <w:tcW w:w="960" w:type="dxa"/>
            <w:shd w:val="clear" w:color="auto" w:fill="auto"/>
            <w:noWrap/>
            <w:vAlign w:val="bottom"/>
            <w:hideMark/>
          </w:tcPr>
          <w:p w14:paraId="560E56CC" w14:textId="43740F53" w:rsidR="00440304" w:rsidRPr="00E45DB0" w:rsidDel="00984C3E" w:rsidRDefault="00440304" w:rsidP="008A6A1F">
            <w:pPr>
              <w:spacing w:after="0"/>
              <w:rPr>
                <w:del w:id="227" w:author="Shawn Penning" w:date="2018-04-06T14:15:00Z"/>
                <w:color w:val="000000"/>
                <w:sz w:val="22"/>
                <w:szCs w:val="22"/>
              </w:rPr>
            </w:pPr>
            <w:del w:id="228" w:author="Shawn Penning" w:date="2018-04-06T14:15:00Z">
              <w:r w:rsidRPr="00E45DB0" w:rsidDel="00984C3E">
                <w:rPr>
                  <w:color w:val="000000"/>
                  <w:sz w:val="22"/>
                  <w:szCs w:val="22"/>
                </w:rPr>
                <w:delText>B1</w:delText>
              </w:r>
            </w:del>
          </w:p>
        </w:tc>
        <w:tc>
          <w:tcPr>
            <w:tcW w:w="1575" w:type="dxa"/>
            <w:shd w:val="clear" w:color="auto" w:fill="auto"/>
            <w:noWrap/>
            <w:vAlign w:val="bottom"/>
            <w:hideMark/>
          </w:tcPr>
          <w:p w14:paraId="7F24AA65" w14:textId="07FB6A03" w:rsidR="00440304" w:rsidRPr="00E45DB0" w:rsidDel="00984C3E" w:rsidRDefault="00440304" w:rsidP="008A6A1F">
            <w:pPr>
              <w:spacing w:after="0"/>
              <w:jc w:val="right"/>
              <w:rPr>
                <w:del w:id="229" w:author="Shawn Penning" w:date="2018-04-06T14:15:00Z"/>
                <w:color w:val="000000"/>
                <w:sz w:val="22"/>
                <w:szCs w:val="22"/>
              </w:rPr>
            </w:pPr>
            <w:del w:id="230" w:author="Shawn Penning" w:date="2018-04-06T14:15:00Z">
              <w:r w:rsidRPr="00E45DB0" w:rsidDel="00984C3E">
                <w:rPr>
                  <w:color w:val="000000"/>
                  <w:sz w:val="22"/>
                  <w:szCs w:val="22"/>
                </w:rPr>
                <w:delText>-0.99717656</w:delText>
              </w:r>
            </w:del>
          </w:p>
        </w:tc>
        <w:tc>
          <w:tcPr>
            <w:tcW w:w="1710" w:type="dxa"/>
            <w:shd w:val="clear" w:color="auto" w:fill="auto"/>
            <w:noWrap/>
            <w:vAlign w:val="bottom"/>
            <w:hideMark/>
          </w:tcPr>
          <w:p w14:paraId="3CA9E02C" w14:textId="5BED608F" w:rsidR="00440304" w:rsidRPr="00E45DB0" w:rsidDel="00984C3E" w:rsidRDefault="00440304" w:rsidP="008A6A1F">
            <w:pPr>
              <w:spacing w:after="0"/>
              <w:jc w:val="right"/>
              <w:rPr>
                <w:del w:id="231" w:author="Shawn Penning" w:date="2018-04-06T14:15:00Z"/>
                <w:color w:val="000000"/>
                <w:sz w:val="22"/>
                <w:szCs w:val="22"/>
              </w:rPr>
            </w:pPr>
            <w:del w:id="232" w:author="Shawn Penning" w:date="2018-04-06T14:15:00Z">
              <w:r w:rsidRPr="00E45DB0" w:rsidDel="00984C3E">
                <w:rPr>
                  <w:color w:val="000000"/>
                  <w:sz w:val="22"/>
                  <w:szCs w:val="22"/>
                </w:rPr>
                <w:delText>-0.0066571836</w:delText>
              </w:r>
            </w:del>
          </w:p>
        </w:tc>
        <w:tc>
          <w:tcPr>
            <w:tcW w:w="1350" w:type="dxa"/>
            <w:shd w:val="clear" w:color="auto" w:fill="auto"/>
            <w:noWrap/>
            <w:vAlign w:val="bottom"/>
            <w:hideMark/>
          </w:tcPr>
          <w:p w14:paraId="5C09DF02" w14:textId="1D96BD75" w:rsidR="00440304" w:rsidRPr="00E45DB0" w:rsidDel="00984C3E" w:rsidRDefault="00440304" w:rsidP="008A6A1F">
            <w:pPr>
              <w:spacing w:after="0"/>
              <w:jc w:val="right"/>
              <w:rPr>
                <w:del w:id="233" w:author="Shawn Penning" w:date="2018-04-06T14:15:00Z"/>
                <w:color w:val="000000"/>
                <w:sz w:val="22"/>
                <w:szCs w:val="22"/>
              </w:rPr>
            </w:pPr>
            <w:del w:id="234" w:author="Shawn Penning" w:date="2018-04-06T14:15:00Z">
              <w:r w:rsidRPr="00E45DB0" w:rsidDel="00984C3E">
                <w:rPr>
                  <w:color w:val="000000"/>
                  <w:sz w:val="22"/>
                  <w:szCs w:val="22"/>
                </w:rPr>
                <w:delText>-149.78673</w:delText>
              </w:r>
            </w:del>
          </w:p>
        </w:tc>
        <w:tc>
          <w:tcPr>
            <w:tcW w:w="1440" w:type="dxa"/>
            <w:shd w:val="clear" w:color="auto" w:fill="auto"/>
            <w:noWrap/>
            <w:vAlign w:val="bottom"/>
            <w:hideMark/>
          </w:tcPr>
          <w:p w14:paraId="01BD4691" w14:textId="7D347BED" w:rsidR="00440304" w:rsidRPr="00E45DB0" w:rsidDel="00984C3E" w:rsidRDefault="00440304" w:rsidP="008A6A1F">
            <w:pPr>
              <w:spacing w:after="0"/>
              <w:jc w:val="right"/>
              <w:rPr>
                <w:del w:id="235" w:author="Shawn Penning" w:date="2018-04-06T14:15:00Z"/>
                <w:color w:val="000000"/>
                <w:sz w:val="22"/>
                <w:szCs w:val="22"/>
              </w:rPr>
            </w:pPr>
            <w:del w:id="236" w:author="Shawn Penning" w:date="2018-04-06T14:15:00Z">
              <w:r w:rsidRPr="00E45DB0" w:rsidDel="00984C3E">
                <w:rPr>
                  <w:color w:val="000000"/>
                  <w:sz w:val="22"/>
                  <w:szCs w:val="22"/>
                </w:rPr>
                <w:delText>-0.99998115</w:delText>
              </w:r>
            </w:del>
          </w:p>
        </w:tc>
      </w:tr>
      <w:tr w:rsidR="00440304" w:rsidRPr="00E45DB0" w:rsidDel="00984C3E" w14:paraId="4B5D04D3" w14:textId="2113DC96" w:rsidTr="008A6A1F">
        <w:trPr>
          <w:trHeight w:val="300"/>
          <w:del w:id="237" w:author="Shawn Penning" w:date="2018-04-06T14:15:00Z"/>
        </w:trPr>
        <w:tc>
          <w:tcPr>
            <w:tcW w:w="960" w:type="dxa"/>
            <w:shd w:val="clear" w:color="auto" w:fill="auto"/>
            <w:noWrap/>
            <w:vAlign w:val="bottom"/>
            <w:hideMark/>
          </w:tcPr>
          <w:p w14:paraId="67AB5069" w14:textId="4B81366D" w:rsidR="00440304" w:rsidRPr="00E45DB0" w:rsidDel="00984C3E" w:rsidRDefault="00440304" w:rsidP="008A6A1F">
            <w:pPr>
              <w:spacing w:after="0"/>
              <w:rPr>
                <w:del w:id="238" w:author="Shawn Penning" w:date="2018-04-06T14:15:00Z"/>
                <w:color w:val="000000"/>
                <w:sz w:val="22"/>
                <w:szCs w:val="22"/>
              </w:rPr>
            </w:pPr>
            <w:del w:id="239" w:author="Shawn Penning" w:date="2018-04-06T14:15:00Z">
              <w:r w:rsidRPr="00E45DB0" w:rsidDel="00984C3E">
                <w:rPr>
                  <w:color w:val="000000"/>
                  <w:sz w:val="22"/>
                  <w:szCs w:val="22"/>
                </w:rPr>
                <w:delText>A1</w:delText>
              </w:r>
            </w:del>
          </w:p>
        </w:tc>
        <w:tc>
          <w:tcPr>
            <w:tcW w:w="1575" w:type="dxa"/>
            <w:shd w:val="clear" w:color="auto" w:fill="auto"/>
            <w:noWrap/>
            <w:vAlign w:val="bottom"/>
            <w:hideMark/>
          </w:tcPr>
          <w:p w14:paraId="3238A8E8" w14:textId="3F9EA365" w:rsidR="00440304" w:rsidRPr="00E45DB0" w:rsidDel="00984C3E" w:rsidRDefault="00440304" w:rsidP="008A6A1F">
            <w:pPr>
              <w:spacing w:after="0"/>
              <w:jc w:val="right"/>
              <w:rPr>
                <w:del w:id="240" w:author="Shawn Penning" w:date="2018-04-06T14:15:00Z"/>
                <w:color w:val="000000"/>
                <w:sz w:val="22"/>
                <w:szCs w:val="22"/>
              </w:rPr>
            </w:pPr>
            <w:del w:id="241" w:author="Shawn Penning" w:date="2018-04-06T14:15:00Z">
              <w:r w:rsidRPr="00E45DB0" w:rsidDel="00984C3E">
                <w:rPr>
                  <w:color w:val="000000"/>
                  <w:sz w:val="22"/>
                  <w:szCs w:val="22"/>
                </w:rPr>
                <w:delText>0.99717656</w:delText>
              </w:r>
            </w:del>
          </w:p>
        </w:tc>
        <w:tc>
          <w:tcPr>
            <w:tcW w:w="1710" w:type="dxa"/>
            <w:shd w:val="clear" w:color="auto" w:fill="auto"/>
            <w:noWrap/>
            <w:vAlign w:val="bottom"/>
            <w:hideMark/>
          </w:tcPr>
          <w:p w14:paraId="42B4A12D" w14:textId="4C5EE5A5" w:rsidR="00440304" w:rsidRPr="00E45DB0" w:rsidDel="00984C3E" w:rsidRDefault="00440304" w:rsidP="008A6A1F">
            <w:pPr>
              <w:spacing w:after="0"/>
              <w:jc w:val="right"/>
              <w:rPr>
                <w:del w:id="242" w:author="Shawn Penning" w:date="2018-04-06T14:15:00Z"/>
                <w:color w:val="000000"/>
                <w:sz w:val="22"/>
                <w:szCs w:val="22"/>
              </w:rPr>
            </w:pPr>
            <w:del w:id="243" w:author="Shawn Penning" w:date="2018-04-06T14:15:00Z">
              <w:r w:rsidRPr="00E45DB0" w:rsidDel="00984C3E">
                <w:rPr>
                  <w:color w:val="000000"/>
                  <w:sz w:val="22"/>
                  <w:szCs w:val="22"/>
                </w:rPr>
                <w:delText>0.99998115</w:delText>
              </w:r>
            </w:del>
          </w:p>
        </w:tc>
        <w:tc>
          <w:tcPr>
            <w:tcW w:w="1350" w:type="dxa"/>
            <w:shd w:val="clear" w:color="auto" w:fill="auto"/>
            <w:noWrap/>
            <w:vAlign w:val="bottom"/>
            <w:hideMark/>
          </w:tcPr>
          <w:p w14:paraId="26980D79" w14:textId="6C4CFD4B" w:rsidR="00440304" w:rsidRPr="00E45DB0" w:rsidDel="00984C3E" w:rsidRDefault="00440304" w:rsidP="008A6A1F">
            <w:pPr>
              <w:spacing w:after="0"/>
              <w:jc w:val="right"/>
              <w:rPr>
                <w:del w:id="244" w:author="Shawn Penning" w:date="2018-04-06T14:15:00Z"/>
                <w:color w:val="000000"/>
                <w:sz w:val="22"/>
                <w:szCs w:val="22"/>
              </w:rPr>
            </w:pPr>
            <w:del w:id="245" w:author="Shawn Penning" w:date="2018-04-06T14:15:00Z">
              <w:r w:rsidRPr="00E45DB0" w:rsidDel="00984C3E">
                <w:rPr>
                  <w:color w:val="000000"/>
                  <w:sz w:val="22"/>
                  <w:szCs w:val="22"/>
                </w:rPr>
                <w:delText>0.99717656</w:delText>
              </w:r>
            </w:del>
          </w:p>
        </w:tc>
        <w:tc>
          <w:tcPr>
            <w:tcW w:w="1440" w:type="dxa"/>
            <w:shd w:val="clear" w:color="auto" w:fill="auto"/>
            <w:noWrap/>
            <w:vAlign w:val="bottom"/>
            <w:hideMark/>
          </w:tcPr>
          <w:p w14:paraId="3249916E" w14:textId="293994F2" w:rsidR="00440304" w:rsidRPr="00E45DB0" w:rsidDel="00984C3E" w:rsidRDefault="00440304" w:rsidP="008A6A1F">
            <w:pPr>
              <w:spacing w:after="0"/>
              <w:jc w:val="right"/>
              <w:rPr>
                <w:del w:id="246" w:author="Shawn Penning" w:date="2018-04-06T14:15:00Z"/>
                <w:color w:val="000000"/>
                <w:sz w:val="22"/>
                <w:szCs w:val="22"/>
              </w:rPr>
            </w:pPr>
            <w:del w:id="247" w:author="Shawn Penning" w:date="2018-04-06T14:15:00Z">
              <w:r w:rsidRPr="00E45DB0" w:rsidDel="00984C3E">
                <w:rPr>
                  <w:color w:val="000000"/>
                  <w:sz w:val="22"/>
                  <w:szCs w:val="22"/>
                </w:rPr>
                <w:delText>0.99998115</w:delText>
              </w:r>
            </w:del>
          </w:p>
        </w:tc>
      </w:tr>
    </w:tbl>
    <w:p w14:paraId="4A8EE0A7" w14:textId="120223B6" w:rsidR="00531B8C" w:rsidRDefault="00531B8C" w:rsidP="00531B8C">
      <w:pPr>
        <w:rPr>
          <w:ins w:id="248" w:author="Shawn Penning" w:date="2018-04-06T14:15:00Z"/>
          <w:lang w:bidi="ar-SA"/>
        </w:rPr>
      </w:pPr>
    </w:p>
    <w:p w14:paraId="743F4BD5" w14:textId="60FA2042" w:rsidR="00984C3E" w:rsidRPr="00984C3E" w:rsidRDefault="00984C3E" w:rsidP="00984C3E">
      <w:pPr>
        <w:autoSpaceDE w:val="0"/>
        <w:autoSpaceDN w:val="0"/>
        <w:spacing w:before="40" w:after="40"/>
        <w:rPr>
          <w:ins w:id="249" w:author="Shawn Penning" w:date="2018-04-06T14:15:00Z"/>
          <w:szCs w:val="22"/>
          <w:lang w:bidi="ar-SA"/>
          <w:rPrChange w:id="250" w:author="Shawn Penning" w:date="2018-04-06T14:16:00Z">
            <w:rPr>
              <w:ins w:id="251" w:author="Shawn Penning" w:date="2018-04-06T14:15:00Z"/>
            </w:rPr>
          </w:rPrChange>
        </w:rPr>
      </w:pPr>
      <w:ins w:id="252" w:author="Shawn Penning" w:date="2018-04-06T14:15:00Z">
        <w:r>
          <w:rPr>
            <w:rFonts w:ascii="Times New Roman" w:hAnsi="Times New Roman"/>
            <w:color w:val="E60000"/>
            <w:sz w:val="24"/>
          </w:rPr>
          <w:t>Calculate TEstimnSiLLFilCoeffB0 as per following equation:</w:t>
        </w:r>
      </w:ins>
    </w:p>
    <w:p w14:paraId="3B4D1FF1" w14:textId="76B4659B" w:rsidR="00984C3E" w:rsidRDefault="00984C3E" w:rsidP="00984C3E">
      <w:pPr>
        <w:autoSpaceDE w:val="0"/>
        <w:autoSpaceDN w:val="0"/>
        <w:spacing w:before="40" w:after="40"/>
        <w:rPr>
          <w:ins w:id="253" w:author="Shawn Penning" w:date="2018-04-06T14:16:00Z"/>
          <w:rFonts w:ascii="Segoe UI" w:hAnsi="Segoe UI" w:cs="Segoe UI"/>
          <w:color w:val="000000"/>
          <w:szCs w:val="20"/>
        </w:rPr>
      </w:pPr>
      <w:ins w:id="254" w:author="Shawn Penning" w:date="2018-04-06T14:15:00Z">
        <w:r>
          <w:rPr>
            <w:rFonts w:ascii="Times New Roman" w:hAnsi="Times New Roman"/>
            <w:color w:val="E60000"/>
            <w:sz w:val="24"/>
          </w:rPr>
          <w:t>TEstimnSiLLFilCoeffB0= -1*[(TEstimnSiLLFilCoeffA1-</w:t>
        </w:r>
        <w:proofErr w:type="gramStart"/>
        <w:r>
          <w:rPr>
            <w:rFonts w:ascii="Times New Roman" w:hAnsi="Times New Roman"/>
            <w:color w:val="E60000"/>
            <w:sz w:val="24"/>
          </w:rPr>
          <w:t>1)+</w:t>
        </w:r>
        <w:proofErr w:type="gramEnd"/>
        <w:r>
          <w:rPr>
            <w:rFonts w:ascii="Times New Roman" w:hAnsi="Times New Roman"/>
            <w:color w:val="E60000"/>
            <w:sz w:val="24"/>
          </w:rPr>
          <w:t>TEstimnSiLLFilCoeffB1]</w:t>
        </w:r>
        <w:r>
          <w:rPr>
            <w:rFonts w:ascii="Segoe UI" w:hAnsi="Segoe UI" w:cs="Segoe UI"/>
            <w:color w:val="000000"/>
            <w:szCs w:val="20"/>
          </w:rPr>
          <w:t xml:space="preserve"> </w:t>
        </w:r>
      </w:ins>
    </w:p>
    <w:p w14:paraId="01AADF27" w14:textId="133F87C1" w:rsidR="00984C3E" w:rsidRDefault="00984C3E" w:rsidP="00984C3E">
      <w:pPr>
        <w:autoSpaceDE w:val="0"/>
        <w:autoSpaceDN w:val="0"/>
        <w:spacing w:before="40" w:after="40"/>
        <w:rPr>
          <w:ins w:id="255" w:author="Shawn Penning" w:date="2018-04-06T14:16:00Z"/>
        </w:rPr>
      </w:pPr>
    </w:p>
    <w:p w14:paraId="6EFAF71D" w14:textId="4969C757" w:rsidR="00984C3E" w:rsidRPr="00984C3E" w:rsidRDefault="00984C3E" w:rsidP="00984C3E">
      <w:pPr>
        <w:autoSpaceDE w:val="0"/>
        <w:autoSpaceDN w:val="0"/>
        <w:spacing w:before="40" w:after="40"/>
        <w:rPr>
          <w:ins w:id="256" w:author="Shawn Penning" w:date="2018-04-06T14:16:00Z"/>
          <w:szCs w:val="22"/>
          <w:lang w:bidi="ar-SA"/>
          <w:rPrChange w:id="257" w:author="Shawn Penning" w:date="2018-04-06T14:16:00Z">
            <w:rPr>
              <w:ins w:id="258" w:author="Shawn Penning" w:date="2018-04-06T14:16:00Z"/>
            </w:rPr>
          </w:rPrChange>
        </w:rPr>
      </w:pPr>
      <w:ins w:id="259" w:author="Shawn Penning" w:date="2018-04-06T14:16:00Z">
        <w:r>
          <w:rPr>
            <w:rFonts w:ascii="Times New Roman" w:hAnsi="Times New Roman"/>
            <w:color w:val="E60000"/>
            <w:sz w:val="24"/>
          </w:rPr>
          <w:t>Calculate TEstimnCuLLFilCoeffB0 as per following equation:</w:t>
        </w:r>
      </w:ins>
    </w:p>
    <w:p w14:paraId="2CE708B9" w14:textId="7A11387B" w:rsidR="00984C3E" w:rsidRDefault="00984C3E" w:rsidP="00984C3E">
      <w:pPr>
        <w:autoSpaceDE w:val="0"/>
        <w:autoSpaceDN w:val="0"/>
        <w:spacing w:before="40" w:after="40"/>
        <w:rPr>
          <w:ins w:id="260" w:author="Shawn Penning" w:date="2018-04-06T14:16:00Z"/>
          <w:rFonts w:ascii="Segoe UI" w:hAnsi="Segoe UI" w:cs="Segoe UI"/>
          <w:color w:val="000000"/>
          <w:szCs w:val="20"/>
        </w:rPr>
      </w:pPr>
      <w:ins w:id="261" w:author="Shawn Penning" w:date="2018-04-06T14:16:00Z">
        <w:r>
          <w:rPr>
            <w:rFonts w:ascii="Times New Roman" w:hAnsi="Times New Roman"/>
            <w:color w:val="E60000"/>
            <w:sz w:val="24"/>
          </w:rPr>
          <w:t>TEstimnCuLLFilCoeffB0= -1*[(TEstimnCuLLFilCoeffA1-</w:t>
        </w:r>
        <w:proofErr w:type="gramStart"/>
        <w:r>
          <w:rPr>
            <w:rFonts w:ascii="Times New Roman" w:hAnsi="Times New Roman"/>
            <w:color w:val="E60000"/>
            <w:sz w:val="24"/>
          </w:rPr>
          <w:t>1)+</w:t>
        </w:r>
        <w:proofErr w:type="gramEnd"/>
        <w:r>
          <w:rPr>
            <w:rFonts w:ascii="Times New Roman" w:hAnsi="Times New Roman"/>
            <w:color w:val="E60000"/>
            <w:sz w:val="24"/>
          </w:rPr>
          <w:t>TEstimnCuLLFilCoeffB1]</w:t>
        </w:r>
        <w:r>
          <w:rPr>
            <w:rFonts w:ascii="Segoe UI" w:hAnsi="Segoe UI" w:cs="Segoe UI"/>
            <w:color w:val="000000"/>
            <w:szCs w:val="20"/>
          </w:rPr>
          <w:t xml:space="preserve"> </w:t>
        </w:r>
      </w:ins>
    </w:p>
    <w:p w14:paraId="01B0CBC3" w14:textId="76859BBA" w:rsidR="00984C3E" w:rsidRDefault="00984C3E" w:rsidP="00984C3E">
      <w:pPr>
        <w:autoSpaceDE w:val="0"/>
        <w:autoSpaceDN w:val="0"/>
        <w:spacing w:before="40" w:after="40"/>
        <w:rPr>
          <w:ins w:id="262" w:author="Shawn Penning" w:date="2018-04-06T14:16:00Z"/>
        </w:rPr>
      </w:pPr>
    </w:p>
    <w:p w14:paraId="74B0BCCF" w14:textId="77777777" w:rsidR="00984C3E" w:rsidRDefault="00984C3E" w:rsidP="00984C3E">
      <w:pPr>
        <w:autoSpaceDE w:val="0"/>
        <w:autoSpaceDN w:val="0"/>
        <w:spacing w:before="40" w:after="40"/>
        <w:rPr>
          <w:ins w:id="263" w:author="Shawn Penning" w:date="2018-04-06T14:16:00Z"/>
          <w:szCs w:val="22"/>
          <w:lang w:bidi="ar-SA"/>
        </w:rPr>
      </w:pPr>
      <w:ins w:id="264" w:author="Shawn Penning" w:date="2018-04-06T14:16:00Z">
        <w:r>
          <w:rPr>
            <w:rFonts w:ascii="Times New Roman" w:hAnsi="Times New Roman"/>
            <w:color w:val="E60000"/>
            <w:sz w:val="24"/>
          </w:rPr>
          <w:t>Calculate TEstimnMagLLFilCoeffB0 as per following equation:</w:t>
        </w:r>
      </w:ins>
    </w:p>
    <w:p w14:paraId="5EE95F70" w14:textId="3C87F11E" w:rsidR="00984C3E" w:rsidRDefault="00984C3E" w:rsidP="00984C3E">
      <w:pPr>
        <w:autoSpaceDE w:val="0"/>
        <w:autoSpaceDN w:val="0"/>
        <w:spacing w:before="40" w:after="40"/>
        <w:rPr>
          <w:ins w:id="265" w:author="Shawn Penning" w:date="2018-04-06T14:17:00Z"/>
          <w:rFonts w:ascii="Segoe UI" w:hAnsi="Segoe UI" w:cs="Segoe UI"/>
          <w:color w:val="000000"/>
          <w:szCs w:val="20"/>
        </w:rPr>
      </w:pPr>
      <w:ins w:id="266" w:author="Shawn Penning" w:date="2018-04-06T14:16:00Z">
        <w:r>
          <w:rPr>
            <w:rFonts w:ascii="Times New Roman" w:hAnsi="Times New Roman"/>
            <w:color w:val="E60000"/>
            <w:sz w:val="24"/>
          </w:rPr>
          <w:t>TEstimnMagLLFilCoeffB0= -1*[(TEstimnMagLLFilCoeffA1-</w:t>
        </w:r>
        <w:proofErr w:type="gramStart"/>
        <w:r>
          <w:rPr>
            <w:rFonts w:ascii="Times New Roman" w:hAnsi="Times New Roman"/>
            <w:color w:val="E60000"/>
            <w:sz w:val="24"/>
          </w:rPr>
          <w:t>1)+</w:t>
        </w:r>
        <w:proofErr w:type="gramEnd"/>
        <w:r>
          <w:rPr>
            <w:rFonts w:ascii="Times New Roman" w:hAnsi="Times New Roman"/>
            <w:color w:val="E60000"/>
            <w:sz w:val="24"/>
          </w:rPr>
          <w:t>TEstimnMagLLFilCoeffB1]</w:t>
        </w:r>
        <w:r>
          <w:rPr>
            <w:rFonts w:ascii="Segoe UI" w:hAnsi="Segoe UI" w:cs="Segoe UI"/>
            <w:color w:val="000000"/>
            <w:szCs w:val="20"/>
          </w:rPr>
          <w:t xml:space="preserve"> </w:t>
        </w:r>
      </w:ins>
    </w:p>
    <w:p w14:paraId="4639E18B" w14:textId="77777777" w:rsidR="00984C3E" w:rsidRDefault="00984C3E" w:rsidP="00984C3E">
      <w:pPr>
        <w:autoSpaceDE w:val="0"/>
        <w:autoSpaceDN w:val="0"/>
        <w:spacing w:before="40" w:after="40"/>
        <w:rPr>
          <w:ins w:id="267" w:author="Shawn Penning" w:date="2018-04-06T14:16:00Z"/>
        </w:rPr>
      </w:pPr>
    </w:p>
    <w:p w14:paraId="62FAC3CF" w14:textId="77777777" w:rsidR="00984C3E" w:rsidRDefault="00984C3E" w:rsidP="00984C3E">
      <w:pPr>
        <w:autoSpaceDE w:val="0"/>
        <w:autoSpaceDN w:val="0"/>
        <w:spacing w:before="40" w:after="40"/>
        <w:rPr>
          <w:ins w:id="268" w:author="Shawn Penning" w:date="2018-04-06T14:17:00Z"/>
          <w:szCs w:val="22"/>
          <w:lang w:bidi="ar-SA"/>
        </w:rPr>
      </w:pPr>
      <w:ins w:id="269" w:author="Shawn Penning" w:date="2018-04-06T14:17:00Z">
        <w:r>
          <w:rPr>
            <w:rFonts w:ascii="Times New Roman" w:hAnsi="Times New Roman"/>
            <w:color w:val="E60000"/>
            <w:sz w:val="24"/>
          </w:rPr>
          <w:t>Calculate TEstimnAssiMechLLFilCoeffB0 as per following equation:</w:t>
        </w:r>
      </w:ins>
    </w:p>
    <w:p w14:paraId="57D7B6EB" w14:textId="22AD3234" w:rsidR="00984C3E" w:rsidRDefault="00984C3E" w:rsidP="00984C3E">
      <w:pPr>
        <w:autoSpaceDE w:val="0"/>
        <w:autoSpaceDN w:val="0"/>
        <w:spacing w:before="40" w:after="40"/>
        <w:rPr>
          <w:ins w:id="270" w:author="Shawn Penning" w:date="2018-04-06T14:17:00Z"/>
        </w:rPr>
      </w:pPr>
      <w:ins w:id="271" w:author="Shawn Penning" w:date="2018-04-06T14:17:00Z">
        <w:r>
          <w:rPr>
            <w:rFonts w:ascii="Times New Roman" w:hAnsi="Times New Roman"/>
            <w:color w:val="E60000"/>
            <w:sz w:val="24"/>
          </w:rPr>
          <w:t>TEstimnAssiMechLLFilCoeffB0= -1*[(TEstimnAssiMechLLFilCoeffA1-</w:t>
        </w:r>
        <w:proofErr w:type="gramStart"/>
        <w:r>
          <w:rPr>
            <w:rFonts w:ascii="Times New Roman" w:hAnsi="Times New Roman"/>
            <w:color w:val="E60000"/>
            <w:sz w:val="24"/>
          </w:rPr>
          <w:t>1)+</w:t>
        </w:r>
        <w:proofErr w:type="gramEnd"/>
        <w:r>
          <w:rPr>
            <w:rFonts w:ascii="Times New Roman" w:hAnsi="Times New Roman"/>
            <w:color w:val="E60000"/>
            <w:sz w:val="24"/>
          </w:rPr>
          <w:t>TEstimnAssiMechLLFilCoeffB1]</w:t>
        </w:r>
        <w:r>
          <w:rPr>
            <w:rFonts w:ascii="Segoe UI" w:hAnsi="Segoe UI" w:cs="Segoe UI"/>
            <w:color w:val="000000"/>
            <w:szCs w:val="20"/>
          </w:rPr>
          <w:t xml:space="preserve"> </w:t>
        </w:r>
      </w:ins>
    </w:p>
    <w:p w14:paraId="7EB42EFF" w14:textId="509054C8" w:rsidR="00984C3E" w:rsidRDefault="00984C3E" w:rsidP="00984C3E">
      <w:pPr>
        <w:autoSpaceDE w:val="0"/>
        <w:autoSpaceDN w:val="0"/>
        <w:spacing w:before="40" w:after="40"/>
        <w:rPr>
          <w:ins w:id="272" w:author="Shawn Penning" w:date="2018-04-06T14:19:00Z"/>
        </w:rPr>
      </w:pPr>
    </w:p>
    <w:p w14:paraId="4C115C7D" w14:textId="249D344E" w:rsidR="00FD5EBD" w:rsidRDefault="00FD5EBD" w:rsidP="00984C3E">
      <w:pPr>
        <w:autoSpaceDE w:val="0"/>
        <w:autoSpaceDN w:val="0"/>
        <w:spacing w:before="40" w:after="40"/>
        <w:rPr>
          <w:ins w:id="273" w:author="Shawn Penning" w:date="2018-04-06T14:16:00Z"/>
        </w:rPr>
      </w:pPr>
      <w:ins w:id="274" w:author="Shawn Penning" w:date="2018-04-06T14:19:00Z">
        <w:r w:rsidRPr="00FD5EBD">
          <w:t>Anomaly 20644 Issue 1B and 1C were not addressed due to time considerations. Anomaly 19666 issue 4 is a test issue that should be addressed by test team but does not affect design or code.</w:t>
        </w:r>
      </w:ins>
    </w:p>
    <w:p w14:paraId="0747AD84" w14:textId="77777777" w:rsidR="00984C3E" w:rsidRDefault="00984C3E" w:rsidP="00984C3E">
      <w:pPr>
        <w:autoSpaceDE w:val="0"/>
        <w:autoSpaceDN w:val="0"/>
        <w:spacing w:before="40" w:after="40"/>
        <w:rPr>
          <w:ins w:id="275" w:author="Shawn Penning" w:date="2018-04-06T14:15:00Z"/>
        </w:rPr>
      </w:pPr>
    </w:p>
    <w:p w14:paraId="7720BFF3" w14:textId="77777777" w:rsidR="00984C3E" w:rsidRDefault="00984C3E" w:rsidP="00531B8C">
      <w:pPr>
        <w:rPr>
          <w:ins w:id="276" w:author="Shawn Penning" w:date="2018-04-06T14:14:00Z"/>
          <w:lang w:bidi="ar-SA"/>
        </w:rPr>
      </w:pPr>
    </w:p>
    <w:p w14:paraId="1D635B7F" w14:textId="77777777" w:rsidR="00984C3E" w:rsidRPr="00531B8C" w:rsidRDefault="00984C3E" w:rsidP="00531B8C">
      <w:pPr>
        <w:rPr>
          <w:lang w:bidi="ar-SA"/>
        </w:rPr>
      </w:pPr>
    </w:p>
    <w:p w14:paraId="664D43E0" w14:textId="77777777" w:rsidR="00786BDF" w:rsidRPr="00A158C7" w:rsidRDefault="00786BDF" w:rsidP="000B37D5">
      <w:pPr>
        <w:pStyle w:val="Heading7"/>
      </w:pPr>
      <w:bookmarkStart w:id="277" w:name="_Toc430945188"/>
      <w:r w:rsidRPr="00A158C7">
        <w:lastRenderedPageBreak/>
        <w:t>Abbreviations and Acronyms</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07A52744" w14:textId="77777777" w:rsidTr="00D60445">
        <w:trPr>
          <w:tblHeader/>
        </w:trPr>
        <w:tc>
          <w:tcPr>
            <w:tcW w:w="3018" w:type="dxa"/>
            <w:shd w:val="clear" w:color="auto" w:fill="E7E6E6" w:themeFill="background2"/>
          </w:tcPr>
          <w:p w14:paraId="3D31E714"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3E7ACA06" w14:textId="77777777" w:rsidR="00786BDF" w:rsidRPr="00A158C7" w:rsidRDefault="00786BDF" w:rsidP="00540486">
            <w:pPr>
              <w:spacing w:before="60" w:after="60"/>
              <w:rPr>
                <w:b/>
                <w:szCs w:val="20"/>
              </w:rPr>
            </w:pPr>
            <w:r w:rsidRPr="00A158C7">
              <w:rPr>
                <w:b/>
                <w:szCs w:val="20"/>
              </w:rPr>
              <w:t>Description</w:t>
            </w:r>
          </w:p>
        </w:tc>
      </w:tr>
      <w:tr w:rsidR="00786BDF" w:rsidRPr="00A158C7" w14:paraId="2BF7BBE5" w14:textId="77777777" w:rsidTr="00786BDF">
        <w:tc>
          <w:tcPr>
            <w:tcW w:w="3018" w:type="dxa"/>
            <w:shd w:val="clear" w:color="auto" w:fill="auto"/>
          </w:tcPr>
          <w:p w14:paraId="65E0226F" w14:textId="77777777" w:rsidR="00786BDF" w:rsidRPr="00A158C7" w:rsidRDefault="00786BDF" w:rsidP="00540486">
            <w:pPr>
              <w:spacing w:before="60" w:after="60"/>
              <w:rPr>
                <w:szCs w:val="20"/>
              </w:rPr>
            </w:pPr>
          </w:p>
        </w:tc>
        <w:tc>
          <w:tcPr>
            <w:tcW w:w="6270" w:type="dxa"/>
            <w:shd w:val="clear" w:color="auto" w:fill="auto"/>
          </w:tcPr>
          <w:p w14:paraId="6295E825" w14:textId="77777777" w:rsidR="00786BDF" w:rsidRPr="00A158C7" w:rsidRDefault="00786BDF" w:rsidP="00540486">
            <w:pPr>
              <w:spacing w:before="60" w:after="60"/>
              <w:rPr>
                <w:szCs w:val="20"/>
              </w:rPr>
            </w:pPr>
          </w:p>
        </w:tc>
      </w:tr>
      <w:tr w:rsidR="001C3CBB" w:rsidRPr="00A158C7" w14:paraId="66DCF58B" w14:textId="77777777" w:rsidTr="00786BDF">
        <w:tc>
          <w:tcPr>
            <w:tcW w:w="3018" w:type="dxa"/>
            <w:shd w:val="clear" w:color="auto" w:fill="auto"/>
          </w:tcPr>
          <w:p w14:paraId="59EFFB9C" w14:textId="77777777" w:rsidR="001C3CBB" w:rsidRPr="00A158C7" w:rsidRDefault="001C3CBB" w:rsidP="00540486">
            <w:pPr>
              <w:spacing w:before="60" w:after="60"/>
              <w:rPr>
                <w:szCs w:val="20"/>
              </w:rPr>
            </w:pPr>
          </w:p>
        </w:tc>
        <w:tc>
          <w:tcPr>
            <w:tcW w:w="6270" w:type="dxa"/>
            <w:shd w:val="clear" w:color="auto" w:fill="auto"/>
          </w:tcPr>
          <w:p w14:paraId="66946B15" w14:textId="77777777" w:rsidR="001C3CBB" w:rsidRPr="00A158C7" w:rsidRDefault="001C3CBB" w:rsidP="001C3CBB">
            <w:pPr>
              <w:spacing w:before="60" w:after="60"/>
              <w:rPr>
                <w:szCs w:val="20"/>
              </w:rPr>
            </w:pPr>
          </w:p>
        </w:tc>
      </w:tr>
    </w:tbl>
    <w:p w14:paraId="45C4CB6F" w14:textId="77777777" w:rsidR="0053510E" w:rsidRPr="00A158C7" w:rsidRDefault="005A77EF" w:rsidP="000B37D5">
      <w:pPr>
        <w:pStyle w:val="Heading7"/>
      </w:pPr>
      <w:bookmarkStart w:id="278" w:name="_Toc430945189"/>
      <w:r w:rsidRPr="00A158C7">
        <w:lastRenderedPageBreak/>
        <w:t>Glossary</w:t>
      </w:r>
      <w:bookmarkEnd w:id="278"/>
    </w:p>
    <w:p w14:paraId="29BD376B"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5B03D265" w14:textId="77777777" w:rsidR="001E4877" w:rsidRPr="00A158C7" w:rsidRDefault="001E4877" w:rsidP="007E1C02">
      <w:pPr>
        <w:pStyle w:val="ListParagraph"/>
        <w:numPr>
          <w:ilvl w:val="0"/>
          <w:numId w:val="12"/>
        </w:numPr>
        <w:rPr>
          <w:lang w:bidi="ar-SA"/>
        </w:rPr>
      </w:pPr>
      <w:r w:rsidRPr="00A158C7">
        <w:rPr>
          <w:lang w:bidi="ar-SA"/>
        </w:rPr>
        <w:t>ISO 9000</w:t>
      </w:r>
    </w:p>
    <w:p w14:paraId="3CAB5451" w14:textId="77777777" w:rsidR="001E4877" w:rsidRPr="00A158C7" w:rsidRDefault="001E4877" w:rsidP="007E1C02">
      <w:pPr>
        <w:pStyle w:val="ListParagraph"/>
        <w:numPr>
          <w:ilvl w:val="0"/>
          <w:numId w:val="12"/>
        </w:numPr>
        <w:rPr>
          <w:lang w:bidi="ar-SA"/>
        </w:rPr>
      </w:pPr>
      <w:r w:rsidRPr="00A158C7">
        <w:rPr>
          <w:lang w:bidi="ar-SA"/>
        </w:rPr>
        <w:t>ISO/IEC 12207</w:t>
      </w:r>
    </w:p>
    <w:p w14:paraId="13CE8949" w14:textId="77777777" w:rsidR="001E4877" w:rsidRPr="00A158C7" w:rsidRDefault="001E4877" w:rsidP="007E1C02">
      <w:pPr>
        <w:pStyle w:val="ListParagraph"/>
        <w:numPr>
          <w:ilvl w:val="0"/>
          <w:numId w:val="12"/>
        </w:numPr>
        <w:rPr>
          <w:lang w:bidi="ar-SA"/>
        </w:rPr>
      </w:pPr>
      <w:r w:rsidRPr="00A158C7">
        <w:rPr>
          <w:lang w:bidi="ar-SA"/>
        </w:rPr>
        <w:t>ISO/IEC 15504</w:t>
      </w:r>
    </w:p>
    <w:p w14:paraId="75757189"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35918191"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2A2467A0" w14:textId="77777777" w:rsidR="001E4877" w:rsidRPr="00A158C7" w:rsidRDefault="001E4877" w:rsidP="007E1C02">
      <w:pPr>
        <w:pStyle w:val="ListParagraph"/>
        <w:numPr>
          <w:ilvl w:val="0"/>
          <w:numId w:val="12"/>
        </w:numPr>
        <w:rPr>
          <w:lang w:bidi="ar-SA"/>
        </w:rPr>
      </w:pPr>
      <w:r w:rsidRPr="00A158C7">
        <w:rPr>
          <w:lang w:bidi="ar-SA"/>
        </w:rPr>
        <w:t>ISO/IEC 15288</w:t>
      </w:r>
    </w:p>
    <w:p w14:paraId="51A837B2" w14:textId="77777777" w:rsidR="00431255" w:rsidRPr="00A158C7" w:rsidRDefault="00431255" w:rsidP="007E1C02">
      <w:pPr>
        <w:pStyle w:val="ListParagraph"/>
        <w:numPr>
          <w:ilvl w:val="0"/>
          <w:numId w:val="12"/>
        </w:numPr>
        <w:rPr>
          <w:lang w:bidi="ar-SA"/>
        </w:rPr>
      </w:pPr>
      <w:r w:rsidRPr="00A158C7">
        <w:rPr>
          <w:lang w:bidi="ar-SA"/>
        </w:rPr>
        <w:t>ISO 26262</w:t>
      </w:r>
    </w:p>
    <w:p w14:paraId="3D6D87F3" w14:textId="77777777" w:rsidR="009B0C02" w:rsidRPr="00A158C7" w:rsidRDefault="001E4877" w:rsidP="007E1C02">
      <w:pPr>
        <w:pStyle w:val="ListParagraph"/>
        <w:numPr>
          <w:ilvl w:val="0"/>
          <w:numId w:val="12"/>
        </w:numPr>
        <w:rPr>
          <w:lang w:bidi="ar-SA"/>
        </w:rPr>
      </w:pPr>
      <w:r w:rsidRPr="00A158C7">
        <w:rPr>
          <w:lang w:bidi="ar-SA"/>
        </w:rPr>
        <w:t>IEEE Standards</w:t>
      </w:r>
    </w:p>
    <w:p w14:paraId="2E05386A" w14:textId="77777777" w:rsidR="001E4877" w:rsidRPr="00A158C7" w:rsidRDefault="001E4877" w:rsidP="007E1C02">
      <w:pPr>
        <w:pStyle w:val="ListParagraph"/>
        <w:numPr>
          <w:ilvl w:val="0"/>
          <w:numId w:val="12"/>
        </w:numPr>
        <w:rPr>
          <w:lang w:bidi="ar-SA"/>
        </w:rPr>
      </w:pPr>
      <w:r w:rsidRPr="00A158C7">
        <w:rPr>
          <w:lang w:bidi="ar-SA"/>
        </w:rPr>
        <w:t>SWEBOK</w:t>
      </w:r>
    </w:p>
    <w:p w14:paraId="19520AC2"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7B737C8E"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DED1D44" w14:textId="77777777" w:rsidTr="00D60445">
        <w:trPr>
          <w:tblHeader/>
        </w:trPr>
        <w:tc>
          <w:tcPr>
            <w:tcW w:w="2358" w:type="dxa"/>
            <w:shd w:val="clear" w:color="auto" w:fill="E7E6E6" w:themeFill="background2"/>
            <w:vAlign w:val="center"/>
          </w:tcPr>
          <w:p w14:paraId="187E49C0"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3FE00F76"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11BDEB00" w14:textId="77777777" w:rsidR="005A77EF" w:rsidRPr="00A158C7" w:rsidRDefault="005A77EF" w:rsidP="00540486">
            <w:pPr>
              <w:spacing w:before="60" w:after="60"/>
              <w:rPr>
                <w:b/>
                <w:szCs w:val="20"/>
              </w:rPr>
            </w:pPr>
            <w:r w:rsidRPr="00A158C7">
              <w:rPr>
                <w:b/>
                <w:szCs w:val="20"/>
              </w:rPr>
              <w:t>Source</w:t>
            </w:r>
          </w:p>
        </w:tc>
      </w:tr>
      <w:tr w:rsidR="00531B8C" w:rsidRPr="00A158C7" w14:paraId="48089F6F" w14:textId="77777777" w:rsidTr="002D4CF3">
        <w:tc>
          <w:tcPr>
            <w:tcW w:w="2358" w:type="dxa"/>
          </w:tcPr>
          <w:p w14:paraId="4C88915E" w14:textId="77777777" w:rsidR="00531B8C" w:rsidRPr="009643A3" w:rsidRDefault="00531B8C" w:rsidP="00B758D2">
            <w:pPr>
              <w:rPr>
                <w:sz w:val="19"/>
              </w:rPr>
            </w:pPr>
            <w:r>
              <w:rPr>
                <w:sz w:val="19"/>
              </w:rPr>
              <w:t>MDD</w:t>
            </w:r>
          </w:p>
        </w:tc>
        <w:tc>
          <w:tcPr>
            <w:tcW w:w="4950" w:type="dxa"/>
          </w:tcPr>
          <w:p w14:paraId="2E3DB0EB" w14:textId="77777777" w:rsidR="00531B8C" w:rsidRPr="009643A3" w:rsidRDefault="00531B8C" w:rsidP="00B758D2">
            <w:pPr>
              <w:rPr>
                <w:sz w:val="19"/>
              </w:rPr>
            </w:pPr>
            <w:r>
              <w:rPr>
                <w:sz w:val="19"/>
              </w:rPr>
              <w:t>Module Design Document</w:t>
            </w:r>
          </w:p>
        </w:tc>
        <w:tc>
          <w:tcPr>
            <w:tcW w:w="1993" w:type="dxa"/>
          </w:tcPr>
          <w:p w14:paraId="0FB9052F"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4E65960A" w14:textId="77777777" w:rsidTr="002D4CF3">
        <w:tc>
          <w:tcPr>
            <w:tcW w:w="2358" w:type="dxa"/>
          </w:tcPr>
          <w:p w14:paraId="0DD94A7B" w14:textId="77777777" w:rsidR="00531B8C" w:rsidRDefault="00531B8C" w:rsidP="00B758D2">
            <w:pPr>
              <w:rPr>
                <w:sz w:val="19"/>
              </w:rPr>
            </w:pPr>
            <w:r>
              <w:rPr>
                <w:sz w:val="19"/>
              </w:rPr>
              <w:t>DFD</w:t>
            </w:r>
          </w:p>
        </w:tc>
        <w:tc>
          <w:tcPr>
            <w:tcW w:w="4950" w:type="dxa"/>
          </w:tcPr>
          <w:p w14:paraId="640B0C66" w14:textId="77777777" w:rsidR="00531B8C" w:rsidRDefault="00531B8C" w:rsidP="00B758D2">
            <w:pPr>
              <w:rPr>
                <w:sz w:val="19"/>
              </w:rPr>
            </w:pPr>
            <w:r>
              <w:rPr>
                <w:sz w:val="19"/>
              </w:rPr>
              <w:t>Data Flow Diagram</w:t>
            </w:r>
          </w:p>
        </w:tc>
        <w:tc>
          <w:tcPr>
            <w:tcW w:w="1993" w:type="dxa"/>
          </w:tcPr>
          <w:p w14:paraId="16E79C58" w14:textId="77777777" w:rsidR="00531B8C" w:rsidRPr="00A158C7" w:rsidRDefault="00531B8C" w:rsidP="00541E2D">
            <w:pPr>
              <w:pStyle w:val="BodyText"/>
              <w:spacing w:before="60" w:after="60"/>
              <w:rPr>
                <w:rFonts w:ascii="Calibri" w:hAnsi="Calibri" w:cs="Calibri"/>
                <w:sz w:val="20"/>
                <w:szCs w:val="20"/>
              </w:rPr>
            </w:pPr>
          </w:p>
        </w:tc>
      </w:tr>
    </w:tbl>
    <w:p w14:paraId="2A39CEB5" w14:textId="77777777" w:rsidR="00AA2199" w:rsidRPr="00A158C7" w:rsidRDefault="00AA2199" w:rsidP="00AA2199">
      <w:pPr>
        <w:rPr>
          <w:rFonts w:ascii="Arial" w:hAnsi="Arial"/>
          <w:sz w:val="24"/>
          <w:szCs w:val="20"/>
          <w:lang w:bidi="ar-SA"/>
        </w:rPr>
      </w:pPr>
      <w:r w:rsidRPr="00A158C7">
        <w:br w:type="page"/>
      </w:r>
    </w:p>
    <w:p w14:paraId="06BBBDC4" w14:textId="77777777" w:rsidR="00A158C7" w:rsidRPr="00A158C7" w:rsidRDefault="00A158C7" w:rsidP="00A158C7">
      <w:pPr>
        <w:pStyle w:val="Heading7"/>
      </w:pPr>
      <w:bookmarkStart w:id="279" w:name="_Toc430945190"/>
      <w:r w:rsidRPr="00A158C7">
        <w:lastRenderedPageBreak/>
        <w:t>References</w:t>
      </w:r>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05A997D8" w14:textId="77777777" w:rsidTr="00D60445">
        <w:trPr>
          <w:tblHeader/>
        </w:trPr>
        <w:tc>
          <w:tcPr>
            <w:tcW w:w="738" w:type="dxa"/>
            <w:shd w:val="clear" w:color="auto" w:fill="E7E6E6" w:themeFill="background2"/>
            <w:vAlign w:val="center"/>
          </w:tcPr>
          <w:p w14:paraId="6B6BAAAB"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1C7F513E"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5B5C7962" w14:textId="77777777" w:rsidR="00A158C7" w:rsidRPr="00A158C7" w:rsidRDefault="00A158C7" w:rsidP="00D229A6">
            <w:pPr>
              <w:spacing w:before="60" w:after="60"/>
              <w:rPr>
                <w:b/>
                <w:lang w:bidi="ar-SA"/>
              </w:rPr>
            </w:pPr>
            <w:r w:rsidRPr="00A158C7">
              <w:rPr>
                <w:b/>
                <w:lang w:bidi="ar-SA"/>
              </w:rPr>
              <w:t>Version</w:t>
            </w:r>
          </w:p>
        </w:tc>
      </w:tr>
      <w:tr w:rsidR="00531B8C" w:rsidRPr="00A158C7" w14:paraId="5731321D" w14:textId="77777777" w:rsidTr="00B758D2">
        <w:tc>
          <w:tcPr>
            <w:tcW w:w="738" w:type="dxa"/>
            <w:shd w:val="clear" w:color="auto" w:fill="auto"/>
          </w:tcPr>
          <w:p w14:paraId="5632FAE1" w14:textId="77777777" w:rsidR="00531B8C" w:rsidRDefault="00531B8C" w:rsidP="00B758D2">
            <w:pPr>
              <w:jc w:val="center"/>
              <w:rPr>
                <w:lang w:bidi="ar-SA"/>
              </w:rPr>
            </w:pPr>
            <w:r>
              <w:rPr>
                <w:lang w:bidi="ar-SA"/>
              </w:rPr>
              <w:t>1</w:t>
            </w:r>
          </w:p>
        </w:tc>
        <w:tc>
          <w:tcPr>
            <w:tcW w:w="6458" w:type="dxa"/>
            <w:shd w:val="clear" w:color="auto" w:fill="auto"/>
          </w:tcPr>
          <w:p w14:paraId="7CCF7987" w14:textId="77777777" w:rsidR="00531B8C" w:rsidRDefault="00531B8C" w:rsidP="00B758D2">
            <w:pPr>
              <w:keepNext/>
            </w:pPr>
            <w:bookmarkStart w:id="280"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280"/>
          </w:p>
        </w:tc>
        <w:tc>
          <w:tcPr>
            <w:tcW w:w="2091" w:type="dxa"/>
            <w:shd w:val="clear" w:color="auto" w:fill="auto"/>
          </w:tcPr>
          <w:p w14:paraId="3E76308C" w14:textId="77777777" w:rsidR="00531B8C" w:rsidRDefault="00531B8C" w:rsidP="00B758D2">
            <w:pPr>
              <w:rPr>
                <w:lang w:bidi="ar-SA"/>
              </w:rPr>
            </w:pPr>
            <w:r>
              <w:t>v1.3.0 R4.0 Rev 2</w:t>
            </w:r>
          </w:p>
        </w:tc>
      </w:tr>
      <w:tr w:rsidR="00531B8C" w:rsidRPr="00A158C7" w14:paraId="6E40C652" w14:textId="77777777" w:rsidTr="00B758D2">
        <w:tc>
          <w:tcPr>
            <w:tcW w:w="738" w:type="dxa"/>
            <w:shd w:val="clear" w:color="auto" w:fill="auto"/>
          </w:tcPr>
          <w:p w14:paraId="155C78C6" w14:textId="77777777" w:rsidR="00531B8C" w:rsidRDefault="00531B8C" w:rsidP="00B758D2">
            <w:pPr>
              <w:jc w:val="center"/>
              <w:rPr>
                <w:lang w:bidi="ar-SA"/>
              </w:rPr>
            </w:pPr>
            <w:r>
              <w:rPr>
                <w:lang w:bidi="ar-SA"/>
              </w:rPr>
              <w:t>2</w:t>
            </w:r>
          </w:p>
        </w:tc>
        <w:tc>
          <w:tcPr>
            <w:tcW w:w="6458" w:type="dxa"/>
            <w:shd w:val="clear" w:color="auto" w:fill="auto"/>
          </w:tcPr>
          <w:p w14:paraId="17920F89" w14:textId="77777777" w:rsidR="00531B8C" w:rsidRDefault="00531B8C" w:rsidP="00B758D2">
            <w:pPr>
              <w:rPr>
                <w:lang w:bidi="ar-SA"/>
              </w:rPr>
            </w:pPr>
            <w:r>
              <w:t xml:space="preserve">MDD Guideline </w:t>
            </w:r>
          </w:p>
        </w:tc>
        <w:tc>
          <w:tcPr>
            <w:tcW w:w="2091" w:type="dxa"/>
            <w:shd w:val="clear" w:color="auto" w:fill="auto"/>
          </w:tcPr>
          <w:p w14:paraId="596AB8CF" w14:textId="77777777"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14:paraId="27C736EC" w14:textId="77777777" w:rsidTr="00B758D2">
        <w:tc>
          <w:tcPr>
            <w:tcW w:w="738" w:type="dxa"/>
            <w:shd w:val="clear" w:color="auto" w:fill="auto"/>
          </w:tcPr>
          <w:p w14:paraId="460531EC" w14:textId="77777777" w:rsidR="00531B8C" w:rsidRDefault="00531B8C" w:rsidP="00B758D2">
            <w:pPr>
              <w:jc w:val="center"/>
            </w:pPr>
            <w:r>
              <w:t>3</w:t>
            </w:r>
          </w:p>
        </w:tc>
        <w:tc>
          <w:tcPr>
            <w:tcW w:w="6458" w:type="dxa"/>
            <w:shd w:val="clear" w:color="auto" w:fill="auto"/>
          </w:tcPr>
          <w:p w14:paraId="50590792" w14:textId="77777777" w:rsidR="00531B8C" w:rsidRDefault="00950834" w:rsidP="00B758D2">
            <w:pPr>
              <w:keepNext/>
            </w:pPr>
            <w:hyperlink r:id="rId14" w:history="1">
              <w:bookmarkStart w:id="281" w:name="_Ref335300243"/>
              <w:r w:rsidR="00531B8C" w:rsidRPr="00FC427F">
                <w:t>Software Naming Conventions.doc</w:t>
              </w:r>
              <w:bookmarkEnd w:id="281"/>
            </w:hyperlink>
          </w:p>
        </w:tc>
        <w:tc>
          <w:tcPr>
            <w:tcW w:w="2091" w:type="dxa"/>
            <w:shd w:val="clear" w:color="auto" w:fill="auto"/>
          </w:tcPr>
          <w:p w14:paraId="028447E8" w14:textId="77777777" w:rsidR="00531B8C" w:rsidRDefault="00602468" w:rsidP="00B758D2">
            <w:pPr>
              <w:rPr>
                <w:lang w:bidi="ar-SA"/>
              </w:rPr>
            </w:pPr>
            <w:r>
              <w:rPr>
                <w:lang w:bidi="ar-SA"/>
              </w:rPr>
              <w:t>EA4 0</w:t>
            </w:r>
            <w:r w:rsidR="00531B8C">
              <w:rPr>
                <w:lang w:bidi="ar-SA"/>
              </w:rPr>
              <w:t>1.0</w:t>
            </w:r>
            <w:r>
              <w:rPr>
                <w:lang w:bidi="ar-SA"/>
              </w:rPr>
              <w:t>0.00</w:t>
            </w:r>
          </w:p>
        </w:tc>
      </w:tr>
      <w:tr w:rsidR="00531B8C" w:rsidRPr="00A158C7" w14:paraId="5649ED36" w14:textId="77777777" w:rsidTr="00B758D2">
        <w:tc>
          <w:tcPr>
            <w:tcW w:w="738" w:type="dxa"/>
            <w:shd w:val="clear" w:color="auto" w:fill="auto"/>
          </w:tcPr>
          <w:p w14:paraId="2092B296" w14:textId="77777777" w:rsidR="00531B8C" w:rsidRDefault="00531B8C" w:rsidP="00B758D2">
            <w:pPr>
              <w:jc w:val="center"/>
            </w:pPr>
            <w:r>
              <w:t>4</w:t>
            </w:r>
          </w:p>
        </w:tc>
        <w:bookmarkStart w:id="282" w:name="0AL0_1a67a9"/>
        <w:tc>
          <w:tcPr>
            <w:tcW w:w="6458" w:type="dxa"/>
            <w:shd w:val="clear" w:color="auto" w:fill="auto"/>
          </w:tcPr>
          <w:p w14:paraId="36D9ED79" w14:textId="77777777"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82"/>
          </w:p>
        </w:tc>
        <w:tc>
          <w:tcPr>
            <w:tcW w:w="2091" w:type="dxa"/>
            <w:shd w:val="clear" w:color="auto" w:fill="auto"/>
          </w:tcPr>
          <w:p w14:paraId="617811A6" w14:textId="77777777" w:rsidR="00531B8C" w:rsidRDefault="00531B8C" w:rsidP="00602468">
            <w:pPr>
              <w:rPr>
                <w:lang w:bidi="ar-SA"/>
              </w:rPr>
            </w:pPr>
            <w:r>
              <w:rPr>
                <w:lang w:bidi="ar-SA"/>
              </w:rPr>
              <w:t>2.</w:t>
            </w:r>
            <w:r w:rsidR="00602468">
              <w:rPr>
                <w:lang w:bidi="ar-SA"/>
              </w:rPr>
              <w:t>1</w:t>
            </w:r>
          </w:p>
        </w:tc>
      </w:tr>
      <w:tr w:rsidR="00DC2D5B" w:rsidRPr="00A158C7" w14:paraId="56B3CB89" w14:textId="77777777" w:rsidTr="00B758D2">
        <w:tc>
          <w:tcPr>
            <w:tcW w:w="738" w:type="dxa"/>
            <w:shd w:val="clear" w:color="auto" w:fill="auto"/>
          </w:tcPr>
          <w:p w14:paraId="6D1E1DA3" w14:textId="77777777" w:rsidR="00DC2D5B" w:rsidRDefault="00DC2D5B" w:rsidP="00B758D2">
            <w:pPr>
              <w:jc w:val="center"/>
            </w:pPr>
            <w:r>
              <w:t>5</w:t>
            </w:r>
          </w:p>
        </w:tc>
        <w:tc>
          <w:tcPr>
            <w:tcW w:w="6458" w:type="dxa"/>
            <w:shd w:val="clear" w:color="auto" w:fill="auto"/>
          </w:tcPr>
          <w:p w14:paraId="3763DB12" w14:textId="77777777" w:rsidR="00DC2D5B" w:rsidRDefault="00DC2D5B" w:rsidP="007969D1">
            <w:pPr>
              <w:keepNext/>
            </w:pPr>
            <w:proofErr w:type="gramStart"/>
            <w:r>
              <w:t>FDD :</w:t>
            </w:r>
            <w:proofErr w:type="gramEnd"/>
            <w:r>
              <w:t xml:space="preserve"> </w:t>
            </w:r>
            <w:r w:rsidR="0043410A" w:rsidRPr="0043410A">
              <w:t>SF006A</w:t>
            </w:r>
            <w:r w:rsidR="001A7DB1" w:rsidRPr="001A7DB1">
              <w:t>_</w:t>
            </w:r>
            <w:r w:rsidR="007969D1">
              <w:t xml:space="preserve"> </w:t>
            </w:r>
            <w:proofErr w:type="spellStart"/>
            <w:r w:rsidR="0043410A" w:rsidRPr="0043410A">
              <w:t>TEstimn</w:t>
            </w:r>
            <w:r w:rsidRPr="00DC2D5B">
              <w:t>_Design</w:t>
            </w:r>
            <w:proofErr w:type="spellEnd"/>
          </w:p>
        </w:tc>
        <w:tc>
          <w:tcPr>
            <w:tcW w:w="2091" w:type="dxa"/>
            <w:shd w:val="clear" w:color="auto" w:fill="auto"/>
          </w:tcPr>
          <w:p w14:paraId="0CD807E6" w14:textId="77777777" w:rsidR="00DC2D5B" w:rsidRDefault="00DC2D5B" w:rsidP="00602468">
            <w:pPr>
              <w:rPr>
                <w:lang w:bidi="ar-SA"/>
              </w:rPr>
            </w:pPr>
            <w:r>
              <w:rPr>
                <w:lang w:bidi="ar-SA"/>
              </w:rPr>
              <w:t>See Synergy sub project version</w:t>
            </w:r>
          </w:p>
        </w:tc>
      </w:tr>
    </w:tbl>
    <w:p w14:paraId="4A941D76" w14:textId="77777777"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3CFB" w14:textId="77777777" w:rsidR="00950834" w:rsidRDefault="00950834">
      <w:r>
        <w:separator/>
      </w:r>
    </w:p>
  </w:endnote>
  <w:endnote w:type="continuationSeparator" w:id="0">
    <w:p w14:paraId="17C53726" w14:textId="77777777" w:rsidR="00950834" w:rsidRDefault="0095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12696E" w:rsidRPr="00B10816" w14:paraId="5A99ECC8" w14:textId="77777777" w:rsidTr="00866672">
      <w:tc>
        <w:tcPr>
          <w:tcW w:w="1667" w:type="pct"/>
          <w:vAlign w:val="center"/>
        </w:tcPr>
        <w:p w14:paraId="5590B0A0" w14:textId="0A06C78D" w:rsidR="0012696E" w:rsidRDefault="0012696E" w:rsidP="00B10816">
          <w:pPr>
            <w:pStyle w:val="Footer"/>
            <w:spacing w:after="0"/>
            <w:rPr>
              <w:sz w:val="16"/>
              <w:szCs w:val="16"/>
            </w:rPr>
          </w:pPr>
          <w:r w:rsidRPr="00B10816">
            <w:rPr>
              <w:sz w:val="16"/>
              <w:szCs w:val="16"/>
            </w:rPr>
            <w:t xml:space="preserve">Document: </w:t>
          </w:r>
          <w:proofErr w:type="spellStart"/>
          <w:r w:rsidRPr="000A5AA5">
            <w:rPr>
              <w:sz w:val="16"/>
              <w:szCs w:val="16"/>
            </w:rPr>
            <w:t>TEstimn</w:t>
          </w:r>
          <w:proofErr w:type="spellEnd"/>
          <w:r>
            <w:rPr>
              <w:sz w:val="16"/>
              <w:szCs w:val="16"/>
            </w:rPr>
            <w:t xml:space="preserve"> MDD</w:t>
          </w:r>
        </w:p>
        <w:p w14:paraId="41221728" w14:textId="77777777" w:rsidR="007B71B1" w:rsidRPr="00B10816" w:rsidRDefault="007B71B1" w:rsidP="00B10816">
          <w:pPr>
            <w:pStyle w:val="Footer"/>
            <w:spacing w:after="0"/>
            <w:rPr>
              <w:sz w:val="16"/>
              <w:szCs w:val="16"/>
            </w:rPr>
          </w:pPr>
        </w:p>
        <w:p w14:paraId="2AD4D580" w14:textId="77777777" w:rsidR="0012696E" w:rsidRPr="00B10816" w:rsidRDefault="0012696E"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420F4E24" w14:textId="5D75A326" w:rsidR="0012696E" w:rsidRDefault="0012696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7B71B1">
            <w:rPr>
              <w:sz w:val="16"/>
              <w:szCs w:val="16"/>
            </w:rPr>
            <w:t>06-Apr-2018</w:t>
          </w:r>
          <w:r>
            <w:rPr>
              <w:sz w:val="16"/>
              <w:szCs w:val="16"/>
            </w:rPr>
            <w:fldChar w:fldCharType="end"/>
          </w:r>
        </w:p>
        <w:p w14:paraId="60358F39" w14:textId="77777777" w:rsidR="0012696E" w:rsidRPr="00B10816" w:rsidRDefault="0012696E" w:rsidP="00B10816">
          <w:pPr>
            <w:pStyle w:val="Footer"/>
            <w:spacing w:after="0"/>
            <w:jc w:val="center"/>
            <w:rPr>
              <w:sz w:val="16"/>
              <w:szCs w:val="16"/>
            </w:rPr>
          </w:pPr>
          <w:r w:rsidRPr="00B10816">
            <w:rPr>
              <w:sz w:val="16"/>
              <w:szCs w:val="16"/>
            </w:rPr>
            <w:t xml:space="preserve">© </w:t>
          </w:r>
          <w:sdt>
            <w:sdtPr>
              <w:rPr>
                <w:sz w:val="16"/>
                <w:szCs w:val="16"/>
              </w:rPr>
              <w:alias w:val="Company"/>
              <w:tag w:val=""/>
              <w:id w:val="235444217"/>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2133749745"/>
            <w:dataBinding w:prefixMappings="xmlns:ns0='http://purl.org/dc/elements/1.1/' xmlns:ns1='http://schemas.openxmlformats.org/package/2006/metadata/core-properties' " w:xpath="/ns1:coreProperties[1]/ns0:title[1]" w:storeItemID="{6C3C8BC8-F283-45AE-878A-BAB7291924A1}"/>
            <w:text/>
          </w:sdtPr>
          <w:sdtEndPr/>
          <w:sdtContent>
            <w:p w14:paraId="01C456E0" w14:textId="77777777" w:rsidR="0012696E" w:rsidRPr="00B10816" w:rsidRDefault="0012696E" w:rsidP="00B10816">
              <w:pPr>
                <w:pStyle w:val="Footer"/>
                <w:spacing w:after="0"/>
                <w:jc w:val="right"/>
                <w:rPr>
                  <w:sz w:val="16"/>
                  <w:szCs w:val="16"/>
                </w:rPr>
              </w:pPr>
              <w:r>
                <w:rPr>
                  <w:sz w:val="16"/>
                  <w:szCs w:val="16"/>
                </w:rPr>
                <w:t>Module Design Document</w:t>
              </w:r>
            </w:p>
          </w:sdtContent>
        </w:sdt>
        <w:p w14:paraId="644588B1" w14:textId="77777777" w:rsidR="0012696E" w:rsidRPr="00B10816" w:rsidRDefault="0012696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775D5">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775D5">
            <w:rPr>
              <w:b/>
              <w:noProof/>
              <w:sz w:val="16"/>
              <w:szCs w:val="16"/>
            </w:rPr>
            <w:t>15</w:t>
          </w:r>
          <w:r w:rsidRPr="00B10816">
            <w:rPr>
              <w:b/>
              <w:sz w:val="16"/>
              <w:szCs w:val="16"/>
            </w:rPr>
            <w:fldChar w:fldCharType="end"/>
          </w:r>
        </w:p>
      </w:tc>
    </w:tr>
  </w:tbl>
  <w:p w14:paraId="5E1D9683" w14:textId="77777777" w:rsidR="0012696E" w:rsidRPr="00B10816" w:rsidRDefault="0012696E"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8159A" w14:textId="77777777" w:rsidR="00950834" w:rsidRDefault="00950834">
      <w:r>
        <w:separator/>
      </w:r>
    </w:p>
  </w:footnote>
  <w:footnote w:type="continuationSeparator" w:id="0">
    <w:p w14:paraId="37E5E22C" w14:textId="77777777" w:rsidR="00950834" w:rsidRDefault="00950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12696E" w:rsidRPr="008969C4" w14:paraId="7A239213" w14:textId="77777777" w:rsidTr="00866672">
      <w:trPr>
        <w:trHeight w:val="438"/>
      </w:trPr>
      <w:tc>
        <w:tcPr>
          <w:tcW w:w="1443" w:type="pct"/>
        </w:tcPr>
        <w:p w14:paraId="165FFB8C" w14:textId="77777777" w:rsidR="0012696E" w:rsidRPr="008969C4" w:rsidRDefault="0012696E" w:rsidP="00B10816">
          <w:pPr>
            <w:pStyle w:val="Header"/>
            <w:spacing w:after="0"/>
          </w:pPr>
          <w:r w:rsidRPr="008969C4">
            <w:rPr>
              <w:noProof/>
              <w:lang w:bidi="ar-SA"/>
            </w:rPr>
            <w:drawing>
              <wp:inline distT="0" distB="0" distL="0" distR="0" wp14:anchorId="0BA6C1C8" wp14:editId="1764C1F1">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7B41F66F" w14:textId="77777777" w:rsidR="0012696E" w:rsidRPr="00891F29" w:rsidRDefault="0012696E" w:rsidP="00B10816">
          <w:pPr>
            <w:pStyle w:val="Header"/>
            <w:spacing w:after="0"/>
            <w:jc w:val="right"/>
            <w:rPr>
              <w:sz w:val="16"/>
              <w:szCs w:val="20"/>
            </w:rPr>
          </w:pPr>
          <w:r w:rsidRPr="00891F29">
            <w:rPr>
              <w:sz w:val="16"/>
              <w:szCs w:val="20"/>
            </w:rPr>
            <w:t>Nexteer Automotive Confidential Proprietary Information</w:t>
          </w:r>
        </w:p>
        <w:p w14:paraId="2C97F297" w14:textId="77777777" w:rsidR="0012696E" w:rsidRDefault="0012696E" w:rsidP="00B10816">
          <w:pPr>
            <w:pStyle w:val="Header"/>
            <w:spacing w:after="0"/>
            <w:jc w:val="right"/>
            <w:rPr>
              <w:sz w:val="16"/>
              <w:szCs w:val="20"/>
            </w:rPr>
          </w:pPr>
          <w:r w:rsidRPr="00891F29">
            <w:rPr>
              <w:sz w:val="16"/>
              <w:szCs w:val="20"/>
            </w:rPr>
            <w:t>Do Not Copy/Distribute Without Prior Permission</w:t>
          </w:r>
        </w:p>
        <w:p w14:paraId="5C4264D8" w14:textId="77777777" w:rsidR="0012696E" w:rsidRPr="008969C4" w:rsidRDefault="0012696E" w:rsidP="00B10816">
          <w:pPr>
            <w:pStyle w:val="Header"/>
            <w:spacing w:after="0"/>
            <w:jc w:val="right"/>
            <w:rPr>
              <w:szCs w:val="20"/>
            </w:rPr>
          </w:pPr>
          <w:r w:rsidRPr="000B0DB8">
            <w:rPr>
              <w:sz w:val="16"/>
              <w:szCs w:val="20"/>
            </w:rPr>
            <w:t>This Document Is Uncontrolled When Printed – Verify Version Before Use</w:t>
          </w:r>
        </w:p>
      </w:tc>
    </w:tr>
  </w:tbl>
  <w:p w14:paraId="41A7DA6A" w14:textId="77777777" w:rsidR="0012696E" w:rsidRDefault="0012696E">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FD7798"/>
    <w:multiLevelType w:val="hybridMultilevel"/>
    <w:tmpl w:val="0884ED32"/>
    <w:lvl w:ilvl="0" w:tplc="04090011">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046093A"/>
    <w:multiLevelType w:val="hybridMultilevel"/>
    <w:tmpl w:val="5866D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13"/>
  </w:num>
  <w:num w:numId="25">
    <w:abstractNumId w:val="13"/>
  </w:num>
  <w:num w:numId="26">
    <w:abstractNumId w:val="13"/>
  </w:num>
  <w:num w:numId="27">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Penning">
    <w15:presenceInfo w15:providerId="AD" w15:userId="S-1-5-21-1993528211-2586143117-3253031534-56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A9E"/>
    <w:rsid w:val="000040A2"/>
    <w:rsid w:val="00007584"/>
    <w:rsid w:val="00010BFD"/>
    <w:rsid w:val="00015232"/>
    <w:rsid w:val="00017164"/>
    <w:rsid w:val="000201AB"/>
    <w:rsid w:val="00030567"/>
    <w:rsid w:val="00030607"/>
    <w:rsid w:val="000318E7"/>
    <w:rsid w:val="00034CF6"/>
    <w:rsid w:val="0004234C"/>
    <w:rsid w:val="000429C7"/>
    <w:rsid w:val="00043D33"/>
    <w:rsid w:val="00044B01"/>
    <w:rsid w:val="000515DF"/>
    <w:rsid w:val="0005351A"/>
    <w:rsid w:val="000558D3"/>
    <w:rsid w:val="000573ED"/>
    <w:rsid w:val="00057E0F"/>
    <w:rsid w:val="00063A7A"/>
    <w:rsid w:val="0006733C"/>
    <w:rsid w:val="000718C3"/>
    <w:rsid w:val="00076DD2"/>
    <w:rsid w:val="00096B85"/>
    <w:rsid w:val="000A5AA5"/>
    <w:rsid w:val="000A5FB2"/>
    <w:rsid w:val="000B01C4"/>
    <w:rsid w:val="000B0DB8"/>
    <w:rsid w:val="000B37D5"/>
    <w:rsid w:val="000B5C1E"/>
    <w:rsid w:val="000B6648"/>
    <w:rsid w:val="000C48A0"/>
    <w:rsid w:val="000E0B71"/>
    <w:rsid w:val="000E102A"/>
    <w:rsid w:val="000E3512"/>
    <w:rsid w:val="000E548A"/>
    <w:rsid w:val="00101127"/>
    <w:rsid w:val="00102C25"/>
    <w:rsid w:val="00105535"/>
    <w:rsid w:val="00105C99"/>
    <w:rsid w:val="001063C7"/>
    <w:rsid w:val="00107593"/>
    <w:rsid w:val="00113021"/>
    <w:rsid w:val="00114319"/>
    <w:rsid w:val="001161D2"/>
    <w:rsid w:val="00120AED"/>
    <w:rsid w:val="0012589C"/>
    <w:rsid w:val="0012696E"/>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A7DB1"/>
    <w:rsid w:val="001B11CC"/>
    <w:rsid w:val="001B1516"/>
    <w:rsid w:val="001B15E2"/>
    <w:rsid w:val="001B4CA5"/>
    <w:rsid w:val="001B716A"/>
    <w:rsid w:val="001C0B31"/>
    <w:rsid w:val="001C3CBB"/>
    <w:rsid w:val="001D2F1D"/>
    <w:rsid w:val="001D6053"/>
    <w:rsid w:val="001E4877"/>
    <w:rsid w:val="001F01F0"/>
    <w:rsid w:val="001F0A02"/>
    <w:rsid w:val="001F4282"/>
    <w:rsid w:val="001F7A45"/>
    <w:rsid w:val="00203950"/>
    <w:rsid w:val="00206564"/>
    <w:rsid w:val="00210877"/>
    <w:rsid w:val="00213F47"/>
    <w:rsid w:val="00216E0A"/>
    <w:rsid w:val="00217199"/>
    <w:rsid w:val="0022572C"/>
    <w:rsid w:val="00226086"/>
    <w:rsid w:val="00233B24"/>
    <w:rsid w:val="002366F0"/>
    <w:rsid w:val="00237876"/>
    <w:rsid w:val="00241551"/>
    <w:rsid w:val="002438FE"/>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5D94"/>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9F3"/>
    <w:rsid w:val="00363FC9"/>
    <w:rsid w:val="00364BF7"/>
    <w:rsid w:val="00364F00"/>
    <w:rsid w:val="003849A4"/>
    <w:rsid w:val="00385119"/>
    <w:rsid w:val="00387BF4"/>
    <w:rsid w:val="00393DBF"/>
    <w:rsid w:val="003A5B2A"/>
    <w:rsid w:val="003B4A55"/>
    <w:rsid w:val="003C0C9C"/>
    <w:rsid w:val="003D456D"/>
    <w:rsid w:val="003F18D9"/>
    <w:rsid w:val="003F3205"/>
    <w:rsid w:val="00401A9E"/>
    <w:rsid w:val="00405E64"/>
    <w:rsid w:val="00410E30"/>
    <w:rsid w:val="004147D1"/>
    <w:rsid w:val="00431255"/>
    <w:rsid w:val="0043410A"/>
    <w:rsid w:val="00436F3E"/>
    <w:rsid w:val="004377FE"/>
    <w:rsid w:val="00440304"/>
    <w:rsid w:val="00444F99"/>
    <w:rsid w:val="004526E6"/>
    <w:rsid w:val="004538E2"/>
    <w:rsid w:val="004539DE"/>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0981"/>
    <w:rsid w:val="00541D9D"/>
    <w:rsid w:val="00541E2D"/>
    <w:rsid w:val="0054661F"/>
    <w:rsid w:val="0054769F"/>
    <w:rsid w:val="00551E95"/>
    <w:rsid w:val="00553CD9"/>
    <w:rsid w:val="005604EA"/>
    <w:rsid w:val="00580C6B"/>
    <w:rsid w:val="00585674"/>
    <w:rsid w:val="0058629C"/>
    <w:rsid w:val="00591CEF"/>
    <w:rsid w:val="00592519"/>
    <w:rsid w:val="005955D1"/>
    <w:rsid w:val="005A1C6A"/>
    <w:rsid w:val="005A3EDE"/>
    <w:rsid w:val="005A77EF"/>
    <w:rsid w:val="005B090B"/>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2468"/>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1E80"/>
    <w:rsid w:val="006B5229"/>
    <w:rsid w:val="006B5F56"/>
    <w:rsid w:val="006C12CB"/>
    <w:rsid w:val="006C2D7D"/>
    <w:rsid w:val="006D634C"/>
    <w:rsid w:val="006E1C97"/>
    <w:rsid w:val="006F2855"/>
    <w:rsid w:val="006F3CF4"/>
    <w:rsid w:val="00702C1E"/>
    <w:rsid w:val="00707BA6"/>
    <w:rsid w:val="00711A0D"/>
    <w:rsid w:val="00715441"/>
    <w:rsid w:val="007219DD"/>
    <w:rsid w:val="00722EA8"/>
    <w:rsid w:val="00725671"/>
    <w:rsid w:val="00727610"/>
    <w:rsid w:val="00737A19"/>
    <w:rsid w:val="00744C99"/>
    <w:rsid w:val="00751961"/>
    <w:rsid w:val="0075721A"/>
    <w:rsid w:val="00765195"/>
    <w:rsid w:val="00767585"/>
    <w:rsid w:val="00770295"/>
    <w:rsid w:val="00773CA8"/>
    <w:rsid w:val="00783E4E"/>
    <w:rsid w:val="00784FF5"/>
    <w:rsid w:val="00786BDF"/>
    <w:rsid w:val="007874B4"/>
    <w:rsid w:val="007969D1"/>
    <w:rsid w:val="007A2CEC"/>
    <w:rsid w:val="007A3BEB"/>
    <w:rsid w:val="007A3D19"/>
    <w:rsid w:val="007B71B1"/>
    <w:rsid w:val="007B71B8"/>
    <w:rsid w:val="007C0067"/>
    <w:rsid w:val="007C3A2E"/>
    <w:rsid w:val="007C4A1B"/>
    <w:rsid w:val="007C4B48"/>
    <w:rsid w:val="007D326F"/>
    <w:rsid w:val="007E00D7"/>
    <w:rsid w:val="007E0373"/>
    <w:rsid w:val="007E1C02"/>
    <w:rsid w:val="007E297E"/>
    <w:rsid w:val="007E4EF4"/>
    <w:rsid w:val="007E625F"/>
    <w:rsid w:val="007E6421"/>
    <w:rsid w:val="007F746C"/>
    <w:rsid w:val="008068A5"/>
    <w:rsid w:val="008119C7"/>
    <w:rsid w:val="00820AE5"/>
    <w:rsid w:val="0082456E"/>
    <w:rsid w:val="0082534B"/>
    <w:rsid w:val="00830DBF"/>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283B"/>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3402"/>
    <w:rsid w:val="00945677"/>
    <w:rsid w:val="00947A9A"/>
    <w:rsid w:val="00947EA9"/>
    <w:rsid w:val="00950834"/>
    <w:rsid w:val="00957855"/>
    <w:rsid w:val="00964105"/>
    <w:rsid w:val="009643A3"/>
    <w:rsid w:val="00970DBB"/>
    <w:rsid w:val="0097381A"/>
    <w:rsid w:val="009775D5"/>
    <w:rsid w:val="009839AF"/>
    <w:rsid w:val="00984C3E"/>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0573"/>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2997"/>
    <w:rsid w:val="00AC40DF"/>
    <w:rsid w:val="00AC411D"/>
    <w:rsid w:val="00AC4A58"/>
    <w:rsid w:val="00AC4CD8"/>
    <w:rsid w:val="00AC6E5E"/>
    <w:rsid w:val="00AD135E"/>
    <w:rsid w:val="00AD1F0E"/>
    <w:rsid w:val="00AD3866"/>
    <w:rsid w:val="00AD3DBF"/>
    <w:rsid w:val="00AE0435"/>
    <w:rsid w:val="00AE0DCB"/>
    <w:rsid w:val="00AE2063"/>
    <w:rsid w:val="00AE41D4"/>
    <w:rsid w:val="00AE55D3"/>
    <w:rsid w:val="00AE5C76"/>
    <w:rsid w:val="00AE730D"/>
    <w:rsid w:val="00AF6D2A"/>
    <w:rsid w:val="00AF7DDD"/>
    <w:rsid w:val="00B0024F"/>
    <w:rsid w:val="00B10816"/>
    <w:rsid w:val="00B11BE8"/>
    <w:rsid w:val="00B154E6"/>
    <w:rsid w:val="00B21802"/>
    <w:rsid w:val="00B25D10"/>
    <w:rsid w:val="00B26D2C"/>
    <w:rsid w:val="00B35242"/>
    <w:rsid w:val="00B35F84"/>
    <w:rsid w:val="00B52330"/>
    <w:rsid w:val="00B540F8"/>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09C9"/>
    <w:rsid w:val="00BC45C7"/>
    <w:rsid w:val="00BC6B0F"/>
    <w:rsid w:val="00BD17E2"/>
    <w:rsid w:val="00BD2498"/>
    <w:rsid w:val="00BD29F5"/>
    <w:rsid w:val="00BD7322"/>
    <w:rsid w:val="00BD794B"/>
    <w:rsid w:val="00BE7F06"/>
    <w:rsid w:val="00BF5242"/>
    <w:rsid w:val="00C0276C"/>
    <w:rsid w:val="00C04F32"/>
    <w:rsid w:val="00C145F2"/>
    <w:rsid w:val="00C22A00"/>
    <w:rsid w:val="00C2356B"/>
    <w:rsid w:val="00C3002A"/>
    <w:rsid w:val="00C373E0"/>
    <w:rsid w:val="00C375E8"/>
    <w:rsid w:val="00C53EAE"/>
    <w:rsid w:val="00C53F02"/>
    <w:rsid w:val="00C54CBD"/>
    <w:rsid w:val="00C55116"/>
    <w:rsid w:val="00C561BB"/>
    <w:rsid w:val="00C62193"/>
    <w:rsid w:val="00C642B0"/>
    <w:rsid w:val="00C64761"/>
    <w:rsid w:val="00C70668"/>
    <w:rsid w:val="00C71EF8"/>
    <w:rsid w:val="00C728E9"/>
    <w:rsid w:val="00C7430F"/>
    <w:rsid w:val="00C74FE6"/>
    <w:rsid w:val="00C77D0E"/>
    <w:rsid w:val="00C80111"/>
    <w:rsid w:val="00C8041D"/>
    <w:rsid w:val="00C80CA8"/>
    <w:rsid w:val="00C845F5"/>
    <w:rsid w:val="00C93030"/>
    <w:rsid w:val="00C93AD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6A61"/>
    <w:rsid w:val="00D13AA4"/>
    <w:rsid w:val="00D1409A"/>
    <w:rsid w:val="00D16229"/>
    <w:rsid w:val="00D16873"/>
    <w:rsid w:val="00D229A6"/>
    <w:rsid w:val="00D23CB7"/>
    <w:rsid w:val="00D26802"/>
    <w:rsid w:val="00D30924"/>
    <w:rsid w:val="00D4065B"/>
    <w:rsid w:val="00D42EF2"/>
    <w:rsid w:val="00D443E7"/>
    <w:rsid w:val="00D51275"/>
    <w:rsid w:val="00D57071"/>
    <w:rsid w:val="00D57F9F"/>
    <w:rsid w:val="00D60445"/>
    <w:rsid w:val="00D70B1D"/>
    <w:rsid w:val="00D70D96"/>
    <w:rsid w:val="00D757BC"/>
    <w:rsid w:val="00D762B8"/>
    <w:rsid w:val="00D775AC"/>
    <w:rsid w:val="00D77952"/>
    <w:rsid w:val="00D8298E"/>
    <w:rsid w:val="00D8734B"/>
    <w:rsid w:val="00D91C8F"/>
    <w:rsid w:val="00DA5C5C"/>
    <w:rsid w:val="00DB0311"/>
    <w:rsid w:val="00DB1985"/>
    <w:rsid w:val="00DB213C"/>
    <w:rsid w:val="00DB3C1D"/>
    <w:rsid w:val="00DC0959"/>
    <w:rsid w:val="00DC2D5B"/>
    <w:rsid w:val="00DC3E6A"/>
    <w:rsid w:val="00DC598C"/>
    <w:rsid w:val="00DD3B65"/>
    <w:rsid w:val="00DD4E7F"/>
    <w:rsid w:val="00DE23CE"/>
    <w:rsid w:val="00DE2FDE"/>
    <w:rsid w:val="00DF4415"/>
    <w:rsid w:val="00E020FC"/>
    <w:rsid w:val="00E03151"/>
    <w:rsid w:val="00E032DB"/>
    <w:rsid w:val="00E044C8"/>
    <w:rsid w:val="00E16D14"/>
    <w:rsid w:val="00E176AB"/>
    <w:rsid w:val="00E21C3F"/>
    <w:rsid w:val="00E23E66"/>
    <w:rsid w:val="00E31AE9"/>
    <w:rsid w:val="00E3395D"/>
    <w:rsid w:val="00E35A9F"/>
    <w:rsid w:val="00E3609B"/>
    <w:rsid w:val="00E36420"/>
    <w:rsid w:val="00E379A5"/>
    <w:rsid w:val="00E46EBF"/>
    <w:rsid w:val="00E51408"/>
    <w:rsid w:val="00E52161"/>
    <w:rsid w:val="00E61FD9"/>
    <w:rsid w:val="00E6550B"/>
    <w:rsid w:val="00E715CB"/>
    <w:rsid w:val="00E84FCD"/>
    <w:rsid w:val="00E8577F"/>
    <w:rsid w:val="00E9004B"/>
    <w:rsid w:val="00EB1228"/>
    <w:rsid w:val="00ED3D2B"/>
    <w:rsid w:val="00EE263E"/>
    <w:rsid w:val="00EE26AB"/>
    <w:rsid w:val="00EE3BBC"/>
    <w:rsid w:val="00EF190F"/>
    <w:rsid w:val="00F1257A"/>
    <w:rsid w:val="00F33BD1"/>
    <w:rsid w:val="00F36729"/>
    <w:rsid w:val="00F3686A"/>
    <w:rsid w:val="00F36CC2"/>
    <w:rsid w:val="00F417BB"/>
    <w:rsid w:val="00F4318C"/>
    <w:rsid w:val="00F43F8E"/>
    <w:rsid w:val="00F50EDF"/>
    <w:rsid w:val="00F51C8D"/>
    <w:rsid w:val="00F56F9A"/>
    <w:rsid w:val="00F602B0"/>
    <w:rsid w:val="00F651F5"/>
    <w:rsid w:val="00F727CE"/>
    <w:rsid w:val="00F737FE"/>
    <w:rsid w:val="00F90FCC"/>
    <w:rsid w:val="00F91518"/>
    <w:rsid w:val="00F95E33"/>
    <w:rsid w:val="00FB39DC"/>
    <w:rsid w:val="00FC02CC"/>
    <w:rsid w:val="00FC0BC5"/>
    <w:rsid w:val="00FC45EA"/>
    <w:rsid w:val="00FC5A02"/>
    <w:rsid w:val="00FD293C"/>
    <w:rsid w:val="00FD5EBD"/>
    <w:rsid w:val="00FD60F0"/>
    <w:rsid w:val="00FE5DF5"/>
    <w:rsid w:val="00FF0123"/>
    <w:rsid w:val="00FF2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6ADD10"/>
  <w15:docId w15:val="{752CD40A-3212-44B4-8DB2-42CCAE8A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744889">
      <w:bodyDiv w:val="1"/>
      <w:marLeft w:val="0"/>
      <w:marRight w:val="0"/>
      <w:marTop w:val="0"/>
      <w:marBottom w:val="0"/>
      <w:divBdr>
        <w:top w:val="none" w:sz="0" w:space="0" w:color="auto"/>
        <w:left w:val="none" w:sz="0" w:space="0" w:color="auto"/>
        <w:bottom w:val="none" w:sz="0" w:space="0" w:color="auto"/>
        <w:right w:val="none" w:sz="0" w:space="0" w:color="auto"/>
      </w:divBdr>
    </w:div>
    <w:div w:id="1154372278">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700668639">
      <w:bodyDiv w:val="1"/>
      <w:marLeft w:val="0"/>
      <w:marRight w:val="0"/>
      <w:marTop w:val="0"/>
      <w:marBottom w:val="0"/>
      <w:divBdr>
        <w:top w:val="none" w:sz="0" w:space="0" w:color="auto"/>
        <w:left w:val="none" w:sz="0" w:space="0" w:color="auto"/>
        <w:bottom w:val="none" w:sz="0" w:space="0" w:color="auto"/>
        <w:right w:val="none" w:sz="0" w:space="0" w:color="auto"/>
      </w:divBdr>
    </w:div>
    <w:div w:id="186004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526"/>
    <w:rsid w:val="000371CE"/>
    <w:rsid w:val="000D7E54"/>
    <w:rsid w:val="001B028B"/>
    <w:rsid w:val="004A09CC"/>
    <w:rsid w:val="006109B7"/>
    <w:rsid w:val="00653BC6"/>
    <w:rsid w:val="00663FAE"/>
    <w:rsid w:val="006B37DE"/>
    <w:rsid w:val="00705F70"/>
    <w:rsid w:val="0072624C"/>
    <w:rsid w:val="00785C66"/>
    <w:rsid w:val="007C672A"/>
    <w:rsid w:val="0086570D"/>
    <w:rsid w:val="008B259E"/>
    <w:rsid w:val="0098101A"/>
    <w:rsid w:val="00983464"/>
    <w:rsid w:val="00C42526"/>
    <w:rsid w:val="00DA27E9"/>
    <w:rsid w:val="00E077FC"/>
    <w:rsid w:val="00E1786D"/>
    <w:rsid w:val="00E26D67"/>
    <w:rsid w:val="00E85AE5"/>
    <w:rsid w:val="00EC2C4A"/>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4FF9C02B-D70D-44D9-BF31-900AE445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129</TotalTime>
  <Pages>16</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9600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Shawn Penning</cp:lastModifiedBy>
  <cp:revision>24</cp:revision>
  <cp:lastPrinted>2014-12-17T17:01:00Z</cp:lastPrinted>
  <dcterms:created xsi:type="dcterms:W3CDTF">2015-09-17T16:12:00Z</dcterms:created>
  <dcterms:modified xsi:type="dcterms:W3CDTF">2018-04-06T18:32:00Z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