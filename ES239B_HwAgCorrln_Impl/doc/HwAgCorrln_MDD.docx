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sz w:val="48"/>
          <w:szCs w:val="48"/>
        </w:rPr>
        <w:alias w:val="Title"/>
        <w:tag w:val=""/>
        <w:id w:val="-74908585"/>
        <w:placeholder>
          <w:docPart w:val="EA9941424DB74549B646540DBFAA6C5F"/>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911C31" w:rsidP="007E0373">
      <w:pPr>
        <w:tabs>
          <w:tab w:val="left" w:pos="4320"/>
          <w:tab w:val="left" w:pos="8640"/>
        </w:tabs>
        <w:spacing w:before="120" w:after="360"/>
        <w:jc w:val="center"/>
        <w:rPr>
          <w:b/>
          <w:sz w:val="36"/>
        </w:rPr>
      </w:pPr>
      <w:proofErr w:type="spellStart"/>
      <w:r w:rsidRPr="00911C31">
        <w:rPr>
          <w:rFonts w:cs="Calibri"/>
          <w:b/>
          <w:sz w:val="48"/>
          <w:szCs w:val="48"/>
        </w:rPr>
        <w:t>HwAgCorrln</w:t>
      </w:r>
      <w:proofErr w:type="spellEnd"/>
    </w:p>
    <w:p w:rsidR="005E61CD" w:rsidRPr="007E0373" w:rsidRDefault="005E61CD" w:rsidP="007E0373">
      <w:pPr>
        <w:tabs>
          <w:tab w:val="left" w:pos="4320"/>
          <w:tab w:val="left" w:pos="8640"/>
        </w:tabs>
        <w:spacing w:before="120" w:after="360"/>
        <w:jc w:val="center"/>
        <w:rPr>
          <w:b/>
          <w:sz w:val="36"/>
        </w:rPr>
      </w:pPr>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D01616">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D01616">
        <w:rPr>
          <w:b/>
          <w:sz w:val="24"/>
        </w:rPr>
        <w:t>Nexteer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D01616">
        <w:rPr>
          <w:b/>
          <w:sz w:val="24"/>
        </w:rPr>
        <w:t>Saginaw, MI, USA</w:t>
      </w:r>
      <w:r>
        <w:rPr>
          <w:b/>
          <w:sz w:val="24"/>
        </w:rPr>
        <w:fldChar w:fldCharType="end"/>
      </w:r>
    </w:p>
    <w:p w:rsidR="00B81C1B" w:rsidRDefault="00B81C1B" w:rsidP="007E0373">
      <w:pPr>
        <w:tabs>
          <w:tab w:val="left" w:pos="4320"/>
          <w:tab w:val="left" w:pos="8640"/>
        </w:tabs>
        <w:spacing w:before="960"/>
        <w:jc w:val="center"/>
        <w:rPr>
          <w:b/>
          <w:sz w:val="24"/>
        </w:rPr>
      </w:pPr>
      <w:r w:rsidRPr="00A158C7">
        <w:rPr>
          <w:b/>
          <w:sz w:val="24"/>
        </w:rPr>
        <w:t xml:space="preserve">Prepared By: </w:t>
      </w:r>
    </w:p>
    <w:p w:rsidR="00ED3DA1" w:rsidRPr="00A158C7" w:rsidRDefault="00ED3DA1" w:rsidP="007E0373">
      <w:pPr>
        <w:tabs>
          <w:tab w:val="left" w:pos="4320"/>
          <w:tab w:val="left" w:pos="8640"/>
        </w:tabs>
        <w:spacing w:before="960"/>
        <w:jc w:val="center"/>
        <w:rPr>
          <w:b/>
          <w:sz w:val="24"/>
        </w:rPr>
      </w:pPr>
      <w:r>
        <w:rPr>
          <w:b/>
          <w:sz w:val="24"/>
        </w:rPr>
        <w:t xml:space="preserve">Matthew </w:t>
      </w:r>
      <w:proofErr w:type="spellStart"/>
      <w:r>
        <w:rPr>
          <w:b/>
          <w:sz w:val="24"/>
        </w:rPr>
        <w:t>Leser</w:t>
      </w:r>
      <w:proofErr w:type="spellEnd"/>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D01616">
        <w:rPr>
          <w:b/>
          <w:sz w:val="24"/>
        </w:rPr>
        <w:t>Nexteer Automotive</w:t>
      </w:r>
      <w:r>
        <w:rPr>
          <w:b/>
          <w:sz w:val="24"/>
        </w:rPr>
        <w:fldChar w:fldCharType="end"/>
      </w:r>
      <w:r w:rsidR="00A365F0" w:rsidRPr="00A158C7">
        <w:rPr>
          <w:b/>
          <w:sz w:val="24"/>
        </w:rPr>
        <w:t>,</w:t>
      </w:r>
    </w:p>
    <w:p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D01616">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74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2160"/>
        <w:gridCol w:w="1350"/>
        <w:gridCol w:w="1440"/>
      </w:tblGrid>
      <w:tr w:rsidR="00B14A28" w:rsidRPr="00AA38E8" w:rsidTr="00B14A28">
        <w:tc>
          <w:tcPr>
            <w:tcW w:w="2520" w:type="dxa"/>
          </w:tcPr>
          <w:p w:rsidR="00B14A28" w:rsidRPr="00AA38E8" w:rsidRDefault="00B14A28" w:rsidP="00D229A6">
            <w:pPr>
              <w:jc w:val="center"/>
              <w:rPr>
                <w:rFonts w:cs="Calibri"/>
                <w:b/>
              </w:rPr>
            </w:pPr>
            <w:bookmarkStart w:id="0" w:name="_Toc348792978"/>
            <w:bookmarkStart w:id="1" w:name="_Toc348793074"/>
            <w:bookmarkStart w:id="2" w:name="_Toc348793965"/>
            <w:bookmarkStart w:id="3" w:name="_Toc349459173"/>
            <w:bookmarkStart w:id="4" w:name="_Toc349621609"/>
            <w:r w:rsidRPr="00AA38E8">
              <w:rPr>
                <w:rFonts w:cs="Calibri"/>
                <w:b/>
              </w:rPr>
              <w:t>Description</w:t>
            </w:r>
          </w:p>
        </w:tc>
        <w:tc>
          <w:tcPr>
            <w:tcW w:w="2160" w:type="dxa"/>
          </w:tcPr>
          <w:p w:rsidR="00B14A28" w:rsidRPr="00AA38E8" w:rsidRDefault="00B14A28" w:rsidP="00D229A6">
            <w:pPr>
              <w:jc w:val="center"/>
              <w:rPr>
                <w:rFonts w:cs="Calibri"/>
                <w:b/>
              </w:rPr>
            </w:pPr>
            <w:r w:rsidRPr="00AA38E8">
              <w:rPr>
                <w:rFonts w:cs="Calibri"/>
                <w:b/>
              </w:rPr>
              <w:t>Author</w:t>
            </w:r>
          </w:p>
        </w:tc>
        <w:tc>
          <w:tcPr>
            <w:tcW w:w="1350" w:type="dxa"/>
          </w:tcPr>
          <w:p w:rsidR="00B14A28" w:rsidRPr="00AA38E8" w:rsidRDefault="00B14A28" w:rsidP="00D229A6">
            <w:pPr>
              <w:jc w:val="center"/>
              <w:rPr>
                <w:rFonts w:cs="Calibri"/>
                <w:b/>
              </w:rPr>
            </w:pPr>
            <w:r w:rsidRPr="00AA38E8">
              <w:rPr>
                <w:rFonts w:cs="Calibri"/>
                <w:b/>
              </w:rPr>
              <w:t>Version</w:t>
            </w:r>
          </w:p>
        </w:tc>
        <w:tc>
          <w:tcPr>
            <w:tcW w:w="1440" w:type="dxa"/>
          </w:tcPr>
          <w:p w:rsidR="00B14A28" w:rsidRPr="00AA38E8" w:rsidRDefault="00B14A28" w:rsidP="00D229A6">
            <w:pPr>
              <w:jc w:val="center"/>
              <w:rPr>
                <w:rFonts w:cs="Calibri"/>
                <w:b/>
              </w:rPr>
            </w:pPr>
            <w:r w:rsidRPr="00AA38E8">
              <w:rPr>
                <w:rFonts w:cs="Calibri"/>
                <w:b/>
              </w:rPr>
              <w:t>Date</w:t>
            </w:r>
          </w:p>
        </w:tc>
      </w:tr>
      <w:tr w:rsidR="00B14A28" w:rsidRPr="00AA38E8" w:rsidTr="00B14A28">
        <w:tc>
          <w:tcPr>
            <w:tcW w:w="2520" w:type="dxa"/>
          </w:tcPr>
          <w:p w:rsidR="00B14A28" w:rsidRPr="00AA38E8" w:rsidRDefault="00ED3DA1" w:rsidP="00D229A6">
            <w:pPr>
              <w:rPr>
                <w:rFonts w:cs="Calibri"/>
              </w:rPr>
            </w:pPr>
            <w:r>
              <w:rPr>
                <w:rFonts w:cs="Calibri"/>
              </w:rPr>
              <w:t>Initial Version</w:t>
            </w:r>
          </w:p>
        </w:tc>
        <w:tc>
          <w:tcPr>
            <w:tcW w:w="2160" w:type="dxa"/>
          </w:tcPr>
          <w:p w:rsidR="00B14A28" w:rsidRPr="00AA38E8" w:rsidRDefault="00ED3DA1" w:rsidP="00D229A6">
            <w:pPr>
              <w:rPr>
                <w:rFonts w:cs="Calibri"/>
              </w:rPr>
            </w:pPr>
            <w:r>
              <w:rPr>
                <w:rFonts w:cs="Calibri"/>
              </w:rPr>
              <w:t xml:space="preserve">Matthew </w:t>
            </w:r>
            <w:proofErr w:type="spellStart"/>
            <w:r>
              <w:rPr>
                <w:rFonts w:cs="Calibri"/>
              </w:rPr>
              <w:t>Leser</w:t>
            </w:r>
            <w:proofErr w:type="spellEnd"/>
          </w:p>
        </w:tc>
        <w:tc>
          <w:tcPr>
            <w:tcW w:w="1350" w:type="dxa"/>
          </w:tcPr>
          <w:p w:rsidR="00B14A28" w:rsidRPr="00AA38E8" w:rsidRDefault="00ED3DA1" w:rsidP="00D229A6">
            <w:pPr>
              <w:rPr>
                <w:rFonts w:cs="Calibri"/>
              </w:rPr>
            </w:pPr>
            <w:r>
              <w:rPr>
                <w:rFonts w:cs="Calibri"/>
              </w:rPr>
              <w:t>1.0</w:t>
            </w:r>
          </w:p>
        </w:tc>
        <w:tc>
          <w:tcPr>
            <w:tcW w:w="1440" w:type="dxa"/>
          </w:tcPr>
          <w:p w:rsidR="00B14A28" w:rsidRPr="00AA38E8" w:rsidRDefault="00ED3DA1" w:rsidP="00911C31">
            <w:pPr>
              <w:rPr>
                <w:rFonts w:cs="Calibri"/>
              </w:rPr>
            </w:pPr>
            <w:r>
              <w:rPr>
                <w:rFonts w:cs="Calibri"/>
              </w:rPr>
              <w:t>7-Nov-2016</w:t>
            </w:r>
          </w:p>
        </w:tc>
      </w:tr>
      <w:tr w:rsidR="001D5BC6" w:rsidRPr="00AA38E8" w:rsidTr="00B14A28">
        <w:tc>
          <w:tcPr>
            <w:tcW w:w="2520" w:type="dxa"/>
          </w:tcPr>
          <w:p w:rsidR="001D5BC6" w:rsidRDefault="00B86F55" w:rsidP="00D229A6">
            <w:pPr>
              <w:rPr>
                <w:rFonts w:cs="Calibri"/>
              </w:rPr>
            </w:pPr>
            <w:ins w:id="5" w:author="Jayakrishnan Thundathil" w:date="2017-03-30T14:36:00Z">
              <w:r>
                <w:rPr>
                  <w:rFonts w:cs="Calibri"/>
                </w:rPr>
                <w:t>Updated to FDD v2.0.1</w:t>
              </w:r>
            </w:ins>
          </w:p>
        </w:tc>
        <w:tc>
          <w:tcPr>
            <w:tcW w:w="2160" w:type="dxa"/>
          </w:tcPr>
          <w:p w:rsidR="001D5BC6" w:rsidRDefault="00B86F55" w:rsidP="00D229A6">
            <w:pPr>
              <w:rPr>
                <w:rFonts w:cs="Calibri"/>
              </w:rPr>
            </w:pPr>
            <w:ins w:id="6" w:author="Jayakrishnan Thundathil" w:date="2017-03-30T14:36:00Z">
              <w:r>
                <w:rPr>
                  <w:rFonts w:cs="Calibri"/>
                </w:rPr>
                <w:t>Jayakrishnan T</w:t>
              </w:r>
            </w:ins>
          </w:p>
        </w:tc>
        <w:tc>
          <w:tcPr>
            <w:tcW w:w="1350" w:type="dxa"/>
          </w:tcPr>
          <w:p w:rsidR="001D5BC6" w:rsidRDefault="00B86F55" w:rsidP="00D229A6">
            <w:pPr>
              <w:rPr>
                <w:rFonts w:cs="Calibri"/>
              </w:rPr>
            </w:pPr>
            <w:ins w:id="7" w:author="Jayakrishnan Thundathil" w:date="2017-03-30T14:37:00Z">
              <w:r>
                <w:rPr>
                  <w:rFonts w:cs="Calibri"/>
                </w:rPr>
                <w:t>2.0</w:t>
              </w:r>
            </w:ins>
          </w:p>
        </w:tc>
        <w:tc>
          <w:tcPr>
            <w:tcW w:w="1440" w:type="dxa"/>
          </w:tcPr>
          <w:p w:rsidR="001D5BC6" w:rsidRDefault="00B86F55" w:rsidP="00911C31">
            <w:pPr>
              <w:rPr>
                <w:rFonts w:cs="Calibri"/>
              </w:rPr>
            </w:pPr>
            <w:ins w:id="8" w:author="Jayakrishnan Thundathil" w:date="2017-03-30T14:37:00Z">
              <w:r>
                <w:rPr>
                  <w:rFonts w:cs="Calibri"/>
                </w:rPr>
                <w:t>30-Mar-2017</w:t>
              </w:r>
            </w:ins>
          </w:p>
        </w:tc>
      </w:tr>
    </w:tbl>
    <w:p w:rsidR="0060359A" w:rsidRDefault="0060359A">
      <w:pPr>
        <w:spacing w:after="0"/>
        <w:rPr>
          <w:b/>
          <w:sz w:val="28"/>
          <w:szCs w:val="28"/>
          <w:u w:val="single"/>
        </w:rPr>
      </w:pPr>
    </w:p>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CF0EC3" w:rsidRDefault="00891F29" w:rsidP="00E16D14">
      <w:pPr>
        <w:jc w:val="center"/>
        <w:rPr>
          <w:noProof/>
        </w:rPr>
      </w:pPr>
      <w:r w:rsidRPr="00C728E9">
        <w:rPr>
          <w:b/>
          <w:sz w:val="32"/>
          <w:szCs w:val="32"/>
          <w:u w:val="single"/>
        </w:rPr>
        <w:t>Table of Contents</w:t>
      </w:r>
      <w:r w:rsidR="00E16D14">
        <w:rPr>
          <w:caps/>
          <w:sz w:val="32"/>
          <w:szCs w:val="32"/>
        </w:rPr>
        <w:fldChar w:fldCharType="begin"/>
      </w:r>
      <w:r w:rsidR="00E16D14" w:rsidRPr="00C728E9">
        <w:rPr>
          <w:caps/>
          <w:sz w:val="32"/>
          <w:szCs w:val="32"/>
        </w:rPr>
        <w:instrText xml:space="preserve"> TOC \o "2-3" \h \z \t "Heading 1,1,Heading 7,1" </w:instrText>
      </w:r>
      <w:r w:rsidR="00E16D14">
        <w:rPr>
          <w:caps/>
          <w:sz w:val="32"/>
          <w:szCs w:val="32"/>
        </w:rPr>
        <w:fldChar w:fldCharType="separate"/>
      </w:r>
    </w:p>
    <w:p w:rsidR="00CF0EC3" w:rsidRDefault="00435738">
      <w:pPr>
        <w:pStyle w:val="TOC1"/>
        <w:rPr>
          <w:rFonts w:eastAsiaTheme="minorEastAsia"/>
          <w:b w:val="0"/>
          <w:color w:val="auto"/>
          <w:kern w:val="0"/>
          <w:sz w:val="22"/>
          <w:szCs w:val="22"/>
          <w:lang w:val="en-US"/>
        </w:rPr>
      </w:pPr>
      <w:hyperlink w:anchor="_Toc425843672" w:history="1">
        <w:r w:rsidR="00CF0EC3" w:rsidRPr="00CA6400">
          <w:rPr>
            <w:rStyle w:val="Hyperlink"/>
          </w:rPr>
          <w:t>1</w:t>
        </w:r>
        <w:r w:rsidR="00CF0EC3">
          <w:rPr>
            <w:rFonts w:eastAsiaTheme="minorEastAsia"/>
            <w:b w:val="0"/>
            <w:color w:val="auto"/>
            <w:kern w:val="0"/>
            <w:sz w:val="22"/>
            <w:szCs w:val="22"/>
            <w:lang w:val="en-US"/>
          </w:rPr>
          <w:tab/>
        </w:r>
        <w:r w:rsidR="00CF0EC3" w:rsidRPr="00CA6400">
          <w:rPr>
            <w:rStyle w:val="Hyperlink"/>
          </w:rPr>
          <w:t>Introduction</w:t>
        </w:r>
        <w:r w:rsidR="00CF0EC3">
          <w:rPr>
            <w:webHidden/>
          </w:rPr>
          <w:tab/>
        </w:r>
        <w:r w:rsidR="00CF0EC3">
          <w:rPr>
            <w:webHidden/>
          </w:rPr>
          <w:fldChar w:fldCharType="begin"/>
        </w:r>
        <w:r w:rsidR="00CF0EC3">
          <w:rPr>
            <w:webHidden/>
          </w:rPr>
          <w:instrText xml:space="preserve"> PAGEREF _Toc425843672 \h </w:instrText>
        </w:r>
        <w:r w:rsidR="00CF0EC3">
          <w:rPr>
            <w:webHidden/>
          </w:rPr>
        </w:r>
        <w:r w:rsidR="00CF0EC3">
          <w:rPr>
            <w:webHidden/>
          </w:rPr>
          <w:fldChar w:fldCharType="separate"/>
        </w:r>
        <w:r w:rsidR="00CF0EC3">
          <w:rPr>
            <w:webHidden/>
          </w:rPr>
          <w:t>4</w:t>
        </w:r>
        <w:r w:rsidR="00CF0EC3">
          <w:rPr>
            <w:webHidden/>
          </w:rPr>
          <w:fldChar w:fldCharType="end"/>
        </w:r>
      </w:hyperlink>
    </w:p>
    <w:p w:rsidR="00CF0EC3" w:rsidRDefault="00435738">
      <w:pPr>
        <w:pStyle w:val="TOC2"/>
        <w:rPr>
          <w:rFonts w:asciiTheme="minorHAnsi" w:eastAsiaTheme="minorEastAsia" w:hAnsiTheme="minorHAnsi"/>
          <w:color w:val="auto"/>
          <w:kern w:val="0"/>
          <w:szCs w:val="22"/>
        </w:rPr>
      </w:pPr>
      <w:hyperlink w:anchor="_Toc425843673" w:history="1">
        <w:r w:rsidR="00CF0EC3" w:rsidRPr="00CA6400">
          <w:rPr>
            <w:rStyle w:val="Hyperlink"/>
          </w:rPr>
          <w:t>1.1</w:t>
        </w:r>
        <w:r w:rsidR="00CF0EC3">
          <w:rPr>
            <w:rFonts w:asciiTheme="minorHAnsi" w:eastAsiaTheme="minorEastAsia" w:hAnsiTheme="minorHAnsi"/>
            <w:color w:val="auto"/>
            <w:kern w:val="0"/>
            <w:szCs w:val="22"/>
          </w:rPr>
          <w:tab/>
        </w:r>
        <w:r w:rsidR="00CF0EC3" w:rsidRPr="00CA6400">
          <w:rPr>
            <w:rStyle w:val="Hyperlink"/>
          </w:rPr>
          <w:t>Purpose</w:t>
        </w:r>
        <w:r w:rsidR="00CF0EC3">
          <w:rPr>
            <w:webHidden/>
          </w:rPr>
          <w:tab/>
        </w:r>
        <w:r w:rsidR="00CF0EC3">
          <w:rPr>
            <w:webHidden/>
          </w:rPr>
          <w:fldChar w:fldCharType="begin"/>
        </w:r>
        <w:r w:rsidR="00CF0EC3">
          <w:rPr>
            <w:webHidden/>
          </w:rPr>
          <w:instrText xml:space="preserve"> PAGEREF _Toc425843673 \h </w:instrText>
        </w:r>
        <w:r w:rsidR="00CF0EC3">
          <w:rPr>
            <w:webHidden/>
          </w:rPr>
        </w:r>
        <w:r w:rsidR="00CF0EC3">
          <w:rPr>
            <w:webHidden/>
          </w:rPr>
          <w:fldChar w:fldCharType="separate"/>
        </w:r>
        <w:r w:rsidR="00CF0EC3">
          <w:rPr>
            <w:webHidden/>
          </w:rPr>
          <w:t>4</w:t>
        </w:r>
        <w:r w:rsidR="00CF0EC3">
          <w:rPr>
            <w:webHidden/>
          </w:rPr>
          <w:fldChar w:fldCharType="end"/>
        </w:r>
      </w:hyperlink>
    </w:p>
    <w:p w:rsidR="00CF0EC3" w:rsidRDefault="00435738">
      <w:pPr>
        <w:pStyle w:val="TOC2"/>
        <w:rPr>
          <w:rFonts w:asciiTheme="minorHAnsi" w:eastAsiaTheme="minorEastAsia" w:hAnsiTheme="minorHAnsi"/>
          <w:color w:val="auto"/>
          <w:kern w:val="0"/>
          <w:szCs w:val="22"/>
        </w:rPr>
      </w:pPr>
      <w:hyperlink w:anchor="_Toc425843674" w:history="1">
        <w:r w:rsidR="00CF0EC3" w:rsidRPr="00CA6400">
          <w:rPr>
            <w:rStyle w:val="Hyperlink"/>
          </w:rPr>
          <w:t>1.2</w:t>
        </w:r>
        <w:r w:rsidR="00CF0EC3">
          <w:rPr>
            <w:rFonts w:asciiTheme="minorHAnsi" w:eastAsiaTheme="minorEastAsia" w:hAnsiTheme="minorHAnsi"/>
            <w:color w:val="auto"/>
            <w:kern w:val="0"/>
            <w:szCs w:val="22"/>
          </w:rPr>
          <w:tab/>
        </w:r>
        <w:r w:rsidR="00CF0EC3" w:rsidRPr="00CA6400">
          <w:rPr>
            <w:rStyle w:val="Hyperlink"/>
          </w:rPr>
          <w:t>Scope</w:t>
        </w:r>
        <w:r w:rsidR="00CF0EC3">
          <w:rPr>
            <w:webHidden/>
          </w:rPr>
          <w:tab/>
        </w:r>
        <w:r w:rsidR="00CF0EC3">
          <w:rPr>
            <w:webHidden/>
          </w:rPr>
          <w:fldChar w:fldCharType="begin"/>
        </w:r>
        <w:r w:rsidR="00CF0EC3">
          <w:rPr>
            <w:webHidden/>
          </w:rPr>
          <w:instrText xml:space="preserve"> PAGEREF _Toc425843674 \h </w:instrText>
        </w:r>
        <w:r w:rsidR="00CF0EC3">
          <w:rPr>
            <w:webHidden/>
          </w:rPr>
        </w:r>
        <w:r w:rsidR="00CF0EC3">
          <w:rPr>
            <w:webHidden/>
          </w:rPr>
          <w:fldChar w:fldCharType="separate"/>
        </w:r>
        <w:r w:rsidR="00CF0EC3">
          <w:rPr>
            <w:webHidden/>
          </w:rPr>
          <w:t>4</w:t>
        </w:r>
        <w:r w:rsidR="00CF0EC3">
          <w:rPr>
            <w:webHidden/>
          </w:rPr>
          <w:fldChar w:fldCharType="end"/>
        </w:r>
      </w:hyperlink>
    </w:p>
    <w:p w:rsidR="00CF0EC3" w:rsidRDefault="00435738">
      <w:pPr>
        <w:pStyle w:val="TOC1"/>
        <w:rPr>
          <w:rFonts w:eastAsiaTheme="minorEastAsia"/>
          <w:b w:val="0"/>
          <w:color w:val="auto"/>
          <w:kern w:val="0"/>
          <w:sz w:val="22"/>
          <w:szCs w:val="22"/>
          <w:lang w:val="en-US"/>
        </w:rPr>
      </w:pPr>
      <w:hyperlink w:anchor="_Toc425843675" w:history="1">
        <w:r w:rsidR="00CF0EC3" w:rsidRPr="00CA6400">
          <w:rPr>
            <w:rStyle w:val="Hyperlink"/>
          </w:rPr>
          <w:t>2</w:t>
        </w:r>
        <w:r w:rsidR="00CF0EC3">
          <w:rPr>
            <w:rFonts w:eastAsiaTheme="minorEastAsia"/>
            <w:b w:val="0"/>
            <w:color w:val="auto"/>
            <w:kern w:val="0"/>
            <w:sz w:val="22"/>
            <w:szCs w:val="22"/>
            <w:lang w:val="en-US"/>
          </w:rPr>
          <w:tab/>
        </w:r>
        <w:r w:rsidR="00CF0EC3" w:rsidRPr="00CA6400">
          <w:rPr>
            <w:rStyle w:val="Hyperlink"/>
            <w:rFonts w:ascii="Calibri" w:hAnsi="Calibri" w:cs="Calibri"/>
          </w:rPr>
          <w:t>HwAgCorrln</w:t>
        </w:r>
        <w:r w:rsidR="00CF0EC3" w:rsidRPr="00CA6400">
          <w:rPr>
            <w:rStyle w:val="Hyperlink"/>
          </w:rPr>
          <w:t xml:space="preserve"> High-Level Description</w:t>
        </w:r>
        <w:r w:rsidR="00CF0EC3">
          <w:rPr>
            <w:webHidden/>
          </w:rPr>
          <w:tab/>
        </w:r>
        <w:r w:rsidR="00CF0EC3">
          <w:rPr>
            <w:webHidden/>
          </w:rPr>
          <w:fldChar w:fldCharType="begin"/>
        </w:r>
        <w:r w:rsidR="00CF0EC3">
          <w:rPr>
            <w:webHidden/>
          </w:rPr>
          <w:instrText xml:space="preserve"> PAGEREF _Toc425843675 \h </w:instrText>
        </w:r>
        <w:r w:rsidR="00CF0EC3">
          <w:rPr>
            <w:webHidden/>
          </w:rPr>
        </w:r>
        <w:r w:rsidR="00CF0EC3">
          <w:rPr>
            <w:webHidden/>
          </w:rPr>
          <w:fldChar w:fldCharType="separate"/>
        </w:r>
        <w:r w:rsidR="00CF0EC3">
          <w:rPr>
            <w:webHidden/>
          </w:rPr>
          <w:t>5</w:t>
        </w:r>
        <w:r w:rsidR="00CF0EC3">
          <w:rPr>
            <w:webHidden/>
          </w:rPr>
          <w:fldChar w:fldCharType="end"/>
        </w:r>
      </w:hyperlink>
    </w:p>
    <w:p w:rsidR="00CF0EC3" w:rsidRDefault="00435738">
      <w:pPr>
        <w:pStyle w:val="TOC1"/>
        <w:rPr>
          <w:rFonts w:eastAsiaTheme="minorEastAsia"/>
          <w:b w:val="0"/>
          <w:color w:val="auto"/>
          <w:kern w:val="0"/>
          <w:sz w:val="22"/>
          <w:szCs w:val="22"/>
          <w:lang w:val="en-US"/>
        </w:rPr>
      </w:pPr>
      <w:hyperlink w:anchor="_Toc425843676" w:history="1">
        <w:r w:rsidR="00CF0EC3" w:rsidRPr="00CA6400">
          <w:rPr>
            <w:rStyle w:val="Hyperlink"/>
            <w:rFonts w:ascii="Calibri" w:hAnsi="Calibri" w:cs="Calibri"/>
          </w:rPr>
          <w:t>3</w:t>
        </w:r>
        <w:r w:rsidR="00CF0EC3">
          <w:rPr>
            <w:rFonts w:eastAsiaTheme="minorEastAsia"/>
            <w:b w:val="0"/>
            <w:color w:val="auto"/>
            <w:kern w:val="0"/>
            <w:sz w:val="22"/>
            <w:szCs w:val="22"/>
            <w:lang w:val="en-US"/>
          </w:rPr>
          <w:tab/>
        </w:r>
        <w:r w:rsidR="00CF0EC3" w:rsidRPr="00CA6400">
          <w:rPr>
            <w:rStyle w:val="Hyperlink"/>
            <w:rFonts w:ascii="Calibri" w:hAnsi="Calibri" w:cs="Calibri"/>
          </w:rPr>
          <w:t>Design details of software module</w:t>
        </w:r>
        <w:r w:rsidR="00CF0EC3">
          <w:rPr>
            <w:webHidden/>
          </w:rPr>
          <w:tab/>
        </w:r>
        <w:r w:rsidR="00CF0EC3">
          <w:rPr>
            <w:webHidden/>
          </w:rPr>
          <w:fldChar w:fldCharType="begin"/>
        </w:r>
        <w:r w:rsidR="00CF0EC3">
          <w:rPr>
            <w:webHidden/>
          </w:rPr>
          <w:instrText xml:space="preserve"> PAGEREF _Toc425843676 \h </w:instrText>
        </w:r>
        <w:r w:rsidR="00CF0EC3">
          <w:rPr>
            <w:webHidden/>
          </w:rPr>
        </w:r>
        <w:r w:rsidR="00CF0EC3">
          <w:rPr>
            <w:webHidden/>
          </w:rPr>
          <w:fldChar w:fldCharType="separate"/>
        </w:r>
        <w:r w:rsidR="00CF0EC3">
          <w:rPr>
            <w:webHidden/>
          </w:rPr>
          <w:t>6</w:t>
        </w:r>
        <w:r w:rsidR="00CF0EC3">
          <w:rPr>
            <w:webHidden/>
          </w:rPr>
          <w:fldChar w:fldCharType="end"/>
        </w:r>
      </w:hyperlink>
    </w:p>
    <w:p w:rsidR="00CF0EC3" w:rsidRDefault="00435738">
      <w:pPr>
        <w:pStyle w:val="TOC2"/>
        <w:rPr>
          <w:rFonts w:asciiTheme="minorHAnsi" w:eastAsiaTheme="minorEastAsia" w:hAnsiTheme="minorHAnsi"/>
          <w:color w:val="auto"/>
          <w:kern w:val="0"/>
          <w:szCs w:val="22"/>
        </w:rPr>
      </w:pPr>
      <w:hyperlink w:anchor="_Toc425843677" w:history="1">
        <w:r w:rsidR="00CF0EC3" w:rsidRPr="00CA6400">
          <w:rPr>
            <w:rStyle w:val="Hyperlink"/>
          </w:rPr>
          <w:t>3.1</w:t>
        </w:r>
        <w:r w:rsidR="00CF0EC3">
          <w:rPr>
            <w:rFonts w:asciiTheme="minorHAnsi" w:eastAsiaTheme="minorEastAsia" w:hAnsiTheme="minorHAnsi"/>
            <w:color w:val="auto"/>
            <w:kern w:val="0"/>
            <w:szCs w:val="22"/>
          </w:rPr>
          <w:tab/>
        </w:r>
        <w:r w:rsidR="00CF0EC3" w:rsidRPr="00CA6400">
          <w:rPr>
            <w:rStyle w:val="Hyperlink"/>
          </w:rPr>
          <w:t>Graphical representation of ‘HwAgCorrln’</w:t>
        </w:r>
        <w:r w:rsidR="00CF0EC3">
          <w:rPr>
            <w:webHidden/>
          </w:rPr>
          <w:tab/>
        </w:r>
        <w:r w:rsidR="00CF0EC3">
          <w:rPr>
            <w:webHidden/>
          </w:rPr>
          <w:fldChar w:fldCharType="begin"/>
        </w:r>
        <w:r w:rsidR="00CF0EC3">
          <w:rPr>
            <w:webHidden/>
          </w:rPr>
          <w:instrText xml:space="preserve"> PAGEREF _Toc425843677 \h </w:instrText>
        </w:r>
        <w:r w:rsidR="00CF0EC3">
          <w:rPr>
            <w:webHidden/>
          </w:rPr>
        </w:r>
        <w:r w:rsidR="00CF0EC3">
          <w:rPr>
            <w:webHidden/>
          </w:rPr>
          <w:fldChar w:fldCharType="separate"/>
        </w:r>
        <w:r w:rsidR="00CF0EC3">
          <w:rPr>
            <w:webHidden/>
          </w:rPr>
          <w:t>6</w:t>
        </w:r>
        <w:r w:rsidR="00CF0EC3">
          <w:rPr>
            <w:webHidden/>
          </w:rPr>
          <w:fldChar w:fldCharType="end"/>
        </w:r>
      </w:hyperlink>
    </w:p>
    <w:p w:rsidR="00CF0EC3" w:rsidRDefault="00435738">
      <w:pPr>
        <w:pStyle w:val="TOC2"/>
        <w:rPr>
          <w:rFonts w:asciiTheme="minorHAnsi" w:eastAsiaTheme="minorEastAsia" w:hAnsiTheme="minorHAnsi"/>
          <w:color w:val="auto"/>
          <w:kern w:val="0"/>
          <w:szCs w:val="22"/>
        </w:rPr>
      </w:pPr>
      <w:hyperlink w:anchor="_Toc425843678" w:history="1">
        <w:r w:rsidR="00CF0EC3" w:rsidRPr="00CA6400">
          <w:rPr>
            <w:rStyle w:val="Hyperlink"/>
          </w:rPr>
          <w:t>3.2</w:t>
        </w:r>
        <w:r w:rsidR="00CF0EC3">
          <w:rPr>
            <w:rFonts w:asciiTheme="minorHAnsi" w:eastAsiaTheme="minorEastAsia" w:hAnsiTheme="minorHAnsi"/>
            <w:color w:val="auto"/>
            <w:kern w:val="0"/>
            <w:szCs w:val="22"/>
          </w:rPr>
          <w:tab/>
        </w:r>
        <w:r w:rsidR="00CF0EC3" w:rsidRPr="00CA6400">
          <w:rPr>
            <w:rStyle w:val="Hyperlink"/>
          </w:rPr>
          <w:t>Data Flow Diagram</w:t>
        </w:r>
        <w:r w:rsidR="00CF0EC3">
          <w:rPr>
            <w:webHidden/>
          </w:rPr>
          <w:tab/>
        </w:r>
        <w:r w:rsidR="00CF0EC3">
          <w:rPr>
            <w:webHidden/>
          </w:rPr>
          <w:fldChar w:fldCharType="begin"/>
        </w:r>
        <w:r w:rsidR="00CF0EC3">
          <w:rPr>
            <w:webHidden/>
          </w:rPr>
          <w:instrText xml:space="preserve"> PAGEREF _Toc425843678 \h </w:instrText>
        </w:r>
        <w:r w:rsidR="00CF0EC3">
          <w:rPr>
            <w:webHidden/>
          </w:rPr>
        </w:r>
        <w:r w:rsidR="00CF0EC3">
          <w:rPr>
            <w:webHidden/>
          </w:rPr>
          <w:fldChar w:fldCharType="separate"/>
        </w:r>
        <w:r w:rsidR="00CF0EC3">
          <w:rPr>
            <w:webHidden/>
          </w:rPr>
          <w:t>6</w:t>
        </w:r>
        <w:r w:rsidR="00CF0EC3">
          <w:rPr>
            <w:webHidden/>
          </w:rPr>
          <w:fldChar w:fldCharType="end"/>
        </w:r>
      </w:hyperlink>
    </w:p>
    <w:p w:rsidR="00CF0EC3" w:rsidRDefault="00435738">
      <w:pPr>
        <w:pStyle w:val="TOC3"/>
        <w:tabs>
          <w:tab w:val="left" w:pos="1200"/>
        </w:tabs>
        <w:rPr>
          <w:rFonts w:asciiTheme="minorHAnsi" w:eastAsiaTheme="minorEastAsia" w:hAnsiTheme="minorHAnsi"/>
          <w:color w:val="auto"/>
          <w:kern w:val="0"/>
          <w:sz w:val="22"/>
          <w:szCs w:val="22"/>
        </w:rPr>
      </w:pPr>
      <w:hyperlink w:anchor="_Toc425843679" w:history="1">
        <w:r w:rsidR="00CF0EC3" w:rsidRPr="00CA6400">
          <w:rPr>
            <w:rStyle w:val="Hyperlink"/>
            <w:rFonts w:cs="Calibri"/>
          </w:rPr>
          <w:t>3.2.1</w:t>
        </w:r>
        <w:r w:rsidR="00CF0EC3">
          <w:rPr>
            <w:rFonts w:asciiTheme="minorHAnsi" w:eastAsiaTheme="minorEastAsia" w:hAnsiTheme="minorHAnsi"/>
            <w:color w:val="auto"/>
            <w:kern w:val="0"/>
            <w:sz w:val="22"/>
            <w:szCs w:val="22"/>
          </w:rPr>
          <w:tab/>
        </w:r>
        <w:r w:rsidR="00CF0EC3" w:rsidRPr="00CA6400">
          <w:rPr>
            <w:rStyle w:val="Hyperlink"/>
          </w:rPr>
          <w:t xml:space="preserve">Component </w:t>
        </w:r>
        <w:r w:rsidR="00CF0EC3" w:rsidRPr="00CA6400">
          <w:rPr>
            <w:rStyle w:val="Hyperlink"/>
            <w:rFonts w:cs="Calibri"/>
          </w:rPr>
          <w:t>level DFD</w:t>
        </w:r>
        <w:r w:rsidR="00CF0EC3">
          <w:rPr>
            <w:webHidden/>
          </w:rPr>
          <w:tab/>
        </w:r>
        <w:r w:rsidR="00CF0EC3">
          <w:rPr>
            <w:webHidden/>
          </w:rPr>
          <w:fldChar w:fldCharType="begin"/>
        </w:r>
        <w:r w:rsidR="00CF0EC3">
          <w:rPr>
            <w:webHidden/>
          </w:rPr>
          <w:instrText xml:space="preserve"> PAGEREF _Toc425843679 \h </w:instrText>
        </w:r>
        <w:r w:rsidR="00CF0EC3">
          <w:rPr>
            <w:webHidden/>
          </w:rPr>
        </w:r>
        <w:r w:rsidR="00CF0EC3">
          <w:rPr>
            <w:webHidden/>
          </w:rPr>
          <w:fldChar w:fldCharType="separate"/>
        </w:r>
        <w:r w:rsidR="00CF0EC3">
          <w:rPr>
            <w:webHidden/>
          </w:rPr>
          <w:t>6</w:t>
        </w:r>
        <w:r w:rsidR="00CF0EC3">
          <w:rPr>
            <w:webHidden/>
          </w:rPr>
          <w:fldChar w:fldCharType="end"/>
        </w:r>
      </w:hyperlink>
    </w:p>
    <w:p w:rsidR="00CF0EC3" w:rsidRDefault="00435738">
      <w:pPr>
        <w:pStyle w:val="TOC3"/>
        <w:tabs>
          <w:tab w:val="left" w:pos="1200"/>
        </w:tabs>
        <w:rPr>
          <w:rFonts w:asciiTheme="minorHAnsi" w:eastAsiaTheme="minorEastAsia" w:hAnsiTheme="minorHAnsi"/>
          <w:color w:val="auto"/>
          <w:kern w:val="0"/>
          <w:sz w:val="22"/>
          <w:szCs w:val="22"/>
        </w:rPr>
      </w:pPr>
      <w:hyperlink w:anchor="_Toc425843680" w:history="1">
        <w:r w:rsidR="00CF0EC3" w:rsidRPr="00CA6400">
          <w:rPr>
            <w:rStyle w:val="Hyperlink"/>
          </w:rPr>
          <w:t>3.2.2</w:t>
        </w:r>
        <w:r w:rsidR="00CF0EC3">
          <w:rPr>
            <w:rFonts w:asciiTheme="minorHAnsi" w:eastAsiaTheme="minorEastAsia" w:hAnsiTheme="minorHAnsi"/>
            <w:color w:val="auto"/>
            <w:kern w:val="0"/>
            <w:sz w:val="22"/>
            <w:szCs w:val="22"/>
          </w:rPr>
          <w:tab/>
        </w:r>
        <w:r w:rsidR="00CF0EC3" w:rsidRPr="00CA6400">
          <w:rPr>
            <w:rStyle w:val="Hyperlink"/>
          </w:rPr>
          <w:t>Function level DFD</w:t>
        </w:r>
        <w:r w:rsidR="00CF0EC3">
          <w:rPr>
            <w:webHidden/>
          </w:rPr>
          <w:tab/>
        </w:r>
        <w:r w:rsidR="00CF0EC3">
          <w:rPr>
            <w:webHidden/>
          </w:rPr>
          <w:fldChar w:fldCharType="begin"/>
        </w:r>
        <w:r w:rsidR="00CF0EC3">
          <w:rPr>
            <w:webHidden/>
          </w:rPr>
          <w:instrText xml:space="preserve"> PAGEREF _Toc425843680 \h </w:instrText>
        </w:r>
        <w:r w:rsidR="00CF0EC3">
          <w:rPr>
            <w:webHidden/>
          </w:rPr>
        </w:r>
        <w:r w:rsidR="00CF0EC3">
          <w:rPr>
            <w:webHidden/>
          </w:rPr>
          <w:fldChar w:fldCharType="separate"/>
        </w:r>
        <w:r w:rsidR="00CF0EC3">
          <w:rPr>
            <w:webHidden/>
          </w:rPr>
          <w:t>6</w:t>
        </w:r>
        <w:r w:rsidR="00CF0EC3">
          <w:rPr>
            <w:webHidden/>
          </w:rPr>
          <w:fldChar w:fldCharType="end"/>
        </w:r>
      </w:hyperlink>
    </w:p>
    <w:p w:rsidR="00CF0EC3" w:rsidRDefault="00435738">
      <w:pPr>
        <w:pStyle w:val="TOC1"/>
        <w:rPr>
          <w:rFonts w:eastAsiaTheme="minorEastAsia"/>
          <w:b w:val="0"/>
          <w:color w:val="auto"/>
          <w:kern w:val="0"/>
          <w:sz w:val="22"/>
          <w:szCs w:val="22"/>
          <w:lang w:val="en-US"/>
        </w:rPr>
      </w:pPr>
      <w:hyperlink w:anchor="_Toc425843681" w:history="1">
        <w:r w:rsidR="00CF0EC3" w:rsidRPr="00CA6400">
          <w:rPr>
            <w:rStyle w:val="Hyperlink"/>
            <w:rFonts w:ascii="Calibri" w:hAnsi="Calibri" w:cs="Calibri"/>
          </w:rPr>
          <w:t>4</w:t>
        </w:r>
        <w:r w:rsidR="00CF0EC3">
          <w:rPr>
            <w:rFonts w:eastAsiaTheme="minorEastAsia"/>
            <w:b w:val="0"/>
            <w:color w:val="auto"/>
            <w:kern w:val="0"/>
            <w:sz w:val="22"/>
            <w:szCs w:val="22"/>
            <w:lang w:val="en-US"/>
          </w:rPr>
          <w:tab/>
        </w:r>
        <w:r w:rsidR="00CF0EC3" w:rsidRPr="00CA6400">
          <w:rPr>
            <w:rStyle w:val="Hyperlink"/>
            <w:rFonts w:ascii="Calibri" w:hAnsi="Calibri" w:cs="Calibri"/>
          </w:rPr>
          <w:t>Constant Data Dictionary</w:t>
        </w:r>
        <w:r w:rsidR="00CF0EC3">
          <w:rPr>
            <w:webHidden/>
          </w:rPr>
          <w:tab/>
        </w:r>
        <w:r w:rsidR="00CF0EC3">
          <w:rPr>
            <w:webHidden/>
          </w:rPr>
          <w:fldChar w:fldCharType="begin"/>
        </w:r>
        <w:r w:rsidR="00CF0EC3">
          <w:rPr>
            <w:webHidden/>
          </w:rPr>
          <w:instrText xml:space="preserve"> PAGEREF _Toc425843681 \h </w:instrText>
        </w:r>
        <w:r w:rsidR="00CF0EC3">
          <w:rPr>
            <w:webHidden/>
          </w:rPr>
        </w:r>
        <w:r w:rsidR="00CF0EC3">
          <w:rPr>
            <w:webHidden/>
          </w:rPr>
          <w:fldChar w:fldCharType="separate"/>
        </w:r>
        <w:r w:rsidR="00CF0EC3">
          <w:rPr>
            <w:webHidden/>
          </w:rPr>
          <w:t>7</w:t>
        </w:r>
        <w:r w:rsidR="00CF0EC3">
          <w:rPr>
            <w:webHidden/>
          </w:rPr>
          <w:fldChar w:fldCharType="end"/>
        </w:r>
      </w:hyperlink>
    </w:p>
    <w:p w:rsidR="00CF0EC3" w:rsidRDefault="00435738">
      <w:pPr>
        <w:pStyle w:val="TOC2"/>
        <w:rPr>
          <w:rFonts w:asciiTheme="minorHAnsi" w:eastAsiaTheme="minorEastAsia" w:hAnsiTheme="minorHAnsi"/>
          <w:color w:val="auto"/>
          <w:kern w:val="0"/>
          <w:szCs w:val="22"/>
        </w:rPr>
      </w:pPr>
      <w:hyperlink w:anchor="_Toc425843682" w:history="1">
        <w:r w:rsidR="00CF0EC3" w:rsidRPr="00CA6400">
          <w:rPr>
            <w:rStyle w:val="Hyperlink"/>
          </w:rPr>
          <w:t>4.1</w:t>
        </w:r>
        <w:r w:rsidR="00CF0EC3">
          <w:rPr>
            <w:rFonts w:asciiTheme="minorHAnsi" w:eastAsiaTheme="minorEastAsia" w:hAnsiTheme="minorHAnsi"/>
            <w:color w:val="auto"/>
            <w:kern w:val="0"/>
            <w:szCs w:val="22"/>
          </w:rPr>
          <w:tab/>
        </w:r>
        <w:r w:rsidR="00CF0EC3" w:rsidRPr="00CA6400">
          <w:rPr>
            <w:rStyle w:val="Hyperlink"/>
          </w:rPr>
          <w:t>Program (fixed) Constants</w:t>
        </w:r>
        <w:r w:rsidR="00CF0EC3">
          <w:rPr>
            <w:webHidden/>
          </w:rPr>
          <w:tab/>
        </w:r>
        <w:r w:rsidR="00CF0EC3">
          <w:rPr>
            <w:webHidden/>
          </w:rPr>
          <w:fldChar w:fldCharType="begin"/>
        </w:r>
        <w:r w:rsidR="00CF0EC3">
          <w:rPr>
            <w:webHidden/>
          </w:rPr>
          <w:instrText xml:space="preserve"> PAGEREF _Toc425843682 \h </w:instrText>
        </w:r>
        <w:r w:rsidR="00CF0EC3">
          <w:rPr>
            <w:webHidden/>
          </w:rPr>
        </w:r>
        <w:r w:rsidR="00CF0EC3">
          <w:rPr>
            <w:webHidden/>
          </w:rPr>
          <w:fldChar w:fldCharType="separate"/>
        </w:r>
        <w:r w:rsidR="00CF0EC3">
          <w:rPr>
            <w:webHidden/>
          </w:rPr>
          <w:t>7</w:t>
        </w:r>
        <w:r w:rsidR="00CF0EC3">
          <w:rPr>
            <w:webHidden/>
          </w:rPr>
          <w:fldChar w:fldCharType="end"/>
        </w:r>
      </w:hyperlink>
    </w:p>
    <w:p w:rsidR="00CF0EC3" w:rsidRDefault="00435738">
      <w:pPr>
        <w:pStyle w:val="TOC3"/>
        <w:tabs>
          <w:tab w:val="left" w:pos="1200"/>
        </w:tabs>
        <w:rPr>
          <w:rFonts w:asciiTheme="minorHAnsi" w:eastAsiaTheme="minorEastAsia" w:hAnsiTheme="minorHAnsi"/>
          <w:color w:val="auto"/>
          <w:kern w:val="0"/>
          <w:sz w:val="22"/>
          <w:szCs w:val="22"/>
        </w:rPr>
      </w:pPr>
      <w:hyperlink w:anchor="_Toc425843683" w:history="1">
        <w:r w:rsidR="00CF0EC3" w:rsidRPr="00CA6400">
          <w:rPr>
            <w:rStyle w:val="Hyperlink"/>
          </w:rPr>
          <w:t>4.1.1</w:t>
        </w:r>
        <w:r w:rsidR="00CF0EC3">
          <w:rPr>
            <w:rFonts w:asciiTheme="minorHAnsi" w:eastAsiaTheme="minorEastAsia" w:hAnsiTheme="minorHAnsi"/>
            <w:color w:val="auto"/>
            <w:kern w:val="0"/>
            <w:sz w:val="22"/>
            <w:szCs w:val="22"/>
          </w:rPr>
          <w:tab/>
        </w:r>
        <w:r w:rsidR="00CF0EC3" w:rsidRPr="00CA6400">
          <w:rPr>
            <w:rStyle w:val="Hyperlink"/>
          </w:rPr>
          <w:t>Embedded Constants</w:t>
        </w:r>
        <w:r w:rsidR="00CF0EC3">
          <w:rPr>
            <w:webHidden/>
          </w:rPr>
          <w:tab/>
        </w:r>
        <w:r w:rsidR="00CF0EC3">
          <w:rPr>
            <w:webHidden/>
          </w:rPr>
          <w:fldChar w:fldCharType="begin"/>
        </w:r>
        <w:r w:rsidR="00CF0EC3">
          <w:rPr>
            <w:webHidden/>
          </w:rPr>
          <w:instrText xml:space="preserve"> PAGEREF _Toc425843683 \h </w:instrText>
        </w:r>
        <w:r w:rsidR="00CF0EC3">
          <w:rPr>
            <w:webHidden/>
          </w:rPr>
        </w:r>
        <w:r w:rsidR="00CF0EC3">
          <w:rPr>
            <w:webHidden/>
          </w:rPr>
          <w:fldChar w:fldCharType="separate"/>
        </w:r>
        <w:r w:rsidR="00CF0EC3">
          <w:rPr>
            <w:webHidden/>
          </w:rPr>
          <w:t>7</w:t>
        </w:r>
        <w:r w:rsidR="00CF0EC3">
          <w:rPr>
            <w:webHidden/>
          </w:rPr>
          <w:fldChar w:fldCharType="end"/>
        </w:r>
      </w:hyperlink>
    </w:p>
    <w:p w:rsidR="00CF0EC3" w:rsidRDefault="00435738">
      <w:pPr>
        <w:pStyle w:val="TOC1"/>
        <w:rPr>
          <w:rFonts w:eastAsiaTheme="minorEastAsia"/>
          <w:b w:val="0"/>
          <w:color w:val="auto"/>
          <w:kern w:val="0"/>
          <w:sz w:val="22"/>
          <w:szCs w:val="22"/>
          <w:lang w:val="en-US"/>
        </w:rPr>
      </w:pPr>
      <w:hyperlink w:anchor="_Toc425843684" w:history="1">
        <w:r w:rsidR="00CF0EC3" w:rsidRPr="00CA6400">
          <w:rPr>
            <w:rStyle w:val="Hyperlink"/>
            <w:rFonts w:ascii="Calibri" w:hAnsi="Calibri" w:cs="Calibri"/>
          </w:rPr>
          <w:t>5</w:t>
        </w:r>
        <w:r w:rsidR="00CF0EC3">
          <w:rPr>
            <w:rFonts w:eastAsiaTheme="minorEastAsia"/>
            <w:b w:val="0"/>
            <w:color w:val="auto"/>
            <w:kern w:val="0"/>
            <w:sz w:val="22"/>
            <w:szCs w:val="22"/>
            <w:lang w:val="en-US"/>
          </w:rPr>
          <w:tab/>
        </w:r>
        <w:r w:rsidR="00CF0EC3" w:rsidRPr="00CA6400">
          <w:rPr>
            <w:rStyle w:val="Hyperlink"/>
            <w:rFonts w:ascii="Calibri" w:hAnsi="Calibri" w:cs="Calibri"/>
          </w:rPr>
          <w:t>Software Component Implementation</w:t>
        </w:r>
        <w:r w:rsidR="00CF0EC3">
          <w:rPr>
            <w:webHidden/>
          </w:rPr>
          <w:tab/>
        </w:r>
        <w:r w:rsidR="00CF0EC3">
          <w:rPr>
            <w:webHidden/>
          </w:rPr>
          <w:fldChar w:fldCharType="begin"/>
        </w:r>
        <w:r w:rsidR="00CF0EC3">
          <w:rPr>
            <w:webHidden/>
          </w:rPr>
          <w:instrText xml:space="preserve"> PAGEREF _Toc425843684 \h </w:instrText>
        </w:r>
        <w:r w:rsidR="00CF0EC3">
          <w:rPr>
            <w:webHidden/>
          </w:rPr>
        </w:r>
        <w:r w:rsidR="00CF0EC3">
          <w:rPr>
            <w:webHidden/>
          </w:rPr>
          <w:fldChar w:fldCharType="separate"/>
        </w:r>
        <w:r w:rsidR="00CF0EC3">
          <w:rPr>
            <w:webHidden/>
          </w:rPr>
          <w:t>8</w:t>
        </w:r>
        <w:r w:rsidR="00CF0EC3">
          <w:rPr>
            <w:webHidden/>
          </w:rPr>
          <w:fldChar w:fldCharType="end"/>
        </w:r>
      </w:hyperlink>
    </w:p>
    <w:p w:rsidR="00CF0EC3" w:rsidRDefault="00435738">
      <w:pPr>
        <w:pStyle w:val="TOC3"/>
        <w:tabs>
          <w:tab w:val="left" w:pos="1200"/>
        </w:tabs>
        <w:rPr>
          <w:rFonts w:asciiTheme="minorHAnsi" w:eastAsiaTheme="minorEastAsia" w:hAnsiTheme="minorHAnsi"/>
          <w:color w:val="auto"/>
          <w:kern w:val="0"/>
          <w:sz w:val="22"/>
          <w:szCs w:val="22"/>
        </w:rPr>
      </w:pPr>
      <w:hyperlink w:anchor="_Toc425843685" w:history="1">
        <w:r w:rsidR="00CF0EC3" w:rsidRPr="00CA6400">
          <w:rPr>
            <w:rStyle w:val="Hyperlink"/>
          </w:rPr>
          <w:t>5.1.1</w:t>
        </w:r>
        <w:r w:rsidR="00CF0EC3">
          <w:rPr>
            <w:rFonts w:asciiTheme="minorHAnsi" w:eastAsiaTheme="minorEastAsia" w:hAnsiTheme="minorHAnsi"/>
            <w:color w:val="auto"/>
            <w:kern w:val="0"/>
            <w:sz w:val="22"/>
            <w:szCs w:val="22"/>
          </w:rPr>
          <w:tab/>
        </w:r>
        <w:r w:rsidR="00CF0EC3" w:rsidRPr="00CA6400">
          <w:rPr>
            <w:rStyle w:val="Hyperlink"/>
            <w:rFonts w:cs="Calibri"/>
          </w:rPr>
          <w:t>Sub</w:t>
        </w:r>
        <w:r w:rsidR="00CF0EC3" w:rsidRPr="00CA6400">
          <w:rPr>
            <w:rStyle w:val="Hyperlink"/>
          </w:rPr>
          <w:t>-Module Functions</w:t>
        </w:r>
        <w:r w:rsidR="00CF0EC3">
          <w:rPr>
            <w:webHidden/>
          </w:rPr>
          <w:tab/>
        </w:r>
        <w:r w:rsidR="00CF0EC3">
          <w:rPr>
            <w:webHidden/>
          </w:rPr>
          <w:fldChar w:fldCharType="begin"/>
        </w:r>
        <w:r w:rsidR="00CF0EC3">
          <w:rPr>
            <w:webHidden/>
          </w:rPr>
          <w:instrText xml:space="preserve"> PAGEREF _Toc425843685 \h </w:instrText>
        </w:r>
        <w:r w:rsidR="00CF0EC3">
          <w:rPr>
            <w:webHidden/>
          </w:rPr>
        </w:r>
        <w:r w:rsidR="00CF0EC3">
          <w:rPr>
            <w:webHidden/>
          </w:rPr>
          <w:fldChar w:fldCharType="separate"/>
        </w:r>
        <w:r w:rsidR="00CF0EC3">
          <w:rPr>
            <w:webHidden/>
          </w:rPr>
          <w:t>8</w:t>
        </w:r>
        <w:r w:rsidR="00CF0EC3">
          <w:rPr>
            <w:webHidden/>
          </w:rPr>
          <w:fldChar w:fldCharType="end"/>
        </w:r>
      </w:hyperlink>
    </w:p>
    <w:p w:rsidR="00CF0EC3" w:rsidRDefault="00435738">
      <w:pPr>
        <w:pStyle w:val="TOC3"/>
        <w:tabs>
          <w:tab w:val="left" w:pos="1200"/>
        </w:tabs>
        <w:rPr>
          <w:rFonts w:asciiTheme="minorHAnsi" w:eastAsiaTheme="minorEastAsia" w:hAnsiTheme="minorHAnsi"/>
          <w:color w:val="auto"/>
          <w:kern w:val="0"/>
          <w:sz w:val="22"/>
          <w:szCs w:val="22"/>
        </w:rPr>
      </w:pPr>
      <w:hyperlink w:anchor="_Toc425843686" w:history="1">
        <w:r w:rsidR="00CF0EC3" w:rsidRPr="00CA6400">
          <w:rPr>
            <w:rStyle w:val="Hyperlink"/>
          </w:rPr>
          <w:t>5.1.2</w:t>
        </w:r>
        <w:r w:rsidR="00CF0EC3">
          <w:rPr>
            <w:rFonts w:asciiTheme="minorHAnsi" w:eastAsiaTheme="minorEastAsia" w:hAnsiTheme="minorHAnsi"/>
            <w:color w:val="auto"/>
            <w:kern w:val="0"/>
            <w:sz w:val="22"/>
            <w:szCs w:val="22"/>
          </w:rPr>
          <w:tab/>
        </w:r>
        <w:r w:rsidR="00CF0EC3" w:rsidRPr="00CA6400">
          <w:rPr>
            <w:rStyle w:val="Hyperlink"/>
          </w:rPr>
          <w:t>Interrupt Service Routines</w:t>
        </w:r>
        <w:r w:rsidR="00CF0EC3">
          <w:rPr>
            <w:webHidden/>
          </w:rPr>
          <w:tab/>
        </w:r>
        <w:r w:rsidR="00CF0EC3">
          <w:rPr>
            <w:webHidden/>
          </w:rPr>
          <w:fldChar w:fldCharType="begin"/>
        </w:r>
        <w:r w:rsidR="00CF0EC3">
          <w:rPr>
            <w:webHidden/>
          </w:rPr>
          <w:instrText xml:space="preserve"> PAGEREF _Toc425843686 \h </w:instrText>
        </w:r>
        <w:r w:rsidR="00CF0EC3">
          <w:rPr>
            <w:webHidden/>
          </w:rPr>
        </w:r>
        <w:r w:rsidR="00CF0EC3">
          <w:rPr>
            <w:webHidden/>
          </w:rPr>
          <w:fldChar w:fldCharType="separate"/>
        </w:r>
        <w:r w:rsidR="00CF0EC3">
          <w:rPr>
            <w:webHidden/>
          </w:rPr>
          <w:t>8</w:t>
        </w:r>
        <w:r w:rsidR="00CF0EC3">
          <w:rPr>
            <w:webHidden/>
          </w:rPr>
          <w:fldChar w:fldCharType="end"/>
        </w:r>
      </w:hyperlink>
    </w:p>
    <w:p w:rsidR="00CF0EC3" w:rsidRDefault="00435738">
      <w:pPr>
        <w:pStyle w:val="TOC3"/>
        <w:tabs>
          <w:tab w:val="left" w:pos="1200"/>
        </w:tabs>
        <w:rPr>
          <w:rFonts w:asciiTheme="minorHAnsi" w:eastAsiaTheme="minorEastAsia" w:hAnsiTheme="minorHAnsi"/>
          <w:color w:val="auto"/>
          <w:kern w:val="0"/>
          <w:sz w:val="22"/>
          <w:szCs w:val="22"/>
        </w:rPr>
      </w:pPr>
      <w:hyperlink w:anchor="_Toc425843687" w:history="1">
        <w:r w:rsidR="00CF0EC3" w:rsidRPr="00CA6400">
          <w:rPr>
            <w:rStyle w:val="Hyperlink"/>
          </w:rPr>
          <w:t>5.1.3</w:t>
        </w:r>
        <w:r w:rsidR="00CF0EC3">
          <w:rPr>
            <w:rFonts w:asciiTheme="minorHAnsi" w:eastAsiaTheme="minorEastAsia" w:hAnsiTheme="minorHAnsi"/>
            <w:color w:val="auto"/>
            <w:kern w:val="0"/>
            <w:sz w:val="22"/>
            <w:szCs w:val="22"/>
          </w:rPr>
          <w:tab/>
        </w:r>
        <w:r w:rsidR="00CF0EC3" w:rsidRPr="00CA6400">
          <w:rPr>
            <w:rStyle w:val="Hyperlink"/>
          </w:rPr>
          <w:t>Server Runnable Functions</w:t>
        </w:r>
        <w:r w:rsidR="00CF0EC3">
          <w:rPr>
            <w:webHidden/>
          </w:rPr>
          <w:tab/>
        </w:r>
        <w:r w:rsidR="00CF0EC3">
          <w:rPr>
            <w:webHidden/>
          </w:rPr>
          <w:fldChar w:fldCharType="begin"/>
        </w:r>
        <w:r w:rsidR="00CF0EC3">
          <w:rPr>
            <w:webHidden/>
          </w:rPr>
          <w:instrText xml:space="preserve"> PAGEREF _Toc425843687 \h </w:instrText>
        </w:r>
        <w:r w:rsidR="00CF0EC3">
          <w:rPr>
            <w:webHidden/>
          </w:rPr>
        </w:r>
        <w:r w:rsidR="00CF0EC3">
          <w:rPr>
            <w:webHidden/>
          </w:rPr>
          <w:fldChar w:fldCharType="separate"/>
        </w:r>
        <w:r w:rsidR="00CF0EC3">
          <w:rPr>
            <w:webHidden/>
          </w:rPr>
          <w:t>8</w:t>
        </w:r>
        <w:r w:rsidR="00CF0EC3">
          <w:rPr>
            <w:webHidden/>
          </w:rPr>
          <w:fldChar w:fldCharType="end"/>
        </w:r>
      </w:hyperlink>
    </w:p>
    <w:p w:rsidR="00CF0EC3" w:rsidRDefault="00435738">
      <w:pPr>
        <w:pStyle w:val="TOC3"/>
        <w:tabs>
          <w:tab w:val="left" w:pos="1200"/>
        </w:tabs>
        <w:rPr>
          <w:rFonts w:asciiTheme="minorHAnsi" w:eastAsiaTheme="minorEastAsia" w:hAnsiTheme="minorHAnsi"/>
          <w:color w:val="auto"/>
          <w:kern w:val="0"/>
          <w:sz w:val="22"/>
          <w:szCs w:val="22"/>
        </w:rPr>
      </w:pPr>
      <w:hyperlink w:anchor="_Toc425843688" w:history="1">
        <w:r w:rsidR="00CF0EC3" w:rsidRPr="00CA6400">
          <w:rPr>
            <w:rStyle w:val="Hyperlink"/>
          </w:rPr>
          <w:t>5.1.4</w:t>
        </w:r>
        <w:r w:rsidR="00CF0EC3">
          <w:rPr>
            <w:rFonts w:asciiTheme="minorHAnsi" w:eastAsiaTheme="minorEastAsia" w:hAnsiTheme="minorHAnsi"/>
            <w:color w:val="auto"/>
            <w:kern w:val="0"/>
            <w:sz w:val="22"/>
            <w:szCs w:val="22"/>
          </w:rPr>
          <w:tab/>
        </w:r>
        <w:r w:rsidR="00CF0EC3" w:rsidRPr="00CA6400">
          <w:rPr>
            <w:rStyle w:val="Hyperlink"/>
          </w:rPr>
          <w:t>Module Internal (Local) Functions</w:t>
        </w:r>
        <w:r w:rsidR="00CF0EC3">
          <w:rPr>
            <w:webHidden/>
          </w:rPr>
          <w:tab/>
        </w:r>
        <w:r w:rsidR="00CF0EC3">
          <w:rPr>
            <w:webHidden/>
          </w:rPr>
          <w:fldChar w:fldCharType="begin"/>
        </w:r>
        <w:r w:rsidR="00CF0EC3">
          <w:rPr>
            <w:webHidden/>
          </w:rPr>
          <w:instrText xml:space="preserve"> PAGEREF _Toc425843688 \h </w:instrText>
        </w:r>
        <w:r w:rsidR="00CF0EC3">
          <w:rPr>
            <w:webHidden/>
          </w:rPr>
        </w:r>
        <w:r w:rsidR="00CF0EC3">
          <w:rPr>
            <w:webHidden/>
          </w:rPr>
          <w:fldChar w:fldCharType="separate"/>
        </w:r>
        <w:r w:rsidR="00CF0EC3">
          <w:rPr>
            <w:webHidden/>
          </w:rPr>
          <w:t>8</w:t>
        </w:r>
        <w:r w:rsidR="00CF0EC3">
          <w:rPr>
            <w:webHidden/>
          </w:rPr>
          <w:fldChar w:fldCharType="end"/>
        </w:r>
      </w:hyperlink>
    </w:p>
    <w:p w:rsidR="00CF0EC3" w:rsidRDefault="00435738">
      <w:pPr>
        <w:pStyle w:val="TOC3"/>
        <w:tabs>
          <w:tab w:val="left" w:pos="1200"/>
        </w:tabs>
        <w:rPr>
          <w:rFonts w:asciiTheme="minorHAnsi" w:eastAsiaTheme="minorEastAsia" w:hAnsiTheme="minorHAnsi"/>
          <w:color w:val="auto"/>
          <w:kern w:val="0"/>
          <w:sz w:val="22"/>
          <w:szCs w:val="22"/>
        </w:rPr>
      </w:pPr>
      <w:hyperlink w:anchor="_Toc425843689" w:history="1">
        <w:r w:rsidR="00CF0EC3" w:rsidRPr="00CA6400">
          <w:rPr>
            <w:rStyle w:val="Hyperlink"/>
          </w:rPr>
          <w:t>5.1.5</w:t>
        </w:r>
        <w:r w:rsidR="00CF0EC3">
          <w:rPr>
            <w:rFonts w:asciiTheme="minorHAnsi" w:eastAsiaTheme="minorEastAsia" w:hAnsiTheme="minorHAnsi"/>
            <w:color w:val="auto"/>
            <w:kern w:val="0"/>
            <w:sz w:val="22"/>
            <w:szCs w:val="22"/>
          </w:rPr>
          <w:tab/>
        </w:r>
        <w:r w:rsidR="00CF0EC3" w:rsidRPr="00CA6400">
          <w:rPr>
            <w:rStyle w:val="Hyperlink"/>
          </w:rPr>
          <w:t>Transition Functions</w:t>
        </w:r>
        <w:r w:rsidR="00CF0EC3">
          <w:rPr>
            <w:webHidden/>
          </w:rPr>
          <w:tab/>
        </w:r>
        <w:r w:rsidR="00CF0EC3">
          <w:rPr>
            <w:webHidden/>
          </w:rPr>
          <w:fldChar w:fldCharType="begin"/>
        </w:r>
        <w:r w:rsidR="00CF0EC3">
          <w:rPr>
            <w:webHidden/>
          </w:rPr>
          <w:instrText xml:space="preserve"> PAGEREF _Toc425843689 \h </w:instrText>
        </w:r>
        <w:r w:rsidR="00CF0EC3">
          <w:rPr>
            <w:webHidden/>
          </w:rPr>
        </w:r>
        <w:r w:rsidR="00CF0EC3">
          <w:rPr>
            <w:webHidden/>
          </w:rPr>
          <w:fldChar w:fldCharType="separate"/>
        </w:r>
        <w:r w:rsidR="00CF0EC3">
          <w:rPr>
            <w:webHidden/>
          </w:rPr>
          <w:t>8</w:t>
        </w:r>
        <w:r w:rsidR="00CF0EC3">
          <w:rPr>
            <w:webHidden/>
          </w:rPr>
          <w:fldChar w:fldCharType="end"/>
        </w:r>
      </w:hyperlink>
    </w:p>
    <w:p w:rsidR="00CF0EC3" w:rsidRDefault="00435738">
      <w:pPr>
        <w:pStyle w:val="TOC1"/>
        <w:rPr>
          <w:rFonts w:eastAsiaTheme="minorEastAsia"/>
          <w:b w:val="0"/>
          <w:color w:val="auto"/>
          <w:kern w:val="0"/>
          <w:sz w:val="22"/>
          <w:szCs w:val="22"/>
          <w:lang w:val="en-US"/>
        </w:rPr>
      </w:pPr>
      <w:hyperlink w:anchor="_Toc425843690" w:history="1">
        <w:r w:rsidR="00CF0EC3" w:rsidRPr="00CA6400">
          <w:rPr>
            <w:rStyle w:val="Hyperlink"/>
            <w:rFonts w:ascii="Calibri" w:hAnsi="Calibri" w:cs="Calibri"/>
          </w:rPr>
          <w:t>6</w:t>
        </w:r>
        <w:r w:rsidR="00CF0EC3">
          <w:rPr>
            <w:rFonts w:eastAsiaTheme="minorEastAsia"/>
            <w:b w:val="0"/>
            <w:color w:val="auto"/>
            <w:kern w:val="0"/>
            <w:sz w:val="22"/>
            <w:szCs w:val="22"/>
            <w:lang w:val="en-US"/>
          </w:rPr>
          <w:tab/>
        </w:r>
        <w:r w:rsidR="00CF0EC3" w:rsidRPr="00CA6400">
          <w:rPr>
            <w:rStyle w:val="Hyperlink"/>
            <w:rFonts w:ascii="Calibri" w:hAnsi="Calibri"/>
          </w:rPr>
          <w:t>Known</w:t>
        </w:r>
        <w:r w:rsidR="00CF0EC3" w:rsidRPr="00CA6400">
          <w:rPr>
            <w:rStyle w:val="Hyperlink"/>
            <w:rFonts w:ascii="Calibri" w:hAnsi="Calibri" w:cs="Calibri"/>
          </w:rPr>
          <w:t xml:space="preserve"> Limitations with Design</w:t>
        </w:r>
        <w:r w:rsidR="00CF0EC3">
          <w:rPr>
            <w:webHidden/>
          </w:rPr>
          <w:tab/>
        </w:r>
        <w:r w:rsidR="00CF0EC3">
          <w:rPr>
            <w:webHidden/>
          </w:rPr>
          <w:fldChar w:fldCharType="begin"/>
        </w:r>
        <w:r w:rsidR="00CF0EC3">
          <w:rPr>
            <w:webHidden/>
          </w:rPr>
          <w:instrText xml:space="preserve"> PAGEREF _Toc425843690 \h </w:instrText>
        </w:r>
        <w:r w:rsidR="00CF0EC3">
          <w:rPr>
            <w:webHidden/>
          </w:rPr>
        </w:r>
        <w:r w:rsidR="00CF0EC3">
          <w:rPr>
            <w:webHidden/>
          </w:rPr>
          <w:fldChar w:fldCharType="separate"/>
        </w:r>
        <w:r w:rsidR="00CF0EC3">
          <w:rPr>
            <w:webHidden/>
          </w:rPr>
          <w:t>9</w:t>
        </w:r>
        <w:r w:rsidR="00CF0EC3">
          <w:rPr>
            <w:webHidden/>
          </w:rPr>
          <w:fldChar w:fldCharType="end"/>
        </w:r>
      </w:hyperlink>
    </w:p>
    <w:p w:rsidR="00CF0EC3" w:rsidRDefault="00435738">
      <w:pPr>
        <w:pStyle w:val="TOC1"/>
        <w:rPr>
          <w:rFonts w:eastAsiaTheme="minorEastAsia"/>
          <w:b w:val="0"/>
          <w:color w:val="auto"/>
          <w:kern w:val="0"/>
          <w:sz w:val="22"/>
          <w:szCs w:val="22"/>
          <w:lang w:val="en-US"/>
        </w:rPr>
      </w:pPr>
      <w:hyperlink w:anchor="_Toc425843691" w:history="1">
        <w:r w:rsidR="00CF0EC3" w:rsidRPr="00CA6400">
          <w:rPr>
            <w:rStyle w:val="Hyperlink"/>
            <w:rFonts w:ascii="Calibri" w:hAnsi="Calibri" w:cs="Calibri"/>
          </w:rPr>
          <w:t>7</w:t>
        </w:r>
        <w:r w:rsidR="00CF0EC3">
          <w:rPr>
            <w:rFonts w:eastAsiaTheme="minorEastAsia"/>
            <w:b w:val="0"/>
            <w:color w:val="auto"/>
            <w:kern w:val="0"/>
            <w:sz w:val="22"/>
            <w:szCs w:val="22"/>
            <w:lang w:val="en-US"/>
          </w:rPr>
          <w:tab/>
        </w:r>
        <w:r w:rsidR="00CF0EC3" w:rsidRPr="00CA6400">
          <w:rPr>
            <w:rStyle w:val="Hyperlink"/>
            <w:rFonts w:ascii="Calibri" w:hAnsi="Calibri" w:cs="Calibri"/>
          </w:rPr>
          <w:t>UNIT TEST CONSIDERATION</w:t>
        </w:r>
        <w:r w:rsidR="00CF0EC3">
          <w:rPr>
            <w:webHidden/>
          </w:rPr>
          <w:tab/>
        </w:r>
        <w:r w:rsidR="00CF0EC3">
          <w:rPr>
            <w:webHidden/>
          </w:rPr>
          <w:fldChar w:fldCharType="begin"/>
        </w:r>
        <w:r w:rsidR="00CF0EC3">
          <w:rPr>
            <w:webHidden/>
          </w:rPr>
          <w:instrText xml:space="preserve"> PAGEREF _Toc425843691 \h </w:instrText>
        </w:r>
        <w:r w:rsidR="00CF0EC3">
          <w:rPr>
            <w:webHidden/>
          </w:rPr>
        </w:r>
        <w:r w:rsidR="00CF0EC3">
          <w:rPr>
            <w:webHidden/>
          </w:rPr>
          <w:fldChar w:fldCharType="separate"/>
        </w:r>
        <w:r w:rsidR="00CF0EC3">
          <w:rPr>
            <w:webHidden/>
          </w:rPr>
          <w:t>10</w:t>
        </w:r>
        <w:r w:rsidR="00CF0EC3">
          <w:rPr>
            <w:webHidden/>
          </w:rPr>
          <w:fldChar w:fldCharType="end"/>
        </w:r>
      </w:hyperlink>
    </w:p>
    <w:p w:rsidR="00CF0EC3" w:rsidRDefault="00435738">
      <w:pPr>
        <w:pStyle w:val="TOC1"/>
        <w:tabs>
          <w:tab w:val="left" w:pos="1400"/>
        </w:tabs>
        <w:rPr>
          <w:rFonts w:eastAsiaTheme="minorEastAsia"/>
          <w:b w:val="0"/>
          <w:color w:val="auto"/>
          <w:kern w:val="0"/>
          <w:sz w:val="22"/>
          <w:szCs w:val="22"/>
          <w:lang w:val="en-US"/>
        </w:rPr>
      </w:pPr>
      <w:hyperlink w:anchor="_Toc425843692" w:history="1">
        <w:r w:rsidR="00CF0EC3" w:rsidRPr="00CA6400">
          <w:rPr>
            <w:rStyle w:val="Hyperlink"/>
          </w:rPr>
          <w:t>Appendix A</w:t>
        </w:r>
        <w:r w:rsidR="00CF0EC3">
          <w:rPr>
            <w:rFonts w:eastAsiaTheme="minorEastAsia"/>
            <w:b w:val="0"/>
            <w:color w:val="auto"/>
            <w:kern w:val="0"/>
            <w:sz w:val="22"/>
            <w:szCs w:val="22"/>
            <w:lang w:val="en-US"/>
          </w:rPr>
          <w:tab/>
        </w:r>
        <w:r w:rsidR="00CF0EC3" w:rsidRPr="00CA6400">
          <w:rPr>
            <w:rStyle w:val="Hyperlink"/>
          </w:rPr>
          <w:t>Abbreviations and Acronyms</w:t>
        </w:r>
        <w:r w:rsidR="00CF0EC3">
          <w:rPr>
            <w:webHidden/>
          </w:rPr>
          <w:tab/>
        </w:r>
        <w:r w:rsidR="00CF0EC3">
          <w:rPr>
            <w:webHidden/>
          </w:rPr>
          <w:fldChar w:fldCharType="begin"/>
        </w:r>
        <w:r w:rsidR="00CF0EC3">
          <w:rPr>
            <w:webHidden/>
          </w:rPr>
          <w:instrText xml:space="preserve"> PAGEREF _Toc425843692 \h </w:instrText>
        </w:r>
        <w:r w:rsidR="00CF0EC3">
          <w:rPr>
            <w:webHidden/>
          </w:rPr>
        </w:r>
        <w:r w:rsidR="00CF0EC3">
          <w:rPr>
            <w:webHidden/>
          </w:rPr>
          <w:fldChar w:fldCharType="separate"/>
        </w:r>
        <w:r w:rsidR="00CF0EC3">
          <w:rPr>
            <w:webHidden/>
          </w:rPr>
          <w:t>11</w:t>
        </w:r>
        <w:r w:rsidR="00CF0EC3">
          <w:rPr>
            <w:webHidden/>
          </w:rPr>
          <w:fldChar w:fldCharType="end"/>
        </w:r>
      </w:hyperlink>
    </w:p>
    <w:p w:rsidR="00CF0EC3" w:rsidRDefault="00435738">
      <w:pPr>
        <w:pStyle w:val="TOC1"/>
        <w:tabs>
          <w:tab w:val="left" w:pos="1400"/>
        </w:tabs>
        <w:rPr>
          <w:rFonts w:eastAsiaTheme="minorEastAsia"/>
          <w:b w:val="0"/>
          <w:color w:val="auto"/>
          <w:kern w:val="0"/>
          <w:sz w:val="22"/>
          <w:szCs w:val="22"/>
          <w:lang w:val="en-US"/>
        </w:rPr>
      </w:pPr>
      <w:hyperlink w:anchor="_Toc425843693" w:history="1">
        <w:r w:rsidR="00CF0EC3" w:rsidRPr="00CA6400">
          <w:rPr>
            <w:rStyle w:val="Hyperlink"/>
          </w:rPr>
          <w:t>Appendix B</w:t>
        </w:r>
        <w:r w:rsidR="00CF0EC3">
          <w:rPr>
            <w:rFonts w:eastAsiaTheme="minorEastAsia"/>
            <w:b w:val="0"/>
            <w:color w:val="auto"/>
            <w:kern w:val="0"/>
            <w:sz w:val="22"/>
            <w:szCs w:val="22"/>
            <w:lang w:val="en-US"/>
          </w:rPr>
          <w:tab/>
        </w:r>
        <w:r w:rsidR="00CF0EC3" w:rsidRPr="00CA6400">
          <w:rPr>
            <w:rStyle w:val="Hyperlink"/>
          </w:rPr>
          <w:t>Glossary</w:t>
        </w:r>
        <w:r w:rsidR="00CF0EC3">
          <w:rPr>
            <w:webHidden/>
          </w:rPr>
          <w:tab/>
        </w:r>
        <w:r w:rsidR="00CF0EC3">
          <w:rPr>
            <w:webHidden/>
          </w:rPr>
          <w:fldChar w:fldCharType="begin"/>
        </w:r>
        <w:r w:rsidR="00CF0EC3">
          <w:rPr>
            <w:webHidden/>
          </w:rPr>
          <w:instrText xml:space="preserve"> PAGEREF _Toc425843693 \h </w:instrText>
        </w:r>
        <w:r w:rsidR="00CF0EC3">
          <w:rPr>
            <w:webHidden/>
          </w:rPr>
        </w:r>
        <w:r w:rsidR="00CF0EC3">
          <w:rPr>
            <w:webHidden/>
          </w:rPr>
          <w:fldChar w:fldCharType="separate"/>
        </w:r>
        <w:r w:rsidR="00CF0EC3">
          <w:rPr>
            <w:webHidden/>
          </w:rPr>
          <w:t>12</w:t>
        </w:r>
        <w:r w:rsidR="00CF0EC3">
          <w:rPr>
            <w:webHidden/>
          </w:rPr>
          <w:fldChar w:fldCharType="end"/>
        </w:r>
      </w:hyperlink>
    </w:p>
    <w:p w:rsidR="00CF0EC3" w:rsidRDefault="00435738">
      <w:pPr>
        <w:pStyle w:val="TOC1"/>
        <w:tabs>
          <w:tab w:val="left" w:pos="1400"/>
        </w:tabs>
        <w:rPr>
          <w:rFonts w:eastAsiaTheme="minorEastAsia"/>
          <w:b w:val="0"/>
          <w:color w:val="auto"/>
          <w:kern w:val="0"/>
          <w:sz w:val="22"/>
          <w:szCs w:val="22"/>
          <w:lang w:val="en-US"/>
        </w:rPr>
      </w:pPr>
      <w:hyperlink w:anchor="_Toc425843694" w:history="1">
        <w:r w:rsidR="00CF0EC3" w:rsidRPr="00CA6400">
          <w:rPr>
            <w:rStyle w:val="Hyperlink"/>
          </w:rPr>
          <w:t>Appendix C</w:t>
        </w:r>
        <w:r w:rsidR="00CF0EC3">
          <w:rPr>
            <w:rFonts w:eastAsiaTheme="minorEastAsia"/>
            <w:b w:val="0"/>
            <w:color w:val="auto"/>
            <w:kern w:val="0"/>
            <w:sz w:val="22"/>
            <w:szCs w:val="22"/>
            <w:lang w:val="en-US"/>
          </w:rPr>
          <w:tab/>
        </w:r>
        <w:r w:rsidR="00CF0EC3" w:rsidRPr="00CA6400">
          <w:rPr>
            <w:rStyle w:val="Hyperlink"/>
          </w:rPr>
          <w:t>References</w:t>
        </w:r>
        <w:r w:rsidR="00CF0EC3">
          <w:rPr>
            <w:webHidden/>
          </w:rPr>
          <w:tab/>
        </w:r>
        <w:r w:rsidR="00CF0EC3">
          <w:rPr>
            <w:webHidden/>
          </w:rPr>
          <w:fldChar w:fldCharType="begin"/>
        </w:r>
        <w:r w:rsidR="00CF0EC3">
          <w:rPr>
            <w:webHidden/>
          </w:rPr>
          <w:instrText xml:space="preserve"> PAGEREF _Toc425843694 \h </w:instrText>
        </w:r>
        <w:r w:rsidR="00CF0EC3">
          <w:rPr>
            <w:webHidden/>
          </w:rPr>
        </w:r>
        <w:r w:rsidR="00CF0EC3">
          <w:rPr>
            <w:webHidden/>
          </w:rPr>
          <w:fldChar w:fldCharType="separate"/>
        </w:r>
        <w:r w:rsidR="00CF0EC3">
          <w:rPr>
            <w:webHidden/>
          </w:rPr>
          <w:t>13</w:t>
        </w:r>
        <w:r w:rsidR="00CF0EC3">
          <w:rPr>
            <w:webHidden/>
          </w:rPr>
          <w:fldChar w:fldCharType="end"/>
        </w:r>
      </w:hyperlink>
    </w:p>
    <w:p w:rsidR="00707BA6" w:rsidRPr="00A158C7" w:rsidRDefault="00E16D14" w:rsidP="00E16D14">
      <w:pPr>
        <w:jc w:val="center"/>
      </w:pPr>
      <w:r>
        <w:rPr>
          <w:caps/>
        </w:rPr>
        <w:fldChar w:fldCharType="end"/>
      </w:r>
    </w:p>
    <w:p w:rsidR="00B81C1B" w:rsidRPr="00A158C7" w:rsidRDefault="00FE5DF5" w:rsidP="00B0024F">
      <w:pPr>
        <w:pStyle w:val="Heading1"/>
      </w:pPr>
      <w:bookmarkStart w:id="9" w:name="_Toc425843672"/>
      <w:r w:rsidRPr="00A158C7">
        <w:lastRenderedPageBreak/>
        <w:t>Introduction</w:t>
      </w:r>
      <w:bookmarkEnd w:id="9"/>
    </w:p>
    <w:p w:rsidR="00063A7A" w:rsidRPr="00A158C7" w:rsidRDefault="00FE5DF5" w:rsidP="00B014AF">
      <w:pPr>
        <w:pStyle w:val="Heading2"/>
      </w:pPr>
      <w:bookmarkStart w:id="10" w:name="_Toc425843673"/>
      <w:r w:rsidRPr="00A158C7">
        <w:t>Purpose</w:t>
      </w:r>
      <w:bookmarkEnd w:id="10"/>
    </w:p>
    <w:p w:rsidR="00DC0959" w:rsidRPr="00A158C7" w:rsidRDefault="00DC0959" w:rsidP="00DC0959">
      <w:pPr>
        <w:rPr>
          <w:lang w:bidi="ar-SA"/>
        </w:rPr>
      </w:pPr>
    </w:p>
    <w:p w:rsidR="00AE0435" w:rsidRPr="00A158C7" w:rsidRDefault="00FE5DF5" w:rsidP="00B014AF">
      <w:pPr>
        <w:pStyle w:val="Heading2"/>
      </w:pPr>
      <w:bookmarkStart w:id="11" w:name="_Toc425843674"/>
      <w:r w:rsidRPr="00A158C7">
        <w:t>Scope</w:t>
      </w:r>
      <w:bookmarkEnd w:id="11"/>
    </w:p>
    <w:p w:rsidR="00DC0959" w:rsidRDefault="00DC0959" w:rsidP="00DC0959">
      <w:pPr>
        <w:rPr>
          <w:lang w:bidi="ar-SA"/>
        </w:rPr>
      </w:pPr>
    </w:p>
    <w:p w:rsidR="00DC0959" w:rsidRPr="008C412D" w:rsidRDefault="00DC0959" w:rsidP="00B14A28">
      <w:pPr>
        <w:keepNext/>
        <w:jc w:val="both"/>
        <w:rPr>
          <w:rFonts w:cs="Calibri"/>
        </w:rPr>
      </w:pPr>
    </w:p>
    <w:p w:rsidR="00F95E33" w:rsidRPr="00A158C7" w:rsidRDefault="00F95E33" w:rsidP="00E16D14"/>
    <w:p w:rsidR="00312179" w:rsidRDefault="00911C31" w:rsidP="00911C31">
      <w:pPr>
        <w:pStyle w:val="Heading1"/>
      </w:pPr>
      <w:bookmarkStart w:id="12" w:name="_Toc406065228"/>
      <w:bookmarkStart w:id="13" w:name="_Toc425843675"/>
      <w:bookmarkEnd w:id="0"/>
      <w:bookmarkEnd w:id="1"/>
      <w:bookmarkEnd w:id="2"/>
      <w:bookmarkEnd w:id="3"/>
      <w:bookmarkEnd w:id="4"/>
      <w:proofErr w:type="spellStart"/>
      <w:r w:rsidRPr="00911C31">
        <w:rPr>
          <w:rFonts w:ascii="Calibri" w:hAnsi="Calibri" w:cs="Calibri"/>
        </w:rPr>
        <w:lastRenderedPageBreak/>
        <w:t>HwAgCorrln</w:t>
      </w:r>
      <w:proofErr w:type="spellEnd"/>
      <w:r w:rsidR="00D229A6">
        <w:t xml:space="preserve"> </w:t>
      </w:r>
      <w:r w:rsidR="00D229A6" w:rsidRPr="00AA38E8">
        <w:t>High-Level Description</w:t>
      </w:r>
      <w:bookmarkEnd w:id="12"/>
      <w:bookmarkEnd w:id="13"/>
    </w:p>
    <w:p w:rsidR="00D229A6" w:rsidRPr="002D6391" w:rsidRDefault="00B14A28" w:rsidP="00D229A6">
      <w:pPr>
        <w:rPr>
          <w:rFonts w:cs="Calibri"/>
          <w:i/>
        </w:rPr>
      </w:pPr>
      <w:r>
        <w:rPr>
          <w:rFonts w:cs="Calibri"/>
          <w:i/>
        </w:rPr>
        <w:t>Refer FDD</w:t>
      </w:r>
    </w:p>
    <w:p w:rsidR="00D229A6" w:rsidRDefault="00D229A6" w:rsidP="00D229A6">
      <w:pPr>
        <w:rPr>
          <w:rFonts w:cs="Calibri"/>
          <w:i/>
        </w:rPr>
      </w:pP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14" w:name="_Toc406065229"/>
      <w:bookmarkStart w:id="15" w:name="_Toc425843676"/>
      <w:r w:rsidRPr="00AA38E8">
        <w:rPr>
          <w:rFonts w:ascii="Calibri" w:hAnsi="Calibri" w:cs="Calibri"/>
        </w:rPr>
        <w:lastRenderedPageBreak/>
        <w:t>Design details of software module</w:t>
      </w:r>
      <w:bookmarkEnd w:id="14"/>
      <w:bookmarkEnd w:id="15"/>
    </w:p>
    <w:p w:rsidR="00D229A6" w:rsidRPr="00D953C4" w:rsidRDefault="00D229A6" w:rsidP="00D229A6">
      <w:pPr>
        <w:rPr>
          <w:rFonts w:cs="Calibri"/>
          <w:i/>
        </w:rPr>
      </w:pPr>
      <w:bookmarkStart w:id="16" w:name="_Toc406065230"/>
    </w:p>
    <w:p w:rsidR="00D229A6" w:rsidRPr="00B014AF" w:rsidRDefault="00D229A6" w:rsidP="00911C31">
      <w:pPr>
        <w:pStyle w:val="Heading2"/>
      </w:pPr>
      <w:bookmarkStart w:id="17" w:name="_Toc425843677"/>
      <w:r w:rsidRPr="00B014AF">
        <w:t xml:space="preserve">Graphical representation of </w:t>
      </w:r>
      <w:bookmarkEnd w:id="16"/>
      <w:r w:rsidR="00B014AF" w:rsidRPr="00B014AF">
        <w:t>‘</w:t>
      </w:r>
      <w:proofErr w:type="spellStart"/>
      <w:r w:rsidR="00911C31" w:rsidRPr="00911C31">
        <w:t>HwAgCorrln</w:t>
      </w:r>
      <w:proofErr w:type="spellEnd"/>
      <w:r w:rsidR="00B014AF" w:rsidRPr="00911C31">
        <w:t>’</w:t>
      </w:r>
      <w:bookmarkEnd w:id="17"/>
    </w:p>
    <w:p w:rsidR="00D229A6" w:rsidRDefault="00ED3DA1" w:rsidP="00D229A6">
      <w:pPr>
        <w:rPr>
          <w:rFonts w:cs="Calibri"/>
          <w:i/>
        </w:rPr>
      </w:pPr>
      <w:del w:id="18" w:author="Jayakrishnan Thundathil" w:date="2017-03-30T14:37:00Z">
        <w:r w:rsidDel="000E0DC4">
          <w:rPr>
            <w:noProof/>
            <w:lang w:bidi="ar-SA"/>
          </w:rPr>
          <w:drawing>
            <wp:inline distT="0" distB="0" distL="0" distR="0" wp14:anchorId="0CB6EFE2" wp14:editId="611D5657">
              <wp:extent cx="1485900" cy="2682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485900" cy="2682240"/>
                      </a:xfrm>
                      <a:prstGeom prst="rect">
                        <a:avLst/>
                      </a:prstGeom>
                    </pic:spPr>
                  </pic:pic>
                </a:graphicData>
              </a:graphic>
            </wp:inline>
          </w:drawing>
        </w:r>
      </w:del>
      <w:ins w:id="19" w:author="Jayakrishnan Thundathil" w:date="2017-03-30T14:39:00Z">
        <w:r w:rsidR="000E0DC4">
          <w:rPr>
            <w:noProof/>
            <w:lang w:bidi="ar-SA"/>
          </w:rPr>
          <w:drawing>
            <wp:inline distT="0" distB="0" distL="0" distR="0" wp14:anchorId="49D3701E" wp14:editId="25B63CB6">
              <wp:extent cx="1895475" cy="3448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95475" cy="3448050"/>
                      </a:xfrm>
                      <a:prstGeom prst="rect">
                        <a:avLst/>
                      </a:prstGeom>
                    </pic:spPr>
                  </pic:pic>
                </a:graphicData>
              </a:graphic>
            </wp:inline>
          </w:drawing>
        </w:r>
      </w:ins>
      <w:bookmarkStart w:id="20" w:name="_GoBack"/>
      <w:bookmarkEnd w:id="20"/>
    </w:p>
    <w:p w:rsidR="00D229A6" w:rsidRPr="002D6391" w:rsidRDefault="00D229A6" w:rsidP="00B014AF">
      <w:pPr>
        <w:pStyle w:val="Heading2"/>
      </w:pPr>
      <w:bookmarkStart w:id="21" w:name="_Toc406065231"/>
      <w:bookmarkStart w:id="22" w:name="_Toc425843678"/>
      <w:r w:rsidRPr="002D6391">
        <w:t>Data Flow Diagram</w:t>
      </w:r>
      <w:bookmarkEnd w:id="21"/>
      <w:bookmarkEnd w:id="22"/>
    </w:p>
    <w:p w:rsidR="00D229A6" w:rsidRPr="002B094F" w:rsidRDefault="00D229A6" w:rsidP="00D229A6">
      <w:pPr>
        <w:rPr>
          <w:rFonts w:cs="Calibri"/>
        </w:rPr>
      </w:pPr>
    </w:p>
    <w:p w:rsidR="00D229A6" w:rsidRPr="002D6391" w:rsidRDefault="00AC4CD8" w:rsidP="00B014AF">
      <w:pPr>
        <w:pStyle w:val="Heading3"/>
        <w:rPr>
          <w:rFonts w:cs="Calibri"/>
        </w:rPr>
      </w:pPr>
      <w:bookmarkStart w:id="23" w:name="_Toc375924736"/>
      <w:bookmarkStart w:id="24" w:name="_Toc406065232"/>
      <w:bookmarkStart w:id="25" w:name="_Toc425843679"/>
      <w:r w:rsidRPr="00305C34">
        <w:t xml:space="preserve">Component </w:t>
      </w:r>
      <w:r w:rsidR="00D229A6" w:rsidRPr="002B094F">
        <w:rPr>
          <w:rFonts w:cs="Calibri"/>
        </w:rPr>
        <w:t>level</w:t>
      </w:r>
      <w:r w:rsidR="00D229A6" w:rsidRPr="002D6391">
        <w:rPr>
          <w:rFonts w:cs="Calibri"/>
        </w:rPr>
        <w:t xml:space="preserve"> DFD</w:t>
      </w:r>
      <w:bookmarkEnd w:id="23"/>
      <w:bookmarkEnd w:id="24"/>
      <w:bookmarkEnd w:id="25"/>
    </w:p>
    <w:p w:rsidR="00D229A6" w:rsidRPr="002B094F" w:rsidRDefault="00D02C87" w:rsidP="00D229A6">
      <w:pPr>
        <w:rPr>
          <w:lang w:bidi="ar-SA"/>
        </w:rPr>
      </w:pPr>
      <w:r>
        <w:rPr>
          <w:lang w:bidi="ar-SA"/>
        </w:rPr>
        <w:t>Refer FDD</w:t>
      </w:r>
    </w:p>
    <w:p w:rsidR="00D229A6" w:rsidRPr="00A32585" w:rsidRDefault="00AC4CD8" w:rsidP="00B014AF">
      <w:pPr>
        <w:pStyle w:val="Heading3"/>
      </w:pPr>
      <w:bookmarkStart w:id="26" w:name="_Toc375924737"/>
      <w:bookmarkStart w:id="27" w:name="_Toc406065233"/>
      <w:bookmarkStart w:id="28" w:name="_Toc425843680"/>
      <w:r>
        <w:t>Function</w:t>
      </w:r>
      <w:r w:rsidRPr="00231F0B">
        <w:t xml:space="preserve"> </w:t>
      </w:r>
      <w:r w:rsidR="00D229A6" w:rsidRPr="00A32585">
        <w:t>level DFD</w:t>
      </w:r>
      <w:bookmarkEnd w:id="26"/>
      <w:bookmarkEnd w:id="27"/>
      <w:bookmarkEnd w:id="28"/>
    </w:p>
    <w:p w:rsidR="00D02C87" w:rsidRPr="002B094F" w:rsidRDefault="00D02C87" w:rsidP="00D02C87">
      <w:pPr>
        <w:rPr>
          <w:lang w:bidi="ar-SA"/>
        </w:rPr>
      </w:pPr>
      <w:r>
        <w:rPr>
          <w:lang w:bidi="ar-SA"/>
        </w:rPr>
        <w:t>Refer FDD</w:t>
      </w:r>
    </w:p>
    <w:p w:rsidR="002B094F" w:rsidRDefault="002B094F" w:rsidP="002B094F">
      <w:pPr>
        <w:rPr>
          <w:lang w:bidi="ar-SA"/>
        </w:rPr>
      </w:pPr>
    </w:p>
    <w:p w:rsidR="002B094F" w:rsidRPr="00AC4CD8" w:rsidRDefault="002B094F" w:rsidP="00AC4CD8">
      <w:pPr>
        <w:pStyle w:val="Heading1"/>
        <w:ind w:left="562" w:hanging="562"/>
        <w:rPr>
          <w:rFonts w:ascii="Calibri" w:hAnsi="Calibri" w:cs="Calibri"/>
        </w:rPr>
      </w:pPr>
      <w:bookmarkStart w:id="29" w:name="_Toc338170479"/>
      <w:bookmarkStart w:id="30" w:name="_Toc375678228"/>
      <w:bookmarkStart w:id="31" w:name="_Toc418080062"/>
      <w:bookmarkStart w:id="32" w:name="_Toc421709912"/>
      <w:bookmarkStart w:id="33" w:name="_Toc425843681"/>
      <w:r w:rsidRPr="00AC4CD8">
        <w:rPr>
          <w:rFonts w:ascii="Calibri" w:hAnsi="Calibri" w:cs="Calibri"/>
        </w:rPr>
        <w:lastRenderedPageBreak/>
        <w:t>Constant Data Dictionary</w:t>
      </w:r>
      <w:bookmarkEnd w:id="29"/>
      <w:bookmarkEnd w:id="30"/>
      <w:bookmarkEnd w:id="31"/>
      <w:bookmarkEnd w:id="32"/>
      <w:bookmarkEnd w:id="33"/>
    </w:p>
    <w:p w:rsidR="00AC4CD8" w:rsidRPr="00DA5500" w:rsidRDefault="00AC4CD8" w:rsidP="00B014AF">
      <w:pPr>
        <w:pStyle w:val="Heading2"/>
      </w:pPr>
      <w:bookmarkStart w:id="34" w:name="_Toc421011506"/>
      <w:bookmarkStart w:id="35" w:name="_Toc421786527"/>
      <w:bookmarkStart w:id="36" w:name="_Toc425843682"/>
      <w:bookmarkStart w:id="37" w:name="_Toc418080064"/>
      <w:r w:rsidRPr="00DA5500">
        <w:t>Program (fixed) Constants</w:t>
      </w:r>
      <w:bookmarkEnd w:id="34"/>
      <w:bookmarkEnd w:id="35"/>
      <w:bookmarkEnd w:id="36"/>
    </w:p>
    <w:p w:rsidR="00AC4CD8" w:rsidRDefault="00AC4CD8" w:rsidP="00B014AF">
      <w:pPr>
        <w:pStyle w:val="Heading3"/>
      </w:pPr>
      <w:bookmarkStart w:id="38" w:name="_Toc425843683"/>
      <w:bookmarkEnd w:id="37"/>
      <w:r w:rsidRPr="00DA5500">
        <w:t>Embedded Constants</w:t>
      </w:r>
      <w:bookmarkEnd w:id="38"/>
    </w:p>
    <w:p w:rsidR="00EB34D7" w:rsidRPr="00EB34D7" w:rsidRDefault="00EB34D7" w:rsidP="00EB34D7">
      <w:pPr>
        <w:rPr>
          <w:lang w:bidi="ar-SA"/>
        </w:rPr>
      </w:pPr>
      <w:r>
        <w:rPr>
          <w:lang w:bidi="ar-SA"/>
        </w:rPr>
        <w:t>Refer .m file</w:t>
      </w:r>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82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710"/>
        <w:gridCol w:w="1225"/>
        <w:gridCol w:w="1385"/>
      </w:tblGrid>
      <w:tr w:rsidR="00F44CF7" w:rsidRPr="00AA38E8" w:rsidTr="005F5301">
        <w:tc>
          <w:tcPr>
            <w:tcW w:w="3888" w:type="dxa"/>
            <w:tcBorders>
              <w:top w:val="single" w:sz="6" w:space="0" w:color="auto"/>
              <w:left w:val="single" w:sz="6" w:space="0" w:color="auto"/>
              <w:bottom w:val="single" w:sz="6" w:space="0" w:color="auto"/>
              <w:right w:val="single" w:sz="6" w:space="0" w:color="auto"/>
            </w:tcBorders>
            <w:shd w:val="pct30" w:color="FFFF00" w:fill="FFFFFF"/>
          </w:tcPr>
          <w:p w:rsidR="00F44CF7" w:rsidRPr="00AA38E8" w:rsidRDefault="00F44CF7" w:rsidP="005F5301">
            <w:pPr>
              <w:spacing w:before="60"/>
              <w:jc w:val="center"/>
              <w:rPr>
                <w:rFonts w:cs="Calibri"/>
                <w:sz w:val="16"/>
                <w:szCs w:val="16"/>
              </w:rPr>
            </w:pPr>
            <w:r w:rsidRPr="00AA38E8">
              <w:rPr>
                <w:rFonts w:cs="Calibri"/>
                <w:sz w:val="16"/>
                <w:szCs w:val="16"/>
              </w:rPr>
              <w:t>Constant Name</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rsidR="00F44CF7" w:rsidRPr="00AA38E8" w:rsidRDefault="00F44CF7" w:rsidP="005F5301">
            <w:pPr>
              <w:spacing w:before="60"/>
              <w:jc w:val="center"/>
              <w:rPr>
                <w:rFonts w:cs="Calibri"/>
                <w:sz w:val="16"/>
                <w:szCs w:val="16"/>
              </w:rPr>
            </w:pPr>
            <w:r w:rsidRPr="00AA38E8">
              <w:rPr>
                <w:rFonts w:cs="Calibri"/>
                <w:sz w:val="16"/>
                <w:szCs w:val="16"/>
              </w:rPr>
              <w:t>Resolution</w:t>
            </w:r>
          </w:p>
        </w:tc>
        <w:tc>
          <w:tcPr>
            <w:tcW w:w="1225" w:type="dxa"/>
            <w:tcBorders>
              <w:top w:val="single" w:sz="6" w:space="0" w:color="auto"/>
              <w:left w:val="single" w:sz="6" w:space="0" w:color="auto"/>
              <w:bottom w:val="single" w:sz="6" w:space="0" w:color="auto"/>
              <w:right w:val="single" w:sz="6" w:space="0" w:color="auto"/>
            </w:tcBorders>
            <w:shd w:val="pct30" w:color="FFFF00" w:fill="FFFFFF"/>
          </w:tcPr>
          <w:p w:rsidR="00F44CF7" w:rsidRPr="00AA38E8" w:rsidRDefault="00F44CF7" w:rsidP="005F5301">
            <w:pPr>
              <w:spacing w:before="60"/>
              <w:jc w:val="center"/>
              <w:rPr>
                <w:rFonts w:cs="Calibri"/>
                <w:sz w:val="16"/>
                <w:szCs w:val="16"/>
              </w:rPr>
            </w:pPr>
            <w:r w:rsidRPr="00AA38E8">
              <w:rPr>
                <w:rFonts w:cs="Calibri"/>
                <w:sz w:val="16"/>
                <w:szCs w:val="16"/>
              </w:rPr>
              <w:t>Units</w:t>
            </w:r>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F44CF7" w:rsidRPr="00AA38E8" w:rsidRDefault="00F44CF7" w:rsidP="005F5301">
            <w:pPr>
              <w:spacing w:before="60"/>
              <w:jc w:val="center"/>
              <w:rPr>
                <w:rFonts w:cs="Calibri"/>
                <w:sz w:val="16"/>
                <w:szCs w:val="16"/>
              </w:rPr>
            </w:pPr>
            <w:r w:rsidRPr="00AA38E8">
              <w:rPr>
                <w:rFonts w:cs="Calibri"/>
                <w:sz w:val="16"/>
                <w:szCs w:val="16"/>
              </w:rPr>
              <w:t>Value</w:t>
            </w:r>
          </w:p>
        </w:tc>
      </w:tr>
      <w:tr w:rsidR="00F44CF7" w:rsidRPr="00AA38E8" w:rsidTr="005F5301">
        <w:tc>
          <w:tcPr>
            <w:tcW w:w="3888" w:type="dxa"/>
            <w:tcBorders>
              <w:top w:val="single" w:sz="6" w:space="0" w:color="auto"/>
              <w:left w:val="single" w:sz="6" w:space="0" w:color="auto"/>
              <w:bottom w:val="single" w:sz="6" w:space="0" w:color="auto"/>
              <w:right w:val="single" w:sz="6" w:space="0" w:color="auto"/>
            </w:tcBorders>
          </w:tcPr>
          <w:p w:rsidR="00F44CF7" w:rsidRPr="00AA38E8" w:rsidRDefault="004B0428" w:rsidP="005F5301">
            <w:pPr>
              <w:spacing w:before="60"/>
              <w:jc w:val="center"/>
              <w:rPr>
                <w:rFonts w:cs="Calibri"/>
                <w:sz w:val="16"/>
                <w:szCs w:val="16"/>
              </w:rPr>
            </w:pPr>
            <w:r w:rsidRPr="004B0428">
              <w:rPr>
                <w:rFonts w:cs="Calibri"/>
                <w:sz w:val="16"/>
                <w:szCs w:val="16"/>
              </w:rPr>
              <w:t>CORRLNSTSMINVAL_CNT_U08</w:t>
            </w:r>
          </w:p>
        </w:tc>
        <w:tc>
          <w:tcPr>
            <w:tcW w:w="1710" w:type="dxa"/>
            <w:tcBorders>
              <w:top w:val="single" w:sz="6" w:space="0" w:color="auto"/>
              <w:left w:val="single" w:sz="6" w:space="0" w:color="auto"/>
              <w:bottom w:val="single" w:sz="6" w:space="0" w:color="auto"/>
              <w:right w:val="single" w:sz="6" w:space="0" w:color="auto"/>
            </w:tcBorders>
          </w:tcPr>
          <w:p w:rsidR="00F44CF7" w:rsidRPr="00AA38E8" w:rsidRDefault="004B0428" w:rsidP="005F5301">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F44CF7" w:rsidRPr="00AA38E8" w:rsidRDefault="004B0428" w:rsidP="005F5301">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F44CF7" w:rsidRPr="00AA38E8" w:rsidRDefault="004B0428" w:rsidP="005F5301">
            <w:pPr>
              <w:spacing w:before="60"/>
              <w:jc w:val="center"/>
              <w:rPr>
                <w:rFonts w:cs="Calibri"/>
                <w:sz w:val="16"/>
                <w:szCs w:val="16"/>
              </w:rPr>
            </w:pPr>
            <w:r>
              <w:rPr>
                <w:rFonts w:cs="Calibri"/>
                <w:sz w:val="16"/>
                <w:szCs w:val="16"/>
              </w:rPr>
              <w:t>0U</w:t>
            </w:r>
          </w:p>
        </w:tc>
      </w:tr>
      <w:tr w:rsidR="004B0428" w:rsidRPr="00AA38E8" w:rsidTr="005F5301">
        <w:tc>
          <w:tcPr>
            <w:tcW w:w="3888" w:type="dxa"/>
            <w:tcBorders>
              <w:top w:val="single" w:sz="6" w:space="0" w:color="auto"/>
              <w:left w:val="single" w:sz="6" w:space="0" w:color="auto"/>
              <w:bottom w:val="single" w:sz="6" w:space="0" w:color="auto"/>
              <w:right w:val="single" w:sz="6" w:space="0" w:color="auto"/>
            </w:tcBorders>
          </w:tcPr>
          <w:p w:rsidR="004B0428" w:rsidRPr="00AA38E8" w:rsidRDefault="004B0428" w:rsidP="004B0428">
            <w:pPr>
              <w:spacing w:before="60"/>
              <w:jc w:val="center"/>
              <w:rPr>
                <w:rFonts w:cs="Calibri"/>
                <w:sz w:val="16"/>
                <w:szCs w:val="16"/>
              </w:rPr>
            </w:pPr>
            <w:r>
              <w:rPr>
                <w:rFonts w:cs="Calibri"/>
                <w:sz w:val="16"/>
                <w:szCs w:val="16"/>
              </w:rPr>
              <w:t>CORRLNSTSMAX</w:t>
            </w:r>
            <w:r w:rsidRPr="004B0428">
              <w:rPr>
                <w:rFonts w:cs="Calibri"/>
                <w:sz w:val="16"/>
                <w:szCs w:val="16"/>
              </w:rPr>
              <w:t>VAL_CNT_U08</w:t>
            </w:r>
          </w:p>
        </w:tc>
        <w:tc>
          <w:tcPr>
            <w:tcW w:w="1710" w:type="dxa"/>
            <w:tcBorders>
              <w:top w:val="single" w:sz="6" w:space="0" w:color="auto"/>
              <w:left w:val="single" w:sz="6" w:space="0" w:color="auto"/>
              <w:bottom w:val="single" w:sz="6" w:space="0" w:color="auto"/>
              <w:right w:val="single" w:sz="6" w:space="0" w:color="auto"/>
            </w:tcBorders>
          </w:tcPr>
          <w:p w:rsidR="004B0428" w:rsidRPr="00AA38E8" w:rsidRDefault="004B0428" w:rsidP="005F5301">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4B0428" w:rsidRPr="00AA38E8" w:rsidRDefault="004B0428" w:rsidP="005F5301">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4B0428" w:rsidRPr="00AA38E8" w:rsidRDefault="004B0428" w:rsidP="005F5301">
            <w:pPr>
              <w:spacing w:before="60"/>
              <w:jc w:val="center"/>
              <w:rPr>
                <w:rFonts w:cs="Calibri"/>
                <w:sz w:val="16"/>
                <w:szCs w:val="16"/>
              </w:rPr>
            </w:pPr>
            <w:r>
              <w:rPr>
                <w:rFonts w:cs="Calibri"/>
                <w:sz w:val="16"/>
                <w:szCs w:val="16"/>
              </w:rPr>
              <w:t>1U</w:t>
            </w:r>
          </w:p>
        </w:tc>
      </w:tr>
      <w:tr w:rsidR="004B0428" w:rsidRPr="00AA38E8" w:rsidTr="005F5301">
        <w:tc>
          <w:tcPr>
            <w:tcW w:w="3888" w:type="dxa"/>
            <w:tcBorders>
              <w:top w:val="single" w:sz="6" w:space="0" w:color="auto"/>
              <w:left w:val="single" w:sz="6" w:space="0" w:color="auto"/>
              <w:bottom w:val="single" w:sz="6" w:space="0" w:color="auto"/>
              <w:right w:val="single" w:sz="6" w:space="0" w:color="auto"/>
            </w:tcBorders>
          </w:tcPr>
          <w:p w:rsidR="004B0428" w:rsidRPr="00AA38E8" w:rsidRDefault="004B0428" w:rsidP="005F5301">
            <w:pPr>
              <w:spacing w:before="60"/>
              <w:jc w:val="center"/>
              <w:rPr>
                <w:rFonts w:cs="Calibri"/>
                <w:sz w:val="16"/>
                <w:szCs w:val="16"/>
              </w:rPr>
            </w:pPr>
            <w:r w:rsidRPr="004B0428">
              <w:rPr>
                <w:rFonts w:cs="Calibri"/>
                <w:sz w:val="16"/>
                <w:szCs w:val="16"/>
              </w:rPr>
              <w:t>NRVLDSIGMIN_CNT_U08</w:t>
            </w:r>
          </w:p>
        </w:tc>
        <w:tc>
          <w:tcPr>
            <w:tcW w:w="1710" w:type="dxa"/>
            <w:tcBorders>
              <w:top w:val="single" w:sz="6" w:space="0" w:color="auto"/>
              <w:left w:val="single" w:sz="6" w:space="0" w:color="auto"/>
              <w:bottom w:val="single" w:sz="6" w:space="0" w:color="auto"/>
              <w:right w:val="single" w:sz="6" w:space="0" w:color="auto"/>
            </w:tcBorders>
          </w:tcPr>
          <w:p w:rsidR="004B0428" w:rsidRPr="00AA38E8" w:rsidRDefault="004B0428" w:rsidP="005F5301">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4B0428" w:rsidRPr="00AA38E8" w:rsidRDefault="004B0428" w:rsidP="005F5301">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4B0428" w:rsidRPr="00AA38E8" w:rsidRDefault="004B0428" w:rsidP="005F5301">
            <w:pPr>
              <w:spacing w:before="60"/>
              <w:jc w:val="center"/>
              <w:rPr>
                <w:rFonts w:cs="Calibri"/>
                <w:sz w:val="16"/>
                <w:szCs w:val="16"/>
              </w:rPr>
            </w:pPr>
            <w:r>
              <w:rPr>
                <w:rFonts w:cs="Calibri"/>
                <w:sz w:val="16"/>
                <w:szCs w:val="16"/>
              </w:rPr>
              <w:t>0U</w:t>
            </w:r>
          </w:p>
        </w:tc>
      </w:tr>
      <w:tr w:rsidR="004B0428" w:rsidRPr="00AA38E8" w:rsidTr="005F5301">
        <w:tc>
          <w:tcPr>
            <w:tcW w:w="3888" w:type="dxa"/>
            <w:tcBorders>
              <w:top w:val="single" w:sz="6" w:space="0" w:color="auto"/>
              <w:left w:val="single" w:sz="6" w:space="0" w:color="auto"/>
              <w:bottom w:val="single" w:sz="6" w:space="0" w:color="auto"/>
              <w:right w:val="single" w:sz="6" w:space="0" w:color="auto"/>
            </w:tcBorders>
          </w:tcPr>
          <w:p w:rsidR="004B0428" w:rsidRPr="00AA38E8" w:rsidRDefault="004B0428" w:rsidP="004B0428">
            <w:pPr>
              <w:spacing w:before="60"/>
              <w:jc w:val="center"/>
              <w:rPr>
                <w:rFonts w:cs="Calibri"/>
                <w:sz w:val="16"/>
                <w:szCs w:val="16"/>
              </w:rPr>
            </w:pPr>
            <w:r w:rsidRPr="004B0428">
              <w:rPr>
                <w:rFonts w:cs="Calibri"/>
                <w:sz w:val="16"/>
                <w:szCs w:val="16"/>
              </w:rPr>
              <w:t>NRVLDSIG</w:t>
            </w:r>
            <w:r>
              <w:rPr>
                <w:rFonts w:cs="Calibri"/>
                <w:sz w:val="16"/>
                <w:szCs w:val="16"/>
              </w:rPr>
              <w:t>MAX</w:t>
            </w:r>
            <w:r w:rsidRPr="004B0428">
              <w:rPr>
                <w:rFonts w:cs="Calibri"/>
                <w:sz w:val="16"/>
                <w:szCs w:val="16"/>
              </w:rPr>
              <w:t>_CNT_U08</w:t>
            </w:r>
          </w:p>
        </w:tc>
        <w:tc>
          <w:tcPr>
            <w:tcW w:w="1710" w:type="dxa"/>
            <w:tcBorders>
              <w:top w:val="single" w:sz="6" w:space="0" w:color="auto"/>
              <w:left w:val="single" w:sz="6" w:space="0" w:color="auto"/>
              <w:bottom w:val="single" w:sz="6" w:space="0" w:color="auto"/>
              <w:right w:val="single" w:sz="6" w:space="0" w:color="auto"/>
            </w:tcBorders>
          </w:tcPr>
          <w:p w:rsidR="004B0428" w:rsidRPr="00AA38E8" w:rsidRDefault="004B0428" w:rsidP="005F5301">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4B0428" w:rsidRPr="00AA38E8" w:rsidRDefault="004B0428" w:rsidP="005F5301">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4B0428" w:rsidRPr="00AA38E8" w:rsidRDefault="004B0428" w:rsidP="005F5301">
            <w:pPr>
              <w:spacing w:before="60"/>
              <w:jc w:val="center"/>
              <w:rPr>
                <w:rFonts w:cs="Calibri"/>
                <w:sz w:val="16"/>
                <w:szCs w:val="16"/>
              </w:rPr>
            </w:pPr>
            <w:r>
              <w:rPr>
                <w:rFonts w:cs="Calibri"/>
                <w:sz w:val="16"/>
                <w:szCs w:val="16"/>
              </w:rPr>
              <w:t>2U</w:t>
            </w:r>
          </w:p>
        </w:tc>
      </w:tr>
      <w:tr w:rsidR="004B0428" w:rsidRPr="00AA38E8" w:rsidTr="005F5301">
        <w:tc>
          <w:tcPr>
            <w:tcW w:w="3888" w:type="dxa"/>
            <w:tcBorders>
              <w:top w:val="single" w:sz="6" w:space="0" w:color="auto"/>
              <w:left w:val="single" w:sz="6" w:space="0" w:color="auto"/>
              <w:bottom w:val="single" w:sz="6" w:space="0" w:color="auto"/>
              <w:right w:val="single" w:sz="6" w:space="0" w:color="auto"/>
            </w:tcBorders>
          </w:tcPr>
          <w:p w:rsidR="004B0428" w:rsidRPr="00AA38E8" w:rsidRDefault="004B0428" w:rsidP="005F5301">
            <w:pPr>
              <w:spacing w:before="60"/>
              <w:jc w:val="center"/>
              <w:rPr>
                <w:rFonts w:cs="Calibri"/>
                <w:sz w:val="16"/>
                <w:szCs w:val="16"/>
              </w:rPr>
            </w:pPr>
            <w:r w:rsidRPr="004B0428">
              <w:rPr>
                <w:rFonts w:cs="Calibri"/>
                <w:sz w:val="16"/>
                <w:szCs w:val="16"/>
              </w:rPr>
              <w:t>MAXSTALLCNTR_CNT_U08</w:t>
            </w:r>
          </w:p>
        </w:tc>
        <w:tc>
          <w:tcPr>
            <w:tcW w:w="1710" w:type="dxa"/>
            <w:tcBorders>
              <w:top w:val="single" w:sz="6" w:space="0" w:color="auto"/>
              <w:left w:val="single" w:sz="6" w:space="0" w:color="auto"/>
              <w:bottom w:val="single" w:sz="6" w:space="0" w:color="auto"/>
              <w:right w:val="single" w:sz="6" w:space="0" w:color="auto"/>
            </w:tcBorders>
          </w:tcPr>
          <w:p w:rsidR="004B0428" w:rsidRPr="00AA38E8" w:rsidRDefault="004B0428" w:rsidP="005F5301">
            <w:pPr>
              <w:spacing w:before="60"/>
              <w:jc w:val="center"/>
              <w:rPr>
                <w:rFonts w:cs="Calibri"/>
                <w:sz w:val="16"/>
                <w:szCs w:val="16"/>
              </w:rPr>
            </w:pPr>
            <w:r>
              <w:rPr>
                <w:rFonts w:cs="Calibri"/>
                <w:sz w:val="16"/>
                <w:szCs w:val="16"/>
              </w:rPr>
              <w:t>1</w:t>
            </w:r>
          </w:p>
        </w:tc>
        <w:tc>
          <w:tcPr>
            <w:tcW w:w="1225" w:type="dxa"/>
            <w:tcBorders>
              <w:top w:val="single" w:sz="6" w:space="0" w:color="auto"/>
              <w:left w:val="single" w:sz="6" w:space="0" w:color="auto"/>
              <w:bottom w:val="single" w:sz="6" w:space="0" w:color="auto"/>
              <w:right w:val="single" w:sz="6" w:space="0" w:color="auto"/>
            </w:tcBorders>
          </w:tcPr>
          <w:p w:rsidR="004B0428" w:rsidRPr="00AA38E8" w:rsidRDefault="004B0428" w:rsidP="005F5301">
            <w:pPr>
              <w:spacing w:before="60"/>
              <w:jc w:val="center"/>
              <w:rPr>
                <w:rFonts w:cs="Calibri"/>
                <w:sz w:val="16"/>
                <w:szCs w:val="16"/>
              </w:rPr>
            </w:pPr>
            <w:r>
              <w:rPr>
                <w:rFonts w:cs="Calibri"/>
                <w:sz w:val="16"/>
                <w:szCs w:val="16"/>
              </w:rPr>
              <w:t>CNT</w:t>
            </w:r>
          </w:p>
        </w:tc>
        <w:tc>
          <w:tcPr>
            <w:tcW w:w="1385" w:type="dxa"/>
            <w:tcBorders>
              <w:top w:val="single" w:sz="6" w:space="0" w:color="auto"/>
              <w:left w:val="single" w:sz="6" w:space="0" w:color="auto"/>
              <w:bottom w:val="single" w:sz="6" w:space="0" w:color="auto"/>
              <w:right w:val="single" w:sz="6" w:space="0" w:color="auto"/>
            </w:tcBorders>
          </w:tcPr>
          <w:p w:rsidR="004B0428" w:rsidRPr="00AA38E8" w:rsidRDefault="004B0428" w:rsidP="005F5301">
            <w:pPr>
              <w:spacing w:before="60"/>
              <w:jc w:val="center"/>
              <w:rPr>
                <w:rFonts w:cs="Calibri"/>
                <w:sz w:val="16"/>
                <w:szCs w:val="16"/>
              </w:rPr>
            </w:pPr>
            <w:r>
              <w:rPr>
                <w:rFonts w:cs="Calibri"/>
                <w:sz w:val="16"/>
                <w:szCs w:val="16"/>
              </w:rPr>
              <w:t>255U</w:t>
            </w:r>
          </w:p>
        </w:tc>
      </w:tr>
    </w:tbl>
    <w:p w:rsidR="002B094F" w:rsidRPr="0048012A" w:rsidRDefault="002B094F"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39" w:name="_Ref87065593"/>
      <w:bookmarkStart w:id="40" w:name="_Toc338170483"/>
      <w:bookmarkStart w:id="41" w:name="_Toc375678229"/>
      <w:bookmarkStart w:id="42" w:name="_Toc418080067"/>
      <w:bookmarkStart w:id="43" w:name="_Toc421786702"/>
      <w:bookmarkStart w:id="44" w:name="_Toc425843684"/>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39"/>
      <w:bookmarkEnd w:id="40"/>
      <w:bookmarkEnd w:id="41"/>
      <w:bookmarkEnd w:id="42"/>
      <w:bookmarkEnd w:id="43"/>
      <w:bookmarkEnd w:id="44"/>
    </w:p>
    <w:p w:rsidR="002B094F" w:rsidRPr="00987B4A" w:rsidRDefault="002B094F" w:rsidP="00B014AF">
      <w:pPr>
        <w:pStyle w:val="Heading3"/>
      </w:pPr>
      <w:bookmarkStart w:id="45" w:name="_Toc338170484"/>
      <w:bookmarkStart w:id="46" w:name="_Toc418080068"/>
      <w:bookmarkStart w:id="47" w:name="_Toc421709916"/>
      <w:bookmarkStart w:id="48" w:name="_Toc425843685"/>
      <w:r w:rsidRPr="002E3F2E">
        <w:rPr>
          <w:rFonts w:cs="Calibri"/>
        </w:rPr>
        <w:t>Sub</w:t>
      </w:r>
      <w:r w:rsidRPr="00987B4A">
        <w:t>-Module Functions</w:t>
      </w:r>
      <w:bookmarkEnd w:id="45"/>
      <w:bookmarkEnd w:id="46"/>
      <w:bookmarkEnd w:id="47"/>
      <w:bookmarkEnd w:id="48"/>
    </w:p>
    <w:p w:rsidR="002B094F" w:rsidRPr="00987B4A" w:rsidRDefault="002B094F" w:rsidP="002B094F">
      <w:pPr>
        <w:pStyle w:val="Heading4"/>
        <w:rPr>
          <w:rFonts w:ascii="Calibri" w:hAnsi="Calibri"/>
        </w:rPr>
      </w:pPr>
      <w:bookmarkStart w:id="49" w:name="_Toc418080069"/>
      <w:r w:rsidRPr="00460D68">
        <w:rPr>
          <w:rFonts w:ascii="Calibri" w:hAnsi="Calibri"/>
        </w:rPr>
        <w:t>Initialization</w:t>
      </w:r>
      <w:r w:rsidRPr="00987B4A">
        <w:rPr>
          <w:rFonts w:ascii="Calibri" w:hAnsi="Calibri"/>
        </w:rPr>
        <w:t xml:space="preserve"> sub-module {_Init()}</w:t>
      </w:r>
      <w:bookmarkEnd w:id="49"/>
    </w:p>
    <w:p w:rsidR="00B2116D" w:rsidRPr="00B2116D" w:rsidRDefault="00911C31" w:rsidP="002B094F">
      <w:pPr>
        <w:pStyle w:val="BodyText"/>
        <w:rPr>
          <w:rFonts w:ascii="Calibri" w:hAnsi="Calibri" w:cs="Calibri"/>
          <w:sz w:val="20"/>
        </w:rPr>
      </w:pPr>
      <w:r>
        <w:rPr>
          <w:rFonts w:ascii="Calibri" w:hAnsi="Calibri" w:cs="Calibri"/>
          <w:sz w:val="20"/>
        </w:rPr>
        <w:t>None</w:t>
      </w:r>
    </w:p>
    <w:p w:rsidR="002B094F" w:rsidRPr="00987B4A" w:rsidRDefault="002B094F" w:rsidP="002B094F">
      <w:pPr>
        <w:pStyle w:val="Heading4"/>
        <w:rPr>
          <w:rFonts w:ascii="Calibri" w:hAnsi="Calibri"/>
        </w:rPr>
      </w:pPr>
      <w:bookmarkStart w:id="50" w:name="_Toc418080070"/>
      <w:r w:rsidRPr="00460D68">
        <w:rPr>
          <w:rFonts w:ascii="Calibri" w:hAnsi="Calibri"/>
        </w:rPr>
        <w:t>Periodic</w:t>
      </w:r>
      <w:r w:rsidRPr="00987B4A">
        <w:rPr>
          <w:rFonts w:ascii="Calibri" w:hAnsi="Calibri"/>
        </w:rPr>
        <w:t xml:space="preserve"> sub-module {_Per()}</w:t>
      </w:r>
      <w:bookmarkEnd w:id="50"/>
    </w:p>
    <w:p w:rsidR="00F65639" w:rsidRPr="00F65639" w:rsidRDefault="00911C31" w:rsidP="002B094F">
      <w:pPr>
        <w:pStyle w:val="BodyText"/>
        <w:rPr>
          <w:rFonts w:ascii="Calibri" w:hAnsi="Calibri" w:cs="Calibri"/>
          <w:sz w:val="20"/>
        </w:rPr>
      </w:pPr>
      <w:r w:rsidRPr="00911C31">
        <w:rPr>
          <w:rFonts w:ascii="Calibri" w:hAnsi="Calibri" w:cs="Calibri"/>
          <w:sz w:val="20"/>
        </w:rPr>
        <w:t>HwAgCorrlnPer1</w:t>
      </w:r>
      <w:r w:rsidR="00B14A28">
        <w:rPr>
          <w:rFonts w:ascii="Calibri" w:hAnsi="Calibri" w:cs="Calibri"/>
          <w:sz w:val="20"/>
        </w:rPr>
        <w:t xml:space="preserve"> (Refer FDD for details)</w:t>
      </w:r>
      <w:r w:rsidR="005C5DE2">
        <w:rPr>
          <w:rFonts w:ascii="Calibri" w:hAnsi="Calibri" w:cs="Calibri"/>
          <w:sz w:val="20"/>
        </w:rPr>
        <w:t xml:space="preserve"> </w:t>
      </w:r>
    </w:p>
    <w:p w:rsidR="002B094F" w:rsidRPr="00987B4A" w:rsidRDefault="002B094F" w:rsidP="00B014AF">
      <w:pPr>
        <w:pStyle w:val="Heading3"/>
      </w:pPr>
      <w:bookmarkStart w:id="51" w:name="_Toc382301471"/>
      <w:bookmarkStart w:id="52" w:name="_Toc383698997"/>
      <w:bookmarkStart w:id="53" w:name="_Toc418080072"/>
      <w:bookmarkStart w:id="54" w:name="_Toc421709917"/>
      <w:bookmarkStart w:id="55" w:name="_Toc425843686"/>
      <w:bookmarkEnd w:id="51"/>
      <w:bookmarkEnd w:id="52"/>
      <w:r w:rsidRPr="00987B4A">
        <w:t>Interrupt Service Routines</w:t>
      </w:r>
      <w:bookmarkEnd w:id="53"/>
      <w:bookmarkEnd w:id="54"/>
      <w:bookmarkEnd w:id="55"/>
    </w:p>
    <w:p w:rsidR="002B094F" w:rsidRPr="00B64C5D" w:rsidRDefault="00D02C87" w:rsidP="002B094F">
      <w:pPr>
        <w:pStyle w:val="BodyText"/>
        <w:rPr>
          <w:rFonts w:ascii="Calibri" w:hAnsi="Calibri" w:cs="Calibri"/>
          <w:sz w:val="20"/>
        </w:rPr>
      </w:pPr>
      <w:r>
        <w:rPr>
          <w:rFonts w:ascii="Calibri" w:hAnsi="Calibri" w:cs="Calibri"/>
          <w:sz w:val="20"/>
        </w:rPr>
        <w:t>None</w:t>
      </w:r>
    </w:p>
    <w:p w:rsidR="002B094F" w:rsidRPr="00987B4A" w:rsidRDefault="00341ED6" w:rsidP="00B014AF">
      <w:pPr>
        <w:pStyle w:val="Heading3"/>
      </w:pPr>
      <w:bookmarkStart w:id="56" w:name="_Toc418080073"/>
      <w:bookmarkStart w:id="57" w:name="_Toc421709918"/>
      <w:bookmarkStart w:id="58" w:name="_Toc425843687"/>
      <w:r>
        <w:t>Server Runnable</w:t>
      </w:r>
      <w:r w:rsidR="002B094F" w:rsidRPr="00987B4A">
        <w:t xml:space="preserve"> Functions</w:t>
      </w:r>
      <w:bookmarkEnd w:id="56"/>
      <w:bookmarkEnd w:id="57"/>
      <w:bookmarkEnd w:id="58"/>
    </w:p>
    <w:p w:rsidR="002B094F" w:rsidRPr="00B64C5D" w:rsidRDefault="00D02C87" w:rsidP="002B094F">
      <w:pPr>
        <w:pStyle w:val="BodyText"/>
        <w:rPr>
          <w:rFonts w:ascii="Calibri" w:hAnsi="Calibri" w:cs="Calibri"/>
          <w:sz w:val="20"/>
        </w:rPr>
      </w:pPr>
      <w:r>
        <w:rPr>
          <w:rFonts w:ascii="Calibri" w:hAnsi="Calibri" w:cs="Calibri"/>
          <w:sz w:val="20"/>
        </w:rPr>
        <w:t>None</w:t>
      </w:r>
    </w:p>
    <w:p w:rsidR="002B094F" w:rsidRPr="002518E0" w:rsidRDefault="002B094F" w:rsidP="00B014AF">
      <w:pPr>
        <w:pStyle w:val="Heading3"/>
      </w:pPr>
      <w:bookmarkStart w:id="59" w:name="_Toc338170485"/>
      <w:bookmarkStart w:id="60" w:name="_Toc418080074"/>
      <w:bookmarkStart w:id="61" w:name="_Toc421709919"/>
      <w:bookmarkStart w:id="62" w:name="_Toc425843688"/>
      <w:r w:rsidRPr="00987B4A">
        <w:t>Module Internal (Local) Functions</w:t>
      </w:r>
      <w:bookmarkEnd w:id="59"/>
      <w:bookmarkEnd w:id="60"/>
      <w:bookmarkEnd w:id="61"/>
      <w:bookmarkEnd w:id="62"/>
    </w:p>
    <w:p w:rsidR="003877CA" w:rsidRPr="00CF0EC3" w:rsidRDefault="003877CA" w:rsidP="00CF0EC3">
      <w:pPr>
        <w:pStyle w:val="Heading4"/>
        <w:rPr>
          <w:rFonts w:ascii="Calibri" w:hAnsi="Calibri"/>
        </w:rPr>
      </w:pPr>
      <w:bookmarkStart w:id="63" w:name="_Toc414443275"/>
      <w:bookmarkStart w:id="64" w:name="_Toc420488402"/>
      <w:r w:rsidRPr="00CF0EC3">
        <w:rPr>
          <w:rFonts w:ascii="Calibri" w:hAnsi="Calibri"/>
        </w:rPr>
        <w:t>Local Function #1</w:t>
      </w:r>
      <w:bookmarkEnd w:id="63"/>
      <w:bookmarkEnd w:id="64"/>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9"/>
        <w:gridCol w:w="2747"/>
        <w:gridCol w:w="1657"/>
        <w:gridCol w:w="1429"/>
        <w:gridCol w:w="43"/>
        <w:gridCol w:w="1343"/>
      </w:tblGrid>
      <w:tr w:rsidR="003877CA" w:rsidRPr="00AA38E8" w:rsidTr="00911C31">
        <w:tc>
          <w:tcPr>
            <w:tcW w:w="1709" w:type="dxa"/>
          </w:tcPr>
          <w:p w:rsidR="003877CA" w:rsidRPr="003877CA" w:rsidRDefault="003877CA" w:rsidP="00EB34D7">
            <w:pPr>
              <w:spacing w:before="60"/>
              <w:rPr>
                <w:rFonts w:cs="Calibri"/>
                <w:b/>
                <w:bCs/>
                <w:sz w:val="18"/>
                <w:szCs w:val="18"/>
              </w:rPr>
            </w:pPr>
            <w:r w:rsidRPr="003877CA">
              <w:rPr>
                <w:rFonts w:cs="Calibri"/>
                <w:b/>
                <w:bCs/>
                <w:sz w:val="18"/>
                <w:szCs w:val="18"/>
              </w:rPr>
              <w:t>Function Name</w:t>
            </w:r>
          </w:p>
        </w:tc>
        <w:tc>
          <w:tcPr>
            <w:tcW w:w="2747" w:type="dxa"/>
          </w:tcPr>
          <w:p w:rsidR="003877CA" w:rsidRPr="003877CA" w:rsidRDefault="004B0428" w:rsidP="00D95891">
            <w:pPr>
              <w:spacing w:before="60"/>
              <w:rPr>
                <w:rFonts w:cs="Calibri"/>
                <w:sz w:val="18"/>
                <w:szCs w:val="18"/>
              </w:rPr>
            </w:pPr>
            <w:proofErr w:type="spellStart"/>
            <w:r w:rsidRPr="004B0428">
              <w:rPr>
                <w:rFonts w:cs="Calibri"/>
                <w:sz w:val="18"/>
                <w:szCs w:val="18"/>
              </w:rPr>
              <w:t>HwAgSigAvlChk</w:t>
            </w:r>
            <w:proofErr w:type="spellEnd"/>
          </w:p>
        </w:tc>
        <w:tc>
          <w:tcPr>
            <w:tcW w:w="1657" w:type="dxa"/>
            <w:shd w:val="pct30" w:color="FFFF00" w:fill="auto"/>
          </w:tcPr>
          <w:p w:rsidR="003877CA" w:rsidRPr="003877CA" w:rsidRDefault="003877CA" w:rsidP="00EB34D7">
            <w:pPr>
              <w:spacing w:before="60"/>
              <w:jc w:val="center"/>
              <w:rPr>
                <w:rFonts w:cs="Calibri"/>
                <w:sz w:val="18"/>
                <w:szCs w:val="18"/>
              </w:rPr>
            </w:pPr>
            <w:r w:rsidRPr="003877CA">
              <w:rPr>
                <w:rFonts w:cs="Calibri"/>
                <w:sz w:val="18"/>
                <w:szCs w:val="18"/>
              </w:rPr>
              <w:t>Type</w:t>
            </w:r>
          </w:p>
        </w:tc>
        <w:tc>
          <w:tcPr>
            <w:tcW w:w="1472" w:type="dxa"/>
            <w:gridSpan w:val="2"/>
            <w:shd w:val="pct30" w:color="FFFF00" w:fill="auto"/>
          </w:tcPr>
          <w:p w:rsidR="003877CA" w:rsidRPr="003877CA" w:rsidRDefault="003877CA" w:rsidP="00EB34D7">
            <w:pPr>
              <w:spacing w:before="60"/>
              <w:jc w:val="center"/>
              <w:rPr>
                <w:rFonts w:cs="Calibri"/>
                <w:sz w:val="18"/>
                <w:szCs w:val="18"/>
              </w:rPr>
            </w:pPr>
            <w:r w:rsidRPr="003877CA">
              <w:rPr>
                <w:rFonts w:cs="Calibri"/>
                <w:sz w:val="18"/>
                <w:szCs w:val="18"/>
              </w:rPr>
              <w:t>Min</w:t>
            </w:r>
          </w:p>
        </w:tc>
        <w:tc>
          <w:tcPr>
            <w:tcW w:w="1343" w:type="dxa"/>
            <w:shd w:val="pct30" w:color="FFFF00" w:fill="auto"/>
          </w:tcPr>
          <w:p w:rsidR="003877CA" w:rsidRPr="003877CA" w:rsidRDefault="003877CA" w:rsidP="00EB34D7">
            <w:pPr>
              <w:spacing w:before="60"/>
              <w:jc w:val="center"/>
              <w:rPr>
                <w:rFonts w:cs="Calibri"/>
                <w:sz w:val="18"/>
                <w:szCs w:val="18"/>
              </w:rPr>
            </w:pPr>
            <w:r w:rsidRPr="003877CA">
              <w:rPr>
                <w:rFonts w:cs="Calibri"/>
                <w:sz w:val="18"/>
                <w:szCs w:val="18"/>
              </w:rPr>
              <w:t>Max</w:t>
            </w:r>
          </w:p>
        </w:tc>
      </w:tr>
      <w:tr w:rsidR="00911C31" w:rsidRPr="00AA38E8" w:rsidTr="00911C31">
        <w:tc>
          <w:tcPr>
            <w:tcW w:w="1709" w:type="dxa"/>
          </w:tcPr>
          <w:p w:rsidR="00911C31" w:rsidRPr="003877CA" w:rsidRDefault="00911C31" w:rsidP="00EB34D7">
            <w:pPr>
              <w:spacing w:before="60"/>
              <w:rPr>
                <w:rFonts w:cs="Calibri"/>
                <w:b/>
                <w:bCs/>
                <w:sz w:val="18"/>
                <w:szCs w:val="18"/>
              </w:rPr>
            </w:pPr>
            <w:r w:rsidRPr="003877CA">
              <w:rPr>
                <w:rFonts w:cs="Calibri"/>
                <w:b/>
                <w:bCs/>
                <w:sz w:val="18"/>
                <w:szCs w:val="18"/>
              </w:rPr>
              <w:t xml:space="preserve">Arguments Passed </w:t>
            </w:r>
          </w:p>
        </w:tc>
        <w:tc>
          <w:tcPr>
            <w:tcW w:w="2747" w:type="dxa"/>
          </w:tcPr>
          <w:p w:rsidR="00911C31" w:rsidRPr="003877CA" w:rsidRDefault="00911C31" w:rsidP="00EB34D7">
            <w:pPr>
              <w:spacing w:before="60"/>
              <w:rPr>
                <w:rFonts w:cs="Calibri"/>
                <w:sz w:val="18"/>
                <w:szCs w:val="18"/>
              </w:rPr>
            </w:pPr>
            <w:r w:rsidRPr="00911C31">
              <w:rPr>
                <w:rFonts w:cs="Calibri"/>
                <w:sz w:val="18"/>
                <w:szCs w:val="18"/>
              </w:rPr>
              <w:t>SigRollg_Cnt_T_u08</w:t>
            </w:r>
          </w:p>
        </w:tc>
        <w:tc>
          <w:tcPr>
            <w:tcW w:w="1657" w:type="dxa"/>
          </w:tcPr>
          <w:p w:rsidR="00911C31" w:rsidRPr="003877CA" w:rsidRDefault="00911C31" w:rsidP="00EB39A3">
            <w:pPr>
              <w:rPr>
                <w:rFonts w:cs="Calibri"/>
                <w:sz w:val="18"/>
                <w:szCs w:val="18"/>
              </w:rPr>
            </w:pPr>
            <w:r>
              <w:rPr>
                <w:rFonts w:cs="Calibri"/>
                <w:sz w:val="18"/>
                <w:szCs w:val="18"/>
              </w:rPr>
              <w:t>uint8</w:t>
            </w:r>
          </w:p>
        </w:tc>
        <w:tc>
          <w:tcPr>
            <w:tcW w:w="1429" w:type="dxa"/>
          </w:tcPr>
          <w:p w:rsidR="00911C31" w:rsidRPr="003877CA" w:rsidRDefault="00911C31" w:rsidP="00EB34D7">
            <w:pPr>
              <w:spacing w:before="60"/>
              <w:rPr>
                <w:rFonts w:cs="Calibri"/>
                <w:sz w:val="18"/>
                <w:szCs w:val="18"/>
              </w:rPr>
            </w:pPr>
            <w:r>
              <w:rPr>
                <w:rFonts w:cs="Calibri"/>
                <w:sz w:val="18"/>
                <w:szCs w:val="18"/>
              </w:rPr>
              <w:t>0</w:t>
            </w:r>
          </w:p>
        </w:tc>
        <w:tc>
          <w:tcPr>
            <w:tcW w:w="1386" w:type="dxa"/>
            <w:gridSpan w:val="2"/>
          </w:tcPr>
          <w:p w:rsidR="00911C31" w:rsidRPr="003877CA" w:rsidRDefault="00911C31" w:rsidP="00EB34D7">
            <w:pPr>
              <w:spacing w:before="60"/>
              <w:rPr>
                <w:rFonts w:cs="Calibri"/>
                <w:sz w:val="18"/>
                <w:szCs w:val="18"/>
              </w:rPr>
            </w:pPr>
            <w:r>
              <w:rPr>
                <w:rFonts w:cs="Calibri"/>
                <w:sz w:val="18"/>
                <w:szCs w:val="18"/>
              </w:rPr>
              <w:t>255</w:t>
            </w:r>
          </w:p>
        </w:tc>
      </w:tr>
      <w:tr w:rsidR="00911C31" w:rsidRPr="00AA38E8" w:rsidTr="00911C31">
        <w:tc>
          <w:tcPr>
            <w:tcW w:w="1709" w:type="dxa"/>
          </w:tcPr>
          <w:p w:rsidR="00911C31" w:rsidRPr="003877CA" w:rsidRDefault="00911C31" w:rsidP="00EB34D7">
            <w:pPr>
              <w:spacing w:before="60"/>
              <w:rPr>
                <w:rFonts w:cs="Calibri"/>
                <w:b/>
                <w:bCs/>
                <w:sz w:val="18"/>
                <w:szCs w:val="18"/>
              </w:rPr>
            </w:pPr>
          </w:p>
        </w:tc>
        <w:tc>
          <w:tcPr>
            <w:tcW w:w="2747" w:type="dxa"/>
          </w:tcPr>
          <w:p w:rsidR="00911C31" w:rsidRPr="003877CA" w:rsidRDefault="00911C31" w:rsidP="00EB34D7">
            <w:pPr>
              <w:spacing w:before="60"/>
              <w:rPr>
                <w:rFonts w:cs="Calibri"/>
                <w:sz w:val="18"/>
                <w:szCs w:val="18"/>
              </w:rPr>
            </w:pPr>
            <w:proofErr w:type="spellStart"/>
            <w:r w:rsidRPr="00911C31">
              <w:rPr>
                <w:rFonts w:cs="Calibri"/>
                <w:sz w:val="18"/>
                <w:szCs w:val="18"/>
              </w:rPr>
              <w:t>SigQlfr_Cnt_T_enum</w:t>
            </w:r>
            <w:proofErr w:type="spellEnd"/>
          </w:p>
        </w:tc>
        <w:tc>
          <w:tcPr>
            <w:tcW w:w="1657" w:type="dxa"/>
          </w:tcPr>
          <w:p w:rsidR="00911C31" w:rsidRPr="00EB39A3" w:rsidRDefault="00911C31">
            <w:pPr>
              <w:rPr>
                <w:rFonts w:cs="Calibri"/>
                <w:sz w:val="18"/>
                <w:szCs w:val="18"/>
              </w:rPr>
            </w:pPr>
            <w:r w:rsidRPr="00911C31">
              <w:rPr>
                <w:rFonts w:cs="Calibri"/>
                <w:sz w:val="18"/>
                <w:szCs w:val="18"/>
              </w:rPr>
              <w:t>SigQlfr1</w:t>
            </w:r>
          </w:p>
        </w:tc>
        <w:tc>
          <w:tcPr>
            <w:tcW w:w="1429" w:type="dxa"/>
          </w:tcPr>
          <w:p w:rsidR="00911C31" w:rsidRPr="00911C31" w:rsidRDefault="00911C31" w:rsidP="00911C31">
            <w:pPr>
              <w:rPr>
                <w:rFonts w:cs="Calibri"/>
                <w:sz w:val="18"/>
                <w:szCs w:val="18"/>
              </w:rPr>
            </w:pPr>
            <w:r w:rsidRPr="00911C31">
              <w:rPr>
                <w:rFonts w:cs="Calibri"/>
                <w:sz w:val="18"/>
                <w:szCs w:val="18"/>
              </w:rPr>
              <w:t>SIGQLFR_NORES</w:t>
            </w:r>
          </w:p>
        </w:tc>
        <w:tc>
          <w:tcPr>
            <w:tcW w:w="1386" w:type="dxa"/>
            <w:gridSpan w:val="2"/>
          </w:tcPr>
          <w:p w:rsidR="00911C31" w:rsidRPr="00911C31" w:rsidRDefault="00911C31" w:rsidP="00911C31">
            <w:pPr>
              <w:autoSpaceDE w:val="0"/>
              <w:autoSpaceDN w:val="0"/>
              <w:adjustRightInd w:val="0"/>
              <w:spacing w:after="0"/>
              <w:rPr>
                <w:rFonts w:cs="Calibri"/>
                <w:sz w:val="18"/>
                <w:szCs w:val="18"/>
              </w:rPr>
            </w:pPr>
            <w:r w:rsidRPr="00911C31">
              <w:rPr>
                <w:rFonts w:cs="Calibri"/>
                <w:sz w:val="18"/>
                <w:szCs w:val="18"/>
              </w:rPr>
              <w:t>SIGQLFR_FAILD</w:t>
            </w:r>
          </w:p>
        </w:tc>
      </w:tr>
      <w:tr w:rsidR="00911C31" w:rsidRPr="00AA38E8" w:rsidTr="00911C31">
        <w:tc>
          <w:tcPr>
            <w:tcW w:w="1709" w:type="dxa"/>
          </w:tcPr>
          <w:p w:rsidR="00911C31" w:rsidRPr="003877CA" w:rsidRDefault="00911C31" w:rsidP="00EB34D7">
            <w:pPr>
              <w:spacing w:before="60"/>
              <w:rPr>
                <w:rFonts w:cs="Calibri"/>
                <w:b/>
                <w:bCs/>
                <w:sz w:val="18"/>
                <w:szCs w:val="18"/>
              </w:rPr>
            </w:pPr>
          </w:p>
        </w:tc>
        <w:tc>
          <w:tcPr>
            <w:tcW w:w="2747" w:type="dxa"/>
          </w:tcPr>
          <w:p w:rsidR="00911C31" w:rsidRPr="003877CA" w:rsidRDefault="00911C31" w:rsidP="00EB34D7">
            <w:pPr>
              <w:spacing w:before="60"/>
              <w:rPr>
                <w:rFonts w:cs="Calibri"/>
                <w:sz w:val="18"/>
                <w:szCs w:val="18"/>
              </w:rPr>
            </w:pPr>
            <w:r>
              <w:rPr>
                <w:rFonts w:cs="Calibri"/>
                <w:sz w:val="18"/>
                <w:szCs w:val="18"/>
              </w:rPr>
              <w:t>*</w:t>
            </w:r>
            <w:r w:rsidRPr="00911C31">
              <w:rPr>
                <w:rFonts w:cs="Calibri"/>
                <w:sz w:val="18"/>
                <w:szCs w:val="18"/>
              </w:rPr>
              <w:t>LstRollg</w:t>
            </w:r>
            <w:r w:rsidR="004B0428">
              <w:rPr>
                <w:rFonts w:cs="Calibri"/>
                <w:sz w:val="18"/>
                <w:szCs w:val="18"/>
              </w:rPr>
              <w:t>Cnt</w:t>
            </w:r>
            <w:r w:rsidRPr="00911C31">
              <w:rPr>
                <w:rFonts w:cs="Calibri"/>
                <w:sz w:val="18"/>
                <w:szCs w:val="18"/>
              </w:rPr>
              <w:t>_Cnt_T_u08</w:t>
            </w:r>
          </w:p>
        </w:tc>
        <w:tc>
          <w:tcPr>
            <w:tcW w:w="1657" w:type="dxa"/>
          </w:tcPr>
          <w:p w:rsidR="00911C31" w:rsidRDefault="00911C31">
            <w:r>
              <w:rPr>
                <w:rFonts w:cs="Calibri"/>
                <w:sz w:val="18"/>
                <w:szCs w:val="18"/>
              </w:rPr>
              <w:t>uint8</w:t>
            </w:r>
          </w:p>
        </w:tc>
        <w:tc>
          <w:tcPr>
            <w:tcW w:w="1429" w:type="dxa"/>
          </w:tcPr>
          <w:p w:rsidR="00911C31" w:rsidRPr="003877CA" w:rsidRDefault="00911C31" w:rsidP="000F144E">
            <w:pPr>
              <w:spacing w:before="60"/>
              <w:rPr>
                <w:rFonts w:cs="Calibri"/>
                <w:sz w:val="18"/>
                <w:szCs w:val="18"/>
              </w:rPr>
            </w:pPr>
            <w:r>
              <w:rPr>
                <w:rFonts w:cs="Calibri"/>
                <w:sz w:val="18"/>
                <w:szCs w:val="18"/>
              </w:rPr>
              <w:t>0</w:t>
            </w:r>
          </w:p>
        </w:tc>
        <w:tc>
          <w:tcPr>
            <w:tcW w:w="1386" w:type="dxa"/>
            <w:gridSpan w:val="2"/>
          </w:tcPr>
          <w:p w:rsidR="00911C31" w:rsidRPr="003877CA" w:rsidRDefault="00911C31" w:rsidP="000F144E">
            <w:pPr>
              <w:spacing w:before="60"/>
              <w:rPr>
                <w:rFonts w:cs="Calibri"/>
                <w:sz w:val="18"/>
                <w:szCs w:val="18"/>
              </w:rPr>
            </w:pPr>
            <w:r>
              <w:rPr>
                <w:rFonts w:cs="Calibri"/>
                <w:sz w:val="18"/>
                <w:szCs w:val="18"/>
              </w:rPr>
              <w:t>255</w:t>
            </w:r>
          </w:p>
        </w:tc>
      </w:tr>
      <w:tr w:rsidR="00911C31" w:rsidRPr="00AA38E8" w:rsidTr="00911C31">
        <w:tc>
          <w:tcPr>
            <w:tcW w:w="1709" w:type="dxa"/>
          </w:tcPr>
          <w:p w:rsidR="00911C31" w:rsidRPr="003877CA" w:rsidRDefault="00911C31" w:rsidP="00EB34D7">
            <w:pPr>
              <w:spacing w:before="60"/>
              <w:rPr>
                <w:rFonts w:cs="Calibri"/>
                <w:b/>
                <w:bCs/>
                <w:sz w:val="18"/>
                <w:szCs w:val="18"/>
              </w:rPr>
            </w:pPr>
          </w:p>
        </w:tc>
        <w:tc>
          <w:tcPr>
            <w:tcW w:w="2747" w:type="dxa"/>
          </w:tcPr>
          <w:p w:rsidR="00911C31" w:rsidRPr="00911C31" w:rsidRDefault="00911C31" w:rsidP="00EB34D7">
            <w:pPr>
              <w:spacing w:before="60"/>
              <w:rPr>
                <w:rFonts w:cs="Calibri"/>
                <w:sz w:val="18"/>
                <w:szCs w:val="18"/>
              </w:rPr>
            </w:pPr>
            <w:r>
              <w:rPr>
                <w:rFonts w:cs="Calibri"/>
                <w:sz w:val="18"/>
                <w:szCs w:val="18"/>
              </w:rPr>
              <w:t>*</w:t>
            </w:r>
            <w:r w:rsidRPr="00911C31">
              <w:rPr>
                <w:rFonts w:cs="Calibri"/>
                <w:sz w:val="18"/>
                <w:szCs w:val="18"/>
              </w:rPr>
              <w:t>LstStall</w:t>
            </w:r>
            <w:r w:rsidR="004B0428">
              <w:rPr>
                <w:rFonts w:cs="Calibri"/>
                <w:sz w:val="18"/>
                <w:szCs w:val="18"/>
              </w:rPr>
              <w:t>Cnt</w:t>
            </w:r>
            <w:r w:rsidRPr="00911C31">
              <w:rPr>
                <w:rFonts w:cs="Calibri"/>
                <w:sz w:val="18"/>
                <w:szCs w:val="18"/>
              </w:rPr>
              <w:t>_Cnt_T_u08</w:t>
            </w:r>
          </w:p>
        </w:tc>
        <w:tc>
          <w:tcPr>
            <w:tcW w:w="1657" w:type="dxa"/>
          </w:tcPr>
          <w:p w:rsidR="00911C31" w:rsidRPr="00B014AF" w:rsidRDefault="00911C31">
            <w:pPr>
              <w:rPr>
                <w:rFonts w:cs="Calibri"/>
                <w:sz w:val="18"/>
                <w:szCs w:val="18"/>
              </w:rPr>
            </w:pPr>
            <w:r>
              <w:rPr>
                <w:rFonts w:cs="Calibri"/>
                <w:sz w:val="18"/>
                <w:szCs w:val="18"/>
              </w:rPr>
              <w:t>uint8</w:t>
            </w:r>
          </w:p>
        </w:tc>
        <w:tc>
          <w:tcPr>
            <w:tcW w:w="1429" w:type="dxa"/>
          </w:tcPr>
          <w:p w:rsidR="00911C31" w:rsidRPr="003877CA" w:rsidRDefault="00911C31" w:rsidP="000F144E">
            <w:pPr>
              <w:spacing w:before="60"/>
              <w:rPr>
                <w:rFonts w:cs="Calibri"/>
                <w:sz w:val="18"/>
                <w:szCs w:val="18"/>
              </w:rPr>
            </w:pPr>
            <w:r>
              <w:rPr>
                <w:rFonts w:cs="Calibri"/>
                <w:sz w:val="18"/>
                <w:szCs w:val="18"/>
              </w:rPr>
              <w:t>0</w:t>
            </w:r>
          </w:p>
        </w:tc>
        <w:tc>
          <w:tcPr>
            <w:tcW w:w="1386" w:type="dxa"/>
            <w:gridSpan w:val="2"/>
          </w:tcPr>
          <w:p w:rsidR="00911C31" w:rsidRPr="003877CA" w:rsidRDefault="00911C31" w:rsidP="000F144E">
            <w:pPr>
              <w:spacing w:before="60"/>
              <w:rPr>
                <w:rFonts w:cs="Calibri"/>
                <w:sz w:val="18"/>
                <w:szCs w:val="18"/>
              </w:rPr>
            </w:pPr>
            <w:r>
              <w:rPr>
                <w:rFonts w:cs="Calibri"/>
                <w:sz w:val="18"/>
                <w:szCs w:val="18"/>
              </w:rPr>
              <w:t>255</w:t>
            </w:r>
          </w:p>
        </w:tc>
      </w:tr>
      <w:tr w:rsidR="00911C31" w:rsidRPr="00AA38E8" w:rsidTr="00911C31">
        <w:tc>
          <w:tcPr>
            <w:tcW w:w="1709" w:type="dxa"/>
          </w:tcPr>
          <w:p w:rsidR="00911C31" w:rsidRPr="003877CA" w:rsidRDefault="00911C31" w:rsidP="00EB34D7">
            <w:pPr>
              <w:spacing w:before="60"/>
              <w:rPr>
                <w:rFonts w:cs="Calibri"/>
                <w:b/>
                <w:bCs/>
                <w:sz w:val="18"/>
                <w:szCs w:val="18"/>
              </w:rPr>
            </w:pPr>
            <w:r w:rsidRPr="003877CA">
              <w:rPr>
                <w:rFonts w:cs="Calibri"/>
                <w:b/>
                <w:bCs/>
                <w:sz w:val="18"/>
                <w:szCs w:val="18"/>
              </w:rPr>
              <w:t>Return Value</w:t>
            </w:r>
          </w:p>
        </w:tc>
        <w:tc>
          <w:tcPr>
            <w:tcW w:w="2747" w:type="dxa"/>
          </w:tcPr>
          <w:p w:rsidR="00911C31" w:rsidRPr="003877CA" w:rsidRDefault="00911C31" w:rsidP="00EB34D7">
            <w:pPr>
              <w:spacing w:before="60"/>
              <w:rPr>
                <w:rFonts w:cs="Calibri"/>
                <w:sz w:val="18"/>
                <w:szCs w:val="18"/>
              </w:rPr>
            </w:pPr>
            <w:proofErr w:type="spellStart"/>
            <w:r w:rsidRPr="00911C31">
              <w:rPr>
                <w:rFonts w:cs="Calibri"/>
                <w:sz w:val="18"/>
                <w:szCs w:val="18"/>
              </w:rPr>
              <w:t>SigAvl_Cnt_T_lgc</w:t>
            </w:r>
            <w:proofErr w:type="spellEnd"/>
          </w:p>
        </w:tc>
        <w:tc>
          <w:tcPr>
            <w:tcW w:w="1657" w:type="dxa"/>
          </w:tcPr>
          <w:p w:rsidR="00911C31" w:rsidRPr="00911C31" w:rsidRDefault="00911C31">
            <w:pPr>
              <w:rPr>
                <w:rFonts w:cs="Calibri"/>
                <w:sz w:val="18"/>
                <w:szCs w:val="18"/>
              </w:rPr>
            </w:pPr>
            <w:proofErr w:type="spellStart"/>
            <w:r w:rsidRPr="00911C31">
              <w:rPr>
                <w:rFonts w:cs="Calibri"/>
                <w:sz w:val="18"/>
                <w:szCs w:val="18"/>
              </w:rPr>
              <w:t>boolean</w:t>
            </w:r>
            <w:proofErr w:type="spellEnd"/>
          </w:p>
        </w:tc>
        <w:tc>
          <w:tcPr>
            <w:tcW w:w="1429" w:type="dxa"/>
          </w:tcPr>
          <w:p w:rsidR="00911C31" w:rsidRPr="003877CA" w:rsidRDefault="00911C31" w:rsidP="00EB34D7">
            <w:pPr>
              <w:spacing w:before="60"/>
              <w:rPr>
                <w:rFonts w:cs="Calibri"/>
                <w:sz w:val="18"/>
                <w:szCs w:val="18"/>
              </w:rPr>
            </w:pPr>
            <w:r>
              <w:rPr>
                <w:rFonts w:cs="Calibri"/>
                <w:sz w:val="18"/>
                <w:szCs w:val="18"/>
              </w:rPr>
              <w:t>FALSE</w:t>
            </w:r>
          </w:p>
        </w:tc>
        <w:tc>
          <w:tcPr>
            <w:tcW w:w="1386" w:type="dxa"/>
            <w:gridSpan w:val="2"/>
          </w:tcPr>
          <w:p w:rsidR="00911C31" w:rsidRPr="003877CA" w:rsidRDefault="00911C31" w:rsidP="00EB34D7">
            <w:pPr>
              <w:spacing w:before="60"/>
              <w:rPr>
                <w:rFonts w:cs="Calibri"/>
                <w:sz w:val="18"/>
                <w:szCs w:val="18"/>
              </w:rPr>
            </w:pPr>
            <w:r>
              <w:rPr>
                <w:rFonts w:cs="Calibri"/>
                <w:sz w:val="18"/>
                <w:szCs w:val="18"/>
              </w:rPr>
              <w:t>TRUE</w:t>
            </w:r>
          </w:p>
        </w:tc>
      </w:tr>
    </w:tbl>
    <w:p w:rsidR="003877CA" w:rsidRPr="00CF0EC3" w:rsidRDefault="003877CA" w:rsidP="00CF0EC3">
      <w:pPr>
        <w:pStyle w:val="Heading5"/>
        <w:rPr>
          <w:rFonts w:asciiTheme="minorHAnsi" w:hAnsiTheme="minorHAnsi"/>
          <w:b/>
        </w:rPr>
      </w:pPr>
      <w:bookmarkStart w:id="65" w:name="_Toc406065269"/>
      <w:bookmarkStart w:id="66" w:name="_Toc414443276"/>
      <w:bookmarkStart w:id="67" w:name="_Toc420488403"/>
      <w:r w:rsidRPr="00CF0EC3">
        <w:rPr>
          <w:rFonts w:asciiTheme="minorHAnsi" w:hAnsiTheme="minorHAnsi"/>
          <w:b/>
        </w:rPr>
        <w:t>Description</w:t>
      </w:r>
      <w:bookmarkEnd w:id="65"/>
      <w:bookmarkEnd w:id="66"/>
      <w:bookmarkEnd w:id="67"/>
    </w:p>
    <w:p w:rsidR="002B094F" w:rsidRPr="002E3F2E" w:rsidRDefault="002B094F" w:rsidP="00B014AF">
      <w:pPr>
        <w:pStyle w:val="Heading3"/>
      </w:pPr>
      <w:bookmarkStart w:id="68" w:name="_Toc418080075"/>
      <w:bookmarkStart w:id="69" w:name="_Toc421709920"/>
      <w:bookmarkStart w:id="70" w:name="_Toc425843689"/>
      <w:r w:rsidRPr="002E3F2E">
        <w:t>Transition Functions</w:t>
      </w:r>
      <w:bookmarkEnd w:id="68"/>
      <w:bookmarkEnd w:id="69"/>
      <w:bookmarkEnd w:id="70"/>
    </w:p>
    <w:p w:rsidR="002B094F" w:rsidRDefault="00D02C87" w:rsidP="002B094F">
      <w:pPr>
        <w:rPr>
          <w:lang w:bidi="ar-SA"/>
        </w:rPr>
      </w:pPr>
      <w:r>
        <w:rPr>
          <w:lang w:bidi="ar-SA"/>
        </w:rPr>
        <w:t>None</w:t>
      </w: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71" w:name="_Toc418080076"/>
      <w:bookmarkStart w:id="72" w:name="_Toc421709921"/>
      <w:bookmarkStart w:id="73" w:name="_Toc425843690"/>
      <w:r w:rsidRPr="002E3F2E">
        <w:rPr>
          <w:rFonts w:ascii="Calibri" w:hAnsi="Calibri"/>
        </w:rPr>
        <w:lastRenderedPageBreak/>
        <w:t>Known</w:t>
      </w:r>
      <w:r w:rsidRPr="00AA38E8">
        <w:rPr>
          <w:rFonts w:ascii="Calibri" w:hAnsi="Calibri" w:cs="Calibri"/>
        </w:rPr>
        <w:t xml:space="preserve"> Limitations with Design</w:t>
      </w:r>
      <w:bookmarkEnd w:id="71"/>
      <w:bookmarkEnd w:id="72"/>
      <w:bookmarkEnd w:id="73"/>
    </w:p>
    <w:p w:rsidR="00531B8C" w:rsidRDefault="003877CA" w:rsidP="00531B8C">
      <w:pPr>
        <w:rPr>
          <w:rFonts w:cs="Calibri"/>
        </w:rPr>
      </w:pPr>
      <w:r>
        <w:rPr>
          <w:rFonts w:cs="Calibri"/>
        </w:rPr>
        <w:t>None</w:t>
      </w:r>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74" w:name="_Toc382297449"/>
      <w:bookmarkStart w:id="75" w:name="_Toc418080077"/>
      <w:bookmarkStart w:id="76" w:name="_Toc421709922"/>
      <w:bookmarkStart w:id="77" w:name="_Toc425843691"/>
      <w:r w:rsidRPr="00E75CFE">
        <w:rPr>
          <w:rFonts w:ascii="Calibri" w:hAnsi="Calibri" w:cs="Calibri"/>
        </w:rPr>
        <w:lastRenderedPageBreak/>
        <w:t>UNIT TEST CONSIDERATION</w:t>
      </w:r>
      <w:bookmarkEnd w:id="74"/>
      <w:bookmarkEnd w:id="75"/>
      <w:bookmarkEnd w:id="76"/>
      <w:bookmarkEnd w:id="77"/>
    </w:p>
    <w:p w:rsidR="00531B8C" w:rsidRPr="00531B8C" w:rsidRDefault="00911C31" w:rsidP="00531B8C">
      <w:pPr>
        <w:rPr>
          <w:lang w:bidi="ar-SA"/>
        </w:rPr>
      </w:pPr>
      <w:r>
        <w:rPr>
          <w:lang w:bidi="ar-SA"/>
        </w:rPr>
        <w:t>None</w:t>
      </w:r>
    </w:p>
    <w:p w:rsidR="00786BDF" w:rsidRPr="00A158C7" w:rsidRDefault="00786BDF" w:rsidP="000B37D5">
      <w:pPr>
        <w:pStyle w:val="Heading7"/>
      </w:pPr>
      <w:bookmarkStart w:id="78" w:name="_Toc425843692"/>
      <w:r w:rsidRPr="00A158C7">
        <w:lastRenderedPageBreak/>
        <w:t>Abbreviations and Acronyms</w:t>
      </w:r>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79" w:name="_Toc425843693"/>
      <w:r w:rsidRPr="00A158C7">
        <w:lastRenderedPageBreak/>
        <w:t>Glossary</w:t>
      </w:r>
      <w:bookmarkEnd w:id="79"/>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80" w:name="_Toc425843694"/>
      <w:r w:rsidRPr="00A158C7">
        <w:lastRenderedPageBreak/>
        <w:t>References</w:t>
      </w:r>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81" w:name="_Ref313612389"/>
            <w:r>
              <w:t>AUTOSAR Specification of Memory Mapping (</w:t>
            </w:r>
            <w:proofErr w:type="spellStart"/>
            <w:r>
              <w:t>Link:</w:t>
            </w:r>
            <w:hyperlink r:id="rId14" w:history="1">
              <w:r w:rsidRPr="00F35C33">
                <w:rPr>
                  <w:rStyle w:val="Hyperlink"/>
                </w:rPr>
                <w:t>AUTOSAR_SWS_MemoryMapping.pdf</w:t>
              </w:r>
              <w:proofErr w:type="spellEnd"/>
            </w:hyperlink>
            <w:r>
              <w:t>)</w:t>
            </w:r>
            <w:bookmarkEnd w:id="81"/>
          </w:p>
        </w:tc>
        <w:tc>
          <w:tcPr>
            <w:tcW w:w="2091" w:type="dxa"/>
            <w:shd w:val="clear" w:color="auto" w:fill="auto"/>
          </w:tcPr>
          <w:p w:rsidR="00531B8C" w:rsidRDefault="00531B8C" w:rsidP="00B758D2">
            <w:pPr>
              <w:rPr>
                <w:lang w:bidi="ar-SA"/>
              </w:rPr>
            </w:pPr>
            <w:r>
              <w:t>v1.3.0 R4.0 Rev 2</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p>
        </w:tc>
        <w:tc>
          <w:tcPr>
            <w:tcW w:w="2091" w:type="dxa"/>
            <w:shd w:val="clear" w:color="auto" w:fill="auto"/>
          </w:tcPr>
          <w:p w:rsidR="00531B8C" w:rsidRDefault="00AC4CD8" w:rsidP="00B758D2">
            <w:pPr>
              <w:rPr>
                <w:lang w:bidi="ar-SA"/>
              </w:rPr>
            </w:pPr>
            <w:r>
              <w:rPr>
                <w:lang w:bidi="ar-SA"/>
              </w:rPr>
              <w:t>EA4 01.00</w:t>
            </w:r>
            <w:r w:rsidR="00531B8C">
              <w:rPr>
                <w:lang w:bidi="ar-SA"/>
              </w:rPr>
              <w:t>.00</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435738" w:rsidP="00B758D2">
            <w:pPr>
              <w:keepNext/>
            </w:pPr>
            <w:hyperlink r:id="rId15" w:history="1">
              <w:bookmarkStart w:id="82" w:name="_Ref335300243"/>
              <w:r w:rsidR="00531B8C" w:rsidRPr="00FC427F">
                <w:t>Software Naming Conventions.doc</w:t>
              </w:r>
              <w:bookmarkEnd w:id="82"/>
            </w:hyperlink>
          </w:p>
        </w:tc>
        <w:tc>
          <w:tcPr>
            <w:tcW w:w="2091" w:type="dxa"/>
            <w:shd w:val="clear" w:color="auto" w:fill="auto"/>
          </w:tcPr>
          <w:p w:rsidR="00531B8C" w:rsidRDefault="00D95891" w:rsidP="00B758D2">
            <w:pPr>
              <w:rPr>
                <w:lang w:bidi="ar-SA"/>
              </w:rPr>
            </w:pPr>
            <w:r>
              <w:rPr>
                <w:lang w:bidi="ar-SA"/>
              </w:rPr>
              <w:t>2</w:t>
            </w:r>
            <w:r w:rsidR="00531B8C">
              <w:rPr>
                <w:lang w:bidi="ar-SA"/>
              </w:rPr>
              <w:t>.0</w:t>
            </w:r>
          </w:p>
        </w:tc>
      </w:tr>
      <w:tr w:rsidR="00531B8C" w:rsidRPr="00A158C7" w:rsidTr="00B758D2">
        <w:tc>
          <w:tcPr>
            <w:tcW w:w="738" w:type="dxa"/>
            <w:shd w:val="clear" w:color="auto" w:fill="auto"/>
          </w:tcPr>
          <w:p w:rsidR="00531B8C" w:rsidRDefault="00531B8C" w:rsidP="00B758D2">
            <w:pPr>
              <w:jc w:val="center"/>
            </w:pPr>
            <w:r>
              <w:t>4</w:t>
            </w:r>
          </w:p>
        </w:tc>
        <w:bookmarkStart w:id="83" w:name="0AL0_1a67a9"/>
        <w:tc>
          <w:tcPr>
            <w:tcW w:w="6458" w:type="dxa"/>
            <w:shd w:val="clear" w:color="auto" w:fill="auto"/>
          </w:tcPr>
          <w:p w:rsidR="00531B8C" w:rsidRDefault="00531B8C" w:rsidP="00B758D2">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83"/>
          </w:p>
        </w:tc>
        <w:tc>
          <w:tcPr>
            <w:tcW w:w="2091" w:type="dxa"/>
            <w:shd w:val="clear" w:color="auto" w:fill="auto"/>
          </w:tcPr>
          <w:p w:rsidR="00531B8C" w:rsidRDefault="00531B8C" w:rsidP="00D95891">
            <w:pPr>
              <w:rPr>
                <w:lang w:bidi="ar-SA"/>
              </w:rPr>
            </w:pPr>
            <w:r>
              <w:rPr>
                <w:lang w:bidi="ar-SA"/>
              </w:rPr>
              <w:t>2.</w:t>
            </w:r>
            <w:r w:rsidR="00D95891">
              <w:rPr>
                <w:lang w:bidi="ar-SA"/>
              </w:rPr>
              <w:t>1</w:t>
            </w:r>
          </w:p>
        </w:tc>
      </w:tr>
      <w:tr w:rsidR="003877CA" w:rsidRPr="00A158C7" w:rsidTr="00B758D2">
        <w:tc>
          <w:tcPr>
            <w:tcW w:w="738" w:type="dxa"/>
            <w:shd w:val="clear" w:color="auto" w:fill="auto"/>
          </w:tcPr>
          <w:p w:rsidR="003877CA" w:rsidRDefault="003877CA" w:rsidP="00B758D2">
            <w:pPr>
              <w:jc w:val="center"/>
            </w:pPr>
            <w:r>
              <w:t>5</w:t>
            </w:r>
          </w:p>
        </w:tc>
        <w:tc>
          <w:tcPr>
            <w:tcW w:w="6458" w:type="dxa"/>
            <w:shd w:val="clear" w:color="auto" w:fill="auto"/>
          </w:tcPr>
          <w:p w:rsidR="003877CA" w:rsidRDefault="003877CA" w:rsidP="00B758D2">
            <w:pPr>
              <w:keepNext/>
            </w:pPr>
            <w:r>
              <w:t xml:space="preserve">FDD  - </w:t>
            </w:r>
            <w:r w:rsidR="00911C31" w:rsidRPr="00911C31">
              <w:t>ES239</w:t>
            </w:r>
            <w:r w:rsidR="004B0428">
              <w:t>B</w:t>
            </w:r>
            <w:r w:rsidR="00911C31" w:rsidRPr="00911C31">
              <w:t>_HwAgCorrln_</w:t>
            </w:r>
            <w:r w:rsidR="00CF0EC3" w:rsidRPr="00EC44F0">
              <w:rPr>
                <w:rFonts w:cs="Calibri"/>
                <w:lang w:bidi="ar-SA"/>
              </w:rPr>
              <w:t>Design</w:t>
            </w:r>
          </w:p>
        </w:tc>
        <w:tc>
          <w:tcPr>
            <w:tcW w:w="2091" w:type="dxa"/>
            <w:shd w:val="clear" w:color="auto" w:fill="auto"/>
          </w:tcPr>
          <w:p w:rsidR="003877CA" w:rsidRDefault="003877CA" w:rsidP="00B758D2">
            <w:pPr>
              <w:rPr>
                <w:lang w:bidi="ar-SA"/>
              </w:rPr>
            </w:pPr>
            <w:r>
              <w:rPr>
                <w:rFonts w:cs="Calibri"/>
                <w:lang w:bidi="ar-SA"/>
              </w:rPr>
              <w:t>See Synergy sub project version</w:t>
            </w:r>
          </w:p>
        </w:tc>
      </w:tr>
    </w:tbl>
    <w:p w:rsidR="003A5B2A" w:rsidRDefault="003A5B2A">
      <w:pPr>
        <w:spacing w:after="0"/>
        <w:rPr>
          <w:rFonts w:ascii="Arial" w:hAnsi="Arial"/>
          <w:kern w:val="28"/>
          <w:sz w:val="24"/>
          <w:szCs w:val="20"/>
          <w:lang w:bidi="ar-SA"/>
        </w:rPr>
      </w:pPr>
    </w:p>
    <w:sectPr w:rsidR="003A5B2A" w:rsidSect="00866672">
      <w:headerReference w:type="default" r:id="rId16"/>
      <w:footerReference w:type="default" r:id="rId17"/>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5738" w:rsidRDefault="00435738">
      <w:r>
        <w:separator/>
      </w:r>
    </w:p>
  </w:endnote>
  <w:endnote w:type="continuationSeparator" w:id="0">
    <w:p w:rsidR="00435738" w:rsidRDefault="004357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10"/>
      <w:gridCol w:w="3309"/>
      <w:gridCol w:w="3307"/>
    </w:tblGrid>
    <w:tr w:rsidR="00EB34D7" w:rsidRPr="00B10816" w:rsidTr="00866672">
      <w:tc>
        <w:tcPr>
          <w:tcW w:w="1667" w:type="pct"/>
          <w:vAlign w:val="center"/>
        </w:tcPr>
        <w:p w:rsidR="00EB34D7" w:rsidRPr="00B10816" w:rsidRDefault="00EB34D7" w:rsidP="00B10816">
          <w:pPr>
            <w:pStyle w:val="Footer"/>
            <w:spacing w:after="0"/>
            <w:rPr>
              <w:sz w:val="16"/>
              <w:szCs w:val="16"/>
            </w:rPr>
          </w:pPr>
          <w:r w:rsidRPr="00B10816">
            <w:rPr>
              <w:sz w:val="16"/>
              <w:szCs w:val="16"/>
            </w:rPr>
            <w:t xml:space="preserve">Document: </w:t>
          </w:r>
          <w:proofErr w:type="spellStart"/>
          <w:r w:rsidR="00911C31" w:rsidRPr="00911C31">
            <w:rPr>
              <w:sz w:val="16"/>
              <w:szCs w:val="16"/>
            </w:rPr>
            <w:t>HwAgCorrln</w:t>
          </w:r>
          <w:r>
            <w:rPr>
              <w:sz w:val="16"/>
              <w:szCs w:val="16"/>
            </w:rPr>
            <w:t>_MDD</w:t>
          </w:r>
          <w:proofErr w:type="spellEnd"/>
        </w:p>
        <w:p w:rsidR="00EB34D7" w:rsidRPr="00B10816" w:rsidRDefault="00EB34D7"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Pr>
              <w:sz w:val="16"/>
              <w:szCs w:val="16"/>
            </w:rPr>
            <w:t>EA4 01.00.00</w:t>
          </w:r>
          <w:r>
            <w:rPr>
              <w:sz w:val="16"/>
              <w:szCs w:val="16"/>
            </w:rPr>
            <w:fldChar w:fldCharType="end"/>
          </w:r>
        </w:p>
      </w:tc>
      <w:tc>
        <w:tcPr>
          <w:tcW w:w="1667" w:type="pct"/>
          <w:vAlign w:val="center"/>
        </w:tcPr>
        <w:p w:rsidR="00ED3DA1" w:rsidRDefault="00B86F55" w:rsidP="00B10816">
          <w:pPr>
            <w:pStyle w:val="Footer"/>
            <w:spacing w:after="0"/>
            <w:jc w:val="center"/>
            <w:rPr>
              <w:sz w:val="16"/>
              <w:szCs w:val="16"/>
            </w:rPr>
          </w:pPr>
          <w:ins w:id="84" w:author="Jayakrishnan Thundathil" w:date="2017-03-30T14:36:00Z">
            <w:r>
              <w:rPr>
                <w:sz w:val="16"/>
                <w:szCs w:val="16"/>
              </w:rPr>
              <w:t>30</w:t>
            </w:r>
          </w:ins>
          <w:del w:id="85" w:author="Jayakrishnan Thundathil" w:date="2017-03-30T14:36:00Z">
            <w:r w:rsidR="00ED3DA1" w:rsidDel="00B86F55">
              <w:rPr>
                <w:sz w:val="16"/>
                <w:szCs w:val="16"/>
              </w:rPr>
              <w:delText>7</w:delText>
            </w:r>
          </w:del>
          <w:r w:rsidR="00ED3DA1">
            <w:rPr>
              <w:sz w:val="16"/>
              <w:szCs w:val="16"/>
            </w:rPr>
            <w:t>-</w:t>
          </w:r>
          <w:ins w:id="86" w:author="Jayakrishnan Thundathil" w:date="2017-03-30T14:36:00Z">
            <w:r>
              <w:rPr>
                <w:sz w:val="16"/>
                <w:szCs w:val="16"/>
              </w:rPr>
              <w:t>Mar</w:t>
            </w:r>
          </w:ins>
          <w:del w:id="87" w:author="Jayakrishnan Thundathil" w:date="2017-03-30T14:36:00Z">
            <w:r w:rsidR="00ED3DA1" w:rsidDel="00B86F55">
              <w:rPr>
                <w:sz w:val="16"/>
                <w:szCs w:val="16"/>
              </w:rPr>
              <w:delText>Nov</w:delText>
            </w:r>
          </w:del>
          <w:r w:rsidR="00ED3DA1">
            <w:rPr>
              <w:sz w:val="16"/>
              <w:szCs w:val="16"/>
            </w:rPr>
            <w:t>-201</w:t>
          </w:r>
          <w:ins w:id="88" w:author="Jayakrishnan Thundathil" w:date="2017-03-30T14:36:00Z">
            <w:r>
              <w:rPr>
                <w:sz w:val="16"/>
                <w:szCs w:val="16"/>
              </w:rPr>
              <w:t>7</w:t>
            </w:r>
          </w:ins>
          <w:del w:id="89" w:author="Jayakrishnan Thundathil" w:date="2017-03-30T14:36:00Z">
            <w:r w:rsidR="00ED3DA1" w:rsidDel="00B86F55">
              <w:rPr>
                <w:sz w:val="16"/>
                <w:szCs w:val="16"/>
              </w:rPr>
              <w:delText>6</w:delText>
            </w:r>
          </w:del>
        </w:p>
        <w:p w:rsidR="00EB34D7" w:rsidRPr="00B10816" w:rsidRDefault="00EB34D7"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EB34D7" w:rsidRPr="00B10816" w:rsidRDefault="00EB34D7" w:rsidP="00B10816">
              <w:pPr>
                <w:pStyle w:val="Footer"/>
                <w:spacing w:after="0"/>
                <w:jc w:val="right"/>
                <w:rPr>
                  <w:sz w:val="16"/>
                  <w:szCs w:val="16"/>
                </w:rPr>
              </w:pPr>
              <w:r>
                <w:rPr>
                  <w:sz w:val="16"/>
                  <w:szCs w:val="16"/>
                </w:rPr>
                <w:t>Module Design Document</w:t>
              </w:r>
            </w:p>
          </w:sdtContent>
        </w:sdt>
        <w:p w:rsidR="00EB34D7" w:rsidRPr="00B10816" w:rsidRDefault="00EB34D7"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0E0DC4">
            <w:rPr>
              <w:b/>
              <w:noProof/>
              <w:sz w:val="16"/>
              <w:szCs w:val="16"/>
            </w:rPr>
            <w:t>6</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0E0DC4">
            <w:rPr>
              <w:b/>
              <w:noProof/>
              <w:sz w:val="16"/>
              <w:szCs w:val="16"/>
            </w:rPr>
            <w:t>13</w:t>
          </w:r>
          <w:r w:rsidRPr="00B10816">
            <w:rPr>
              <w:b/>
              <w:sz w:val="16"/>
              <w:szCs w:val="16"/>
            </w:rPr>
            <w:fldChar w:fldCharType="end"/>
          </w:r>
        </w:p>
      </w:tc>
    </w:tr>
  </w:tbl>
  <w:p w:rsidR="00EB34D7" w:rsidRPr="00B10816" w:rsidRDefault="00EB34D7"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5738" w:rsidRDefault="00435738">
      <w:r>
        <w:separator/>
      </w:r>
    </w:p>
  </w:footnote>
  <w:footnote w:type="continuationSeparator" w:id="0">
    <w:p w:rsidR="00435738" w:rsidRDefault="004357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865"/>
      <w:gridCol w:w="7061"/>
    </w:tblGrid>
    <w:tr w:rsidR="00EB34D7" w:rsidRPr="008969C4" w:rsidTr="00866672">
      <w:trPr>
        <w:trHeight w:val="438"/>
      </w:trPr>
      <w:tc>
        <w:tcPr>
          <w:tcW w:w="1443" w:type="pct"/>
        </w:tcPr>
        <w:p w:rsidR="00EB34D7" w:rsidRPr="008969C4" w:rsidRDefault="00EB34D7"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EB34D7" w:rsidRPr="00891F29" w:rsidRDefault="00EB34D7" w:rsidP="00B10816">
          <w:pPr>
            <w:pStyle w:val="Header"/>
            <w:spacing w:after="0"/>
            <w:jc w:val="right"/>
            <w:rPr>
              <w:sz w:val="16"/>
              <w:szCs w:val="20"/>
            </w:rPr>
          </w:pPr>
          <w:r w:rsidRPr="00891F29">
            <w:rPr>
              <w:sz w:val="16"/>
              <w:szCs w:val="20"/>
            </w:rPr>
            <w:t>Nexteer Automotive Confidential Proprietary Information</w:t>
          </w:r>
        </w:p>
        <w:p w:rsidR="00EB34D7" w:rsidRDefault="00EB34D7" w:rsidP="00B10816">
          <w:pPr>
            <w:pStyle w:val="Header"/>
            <w:spacing w:after="0"/>
            <w:jc w:val="right"/>
            <w:rPr>
              <w:sz w:val="16"/>
              <w:szCs w:val="20"/>
            </w:rPr>
          </w:pPr>
          <w:r w:rsidRPr="00891F29">
            <w:rPr>
              <w:sz w:val="16"/>
              <w:szCs w:val="20"/>
            </w:rPr>
            <w:t>Do Not Copy/Distribute Without Prior Permission</w:t>
          </w:r>
        </w:p>
        <w:p w:rsidR="00EB34D7" w:rsidRPr="008969C4" w:rsidRDefault="00EB34D7" w:rsidP="00B10816">
          <w:pPr>
            <w:pStyle w:val="Header"/>
            <w:spacing w:after="0"/>
            <w:jc w:val="right"/>
            <w:rPr>
              <w:szCs w:val="20"/>
            </w:rPr>
          </w:pPr>
          <w:r w:rsidRPr="000B0DB8">
            <w:rPr>
              <w:sz w:val="16"/>
              <w:szCs w:val="20"/>
            </w:rPr>
            <w:t>This Document Is Uncontrolled When Printed – Verify Version Before Use</w:t>
          </w:r>
        </w:p>
      </w:tc>
    </w:tr>
  </w:tbl>
  <w:p w:rsidR="00EB34D7" w:rsidRDefault="00EB34D7">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80C5C25"/>
    <w:multiLevelType w:val="hybridMultilevel"/>
    <w:tmpl w:val="602E2C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0955EA"/>
    <w:multiLevelType w:val="hybridMultilevel"/>
    <w:tmpl w:val="602E2C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8FD2F18"/>
    <w:multiLevelType w:val="multilevel"/>
    <w:tmpl w:val="85847848"/>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43DA3A34"/>
    <w:multiLevelType w:val="hybridMultilevel"/>
    <w:tmpl w:val="D6CC0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5"/>
  </w:num>
  <w:num w:numId="13">
    <w:abstractNumId w:val="13"/>
  </w:num>
  <w:num w:numId="14">
    <w:abstractNumId w:val="10"/>
  </w:num>
  <w:num w:numId="15">
    <w:abstractNumId w:val="14"/>
  </w:num>
  <w:num w:numId="16">
    <w:abstractNumId w:val="12"/>
  </w:num>
  <w:num w:numId="17">
    <w:abstractNumId w:val="11"/>
  </w:num>
  <w:num w:numId="18">
    <w:abstractNumId w:val="17"/>
  </w:num>
  <w:num w:numId="19">
    <w:abstractNumId w:val="14"/>
  </w:num>
  <w:num w:numId="20">
    <w:abstractNumId w:val="14"/>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yakrishnan Thundathil">
    <w15:presenceInfo w15:providerId="AD" w15:userId="S-1-5-21-1993528211-2586143117-3253031534-359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616"/>
    <w:rsid w:val="000040A2"/>
    <w:rsid w:val="00010BFD"/>
    <w:rsid w:val="00015232"/>
    <w:rsid w:val="000201AB"/>
    <w:rsid w:val="00030567"/>
    <w:rsid w:val="00030607"/>
    <w:rsid w:val="000318E7"/>
    <w:rsid w:val="00033012"/>
    <w:rsid w:val="0004234C"/>
    <w:rsid w:val="000515DF"/>
    <w:rsid w:val="000558D3"/>
    <w:rsid w:val="000573ED"/>
    <w:rsid w:val="00057E0F"/>
    <w:rsid w:val="00063A7A"/>
    <w:rsid w:val="0006733C"/>
    <w:rsid w:val="000718C3"/>
    <w:rsid w:val="00076DD2"/>
    <w:rsid w:val="00096B85"/>
    <w:rsid w:val="000A2E10"/>
    <w:rsid w:val="000A5FB2"/>
    <w:rsid w:val="000B01C4"/>
    <w:rsid w:val="000B0DB8"/>
    <w:rsid w:val="000B37D5"/>
    <w:rsid w:val="000B5C1E"/>
    <w:rsid w:val="000B6648"/>
    <w:rsid w:val="000E0B71"/>
    <w:rsid w:val="000E0DC4"/>
    <w:rsid w:val="000E102A"/>
    <w:rsid w:val="000E3512"/>
    <w:rsid w:val="000E548A"/>
    <w:rsid w:val="00101127"/>
    <w:rsid w:val="00102C25"/>
    <w:rsid w:val="00105535"/>
    <w:rsid w:val="00105C99"/>
    <w:rsid w:val="001063C7"/>
    <w:rsid w:val="00107593"/>
    <w:rsid w:val="00113021"/>
    <w:rsid w:val="00114319"/>
    <w:rsid w:val="001161D2"/>
    <w:rsid w:val="001278D4"/>
    <w:rsid w:val="00133350"/>
    <w:rsid w:val="00135743"/>
    <w:rsid w:val="00135D6C"/>
    <w:rsid w:val="001449F2"/>
    <w:rsid w:val="00144BD1"/>
    <w:rsid w:val="00145109"/>
    <w:rsid w:val="00145E51"/>
    <w:rsid w:val="00152830"/>
    <w:rsid w:val="00180DD1"/>
    <w:rsid w:val="00181748"/>
    <w:rsid w:val="001833C5"/>
    <w:rsid w:val="00186C07"/>
    <w:rsid w:val="00194117"/>
    <w:rsid w:val="00196283"/>
    <w:rsid w:val="001A069D"/>
    <w:rsid w:val="001A4ED2"/>
    <w:rsid w:val="001A6A75"/>
    <w:rsid w:val="001B11CC"/>
    <w:rsid w:val="001B1516"/>
    <w:rsid w:val="001B15E2"/>
    <w:rsid w:val="001B4CA5"/>
    <w:rsid w:val="001B716A"/>
    <w:rsid w:val="001C3CBB"/>
    <w:rsid w:val="001D2F1D"/>
    <w:rsid w:val="001D5BC6"/>
    <w:rsid w:val="001D6053"/>
    <w:rsid w:val="001D66A6"/>
    <w:rsid w:val="001E4877"/>
    <w:rsid w:val="001F0A02"/>
    <w:rsid w:val="001F4218"/>
    <w:rsid w:val="001F7A45"/>
    <w:rsid w:val="00203950"/>
    <w:rsid w:val="00206564"/>
    <w:rsid w:val="00210877"/>
    <w:rsid w:val="00213F47"/>
    <w:rsid w:val="00216E0A"/>
    <w:rsid w:val="00217199"/>
    <w:rsid w:val="0022572C"/>
    <w:rsid w:val="00226086"/>
    <w:rsid w:val="002366F0"/>
    <w:rsid w:val="00237876"/>
    <w:rsid w:val="00241551"/>
    <w:rsid w:val="00246432"/>
    <w:rsid w:val="00246474"/>
    <w:rsid w:val="00246930"/>
    <w:rsid w:val="002518E0"/>
    <w:rsid w:val="00252485"/>
    <w:rsid w:val="002540D9"/>
    <w:rsid w:val="00256656"/>
    <w:rsid w:val="00256D7F"/>
    <w:rsid w:val="00260133"/>
    <w:rsid w:val="00261F34"/>
    <w:rsid w:val="00273A0B"/>
    <w:rsid w:val="002905EB"/>
    <w:rsid w:val="002A3DCD"/>
    <w:rsid w:val="002A4407"/>
    <w:rsid w:val="002A46ED"/>
    <w:rsid w:val="002A6127"/>
    <w:rsid w:val="002B094F"/>
    <w:rsid w:val="002B1587"/>
    <w:rsid w:val="002B2B02"/>
    <w:rsid w:val="002B6E4E"/>
    <w:rsid w:val="002B7D4B"/>
    <w:rsid w:val="002D2079"/>
    <w:rsid w:val="002D4CF3"/>
    <w:rsid w:val="002D7C01"/>
    <w:rsid w:val="002E08B6"/>
    <w:rsid w:val="002E0FEE"/>
    <w:rsid w:val="002E3467"/>
    <w:rsid w:val="002E4849"/>
    <w:rsid w:val="002E7E59"/>
    <w:rsid w:val="00307A0F"/>
    <w:rsid w:val="00312179"/>
    <w:rsid w:val="003129E3"/>
    <w:rsid w:val="00314939"/>
    <w:rsid w:val="003267EF"/>
    <w:rsid w:val="00326A13"/>
    <w:rsid w:val="00327A5B"/>
    <w:rsid w:val="00330ED1"/>
    <w:rsid w:val="003313B5"/>
    <w:rsid w:val="0034184E"/>
    <w:rsid w:val="00341ED6"/>
    <w:rsid w:val="00347652"/>
    <w:rsid w:val="00361921"/>
    <w:rsid w:val="00362B86"/>
    <w:rsid w:val="00362CE5"/>
    <w:rsid w:val="00364BF7"/>
    <w:rsid w:val="00364F00"/>
    <w:rsid w:val="003651E4"/>
    <w:rsid w:val="00380299"/>
    <w:rsid w:val="003849A4"/>
    <w:rsid w:val="00385119"/>
    <w:rsid w:val="003877CA"/>
    <w:rsid w:val="00387BF4"/>
    <w:rsid w:val="00393DBF"/>
    <w:rsid w:val="003A5B2A"/>
    <w:rsid w:val="003B4A55"/>
    <w:rsid w:val="003D456D"/>
    <w:rsid w:val="003E691E"/>
    <w:rsid w:val="003F3205"/>
    <w:rsid w:val="00405E64"/>
    <w:rsid w:val="00410E30"/>
    <w:rsid w:val="004147D1"/>
    <w:rsid w:val="00414D77"/>
    <w:rsid w:val="00431255"/>
    <w:rsid w:val="00435738"/>
    <w:rsid w:val="00436C4A"/>
    <w:rsid w:val="00436F3E"/>
    <w:rsid w:val="004377FE"/>
    <w:rsid w:val="004420A6"/>
    <w:rsid w:val="00444F99"/>
    <w:rsid w:val="004526E6"/>
    <w:rsid w:val="004538E2"/>
    <w:rsid w:val="00453CBC"/>
    <w:rsid w:val="00457BE7"/>
    <w:rsid w:val="00460D68"/>
    <w:rsid w:val="004610FA"/>
    <w:rsid w:val="00462B18"/>
    <w:rsid w:val="00462D3A"/>
    <w:rsid w:val="00467BB2"/>
    <w:rsid w:val="00480A9D"/>
    <w:rsid w:val="00482BAD"/>
    <w:rsid w:val="004863BF"/>
    <w:rsid w:val="004907B4"/>
    <w:rsid w:val="00496E7C"/>
    <w:rsid w:val="00497491"/>
    <w:rsid w:val="004A0EA5"/>
    <w:rsid w:val="004A3AD6"/>
    <w:rsid w:val="004B0428"/>
    <w:rsid w:val="004C1331"/>
    <w:rsid w:val="004C3837"/>
    <w:rsid w:val="004D0FAD"/>
    <w:rsid w:val="004D5D37"/>
    <w:rsid w:val="004E39D0"/>
    <w:rsid w:val="004F3C64"/>
    <w:rsid w:val="00500A86"/>
    <w:rsid w:val="00507960"/>
    <w:rsid w:val="00510DB3"/>
    <w:rsid w:val="00514FCB"/>
    <w:rsid w:val="005200B6"/>
    <w:rsid w:val="00527EC6"/>
    <w:rsid w:val="00531B8C"/>
    <w:rsid w:val="0053510E"/>
    <w:rsid w:val="005366FA"/>
    <w:rsid w:val="00540486"/>
    <w:rsid w:val="00540749"/>
    <w:rsid w:val="00541D9D"/>
    <w:rsid w:val="00541E2D"/>
    <w:rsid w:val="0054769F"/>
    <w:rsid w:val="00551E95"/>
    <w:rsid w:val="00553CD9"/>
    <w:rsid w:val="00580C6B"/>
    <w:rsid w:val="00585674"/>
    <w:rsid w:val="0058629C"/>
    <w:rsid w:val="00591CEF"/>
    <w:rsid w:val="00592519"/>
    <w:rsid w:val="005955D1"/>
    <w:rsid w:val="005A1C6A"/>
    <w:rsid w:val="005A3EDE"/>
    <w:rsid w:val="005A77EF"/>
    <w:rsid w:val="005B3586"/>
    <w:rsid w:val="005B6300"/>
    <w:rsid w:val="005B6345"/>
    <w:rsid w:val="005C3AC2"/>
    <w:rsid w:val="005C5DE2"/>
    <w:rsid w:val="005C6795"/>
    <w:rsid w:val="005C7490"/>
    <w:rsid w:val="005D297B"/>
    <w:rsid w:val="005E1F2C"/>
    <w:rsid w:val="005E4680"/>
    <w:rsid w:val="005E57D6"/>
    <w:rsid w:val="005E61CD"/>
    <w:rsid w:val="005F2D10"/>
    <w:rsid w:val="005F3880"/>
    <w:rsid w:val="005F693E"/>
    <w:rsid w:val="00600104"/>
    <w:rsid w:val="00600C6A"/>
    <w:rsid w:val="00601D3E"/>
    <w:rsid w:val="0060359A"/>
    <w:rsid w:val="006041A1"/>
    <w:rsid w:val="006114E3"/>
    <w:rsid w:val="00614D08"/>
    <w:rsid w:val="006171B3"/>
    <w:rsid w:val="006224AE"/>
    <w:rsid w:val="00633FE1"/>
    <w:rsid w:val="00635297"/>
    <w:rsid w:val="006374FA"/>
    <w:rsid w:val="00646455"/>
    <w:rsid w:val="006465CD"/>
    <w:rsid w:val="006556E2"/>
    <w:rsid w:val="00660449"/>
    <w:rsid w:val="00665E4E"/>
    <w:rsid w:val="00667AE7"/>
    <w:rsid w:val="00673A6E"/>
    <w:rsid w:val="0067654E"/>
    <w:rsid w:val="006811FF"/>
    <w:rsid w:val="00681E5A"/>
    <w:rsid w:val="006845E9"/>
    <w:rsid w:val="00686ED4"/>
    <w:rsid w:val="0069657C"/>
    <w:rsid w:val="006A61EA"/>
    <w:rsid w:val="006A7C28"/>
    <w:rsid w:val="006B5229"/>
    <w:rsid w:val="006B5F56"/>
    <w:rsid w:val="006C2D7D"/>
    <w:rsid w:val="006D16CC"/>
    <w:rsid w:val="006E1C97"/>
    <w:rsid w:val="006F2855"/>
    <w:rsid w:val="006F3CF4"/>
    <w:rsid w:val="00702C1E"/>
    <w:rsid w:val="00707BA6"/>
    <w:rsid w:val="00715441"/>
    <w:rsid w:val="007219DD"/>
    <w:rsid w:val="00722EA8"/>
    <w:rsid w:val="00725671"/>
    <w:rsid w:val="0072577C"/>
    <w:rsid w:val="00727610"/>
    <w:rsid w:val="00737A19"/>
    <w:rsid w:val="00751961"/>
    <w:rsid w:val="0075721A"/>
    <w:rsid w:val="00765195"/>
    <w:rsid w:val="00767585"/>
    <w:rsid w:val="00770295"/>
    <w:rsid w:val="00773CA8"/>
    <w:rsid w:val="007742D1"/>
    <w:rsid w:val="00784FF5"/>
    <w:rsid w:val="00786BDF"/>
    <w:rsid w:val="007A2CEC"/>
    <w:rsid w:val="007A3BEB"/>
    <w:rsid w:val="007A3D19"/>
    <w:rsid w:val="007B71B8"/>
    <w:rsid w:val="007C0067"/>
    <w:rsid w:val="007C3A2E"/>
    <w:rsid w:val="007C4A1B"/>
    <w:rsid w:val="007C4B48"/>
    <w:rsid w:val="007D326F"/>
    <w:rsid w:val="007E00D7"/>
    <w:rsid w:val="007E0373"/>
    <w:rsid w:val="007E1C02"/>
    <w:rsid w:val="007E4EF4"/>
    <w:rsid w:val="007E625F"/>
    <w:rsid w:val="007E6421"/>
    <w:rsid w:val="007F746C"/>
    <w:rsid w:val="008068A5"/>
    <w:rsid w:val="008119C7"/>
    <w:rsid w:val="00820AE5"/>
    <w:rsid w:val="0082456E"/>
    <w:rsid w:val="0082534B"/>
    <w:rsid w:val="00832905"/>
    <w:rsid w:val="00836552"/>
    <w:rsid w:val="0084459F"/>
    <w:rsid w:val="00847EDF"/>
    <w:rsid w:val="00862735"/>
    <w:rsid w:val="00865ACA"/>
    <w:rsid w:val="00866672"/>
    <w:rsid w:val="00866C6E"/>
    <w:rsid w:val="00871C89"/>
    <w:rsid w:val="008721B1"/>
    <w:rsid w:val="008721C3"/>
    <w:rsid w:val="00881135"/>
    <w:rsid w:val="00881279"/>
    <w:rsid w:val="00891F29"/>
    <w:rsid w:val="008943A3"/>
    <w:rsid w:val="00895757"/>
    <w:rsid w:val="008969C4"/>
    <w:rsid w:val="00897591"/>
    <w:rsid w:val="008A0BF7"/>
    <w:rsid w:val="008A1CA9"/>
    <w:rsid w:val="008A3325"/>
    <w:rsid w:val="008A3DEA"/>
    <w:rsid w:val="008B2A08"/>
    <w:rsid w:val="008C31B1"/>
    <w:rsid w:val="008C4FBE"/>
    <w:rsid w:val="008D0EFF"/>
    <w:rsid w:val="008D1A6A"/>
    <w:rsid w:val="008D3DCA"/>
    <w:rsid w:val="008D69B7"/>
    <w:rsid w:val="008F09CA"/>
    <w:rsid w:val="008F11FD"/>
    <w:rsid w:val="008F1C9A"/>
    <w:rsid w:val="008F38B3"/>
    <w:rsid w:val="008F402B"/>
    <w:rsid w:val="008F4A9B"/>
    <w:rsid w:val="008F7506"/>
    <w:rsid w:val="009017D0"/>
    <w:rsid w:val="00905396"/>
    <w:rsid w:val="00911C31"/>
    <w:rsid w:val="00912AE0"/>
    <w:rsid w:val="0091328D"/>
    <w:rsid w:val="009132C7"/>
    <w:rsid w:val="0091423E"/>
    <w:rsid w:val="00921DE0"/>
    <w:rsid w:val="009253B7"/>
    <w:rsid w:val="00926383"/>
    <w:rsid w:val="0092752F"/>
    <w:rsid w:val="00927B35"/>
    <w:rsid w:val="009318C4"/>
    <w:rsid w:val="009358E8"/>
    <w:rsid w:val="00942D04"/>
    <w:rsid w:val="00945677"/>
    <w:rsid w:val="00947A9A"/>
    <w:rsid w:val="00947EA9"/>
    <w:rsid w:val="00957855"/>
    <w:rsid w:val="00964105"/>
    <w:rsid w:val="009643A3"/>
    <w:rsid w:val="00970DBB"/>
    <w:rsid w:val="0097381A"/>
    <w:rsid w:val="00975CC7"/>
    <w:rsid w:val="009839AF"/>
    <w:rsid w:val="009877AA"/>
    <w:rsid w:val="00992EB9"/>
    <w:rsid w:val="009B0C02"/>
    <w:rsid w:val="009B754B"/>
    <w:rsid w:val="009C5629"/>
    <w:rsid w:val="009C5E90"/>
    <w:rsid w:val="009C71A3"/>
    <w:rsid w:val="009C7F7D"/>
    <w:rsid w:val="009D1773"/>
    <w:rsid w:val="009D493A"/>
    <w:rsid w:val="009E371E"/>
    <w:rsid w:val="009E6A87"/>
    <w:rsid w:val="009F3119"/>
    <w:rsid w:val="00A049EB"/>
    <w:rsid w:val="00A05B7E"/>
    <w:rsid w:val="00A158C7"/>
    <w:rsid w:val="00A25B61"/>
    <w:rsid w:val="00A365F0"/>
    <w:rsid w:val="00A37E34"/>
    <w:rsid w:val="00A639FF"/>
    <w:rsid w:val="00A6463B"/>
    <w:rsid w:val="00A656E4"/>
    <w:rsid w:val="00A71A73"/>
    <w:rsid w:val="00A72ADF"/>
    <w:rsid w:val="00A75159"/>
    <w:rsid w:val="00A75452"/>
    <w:rsid w:val="00A85DD5"/>
    <w:rsid w:val="00A90F28"/>
    <w:rsid w:val="00A92EE5"/>
    <w:rsid w:val="00AA2199"/>
    <w:rsid w:val="00AA3A38"/>
    <w:rsid w:val="00AA61A8"/>
    <w:rsid w:val="00AB1565"/>
    <w:rsid w:val="00AB200C"/>
    <w:rsid w:val="00AB2785"/>
    <w:rsid w:val="00AC1BE0"/>
    <w:rsid w:val="00AC40DF"/>
    <w:rsid w:val="00AC4A58"/>
    <w:rsid w:val="00AC4CD8"/>
    <w:rsid w:val="00AC6E5E"/>
    <w:rsid w:val="00AD135E"/>
    <w:rsid w:val="00AD1F0E"/>
    <w:rsid w:val="00AD3866"/>
    <w:rsid w:val="00AD3DBF"/>
    <w:rsid w:val="00AE0435"/>
    <w:rsid w:val="00AE0DCB"/>
    <w:rsid w:val="00AE41D4"/>
    <w:rsid w:val="00AE55D3"/>
    <w:rsid w:val="00AE584C"/>
    <w:rsid w:val="00AE5C76"/>
    <w:rsid w:val="00AE730D"/>
    <w:rsid w:val="00AF6D2A"/>
    <w:rsid w:val="00AF6ED6"/>
    <w:rsid w:val="00AF7DDD"/>
    <w:rsid w:val="00B0024F"/>
    <w:rsid w:val="00B014AF"/>
    <w:rsid w:val="00B10816"/>
    <w:rsid w:val="00B11BE8"/>
    <w:rsid w:val="00B14A28"/>
    <w:rsid w:val="00B154E6"/>
    <w:rsid w:val="00B2116D"/>
    <w:rsid w:val="00B21802"/>
    <w:rsid w:val="00B25D10"/>
    <w:rsid w:val="00B35242"/>
    <w:rsid w:val="00B35F84"/>
    <w:rsid w:val="00B43282"/>
    <w:rsid w:val="00B52330"/>
    <w:rsid w:val="00B557BA"/>
    <w:rsid w:val="00B5628C"/>
    <w:rsid w:val="00B629B6"/>
    <w:rsid w:val="00B647EA"/>
    <w:rsid w:val="00B72FDD"/>
    <w:rsid w:val="00B758D2"/>
    <w:rsid w:val="00B81B39"/>
    <w:rsid w:val="00B81C1B"/>
    <w:rsid w:val="00B85D5F"/>
    <w:rsid w:val="00B86F55"/>
    <w:rsid w:val="00B92F19"/>
    <w:rsid w:val="00B9722C"/>
    <w:rsid w:val="00BA089B"/>
    <w:rsid w:val="00BA0D62"/>
    <w:rsid w:val="00BA5041"/>
    <w:rsid w:val="00BA7BCD"/>
    <w:rsid w:val="00BB166E"/>
    <w:rsid w:val="00BB4210"/>
    <w:rsid w:val="00BC45C7"/>
    <w:rsid w:val="00BC6B0F"/>
    <w:rsid w:val="00BD17E2"/>
    <w:rsid w:val="00BD29F5"/>
    <w:rsid w:val="00BD3B23"/>
    <w:rsid w:val="00BD7322"/>
    <w:rsid w:val="00BE7F06"/>
    <w:rsid w:val="00BF5242"/>
    <w:rsid w:val="00BF6488"/>
    <w:rsid w:val="00C0276C"/>
    <w:rsid w:val="00C04F32"/>
    <w:rsid w:val="00C145F2"/>
    <w:rsid w:val="00C22A00"/>
    <w:rsid w:val="00C2356B"/>
    <w:rsid w:val="00C373E0"/>
    <w:rsid w:val="00C375E8"/>
    <w:rsid w:val="00C53F02"/>
    <w:rsid w:val="00C54CBD"/>
    <w:rsid w:val="00C62193"/>
    <w:rsid w:val="00C642B0"/>
    <w:rsid w:val="00C64761"/>
    <w:rsid w:val="00C70668"/>
    <w:rsid w:val="00C71EF8"/>
    <w:rsid w:val="00C728E9"/>
    <w:rsid w:val="00C7430F"/>
    <w:rsid w:val="00C74FE6"/>
    <w:rsid w:val="00C77D0E"/>
    <w:rsid w:val="00C8041D"/>
    <w:rsid w:val="00C845F5"/>
    <w:rsid w:val="00C93030"/>
    <w:rsid w:val="00CA5A53"/>
    <w:rsid w:val="00CA5BBE"/>
    <w:rsid w:val="00CB03C3"/>
    <w:rsid w:val="00CB0B31"/>
    <w:rsid w:val="00CB724F"/>
    <w:rsid w:val="00CC44B7"/>
    <w:rsid w:val="00CC6EFC"/>
    <w:rsid w:val="00CE1AE1"/>
    <w:rsid w:val="00CE589E"/>
    <w:rsid w:val="00CF089D"/>
    <w:rsid w:val="00CF0E43"/>
    <w:rsid w:val="00CF0EC3"/>
    <w:rsid w:val="00CF107F"/>
    <w:rsid w:val="00CF2A9A"/>
    <w:rsid w:val="00CF5BE3"/>
    <w:rsid w:val="00D00A39"/>
    <w:rsid w:val="00D01616"/>
    <w:rsid w:val="00D02C87"/>
    <w:rsid w:val="00D16229"/>
    <w:rsid w:val="00D229A6"/>
    <w:rsid w:val="00D23CB7"/>
    <w:rsid w:val="00D26802"/>
    <w:rsid w:val="00D30924"/>
    <w:rsid w:val="00D4065B"/>
    <w:rsid w:val="00D42EF2"/>
    <w:rsid w:val="00D443E7"/>
    <w:rsid w:val="00D51275"/>
    <w:rsid w:val="00D57071"/>
    <w:rsid w:val="00D57F9F"/>
    <w:rsid w:val="00D60445"/>
    <w:rsid w:val="00D70B1D"/>
    <w:rsid w:val="00D757BC"/>
    <w:rsid w:val="00D762B8"/>
    <w:rsid w:val="00D775AC"/>
    <w:rsid w:val="00D77952"/>
    <w:rsid w:val="00D8298E"/>
    <w:rsid w:val="00D95891"/>
    <w:rsid w:val="00DA5C5C"/>
    <w:rsid w:val="00DB0311"/>
    <w:rsid w:val="00DB1985"/>
    <w:rsid w:val="00DB213C"/>
    <w:rsid w:val="00DC0959"/>
    <w:rsid w:val="00DC598C"/>
    <w:rsid w:val="00DD3B65"/>
    <w:rsid w:val="00DE23CE"/>
    <w:rsid w:val="00DE2FDE"/>
    <w:rsid w:val="00DF4415"/>
    <w:rsid w:val="00DF4FE1"/>
    <w:rsid w:val="00E020FC"/>
    <w:rsid w:val="00E03151"/>
    <w:rsid w:val="00E044C8"/>
    <w:rsid w:val="00E16D14"/>
    <w:rsid w:val="00E176AB"/>
    <w:rsid w:val="00E23E66"/>
    <w:rsid w:val="00E31AE9"/>
    <w:rsid w:val="00E3395D"/>
    <w:rsid w:val="00E35A9F"/>
    <w:rsid w:val="00E3609B"/>
    <w:rsid w:val="00E36420"/>
    <w:rsid w:val="00E46EBF"/>
    <w:rsid w:val="00E51408"/>
    <w:rsid w:val="00E52161"/>
    <w:rsid w:val="00E60ECF"/>
    <w:rsid w:val="00E61FD9"/>
    <w:rsid w:val="00E6550B"/>
    <w:rsid w:val="00E9004B"/>
    <w:rsid w:val="00EB1228"/>
    <w:rsid w:val="00EB34D7"/>
    <w:rsid w:val="00EB39A3"/>
    <w:rsid w:val="00ED3D2B"/>
    <w:rsid w:val="00ED3DA1"/>
    <w:rsid w:val="00EE263E"/>
    <w:rsid w:val="00EE26AB"/>
    <w:rsid w:val="00EE3BBC"/>
    <w:rsid w:val="00EF190F"/>
    <w:rsid w:val="00F1257A"/>
    <w:rsid w:val="00F33BD1"/>
    <w:rsid w:val="00F36729"/>
    <w:rsid w:val="00F36CC2"/>
    <w:rsid w:val="00F417BB"/>
    <w:rsid w:val="00F43F8E"/>
    <w:rsid w:val="00F44CF7"/>
    <w:rsid w:val="00F47A34"/>
    <w:rsid w:val="00F51C8D"/>
    <w:rsid w:val="00F56F9A"/>
    <w:rsid w:val="00F602B0"/>
    <w:rsid w:val="00F651F5"/>
    <w:rsid w:val="00F65639"/>
    <w:rsid w:val="00F727CE"/>
    <w:rsid w:val="00F737FE"/>
    <w:rsid w:val="00F90FCC"/>
    <w:rsid w:val="00F91518"/>
    <w:rsid w:val="00F95E33"/>
    <w:rsid w:val="00FA3392"/>
    <w:rsid w:val="00FB39DC"/>
    <w:rsid w:val="00FC02CC"/>
    <w:rsid w:val="00FC45EA"/>
    <w:rsid w:val="00FC5A02"/>
    <w:rsid w:val="00FD293C"/>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588A76"/>
  <w15:docId w15:val="{255E7D49-4922-4939-B504-7BD61E2D9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B014AF"/>
    <w:pPr>
      <w:keepNext/>
      <w:pageBreakBefore w:val="0"/>
      <w:numPr>
        <w:ilvl w:val="1"/>
      </w:numPr>
      <w:spacing w:before="240"/>
      <w:outlineLvl w:val="1"/>
    </w:pPr>
    <w:rPr>
      <w:b w:val="0"/>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misagweb01.nexteer.com/eRoomReq/Files/erooms8/NextGeneration/0_fc55f/Software%20Naming%20Conventions%2003x(In%20Work).doc" TargetMode="Externa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autosar.org/download/R4.0/AUTOSAR_SWS_MemoryMapping.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znywf\Downloads\MDD%20Template%20EA4%2001.00.0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A9941424DB74549B646540DBFAA6C5F"/>
        <w:category>
          <w:name w:val="General"/>
          <w:gallery w:val="placeholder"/>
        </w:category>
        <w:types>
          <w:type w:val="bbPlcHdr"/>
        </w:types>
        <w:behaviors>
          <w:behavior w:val="content"/>
        </w:behaviors>
        <w:guid w:val="{6BC10852-14E4-44B5-A253-037650CFA37C}"/>
      </w:docPartPr>
      <w:docPartBody>
        <w:p w:rsidR="00D20FDF" w:rsidRDefault="00275232">
          <w:pPr>
            <w:pStyle w:val="EA9941424DB74549B646540DBFAA6C5F"/>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232"/>
    <w:rsid w:val="00275232"/>
    <w:rsid w:val="002E460D"/>
    <w:rsid w:val="00342557"/>
    <w:rsid w:val="00376F74"/>
    <w:rsid w:val="00390AC4"/>
    <w:rsid w:val="0086682F"/>
    <w:rsid w:val="00A1592A"/>
    <w:rsid w:val="00A21F47"/>
    <w:rsid w:val="00BC2742"/>
    <w:rsid w:val="00C203AB"/>
    <w:rsid w:val="00D20FDF"/>
    <w:rsid w:val="00D66FBF"/>
    <w:rsid w:val="00DB663C"/>
    <w:rsid w:val="00DB66CF"/>
    <w:rsid w:val="00DC6CC2"/>
    <w:rsid w:val="00F25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A9941424DB74549B646540DBFAA6C5F">
    <w:name w:val="EA9941424DB74549B646540DBFAA6C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4.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3.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4.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12478C9E-885C-4551-AC59-92EC624FA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01.00.00.dotx</Template>
  <TotalTime>2</TotalTime>
  <Pages>13</Pages>
  <Words>787</Words>
  <Characters>4489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5266</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Windows User</dc:creator>
  <cp:lastModifiedBy>Jayakrishnan Thundathil</cp:lastModifiedBy>
  <cp:revision>3</cp:revision>
  <cp:lastPrinted>2014-12-17T17:01:00Z</cp:lastPrinted>
  <dcterms:created xsi:type="dcterms:W3CDTF">2017-03-30T18:37:00Z</dcterms:created>
  <dcterms:modified xsi:type="dcterms:W3CDTF">2017-03-30T18:39:00Z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&lt;Component Name&gt;</vt:lpwstr>
  </property>
  <property fmtid="{D5CDD505-2E9C-101B-9397-08002B2CF9AE}" pid="3" name="Template Version">
    <vt:lpwstr>EA4 01.00.00</vt:lpwstr>
  </property>
  <property fmtid="{D5CDD505-2E9C-101B-9397-08002B2CF9AE}" pid="4" name="Release Date">
    <vt:lpwstr>June 19, 2015</vt:lpwstr>
  </property>
  <property fmtid="{D5CDD505-2E9C-101B-9397-08002B2CF9AE}" pid="5" name="Location">
    <vt:lpwstr>Saginaw, MI, USA</vt:lpwstr>
  </property>
  <property fmtid="{D5CDD505-2E9C-101B-9397-08002B2CF9AE}" pid="6" name="Prepared by Group">
    <vt:lpwstr>SEPG</vt:lpwstr>
  </property>
  <property fmtid="{D5CDD505-2E9C-101B-9397-08002B2CF9AE}" pid="7" name="Prepared for Group">
    <vt:lpwstr>Software Engineering</vt:lpwstr>
  </property>
</Properties>
</file>