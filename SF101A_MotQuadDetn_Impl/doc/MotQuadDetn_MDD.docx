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1B11CC" w:rsidRPr="00AA38E8" w:rsidRDefault="001B11CC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2C742E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  <w:r>
        <w:rPr>
          <w:rFonts w:cs="Calibri"/>
          <w:b/>
          <w:sz w:val="24"/>
        </w:rPr>
        <w:t>Module Design Document</w:t>
      </w:r>
    </w:p>
    <w:p w:rsidR="00B11BE8" w:rsidRPr="00AA38E8" w:rsidDel="00D66500" w:rsidRDefault="00B11BE8">
      <w:pPr>
        <w:tabs>
          <w:tab w:val="left" w:pos="4320"/>
          <w:tab w:val="left" w:pos="8640"/>
        </w:tabs>
        <w:jc w:val="center"/>
        <w:rPr>
          <w:del w:id="0" w:author="Balani, Spandana" w:date="2015-02-18T11:19:00Z"/>
          <w:rFonts w:cs="Calibri"/>
          <w:b/>
          <w:sz w:val="24"/>
        </w:rPr>
      </w:pPr>
      <w:proofErr w:type="spellStart"/>
      <w:r w:rsidRPr="00AA38E8">
        <w:rPr>
          <w:rFonts w:cs="Calibri"/>
          <w:b/>
          <w:sz w:val="24"/>
        </w:rPr>
        <w:t>For</w:t>
      </w:r>
    </w:p>
    <w:p w:rsidR="00B81C1B" w:rsidRPr="00AA38E8" w:rsidRDefault="00445B4E" w:rsidP="00D66500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  <w:r>
        <w:rPr>
          <w:rFonts w:cs="Calibri"/>
          <w:b/>
          <w:sz w:val="24"/>
        </w:rPr>
        <w:t>Motor</w:t>
      </w:r>
      <w:proofErr w:type="spellEnd"/>
      <w:r>
        <w:rPr>
          <w:rFonts w:cs="Calibri"/>
          <w:b/>
          <w:sz w:val="24"/>
        </w:rPr>
        <w:t xml:space="preserve"> Quadrant Detection</w:t>
      </w: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  <w:r w:rsidRPr="00AA38E8">
        <w:rPr>
          <w:rFonts w:cs="Calibri"/>
          <w:b/>
          <w:sz w:val="24"/>
        </w:rPr>
        <w:t xml:space="preserve">VERSION: </w:t>
      </w:r>
      <w:r w:rsidR="002C4E7D">
        <w:rPr>
          <w:rFonts w:cs="Calibri"/>
          <w:b/>
          <w:sz w:val="24"/>
        </w:rPr>
        <w:t>1.</w:t>
      </w:r>
      <w:r w:rsidR="007764DC">
        <w:rPr>
          <w:rFonts w:cs="Calibri"/>
          <w:b/>
          <w:sz w:val="24"/>
        </w:rPr>
        <w:t>0</w:t>
      </w: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3"/>
        </w:rPr>
      </w:pPr>
      <w:r w:rsidRPr="00AA38E8">
        <w:rPr>
          <w:rFonts w:cs="Calibri"/>
          <w:b/>
          <w:sz w:val="24"/>
        </w:rPr>
        <w:t xml:space="preserve">DATE:  </w:t>
      </w:r>
      <w:r w:rsidR="00445B4E">
        <w:rPr>
          <w:rFonts w:cs="Calibri"/>
          <w:b/>
          <w:sz w:val="24"/>
        </w:rPr>
        <w:t>11</w:t>
      </w:r>
      <w:r w:rsidR="00B11BE8" w:rsidRPr="00AA38E8">
        <w:rPr>
          <w:rFonts w:cs="Calibri"/>
          <w:b/>
          <w:sz w:val="24"/>
        </w:rPr>
        <w:t>-</w:t>
      </w:r>
      <w:r w:rsidR="00445B4E">
        <w:rPr>
          <w:rFonts w:cs="Calibri"/>
          <w:b/>
          <w:sz w:val="24"/>
        </w:rPr>
        <w:t>MAY</w:t>
      </w:r>
      <w:r w:rsidR="00AF21A5">
        <w:rPr>
          <w:rFonts w:cs="Calibri"/>
          <w:b/>
          <w:sz w:val="24"/>
        </w:rPr>
        <w:t>-</w:t>
      </w:r>
      <w:r w:rsidR="00D66500">
        <w:rPr>
          <w:rFonts w:cs="Calibri"/>
          <w:b/>
          <w:sz w:val="24"/>
        </w:rPr>
        <w:t>2015</w:t>
      </w: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  <w:r w:rsidRPr="00AA38E8">
        <w:rPr>
          <w:rFonts w:cs="Calibri"/>
          <w:b/>
          <w:sz w:val="24"/>
        </w:rPr>
        <w:t xml:space="preserve">Prepared By: </w:t>
      </w:r>
    </w:p>
    <w:p w:rsidR="00A365F0" w:rsidRPr="00AA38E8" w:rsidRDefault="009D28B7" w:rsidP="00891F29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  <w:del w:id="1" w:author="Shawn Penning" w:date="2017-06-16T11:08:00Z">
        <w:r w:rsidDel="009610A2">
          <w:rPr>
            <w:rFonts w:cs="Calibri"/>
            <w:b/>
            <w:sz w:val="24"/>
          </w:rPr>
          <w:delText>Spandana Balani</w:delText>
        </w:r>
      </w:del>
      <w:ins w:id="2" w:author="Shawn Penning" w:date="2017-06-16T11:08:00Z">
        <w:r w:rsidR="009610A2">
          <w:rPr>
            <w:rFonts w:cs="Calibri"/>
            <w:b/>
            <w:sz w:val="24"/>
          </w:rPr>
          <w:t>Shawn Penning</w:t>
        </w:r>
      </w:ins>
    </w:p>
    <w:p w:rsidR="0097381A" w:rsidRPr="00AA38E8" w:rsidRDefault="00B81C1B" w:rsidP="0097381A">
      <w:pPr>
        <w:tabs>
          <w:tab w:val="left" w:pos="4320"/>
          <w:tab w:val="left" w:pos="8640"/>
        </w:tabs>
        <w:spacing w:line="240" w:lineRule="atLeast"/>
        <w:rPr>
          <w:rFonts w:cs="Calibri"/>
          <w:szCs w:val="20"/>
        </w:rPr>
      </w:pPr>
      <w:r w:rsidRPr="00AA38E8">
        <w:rPr>
          <w:rFonts w:cs="Calibri"/>
          <w:b/>
          <w:sz w:val="23"/>
        </w:rPr>
        <w:br w:type="page"/>
      </w:r>
      <w:r w:rsidR="0097381A" w:rsidRPr="00AA38E8">
        <w:rPr>
          <w:rFonts w:cs="Calibri"/>
          <w:b/>
        </w:rPr>
        <w:lastRenderedPageBreak/>
        <w:t>Location:</w:t>
      </w:r>
      <w:r w:rsidR="0097381A" w:rsidRPr="00AA38E8">
        <w:rPr>
          <w:rFonts w:cs="Calibri"/>
        </w:rPr>
        <w:t xml:space="preserve"> The official version of this document is stored in the </w:t>
      </w:r>
      <w:r w:rsidR="00347663">
        <w:rPr>
          <w:rFonts w:cs="Calibri"/>
        </w:rPr>
        <w:t>Nexteer</w:t>
      </w:r>
      <w:r w:rsidR="0097381A" w:rsidRPr="00AA38E8">
        <w:rPr>
          <w:rFonts w:cs="Calibri"/>
        </w:rPr>
        <w:t xml:space="preserve"> </w:t>
      </w:r>
      <w:r w:rsidR="00E94A04">
        <w:rPr>
          <w:rFonts w:cs="Calibri"/>
        </w:rPr>
        <w:t>Configuration Management System</w:t>
      </w:r>
      <w:r w:rsidR="0095572C">
        <w:rPr>
          <w:rFonts w:cs="Calibri"/>
        </w:rPr>
        <w:t>.</w:t>
      </w:r>
    </w:p>
    <w:p w:rsidR="00B81C1B" w:rsidRPr="00AA38E8" w:rsidRDefault="00B81C1B" w:rsidP="001B11CC">
      <w:pPr>
        <w:tabs>
          <w:tab w:val="left" w:pos="4320"/>
          <w:tab w:val="left" w:pos="8640"/>
        </w:tabs>
        <w:jc w:val="center"/>
        <w:rPr>
          <w:rFonts w:cs="Calibri"/>
        </w:rPr>
      </w:pPr>
    </w:p>
    <w:p w:rsidR="00B81C1B" w:rsidRPr="00AA38E8" w:rsidRDefault="00B81C1B">
      <w:pPr>
        <w:tabs>
          <w:tab w:val="left" w:pos="4320"/>
          <w:tab w:val="left" w:pos="8640"/>
        </w:tabs>
        <w:rPr>
          <w:rFonts w:cs="Calibri"/>
          <w:b/>
          <w:sz w:val="19"/>
        </w:rPr>
      </w:pPr>
    </w:p>
    <w:p w:rsidR="00B81C1B" w:rsidRPr="00AA38E8" w:rsidRDefault="00B81C1B">
      <w:pPr>
        <w:tabs>
          <w:tab w:val="left" w:pos="4320"/>
          <w:tab w:val="left" w:pos="8640"/>
        </w:tabs>
        <w:rPr>
          <w:rFonts w:cs="Calibri"/>
          <w:b/>
        </w:rPr>
      </w:pPr>
      <w:r w:rsidRPr="00AA38E8">
        <w:rPr>
          <w:rFonts w:cs="Calibri"/>
          <w:b/>
        </w:rPr>
        <w:t>Revision History</w:t>
      </w:r>
    </w:p>
    <w:p w:rsidR="00B81C1B" w:rsidRPr="00AA38E8" w:rsidRDefault="00B81C1B">
      <w:pPr>
        <w:tabs>
          <w:tab w:val="left" w:pos="4320"/>
          <w:tab w:val="left" w:pos="8640"/>
        </w:tabs>
        <w:rPr>
          <w:rFonts w:cs="Calibri"/>
          <w:b/>
        </w:rPr>
      </w:pPr>
    </w:p>
    <w:tbl>
      <w:tblPr>
        <w:tblW w:w="80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0"/>
        <w:gridCol w:w="2520"/>
        <w:gridCol w:w="2520"/>
        <w:gridCol w:w="990"/>
        <w:gridCol w:w="1440"/>
      </w:tblGrid>
      <w:tr w:rsidR="00020E59" w:rsidRPr="00AA38E8" w:rsidTr="00020E59">
        <w:tblPrEx>
          <w:tblCellMar>
            <w:top w:w="0" w:type="dxa"/>
            <w:bottom w:w="0" w:type="dxa"/>
          </w:tblCellMar>
        </w:tblPrEx>
        <w:tc>
          <w:tcPr>
            <w:tcW w:w="540" w:type="dxa"/>
          </w:tcPr>
          <w:p w:rsidR="00020E59" w:rsidRPr="00AA38E8" w:rsidRDefault="00020E59" w:rsidP="001B11CC">
            <w:pPr>
              <w:jc w:val="center"/>
              <w:rPr>
                <w:rFonts w:cs="Calibri"/>
                <w:b/>
              </w:rPr>
            </w:pPr>
            <w:r w:rsidRPr="00AA38E8">
              <w:rPr>
                <w:rFonts w:cs="Calibri"/>
                <w:b/>
              </w:rPr>
              <w:t>Sl. No.</w:t>
            </w:r>
          </w:p>
        </w:tc>
        <w:tc>
          <w:tcPr>
            <w:tcW w:w="2520" w:type="dxa"/>
          </w:tcPr>
          <w:p w:rsidR="00020E59" w:rsidRPr="00AA38E8" w:rsidRDefault="00020E59" w:rsidP="001B11CC">
            <w:pPr>
              <w:jc w:val="center"/>
              <w:rPr>
                <w:rFonts w:cs="Calibri"/>
                <w:b/>
              </w:rPr>
            </w:pPr>
            <w:r w:rsidRPr="00AA38E8">
              <w:rPr>
                <w:rFonts w:cs="Calibri"/>
                <w:b/>
              </w:rPr>
              <w:t>Description</w:t>
            </w:r>
          </w:p>
        </w:tc>
        <w:tc>
          <w:tcPr>
            <w:tcW w:w="2520" w:type="dxa"/>
          </w:tcPr>
          <w:p w:rsidR="00020E59" w:rsidRPr="00AA38E8" w:rsidRDefault="00020E59" w:rsidP="001B11CC">
            <w:pPr>
              <w:jc w:val="center"/>
              <w:rPr>
                <w:rFonts w:cs="Calibri"/>
                <w:b/>
              </w:rPr>
            </w:pPr>
            <w:r w:rsidRPr="00AA38E8">
              <w:rPr>
                <w:rFonts w:cs="Calibri"/>
                <w:b/>
              </w:rPr>
              <w:t>Author</w:t>
            </w:r>
          </w:p>
        </w:tc>
        <w:tc>
          <w:tcPr>
            <w:tcW w:w="990" w:type="dxa"/>
          </w:tcPr>
          <w:p w:rsidR="00020E59" w:rsidRPr="00AA38E8" w:rsidRDefault="00020E59" w:rsidP="001B11CC">
            <w:pPr>
              <w:jc w:val="center"/>
              <w:rPr>
                <w:rFonts w:cs="Calibri"/>
                <w:b/>
              </w:rPr>
            </w:pPr>
            <w:r w:rsidRPr="00AA38E8">
              <w:rPr>
                <w:rFonts w:cs="Calibri"/>
                <w:b/>
              </w:rPr>
              <w:t>Version</w:t>
            </w:r>
          </w:p>
        </w:tc>
        <w:tc>
          <w:tcPr>
            <w:tcW w:w="1440" w:type="dxa"/>
          </w:tcPr>
          <w:p w:rsidR="00020E59" w:rsidRPr="00AA38E8" w:rsidRDefault="00020E59" w:rsidP="001B11CC">
            <w:pPr>
              <w:jc w:val="center"/>
              <w:rPr>
                <w:rFonts w:cs="Calibri"/>
                <w:b/>
              </w:rPr>
            </w:pPr>
            <w:r w:rsidRPr="00AA38E8">
              <w:rPr>
                <w:rFonts w:cs="Calibri"/>
                <w:b/>
              </w:rPr>
              <w:t>Date</w:t>
            </w:r>
          </w:p>
        </w:tc>
      </w:tr>
      <w:tr w:rsidR="00020E59" w:rsidRPr="00AA38E8" w:rsidTr="00020E59">
        <w:tblPrEx>
          <w:tblCellMar>
            <w:top w:w="0" w:type="dxa"/>
            <w:bottom w:w="0" w:type="dxa"/>
          </w:tblCellMar>
        </w:tblPrEx>
        <w:tc>
          <w:tcPr>
            <w:tcW w:w="540" w:type="dxa"/>
          </w:tcPr>
          <w:p w:rsidR="00020E59" w:rsidRPr="00AA38E8" w:rsidRDefault="00020E59" w:rsidP="005026D8">
            <w:pPr>
              <w:rPr>
                <w:rFonts w:cs="Calibri"/>
              </w:rPr>
            </w:pPr>
            <w:r>
              <w:rPr>
                <w:rFonts w:cs="Calibri"/>
              </w:rPr>
              <w:t>1</w:t>
            </w:r>
          </w:p>
        </w:tc>
        <w:tc>
          <w:tcPr>
            <w:tcW w:w="2520" w:type="dxa"/>
          </w:tcPr>
          <w:p w:rsidR="00020E59" w:rsidRPr="00AA38E8" w:rsidRDefault="00020E59" w:rsidP="005026D8">
            <w:pPr>
              <w:rPr>
                <w:rFonts w:cs="Calibri"/>
              </w:rPr>
            </w:pPr>
            <w:r>
              <w:rPr>
                <w:rFonts w:cs="Calibri"/>
              </w:rPr>
              <w:t>Initial Version</w:t>
            </w:r>
          </w:p>
        </w:tc>
        <w:tc>
          <w:tcPr>
            <w:tcW w:w="2520" w:type="dxa"/>
          </w:tcPr>
          <w:p w:rsidR="00020E59" w:rsidRPr="00AA38E8" w:rsidRDefault="00020E59" w:rsidP="005026D8">
            <w:pPr>
              <w:rPr>
                <w:rFonts w:cs="Calibri"/>
              </w:rPr>
            </w:pPr>
            <w:r>
              <w:t>SB</w:t>
            </w:r>
          </w:p>
        </w:tc>
        <w:tc>
          <w:tcPr>
            <w:tcW w:w="990" w:type="dxa"/>
          </w:tcPr>
          <w:p w:rsidR="00020E59" w:rsidRPr="00AA38E8" w:rsidRDefault="00020E59" w:rsidP="005026D8">
            <w:pPr>
              <w:rPr>
                <w:rFonts w:cs="Calibri"/>
              </w:rPr>
            </w:pPr>
            <w:r>
              <w:rPr>
                <w:rFonts w:cs="Calibri"/>
              </w:rPr>
              <w:t>1.0</w:t>
            </w:r>
          </w:p>
        </w:tc>
        <w:tc>
          <w:tcPr>
            <w:tcW w:w="1440" w:type="dxa"/>
          </w:tcPr>
          <w:p w:rsidR="00020E59" w:rsidRPr="00AA38E8" w:rsidRDefault="00445B4E" w:rsidP="002E7B7D">
            <w:pPr>
              <w:rPr>
                <w:rFonts w:cs="Calibri"/>
              </w:rPr>
            </w:pPr>
            <w:r>
              <w:rPr>
                <w:rFonts w:cs="Calibri"/>
              </w:rPr>
              <w:t>11</w:t>
            </w:r>
            <w:r w:rsidR="004A0D05">
              <w:rPr>
                <w:rFonts w:cs="Calibri"/>
              </w:rPr>
              <w:t>-</w:t>
            </w:r>
            <w:r w:rsidR="002E7B7D">
              <w:rPr>
                <w:rFonts w:cs="Calibri"/>
              </w:rPr>
              <w:t>May</w:t>
            </w:r>
            <w:r w:rsidR="00020E59" w:rsidRPr="00020E59">
              <w:rPr>
                <w:rFonts w:cs="Calibri"/>
              </w:rPr>
              <w:t>-2015</w:t>
            </w:r>
          </w:p>
        </w:tc>
      </w:tr>
      <w:tr w:rsidR="00020E59" w:rsidRPr="00AA38E8" w:rsidTr="00020E59">
        <w:tblPrEx>
          <w:tblCellMar>
            <w:top w:w="0" w:type="dxa"/>
            <w:bottom w:w="0" w:type="dxa"/>
          </w:tblCellMar>
        </w:tblPrEx>
        <w:tc>
          <w:tcPr>
            <w:tcW w:w="540" w:type="dxa"/>
          </w:tcPr>
          <w:p w:rsidR="00020E59" w:rsidRPr="00AA38E8" w:rsidRDefault="009610A2">
            <w:pPr>
              <w:rPr>
                <w:rFonts w:cs="Calibri"/>
              </w:rPr>
            </w:pPr>
            <w:ins w:id="3" w:author="Shawn Penning" w:date="2017-06-16T11:08:00Z">
              <w:r>
                <w:rPr>
                  <w:rFonts w:cs="Calibri"/>
                </w:rPr>
                <w:t>2</w:t>
              </w:r>
            </w:ins>
          </w:p>
        </w:tc>
        <w:tc>
          <w:tcPr>
            <w:tcW w:w="2520" w:type="dxa"/>
          </w:tcPr>
          <w:p w:rsidR="00020E59" w:rsidRPr="00AA38E8" w:rsidRDefault="009610A2" w:rsidP="00AF082D">
            <w:pPr>
              <w:rPr>
                <w:rFonts w:cs="Calibri"/>
              </w:rPr>
            </w:pPr>
            <w:ins w:id="4" w:author="Shawn Penning" w:date="2017-06-16T11:09:00Z">
              <w:r>
                <w:rPr>
                  <w:rFonts w:cs="Calibri"/>
                </w:rPr>
                <w:t>Update to Unit Test Considerations</w:t>
              </w:r>
            </w:ins>
          </w:p>
        </w:tc>
        <w:tc>
          <w:tcPr>
            <w:tcW w:w="2520" w:type="dxa"/>
          </w:tcPr>
          <w:p w:rsidR="00020E59" w:rsidRPr="00AA38E8" w:rsidRDefault="009610A2">
            <w:pPr>
              <w:rPr>
                <w:rFonts w:cs="Calibri"/>
              </w:rPr>
            </w:pPr>
            <w:ins w:id="5" w:author="Shawn Penning" w:date="2017-06-16T11:09:00Z">
              <w:r>
                <w:rPr>
                  <w:rFonts w:cs="Calibri"/>
                </w:rPr>
                <w:t>SPP</w:t>
              </w:r>
            </w:ins>
          </w:p>
        </w:tc>
        <w:tc>
          <w:tcPr>
            <w:tcW w:w="990" w:type="dxa"/>
          </w:tcPr>
          <w:p w:rsidR="00020E59" w:rsidRPr="00AA38E8" w:rsidRDefault="009610A2">
            <w:pPr>
              <w:rPr>
                <w:rFonts w:cs="Calibri"/>
              </w:rPr>
            </w:pPr>
            <w:ins w:id="6" w:author="Shawn Penning" w:date="2017-06-16T11:09:00Z">
              <w:r>
                <w:rPr>
                  <w:rFonts w:cs="Calibri"/>
                </w:rPr>
                <w:t>2.0</w:t>
              </w:r>
            </w:ins>
          </w:p>
        </w:tc>
        <w:tc>
          <w:tcPr>
            <w:tcW w:w="1440" w:type="dxa"/>
          </w:tcPr>
          <w:p w:rsidR="00020E59" w:rsidRPr="00AA38E8" w:rsidRDefault="009610A2" w:rsidP="00C375E8">
            <w:pPr>
              <w:rPr>
                <w:rFonts w:cs="Calibri"/>
              </w:rPr>
            </w:pPr>
            <w:ins w:id="7" w:author="Shawn Penning" w:date="2017-06-16T11:09:00Z">
              <w:r>
                <w:rPr>
                  <w:rFonts w:cs="Calibri"/>
                </w:rPr>
                <w:t>16-Jun-2017</w:t>
              </w:r>
            </w:ins>
          </w:p>
        </w:tc>
      </w:tr>
      <w:tr w:rsidR="00020E59" w:rsidRPr="00AA38E8" w:rsidTr="00020E59">
        <w:tblPrEx>
          <w:tblCellMar>
            <w:top w:w="0" w:type="dxa"/>
            <w:bottom w:w="0" w:type="dxa"/>
          </w:tblCellMar>
        </w:tblPrEx>
        <w:tc>
          <w:tcPr>
            <w:tcW w:w="540" w:type="dxa"/>
          </w:tcPr>
          <w:p w:rsidR="00020E59" w:rsidRDefault="00020E59">
            <w:pPr>
              <w:rPr>
                <w:rFonts w:cs="Calibri"/>
              </w:rPr>
            </w:pPr>
          </w:p>
        </w:tc>
        <w:tc>
          <w:tcPr>
            <w:tcW w:w="2520" w:type="dxa"/>
          </w:tcPr>
          <w:p w:rsidR="00020E59" w:rsidRDefault="00020E59" w:rsidP="00152041"/>
        </w:tc>
        <w:tc>
          <w:tcPr>
            <w:tcW w:w="2520" w:type="dxa"/>
          </w:tcPr>
          <w:p w:rsidR="00020E59" w:rsidRDefault="00020E59">
            <w:pPr>
              <w:rPr>
                <w:rFonts w:cs="Calibri"/>
              </w:rPr>
            </w:pPr>
          </w:p>
        </w:tc>
        <w:tc>
          <w:tcPr>
            <w:tcW w:w="990" w:type="dxa"/>
          </w:tcPr>
          <w:p w:rsidR="00020E59" w:rsidRDefault="00020E59">
            <w:pPr>
              <w:rPr>
                <w:rFonts w:cs="Calibri"/>
              </w:rPr>
            </w:pPr>
          </w:p>
        </w:tc>
        <w:tc>
          <w:tcPr>
            <w:tcW w:w="1440" w:type="dxa"/>
          </w:tcPr>
          <w:p w:rsidR="00020E59" w:rsidRDefault="00020E59" w:rsidP="00C375E8">
            <w:pPr>
              <w:rPr>
                <w:rFonts w:cs="Calibri"/>
              </w:rPr>
            </w:pPr>
          </w:p>
        </w:tc>
      </w:tr>
      <w:tr w:rsidR="00020E59" w:rsidRPr="00AA38E8" w:rsidTr="00020E59">
        <w:tblPrEx>
          <w:tblCellMar>
            <w:top w:w="0" w:type="dxa"/>
            <w:bottom w:w="0" w:type="dxa"/>
          </w:tblCellMar>
        </w:tblPrEx>
        <w:tc>
          <w:tcPr>
            <w:tcW w:w="540" w:type="dxa"/>
          </w:tcPr>
          <w:p w:rsidR="00020E59" w:rsidRDefault="00020E59">
            <w:pPr>
              <w:rPr>
                <w:rFonts w:cs="Calibri"/>
              </w:rPr>
            </w:pPr>
          </w:p>
        </w:tc>
        <w:tc>
          <w:tcPr>
            <w:tcW w:w="2520" w:type="dxa"/>
          </w:tcPr>
          <w:p w:rsidR="00020E59" w:rsidRDefault="00020E59" w:rsidP="00152041"/>
        </w:tc>
        <w:tc>
          <w:tcPr>
            <w:tcW w:w="2520" w:type="dxa"/>
          </w:tcPr>
          <w:p w:rsidR="00020E59" w:rsidRDefault="00020E59">
            <w:pPr>
              <w:rPr>
                <w:rFonts w:cs="Calibri"/>
              </w:rPr>
            </w:pPr>
          </w:p>
        </w:tc>
        <w:tc>
          <w:tcPr>
            <w:tcW w:w="990" w:type="dxa"/>
          </w:tcPr>
          <w:p w:rsidR="00020E59" w:rsidRDefault="00020E59">
            <w:pPr>
              <w:rPr>
                <w:rFonts w:cs="Calibri"/>
              </w:rPr>
            </w:pPr>
          </w:p>
        </w:tc>
        <w:tc>
          <w:tcPr>
            <w:tcW w:w="1440" w:type="dxa"/>
          </w:tcPr>
          <w:p w:rsidR="00020E59" w:rsidRDefault="00020E59" w:rsidP="00C375E8">
            <w:pPr>
              <w:rPr>
                <w:rFonts w:cs="Calibri"/>
              </w:rPr>
            </w:pPr>
          </w:p>
        </w:tc>
      </w:tr>
      <w:tr w:rsidR="00020E59" w:rsidRPr="00AA38E8" w:rsidTr="00020E59">
        <w:tblPrEx>
          <w:tblCellMar>
            <w:top w:w="0" w:type="dxa"/>
            <w:bottom w:w="0" w:type="dxa"/>
          </w:tblCellMar>
        </w:tblPrEx>
        <w:tc>
          <w:tcPr>
            <w:tcW w:w="540" w:type="dxa"/>
          </w:tcPr>
          <w:p w:rsidR="00020E59" w:rsidRDefault="00020E59">
            <w:pPr>
              <w:rPr>
                <w:rFonts w:cs="Calibri"/>
              </w:rPr>
            </w:pPr>
          </w:p>
        </w:tc>
        <w:tc>
          <w:tcPr>
            <w:tcW w:w="2520" w:type="dxa"/>
          </w:tcPr>
          <w:p w:rsidR="00020E59" w:rsidRDefault="00020E59" w:rsidP="00152041"/>
        </w:tc>
        <w:tc>
          <w:tcPr>
            <w:tcW w:w="2520" w:type="dxa"/>
          </w:tcPr>
          <w:p w:rsidR="00020E59" w:rsidRDefault="00020E59">
            <w:pPr>
              <w:rPr>
                <w:rFonts w:cs="Calibri"/>
              </w:rPr>
            </w:pPr>
          </w:p>
        </w:tc>
        <w:tc>
          <w:tcPr>
            <w:tcW w:w="990" w:type="dxa"/>
          </w:tcPr>
          <w:p w:rsidR="00020E59" w:rsidRDefault="00020E59">
            <w:pPr>
              <w:rPr>
                <w:rFonts w:cs="Calibri"/>
              </w:rPr>
            </w:pPr>
          </w:p>
        </w:tc>
        <w:tc>
          <w:tcPr>
            <w:tcW w:w="1440" w:type="dxa"/>
          </w:tcPr>
          <w:p w:rsidR="00020E59" w:rsidRDefault="00020E59" w:rsidP="00C375E8">
            <w:pPr>
              <w:rPr>
                <w:rFonts w:cs="Calibri"/>
              </w:rPr>
            </w:pPr>
          </w:p>
        </w:tc>
      </w:tr>
    </w:tbl>
    <w:p w:rsidR="00B81C1B" w:rsidRPr="00AA38E8" w:rsidRDefault="00B81C1B">
      <w:pPr>
        <w:jc w:val="center"/>
        <w:rPr>
          <w:rFonts w:cs="Calibri"/>
          <w:b/>
          <w:sz w:val="24"/>
        </w:rPr>
      </w:pPr>
      <w:bookmarkStart w:id="8" w:name="_Toc348792978"/>
      <w:bookmarkStart w:id="9" w:name="_Toc348793074"/>
      <w:bookmarkStart w:id="10" w:name="_Toc348793965"/>
      <w:bookmarkStart w:id="11" w:name="_Toc349459173"/>
      <w:bookmarkStart w:id="12" w:name="_Toc349621609"/>
      <w:bookmarkStart w:id="13" w:name="_Toc378476016"/>
    </w:p>
    <w:p w:rsidR="00891F29" w:rsidRPr="00AA38E8" w:rsidRDefault="00B81C1B" w:rsidP="00891F29">
      <w:pPr>
        <w:jc w:val="center"/>
        <w:rPr>
          <w:rFonts w:cs="Calibri"/>
          <w:b/>
          <w:sz w:val="24"/>
          <w:u w:val="single"/>
        </w:rPr>
      </w:pPr>
      <w:r w:rsidRPr="00AA38E8">
        <w:rPr>
          <w:rFonts w:cs="Calibri"/>
          <w:b/>
          <w:sz w:val="32"/>
          <w:u w:val="single"/>
        </w:rPr>
        <w:br w:type="page"/>
      </w:r>
      <w:bookmarkEnd w:id="13"/>
      <w:r w:rsidR="00891F29" w:rsidRPr="00AA38E8">
        <w:rPr>
          <w:rFonts w:cs="Calibri"/>
          <w:b/>
          <w:sz w:val="24"/>
          <w:u w:val="single"/>
        </w:rPr>
        <w:t>Table of Contents</w:t>
      </w:r>
    </w:p>
    <w:p w:rsidR="00C51C20" w:rsidRPr="00664B0C" w:rsidRDefault="009C5629">
      <w:pPr>
        <w:pStyle w:val="TOC1"/>
        <w:rPr>
          <w:rFonts w:ascii="Calibri" w:hAnsi="Calibri"/>
          <w:b w:val="0"/>
          <w:caps w:val="0"/>
          <w:noProof/>
          <w:color w:val="auto"/>
          <w:sz w:val="22"/>
          <w:szCs w:val="22"/>
          <w:lang w:val="en-US"/>
        </w:rPr>
      </w:pPr>
      <w:r w:rsidRPr="00AA38E8">
        <w:rPr>
          <w:rFonts w:ascii="Calibri" w:hAnsi="Calibri" w:cs="Calibri"/>
          <w:b w:val="0"/>
          <w:caps w:val="0"/>
        </w:rPr>
        <w:fldChar w:fldCharType="begin"/>
      </w:r>
      <w:r w:rsidRPr="00AA38E8">
        <w:rPr>
          <w:rFonts w:ascii="Calibri" w:hAnsi="Calibri" w:cs="Calibri"/>
          <w:b w:val="0"/>
          <w:caps w:val="0"/>
        </w:rPr>
        <w:instrText xml:space="preserve"> TOC \o "1-2" \h \z \u </w:instrText>
      </w:r>
      <w:r w:rsidRPr="00AA38E8">
        <w:rPr>
          <w:rFonts w:ascii="Calibri" w:hAnsi="Calibri" w:cs="Calibri"/>
          <w:b w:val="0"/>
          <w:caps w:val="0"/>
        </w:rPr>
        <w:fldChar w:fldCharType="separate"/>
      </w:r>
      <w:hyperlink w:anchor="_Toc419711690" w:history="1">
        <w:r w:rsidR="00C51C20" w:rsidRPr="008B40A3">
          <w:rPr>
            <w:rStyle w:val="Hyperlink"/>
            <w:rFonts w:ascii="Calibri" w:hAnsi="Calibri" w:cs="Calibri"/>
            <w:noProof/>
          </w:rPr>
          <w:t>1</w:t>
        </w:r>
        <w:r w:rsidR="00C51C20" w:rsidRPr="00664B0C">
          <w:rPr>
            <w:rFonts w:ascii="Calibri" w:hAnsi="Calibri"/>
            <w:b w:val="0"/>
            <w:caps w:val="0"/>
            <w:noProof/>
            <w:color w:val="auto"/>
            <w:sz w:val="22"/>
            <w:szCs w:val="22"/>
            <w:lang w:val="en-US"/>
          </w:rPr>
          <w:tab/>
        </w:r>
        <w:r w:rsidR="00C51C20" w:rsidRPr="008B40A3">
          <w:rPr>
            <w:rStyle w:val="Hyperlink"/>
            <w:rFonts w:ascii="Calibri" w:hAnsi="Calibri" w:cs="Calibri"/>
            <w:noProof/>
          </w:rPr>
          <w:t>Abbrevations And Acronyms</w:t>
        </w:r>
        <w:r w:rsidR="00C51C20">
          <w:rPr>
            <w:noProof/>
            <w:webHidden/>
          </w:rPr>
          <w:tab/>
        </w:r>
        <w:r w:rsidR="00C51C20">
          <w:rPr>
            <w:noProof/>
            <w:webHidden/>
          </w:rPr>
          <w:fldChar w:fldCharType="begin"/>
        </w:r>
        <w:r w:rsidR="00C51C20">
          <w:rPr>
            <w:noProof/>
            <w:webHidden/>
          </w:rPr>
          <w:instrText xml:space="preserve"> PAGEREF _Toc419711690 \h </w:instrText>
        </w:r>
        <w:r w:rsidR="00C51C20">
          <w:rPr>
            <w:noProof/>
            <w:webHidden/>
          </w:rPr>
        </w:r>
        <w:r w:rsidR="00C51C20">
          <w:rPr>
            <w:noProof/>
            <w:webHidden/>
          </w:rPr>
          <w:fldChar w:fldCharType="separate"/>
        </w:r>
        <w:r w:rsidR="00C51C20">
          <w:rPr>
            <w:noProof/>
            <w:webHidden/>
          </w:rPr>
          <w:t>5</w:t>
        </w:r>
        <w:r w:rsidR="00C51C20">
          <w:rPr>
            <w:noProof/>
            <w:webHidden/>
          </w:rPr>
          <w:fldChar w:fldCharType="end"/>
        </w:r>
      </w:hyperlink>
    </w:p>
    <w:p w:rsidR="00C51C20" w:rsidRPr="00664B0C" w:rsidRDefault="00C51C20">
      <w:pPr>
        <w:pStyle w:val="TOC1"/>
        <w:rPr>
          <w:rFonts w:ascii="Calibri" w:hAnsi="Calibri"/>
          <w:b w:val="0"/>
          <w:caps w:val="0"/>
          <w:noProof/>
          <w:color w:val="auto"/>
          <w:sz w:val="22"/>
          <w:szCs w:val="22"/>
          <w:lang w:val="en-US"/>
        </w:rPr>
      </w:pPr>
      <w:hyperlink w:anchor="_Toc419711691" w:history="1">
        <w:r w:rsidRPr="008B40A3">
          <w:rPr>
            <w:rStyle w:val="Hyperlink"/>
            <w:rFonts w:ascii="Calibri" w:hAnsi="Calibri" w:cs="Calibri"/>
            <w:noProof/>
          </w:rPr>
          <w:t>2</w:t>
        </w:r>
        <w:r w:rsidRPr="00664B0C">
          <w:rPr>
            <w:rFonts w:ascii="Calibri" w:hAnsi="Calibri"/>
            <w:b w:val="0"/>
            <w:caps w:val="0"/>
            <w:noProof/>
            <w:color w:val="auto"/>
            <w:sz w:val="22"/>
            <w:szCs w:val="22"/>
            <w:lang w:val="en-US"/>
          </w:rPr>
          <w:tab/>
        </w:r>
        <w:r w:rsidRPr="008B40A3">
          <w:rPr>
            <w:rStyle w:val="Hyperlink"/>
            <w:rFonts w:ascii="Calibri" w:hAnsi="Calibri" w:cs="Calibri"/>
            <w:noProof/>
          </w:rPr>
          <w:t>References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_Toc419711691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51C20" w:rsidRPr="00664B0C" w:rsidRDefault="00C51C20">
      <w:pPr>
        <w:pStyle w:val="TOC1"/>
        <w:rPr>
          <w:rFonts w:ascii="Calibri" w:hAnsi="Calibri"/>
          <w:b w:val="0"/>
          <w:caps w:val="0"/>
          <w:noProof/>
          <w:color w:val="auto"/>
          <w:sz w:val="22"/>
          <w:szCs w:val="22"/>
          <w:lang w:val="en-US"/>
        </w:rPr>
      </w:pPr>
      <w:hyperlink w:anchor="_Toc419711692" w:history="1">
        <w:r w:rsidRPr="008B40A3">
          <w:rPr>
            <w:rStyle w:val="Hyperlink"/>
            <w:rFonts w:ascii="Calibri" w:hAnsi="Calibri" w:cs="Calibri"/>
            <w:noProof/>
          </w:rPr>
          <w:t>3</w:t>
        </w:r>
        <w:r w:rsidRPr="00664B0C">
          <w:rPr>
            <w:rFonts w:ascii="Calibri" w:hAnsi="Calibri"/>
            <w:b w:val="0"/>
            <w:caps w:val="0"/>
            <w:noProof/>
            <w:color w:val="auto"/>
            <w:sz w:val="22"/>
            <w:szCs w:val="22"/>
            <w:lang w:val="en-US"/>
          </w:rPr>
          <w:tab/>
        </w:r>
        <w:r w:rsidRPr="008B40A3">
          <w:rPr>
            <w:rStyle w:val="Hyperlink"/>
            <w:rFonts w:ascii="Calibri" w:hAnsi="Calibri" w:cs="Calibri"/>
            <w:noProof/>
          </w:rPr>
          <w:t>motquaddetn &amp; High-Level 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_Toc419711692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51C20" w:rsidRPr="00664B0C" w:rsidRDefault="00C51C20">
      <w:pPr>
        <w:pStyle w:val="TOC1"/>
        <w:rPr>
          <w:rFonts w:ascii="Calibri" w:hAnsi="Calibri"/>
          <w:b w:val="0"/>
          <w:caps w:val="0"/>
          <w:noProof/>
          <w:color w:val="auto"/>
          <w:sz w:val="22"/>
          <w:szCs w:val="22"/>
          <w:lang w:val="en-US"/>
        </w:rPr>
      </w:pPr>
      <w:hyperlink w:anchor="_Toc419711693" w:history="1">
        <w:r w:rsidRPr="008B40A3">
          <w:rPr>
            <w:rStyle w:val="Hyperlink"/>
            <w:rFonts w:ascii="Calibri" w:hAnsi="Calibri" w:cs="Calibri"/>
            <w:noProof/>
          </w:rPr>
          <w:t>4</w:t>
        </w:r>
        <w:r w:rsidRPr="00664B0C">
          <w:rPr>
            <w:rFonts w:ascii="Calibri" w:hAnsi="Calibri"/>
            <w:b w:val="0"/>
            <w:caps w:val="0"/>
            <w:noProof/>
            <w:color w:val="auto"/>
            <w:sz w:val="22"/>
            <w:szCs w:val="22"/>
            <w:lang w:val="en-US"/>
          </w:rPr>
          <w:tab/>
        </w:r>
        <w:r w:rsidRPr="008B40A3">
          <w:rPr>
            <w:rStyle w:val="Hyperlink"/>
            <w:rFonts w:ascii="Calibri" w:hAnsi="Calibri" w:cs="Calibri"/>
            <w:noProof/>
          </w:rPr>
          <w:t>Design details of software module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_Toc419711693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51C20" w:rsidRPr="00664B0C" w:rsidRDefault="00C51C20">
      <w:pPr>
        <w:pStyle w:val="TOC2"/>
        <w:rPr>
          <w:rFonts w:ascii="Calibri" w:hAnsi="Calibri"/>
          <w:b w:val="0"/>
          <w:caps w:val="0"/>
          <w:sz w:val="22"/>
          <w:szCs w:val="22"/>
        </w:rPr>
      </w:pPr>
      <w:hyperlink w:anchor="_Toc419711694" w:history="1">
        <w:r w:rsidRPr="008B40A3">
          <w:rPr>
            <w:rStyle w:val="Hyperlink"/>
            <w:rFonts w:ascii="Calibri" w:hAnsi="Calibri" w:cs="Calibri"/>
          </w:rPr>
          <w:t>4.1</w:t>
        </w:r>
        <w:r w:rsidRPr="00664B0C">
          <w:rPr>
            <w:rFonts w:ascii="Calibri" w:hAnsi="Calibri"/>
            <w:b w:val="0"/>
            <w:caps w:val="0"/>
            <w:sz w:val="22"/>
            <w:szCs w:val="22"/>
          </w:rPr>
          <w:tab/>
        </w:r>
        <w:r w:rsidRPr="008B40A3">
          <w:rPr>
            <w:rStyle w:val="Hyperlink"/>
            <w:rFonts w:ascii="Calibri" w:hAnsi="Calibri" w:cs="Calibri"/>
          </w:rPr>
          <w:t>Graphical representation of  MOtquaddetn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_Toc419711694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C51C20" w:rsidRPr="00664B0C" w:rsidRDefault="00C51C20">
      <w:pPr>
        <w:pStyle w:val="TOC2"/>
        <w:rPr>
          <w:rFonts w:ascii="Calibri" w:hAnsi="Calibri"/>
          <w:b w:val="0"/>
          <w:caps w:val="0"/>
          <w:sz w:val="22"/>
          <w:szCs w:val="22"/>
        </w:rPr>
      </w:pPr>
      <w:hyperlink w:anchor="_Toc419711695" w:history="1">
        <w:r w:rsidRPr="008B40A3">
          <w:rPr>
            <w:rStyle w:val="Hyperlink"/>
            <w:rFonts w:ascii="Calibri" w:hAnsi="Calibri" w:cs="Calibri"/>
          </w:rPr>
          <w:t>4.2</w:t>
        </w:r>
        <w:r w:rsidRPr="00664B0C">
          <w:rPr>
            <w:rFonts w:ascii="Calibri" w:hAnsi="Calibri"/>
            <w:b w:val="0"/>
            <w:caps w:val="0"/>
            <w:sz w:val="22"/>
            <w:szCs w:val="22"/>
          </w:rPr>
          <w:tab/>
        </w:r>
        <w:r w:rsidRPr="008B40A3">
          <w:rPr>
            <w:rStyle w:val="Hyperlink"/>
            <w:rFonts w:ascii="Calibri" w:hAnsi="Calibri" w:cs="Calibri"/>
          </w:rPr>
          <w:t>Data Flow Diagram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_Toc419711695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C51C20" w:rsidRPr="00664B0C" w:rsidRDefault="00C51C20">
      <w:pPr>
        <w:pStyle w:val="TOC2"/>
        <w:rPr>
          <w:rFonts w:ascii="Calibri" w:hAnsi="Calibri"/>
          <w:b w:val="0"/>
          <w:caps w:val="0"/>
          <w:sz w:val="22"/>
          <w:szCs w:val="22"/>
        </w:rPr>
      </w:pPr>
      <w:hyperlink w:anchor="_Toc419711696" w:history="1">
        <w:r w:rsidRPr="008B40A3">
          <w:rPr>
            <w:rStyle w:val="Hyperlink"/>
            <w:rFonts w:ascii="Calibri" w:hAnsi="Calibri" w:cs="Calibri"/>
          </w:rPr>
          <w:t>4.2.1</w:t>
        </w:r>
        <w:r w:rsidRPr="00664B0C">
          <w:rPr>
            <w:rFonts w:ascii="Calibri" w:hAnsi="Calibri"/>
            <w:b w:val="0"/>
            <w:caps w:val="0"/>
            <w:sz w:val="22"/>
            <w:szCs w:val="22"/>
          </w:rPr>
          <w:tab/>
        </w:r>
        <w:r w:rsidRPr="008B40A3">
          <w:rPr>
            <w:rStyle w:val="Hyperlink"/>
            <w:rFonts w:ascii="Calibri" w:hAnsi="Calibri" w:cs="Calibri"/>
          </w:rPr>
          <w:t>Module level DFD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_Toc419711696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C51C20" w:rsidRPr="00664B0C" w:rsidRDefault="00C51C20">
      <w:pPr>
        <w:pStyle w:val="TOC2"/>
        <w:rPr>
          <w:rFonts w:ascii="Calibri" w:hAnsi="Calibri"/>
          <w:b w:val="0"/>
          <w:caps w:val="0"/>
          <w:sz w:val="22"/>
          <w:szCs w:val="22"/>
        </w:rPr>
      </w:pPr>
      <w:hyperlink w:anchor="_Toc419711697" w:history="1">
        <w:r w:rsidRPr="008B40A3">
          <w:rPr>
            <w:rStyle w:val="Hyperlink"/>
            <w:rFonts w:ascii="Calibri" w:hAnsi="Calibri" w:cs="Calibri"/>
          </w:rPr>
          <w:t>4.2.2</w:t>
        </w:r>
        <w:r w:rsidRPr="00664B0C">
          <w:rPr>
            <w:rFonts w:ascii="Calibri" w:hAnsi="Calibri"/>
            <w:b w:val="0"/>
            <w:caps w:val="0"/>
            <w:sz w:val="22"/>
            <w:szCs w:val="22"/>
          </w:rPr>
          <w:tab/>
        </w:r>
        <w:r w:rsidRPr="008B40A3">
          <w:rPr>
            <w:rStyle w:val="Hyperlink"/>
            <w:rFonts w:ascii="Calibri" w:hAnsi="Calibri" w:cs="Calibri"/>
          </w:rPr>
          <w:t>Sub-Module level DFD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_Toc419711697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C51C20" w:rsidRPr="00664B0C" w:rsidRDefault="00C51C20">
      <w:pPr>
        <w:pStyle w:val="TOC2"/>
        <w:rPr>
          <w:rFonts w:ascii="Calibri" w:hAnsi="Calibri"/>
          <w:b w:val="0"/>
          <w:caps w:val="0"/>
          <w:sz w:val="22"/>
          <w:szCs w:val="22"/>
        </w:rPr>
      </w:pPr>
      <w:hyperlink w:anchor="_Toc419711698" w:history="1">
        <w:r w:rsidRPr="008B40A3">
          <w:rPr>
            <w:rStyle w:val="Hyperlink"/>
            <w:rFonts w:ascii="Calibri" w:hAnsi="Calibri" w:cs="Calibri"/>
          </w:rPr>
          <w:t>4.3</w:t>
        </w:r>
        <w:r w:rsidRPr="00664B0C">
          <w:rPr>
            <w:rFonts w:ascii="Calibri" w:hAnsi="Calibri"/>
            <w:b w:val="0"/>
            <w:caps w:val="0"/>
            <w:sz w:val="22"/>
            <w:szCs w:val="22"/>
          </w:rPr>
          <w:tab/>
        </w:r>
        <w:r w:rsidRPr="008B40A3">
          <w:rPr>
            <w:rStyle w:val="Hyperlink"/>
            <w:rFonts w:ascii="Calibri" w:hAnsi="Calibri" w:cs="Calibri"/>
          </w:rPr>
          <w:t>COMPONENT FLOW DIAGRAM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_Toc419711698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C51C20" w:rsidRPr="00664B0C" w:rsidRDefault="00C51C20">
      <w:pPr>
        <w:pStyle w:val="TOC1"/>
        <w:rPr>
          <w:rFonts w:ascii="Calibri" w:hAnsi="Calibri"/>
          <w:b w:val="0"/>
          <w:caps w:val="0"/>
          <w:noProof/>
          <w:color w:val="auto"/>
          <w:sz w:val="22"/>
          <w:szCs w:val="22"/>
          <w:lang w:val="en-US"/>
        </w:rPr>
      </w:pPr>
      <w:hyperlink w:anchor="_Toc419711699" w:history="1">
        <w:r w:rsidRPr="008B40A3">
          <w:rPr>
            <w:rStyle w:val="Hyperlink"/>
            <w:rFonts w:ascii="Calibri" w:hAnsi="Calibri" w:cs="Calibri"/>
            <w:noProof/>
          </w:rPr>
          <w:t>5</w:t>
        </w:r>
        <w:r w:rsidRPr="00664B0C">
          <w:rPr>
            <w:rFonts w:ascii="Calibri" w:hAnsi="Calibri"/>
            <w:b w:val="0"/>
            <w:caps w:val="0"/>
            <w:noProof/>
            <w:color w:val="auto"/>
            <w:sz w:val="22"/>
            <w:szCs w:val="22"/>
            <w:lang w:val="en-US"/>
          </w:rPr>
          <w:tab/>
        </w:r>
        <w:r w:rsidRPr="008B40A3">
          <w:rPr>
            <w:rStyle w:val="Hyperlink"/>
            <w:rFonts w:ascii="Calibri" w:hAnsi="Calibri" w:cs="Calibri"/>
            <w:noProof/>
          </w:rPr>
          <w:t>Variable Data Dictionary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_Toc419711699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C51C20" w:rsidRPr="00664B0C" w:rsidRDefault="00C51C20">
      <w:pPr>
        <w:pStyle w:val="TOC2"/>
        <w:rPr>
          <w:rFonts w:ascii="Calibri" w:hAnsi="Calibri"/>
          <w:b w:val="0"/>
          <w:caps w:val="0"/>
          <w:sz w:val="22"/>
          <w:szCs w:val="22"/>
        </w:rPr>
      </w:pPr>
      <w:hyperlink w:anchor="_Toc419711700" w:history="1">
        <w:r w:rsidRPr="008B40A3">
          <w:rPr>
            <w:rStyle w:val="Hyperlink"/>
            <w:rFonts w:ascii="Calibri" w:hAnsi="Calibri" w:cs="Calibri"/>
          </w:rPr>
          <w:t>5.1</w:t>
        </w:r>
        <w:r w:rsidRPr="00664B0C">
          <w:rPr>
            <w:rFonts w:ascii="Calibri" w:hAnsi="Calibri"/>
            <w:b w:val="0"/>
            <w:caps w:val="0"/>
            <w:sz w:val="22"/>
            <w:szCs w:val="22"/>
          </w:rPr>
          <w:tab/>
        </w:r>
        <w:r w:rsidRPr="008B40A3">
          <w:rPr>
            <w:rStyle w:val="Hyperlink"/>
            <w:rFonts w:ascii="Calibri" w:hAnsi="Calibri" w:cs="Calibri"/>
          </w:rPr>
          <w:t>User defined typedef definition/declaration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_Toc419711700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C51C20" w:rsidRPr="00664B0C" w:rsidRDefault="00C51C20">
      <w:pPr>
        <w:pStyle w:val="TOC2"/>
        <w:rPr>
          <w:rFonts w:ascii="Calibri" w:hAnsi="Calibri"/>
          <w:b w:val="0"/>
          <w:caps w:val="0"/>
          <w:sz w:val="22"/>
          <w:szCs w:val="22"/>
        </w:rPr>
      </w:pPr>
      <w:hyperlink w:anchor="_Toc419711701" w:history="1">
        <w:r w:rsidRPr="008B40A3">
          <w:rPr>
            <w:rStyle w:val="Hyperlink"/>
            <w:rFonts w:ascii="Calibri" w:hAnsi="Calibri" w:cs="Calibri"/>
          </w:rPr>
          <w:t>5.2</w:t>
        </w:r>
        <w:r w:rsidRPr="00664B0C">
          <w:rPr>
            <w:rFonts w:ascii="Calibri" w:hAnsi="Calibri"/>
            <w:b w:val="0"/>
            <w:caps w:val="0"/>
            <w:sz w:val="22"/>
            <w:szCs w:val="22"/>
          </w:rPr>
          <w:tab/>
        </w:r>
        <w:r w:rsidRPr="008B40A3">
          <w:rPr>
            <w:rStyle w:val="Hyperlink"/>
            <w:rFonts w:ascii="Calibri" w:hAnsi="Calibri" w:cs="Calibri"/>
          </w:rPr>
          <w:t>Variable definition for enumerated types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_Toc419711701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C51C20" w:rsidRPr="00664B0C" w:rsidRDefault="00C51C20">
      <w:pPr>
        <w:pStyle w:val="TOC1"/>
        <w:rPr>
          <w:rFonts w:ascii="Calibri" w:hAnsi="Calibri"/>
          <w:b w:val="0"/>
          <w:caps w:val="0"/>
          <w:noProof/>
          <w:color w:val="auto"/>
          <w:sz w:val="22"/>
          <w:szCs w:val="22"/>
          <w:lang w:val="en-US"/>
        </w:rPr>
      </w:pPr>
      <w:hyperlink w:anchor="_Toc419711702" w:history="1">
        <w:r w:rsidRPr="008B40A3">
          <w:rPr>
            <w:rStyle w:val="Hyperlink"/>
            <w:rFonts w:ascii="Calibri" w:hAnsi="Calibri" w:cs="Calibri"/>
            <w:noProof/>
          </w:rPr>
          <w:t>6</w:t>
        </w:r>
        <w:r w:rsidRPr="00664B0C">
          <w:rPr>
            <w:rFonts w:ascii="Calibri" w:hAnsi="Calibri"/>
            <w:b w:val="0"/>
            <w:caps w:val="0"/>
            <w:noProof/>
            <w:color w:val="auto"/>
            <w:sz w:val="22"/>
            <w:szCs w:val="22"/>
            <w:lang w:val="en-US"/>
          </w:rPr>
          <w:tab/>
        </w:r>
        <w:r w:rsidRPr="008B40A3">
          <w:rPr>
            <w:rStyle w:val="Hyperlink"/>
            <w:rFonts w:ascii="Calibri" w:hAnsi="Calibri" w:cs="Calibri"/>
            <w:noProof/>
          </w:rPr>
          <w:t>Constant Data Dictionary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_Toc419711702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C51C20" w:rsidRPr="00664B0C" w:rsidRDefault="00C51C20">
      <w:pPr>
        <w:pStyle w:val="TOC2"/>
        <w:rPr>
          <w:rFonts w:ascii="Calibri" w:hAnsi="Calibri"/>
          <w:b w:val="0"/>
          <w:caps w:val="0"/>
          <w:sz w:val="22"/>
          <w:szCs w:val="22"/>
        </w:rPr>
      </w:pPr>
      <w:hyperlink w:anchor="_Toc419711703" w:history="1">
        <w:r w:rsidRPr="008B40A3">
          <w:rPr>
            <w:rStyle w:val="Hyperlink"/>
            <w:rFonts w:ascii="Calibri" w:hAnsi="Calibri" w:cs="Calibri"/>
          </w:rPr>
          <w:t>6.1</w:t>
        </w:r>
        <w:r w:rsidRPr="00664B0C">
          <w:rPr>
            <w:rFonts w:ascii="Calibri" w:hAnsi="Calibri"/>
            <w:b w:val="0"/>
            <w:caps w:val="0"/>
            <w:sz w:val="22"/>
            <w:szCs w:val="22"/>
          </w:rPr>
          <w:tab/>
        </w:r>
        <w:r w:rsidRPr="008B40A3">
          <w:rPr>
            <w:rStyle w:val="Hyperlink"/>
            <w:rFonts w:ascii="Calibri" w:hAnsi="Calibri" w:cs="Calibri"/>
          </w:rPr>
          <w:t>Program(fixed) Constants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_Toc419711703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C51C20" w:rsidRPr="00664B0C" w:rsidRDefault="00C51C20">
      <w:pPr>
        <w:pStyle w:val="TOC2"/>
        <w:rPr>
          <w:rFonts w:ascii="Calibri" w:hAnsi="Calibri"/>
          <w:b w:val="0"/>
          <w:caps w:val="0"/>
          <w:sz w:val="22"/>
          <w:szCs w:val="22"/>
        </w:rPr>
      </w:pPr>
      <w:hyperlink w:anchor="_Toc419711704" w:history="1">
        <w:r w:rsidRPr="008B40A3">
          <w:rPr>
            <w:rStyle w:val="Hyperlink"/>
            <w:rFonts w:ascii="Calibri" w:hAnsi="Calibri" w:cs="Calibri"/>
          </w:rPr>
          <w:t>6.1.1</w:t>
        </w:r>
        <w:r w:rsidRPr="00664B0C">
          <w:rPr>
            <w:rFonts w:ascii="Calibri" w:hAnsi="Calibri"/>
            <w:b w:val="0"/>
            <w:caps w:val="0"/>
            <w:sz w:val="22"/>
            <w:szCs w:val="22"/>
          </w:rPr>
          <w:tab/>
        </w:r>
        <w:r w:rsidRPr="008B40A3">
          <w:rPr>
            <w:rStyle w:val="Hyperlink"/>
            <w:rFonts w:ascii="Calibri" w:hAnsi="Calibri" w:cs="Calibri"/>
          </w:rPr>
          <w:t>Embedded Constants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_Toc419711704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C51C20" w:rsidRPr="00664B0C" w:rsidRDefault="00C51C20">
      <w:pPr>
        <w:pStyle w:val="TOC2"/>
        <w:rPr>
          <w:rFonts w:ascii="Calibri" w:hAnsi="Calibri"/>
          <w:b w:val="0"/>
          <w:caps w:val="0"/>
          <w:sz w:val="22"/>
          <w:szCs w:val="22"/>
        </w:rPr>
      </w:pPr>
      <w:hyperlink w:anchor="_Toc419711705" w:history="1">
        <w:r w:rsidRPr="008B40A3">
          <w:rPr>
            <w:rStyle w:val="Hyperlink"/>
            <w:rFonts w:ascii="Calibri" w:hAnsi="Calibri" w:cs="Calibri"/>
          </w:rPr>
          <w:t>6.1.1.1</w:t>
        </w:r>
        <w:r w:rsidRPr="00664B0C">
          <w:rPr>
            <w:rFonts w:ascii="Calibri" w:hAnsi="Calibri"/>
            <w:b w:val="0"/>
            <w:caps w:val="0"/>
            <w:sz w:val="22"/>
            <w:szCs w:val="22"/>
          </w:rPr>
          <w:tab/>
        </w:r>
        <w:r w:rsidRPr="008B40A3">
          <w:rPr>
            <w:rStyle w:val="Hyperlink"/>
            <w:rFonts w:ascii="Calibri" w:hAnsi="Calibri" w:cs="Calibri"/>
          </w:rPr>
          <w:t>Local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_Toc419711705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C51C20" w:rsidRPr="00664B0C" w:rsidRDefault="00C51C20">
      <w:pPr>
        <w:pStyle w:val="TOC2"/>
        <w:rPr>
          <w:rFonts w:ascii="Calibri" w:hAnsi="Calibri"/>
          <w:b w:val="0"/>
          <w:caps w:val="0"/>
          <w:sz w:val="22"/>
          <w:szCs w:val="22"/>
        </w:rPr>
      </w:pPr>
      <w:hyperlink w:anchor="_Toc419711706" w:history="1">
        <w:r w:rsidRPr="008B40A3">
          <w:rPr>
            <w:rStyle w:val="Hyperlink"/>
            <w:rFonts w:ascii="Calibri" w:hAnsi="Calibri" w:cs="Calibri"/>
          </w:rPr>
          <w:t>6.1.1.2</w:t>
        </w:r>
        <w:r w:rsidRPr="00664B0C">
          <w:rPr>
            <w:rFonts w:ascii="Calibri" w:hAnsi="Calibri"/>
            <w:b w:val="0"/>
            <w:caps w:val="0"/>
            <w:sz w:val="22"/>
            <w:szCs w:val="22"/>
          </w:rPr>
          <w:tab/>
        </w:r>
        <w:r w:rsidRPr="008B40A3">
          <w:rPr>
            <w:rStyle w:val="Hyperlink"/>
            <w:rFonts w:ascii="Calibri" w:hAnsi="Calibri" w:cs="Calibri"/>
          </w:rPr>
          <w:t>Global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_Toc419711706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C51C20" w:rsidRPr="00664B0C" w:rsidRDefault="00C51C20">
      <w:pPr>
        <w:pStyle w:val="TOC2"/>
        <w:rPr>
          <w:rFonts w:ascii="Calibri" w:hAnsi="Calibri"/>
          <w:b w:val="0"/>
          <w:caps w:val="0"/>
          <w:sz w:val="22"/>
          <w:szCs w:val="22"/>
        </w:rPr>
      </w:pPr>
      <w:hyperlink w:anchor="_Toc419711707" w:history="1">
        <w:r w:rsidRPr="008B40A3">
          <w:rPr>
            <w:rStyle w:val="Hyperlink"/>
            <w:rFonts w:ascii="Calibri" w:hAnsi="Calibri" w:cs="Calibri"/>
          </w:rPr>
          <w:t>6.1.2</w:t>
        </w:r>
        <w:r w:rsidRPr="00664B0C">
          <w:rPr>
            <w:rFonts w:ascii="Calibri" w:hAnsi="Calibri"/>
            <w:b w:val="0"/>
            <w:caps w:val="0"/>
            <w:sz w:val="22"/>
            <w:szCs w:val="22"/>
          </w:rPr>
          <w:tab/>
        </w:r>
        <w:r w:rsidRPr="008B40A3">
          <w:rPr>
            <w:rStyle w:val="Hyperlink"/>
            <w:rFonts w:ascii="Calibri" w:hAnsi="Calibri" w:cs="Calibri"/>
          </w:rPr>
          <w:t>Module specific Lookup Tables Constants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_Toc419711707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C51C20" w:rsidRPr="00664B0C" w:rsidRDefault="00C51C20">
      <w:pPr>
        <w:pStyle w:val="TOC1"/>
        <w:rPr>
          <w:rFonts w:ascii="Calibri" w:hAnsi="Calibri"/>
          <w:b w:val="0"/>
          <w:caps w:val="0"/>
          <w:noProof/>
          <w:color w:val="auto"/>
          <w:sz w:val="22"/>
          <w:szCs w:val="22"/>
          <w:lang w:val="en-US"/>
        </w:rPr>
      </w:pPr>
      <w:hyperlink w:anchor="_Toc419711708" w:history="1">
        <w:r w:rsidRPr="008B40A3">
          <w:rPr>
            <w:rStyle w:val="Hyperlink"/>
            <w:rFonts w:ascii="Calibri" w:hAnsi="Calibri" w:cs="Calibri"/>
            <w:noProof/>
          </w:rPr>
          <w:t>7</w:t>
        </w:r>
        <w:r w:rsidRPr="00664B0C">
          <w:rPr>
            <w:rFonts w:ascii="Calibri" w:hAnsi="Calibri"/>
            <w:b w:val="0"/>
            <w:caps w:val="0"/>
            <w:noProof/>
            <w:color w:val="auto"/>
            <w:sz w:val="22"/>
            <w:szCs w:val="22"/>
            <w:lang w:val="en-US"/>
          </w:rPr>
          <w:tab/>
        </w:r>
        <w:r w:rsidRPr="008B40A3">
          <w:rPr>
            <w:rStyle w:val="Hyperlink"/>
            <w:rFonts w:ascii="Calibri" w:hAnsi="Calibri" w:cs="Calibri"/>
            <w:noProof/>
          </w:rPr>
          <w:t>Software Module Implementation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_Toc419711708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C51C20" w:rsidRPr="00664B0C" w:rsidRDefault="00C51C20">
      <w:pPr>
        <w:pStyle w:val="TOC2"/>
        <w:rPr>
          <w:rFonts w:ascii="Calibri" w:hAnsi="Calibri"/>
          <w:b w:val="0"/>
          <w:caps w:val="0"/>
          <w:sz w:val="22"/>
          <w:szCs w:val="22"/>
        </w:rPr>
      </w:pPr>
      <w:hyperlink w:anchor="_Toc419711709" w:history="1">
        <w:r w:rsidRPr="008B40A3">
          <w:rPr>
            <w:rStyle w:val="Hyperlink"/>
            <w:rFonts w:ascii="Calibri" w:hAnsi="Calibri" w:cs="Calibri"/>
          </w:rPr>
          <w:t>7.1</w:t>
        </w:r>
        <w:r w:rsidRPr="00664B0C">
          <w:rPr>
            <w:rFonts w:ascii="Calibri" w:hAnsi="Calibri"/>
            <w:b w:val="0"/>
            <w:caps w:val="0"/>
            <w:sz w:val="22"/>
            <w:szCs w:val="22"/>
          </w:rPr>
          <w:tab/>
        </w:r>
        <w:r w:rsidRPr="008B40A3">
          <w:rPr>
            <w:rStyle w:val="Hyperlink"/>
            <w:rFonts w:ascii="Calibri" w:hAnsi="Calibri" w:cs="Calibri"/>
          </w:rPr>
          <w:t>Sub-Module Functions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_Toc419711709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C51C20" w:rsidRPr="00664B0C" w:rsidRDefault="00C51C20">
      <w:pPr>
        <w:pStyle w:val="TOC2"/>
        <w:rPr>
          <w:rFonts w:ascii="Calibri" w:hAnsi="Calibri"/>
          <w:b w:val="0"/>
          <w:caps w:val="0"/>
          <w:sz w:val="22"/>
          <w:szCs w:val="22"/>
        </w:rPr>
      </w:pPr>
      <w:hyperlink w:anchor="_Toc419711710" w:history="1">
        <w:r w:rsidRPr="008B40A3">
          <w:rPr>
            <w:rStyle w:val="Hyperlink"/>
            <w:rFonts w:ascii="Calibri" w:hAnsi="Calibri" w:cs="Calibri"/>
          </w:rPr>
          <w:t>7.1.1</w:t>
        </w:r>
        <w:r w:rsidRPr="00664B0C">
          <w:rPr>
            <w:rFonts w:ascii="Calibri" w:hAnsi="Calibri"/>
            <w:b w:val="0"/>
            <w:caps w:val="0"/>
            <w:sz w:val="22"/>
            <w:szCs w:val="22"/>
          </w:rPr>
          <w:tab/>
        </w:r>
        <w:r w:rsidRPr="008B40A3">
          <w:rPr>
            <w:rStyle w:val="Hyperlink"/>
            <w:rFonts w:ascii="Calibri" w:hAnsi="Calibri" w:cs="Calibri"/>
          </w:rPr>
          <w:t>Initialization Functions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_Toc419711710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C51C20" w:rsidRPr="00664B0C" w:rsidRDefault="00C51C20">
      <w:pPr>
        <w:pStyle w:val="TOC2"/>
        <w:rPr>
          <w:rFonts w:ascii="Calibri" w:hAnsi="Calibri"/>
          <w:b w:val="0"/>
          <w:caps w:val="0"/>
          <w:sz w:val="22"/>
          <w:szCs w:val="22"/>
        </w:rPr>
      </w:pPr>
      <w:hyperlink w:anchor="_Toc419711711" w:history="1">
        <w:r w:rsidRPr="008B40A3">
          <w:rPr>
            <w:rStyle w:val="Hyperlink"/>
            <w:rFonts w:ascii="Calibri" w:hAnsi="Calibri" w:cs="Calibri"/>
          </w:rPr>
          <w:t>7.1.1.1</w:t>
        </w:r>
        <w:r w:rsidRPr="00664B0C">
          <w:rPr>
            <w:rFonts w:ascii="Calibri" w:hAnsi="Calibri"/>
            <w:b w:val="0"/>
            <w:caps w:val="0"/>
            <w:sz w:val="22"/>
            <w:szCs w:val="22"/>
          </w:rPr>
          <w:tab/>
        </w:r>
        <w:r w:rsidRPr="008B40A3">
          <w:rPr>
            <w:rStyle w:val="Hyperlink"/>
            <w:rFonts w:ascii="Calibri" w:hAnsi="Calibri" w:cs="Calibri"/>
          </w:rPr>
          <w:t>INIT: MotQuadDetnInit1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_Toc419711711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C51C20" w:rsidRPr="00664B0C" w:rsidRDefault="00C51C20">
      <w:pPr>
        <w:pStyle w:val="TOC2"/>
        <w:rPr>
          <w:rFonts w:ascii="Calibri" w:hAnsi="Calibri"/>
          <w:b w:val="0"/>
          <w:caps w:val="0"/>
          <w:sz w:val="22"/>
          <w:szCs w:val="22"/>
        </w:rPr>
      </w:pPr>
      <w:hyperlink w:anchor="_Toc419711712" w:history="1">
        <w:r w:rsidRPr="008B40A3">
          <w:rPr>
            <w:rStyle w:val="Hyperlink"/>
            <w:rFonts w:ascii="Calibri" w:hAnsi="Calibri" w:cs="Calibri"/>
          </w:rPr>
          <w:t>7.1.1.2</w:t>
        </w:r>
        <w:r w:rsidRPr="00664B0C">
          <w:rPr>
            <w:rFonts w:ascii="Calibri" w:hAnsi="Calibri"/>
            <w:b w:val="0"/>
            <w:caps w:val="0"/>
            <w:sz w:val="22"/>
            <w:szCs w:val="22"/>
          </w:rPr>
          <w:tab/>
        </w:r>
        <w:r w:rsidRPr="008B40A3">
          <w:rPr>
            <w:rStyle w:val="Hyperlink"/>
            <w:rFonts w:ascii="Calibri" w:hAnsi="Calibri" w:cs="Calibri"/>
          </w:rPr>
          <w:t>Design Rationale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_Toc419711712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C51C20" w:rsidRPr="00664B0C" w:rsidRDefault="00C51C20">
      <w:pPr>
        <w:pStyle w:val="TOC2"/>
        <w:rPr>
          <w:rFonts w:ascii="Calibri" w:hAnsi="Calibri"/>
          <w:b w:val="0"/>
          <w:caps w:val="0"/>
          <w:sz w:val="22"/>
          <w:szCs w:val="22"/>
        </w:rPr>
      </w:pPr>
      <w:hyperlink w:anchor="_Toc419711713" w:history="1">
        <w:r w:rsidRPr="008B40A3">
          <w:rPr>
            <w:rStyle w:val="Hyperlink"/>
            <w:rFonts w:ascii="Calibri" w:hAnsi="Calibri" w:cs="Calibri"/>
          </w:rPr>
          <w:t>7.1.1.3</w:t>
        </w:r>
        <w:r w:rsidRPr="00664B0C">
          <w:rPr>
            <w:rFonts w:ascii="Calibri" w:hAnsi="Calibri"/>
            <w:b w:val="0"/>
            <w:caps w:val="0"/>
            <w:sz w:val="22"/>
            <w:szCs w:val="22"/>
          </w:rPr>
          <w:tab/>
        </w:r>
        <w:r w:rsidRPr="008B40A3">
          <w:rPr>
            <w:rStyle w:val="Hyperlink"/>
            <w:rFonts w:ascii="Calibri" w:hAnsi="Calibri" w:cs="Calibri"/>
          </w:rPr>
          <w:t>Store Module Inputs to Local copies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_Toc419711713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C51C20" w:rsidRPr="00664B0C" w:rsidRDefault="00C51C20">
      <w:pPr>
        <w:pStyle w:val="TOC2"/>
        <w:rPr>
          <w:rFonts w:ascii="Calibri" w:hAnsi="Calibri"/>
          <w:b w:val="0"/>
          <w:caps w:val="0"/>
          <w:sz w:val="22"/>
          <w:szCs w:val="22"/>
        </w:rPr>
      </w:pPr>
      <w:hyperlink w:anchor="_Toc419711714" w:history="1">
        <w:r w:rsidRPr="008B40A3">
          <w:rPr>
            <w:rStyle w:val="Hyperlink"/>
            <w:rFonts w:ascii="Calibri" w:hAnsi="Calibri" w:cs="Calibri"/>
          </w:rPr>
          <w:t>7.1.1.4</w:t>
        </w:r>
        <w:r w:rsidRPr="00664B0C">
          <w:rPr>
            <w:rFonts w:ascii="Calibri" w:hAnsi="Calibri"/>
            <w:b w:val="0"/>
            <w:caps w:val="0"/>
            <w:sz w:val="22"/>
            <w:szCs w:val="22"/>
          </w:rPr>
          <w:tab/>
        </w:r>
        <w:r w:rsidRPr="008B40A3">
          <w:rPr>
            <w:rStyle w:val="Hyperlink"/>
            <w:rFonts w:ascii="Calibri" w:hAnsi="Calibri" w:cs="Calibri"/>
          </w:rPr>
          <w:t>(Processing of function)………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_Toc419711714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C51C20" w:rsidRPr="00664B0C" w:rsidRDefault="00C51C20">
      <w:pPr>
        <w:pStyle w:val="TOC2"/>
        <w:rPr>
          <w:rFonts w:ascii="Calibri" w:hAnsi="Calibri"/>
          <w:b w:val="0"/>
          <w:caps w:val="0"/>
          <w:sz w:val="22"/>
          <w:szCs w:val="22"/>
        </w:rPr>
      </w:pPr>
      <w:hyperlink w:anchor="_Toc419711715" w:history="1">
        <w:r w:rsidRPr="008B40A3">
          <w:rPr>
            <w:rStyle w:val="Hyperlink"/>
            <w:rFonts w:ascii="Calibri" w:hAnsi="Calibri" w:cs="Calibri"/>
          </w:rPr>
          <w:t>7.1.1.5</w:t>
        </w:r>
        <w:r w:rsidRPr="00664B0C">
          <w:rPr>
            <w:rFonts w:ascii="Calibri" w:hAnsi="Calibri"/>
            <w:b w:val="0"/>
            <w:caps w:val="0"/>
            <w:sz w:val="22"/>
            <w:szCs w:val="22"/>
          </w:rPr>
          <w:tab/>
        </w:r>
        <w:r w:rsidRPr="008B40A3">
          <w:rPr>
            <w:rStyle w:val="Hyperlink"/>
            <w:rFonts w:ascii="Calibri" w:hAnsi="Calibri" w:cs="Calibri"/>
          </w:rPr>
          <w:t>Store Local copy of outputs into Module Outputs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_Toc419711715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C51C20" w:rsidRPr="00664B0C" w:rsidRDefault="00C51C20">
      <w:pPr>
        <w:pStyle w:val="TOC2"/>
        <w:rPr>
          <w:rFonts w:ascii="Calibri" w:hAnsi="Calibri"/>
          <w:b w:val="0"/>
          <w:caps w:val="0"/>
          <w:sz w:val="22"/>
          <w:szCs w:val="22"/>
        </w:rPr>
      </w:pPr>
      <w:hyperlink w:anchor="_Toc419711716" w:history="1">
        <w:r w:rsidRPr="008B40A3">
          <w:rPr>
            <w:rStyle w:val="Hyperlink"/>
            <w:rFonts w:ascii="Calibri" w:hAnsi="Calibri" w:cs="Calibri"/>
          </w:rPr>
          <w:t>7.1.2</w:t>
        </w:r>
        <w:r w:rsidRPr="00664B0C">
          <w:rPr>
            <w:rFonts w:ascii="Calibri" w:hAnsi="Calibri"/>
            <w:b w:val="0"/>
            <w:caps w:val="0"/>
            <w:sz w:val="22"/>
            <w:szCs w:val="22"/>
          </w:rPr>
          <w:tab/>
        </w:r>
        <w:r w:rsidRPr="008B40A3">
          <w:rPr>
            <w:rStyle w:val="Hyperlink"/>
            <w:rFonts w:ascii="Calibri" w:hAnsi="Calibri" w:cs="Calibri"/>
          </w:rPr>
          <w:t>PERIODIC FUNCTIONS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_Toc419711716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C51C20" w:rsidRPr="00664B0C" w:rsidRDefault="00C51C20">
      <w:pPr>
        <w:pStyle w:val="TOC2"/>
        <w:rPr>
          <w:rFonts w:ascii="Calibri" w:hAnsi="Calibri"/>
          <w:b w:val="0"/>
          <w:caps w:val="0"/>
          <w:sz w:val="22"/>
          <w:szCs w:val="22"/>
        </w:rPr>
      </w:pPr>
      <w:hyperlink w:anchor="_Toc419711717" w:history="1">
        <w:r w:rsidRPr="008B40A3">
          <w:rPr>
            <w:rStyle w:val="Hyperlink"/>
            <w:rFonts w:ascii="Calibri" w:hAnsi="Calibri" w:cs="Calibri"/>
          </w:rPr>
          <w:t>7.1.2.1</w:t>
        </w:r>
        <w:r w:rsidRPr="00664B0C">
          <w:rPr>
            <w:rFonts w:ascii="Calibri" w:hAnsi="Calibri"/>
            <w:b w:val="0"/>
            <w:caps w:val="0"/>
            <w:sz w:val="22"/>
            <w:szCs w:val="22"/>
          </w:rPr>
          <w:tab/>
        </w:r>
        <w:r w:rsidRPr="008B40A3">
          <w:rPr>
            <w:rStyle w:val="Hyperlink"/>
            <w:rFonts w:ascii="Calibri" w:hAnsi="Calibri" w:cs="Calibri"/>
          </w:rPr>
          <w:t>Per: MotQuadDetnPer1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_Toc419711717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C51C20" w:rsidRPr="00664B0C" w:rsidRDefault="00C51C20">
      <w:pPr>
        <w:pStyle w:val="TOC2"/>
        <w:rPr>
          <w:rFonts w:ascii="Calibri" w:hAnsi="Calibri"/>
          <w:b w:val="0"/>
          <w:caps w:val="0"/>
          <w:sz w:val="22"/>
          <w:szCs w:val="22"/>
        </w:rPr>
      </w:pPr>
      <w:hyperlink w:anchor="_Toc419711718" w:history="1">
        <w:r w:rsidRPr="008B40A3">
          <w:rPr>
            <w:rStyle w:val="Hyperlink"/>
            <w:rFonts w:ascii="Calibri" w:hAnsi="Calibri" w:cs="Calibri"/>
          </w:rPr>
          <w:t>7.1.2.2</w:t>
        </w:r>
        <w:r w:rsidRPr="00664B0C">
          <w:rPr>
            <w:rFonts w:ascii="Calibri" w:hAnsi="Calibri"/>
            <w:b w:val="0"/>
            <w:caps w:val="0"/>
            <w:sz w:val="22"/>
            <w:szCs w:val="22"/>
          </w:rPr>
          <w:tab/>
        </w:r>
        <w:r w:rsidRPr="008B40A3">
          <w:rPr>
            <w:rStyle w:val="Hyperlink"/>
            <w:rFonts w:ascii="Calibri" w:hAnsi="Calibri" w:cs="Calibri"/>
          </w:rPr>
          <w:t>Design Rationale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_Toc419711718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C51C20" w:rsidRPr="00664B0C" w:rsidRDefault="00C51C20">
      <w:pPr>
        <w:pStyle w:val="TOC2"/>
        <w:rPr>
          <w:rFonts w:ascii="Calibri" w:hAnsi="Calibri"/>
          <w:b w:val="0"/>
          <w:caps w:val="0"/>
          <w:sz w:val="22"/>
          <w:szCs w:val="22"/>
        </w:rPr>
      </w:pPr>
      <w:hyperlink w:anchor="_Toc419711719" w:history="1">
        <w:r w:rsidRPr="008B40A3">
          <w:rPr>
            <w:rStyle w:val="Hyperlink"/>
            <w:rFonts w:ascii="Calibri" w:hAnsi="Calibri" w:cs="Calibri"/>
          </w:rPr>
          <w:t>7.1.2.3</w:t>
        </w:r>
        <w:r w:rsidRPr="00664B0C">
          <w:rPr>
            <w:rFonts w:ascii="Calibri" w:hAnsi="Calibri"/>
            <w:b w:val="0"/>
            <w:caps w:val="0"/>
            <w:sz w:val="22"/>
            <w:szCs w:val="22"/>
          </w:rPr>
          <w:tab/>
        </w:r>
        <w:r w:rsidRPr="008B40A3">
          <w:rPr>
            <w:rStyle w:val="Hyperlink"/>
            <w:rFonts w:ascii="Calibri" w:hAnsi="Calibri" w:cs="Calibri"/>
          </w:rPr>
          <w:t>Store Module Inputs to Local copies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_Toc419711719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C51C20" w:rsidRPr="00664B0C" w:rsidRDefault="00C51C20">
      <w:pPr>
        <w:pStyle w:val="TOC2"/>
        <w:rPr>
          <w:rFonts w:ascii="Calibri" w:hAnsi="Calibri"/>
          <w:b w:val="0"/>
          <w:caps w:val="0"/>
          <w:sz w:val="22"/>
          <w:szCs w:val="22"/>
        </w:rPr>
      </w:pPr>
      <w:hyperlink w:anchor="_Toc419711720" w:history="1">
        <w:r w:rsidRPr="008B40A3">
          <w:rPr>
            <w:rStyle w:val="Hyperlink"/>
            <w:rFonts w:ascii="Calibri" w:hAnsi="Calibri" w:cs="Calibri"/>
          </w:rPr>
          <w:t>7.1.2.4</w:t>
        </w:r>
        <w:r w:rsidRPr="00664B0C">
          <w:rPr>
            <w:rFonts w:ascii="Calibri" w:hAnsi="Calibri"/>
            <w:b w:val="0"/>
            <w:caps w:val="0"/>
            <w:sz w:val="22"/>
            <w:szCs w:val="22"/>
          </w:rPr>
          <w:tab/>
        </w:r>
        <w:r w:rsidRPr="008B40A3">
          <w:rPr>
            <w:rStyle w:val="Hyperlink"/>
            <w:rFonts w:ascii="Calibri" w:hAnsi="Calibri" w:cs="Calibri"/>
          </w:rPr>
          <w:t>(Processing of function)………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_Toc419711720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C51C20" w:rsidRPr="00664B0C" w:rsidRDefault="00C51C20">
      <w:pPr>
        <w:pStyle w:val="TOC2"/>
        <w:rPr>
          <w:rFonts w:ascii="Calibri" w:hAnsi="Calibri"/>
          <w:b w:val="0"/>
          <w:caps w:val="0"/>
          <w:sz w:val="22"/>
          <w:szCs w:val="22"/>
        </w:rPr>
      </w:pPr>
      <w:hyperlink w:anchor="_Toc419711721" w:history="1">
        <w:r w:rsidRPr="008B40A3">
          <w:rPr>
            <w:rStyle w:val="Hyperlink"/>
            <w:rFonts w:ascii="Calibri" w:hAnsi="Calibri" w:cs="Calibri"/>
          </w:rPr>
          <w:t>7.1.2.5</w:t>
        </w:r>
        <w:r w:rsidRPr="00664B0C">
          <w:rPr>
            <w:rFonts w:ascii="Calibri" w:hAnsi="Calibri"/>
            <w:b w:val="0"/>
            <w:caps w:val="0"/>
            <w:sz w:val="22"/>
            <w:szCs w:val="22"/>
          </w:rPr>
          <w:tab/>
        </w:r>
        <w:r w:rsidRPr="008B40A3">
          <w:rPr>
            <w:rStyle w:val="Hyperlink"/>
            <w:rFonts w:ascii="Calibri" w:hAnsi="Calibri" w:cs="Calibri"/>
          </w:rPr>
          <w:t>Store Local copy of outputs into Module Outputs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_Toc419711721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C51C20" w:rsidRPr="00664B0C" w:rsidRDefault="00C51C20">
      <w:pPr>
        <w:pStyle w:val="TOC2"/>
        <w:rPr>
          <w:rFonts w:ascii="Calibri" w:hAnsi="Calibri"/>
          <w:b w:val="0"/>
          <w:caps w:val="0"/>
          <w:sz w:val="22"/>
          <w:szCs w:val="22"/>
        </w:rPr>
      </w:pPr>
      <w:hyperlink w:anchor="_Toc419711722" w:history="1">
        <w:r w:rsidRPr="008B40A3">
          <w:rPr>
            <w:rStyle w:val="Hyperlink"/>
            <w:rFonts w:ascii="Calibri" w:hAnsi="Calibri" w:cs="Calibri"/>
          </w:rPr>
          <w:t>7.2</w:t>
        </w:r>
        <w:r w:rsidRPr="00664B0C">
          <w:rPr>
            <w:rFonts w:ascii="Calibri" w:hAnsi="Calibri"/>
            <w:b w:val="0"/>
            <w:caps w:val="0"/>
            <w:sz w:val="22"/>
            <w:szCs w:val="22"/>
          </w:rPr>
          <w:tab/>
        </w:r>
        <w:r w:rsidRPr="008B40A3">
          <w:rPr>
            <w:rStyle w:val="Hyperlink"/>
            <w:rFonts w:ascii="Calibri" w:hAnsi="Calibri" w:cs="Calibri"/>
          </w:rPr>
          <w:t>Interrupt Functions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_Toc419711722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C51C20" w:rsidRPr="00664B0C" w:rsidRDefault="00C51C20">
      <w:pPr>
        <w:pStyle w:val="TOC2"/>
        <w:rPr>
          <w:rFonts w:ascii="Calibri" w:hAnsi="Calibri"/>
          <w:b w:val="0"/>
          <w:caps w:val="0"/>
          <w:sz w:val="22"/>
          <w:szCs w:val="22"/>
        </w:rPr>
      </w:pPr>
      <w:hyperlink w:anchor="_Toc419711723" w:history="1">
        <w:r w:rsidRPr="008B40A3">
          <w:rPr>
            <w:rStyle w:val="Hyperlink"/>
            <w:rFonts w:ascii="Calibri" w:hAnsi="Calibri" w:cs="Calibri"/>
          </w:rPr>
          <w:t>7.3</w:t>
        </w:r>
        <w:r w:rsidRPr="00664B0C">
          <w:rPr>
            <w:rFonts w:ascii="Calibri" w:hAnsi="Calibri"/>
            <w:b w:val="0"/>
            <w:caps w:val="0"/>
            <w:sz w:val="22"/>
            <w:szCs w:val="22"/>
          </w:rPr>
          <w:tab/>
        </w:r>
        <w:r w:rsidRPr="008B40A3">
          <w:rPr>
            <w:rStyle w:val="Hyperlink"/>
            <w:rFonts w:ascii="Calibri" w:hAnsi="Calibri" w:cs="Calibri"/>
          </w:rPr>
          <w:t>Serial Communication Functions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_Toc419711723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C51C20" w:rsidRPr="00664B0C" w:rsidRDefault="00C51C20">
      <w:pPr>
        <w:pStyle w:val="TOC2"/>
        <w:rPr>
          <w:rFonts w:ascii="Calibri" w:hAnsi="Calibri"/>
          <w:b w:val="0"/>
          <w:caps w:val="0"/>
          <w:sz w:val="22"/>
          <w:szCs w:val="22"/>
        </w:rPr>
      </w:pPr>
      <w:hyperlink w:anchor="_Toc419711724" w:history="1">
        <w:r w:rsidRPr="008B40A3">
          <w:rPr>
            <w:rStyle w:val="Hyperlink"/>
            <w:rFonts w:ascii="Calibri" w:hAnsi="Calibri" w:cs="Calibri"/>
          </w:rPr>
          <w:t>7.4</w:t>
        </w:r>
        <w:r w:rsidRPr="00664B0C">
          <w:rPr>
            <w:rFonts w:ascii="Calibri" w:hAnsi="Calibri"/>
            <w:b w:val="0"/>
            <w:caps w:val="0"/>
            <w:sz w:val="22"/>
            <w:szCs w:val="22"/>
          </w:rPr>
          <w:tab/>
        </w:r>
        <w:r w:rsidRPr="008B40A3">
          <w:rPr>
            <w:rStyle w:val="Hyperlink"/>
            <w:rFonts w:ascii="Calibri" w:hAnsi="Calibri" w:cs="Calibri"/>
          </w:rPr>
          <w:t>Local Function/Macro Definitions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_Toc419711724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C51C20" w:rsidRPr="00664B0C" w:rsidRDefault="00C51C20">
      <w:pPr>
        <w:pStyle w:val="TOC2"/>
        <w:rPr>
          <w:rFonts w:ascii="Calibri" w:hAnsi="Calibri"/>
          <w:b w:val="0"/>
          <w:caps w:val="0"/>
          <w:sz w:val="22"/>
          <w:szCs w:val="22"/>
        </w:rPr>
      </w:pPr>
      <w:hyperlink w:anchor="_Toc419711725" w:history="1">
        <w:r w:rsidRPr="008B40A3">
          <w:rPr>
            <w:rStyle w:val="Hyperlink"/>
            <w:rFonts w:ascii="Calibri" w:hAnsi="Calibri" w:cs="Calibri"/>
          </w:rPr>
          <w:t>7.5</w:t>
        </w:r>
        <w:r w:rsidRPr="00664B0C">
          <w:rPr>
            <w:rFonts w:ascii="Calibri" w:hAnsi="Calibri"/>
            <w:b w:val="0"/>
            <w:caps w:val="0"/>
            <w:sz w:val="22"/>
            <w:szCs w:val="22"/>
          </w:rPr>
          <w:tab/>
        </w:r>
        <w:r w:rsidRPr="008B40A3">
          <w:rPr>
            <w:rStyle w:val="Hyperlink"/>
            <w:rFonts w:ascii="Calibri" w:hAnsi="Calibri" w:cs="Calibri"/>
          </w:rPr>
          <w:t>GLObAL Function/Macro Definitions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_Toc419711725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C51C20" w:rsidRPr="00664B0C" w:rsidRDefault="00C51C20">
      <w:pPr>
        <w:pStyle w:val="TOC2"/>
        <w:rPr>
          <w:rFonts w:ascii="Calibri" w:hAnsi="Calibri"/>
          <w:b w:val="0"/>
          <w:caps w:val="0"/>
          <w:sz w:val="22"/>
          <w:szCs w:val="22"/>
        </w:rPr>
      </w:pPr>
      <w:hyperlink w:anchor="_Toc419711726" w:history="1">
        <w:r w:rsidRPr="008B40A3">
          <w:rPr>
            <w:rStyle w:val="Hyperlink"/>
            <w:rFonts w:ascii="Calibri" w:hAnsi="Calibri" w:cs="Calibri"/>
          </w:rPr>
          <w:t>7.6</w:t>
        </w:r>
        <w:r w:rsidRPr="00664B0C">
          <w:rPr>
            <w:rFonts w:ascii="Calibri" w:hAnsi="Calibri"/>
            <w:b w:val="0"/>
            <w:caps w:val="0"/>
            <w:sz w:val="22"/>
            <w:szCs w:val="22"/>
          </w:rPr>
          <w:tab/>
        </w:r>
        <w:r w:rsidRPr="008B40A3">
          <w:rPr>
            <w:rStyle w:val="Hyperlink"/>
            <w:rFonts w:ascii="Calibri" w:hAnsi="Calibri" w:cs="Calibri"/>
          </w:rPr>
          <w:t>TRANSIENT FUNCTIONS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_Toc419711726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C51C20" w:rsidRPr="00664B0C" w:rsidRDefault="00C51C20">
      <w:pPr>
        <w:pStyle w:val="TOC1"/>
        <w:rPr>
          <w:rFonts w:ascii="Calibri" w:hAnsi="Calibri"/>
          <w:b w:val="0"/>
          <w:caps w:val="0"/>
          <w:noProof/>
          <w:color w:val="auto"/>
          <w:sz w:val="22"/>
          <w:szCs w:val="22"/>
          <w:lang w:val="en-US"/>
        </w:rPr>
      </w:pPr>
      <w:hyperlink w:anchor="_Toc419711727" w:history="1">
        <w:r w:rsidRPr="008B40A3">
          <w:rPr>
            <w:rStyle w:val="Hyperlink"/>
            <w:rFonts w:ascii="Calibri" w:hAnsi="Calibri" w:cs="Calibri"/>
            <w:noProof/>
          </w:rPr>
          <w:t>8</w:t>
        </w:r>
        <w:r w:rsidRPr="00664B0C">
          <w:rPr>
            <w:rFonts w:ascii="Calibri" w:hAnsi="Calibri"/>
            <w:b w:val="0"/>
            <w:caps w:val="0"/>
            <w:noProof/>
            <w:color w:val="auto"/>
            <w:sz w:val="22"/>
            <w:szCs w:val="22"/>
            <w:lang w:val="en-US"/>
          </w:rPr>
          <w:tab/>
        </w:r>
        <w:r w:rsidRPr="008B40A3">
          <w:rPr>
            <w:rStyle w:val="Hyperlink"/>
            <w:rFonts w:ascii="Calibri" w:hAnsi="Calibri" w:cs="Calibri"/>
            <w:noProof/>
          </w:rPr>
          <w:t>Known Limitations With Design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_Toc419711727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C51C20" w:rsidRPr="00664B0C" w:rsidRDefault="00C51C20">
      <w:pPr>
        <w:pStyle w:val="TOC1"/>
        <w:rPr>
          <w:rFonts w:ascii="Calibri" w:hAnsi="Calibri"/>
          <w:b w:val="0"/>
          <w:caps w:val="0"/>
          <w:noProof/>
          <w:color w:val="auto"/>
          <w:sz w:val="22"/>
          <w:szCs w:val="22"/>
          <w:lang w:val="en-US"/>
        </w:rPr>
      </w:pPr>
      <w:hyperlink w:anchor="_Toc419711728" w:history="1">
        <w:r w:rsidRPr="008B40A3">
          <w:rPr>
            <w:rStyle w:val="Hyperlink"/>
            <w:rFonts w:ascii="Calibri" w:hAnsi="Calibri" w:cs="Calibri"/>
            <w:noProof/>
          </w:rPr>
          <w:t>9</w:t>
        </w:r>
        <w:r w:rsidRPr="00664B0C">
          <w:rPr>
            <w:rFonts w:ascii="Calibri" w:hAnsi="Calibri"/>
            <w:b w:val="0"/>
            <w:caps w:val="0"/>
            <w:noProof/>
            <w:color w:val="auto"/>
            <w:sz w:val="22"/>
            <w:szCs w:val="22"/>
            <w:lang w:val="en-US"/>
          </w:rPr>
          <w:tab/>
        </w:r>
        <w:r w:rsidRPr="008B40A3">
          <w:rPr>
            <w:rStyle w:val="Hyperlink"/>
            <w:rFonts w:ascii="Calibri" w:hAnsi="Calibri" w:cs="Calibri"/>
            <w:noProof/>
          </w:rPr>
          <w:t>UNIT TEST CONSIDERATION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_Toc419711728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C51C20" w:rsidRPr="00664B0C" w:rsidRDefault="00C51C20">
      <w:pPr>
        <w:pStyle w:val="TOC1"/>
        <w:rPr>
          <w:rFonts w:ascii="Calibri" w:hAnsi="Calibri"/>
          <w:b w:val="0"/>
          <w:caps w:val="0"/>
          <w:noProof/>
          <w:color w:val="auto"/>
          <w:sz w:val="22"/>
          <w:szCs w:val="22"/>
          <w:lang w:val="en-US"/>
        </w:rPr>
      </w:pPr>
      <w:hyperlink w:anchor="_Toc419711729" w:history="1">
        <w:r w:rsidRPr="008B40A3">
          <w:rPr>
            <w:rStyle w:val="Hyperlink"/>
            <w:rFonts w:ascii="Calibri" w:hAnsi="Calibri" w:cs="Calibri"/>
            <w:noProof/>
          </w:rPr>
          <w:t>10</w:t>
        </w:r>
        <w:r w:rsidRPr="00664B0C">
          <w:rPr>
            <w:rFonts w:ascii="Calibri" w:hAnsi="Calibri"/>
            <w:b w:val="0"/>
            <w:caps w:val="0"/>
            <w:noProof/>
            <w:color w:val="auto"/>
            <w:sz w:val="22"/>
            <w:szCs w:val="22"/>
            <w:lang w:val="en-US"/>
          </w:rPr>
          <w:tab/>
        </w:r>
        <w:r w:rsidRPr="008B40A3">
          <w:rPr>
            <w:rStyle w:val="Hyperlink"/>
            <w:rFonts w:ascii="Calibri" w:hAnsi="Calibri" w:cs="Calibri"/>
            <w:noProof/>
          </w:rPr>
          <w:t>Appendix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_Toc419711729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891F29" w:rsidRPr="00AA38E8" w:rsidRDefault="009C5629">
      <w:pPr>
        <w:rPr>
          <w:rFonts w:cs="Calibri"/>
        </w:rPr>
      </w:pPr>
      <w:r w:rsidRPr="00AA38E8">
        <w:rPr>
          <w:rFonts w:cs="Calibri"/>
          <w:b/>
          <w:caps/>
          <w:color w:val="000000"/>
          <w:sz w:val="24"/>
          <w:szCs w:val="20"/>
          <w:lang w:val="en-GB" w:bidi="ar-SA"/>
        </w:rPr>
        <w:fldChar w:fldCharType="end"/>
      </w:r>
    </w:p>
    <w:p w:rsidR="00B81C1B" w:rsidRPr="00AA38E8" w:rsidRDefault="00B81C1B">
      <w:pPr>
        <w:rPr>
          <w:rFonts w:cs="Calibri"/>
        </w:rPr>
      </w:pPr>
    </w:p>
    <w:p w:rsidR="00707BA6" w:rsidRPr="00AA38E8" w:rsidRDefault="00707BA6" w:rsidP="00707BA6">
      <w:pPr>
        <w:pStyle w:val="TOC3"/>
        <w:numPr>
          <w:ilvl w:val="0"/>
          <w:numId w:val="0"/>
        </w:numPr>
        <w:ind w:left="567"/>
        <w:rPr>
          <w:rFonts w:cs="Calibri"/>
        </w:rPr>
      </w:pPr>
    </w:p>
    <w:p w:rsidR="00063A7A" w:rsidRPr="00AA38E8" w:rsidRDefault="00B81C1B" w:rsidP="00B915BD">
      <w:pPr>
        <w:pStyle w:val="Heading1"/>
        <w:numPr>
          <w:ilvl w:val="0"/>
          <w:numId w:val="1"/>
        </w:numPr>
        <w:rPr>
          <w:rFonts w:ascii="Calibri" w:hAnsi="Calibri" w:cs="Calibri"/>
        </w:rPr>
      </w:pPr>
      <w:bookmarkStart w:id="14" w:name="_Toc367436496"/>
      <w:bookmarkStart w:id="15" w:name="_Toc419711690"/>
      <w:r w:rsidRPr="00AA38E8">
        <w:rPr>
          <w:rFonts w:ascii="Calibri" w:hAnsi="Calibri" w:cs="Calibri"/>
        </w:rPr>
        <w:t>A</w:t>
      </w:r>
      <w:bookmarkEnd w:id="14"/>
      <w:r w:rsidR="001161D2" w:rsidRPr="00AA38E8">
        <w:rPr>
          <w:rFonts w:ascii="Calibri" w:hAnsi="Calibri" w:cs="Calibri"/>
        </w:rPr>
        <w:t xml:space="preserve">bbrevations And </w:t>
      </w:r>
      <w:r w:rsidR="00063A7A" w:rsidRPr="00AA38E8">
        <w:rPr>
          <w:rFonts w:ascii="Calibri" w:hAnsi="Calibri" w:cs="Calibri"/>
        </w:rPr>
        <w:t>Acronyms</w:t>
      </w:r>
      <w:bookmarkEnd w:id="15"/>
    </w:p>
    <w:tbl>
      <w:tblPr>
        <w:tblW w:w="0" w:type="auto"/>
        <w:tblInd w:w="648" w:type="dxa"/>
        <w:tblBorders>
          <w:top w:val="single" w:sz="6" w:space="0" w:color="000000"/>
          <w:left w:val="single" w:sz="12" w:space="0" w:color="000000"/>
          <w:bottom w:val="single" w:sz="6" w:space="0" w:color="000000"/>
          <w:right w:val="single" w:sz="12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2389"/>
        <w:gridCol w:w="6004"/>
      </w:tblGrid>
      <w:tr w:rsidR="001161D2" w:rsidRPr="00AA38E8" w:rsidTr="00B915BD">
        <w:tc>
          <w:tcPr>
            <w:tcW w:w="2437" w:type="dxa"/>
            <w:tcBorders>
              <w:bottom w:val="single" w:sz="6" w:space="0" w:color="000000"/>
            </w:tcBorders>
            <w:shd w:val="clear" w:color="auto" w:fill="F2F2F2"/>
          </w:tcPr>
          <w:p w:rsidR="001161D2" w:rsidRPr="00AA38E8" w:rsidRDefault="007B1EDB" w:rsidP="00962170">
            <w:pPr>
              <w:jc w:val="center"/>
              <w:rPr>
                <w:rFonts w:cs="Calibri"/>
                <w:sz w:val="19"/>
              </w:rPr>
            </w:pPr>
            <w:r w:rsidRPr="00AA38E8">
              <w:rPr>
                <w:rFonts w:cs="Calibri"/>
                <w:sz w:val="19"/>
              </w:rPr>
              <w:t>Abbreviation</w:t>
            </w:r>
          </w:p>
        </w:tc>
        <w:tc>
          <w:tcPr>
            <w:tcW w:w="6202" w:type="dxa"/>
            <w:tcBorders>
              <w:bottom w:val="single" w:sz="6" w:space="0" w:color="000000"/>
            </w:tcBorders>
            <w:shd w:val="clear" w:color="auto" w:fill="F2F2F2"/>
          </w:tcPr>
          <w:p w:rsidR="001161D2" w:rsidRPr="00AA38E8" w:rsidRDefault="00727610" w:rsidP="00962170">
            <w:pPr>
              <w:jc w:val="center"/>
              <w:rPr>
                <w:rFonts w:cs="Calibri"/>
                <w:sz w:val="19"/>
              </w:rPr>
            </w:pPr>
            <w:r w:rsidRPr="00AA38E8">
              <w:rPr>
                <w:rFonts w:cs="Calibri"/>
                <w:sz w:val="19"/>
              </w:rPr>
              <w:t>Description</w:t>
            </w:r>
          </w:p>
        </w:tc>
      </w:tr>
      <w:tr w:rsidR="001161D2" w:rsidRPr="00AA38E8" w:rsidTr="00D52276">
        <w:tc>
          <w:tcPr>
            <w:tcW w:w="2437" w:type="dxa"/>
            <w:tcBorders>
              <w:bottom w:val="single" w:sz="4" w:space="0" w:color="auto"/>
            </w:tcBorders>
            <w:shd w:val="clear" w:color="auto" w:fill="auto"/>
          </w:tcPr>
          <w:p w:rsidR="001161D2" w:rsidRPr="00AA38E8" w:rsidRDefault="00136080">
            <w:pPr>
              <w:rPr>
                <w:rFonts w:cs="Calibri"/>
                <w:sz w:val="19"/>
              </w:rPr>
            </w:pPr>
            <w:r>
              <w:rPr>
                <w:rFonts w:cs="Calibri"/>
                <w:sz w:val="19"/>
              </w:rPr>
              <w:t>DFD</w:t>
            </w:r>
          </w:p>
        </w:tc>
        <w:tc>
          <w:tcPr>
            <w:tcW w:w="6202" w:type="dxa"/>
            <w:tcBorders>
              <w:bottom w:val="single" w:sz="4" w:space="0" w:color="auto"/>
            </w:tcBorders>
            <w:shd w:val="clear" w:color="auto" w:fill="auto"/>
          </w:tcPr>
          <w:p w:rsidR="001161D2" w:rsidRPr="00AA38E8" w:rsidRDefault="00E53BF0">
            <w:pPr>
              <w:rPr>
                <w:rFonts w:cs="Calibri"/>
                <w:sz w:val="19"/>
              </w:rPr>
            </w:pPr>
            <w:r>
              <w:rPr>
                <w:rFonts w:cs="Calibri"/>
                <w:sz w:val="19"/>
              </w:rPr>
              <w:t>Design functional diagram</w:t>
            </w:r>
          </w:p>
        </w:tc>
      </w:tr>
      <w:tr w:rsidR="00D52276" w:rsidRPr="00AA38E8" w:rsidTr="00D52276">
        <w:tc>
          <w:tcPr>
            <w:tcW w:w="2437" w:type="dxa"/>
            <w:tcBorders>
              <w:bottom w:val="single" w:sz="4" w:space="0" w:color="auto"/>
            </w:tcBorders>
            <w:shd w:val="clear" w:color="auto" w:fill="auto"/>
          </w:tcPr>
          <w:p w:rsidR="00D52276" w:rsidRDefault="00D52276">
            <w:pPr>
              <w:rPr>
                <w:rFonts w:cs="Calibri"/>
                <w:sz w:val="19"/>
              </w:rPr>
            </w:pPr>
            <w:r>
              <w:rPr>
                <w:rFonts w:cs="Calibri"/>
                <w:sz w:val="19"/>
              </w:rPr>
              <w:t>MDD</w:t>
            </w:r>
          </w:p>
        </w:tc>
        <w:tc>
          <w:tcPr>
            <w:tcW w:w="6202" w:type="dxa"/>
            <w:tcBorders>
              <w:bottom w:val="single" w:sz="4" w:space="0" w:color="auto"/>
            </w:tcBorders>
            <w:shd w:val="clear" w:color="auto" w:fill="auto"/>
          </w:tcPr>
          <w:p w:rsidR="00D52276" w:rsidRDefault="00D52276">
            <w:pPr>
              <w:rPr>
                <w:rFonts w:cs="Calibri"/>
                <w:sz w:val="19"/>
              </w:rPr>
            </w:pPr>
            <w:r>
              <w:rPr>
                <w:rFonts w:cs="Calibri"/>
                <w:sz w:val="19"/>
              </w:rPr>
              <w:t>Module design Document</w:t>
            </w:r>
          </w:p>
        </w:tc>
      </w:tr>
      <w:tr w:rsidR="00D52276" w:rsidRPr="00AA38E8" w:rsidTr="00D52276">
        <w:tc>
          <w:tcPr>
            <w:tcW w:w="24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D52276" w:rsidRDefault="00D52276">
            <w:pPr>
              <w:rPr>
                <w:rFonts w:cs="Calibri"/>
                <w:sz w:val="19"/>
              </w:rPr>
            </w:pPr>
          </w:p>
        </w:tc>
        <w:tc>
          <w:tcPr>
            <w:tcW w:w="620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D52276" w:rsidRPr="00AA38E8" w:rsidRDefault="00D52276">
            <w:pPr>
              <w:rPr>
                <w:rFonts w:cs="Calibri"/>
                <w:sz w:val="19"/>
              </w:rPr>
            </w:pPr>
            <w:r>
              <w:rPr>
                <w:rFonts w:cs="Calibri"/>
                <w:sz w:val="19"/>
              </w:rPr>
              <w:t>&lt;</w:t>
            </w:r>
            <w:proofErr w:type="gramStart"/>
            <w:r>
              <w:rPr>
                <w:rFonts w:cs="Calibri"/>
                <w:sz w:val="19"/>
              </w:rPr>
              <w:t>ADD  more</w:t>
            </w:r>
            <w:proofErr w:type="gramEnd"/>
            <w:r>
              <w:rPr>
                <w:rFonts w:cs="Calibri"/>
                <w:sz w:val="19"/>
              </w:rPr>
              <w:t xml:space="preserve"> to the table if applicable&gt;</w:t>
            </w:r>
          </w:p>
        </w:tc>
      </w:tr>
      <w:tr w:rsidR="00D52276" w:rsidRPr="00AA38E8" w:rsidTr="00151B09">
        <w:trPr>
          <w:trHeight w:val="87"/>
        </w:trPr>
        <w:tc>
          <w:tcPr>
            <w:tcW w:w="2437" w:type="dxa"/>
            <w:shd w:val="clear" w:color="auto" w:fill="auto"/>
          </w:tcPr>
          <w:p w:rsidR="00D52276" w:rsidRDefault="00D52276">
            <w:pPr>
              <w:rPr>
                <w:rFonts w:cs="Calibri"/>
                <w:sz w:val="19"/>
              </w:rPr>
            </w:pPr>
          </w:p>
        </w:tc>
        <w:tc>
          <w:tcPr>
            <w:tcW w:w="6202" w:type="dxa"/>
            <w:shd w:val="clear" w:color="auto" w:fill="auto"/>
          </w:tcPr>
          <w:p w:rsidR="00D52276" w:rsidRPr="00AA38E8" w:rsidRDefault="00D52276">
            <w:pPr>
              <w:rPr>
                <w:rFonts w:cs="Calibri"/>
                <w:sz w:val="19"/>
              </w:rPr>
            </w:pPr>
          </w:p>
        </w:tc>
      </w:tr>
    </w:tbl>
    <w:p w:rsidR="00B81C1B" w:rsidRPr="00AA38E8" w:rsidRDefault="00B81C1B">
      <w:pPr>
        <w:rPr>
          <w:rFonts w:cs="Calibri"/>
          <w:sz w:val="19"/>
        </w:rPr>
      </w:pPr>
    </w:p>
    <w:p w:rsidR="00063A7A" w:rsidRPr="00AA38E8" w:rsidRDefault="00063A7A" w:rsidP="00B915BD">
      <w:pPr>
        <w:pStyle w:val="Heading1"/>
        <w:numPr>
          <w:ilvl w:val="0"/>
          <w:numId w:val="1"/>
        </w:numPr>
        <w:rPr>
          <w:rFonts w:ascii="Calibri" w:hAnsi="Calibri" w:cs="Calibri"/>
        </w:rPr>
      </w:pPr>
      <w:bookmarkStart w:id="16" w:name="_Toc419711691"/>
      <w:r w:rsidRPr="00AA38E8">
        <w:rPr>
          <w:rFonts w:ascii="Calibri" w:hAnsi="Calibri" w:cs="Calibri"/>
        </w:rPr>
        <w:t>References</w:t>
      </w:r>
      <w:bookmarkEnd w:id="16"/>
    </w:p>
    <w:p w:rsidR="00063A7A" w:rsidRPr="00AA38E8" w:rsidRDefault="00063A7A" w:rsidP="00063A7A">
      <w:pPr>
        <w:rPr>
          <w:rFonts w:cs="Calibri"/>
          <w:lang w:bidi="ar-SA"/>
        </w:rPr>
      </w:pPr>
      <w:r w:rsidRPr="00AA38E8">
        <w:rPr>
          <w:rFonts w:cs="Calibri"/>
          <w:lang w:bidi="ar-SA"/>
        </w:rPr>
        <w:t xml:space="preserve">This section </w:t>
      </w:r>
      <w:r w:rsidR="00C71993" w:rsidRPr="00AA38E8">
        <w:rPr>
          <w:rFonts w:cs="Calibri"/>
          <w:lang w:bidi="ar-SA"/>
        </w:rPr>
        <w:t>lists</w:t>
      </w:r>
      <w:r w:rsidRPr="00AA38E8">
        <w:rPr>
          <w:rFonts w:cs="Calibri"/>
          <w:lang w:bidi="ar-SA"/>
        </w:rPr>
        <w:t xml:space="preserve"> the title &amp; version of all the documents that are referred for development of this document</w:t>
      </w:r>
    </w:p>
    <w:tbl>
      <w:tblPr>
        <w:tblW w:w="0" w:type="auto"/>
        <w:tblBorders>
          <w:top w:val="single" w:sz="6" w:space="0" w:color="000000"/>
          <w:left w:val="single" w:sz="12" w:space="0" w:color="000000"/>
          <w:bottom w:val="single" w:sz="6" w:space="0" w:color="000000"/>
          <w:right w:val="single" w:sz="12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1079"/>
        <w:gridCol w:w="5910"/>
        <w:gridCol w:w="2052"/>
        <w:tblGridChange w:id="17">
          <w:tblGrid>
            <w:gridCol w:w="1079"/>
            <w:gridCol w:w="5910"/>
            <w:gridCol w:w="2052"/>
          </w:tblGrid>
        </w:tblGridChange>
      </w:tblGrid>
      <w:tr w:rsidR="00063A7A" w:rsidRPr="00AA38E8" w:rsidTr="00151B09">
        <w:tc>
          <w:tcPr>
            <w:tcW w:w="1101" w:type="dxa"/>
            <w:tcBorders>
              <w:bottom w:val="single" w:sz="4" w:space="0" w:color="auto"/>
            </w:tcBorders>
            <w:shd w:val="clear" w:color="auto" w:fill="F2F2F2"/>
          </w:tcPr>
          <w:p w:rsidR="00063A7A" w:rsidRPr="00AA38E8" w:rsidRDefault="00063A7A" w:rsidP="00063A7A">
            <w:pPr>
              <w:rPr>
                <w:rFonts w:cs="Calibri"/>
                <w:lang w:bidi="ar-SA"/>
              </w:rPr>
            </w:pPr>
            <w:r w:rsidRPr="00AA38E8">
              <w:rPr>
                <w:rFonts w:cs="Calibri"/>
                <w:lang w:bidi="ar-SA"/>
              </w:rPr>
              <w:t>Sr. No.</w:t>
            </w:r>
          </w:p>
        </w:tc>
        <w:tc>
          <w:tcPr>
            <w:tcW w:w="6095" w:type="dxa"/>
            <w:tcBorders>
              <w:bottom w:val="single" w:sz="4" w:space="0" w:color="auto"/>
            </w:tcBorders>
            <w:shd w:val="clear" w:color="auto" w:fill="F2F2F2"/>
          </w:tcPr>
          <w:p w:rsidR="00063A7A" w:rsidRPr="00AA38E8" w:rsidRDefault="00063A7A" w:rsidP="00063A7A">
            <w:pPr>
              <w:rPr>
                <w:rFonts w:cs="Calibri"/>
                <w:lang w:bidi="ar-SA"/>
              </w:rPr>
            </w:pPr>
            <w:r w:rsidRPr="00AA38E8">
              <w:rPr>
                <w:rFonts w:cs="Calibri"/>
                <w:lang w:bidi="ar-SA"/>
              </w:rPr>
              <w:t>Title</w:t>
            </w:r>
          </w:p>
        </w:tc>
        <w:tc>
          <w:tcPr>
            <w:tcW w:w="2091" w:type="dxa"/>
            <w:tcBorders>
              <w:bottom w:val="single" w:sz="4" w:space="0" w:color="auto"/>
            </w:tcBorders>
            <w:shd w:val="clear" w:color="auto" w:fill="F2F2F2"/>
          </w:tcPr>
          <w:p w:rsidR="00063A7A" w:rsidRPr="00AA38E8" w:rsidRDefault="00063A7A" w:rsidP="00063A7A">
            <w:pPr>
              <w:rPr>
                <w:rFonts w:cs="Calibri"/>
                <w:lang w:bidi="ar-SA"/>
              </w:rPr>
            </w:pPr>
            <w:r w:rsidRPr="00AA38E8">
              <w:rPr>
                <w:rFonts w:cs="Calibri"/>
                <w:lang w:bidi="ar-SA"/>
              </w:rPr>
              <w:t>Version</w:t>
            </w:r>
          </w:p>
        </w:tc>
      </w:tr>
      <w:tr w:rsidR="00063A7A" w:rsidRPr="00AA38E8" w:rsidTr="00151B09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063A7A" w:rsidRPr="00AA38E8" w:rsidRDefault="00AE640F" w:rsidP="00063A7A">
            <w:pPr>
              <w:rPr>
                <w:rFonts w:cs="Calibri"/>
                <w:lang w:bidi="ar-SA"/>
              </w:rPr>
            </w:pPr>
            <w:r>
              <w:rPr>
                <w:rFonts w:cs="Calibri"/>
                <w:lang w:bidi="ar-SA"/>
              </w:rPr>
              <w:t>&lt;</w:t>
            </w:r>
            <w:r w:rsidR="002D6391">
              <w:rPr>
                <w:rFonts w:cs="Calibri"/>
                <w:lang w:bidi="ar-SA"/>
              </w:rPr>
              <w:t>1</w:t>
            </w:r>
            <w:r w:rsidR="000863AA">
              <w:rPr>
                <w:rFonts w:cs="Calibri"/>
                <w:lang w:bidi="ar-SA"/>
              </w:rPr>
              <w:t>&gt;</w:t>
            </w:r>
          </w:p>
        </w:tc>
        <w:tc>
          <w:tcPr>
            <w:tcW w:w="609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63A7A" w:rsidRPr="00AA38E8" w:rsidRDefault="000863AA" w:rsidP="00063A7A">
            <w:pPr>
              <w:rPr>
                <w:rFonts w:cs="Calibri"/>
                <w:lang w:bidi="ar-SA"/>
              </w:rPr>
            </w:pPr>
            <w:r>
              <w:rPr>
                <w:rFonts w:cs="Calibri"/>
                <w:lang w:bidi="ar-SA"/>
              </w:rPr>
              <w:t>&lt;</w:t>
            </w:r>
            <w:r w:rsidR="00B915BD">
              <w:rPr>
                <w:rFonts w:cs="Calibri"/>
                <w:lang w:bidi="ar-SA"/>
              </w:rPr>
              <w:t>MDD Guidelines</w:t>
            </w:r>
            <w:r>
              <w:rPr>
                <w:rFonts w:cs="Calibri"/>
                <w:lang w:bidi="ar-SA"/>
              </w:rPr>
              <w:t>&gt;</w:t>
            </w:r>
          </w:p>
        </w:tc>
        <w:tc>
          <w:tcPr>
            <w:tcW w:w="209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63A7A" w:rsidRPr="00AA38E8" w:rsidRDefault="00C66082" w:rsidP="00063A7A">
            <w:pPr>
              <w:rPr>
                <w:rFonts w:cs="Calibri"/>
                <w:lang w:bidi="ar-SA"/>
              </w:rPr>
            </w:pPr>
            <w:r>
              <w:rPr>
                <w:rFonts w:cs="Calibri"/>
                <w:lang w:bidi="ar-SA"/>
              </w:rPr>
              <w:t>Process 3.06.00</w:t>
            </w:r>
          </w:p>
        </w:tc>
      </w:tr>
      <w:tr w:rsidR="00C66082" w:rsidRPr="00AA38E8" w:rsidTr="00151B09">
        <w:tc>
          <w:tcPr>
            <w:tcW w:w="11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66082" w:rsidRDefault="00C66082" w:rsidP="00063A7A">
            <w:pPr>
              <w:rPr>
                <w:rFonts w:cs="Calibri"/>
                <w:lang w:bidi="ar-SA"/>
              </w:rPr>
            </w:pPr>
            <w:r>
              <w:rPr>
                <w:rFonts w:cs="Calibri"/>
                <w:lang w:bidi="ar-SA"/>
              </w:rPr>
              <w:t>&lt;2&gt;</w:t>
            </w:r>
          </w:p>
        </w:tc>
        <w:tc>
          <w:tcPr>
            <w:tcW w:w="609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66082" w:rsidRDefault="00C66082" w:rsidP="00063A7A">
            <w:pPr>
              <w:rPr>
                <w:rFonts w:cs="Calibri"/>
                <w:lang w:bidi="ar-SA"/>
              </w:rPr>
            </w:pPr>
            <w:r>
              <w:rPr>
                <w:rFonts w:cs="Calibri"/>
                <w:szCs w:val="19"/>
              </w:rPr>
              <w:t>&lt;</w:t>
            </w:r>
            <w:r w:rsidRPr="008C412D">
              <w:rPr>
                <w:rFonts w:cs="Calibri"/>
                <w:szCs w:val="19"/>
              </w:rPr>
              <w:t>Software Naming Conventions</w:t>
            </w:r>
            <w:r>
              <w:rPr>
                <w:rFonts w:cs="Calibri"/>
                <w:szCs w:val="19"/>
              </w:rPr>
              <w:t>&gt;</w:t>
            </w:r>
          </w:p>
        </w:tc>
        <w:tc>
          <w:tcPr>
            <w:tcW w:w="209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66082" w:rsidRPr="00AA38E8" w:rsidRDefault="00C66082" w:rsidP="00EC33E7">
            <w:pPr>
              <w:rPr>
                <w:rFonts w:cs="Calibri"/>
                <w:lang w:bidi="ar-SA"/>
              </w:rPr>
            </w:pPr>
            <w:r>
              <w:rPr>
                <w:rFonts w:cs="Calibri"/>
                <w:lang w:bidi="ar-SA"/>
              </w:rPr>
              <w:t>Process 3.06.00</w:t>
            </w:r>
          </w:p>
        </w:tc>
      </w:tr>
      <w:tr w:rsidR="00C66082" w:rsidRPr="00AA38E8" w:rsidTr="00D31601">
        <w:tc>
          <w:tcPr>
            <w:tcW w:w="11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66082" w:rsidRDefault="00C66082" w:rsidP="00063A7A">
            <w:pPr>
              <w:rPr>
                <w:rFonts w:cs="Calibri"/>
                <w:lang w:bidi="ar-SA"/>
              </w:rPr>
            </w:pPr>
            <w:r>
              <w:rPr>
                <w:rFonts w:cs="Calibri"/>
                <w:lang w:bidi="ar-SA"/>
              </w:rPr>
              <w:t>&lt;3&gt;</w:t>
            </w:r>
          </w:p>
        </w:tc>
        <w:tc>
          <w:tcPr>
            <w:tcW w:w="609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66082" w:rsidRDefault="00C66082" w:rsidP="00063A7A">
            <w:pPr>
              <w:rPr>
                <w:rFonts w:cs="Calibri"/>
                <w:szCs w:val="19"/>
              </w:rPr>
            </w:pPr>
            <w:r>
              <w:rPr>
                <w:rFonts w:cs="Calibri"/>
                <w:szCs w:val="19"/>
              </w:rPr>
              <w:t>&lt;Coding standards&gt;</w:t>
            </w:r>
          </w:p>
        </w:tc>
        <w:tc>
          <w:tcPr>
            <w:tcW w:w="209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66082" w:rsidRPr="00AA38E8" w:rsidRDefault="00C66082" w:rsidP="00EC33E7">
            <w:pPr>
              <w:rPr>
                <w:rFonts w:cs="Calibri"/>
                <w:lang w:bidi="ar-SA"/>
              </w:rPr>
            </w:pPr>
            <w:r>
              <w:rPr>
                <w:rFonts w:cs="Calibri"/>
                <w:lang w:bidi="ar-SA"/>
              </w:rPr>
              <w:t>Process 3.06.00</w:t>
            </w:r>
          </w:p>
        </w:tc>
      </w:tr>
      <w:tr w:rsidR="00B352F7" w:rsidRPr="00AA38E8" w:rsidTr="00D31601">
        <w:tc>
          <w:tcPr>
            <w:tcW w:w="11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352F7" w:rsidRDefault="00B352F7" w:rsidP="00063A7A">
            <w:pPr>
              <w:rPr>
                <w:rFonts w:cs="Calibri"/>
                <w:lang w:bidi="ar-SA"/>
              </w:rPr>
            </w:pPr>
            <w:r>
              <w:rPr>
                <w:rFonts w:cs="Calibri"/>
                <w:lang w:bidi="ar-SA"/>
              </w:rPr>
              <w:t>&lt;4&gt;</w:t>
            </w:r>
          </w:p>
        </w:tc>
        <w:tc>
          <w:tcPr>
            <w:tcW w:w="609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352F7" w:rsidRDefault="00D66500" w:rsidP="002E7B7D">
            <w:pPr>
              <w:rPr>
                <w:rFonts w:cs="Calibri"/>
                <w:szCs w:val="19"/>
              </w:rPr>
            </w:pPr>
            <w:r>
              <w:rPr>
                <w:rFonts w:cs="Calibri"/>
                <w:szCs w:val="19"/>
              </w:rPr>
              <w:t xml:space="preserve">FDD </w:t>
            </w:r>
            <w:r w:rsidR="002E7B7D">
              <w:rPr>
                <w:rFonts w:cs="Calibri"/>
                <w:szCs w:val="19"/>
              </w:rPr>
              <w:t>–</w:t>
            </w:r>
            <w:r>
              <w:rPr>
                <w:rFonts w:cs="Calibri"/>
                <w:szCs w:val="19"/>
              </w:rPr>
              <w:t xml:space="preserve"> </w:t>
            </w:r>
            <w:r w:rsidR="002E7B7D">
              <w:rPr>
                <w:rFonts w:cs="Calibri"/>
                <w:szCs w:val="19"/>
              </w:rPr>
              <w:t>SF101A Motor Quadrant Detection</w:t>
            </w:r>
          </w:p>
        </w:tc>
        <w:tc>
          <w:tcPr>
            <w:tcW w:w="209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352F7" w:rsidRDefault="002E7B7D" w:rsidP="00063A7A">
            <w:pPr>
              <w:rPr>
                <w:rFonts w:cs="Calibri"/>
                <w:lang w:bidi="ar-SA"/>
              </w:rPr>
            </w:pPr>
            <w:r>
              <w:rPr>
                <w:rFonts w:cs="Calibri"/>
                <w:lang w:bidi="ar-SA"/>
              </w:rPr>
              <w:t>See Synergy Subproject version</w:t>
            </w:r>
          </w:p>
        </w:tc>
      </w:tr>
      <w:tr w:rsidR="00D31601" w:rsidRPr="00AA38E8" w:rsidTr="00D52276">
        <w:tc>
          <w:tcPr>
            <w:tcW w:w="1101" w:type="dxa"/>
            <w:tcBorders>
              <w:top w:val="single" w:sz="4" w:space="0" w:color="auto"/>
            </w:tcBorders>
            <w:shd w:val="clear" w:color="auto" w:fill="auto"/>
          </w:tcPr>
          <w:p w:rsidR="00D31601" w:rsidRDefault="00D31601" w:rsidP="00063A7A">
            <w:pPr>
              <w:rPr>
                <w:rFonts w:cs="Calibri"/>
                <w:lang w:bidi="ar-SA"/>
              </w:rPr>
            </w:pPr>
          </w:p>
        </w:tc>
        <w:tc>
          <w:tcPr>
            <w:tcW w:w="6095" w:type="dxa"/>
            <w:tcBorders>
              <w:top w:val="single" w:sz="4" w:space="0" w:color="auto"/>
            </w:tcBorders>
            <w:shd w:val="clear" w:color="auto" w:fill="auto"/>
          </w:tcPr>
          <w:p w:rsidR="00D31601" w:rsidRDefault="00D31601" w:rsidP="00063A7A">
            <w:pPr>
              <w:rPr>
                <w:rFonts w:cs="Calibri"/>
                <w:szCs w:val="19"/>
              </w:rPr>
            </w:pPr>
            <w:r>
              <w:rPr>
                <w:rFonts w:cs="Calibri"/>
                <w:szCs w:val="19"/>
              </w:rPr>
              <w:t>&lt;Add if more available&gt;</w:t>
            </w:r>
          </w:p>
        </w:tc>
        <w:tc>
          <w:tcPr>
            <w:tcW w:w="2091" w:type="dxa"/>
            <w:tcBorders>
              <w:top w:val="single" w:sz="4" w:space="0" w:color="auto"/>
            </w:tcBorders>
            <w:shd w:val="clear" w:color="auto" w:fill="auto"/>
          </w:tcPr>
          <w:p w:rsidR="00D31601" w:rsidRDefault="00D31601" w:rsidP="00063A7A">
            <w:pPr>
              <w:rPr>
                <w:rFonts w:cs="Calibri"/>
                <w:lang w:bidi="ar-SA"/>
              </w:rPr>
            </w:pPr>
          </w:p>
        </w:tc>
      </w:tr>
    </w:tbl>
    <w:p w:rsidR="00120D8E" w:rsidRDefault="002E7B7D" w:rsidP="00D6547D">
      <w:pPr>
        <w:pStyle w:val="Heading1"/>
        <w:numPr>
          <w:ilvl w:val="0"/>
          <w:numId w:val="1"/>
        </w:numPr>
        <w:rPr>
          <w:rFonts w:ascii="Calibri" w:hAnsi="Calibri" w:cs="Calibri"/>
        </w:rPr>
      </w:pPr>
      <w:bookmarkStart w:id="18" w:name="_Toc419711692"/>
      <w:bookmarkEnd w:id="8"/>
      <w:bookmarkEnd w:id="9"/>
      <w:bookmarkEnd w:id="10"/>
      <w:bookmarkEnd w:id="11"/>
      <w:bookmarkEnd w:id="12"/>
      <w:r>
        <w:rPr>
          <w:rFonts w:ascii="Calibri" w:hAnsi="Calibri" w:cs="Calibri"/>
        </w:rPr>
        <w:t>motquaddetn</w:t>
      </w:r>
      <w:r w:rsidR="002D6391">
        <w:rPr>
          <w:rFonts w:ascii="Calibri" w:hAnsi="Calibri" w:cs="Calibri"/>
        </w:rPr>
        <w:t xml:space="preserve"> &amp; </w:t>
      </w:r>
      <w:r w:rsidR="00120D8E" w:rsidRPr="00AA38E8">
        <w:rPr>
          <w:rFonts w:ascii="Calibri" w:hAnsi="Calibri" w:cs="Calibri"/>
        </w:rPr>
        <w:t>High-Level Description</w:t>
      </w:r>
      <w:bookmarkEnd w:id="18"/>
    </w:p>
    <w:p w:rsidR="00FD611C" w:rsidRPr="00FD611C" w:rsidRDefault="00FD611C" w:rsidP="00FD611C">
      <w:pPr>
        <w:rPr>
          <w:i/>
          <w:lang w:bidi="ar-SA"/>
        </w:rPr>
      </w:pPr>
      <w:r w:rsidRPr="00FD611C">
        <w:rPr>
          <w:i/>
          <w:lang w:bidi="ar-SA"/>
        </w:rPr>
        <w:t>None</w:t>
      </w:r>
    </w:p>
    <w:p w:rsidR="00120D8E" w:rsidRPr="00AA38E8" w:rsidRDefault="00656B0A" w:rsidP="00DE24CB">
      <w:pPr>
        <w:pStyle w:val="Heading1"/>
        <w:numPr>
          <w:ilvl w:val="0"/>
          <w:numId w:val="1"/>
        </w:numPr>
        <w:tabs>
          <w:tab w:val="clear" w:pos="567"/>
          <w:tab w:val="num" w:pos="432"/>
        </w:tabs>
        <w:rPr>
          <w:rFonts w:ascii="Calibri" w:hAnsi="Calibri" w:cs="Calibri"/>
        </w:rPr>
      </w:pPr>
      <w:bookmarkStart w:id="19" w:name="_Toc419711693"/>
      <w:r w:rsidRPr="00AA38E8">
        <w:rPr>
          <w:rFonts w:ascii="Calibri" w:hAnsi="Calibri" w:cs="Calibri"/>
        </w:rPr>
        <w:t>Design details of software module</w:t>
      </w:r>
      <w:bookmarkEnd w:id="19"/>
    </w:p>
    <w:p w:rsidR="00DE24CB" w:rsidRPr="00AA38E8" w:rsidRDefault="00BA0018" w:rsidP="00DE24CB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20" w:name="_Toc419711694"/>
      <w:r>
        <w:rPr>
          <w:rFonts w:ascii="Calibri" w:hAnsi="Calibri" w:cs="Calibri"/>
        </w:rPr>
        <w:t>G</w:t>
      </w:r>
      <w:r w:rsidR="002D6391">
        <w:rPr>
          <w:rFonts w:ascii="Calibri" w:hAnsi="Calibri" w:cs="Calibri"/>
        </w:rPr>
        <w:t xml:space="preserve">raphical representation </w:t>
      </w:r>
      <w:proofErr w:type="gramStart"/>
      <w:r w:rsidR="002D6391">
        <w:rPr>
          <w:rFonts w:ascii="Calibri" w:hAnsi="Calibri" w:cs="Calibri"/>
        </w:rPr>
        <w:t xml:space="preserve">of </w:t>
      </w:r>
      <w:r w:rsidR="00D66500">
        <w:rPr>
          <w:rFonts w:ascii="Calibri" w:hAnsi="Calibri" w:cs="Calibri"/>
        </w:rPr>
        <w:t xml:space="preserve"> </w:t>
      </w:r>
      <w:r w:rsidR="002E7B7D">
        <w:rPr>
          <w:rFonts w:ascii="Calibri" w:hAnsi="Calibri" w:cs="Calibri"/>
        </w:rPr>
        <w:t>MOtquaddetn</w:t>
      </w:r>
      <w:bookmarkEnd w:id="20"/>
      <w:proofErr w:type="gramEnd"/>
    </w:p>
    <w:p w:rsidR="00D66500" w:rsidRPr="002D6391" w:rsidRDefault="009610A2" w:rsidP="00D66500">
      <w:pPr>
        <w:jc w:val="center"/>
        <w:rPr>
          <w:rFonts w:cs="Calibri"/>
          <w:i/>
        </w:rPr>
      </w:pPr>
      <w:r w:rsidRPr="00C54493">
        <w:rPr>
          <w:noProof/>
          <w:lang w:bidi="ar-SA"/>
        </w:rPr>
        <w:drawing>
          <wp:inline distT="0" distB="0" distL="0" distR="0">
            <wp:extent cx="2209800" cy="2495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6B0A" w:rsidRPr="002D6391" w:rsidRDefault="00656B0A" w:rsidP="00656B0A">
      <w:pPr>
        <w:rPr>
          <w:rFonts w:cs="Calibri"/>
          <w:i/>
        </w:rPr>
      </w:pPr>
    </w:p>
    <w:p w:rsidR="002D6391" w:rsidRPr="002D6391" w:rsidRDefault="002D6391" w:rsidP="002D6391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21" w:name="_Toc419711695"/>
      <w:r w:rsidRPr="002D6391">
        <w:rPr>
          <w:rFonts w:ascii="Calibri" w:hAnsi="Calibri" w:cs="Calibri"/>
        </w:rPr>
        <w:t>Data Flow Diagram</w:t>
      </w:r>
      <w:bookmarkEnd w:id="21"/>
    </w:p>
    <w:p w:rsidR="002D6391" w:rsidRPr="002D6391" w:rsidRDefault="002D6391" w:rsidP="00A32585">
      <w:pPr>
        <w:pStyle w:val="Heading2"/>
        <w:numPr>
          <w:ilvl w:val="2"/>
          <w:numId w:val="1"/>
        </w:numPr>
        <w:rPr>
          <w:rFonts w:ascii="Calibri" w:hAnsi="Calibri" w:cs="Calibri"/>
        </w:rPr>
      </w:pPr>
      <w:bookmarkStart w:id="22" w:name="_Toc375924736"/>
      <w:bookmarkStart w:id="23" w:name="_Toc419711696"/>
      <w:r w:rsidRPr="002D6391">
        <w:rPr>
          <w:rFonts w:ascii="Calibri" w:hAnsi="Calibri" w:cs="Calibri"/>
        </w:rPr>
        <w:t>Module level DFD</w:t>
      </w:r>
      <w:bookmarkEnd w:id="22"/>
      <w:bookmarkEnd w:id="23"/>
    </w:p>
    <w:p w:rsidR="00722EA8" w:rsidRDefault="00046548" w:rsidP="00722EA8">
      <w:pPr>
        <w:rPr>
          <w:i/>
          <w:lang w:bidi="ar-SA"/>
        </w:rPr>
      </w:pPr>
      <w:r>
        <w:rPr>
          <w:i/>
          <w:lang w:bidi="ar-SA"/>
        </w:rPr>
        <w:t>N/A</w:t>
      </w:r>
    </w:p>
    <w:p w:rsidR="00A32585" w:rsidRPr="00A32585" w:rsidRDefault="00A32585" w:rsidP="00A32585">
      <w:pPr>
        <w:pStyle w:val="Heading2"/>
        <w:numPr>
          <w:ilvl w:val="2"/>
          <w:numId w:val="1"/>
        </w:numPr>
        <w:rPr>
          <w:rFonts w:ascii="Calibri" w:hAnsi="Calibri" w:cs="Calibri"/>
        </w:rPr>
      </w:pPr>
      <w:bookmarkStart w:id="24" w:name="_Toc375924737"/>
      <w:bookmarkStart w:id="25" w:name="_Toc419711697"/>
      <w:r w:rsidRPr="00A32585">
        <w:rPr>
          <w:rFonts w:ascii="Calibri" w:hAnsi="Calibri" w:cs="Calibri"/>
        </w:rPr>
        <w:t>Sub-Module level DFD</w:t>
      </w:r>
      <w:bookmarkEnd w:id="24"/>
      <w:bookmarkEnd w:id="25"/>
    </w:p>
    <w:p w:rsidR="00C576BF" w:rsidRPr="002748BA" w:rsidRDefault="00046548" w:rsidP="002748BA">
      <w:pPr>
        <w:rPr>
          <w:i/>
          <w:lang w:bidi="ar-SA"/>
        </w:rPr>
      </w:pPr>
      <w:r>
        <w:rPr>
          <w:i/>
          <w:lang w:bidi="ar-SA"/>
        </w:rPr>
        <w:t>N/A</w:t>
      </w:r>
    </w:p>
    <w:p w:rsidR="00C576BF" w:rsidRPr="00151B09" w:rsidRDefault="00B85E5D" w:rsidP="00151B09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26" w:name="_Toc419711698"/>
      <w:r w:rsidRPr="00151B09">
        <w:rPr>
          <w:rFonts w:ascii="Calibri" w:hAnsi="Calibri" w:cs="Calibri"/>
        </w:rPr>
        <w:t>COMPONENT FLOW DIAGRAM</w:t>
      </w:r>
      <w:bookmarkEnd w:id="26"/>
    </w:p>
    <w:p w:rsidR="00A32585" w:rsidRPr="002D6391" w:rsidRDefault="00046548" w:rsidP="00722EA8">
      <w:pPr>
        <w:rPr>
          <w:i/>
          <w:lang w:bidi="ar-SA"/>
        </w:rPr>
      </w:pPr>
      <w:r>
        <w:rPr>
          <w:i/>
          <w:lang w:bidi="ar-SA"/>
        </w:rPr>
        <w:t>N/A</w:t>
      </w:r>
    </w:p>
    <w:p w:rsidR="00656B0A" w:rsidRPr="00AA38E8" w:rsidRDefault="00656B0A" w:rsidP="00656B0A">
      <w:pPr>
        <w:rPr>
          <w:rFonts w:cs="Calibri"/>
        </w:rPr>
      </w:pPr>
    </w:p>
    <w:p w:rsidR="00656B0A" w:rsidRDefault="00656B0A" w:rsidP="00DE24CB">
      <w:pPr>
        <w:pStyle w:val="Heading1"/>
        <w:numPr>
          <w:ilvl w:val="0"/>
          <w:numId w:val="1"/>
        </w:numPr>
        <w:tabs>
          <w:tab w:val="clear" w:pos="567"/>
          <w:tab w:val="num" w:pos="432"/>
        </w:tabs>
        <w:rPr>
          <w:rFonts w:ascii="Calibri" w:hAnsi="Calibri" w:cs="Calibri"/>
        </w:rPr>
      </w:pPr>
      <w:bookmarkStart w:id="27" w:name="_Toc419711699"/>
      <w:r w:rsidRPr="00AA38E8">
        <w:rPr>
          <w:rFonts w:ascii="Calibri" w:hAnsi="Calibri" w:cs="Calibri"/>
        </w:rPr>
        <w:t>Variable Data Dictionary</w:t>
      </w:r>
      <w:bookmarkEnd w:id="27"/>
    </w:p>
    <w:p w:rsidR="00656B0A" w:rsidRPr="00AA38E8" w:rsidRDefault="00656B0A" w:rsidP="00B263A8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28" w:name="_Toc382295838"/>
      <w:bookmarkStart w:id="29" w:name="_Toc382297291"/>
      <w:bookmarkStart w:id="30" w:name="_Toc383611455"/>
      <w:bookmarkStart w:id="31" w:name="_Toc389212942"/>
      <w:bookmarkStart w:id="32" w:name="_Toc382295839"/>
      <w:bookmarkStart w:id="33" w:name="_Toc382297292"/>
      <w:bookmarkStart w:id="34" w:name="_Toc383611456"/>
      <w:bookmarkStart w:id="35" w:name="_Toc389212943"/>
      <w:bookmarkStart w:id="36" w:name="_Toc382295842"/>
      <w:bookmarkStart w:id="37" w:name="_Toc382297295"/>
      <w:bookmarkStart w:id="38" w:name="_Toc383611459"/>
      <w:bookmarkStart w:id="39" w:name="_Toc389212946"/>
      <w:bookmarkStart w:id="40" w:name="_Toc382295843"/>
      <w:bookmarkStart w:id="41" w:name="_Toc382297296"/>
      <w:bookmarkStart w:id="42" w:name="_Toc383611460"/>
      <w:bookmarkStart w:id="43" w:name="_Toc389212947"/>
      <w:bookmarkStart w:id="44" w:name="_Toc382295850"/>
      <w:bookmarkStart w:id="45" w:name="_Toc382297303"/>
      <w:bookmarkStart w:id="46" w:name="_Toc383611467"/>
      <w:bookmarkStart w:id="47" w:name="_Toc389212954"/>
      <w:bookmarkStart w:id="48" w:name="_Toc382295853"/>
      <w:bookmarkStart w:id="49" w:name="_Toc382297306"/>
      <w:bookmarkStart w:id="50" w:name="_Toc383611470"/>
      <w:bookmarkStart w:id="51" w:name="_Toc389212957"/>
      <w:bookmarkStart w:id="52" w:name="_Toc382295856"/>
      <w:bookmarkStart w:id="53" w:name="_Toc382297309"/>
      <w:bookmarkStart w:id="54" w:name="_Toc383611473"/>
      <w:bookmarkStart w:id="55" w:name="_Toc389212960"/>
      <w:bookmarkStart w:id="56" w:name="_Toc382295858"/>
      <w:bookmarkStart w:id="57" w:name="_Toc382297311"/>
      <w:bookmarkStart w:id="58" w:name="_Toc383611475"/>
      <w:bookmarkStart w:id="59" w:name="_Toc389212962"/>
      <w:bookmarkStart w:id="60" w:name="_Toc382295859"/>
      <w:bookmarkStart w:id="61" w:name="_Toc382297312"/>
      <w:bookmarkStart w:id="62" w:name="_Toc383611476"/>
      <w:bookmarkStart w:id="63" w:name="_Toc389212963"/>
      <w:bookmarkStart w:id="64" w:name="_Toc382295876"/>
      <w:bookmarkStart w:id="65" w:name="_Toc382297329"/>
      <w:bookmarkStart w:id="66" w:name="_Toc383611493"/>
      <w:bookmarkStart w:id="67" w:name="_Toc389212980"/>
      <w:bookmarkStart w:id="68" w:name="_Toc419711700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r w:rsidRPr="00AA38E8">
        <w:rPr>
          <w:rFonts w:ascii="Calibri" w:hAnsi="Calibri" w:cs="Calibri"/>
        </w:rPr>
        <w:t>User defined typedef definition/declaration</w:t>
      </w:r>
      <w:bookmarkEnd w:id="68"/>
      <w:r w:rsidRPr="00AA38E8">
        <w:rPr>
          <w:rFonts w:ascii="Calibri" w:hAnsi="Calibri" w:cs="Calibri"/>
        </w:rPr>
        <w:t xml:space="preserve"> </w:t>
      </w:r>
    </w:p>
    <w:p w:rsidR="00656B0A" w:rsidRPr="000863AA" w:rsidRDefault="000863AA" w:rsidP="00656B0A">
      <w:pPr>
        <w:rPr>
          <w:rFonts w:cs="Calibri"/>
          <w:i/>
        </w:rPr>
      </w:pPr>
      <w:r w:rsidRPr="000863AA">
        <w:rPr>
          <w:rFonts w:cs="Calibri"/>
          <w:i/>
        </w:rPr>
        <w:t>&lt;</w:t>
      </w:r>
      <w:r w:rsidR="00656B0A" w:rsidRPr="000863AA">
        <w:rPr>
          <w:rFonts w:cs="Calibri"/>
          <w:i/>
        </w:rPr>
        <w:t>This section documents any user types uniquely used for the module.</w:t>
      </w:r>
      <w:r w:rsidRPr="000863AA">
        <w:rPr>
          <w:rFonts w:cs="Calibri"/>
          <w:i/>
        </w:rPr>
        <w:t>&gt;</w:t>
      </w:r>
    </w:p>
    <w:p w:rsidR="002E2ADA" w:rsidRPr="00AA38E8" w:rsidRDefault="002E2ADA" w:rsidP="00656B0A">
      <w:pPr>
        <w:rPr>
          <w:rFonts w:cs="Calibri"/>
        </w:rPr>
      </w:pPr>
    </w:p>
    <w:tbl>
      <w:tblPr>
        <w:tblW w:w="982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AF" w:firstRow="1" w:lastRow="0" w:firstColumn="1" w:lastColumn="0" w:noHBand="0" w:noVBand="0"/>
      </w:tblPr>
      <w:tblGrid>
        <w:gridCol w:w="3348"/>
        <w:gridCol w:w="3097"/>
        <w:gridCol w:w="1126"/>
        <w:gridCol w:w="1126"/>
        <w:gridCol w:w="1126"/>
      </w:tblGrid>
      <w:tr w:rsidR="00656B0A" w:rsidRPr="00AA38E8" w:rsidTr="00F25926">
        <w:tblPrEx>
          <w:tblCellMar>
            <w:top w:w="0" w:type="dxa"/>
            <w:bottom w:w="0" w:type="dxa"/>
          </w:tblCellMar>
        </w:tblPrEx>
        <w:tc>
          <w:tcPr>
            <w:tcW w:w="3348" w:type="dxa"/>
            <w:shd w:val="pct30" w:color="FFFF00" w:fill="FFFFFF"/>
          </w:tcPr>
          <w:p w:rsidR="00656B0A" w:rsidRPr="00AA38E8" w:rsidRDefault="00656B0A" w:rsidP="00F25926">
            <w:pPr>
              <w:spacing w:before="60"/>
              <w:jc w:val="center"/>
              <w:rPr>
                <w:rFonts w:cs="Calibri"/>
                <w:sz w:val="16"/>
              </w:rPr>
            </w:pPr>
            <w:r w:rsidRPr="00AA38E8">
              <w:rPr>
                <w:rFonts w:cs="Calibri"/>
                <w:sz w:val="16"/>
              </w:rPr>
              <w:t>Typedef Name</w:t>
            </w:r>
          </w:p>
        </w:tc>
        <w:tc>
          <w:tcPr>
            <w:tcW w:w="3097" w:type="dxa"/>
            <w:shd w:val="pct30" w:color="FFFF00" w:fill="FFFFFF"/>
          </w:tcPr>
          <w:p w:rsidR="00656B0A" w:rsidRPr="00AA38E8" w:rsidRDefault="00656B0A" w:rsidP="00F25926">
            <w:pPr>
              <w:spacing w:before="60"/>
              <w:jc w:val="center"/>
              <w:rPr>
                <w:rFonts w:cs="Calibri"/>
                <w:sz w:val="16"/>
              </w:rPr>
            </w:pPr>
            <w:r w:rsidRPr="00AA38E8">
              <w:rPr>
                <w:rFonts w:cs="Calibri"/>
                <w:sz w:val="16"/>
              </w:rPr>
              <w:t>Element Name</w:t>
            </w:r>
          </w:p>
        </w:tc>
        <w:tc>
          <w:tcPr>
            <w:tcW w:w="1126" w:type="dxa"/>
            <w:shd w:val="pct30" w:color="FFFF00" w:fill="FFFFFF"/>
          </w:tcPr>
          <w:p w:rsidR="00656B0A" w:rsidRPr="00AA38E8" w:rsidRDefault="00656B0A" w:rsidP="00F25926">
            <w:pPr>
              <w:spacing w:before="60"/>
              <w:jc w:val="center"/>
              <w:rPr>
                <w:rFonts w:cs="Calibri"/>
                <w:sz w:val="16"/>
              </w:rPr>
            </w:pPr>
            <w:r w:rsidRPr="00AA38E8">
              <w:rPr>
                <w:rFonts w:cs="Calibri"/>
                <w:sz w:val="16"/>
              </w:rPr>
              <w:t>User Defined Type</w:t>
            </w:r>
          </w:p>
        </w:tc>
        <w:tc>
          <w:tcPr>
            <w:tcW w:w="1126" w:type="dxa"/>
            <w:shd w:val="pct30" w:color="FFFF00" w:fill="FFFFFF"/>
          </w:tcPr>
          <w:p w:rsidR="00656B0A" w:rsidRPr="00AA38E8" w:rsidRDefault="00656B0A" w:rsidP="00F25926">
            <w:pPr>
              <w:spacing w:before="60"/>
              <w:jc w:val="center"/>
              <w:rPr>
                <w:rFonts w:cs="Calibri"/>
                <w:sz w:val="16"/>
              </w:rPr>
            </w:pPr>
            <w:r w:rsidRPr="00AA38E8">
              <w:rPr>
                <w:rFonts w:cs="Calibri"/>
                <w:sz w:val="16"/>
              </w:rPr>
              <w:t>Legal Range</w:t>
            </w:r>
          </w:p>
          <w:p w:rsidR="00656B0A" w:rsidRPr="00AA38E8" w:rsidRDefault="00656B0A" w:rsidP="00F25926">
            <w:pPr>
              <w:spacing w:before="60"/>
              <w:jc w:val="center"/>
              <w:rPr>
                <w:rFonts w:cs="Calibri"/>
                <w:sz w:val="16"/>
              </w:rPr>
            </w:pPr>
            <w:r w:rsidRPr="00AA38E8">
              <w:rPr>
                <w:rFonts w:cs="Calibri"/>
                <w:sz w:val="16"/>
              </w:rPr>
              <w:t>(min)</w:t>
            </w:r>
          </w:p>
        </w:tc>
        <w:tc>
          <w:tcPr>
            <w:tcW w:w="1126" w:type="dxa"/>
            <w:shd w:val="pct30" w:color="FFFF00" w:fill="FFFFFF"/>
          </w:tcPr>
          <w:p w:rsidR="00656B0A" w:rsidRPr="00AA38E8" w:rsidRDefault="00656B0A" w:rsidP="00F25926">
            <w:pPr>
              <w:spacing w:before="60"/>
              <w:jc w:val="center"/>
              <w:rPr>
                <w:rFonts w:cs="Calibri"/>
                <w:sz w:val="16"/>
              </w:rPr>
            </w:pPr>
            <w:r w:rsidRPr="00AA38E8">
              <w:rPr>
                <w:rFonts w:cs="Calibri"/>
                <w:sz w:val="16"/>
              </w:rPr>
              <w:t>Legal Range</w:t>
            </w:r>
          </w:p>
          <w:p w:rsidR="00656B0A" w:rsidRPr="00AA38E8" w:rsidRDefault="00656B0A" w:rsidP="00F25926">
            <w:pPr>
              <w:spacing w:before="60"/>
              <w:jc w:val="center"/>
              <w:rPr>
                <w:rFonts w:cs="Calibri"/>
                <w:sz w:val="16"/>
              </w:rPr>
            </w:pPr>
            <w:r w:rsidRPr="00AA38E8">
              <w:rPr>
                <w:rFonts w:cs="Calibri"/>
                <w:sz w:val="16"/>
              </w:rPr>
              <w:t>(max)</w:t>
            </w:r>
          </w:p>
        </w:tc>
      </w:tr>
      <w:tr w:rsidR="00656B0A" w:rsidRPr="00AA38E8" w:rsidTr="00F25926">
        <w:tblPrEx>
          <w:tblCellMar>
            <w:top w:w="0" w:type="dxa"/>
            <w:bottom w:w="0" w:type="dxa"/>
          </w:tblCellMar>
        </w:tblPrEx>
        <w:tc>
          <w:tcPr>
            <w:tcW w:w="3348" w:type="dxa"/>
          </w:tcPr>
          <w:p w:rsidR="00656B0A" w:rsidRPr="00AA38E8" w:rsidRDefault="00046548" w:rsidP="002748BA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N/A</w:t>
            </w:r>
          </w:p>
        </w:tc>
        <w:tc>
          <w:tcPr>
            <w:tcW w:w="3097" w:type="dxa"/>
          </w:tcPr>
          <w:p w:rsidR="00656B0A" w:rsidRPr="00AA38E8" w:rsidRDefault="00656B0A" w:rsidP="00D52276">
            <w:pPr>
              <w:spacing w:before="60"/>
              <w:rPr>
                <w:rFonts w:cs="Calibri"/>
                <w:sz w:val="16"/>
              </w:rPr>
            </w:pPr>
          </w:p>
        </w:tc>
        <w:tc>
          <w:tcPr>
            <w:tcW w:w="1126" w:type="dxa"/>
          </w:tcPr>
          <w:p w:rsidR="00656B0A" w:rsidRPr="00AA38E8" w:rsidRDefault="00656B0A" w:rsidP="006B5804">
            <w:pPr>
              <w:spacing w:before="60"/>
              <w:rPr>
                <w:rFonts w:cs="Calibri"/>
                <w:sz w:val="16"/>
              </w:rPr>
            </w:pPr>
          </w:p>
        </w:tc>
        <w:tc>
          <w:tcPr>
            <w:tcW w:w="1126" w:type="dxa"/>
          </w:tcPr>
          <w:p w:rsidR="00656B0A" w:rsidRPr="00AA38E8" w:rsidRDefault="00656B0A" w:rsidP="00F25926">
            <w:pPr>
              <w:spacing w:before="60"/>
              <w:rPr>
                <w:rFonts w:cs="Calibri"/>
                <w:sz w:val="16"/>
              </w:rPr>
            </w:pPr>
          </w:p>
        </w:tc>
        <w:tc>
          <w:tcPr>
            <w:tcW w:w="1126" w:type="dxa"/>
          </w:tcPr>
          <w:p w:rsidR="00656B0A" w:rsidRPr="00AA38E8" w:rsidRDefault="00656B0A" w:rsidP="00F25926">
            <w:pPr>
              <w:spacing w:before="60"/>
              <w:rPr>
                <w:rFonts w:cs="Calibri"/>
                <w:sz w:val="16"/>
              </w:rPr>
            </w:pPr>
          </w:p>
        </w:tc>
      </w:tr>
      <w:tr w:rsidR="006B5804" w:rsidRPr="00AA38E8" w:rsidTr="00F25926">
        <w:tblPrEx>
          <w:tblCellMar>
            <w:top w:w="0" w:type="dxa"/>
            <w:bottom w:w="0" w:type="dxa"/>
          </w:tblCellMar>
        </w:tblPrEx>
        <w:tc>
          <w:tcPr>
            <w:tcW w:w="3348" w:type="dxa"/>
          </w:tcPr>
          <w:p w:rsidR="006B5804" w:rsidRPr="00AA38E8" w:rsidRDefault="006B5804" w:rsidP="00F25926">
            <w:pPr>
              <w:spacing w:before="60"/>
              <w:rPr>
                <w:rFonts w:cs="Calibri"/>
                <w:sz w:val="16"/>
              </w:rPr>
            </w:pPr>
          </w:p>
        </w:tc>
        <w:tc>
          <w:tcPr>
            <w:tcW w:w="3097" w:type="dxa"/>
          </w:tcPr>
          <w:p w:rsidR="006B5804" w:rsidRPr="00AA38E8" w:rsidRDefault="006B5804" w:rsidP="00F25926">
            <w:pPr>
              <w:spacing w:before="60"/>
              <w:rPr>
                <w:rFonts w:cs="Calibri"/>
                <w:sz w:val="16"/>
              </w:rPr>
            </w:pPr>
          </w:p>
        </w:tc>
        <w:tc>
          <w:tcPr>
            <w:tcW w:w="1126" w:type="dxa"/>
          </w:tcPr>
          <w:p w:rsidR="006B5804" w:rsidRPr="00AA38E8" w:rsidRDefault="006B5804" w:rsidP="00F25926">
            <w:pPr>
              <w:spacing w:before="60"/>
              <w:rPr>
                <w:rFonts w:cs="Calibri"/>
                <w:sz w:val="16"/>
              </w:rPr>
            </w:pPr>
          </w:p>
        </w:tc>
        <w:tc>
          <w:tcPr>
            <w:tcW w:w="1126" w:type="dxa"/>
          </w:tcPr>
          <w:p w:rsidR="006B5804" w:rsidRPr="00AA38E8" w:rsidRDefault="006B5804" w:rsidP="00F25926">
            <w:pPr>
              <w:spacing w:before="60"/>
              <w:rPr>
                <w:rFonts w:cs="Calibri"/>
                <w:sz w:val="16"/>
              </w:rPr>
            </w:pPr>
          </w:p>
        </w:tc>
        <w:tc>
          <w:tcPr>
            <w:tcW w:w="1126" w:type="dxa"/>
          </w:tcPr>
          <w:p w:rsidR="006B5804" w:rsidRPr="00AA38E8" w:rsidRDefault="006B5804" w:rsidP="00F25926">
            <w:pPr>
              <w:spacing w:before="60"/>
              <w:rPr>
                <w:rFonts w:cs="Calibri"/>
                <w:sz w:val="16"/>
              </w:rPr>
            </w:pPr>
          </w:p>
        </w:tc>
      </w:tr>
    </w:tbl>
    <w:p w:rsidR="0049479C" w:rsidRPr="0048012A" w:rsidRDefault="0049479C" w:rsidP="00B263A8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69" w:name="_Toc338170478"/>
      <w:bookmarkStart w:id="70" w:name="_Toc375924743"/>
      <w:bookmarkStart w:id="71" w:name="_Toc419711701"/>
      <w:r w:rsidRPr="0048012A">
        <w:rPr>
          <w:rFonts w:ascii="Calibri" w:hAnsi="Calibri" w:cs="Calibri"/>
        </w:rPr>
        <w:t>Variable definition for enumerated types</w:t>
      </w:r>
      <w:bookmarkEnd w:id="69"/>
      <w:bookmarkEnd w:id="70"/>
      <w:bookmarkEnd w:id="71"/>
    </w:p>
    <w:tbl>
      <w:tblPr>
        <w:tblW w:w="757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AF" w:firstRow="1" w:lastRow="0" w:firstColumn="1" w:lastColumn="0" w:noHBand="0" w:noVBand="0"/>
      </w:tblPr>
      <w:tblGrid>
        <w:gridCol w:w="3348"/>
        <w:gridCol w:w="3097"/>
        <w:gridCol w:w="1126"/>
      </w:tblGrid>
      <w:tr w:rsidR="007E1D79" w:rsidRPr="00AA38E8" w:rsidTr="00151B09">
        <w:tblPrEx>
          <w:tblCellMar>
            <w:top w:w="0" w:type="dxa"/>
            <w:bottom w:w="0" w:type="dxa"/>
          </w:tblCellMar>
        </w:tblPrEx>
        <w:tc>
          <w:tcPr>
            <w:tcW w:w="3348" w:type="dxa"/>
            <w:shd w:val="pct30" w:color="FFFF00" w:fill="FFFFFF"/>
          </w:tcPr>
          <w:p w:rsidR="007E1D79" w:rsidRPr="00AA38E8" w:rsidRDefault="007E1D79" w:rsidP="00236557">
            <w:pPr>
              <w:spacing w:before="60"/>
              <w:jc w:val="center"/>
              <w:rPr>
                <w:rFonts w:cs="Calibri"/>
                <w:sz w:val="16"/>
              </w:rPr>
            </w:pPr>
            <w:proofErr w:type="spellStart"/>
            <w:proofErr w:type="gramStart"/>
            <w:r>
              <w:rPr>
                <w:rFonts w:cs="Calibri"/>
                <w:sz w:val="16"/>
              </w:rPr>
              <w:t>Enum</w:t>
            </w:r>
            <w:proofErr w:type="spellEnd"/>
            <w:r>
              <w:rPr>
                <w:rFonts w:cs="Calibri"/>
                <w:sz w:val="16"/>
              </w:rPr>
              <w:t xml:space="preserve"> </w:t>
            </w:r>
            <w:r w:rsidRPr="00AA38E8">
              <w:rPr>
                <w:rFonts w:cs="Calibri"/>
                <w:sz w:val="16"/>
              </w:rPr>
              <w:t xml:space="preserve"> Name</w:t>
            </w:r>
            <w:proofErr w:type="gramEnd"/>
          </w:p>
        </w:tc>
        <w:tc>
          <w:tcPr>
            <w:tcW w:w="3097" w:type="dxa"/>
            <w:shd w:val="pct30" w:color="FFFF00" w:fill="FFFFFF"/>
          </w:tcPr>
          <w:p w:rsidR="007E1D79" w:rsidRPr="00AA38E8" w:rsidRDefault="007E1D79" w:rsidP="00236557">
            <w:pPr>
              <w:spacing w:before="60"/>
              <w:jc w:val="center"/>
              <w:rPr>
                <w:rFonts w:cs="Calibri"/>
                <w:sz w:val="16"/>
              </w:rPr>
            </w:pPr>
            <w:r w:rsidRPr="00AA38E8">
              <w:rPr>
                <w:rFonts w:cs="Calibri"/>
                <w:sz w:val="16"/>
              </w:rPr>
              <w:t>Element Name</w:t>
            </w:r>
          </w:p>
        </w:tc>
        <w:tc>
          <w:tcPr>
            <w:tcW w:w="1126" w:type="dxa"/>
            <w:shd w:val="pct30" w:color="FFFF00" w:fill="FFFFFF"/>
          </w:tcPr>
          <w:p w:rsidR="007E1D79" w:rsidRPr="00AA38E8" w:rsidRDefault="007E1D79" w:rsidP="00236557">
            <w:pPr>
              <w:spacing w:before="60"/>
              <w:jc w:val="center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Value</w:t>
            </w:r>
          </w:p>
        </w:tc>
      </w:tr>
      <w:tr w:rsidR="007E1D79" w:rsidRPr="00AA38E8" w:rsidTr="00151B09">
        <w:tblPrEx>
          <w:tblCellMar>
            <w:top w:w="0" w:type="dxa"/>
            <w:bottom w:w="0" w:type="dxa"/>
          </w:tblCellMar>
        </w:tblPrEx>
        <w:tc>
          <w:tcPr>
            <w:tcW w:w="3348" w:type="dxa"/>
          </w:tcPr>
          <w:p w:rsidR="007E1D79" w:rsidRPr="00AA38E8" w:rsidRDefault="004A0D05" w:rsidP="001D631F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N/A</w:t>
            </w:r>
          </w:p>
        </w:tc>
        <w:tc>
          <w:tcPr>
            <w:tcW w:w="3097" w:type="dxa"/>
          </w:tcPr>
          <w:p w:rsidR="007E1D79" w:rsidRPr="00AA38E8" w:rsidRDefault="007E1D79" w:rsidP="006652C8">
            <w:pPr>
              <w:spacing w:before="60"/>
              <w:rPr>
                <w:rFonts w:cs="Calibri"/>
                <w:sz w:val="16"/>
              </w:rPr>
            </w:pPr>
          </w:p>
        </w:tc>
        <w:tc>
          <w:tcPr>
            <w:tcW w:w="1126" w:type="dxa"/>
          </w:tcPr>
          <w:p w:rsidR="00046548" w:rsidRPr="00AA38E8" w:rsidRDefault="00046548" w:rsidP="00046548">
            <w:pPr>
              <w:spacing w:before="60"/>
              <w:rPr>
                <w:rFonts w:cs="Calibri"/>
                <w:sz w:val="16"/>
              </w:rPr>
            </w:pPr>
          </w:p>
        </w:tc>
      </w:tr>
    </w:tbl>
    <w:p w:rsidR="00F64A35" w:rsidRDefault="00F64A35" w:rsidP="00656B0A">
      <w:pPr>
        <w:rPr>
          <w:i/>
          <w:lang w:bidi="ar-SA"/>
        </w:rPr>
      </w:pPr>
    </w:p>
    <w:p w:rsidR="00F64A35" w:rsidRDefault="00F64A35" w:rsidP="00656B0A">
      <w:pPr>
        <w:rPr>
          <w:i/>
          <w:lang w:bidi="ar-SA"/>
        </w:rPr>
      </w:pPr>
    </w:p>
    <w:p w:rsidR="00F64A35" w:rsidRDefault="00F64A35" w:rsidP="00656B0A">
      <w:pPr>
        <w:rPr>
          <w:i/>
          <w:lang w:bidi="ar-SA"/>
        </w:rPr>
      </w:pPr>
    </w:p>
    <w:p w:rsidR="00F64A35" w:rsidRDefault="00F64A35" w:rsidP="00656B0A">
      <w:pPr>
        <w:rPr>
          <w:i/>
          <w:lang w:bidi="ar-SA"/>
        </w:rPr>
      </w:pPr>
    </w:p>
    <w:p w:rsidR="00F64A35" w:rsidRDefault="00F64A35" w:rsidP="00F64A35">
      <w:pPr>
        <w:rPr>
          <w:lang w:bidi="ar-SA"/>
        </w:rPr>
      </w:pPr>
    </w:p>
    <w:p w:rsidR="00656B0A" w:rsidRPr="00AA38E8" w:rsidRDefault="00656B0A" w:rsidP="002E2ADA">
      <w:pPr>
        <w:pStyle w:val="Heading1"/>
        <w:numPr>
          <w:ilvl w:val="0"/>
          <w:numId w:val="1"/>
        </w:numPr>
        <w:tabs>
          <w:tab w:val="clear" w:pos="567"/>
          <w:tab w:val="num" w:pos="432"/>
        </w:tabs>
        <w:rPr>
          <w:rFonts w:ascii="Calibri" w:hAnsi="Calibri" w:cs="Calibri"/>
        </w:rPr>
      </w:pPr>
      <w:bookmarkStart w:id="72" w:name="_Toc419711702"/>
      <w:r w:rsidRPr="00AA38E8">
        <w:rPr>
          <w:rFonts w:ascii="Calibri" w:hAnsi="Calibri" w:cs="Calibri"/>
        </w:rPr>
        <w:t>Constant Data Dictionary</w:t>
      </w:r>
      <w:bookmarkEnd w:id="72"/>
    </w:p>
    <w:p w:rsidR="00656B0A" w:rsidRPr="00AA38E8" w:rsidRDefault="00656B0A" w:rsidP="002E2ADA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73" w:name="_Toc382297340"/>
      <w:bookmarkStart w:id="74" w:name="_Toc383611504"/>
      <w:bookmarkStart w:id="75" w:name="_Toc389212991"/>
      <w:bookmarkStart w:id="76" w:name="_Toc382297341"/>
      <w:bookmarkStart w:id="77" w:name="_Toc383611505"/>
      <w:bookmarkStart w:id="78" w:name="_Toc389212992"/>
      <w:bookmarkStart w:id="79" w:name="_Toc382297346"/>
      <w:bookmarkStart w:id="80" w:name="_Toc383611510"/>
      <w:bookmarkStart w:id="81" w:name="_Toc389212997"/>
      <w:bookmarkStart w:id="82" w:name="_Toc382297348"/>
      <w:bookmarkStart w:id="83" w:name="_Toc383611512"/>
      <w:bookmarkStart w:id="84" w:name="_Toc389212999"/>
      <w:bookmarkStart w:id="85" w:name="_Toc419711703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r w:rsidRPr="00AA38E8">
        <w:rPr>
          <w:rFonts w:ascii="Calibri" w:hAnsi="Calibri" w:cs="Calibri"/>
        </w:rPr>
        <w:t>Program(fixed) Constants</w:t>
      </w:r>
      <w:bookmarkEnd w:id="85"/>
    </w:p>
    <w:p w:rsidR="00656B0A" w:rsidRPr="00AA38E8" w:rsidRDefault="00656B0A" w:rsidP="002E2ADA">
      <w:pPr>
        <w:pStyle w:val="Heading2"/>
        <w:numPr>
          <w:ilvl w:val="2"/>
          <w:numId w:val="1"/>
        </w:numPr>
        <w:rPr>
          <w:rFonts w:ascii="Calibri" w:hAnsi="Calibri" w:cs="Calibri"/>
        </w:rPr>
      </w:pPr>
      <w:bookmarkStart w:id="86" w:name="_Toc419711704"/>
      <w:r w:rsidRPr="00AA38E8">
        <w:rPr>
          <w:rFonts w:ascii="Calibri" w:hAnsi="Calibri" w:cs="Calibri"/>
        </w:rPr>
        <w:t>Embedded Constants</w:t>
      </w:r>
      <w:bookmarkEnd w:id="86"/>
    </w:p>
    <w:p w:rsidR="00656B0A" w:rsidRPr="007129B5" w:rsidRDefault="007129B5" w:rsidP="00656B0A">
      <w:pPr>
        <w:rPr>
          <w:rFonts w:cs="Calibri"/>
          <w:i/>
        </w:rPr>
      </w:pPr>
      <w:r w:rsidRPr="007129B5">
        <w:rPr>
          <w:rFonts w:cs="Calibri"/>
          <w:i/>
        </w:rPr>
        <w:t>&lt; A</w:t>
      </w:r>
      <w:r w:rsidRPr="007129B5">
        <w:rPr>
          <w:i/>
          <w:lang w:bidi="ar-SA"/>
        </w:rPr>
        <w:t xml:space="preserve">ll program specific constants will be defined in detail </w:t>
      </w:r>
      <w:r w:rsidRPr="007129B5">
        <w:rPr>
          <w:rFonts w:cs="Calibri"/>
          <w:i/>
        </w:rPr>
        <w:t>&gt;</w:t>
      </w:r>
    </w:p>
    <w:p w:rsidR="00656B0A" w:rsidRPr="00AA38E8" w:rsidRDefault="00656B0A" w:rsidP="002E2ADA">
      <w:pPr>
        <w:pStyle w:val="Heading2"/>
        <w:numPr>
          <w:ilvl w:val="3"/>
          <w:numId w:val="1"/>
        </w:numPr>
        <w:rPr>
          <w:rFonts w:ascii="Calibri" w:hAnsi="Calibri" w:cs="Calibri"/>
        </w:rPr>
      </w:pPr>
      <w:bookmarkStart w:id="87" w:name="_Toc419711705"/>
      <w:r w:rsidRPr="00AA38E8">
        <w:rPr>
          <w:rFonts w:ascii="Calibri" w:hAnsi="Calibri" w:cs="Calibri"/>
        </w:rPr>
        <w:t>Local</w:t>
      </w:r>
      <w:bookmarkEnd w:id="87"/>
    </w:p>
    <w:tbl>
      <w:tblPr>
        <w:tblW w:w="8208" w:type="dxa"/>
        <w:tblBorders>
          <w:top w:val="single" w:sz="6" w:space="0" w:color="000000"/>
          <w:left w:val="single" w:sz="12" w:space="0" w:color="000000"/>
          <w:bottom w:val="single" w:sz="6" w:space="0" w:color="000000"/>
          <w:right w:val="single" w:sz="12" w:space="0" w:color="000000"/>
          <w:insideH w:val="nil"/>
          <w:insideV w:val="single" w:sz="6" w:space="0" w:color="000000"/>
        </w:tblBorders>
        <w:tblLayout w:type="fixed"/>
        <w:tblLook w:val="00AF" w:firstRow="1" w:lastRow="0" w:firstColumn="1" w:lastColumn="0" w:noHBand="0" w:noVBand="0"/>
      </w:tblPr>
      <w:tblGrid>
        <w:gridCol w:w="3888"/>
        <w:gridCol w:w="1710"/>
        <w:gridCol w:w="1225"/>
        <w:gridCol w:w="1385"/>
      </w:tblGrid>
      <w:tr w:rsidR="00656B0A" w:rsidRPr="00AA38E8" w:rsidTr="00F25926">
        <w:tblPrEx>
          <w:tblCellMar>
            <w:top w:w="0" w:type="dxa"/>
            <w:bottom w:w="0" w:type="dxa"/>
          </w:tblCellMar>
        </w:tblPrEx>
        <w:tc>
          <w:tcPr>
            <w:tcW w:w="38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656B0A" w:rsidRPr="00AA38E8" w:rsidRDefault="00656B0A" w:rsidP="00F25926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 w:rsidRPr="00AA38E8">
              <w:rPr>
                <w:rFonts w:cs="Calibri"/>
                <w:sz w:val="16"/>
                <w:szCs w:val="16"/>
              </w:rPr>
              <w:t>Constant Name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656B0A" w:rsidRPr="00AA38E8" w:rsidRDefault="00656B0A" w:rsidP="00F25926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 w:rsidRPr="00AA38E8">
              <w:rPr>
                <w:rFonts w:cs="Calibri"/>
                <w:sz w:val="16"/>
                <w:szCs w:val="16"/>
              </w:rPr>
              <w:t>Resolution</w:t>
            </w:r>
          </w:p>
        </w:tc>
        <w:tc>
          <w:tcPr>
            <w:tcW w:w="1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656B0A" w:rsidRPr="00AA38E8" w:rsidRDefault="00656B0A" w:rsidP="00F25926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 w:rsidRPr="00AA38E8">
              <w:rPr>
                <w:rFonts w:cs="Calibri"/>
                <w:sz w:val="16"/>
                <w:szCs w:val="16"/>
              </w:rPr>
              <w:t>Units</w:t>
            </w:r>
          </w:p>
        </w:tc>
        <w:tc>
          <w:tcPr>
            <w:tcW w:w="1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656B0A" w:rsidRPr="00AA38E8" w:rsidRDefault="00656B0A" w:rsidP="00F25926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 w:rsidRPr="00AA38E8">
              <w:rPr>
                <w:rFonts w:cs="Calibri"/>
                <w:sz w:val="16"/>
                <w:szCs w:val="16"/>
              </w:rPr>
              <w:t>Value</w:t>
            </w:r>
          </w:p>
        </w:tc>
      </w:tr>
      <w:tr w:rsidR="00656B0A" w:rsidRPr="00AA38E8" w:rsidTr="00FD611C">
        <w:tblPrEx>
          <w:tblCellMar>
            <w:top w:w="0" w:type="dxa"/>
            <w:bottom w:w="0" w:type="dxa"/>
          </w:tblCellMar>
        </w:tblPrEx>
        <w:trPr>
          <w:trHeight w:val="264"/>
        </w:trPr>
        <w:tc>
          <w:tcPr>
            <w:tcW w:w="38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6B0A" w:rsidRPr="00AA38E8" w:rsidRDefault="00FD611C" w:rsidP="009B6BDF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Refer constants from .m file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6B0A" w:rsidRPr="00AA38E8" w:rsidRDefault="00656B0A" w:rsidP="002E2ADA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</w:p>
        </w:tc>
        <w:tc>
          <w:tcPr>
            <w:tcW w:w="1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6B0A" w:rsidRPr="00AA38E8" w:rsidRDefault="00656B0A" w:rsidP="002E2ADA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</w:p>
        </w:tc>
        <w:tc>
          <w:tcPr>
            <w:tcW w:w="1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6B0A" w:rsidRPr="00AA38E8" w:rsidRDefault="00656B0A" w:rsidP="002E2ADA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</w:p>
        </w:tc>
      </w:tr>
    </w:tbl>
    <w:p w:rsidR="00656B0A" w:rsidRPr="00AA38E8" w:rsidRDefault="00656B0A" w:rsidP="002E2ADA">
      <w:pPr>
        <w:pStyle w:val="Heading2"/>
        <w:numPr>
          <w:ilvl w:val="3"/>
          <w:numId w:val="1"/>
        </w:numPr>
        <w:rPr>
          <w:rFonts w:ascii="Calibri" w:hAnsi="Calibri" w:cs="Calibri"/>
        </w:rPr>
      </w:pPr>
      <w:bookmarkStart w:id="88" w:name="_Toc419711706"/>
      <w:r w:rsidRPr="00AA38E8">
        <w:rPr>
          <w:rFonts w:ascii="Calibri" w:hAnsi="Calibri" w:cs="Calibri"/>
        </w:rPr>
        <w:t>Global</w:t>
      </w:r>
      <w:bookmarkEnd w:id="88"/>
    </w:p>
    <w:p w:rsidR="00656B0A" w:rsidRPr="007129B5" w:rsidRDefault="007129B5" w:rsidP="00656B0A">
      <w:pPr>
        <w:rPr>
          <w:rFonts w:cs="Calibri"/>
          <w:i/>
        </w:rPr>
      </w:pPr>
      <w:r w:rsidRPr="007129B5">
        <w:rPr>
          <w:rFonts w:cs="Calibri"/>
          <w:i/>
        </w:rPr>
        <w:t>&lt;</w:t>
      </w:r>
      <w:r w:rsidR="00656B0A" w:rsidRPr="007129B5">
        <w:rPr>
          <w:rFonts w:cs="Calibri"/>
          <w:i/>
        </w:rPr>
        <w:t>This section lists the global constants used by the module.  For details on global constants, refer to the Data</w:t>
      </w:r>
      <w:r w:rsidRPr="007129B5">
        <w:rPr>
          <w:rFonts w:cs="Calibri"/>
          <w:i/>
        </w:rPr>
        <w:t xml:space="preserve"> Dictionary for the application&gt;</w:t>
      </w:r>
    </w:p>
    <w:tbl>
      <w:tblPr>
        <w:tblW w:w="4608" w:type="dxa"/>
        <w:jc w:val="center"/>
        <w:tblBorders>
          <w:top w:val="single" w:sz="6" w:space="0" w:color="000000"/>
          <w:left w:val="single" w:sz="12" w:space="0" w:color="000000"/>
          <w:bottom w:val="single" w:sz="6" w:space="0" w:color="000000"/>
          <w:right w:val="single" w:sz="12" w:space="0" w:color="000000"/>
          <w:insideH w:val="nil"/>
          <w:insideV w:val="single" w:sz="6" w:space="0" w:color="000000"/>
        </w:tblBorders>
        <w:tblLayout w:type="fixed"/>
        <w:tblLook w:val="00AF" w:firstRow="1" w:lastRow="0" w:firstColumn="1" w:lastColumn="0" w:noHBand="0" w:noVBand="0"/>
      </w:tblPr>
      <w:tblGrid>
        <w:gridCol w:w="4608"/>
      </w:tblGrid>
      <w:tr w:rsidR="00656B0A" w:rsidRPr="00AA38E8" w:rsidTr="00F2592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656B0A" w:rsidRPr="00AA38E8" w:rsidRDefault="00656B0A" w:rsidP="00F25926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 w:rsidRPr="00AA38E8">
              <w:rPr>
                <w:rFonts w:cs="Calibri"/>
                <w:sz w:val="16"/>
                <w:szCs w:val="16"/>
              </w:rPr>
              <w:t>Constant Name</w:t>
            </w:r>
          </w:p>
        </w:tc>
      </w:tr>
      <w:tr w:rsidR="00656B0A" w:rsidRPr="00AA38E8" w:rsidTr="00F2592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60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6B0A" w:rsidRPr="00AA38E8" w:rsidRDefault="00046548" w:rsidP="002E2ADA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N/A</w:t>
            </w:r>
          </w:p>
        </w:tc>
      </w:tr>
      <w:tr w:rsidR="00656B0A" w:rsidRPr="00AA38E8" w:rsidTr="00F2592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60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6B0A" w:rsidRPr="00AA38E8" w:rsidRDefault="00656B0A" w:rsidP="002E2ADA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</w:p>
        </w:tc>
      </w:tr>
      <w:tr w:rsidR="00656B0A" w:rsidRPr="00AA38E8" w:rsidTr="00F2592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60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6B0A" w:rsidRPr="00AA38E8" w:rsidRDefault="00656B0A" w:rsidP="002E2ADA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</w:p>
        </w:tc>
      </w:tr>
    </w:tbl>
    <w:p w:rsidR="00656B0A" w:rsidRPr="00AA38E8" w:rsidRDefault="00656B0A" w:rsidP="00656B0A">
      <w:pPr>
        <w:rPr>
          <w:rFonts w:cs="Calibri"/>
        </w:rPr>
      </w:pPr>
    </w:p>
    <w:p w:rsidR="00656B0A" w:rsidRPr="00AA38E8" w:rsidRDefault="00656B0A" w:rsidP="002E2ADA">
      <w:pPr>
        <w:pStyle w:val="Heading2"/>
        <w:numPr>
          <w:ilvl w:val="2"/>
          <w:numId w:val="1"/>
        </w:numPr>
        <w:rPr>
          <w:rFonts w:ascii="Calibri" w:hAnsi="Calibri" w:cs="Calibri"/>
        </w:rPr>
      </w:pPr>
      <w:bookmarkStart w:id="89" w:name="_Toc419711707"/>
      <w:r w:rsidRPr="00AA38E8">
        <w:rPr>
          <w:rFonts w:ascii="Calibri" w:hAnsi="Calibri" w:cs="Calibri"/>
        </w:rPr>
        <w:t>Module specific Lookup Tables Constants</w:t>
      </w:r>
      <w:bookmarkEnd w:id="89"/>
    </w:p>
    <w:p w:rsidR="00656B0A" w:rsidRPr="007129B5" w:rsidRDefault="007129B5" w:rsidP="00656B0A">
      <w:pPr>
        <w:rPr>
          <w:rFonts w:cs="Calibri"/>
          <w:i/>
        </w:rPr>
      </w:pPr>
      <w:proofErr w:type="gramStart"/>
      <w:r>
        <w:rPr>
          <w:rFonts w:cs="Calibri"/>
          <w:i/>
        </w:rPr>
        <w:t>&lt;</w:t>
      </w:r>
      <w:r w:rsidR="00656B0A" w:rsidRPr="007129B5">
        <w:rPr>
          <w:rFonts w:cs="Calibri"/>
          <w:i/>
        </w:rPr>
        <w:t>(</w:t>
      </w:r>
      <w:proofErr w:type="gramEnd"/>
      <w:r w:rsidR="00656B0A" w:rsidRPr="007129B5">
        <w:rPr>
          <w:rFonts w:cs="Calibri"/>
          <w:i/>
        </w:rPr>
        <w:t>This is for lookup tables (arrays) with fixed values, same name as other tables)</w:t>
      </w:r>
      <w:r>
        <w:rPr>
          <w:rFonts w:cs="Calibri"/>
          <w:i/>
        </w:rPr>
        <w:t>&gt;</w:t>
      </w:r>
    </w:p>
    <w:tbl>
      <w:tblPr>
        <w:tblW w:w="6858" w:type="dxa"/>
        <w:tblBorders>
          <w:top w:val="single" w:sz="6" w:space="0" w:color="000000"/>
          <w:left w:val="single" w:sz="12" w:space="0" w:color="000000"/>
          <w:bottom w:val="single" w:sz="6" w:space="0" w:color="000000"/>
          <w:right w:val="single" w:sz="12" w:space="0" w:color="000000"/>
          <w:insideH w:val="nil"/>
          <w:insideV w:val="single" w:sz="6" w:space="0" w:color="000000"/>
        </w:tblBorders>
        <w:tblLayout w:type="fixed"/>
        <w:tblLook w:val="00AF" w:firstRow="1" w:lastRow="0" w:firstColumn="1" w:lastColumn="0" w:noHBand="0" w:noVBand="0"/>
      </w:tblPr>
      <w:tblGrid>
        <w:gridCol w:w="2898"/>
        <w:gridCol w:w="1440"/>
        <w:gridCol w:w="1260"/>
        <w:gridCol w:w="1260"/>
      </w:tblGrid>
      <w:tr w:rsidR="00656B0A" w:rsidRPr="00AA38E8" w:rsidTr="00F25926">
        <w:tblPrEx>
          <w:tblCellMar>
            <w:top w:w="0" w:type="dxa"/>
            <w:bottom w:w="0" w:type="dxa"/>
          </w:tblCellMar>
        </w:tblPrEx>
        <w:tc>
          <w:tcPr>
            <w:tcW w:w="2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656B0A" w:rsidRPr="00AA38E8" w:rsidRDefault="00656B0A" w:rsidP="00F25926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 w:rsidRPr="00AA38E8">
              <w:rPr>
                <w:rFonts w:cs="Calibri"/>
                <w:sz w:val="16"/>
                <w:szCs w:val="16"/>
              </w:rPr>
              <w:t>Constant Name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656B0A" w:rsidRPr="00AA38E8" w:rsidRDefault="00656B0A" w:rsidP="00F25926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 w:rsidRPr="00AA38E8">
              <w:rPr>
                <w:rFonts w:cs="Calibri"/>
                <w:sz w:val="16"/>
                <w:szCs w:val="16"/>
              </w:rPr>
              <w:t>Resolution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656B0A" w:rsidRPr="00AA38E8" w:rsidRDefault="00656B0A" w:rsidP="00F25926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 w:rsidRPr="00AA38E8">
              <w:rPr>
                <w:rFonts w:cs="Calibri"/>
                <w:sz w:val="16"/>
                <w:szCs w:val="16"/>
              </w:rPr>
              <w:t>Value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656B0A" w:rsidRPr="00AA38E8" w:rsidRDefault="00656B0A" w:rsidP="00F25926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 w:rsidRPr="00AA38E8">
              <w:rPr>
                <w:rFonts w:cs="Calibri"/>
                <w:sz w:val="16"/>
                <w:szCs w:val="16"/>
              </w:rPr>
              <w:t>Software Segment</w:t>
            </w:r>
          </w:p>
        </w:tc>
      </w:tr>
      <w:tr w:rsidR="009B6BDF" w:rsidRPr="00AA38E8" w:rsidTr="00151B09">
        <w:tblPrEx>
          <w:tblCellMar>
            <w:top w:w="0" w:type="dxa"/>
            <w:bottom w:w="0" w:type="dxa"/>
          </w:tblCellMar>
        </w:tblPrEx>
        <w:trPr>
          <w:trHeight w:val="372"/>
        </w:trPr>
        <w:tc>
          <w:tcPr>
            <w:tcW w:w="2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B6BDF" w:rsidRPr="00AA38E8" w:rsidRDefault="009B6BDF" w:rsidP="002E2ADA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</w:rPr>
              <w:t>&lt;</w:t>
            </w:r>
            <w:r w:rsidR="00132EC3">
              <w:rPr>
                <w:rFonts w:cs="Calibri"/>
                <w:sz w:val="16"/>
              </w:rPr>
              <w:t xml:space="preserve">Refer </w:t>
            </w:r>
            <w:r>
              <w:rPr>
                <w:rFonts w:cs="Calibri"/>
                <w:sz w:val="16"/>
              </w:rPr>
              <w:t xml:space="preserve">Constant </w:t>
            </w:r>
            <w:r w:rsidRPr="00AA38E8">
              <w:rPr>
                <w:rFonts w:cs="Calibri"/>
                <w:sz w:val="16"/>
              </w:rPr>
              <w:t>name qualified</w:t>
            </w:r>
            <w:r w:rsidR="00132EC3">
              <w:rPr>
                <w:rFonts w:cs="Calibri"/>
                <w:sz w:val="16"/>
              </w:rPr>
              <w:t xml:space="preserve"> in </w:t>
            </w:r>
            <w:r>
              <w:rPr>
                <w:rFonts w:cs="Calibri"/>
                <w:sz w:val="16"/>
              </w:rPr>
              <w:t>[2]&gt;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B6BDF" w:rsidRPr="00AA38E8" w:rsidRDefault="009B6BDF" w:rsidP="002E2ADA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&lt;Refer MDD guidelines [1]&gt;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B6BDF" w:rsidRPr="00AA38E8" w:rsidRDefault="009B6BDF" w:rsidP="002E2ADA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&lt;Refer MDD guidelines [1]&gt;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B6BDF" w:rsidRPr="00AA38E8" w:rsidRDefault="009B6BDF" w:rsidP="002E2ADA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&lt;Refer MDD guidelines [1]&gt;</w:t>
            </w:r>
          </w:p>
        </w:tc>
      </w:tr>
    </w:tbl>
    <w:p w:rsidR="00656B0A" w:rsidRPr="00AA38E8" w:rsidRDefault="00656B0A" w:rsidP="000A0ED7">
      <w:pPr>
        <w:pStyle w:val="Heading1"/>
        <w:numPr>
          <w:ilvl w:val="0"/>
          <w:numId w:val="1"/>
        </w:numPr>
        <w:tabs>
          <w:tab w:val="clear" w:pos="567"/>
          <w:tab w:val="num" w:pos="432"/>
        </w:tabs>
        <w:rPr>
          <w:rFonts w:ascii="Calibri" w:hAnsi="Calibri" w:cs="Calibri"/>
        </w:rPr>
      </w:pPr>
      <w:bookmarkStart w:id="90" w:name="_Toc419711708"/>
      <w:r w:rsidRPr="00AA38E8">
        <w:rPr>
          <w:rFonts w:ascii="Calibri" w:hAnsi="Calibri" w:cs="Calibri"/>
        </w:rPr>
        <w:t>Software Module Implementation</w:t>
      </w:r>
      <w:bookmarkEnd w:id="90"/>
    </w:p>
    <w:p w:rsidR="00D5295D" w:rsidRPr="00AE640F" w:rsidRDefault="00D5295D" w:rsidP="000A0ED7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91" w:name="_Toc338170484"/>
      <w:bookmarkStart w:id="92" w:name="_Toc389214467"/>
      <w:bookmarkStart w:id="93" w:name="_Toc419711709"/>
      <w:r w:rsidRPr="00AE640F">
        <w:rPr>
          <w:rFonts w:ascii="Calibri" w:hAnsi="Calibri" w:cs="Calibri"/>
        </w:rPr>
        <w:t>Sub-Module Functions</w:t>
      </w:r>
      <w:bookmarkEnd w:id="91"/>
      <w:bookmarkEnd w:id="92"/>
      <w:bookmarkEnd w:id="93"/>
    </w:p>
    <w:p w:rsidR="00D5295D" w:rsidRPr="00D5295D" w:rsidRDefault="00046548" w:rsidP="00D5295D">
      <w:pPr>
        <w:rPr>
          <w:lang w:bidi="ar-SA"/>
        </w:rPr>
      </w:pPr>
      <w:r>
        <w:rPr>
          <w:lang w:bidi="ar-SA"/>
        </w:rPr>
        <w:t>None</w:t>
      </w:r>
    </w:p>
    <w:p w:rsidR="00656B0A" w:rsidRDefault="00656B0A" w:rsidP="00EB5612">
      <w:pPr>
        <w:pStyle w:val="Heading2"/>
        <w:numPr>
          <w:ilvl w:val="2"/>
          <w:numId w:val="1"/>
        </w:numPr>
        <w:rPr>
          <w:rFonts w:ascii="Calibri" w:hAnsi="Calibri" w:cs="Calibri"/>
        </w:rPr>
      </w:pPr>
      <w:bookmarkStart w:id="94" w:name="_Toc419711710"/>
      <w:r w:rsidRPr="00AA38E8">
        <w:rPr>
          <w:rFonts w:ascii="Calibri" w:hAnsi="Calibri" w:cs="Calibri"/>
        </w:rPr>
        <w:t>Initialization Functions</w:t>
      </w:r>
      <w:bookmarkEnd w:id="94"/>
    </w:p>
    <w:p w:rsidR="00526DAD" w:rsidRPr="00AA38E8" w:rsidRDefault="00526DAD" w:rsidP="002E7B7D">
      <w:pPr>
        <w:pStyle w:val="Heading2"/>
        <w:numPr>
          <w:ilvl w:val="3"/>
          <w:numId w:val="1"/>
        </w:numPr>
        <w:rPr>
          <w:rFonts w:ascii="Calibri" w:hAnsi="Calibri" w:cs="Calibri"/>
        </w:rPr>
      </w:pPr>
      <w:bookmarkStart w:id="95" w:name="_Toc419711711"/>
      <w:r>
        <w:rPr>
          <w:rFonts w:ascii="Calibri" w:hAnsi="Calibri" w:cs="Calibri"/>
        </w:rPr>
        <w:t>INIT</w:t>
      </w:r>
      <w:r w:rsidRPr="00AA38E8">
        <w:rPr>
          <w:rFonts w:ascii="Calibri" w:hAnsi="Calibri" w:cs="Calibri"/>
        </w:rPr>
        <w:t xml:space="preserve">: </w:t>
      </w:r>
      <w:r w:rsidR="002E7B7D" w:rsidRPr="002E7B7D">
        <w:rPr>
          <w:rFonts w:ascii="Calibri" w:hAnsi="Calibri" w:cs="Calibri"/>
        </w:rPr>
        <w:t>MotQuadDetnInit1</w:t>
      </w:r>
      <w:bookmarkEnd w:id="95"/>
    </w:p>
    <w:p w:rsidR="00526DAD" w:rsidRPr="00AA38E8" w:rsidRDefault="00526DAD" w:rsidP="00526DAD">
      <w:pPr>
        <w:pStyle w:val="Heading2"/>
        <w:numPr>
          <w:ilvl w:val="3"/>
          <w:numId w:val="1"/>
        </w:numPr>
        <w:rPr>
          <w:rFonts w:ascii="Calibri" w:hAnsi="Calibri" w:cs="Calibri"/>
        </w:rPr>
      </w:pPr>
      <w:bookmarkStart w:id="96" w:name="_Toc419711712"/>
      <w:r w:rsidRPr="00AA38E8">
        <w:rPr>
          <w:rFonts w:ascii="Calibri" w:hAnsi="Calibri" w:cs="Calibri"/>
        </w:rPr>
        <w:t>Design Rationale</w:t>
      </w:r>
      <w:bookmarkEnd w:id="96"/>
    </w:p>
    <w:p w:rsidR="00526DAD" w:rsidRPr="0033680E" w:rsidRDefault="002E7B7D" w:rsidP="00526DAD">
      <w:pPr>
        <w:rPr>
          <w:rFonts w:cs="Calibri"/>
          <w:i/>
        </w:rPr>
      </w:pPr>
      <w:r>
        <w:rPr>
          <w:rFonts w:cs="Calibri"/>
          <w:i/>
        </w:rPr>
        <w:t>None</w:t>
      </w:r>
    </w:p>
    <w:p w:rsidR="00526DAD" w:rsidRPr="00AA38E8" w:rsidRDefault="00526DAD" w:rsidP="00526DAD">
      <w:pPr>
        <w:pStyle w:val="Heading2"/>
        <w:numPr>
          <w:ilvl w:val="3"/>
          <w:numId w:val="1"/>
        </w:numPr>
        <w:rPr>
          <w:rFonts w:ascii="Calibri" w:hAnsi="Calibri" w:cs="Calibri"/>
        </w:rPr>
      </w:pPr>
      <w:bookmarkStart w:id="97" w:name="_Toc419711713"/>
      <w:r w:rsidRPr="00AA38E8">
        <w:rPr>
          <w:rFonts w:ascii="Calibri" w:hAnsi="Calibri" w:cs="Calibri"/>
        </w:rPr>
        <w:t>Store Module Inputs to Local copies</w:t>
      </w:r>
      <w:bookmarkEnd w:id="97"/>
    </w:p>
    <w:p w:rsidR="00526DAD" w:rsidRPr="0033680E" w:rsidRDefault="00526DAD" w:rsidP="00526DAD">
      <w:pPr>
        <w:rPr>
          <w:rFonts w:cs="Calibri"/>
          <w:i/>
        </w:rPr>
      </w:pPr>
      <w:r>
        <w:rPr>
          <w:rFonts w:cs="Calibri"/>
          <w:i/>
        </w:rPr>
        <w:t xml:space="preserve"> Refer to FDD</w:t>
      </w:r>
    </w:p>
    <w:p w:rsidR="00526DAD" w:rsidRPr="00AA38E8" w:rsidRDefault="00526DAD" w:rsidP="00526DAD">
      <w:pPr>
        <w:pStyle w:val="Heading2"/>
        <w:numPr>
          <w:ilvl w:val="3"/>
          <w:numId w:val="1"/>
        </w:numPr>
        <w:rPr>
          <w:rFonts w:ascii="Calibri" w:hAnsi="Calibri" w:cs="Calibri"/>
        </w:rPr>
      </w:pPr>
      <w:bookmarkStart w:id="98" w:name="_Toc419711714"/>
      <w:r w:rsidRPr="00AA38E8">
        <w:rPr>
          <w:rFonts w:ascii="Calibri" w:hAnsi="Calibri" w:cs="Calibri"/>
        </w:rPr>
        <w:t xml:space="preserve">(Processing of </w:t>
      </w:r>
      <w:proofErr w:type="gramStart"/>
      <w:r w:rsidRPr="00AA38E8">
        <w:rPr>
          <w:rFonts w:ascii="Calibri" w:hAnsi="Calibri" w:cs="Calibri"/>
        </w:rPr>
        <w:t>function)…</w:t>
      </w:r>
      <w:proofErr w:type="gramEnd"/>
      <w:r w:rsidRPr="00AA38E8">
        <w:rPr>
          <w:rFonts w:ascii="Calibri" w:hAnsi="Calibri" w:cs="Calibri"/>
        </w:rPr>
        <w:t>……</w:t>
      </w:r>
      <w:bookmarkEnd w:id="98"/>
    </w:p>
    <w:p w:rsidR="00526DAD" w:rsidRPr="0033680E" w:rsidRDefault="00526DAD" w:rsidP="00526DAD">
      <w:pPr>
        <w:rPr>
          <w:rFonts w:cs="Calibri"/>
          <w:i/>
        </w:rPr>
      </w:pPr>
      <w:r w:rsidRPr="00EB5612">
        <w:rPr>
          <w:rFonts w:cs="Calibri"/>
          <w:i/>
        </w:rPr>
        <w:t>Refer to FDD</w:t>
      </w:r>
    </w:p>
    <w:p w:rsidR="00526DAD" w:rsidRPr="00AA38E8" w:rsidRDefault="00526DAD" w:rsidP="00526DAD">
      <w:pPr>
        <w:pStyle w:val="Heading2"/>
        <w:numPr>
          <w:ilvl w:val="3"/>
          <w:numId w:val="1"/>
        </w:numPr>
        <w:rPr>
          <w:rFonts w:ascii="Calibri" w:hAnsi="Calibri" w:cs="Calibri"/>
        </w:rPr>
      </w:pPr>
      <w:bookmarkStart w:id="99" w:name="_Toc419711715"/>
      <w:r w:rsidRPr="00AA38E8">
        <w:rPr>
          <w:rFonts w:ascii="Calibri" w:hAnsi="Calibri" w:cs="Calibri"/>
        </w:rPr>
        <w:t>Store Local copy of outputs into Module Outputs</w:t>
      </w:r>
      <w:bookmarkEnd w:id="99"/>
    </w:p>
    <w:p w:rsidR="00526DAD" w:rsidRPr="00526DAD" w:rsidRDefault="00526DAD" w:rsidP="00526DAD">
      <w:pPr>
        <w:rPr>
          <w:lang w:bidi="ar-SA"/>
        </w:rPr>
      </w:pPr>
      <w:r>
        <w:rPr>
          <w:rFonts w:cs="Calibri"/>
          <w:i/>
        </w:rPr>
        <w:t>Refer to FDD</w:t>
      </w:r>
    </w:p>
    <w:p w:rsidR="00E107A7" w:rsidRDefault="00E107A7" w:rsidP="00EB5612">
      <w:pPr>
        <w:pStyle w:val="Heading2"/>
        <w:numPr>
          <w:ilvl w:val="2"/>
          <w:numId w:val="1"/>
        </w:numPr>
        <w:rPr>
          <w:rFonts w:ascii="Calibri" w:hAnsi="Calibri" w:cs="Calibri"/>
        </w:rPr>
      </w:pPr>
      <w:bookmarkStart w:id="100" w:name="_Ref382299990"/>
      <w:bookmarkStart w:id="101" w:name="_Toc419711716"/>
      <w:r>
        <w:rPr>
          <w:rFonts w:ascii="Calibri" w:hAnsi="Calibri" w:cs="Calibri"/>
        </w:rPr>
        <w:t>PERIODIC FUNCTIONS</w:t>
      </w:r>
      <w:bookmarkEnd w:id="100"/>
      <w:bookmarkEnd w:id="101"/>
      <w:r>
        <w:rPr>
          <w:rFonts w:ascii="Calibri" w:hAnsi="Calibri" w:cs="Calibri"/>
        </w:rPr>
        <w:t xml:space="preserve">  </w:t>
      </w:r>
    </w:p>
    <w:p w:rsidR="00656B0A" w:rsidRPr="0033680E" w:rsidRDefault="00656B0A" w:rsidP="00656B0A">
      <w:pPr>
        <w:rPr>
          <w:rFonts w:cs="Calibri"/>
          <w:i/>
        </w:rPr>
      </w:pPr>
      <w:r w:rsidRPr="0033680E">
        <w:rPr>
          <w:rFonts w:cs="Calibri"/>
          <w:i/>
        </w:rPr>
        <w:t xml:space="preserve">(Note: For multiple periodic functions, </w:t>
      </w:r>
      <w:r w:rsidR="00C71993" w:rsidRPr="0033680E">
        <w:rPr>
          <w:rFonts w:cs="Calibri"/>
          <w:i/>
        </w:rPr>
        <w:t>insert</w:t>
      </w:r>
      <w:r w:rsidR="009B6BDF">
        <w:rPr>
          <w:rFonts w:cs="Calibri"/>
          <w:i/>
        </w:rPr>
        <w:t xml:space="preserve"> </w:t>
      </w:r>
      <w:r w:rsidRPr="0033680E">
        <w:rPr>
          <w:rFonts w:cs="Calibri"/>
          <w:i/>
        </w:rPr>
        <w:t>new headers at the “Header 2” level – subset of “</w:t>
      </w:r>
      <w:r w:rsidR="00F01D8E">
        <w:rPr>
          <w:rFonts w:cs="Calibri"/>
          <w:i/>
        </w:rPr>
        <w:fldChar w:fldCharType="begin"/>
      </w:r>
      <w:r w:rsidR="00F01D8E">
        <w:rPr>
          <w:rFonts w:cs="Calibri"/>
          <w:i/>
        </w:rPr>
        <w:instrText xml:space="preserve"> REF _Ref382299990 \r \h </w:instrText>
      </w:r>
      <w:r w:rsidR="00F01D8E">
        <w:rPr>
          <w:rFonts w:cs="Calibri"/>
          <w:i/>
        </w:rPr>
      </w:r>
      <w:r w:rsidR="00F01D8E">
        <w:rPr>
          <w:rFonts w:cs="Calibri"/>
          <w:i/>
        </w:rPr>
        <w:fldChar w:fldCharType="separate"/>
      </w:r>
      <w:r w:rsidR="00F01D8E">
        <w:rPr>
          <w:rFonts w:cs="Calibri"/>
          <w:i/>
        </w:rPr>
        <w:t>7.2</w:t>
      </w:r>
      <w:r w:rsidR="00F01D8E">
        <w:rPr>
          <w:rFonts w:cs="Calibri"/>
          <w:i/>
        </w:rPr>
        <w:fldChar w:fldCharType="end"/>
      </w:r>
      <w:r w:rsidR="00E107A7">
        <w:rPr>
          <w:rFonts w:cs="Calibri"/>
          <w:i/>
        </w:rPr>
        <w:t xml:space="preserve"> </w:t>
      </w:r>
      <w:r w:rsidRPr="0033680E">
        <w:rPr>
          <w:rFonts w:cs="Calibri"/>
          <w:i/>
        </w:rPr>
        <w:t>Periodic Functions” and follow the same sub-section design shown below)</w:t>
      </w:r>
      <w:r w:rsidR="009B6BDF">
        <w:rPr>
          <w:rFonts w:cs="Calibri"/>
          <w:i/>
        </w:rPr>
        <w:t>.</w:t>
      </w:r>
      <w:r w:rsidR="009B6BDF" w:rsidRPr="009B6BDF">
        <w:rPr>
          <w:rFonts w:cs="Calibri"/>
          <w:i/>
        </w:rPr>
        <w:t xml:space="preserve"> </w:t>
      </w:r>
      <w:r w:rsidR="009B6BDF" w:rsidRPr="00A26934">
        <w:rPr>
          <w:rFonts w:cs="Calibri"/>
          <w:i/>
        </w:rPr>
        <w:t xml:space="preserve">  If none required, place the text “None”)</w:t>
      </w:r>
      <w:r w:rsidR="009B6BDF">
        <w:rPr>
          <w:rFonts w:cs="Calibri"/>
          <w:i/>
        </w:rPr>
        <w:t>&gt;</w:t>
      </w:r>
    </w:p>
    <w:p w:rsidR="00656B0A" w:rsidRPr="00AA38E8" w:rsidRDefault="00656B0A" w:rsidP="002E7B7D">
      <w:pPr>
        <w:pStyle w:val="Heading2"/>
        <w:numPr>
          <w:ilvl w:val="3"/>
          <w:numId w:val="1"/>
        </w:numPr>
        <w:rPr>
          <w:rFonts w:ascii="Calibri" w:hAnsi="Calibri" w:cs="Calibri"/>
        </w:rPr>
      </w:pPr>
      <w:bookmarkStart w:id="102" w:name="_Toc419711717"/>
      <w:r w:rsidRPr="00AA38E8">
        <w:rPr>
          <w:rFonts w:ascii="Calibri" w:hAnsi="Calibri" w:cs="Calibri"/>
        </w:rPr>
        <w:t xml:space="preserve">Per: </w:t>
      </w:r>
      <w:r w:rsidR="002E7B7D" w:rsidRPr="002E7B7D">
        <w:rPr>
          <w:rFonts w:ascii="Calibri" w:hAnsi="Calibri" w:cs="Calibri"/>
        </w:rPr>
        <w:t>MotQuadDetnPer1</w:t>
      </w:r>
      <w:bookmarkEnd w:id="102"/>
    </w:p>
    <w:p w:rsidR="00656B0A" w:rsidRPr="00AA38E8" w:rsidRDefault="00656B0A" w:rsidP="00443370">
      <w:pPr>
        <w:pStyle w:val="Heading2"/>
        <w:numPr>
          <w:ilvl w:val="3"/>
          <w:numId w:val="1"/>
        </w:numPr>
        <w:rPr>
          <w:rFonts w:ascii="Calibri" w:hAnsi="Calibri" w:cs="Calibri"/>
        </w:rPr>
      </w:pPr>
      <w:bookmarkStart w:id="103" w:name="_Toc419711718"/>
      <w:r w:rsidRPr="00AA38E8">
        <w:rPr>
          <w:rFonts w:ascii="Calibri" w:hAnsi="Calibri" w:cs="Calibri"/>
        </w:rPr>
        <w:t>Design Rationale</w:t>
      </w:r>
      <w:bookmarkEnd w:id="103"/>
    </w:p>
    <w:p w:rsidR="00656B0A" w:rsidRPr="00AA38E8" w:rsidRDefault="00656B0A" w:rsidP="00443370">
      <w:pPr>
        <w:pStyle w:val="Heading2"/>
        <w:numPr>
          <w:ilvl w:val="3"/>
          <w:numId w:val="1"/>
        </w:numPr>
        <w:rPr>
          <w:rFonts w:ascii="Calibri" w:hAnsi="Calibri" w:cs="Calibri"/>
        </w:rPr>
      </w:pPr>
      <w:bookmarkStart w:id="104" w:name="_Toc419711719"/>
      <w:r w:rsidRPr="00AA38E8">
        <w:rPr>
          <w:rFonts w:ascii="Calibri" w:hAnsi="Calibri" w:cs="Calibri"/>
        </w:rPr>
        <w:t>Store Module Inputs to Local copies</w:t>
      </w:r>
      <w:bookmarkEnd w:id="104"/>
    </w:p>
    <w:p w:rsidR="00656B0A" w:rsidRPr="0033680E" w:rsidRDefault="00377AF8" w:rsidP="00EB5612">
      <w:pPr>
        <w:rPr>
          <w:rFonts w:cs="Calibri"/>
          <w:i/>
        </w:rPr>
      </w:pPr>
      <w:r>
        <w:rPr>
          <w:rFonts w:cs="Calibri"/>
          <w:i/>
        </w:rPr>
        <w:t xml:space="preserve"> </w:t>
      </w:r>
      <w:r w:rsidR="00EB5612">
        <w:rPr>
          <w:rFonts w:cs="Calibri"/>
          <w:i/>
        </w:rPr>
        <w:t>Refer to FDD</w:t>
      </w:r>
    </w:p>
    <w:p w:rsidR="00656B0A" w:rsidRPr="00AA38E8" w:rsidRDefault="00656B0A" w:rsidP="00443370">
      <w:pPr>
        <w:pStyle w:val="Heading2"/>
        <w:numPr>
          <w:ilvl w:val="3"/>
          <w:numId w:val="1"/>
        </w:numPr>
        <w:rPr>
          <w:rFonts w:ascii="Calibri" w:hAnsi="Calibri" w:cs="Calibri"/>
        </w:rPr>
      </w:pPr>
      <w:bookmarkStart w:id="105" w:name="_Toc419711720"/>
      <w:r w:rsidRPr="00AA38E8">
        <w:rPr>
          <w:rFonts w:ascii="Calibri" w:hAnsi="Calibri" w:cs="Calibri"/>
        </w:rPr>
        <w:t xml:space="preserve">(Processing of </w:t>
      </w:r>
      <w:proofErr w:type="gramStart"/>
      <w:r w:rsidRPr="00AA38E8">
        <w:rPr>
          <w:rFonts w:ascii="Calibri" w:hAnsi="Calibri" w:cs="Calibri"/>
        </w:rPr>
        <w:t>function)…</w:t>
      </w:r>
      <w:proofErr w:type="gramEnd"/>
      <w:r w:rsidRPr="00AA38E8">
        <w:rPr>
          <w:rFonts w:ascii="Calibri" w:hAnsi="Calibri" w:cs="Calibri"/>
        </w:rPr>
        <w:t>……</w:t>
      </w:r>
      <w:bookmarkEnd w:id="105"/>
    </w:p>
    <w:p w:rsidR="00656B0A" w:rsidRPr="0033680E" w:rsidRDefault="00EB5612" w:rsidP="00656B0A">
      <w:pPr>
        <w:rPr>
          <w:rFonts w:cs="Calibri"/>
          <w:i/>
        </w:rPr>
      </w:pPr>
      <w:r w:rsidRPr="00EB5612">
        <w:rPr>
          <w:rFonts w:cs="Calibri"/>
          <w:i/>
        </w:rPr>
        <w:t>Refer to FDD</w:t>
      </w:r>
    </w:p>
    <w:p w:rsidR="00656B0A" w:rsidRPr="00AA38E8" w:rsidRDefault="00656B0A" w:rsidP="00443370">
      <w:pPr>
        <w:pStyle w:val="Heading2"/>
        <w:numPr>
          <w:ilvl w:val="3"/>
          <w:numId w:val="1"/>
        </w:numPr>
        <w:rPr>
          <w:rFonts w:ascii="Calibri" w:hAnsi="Calibri" w:cs="Calibri"/>
        </w:rPr>
      </w:pPr>
      <w:bookmarkStart w:id="106" w:name="_Toc419711721"/>
      <w:r w:rsidRPr="00AA38E8">
        <w:rPr>
          <w:rFonts w:ascii="Calibri" w:hAnsi="Calibri" w:cs="Calibri"/>
        </w:rPr>
        <w:t>Store Local copy of outputs into Module Outputs</w:t>
      </w:r>
      <w:bookmarkEnd w:id="106"/>
    </w:p>
    <w:p w:rsidR="00656B0A" w:rsidRPr="0033680E" w:rsidRDefault="00EB5612" w:rsidP="00656B0A">
      <w:pPr>
        <w:rPr>
          <w:rFonts w:cs="Calibri"/>
          <w:i/>
        </w:rPr>
      </w:pPr>
      <w:r>
        <w:rPr>
          <w:rFonts w:cs="Calibri"/>
          <w:i/>
        </w:rPr>
        <w:t>Refer to FDD</w:t>
      </w:r>
    </w:p>
    <w:p w:rsidR="00045875" w:rsidRPr="00AA38E8" w:rsidRDefault="00045875" w:rsidP="001E0633">
      <w:pPr>
        <w:rPr>
          <w:rFonts w:cs="Calibri"/>
        </w:rPr>
      </w:pPr>
    </w:p>
    <w:p w:rsidR="00656B0A" w:rsidRPr="00AA38E8" w:rsidRDefault="00656B0A" w:rsidP="001B7B1D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107" w:name="_Toc382297371"/>
      <w:bookmarkStart w:id="108" w:name="_Toc383611535"/>
      <w:bookmarkStart w:id="109" w:name="_Toc389213022"/>
      <w:bookmarkStart w:id="110" w:name="_Toc382297372"/>
      <w:bookmarkStart w:id="111" w:name="_Toc383611536"/>
      <w:bookmarkStart w:id="112" w:name="_Toc389213023"/>
      <w:bookmarkStart w:id="113" w:name="_Toc382297373"/>
      <w:bookmarkStart w:id="114" w:name="_Toc383611537"/>
      <w:bookmarkStart w:id="115" w:name="_Toc389213024"/>
      <w:bookmarkStart w:id="116" w:name="_Toc382297374"/>
      <w:bookmarkStart w:id="117" w:name="_Toc383611538"/>
      <w:bookmarkStart w:id="118" w:name="_Toc389213025"/>
      <w:bookmarkStart w:id="119" w:name="_Toc382297375"/>
      <w:bookmarkStart w:id="120" w:name="_Toc383611539"/>
      <w:bookmarkStart w:id="121" w:name="_Toc389213026"/>
      <w:bookmarkStart w:id="122" w:name="_Toc382297376"/>
      <w:bookmarkStart w:id="123" w:name="_Toc383611540"/>
      <w:bookmarkStart w:id="124" w:name="_Toc389213027"/>
      <w:bookmarkStart w:id="125" w:name="_Toc382297377"/>
      <w:bookmarkStart w:id="126" w:name="_Toc383611541"/>
      <w:bookmarkStart w:id="127" w:name="_Toc389213028"/>
      <w:bookmarkStart w:id="128" w:name="_Toc382297378"/>
      <w:bookmarkStart w:id="129" w:name="_Toc383611542"/>
      <w:bookmarkStart w:id="130" w:name="_Toc389213029"/>
      <w:bookmarkStart w:id="131" w:name="_Toc382297379"/>
      <w:bookmarkStart w:id="132" w:name="_Toc383611543"/>
      <w:bookmarkStart w:id="133" w:name="_Toc389213030"/>
      <w:bookmarkStart w:id="134" w:name="_Toc382297380"/>
      <w:bookmarkStart w:id="135" w:name="_Toc383611544"/>
      <w:bookmarkStart w:id="136" w:name="_Toc389213031"/>
      <w:bookmarkStart w:id="137" w:name="_Toc382297381"/>
      <w:bookmarkStart w:id="138" w:name="_Toc383611545"/>
      <w:bookmarkStart w:id="139" w:name="_Toc389213032"/>
      <w:bookmarkStart w:id="140" w:name="_Toc382297382"/>
      <w:bookmarkStart w:id="141" w:name="_Toc383611546"/>
      <w:bookmarkStart w:id="142" w:name="_Toc389213033"/>
      <w:bookmarkStart w:id="143" w:name="_Toc382297383"/>
      <w:bookmarkStart w:id="144" w:name="_Toc383611547"/>
      <w:bookmarkStart w:id="145" w:name="_Toc389213034"/>
      <w:bookmarkStart w:id="146" w:name="_Toc382295908"/>
      <w:bookmarkStart w:id="147" w:name="_Toc382297384"/>
      <w:bookmarkStart w:id="148" w:name="_Toc383611548"/>
      <w:bookmarkStart w:id="149" w:name="_Toc389213035"/>
      <w:bookmarkStart w:id="150" w:name="_Toc382295909"/>
      <w:bookmarkStart w:id="151" w:name="_Toc382297385"/>
      <w:bookmarkStart w:id="152" w:name="_Toc383611549"/>
      <w:bookmarkStart w:id="153" w:name="_Toc389213036"/>
      <w:bookmarkStart w:id="154" w:name="_Toc382295910"/>
      <w:bookmarkStart w:id="155" w:name="_Toc382297386"/>
      <w:bookmarkStart w:id="156" w:name="_Toc383611550"/>
      <w:bookmarkStart w:id="157" w:name="_Toc389213037"/>
      <w:bookmarkStart w:id="158" w:name="_Toc382295911"/>
      <w:bookmarkStart w:id="159" w:name="_Toc382297387"/>
      <w:bookmarkStart w:id="160" w:name="_Toc383611551"/>
      <w:bookmarkStart w:id="161" w:name="_Toc389213038"/>
      <w:bookmarkStart w:id="162" w:name="_Toc382295912"/>
      <w:bookmarkStart w:id="163" w:name="_Toc382297388"/>
      <w:bookmarkStart w:id="164" w:name="_Toc383611552"/>
      <w:bookmarkStart w:id="165" w:name="_Toc389213039"/>
      <w:bookmarkStart w:id="166" w:name="_Toc382295913"/>
      <w:bookmarkStart w:id="167" w:name="_Toc382297389"/>
      <w:bookmarkStart w:id="168" w:name="_Toc383611553"/>
      <w:bookmarkStart w:id="169" w:name="_Toc389213040"/>
      <w:bookmarkStart w:id="170" w:name="_Toc382295914"/>
      <w:bookmarkStart w:id="171" w:name="_Toc382297390"/>
      <w:bookmarkStart w:id="172" w:name="_Toc383611554"/>
      <w:bookmarkStart w:id="173" w:name="_Toc389213041"/>
      <w:bookmarkStart w:id="174" w:name="_Toc382295915"/>
      <w:bookmarkStart w:id="175" w:name="_Toc382297391"/>
      <w:bookmarkStart w:id="176" w:name="_Toc383611555"/>
      <w:bookmarkStart w:id="177" w:name="_Toc389213042"/>
      <w:bookmarkStart w:id="178" w:name="_Ref382299966"/>
      <w:bookmarkStart w:id="179" w:name="_Toc419711722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r w:rsidRPr="00AA38E8">
        <w:rPr>
          <w:rFonts w:ascii="Calibri" w:hAnsi="Calibri" w:cs="Calibri"/>
        </w:rPr>
        <w:t>Interrupt Functions</w:t>
      </w:r>
      <w:bookmarkEnd w:id="178"/>
      <w:bookmarkEnd w:id="179"/>
    </w:p>
    <w:p w:rsidR="00656B0A" w:rsidRPr="005F5863" w:rsidRDefault="005F5863" w:rsidP="005F5863">
      <w:pPr>
        <w:rPr>
          <w:rFonts w:cs="Calibri"/>
          <w:i/>
        </w:rPr>
      </w:pPr>
      <w:r>
        <w:rPr>
          <w:rFonts w:cs="Calibri"/>
          <w:i/>
        </w:rPr>
        <w:t>None</w:t>
      </w:r>
    </w:p>
    <w:p w:rsidR="00C27725" w:rsidRPr="00AA38E8" w:rsidRDefault="00C27725" w:rsidP="00656B0A">
      <w:pPr>
        <w:rPr>
          <w:rFonts w:cs="Calibri"/>
        </w:rPr>
      </w:pPr>
    </w:p>
    <w:p w:rsidR="00656B0A" w:rsidRPr="00AA38E8" w:rsidRDefault="00656B0A" w:rsidP="001B7B1D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r w:rsidRPr="00AA38E8">
        <w:rPr>
          <w:rFonts w:ascii="Calibri" w:hAnsi="Calibri" w:cs="Calibri"/>
        </w:rPr>
        <w:br w:type="page"/>
      </w:r>
      <w:bookmarkStart w:id="180" w:name="_Ref382299929"/>
      <w:bookmarkStart w:id="181" w:name="_Toc419711723"/>
      <w:r w:rsidRPr="00AA38E8">
        <w:rPr>
          <w:rFonts w:ascii="Calibri" w:hAnsi="Calibri" w:cs="Calibri"/>
        </w:rPr>
        <w:t>Serial Communication Functions</w:t>
      </w:r>
      <w:bookmarkEnd w:id="180"/>
      <w:bookmarkEnd w:id="181"/>
    </w:p>
    <w:p w:rsidR="00656B0A" w:rsidRPr="0002711E" w:rsidRDefault="005F5863" w:rsidP="00656B0A">
      <w:pPr>
        <w:rPr>
          <w:rFonts w:cs="Calibri"/>
          <w:i/>
        </w:rPr>
      </w:pPr>
      <w:r>
        <w:rPr>
          <w:rFonts w:cs="Calibri"/>
          <w:i/>
        </w:rPr>
        <w:t>None</w:t>
      </w:r>
    </w:p>
    <w:p w:rsidR="00656B0A" w:rsidRPr="00AA38E8" w:rsidRDefault="00656B0A" w:rsidP="0022551D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182" w:name="_Toc382297405"/>
      <w:bookmarkStart w:id="183" w:name="_Toc383611575"/>
      <w:bookmarkStart w:id="184" w:name="_Toc389213062"/>
      <w:bookmarkStart w:id="185" w:name="_Toc419711724"/>
      <w:bookmarkEnd w:id="182"/>
      <w:bookmarkEnd w:id="183"/>
      <w:bookmarkEnd w:id="184"/>
      <w:r w:rsidRPr="00AA38E8">
        <w:rPr>
          <w:rFonts w:ascii="Calibri" w:hAnsi="Calibri" w:cs="Calibri"/>
        </w:rPr>
        <w:t>Local Function/Macro Definitions</w:t>
      </w:r>
      <w:bookmarkEnd w:id="185"/>
    </w:p>
    <w:p w:rsidR="00656B0A" w:rsidRPr="00AA38E8" w:rsidRDefault="00FD611C" w:rsidP="00656B0A">
      <w:pPr>
        <w:rPr>
          <w:rFonts w:cs="Calibri"/>
        </w:rPr>
      </w:pPr>
      <w:r>
        <w:rPr>
          <w:rFonts w:cs="Calibri"/>
        </w:rPr>
        <w:t>None</w:t>
      </w:r>
    </w:p>
    <w:p w:rsidR="001E0633" w:rsidRPr="00AA38E8" w:rsidRDefault="001E0633" w:rsidP="001E0633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186" w:name="_Toc419711725"/>
      <w:r>
        <w:rPr>
          <w:rFonts w:ascii="Calibri" w:hAnsi="Calibri" w:cs="Calibri"/>
        </w:rPr>
        <w:t>GLObAL</w:t>
      </w:r>
      <w:r w:rsidRPr="00AA38E8">
        <w:rPr>
          <w:rFonts w:ascii="Calibri" w:hAnsi="Calibri" w:cs="Calibri"/>
        </w:rPr>
        <w:t xml:space="preserve"> Function/Macro Definitions</w:t>
      </w:r>
      <w:bookmarkEnd w:id="186"/>
    </w:p>
    <w:p w:rsidR="00934EA5" w:rsidRDefault="00FD611C" w:rsidP="00934EA5">
      <w:pPr>
        <w:rPr>
          <w:rFonts w:cs="Calibri"/>
        </w:rPr>
      </w:pPr>
      <w:r>
        <w:rPr>
          <w:lang w:bidi="ar-SA"/>
        </w:rPr>
        <w:t>None</w:t>
      </w:r>
    </w:p>
    <w:p w:rsidR="00934EA5" w:rsidRDefault="00934EA5" w:rsidP="00934EA5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187" w:name="_Toc419711726"/>
      <w:r>
        <w:rPr>
          <w:rFonts w:ascii="Calibri" w:hAnsi="Calibri" w:cs="Calibri"/>
        </w:rPr>
        <w:t>TRANSIENT FUNCTIONS</w:t>
      </w:r>
      <w:bookmarkEnd w:id="187"/>
      <w:r>
        <w:rPr>
          <w:rFonts w:ascii="Calibri" w:hAnsi="Calibri" w:cs="Calibri"/>
        </w:rPr>
        <w:t xml:space="preserve">  </w:t>
      </w:r>
    </w:p>
    <w:p w:rsidR="00934EA5" w:rsidRPr="0033680E" w:rsidRDefault="005F5863" w:rsidP="00934EA5">
      <w:pPr>
        <w:rPr>
          <w:rFonts w:cs="Calibri"/>
          <w:i/>
        </w:rPr>
      </w:pPr>
      <w:r>
        <w:rPr>
          <w:rFonts w:cs="Calibri"/>
          <w:i/>
        </w:rPr>
        <w:t>None</w:t>
      </w:r>
    </w:p>
    <w:p w:rsidR="00934EA5" w:rsidRDefault="00934EA5" w:rsidP="00656B0A">
      <w:pPr>
        <w:rPr>
          <w:rFonts w:cs="Calibri"/>
        </w:rPr>
      </w:pPr>
    </w:p>
    <w:p w:rsidR="00656B0A" w:rsidRPr="00AA38E8" w:rsidRDefault="00656B0A" w:rsidP="00F25926">
      <w:pPr>
        <w:pStyle w:val="Heading1"/>
        <w:numPr>
          <w:ilvl w:val="0"/>
          <w:numId w:val="1"/>
        </w:numPr>
        <w:tabs>
          <w:tab w:val="clear" w:pos="567"/>
          <w:tab w:val="num" w:pos="432"/>
        </w:tabs>
        <w:rPr>
          <w:rFonts w:ascii="Calibri" w:hAnsi="Calibri" w:cs="Calibri"/>
        </w:rPr>
      </w:pPr>
      <w:bookmarkStart w:id="188" w:name="_Toc382295931"/>
      <w:bookmarkStart w:id="189" w:name="_Toc382297409"/>
      <w:bookmarkStart w:id="190" w:name="_Toc383611582"/>
      <w:bookmarkStart w:id="191" w:name="_Toc389213069"/>
      <w:bookmarkStart w:id="192" w:name="_Toc382295932"/>
      <w:bookmarkStart w:id="193" w:name="_Toc382297410"/>
      <w:bookmarkStart w:id="194" w:name="_Toc383611583"/>
      <w:bookmarkStart w:id="195" w:name="_Toc389213070"/>
      <w:bookmarkStart w:id="196" w:name="_Toc382295935"/>
      <w:bookmarkStart w:id="197" w:name="_Toc382297413"/>
      <w:bookmarkStart w:id="198" w:name="_Toc383611586"/>
      <w:bookmarkStart w:id="199" w:name="_Toc389213073"/>
      <w:bookmarkStart w:id="200" w:name="_Toc382295937"/>
      <w:bookmarkStart w:id="201" w:name="_Toc382297415"/>
      <w:bookmarkStart w:id="202" w:name="_Toc383611588"/>
      <w:bookmarkStart w:id="203" w:name="_Toc389213075"/>
      <w:bookmarkStart w:id="204" w:name="_Toc382295942"/>
      <w:bookmarkStart w:id="205" w:name="_Toc382297420"/>
      <w:bookmarkStart w:id="206" w:name="_Toc383611593"/>
      <w:bookmarkStart w:id="207" w:name="_Toc389213080"/>
      <w:bookmarkStart w:id="208" w:name="_Toc382295950"/>
      <w:bookmarkStart w:id="209" w:name="_Toc382297428"/>
      <w:bookmarkStart w:id="210" w:name="_Toc383611601"/>
      <w:bookmarkStart w:id="211" w:name="_Toc389213088"/>
      <w:bookmarkStart w:id="212" w:name="_Toc382295955"/>
      <w:bookmarkStart w:id="213" w:name="_Toc382297433"/>
      <w:bookmarkStart w:id="214" w:name="_Toc383611606"/>
      <w:bookmarkStart w:id="215" w:name="_Toc389213093"/>
      <w:bookmarkStart w:id="216" w:name="_Toc382295959"/>
      <w:bookmarkStart w:id="217" w:name="_Toc382297437"/>
      <w:bookmarkStart w:id="218" w:name="_Toc383611610"/>
      <w:bookmarkStart w:id="219" w:name="_Toc389213097"/>
      <w:bookmarkStart w:id="220" w:name="_Toc382295963"/>
      <w:bookmarkStart w:id="221" w:name="_Toc382297441"/>
      <w:bookmarkStart w:id="222" w:name="_Toc383611614"/>
      <w:bookmarkStart w:id="223" w:name="_Toc389213101"/>
      <w:bookmarkStart w:id="224" w:name="_Toc382295967"/>
      <w:bookmarkStart w:id="225" w:name="_Toc382297445"/>
      <w:bookmarkStart w:id="226" w:name="_Toc383611618"/>
      <w:bookmarkStart w:id="227" w:name="_Toc389213105"/>
      <w:bookmarkStart w:id="228" w:name="_Toc41971172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  <w:r w:rsidRPr="00AA38E8">
        <w:rPr>
          <w:rFonts w:ascii="Calibri" w:hAnsi="Calibri" w:cs="Calibri"/>
        </w:rPr>
        <w:t>Known Limitations With Design</w:t>
      </w:r>
      <w:bookmarkEnd w:id="228"/>
    </w:p>
    <w:p w:rsidR="00656B0A" w:rsidRPr="002E7B7D" w:rsidRDefault="00EB65D4" w:rsidP="002E7B7D">
      <w:pPr>
        <w:spacing w:after="120"/>
        <w:rPr>
          <w:rFonts w:cs="Calibri"/>
          <w:i/>
        </w:rPr>
      </w:pPr>
      <w:r>
        <w:t xml:space="preserve">Rollover Checking is not needed. Fixed point math implementation takes care of it and no additional logic is required. </w:t>
      </w:r>
    </w:p>
    <w:p w:rsidR="00FA5768" w:rsidRPr="00AA38E8" w:rsidRDefault="00FA5768" w:rsidP="00FA5768">
      <w:pPr>
        <w:pStyle w:val="Heading1"/>
        <w:numPr>
          <w:ilvl w:val="0"/>
          <w:numId w:val="1"/>
        </w:numPr>
        <w:tabs>
          <w:tab w:val="clear" w:pos="567"/>
          <w:tab w:val="num" w:pos="432"/>
        </w:tabs>
        <w:rPr>
          <w:rFonts w:ascii="Calibri" w:hAnsi="Calibri" w:cs="Calibri"/>
        </w:rPr>
      </w:pPr>
      <w:bookmarkStart w:id="229" w:name="_Toc419711728"/>
      <w:r>
        <w:rPr>
          <w:rFonts w:ascii="Calibri" w:hAnsi="Calibri" w:cs="Calibri"/>
        </w:rPr>
        <w:t>UNIT TEST CONSIDERATION</w:t>
      </w:r>
      <w:bookmarkEnd w:id="229"/>
    </w:p>
    <w:p w:rsidR="009610A2" w:rsidRPr="009610A2" w:rsidRDefault="009610A2" w:rsidP="009610A2">
      <w:pPr>
        <w:pStyle w:val="ListParagraph"/>
        <w:spacing w:after="120"/>
        <w:ind w:left="567"/>
        <w:rPr>
          <w:ins w:id="230" w:author="Shawn Penning" w:date="2017-06-16T11:10:00Z"/>
          <w:rFonts w:cs="Calibri"/>
          <w:i/>
        </w:rPr>
        <w:pPrChange w:id="231" w:author="Shawn Penning" w:date="2017-06-16T11:10:00Z">
          <w:pPr>
            <w:pStyle w:val="ListParagraph"/>
            <w:numPr>
              <w:numId w:val="1"/>
            </w:numPr>
            <w:tabs>
              <w:tab w:val="num" w:pos="567"/>
            </w:tabs>
            <w:spacing w:after="120"/>
            <w:ind w:left="567" w:hanging="567"/>
          </w:pPr>
        </w:pPrChange>
      </w:pPr>
      <w:ins w:id="232" w:author="Shawn Penning" w:date="2017-06-16T11:10:00Z">
        <w:r>
          <w:t>Rollovers should not occur in normal operation in the vehicle, however, rollovers will most likely occur during dynamometer testing or other tests.</w:t>
        </w:r>
      </w:ins>
      <w:ins w:id="233" w:author="Shawn Penning" w:date="2017-06-16T11:11:00Z">
        <w:r>
          <w:t xml:space="preserve"> </w:t>
        </w:r>
        <w:r w:rsidRPr="009610A2">
          <w:t>(From Motor Control FDD REPS GG4500 BMW 5.3.doc)</w:t>
        </w:r>
      </w:ins>
      <w:bookmarkStart w:id="234" w:name="_GoBack"/>
      <w:bookmarkEnd w:id="234"/>
    </w:p>
    <w:p w:rsidR="00FA5768" w:rsidRPr="00AA38E8" w:rsidDel="009610A2" w:rsidRDefault="002E7B7D" w:rsidP="002E7B7D">
      <w:pPr>
        <w:spacing w:after="120"/>
        <w:rPr>
          <w:del w:id="235" w:author="Shawn Penning" w:date="2017-06-16T11:10:00Z"/>
          <w:rFonts w:cs="Calibri"/>
        </w:rPr>
      </w:pPr>
      <w:del w:id="236" w:author="Shawn Penning" w:date="2017-06-16T11:10:00Z">
        <w:r w:rsidRPr="002E7B7D" w:rsidDel="009610A2">
          <w:rPr>
            <w:rFonts w:cs="Calibri"/>
            <w:i/>
          </w:rPr>
          <w:delText>None</w:delText>
        </w:r>
      </w:del>
    </w:p>
    <w:p w:rsidR="00F4712F" w:rsidRPr="00AA38E8" w:rsidRDefault="00F4712F" w:rsidP="0027405F">
      <w:pPr>
        <w:rPr>
          <w:rFonts w:cs="Calibri"/>
        </w:rPr>
      </w:pPr>
    </w:p>
    <w:p w:rsidR="00722EA8" w:rsidRPr="00AA38E8" w:rsidRDefault="00722EA8" w:rsidP="00722EA8">
      <w:pPr>
        <w:rPr>
          <w:rFonts w:cs="Calibri"/>
          <w:lang w:bidi="ar-SA"/>
        </w:rPr>
      </w:pPr>
    </w:p>
    <w:p w:rsidR="009F3119" w:rsidRPr="00AA38E8" w:rsidRDefault="00912AE0" w:rsidP="0027405F">
      <w:pPr>
        <w:pStyle w:val="Heading1"/>
        <w:numPr>
          <w:ilvl w:val="0"/>
          <w:numId w:val="1"/>
        </w:numPr>
        <w:tabs>
          <w:tab w:val="clear" w:pos="567"/>
          <w:tab w:val="num" w:pos="432"/>
        </w:tabs>
        <w:rPr>
          <w:rFonts w:ascii="Calibri" w:hAnsi="Calibri" w:cs="Calibri"/>
        </w:rPr>
      </w:pPr>
      <w:bookmarkStart w:id="237" w:name="_Toc419711729"/>
      <w:r w:rsidRPr="00AA38E8">
        <w:rPr>
          <w:rFonts w:ascii="Calibri" w:hAnsi="Calibri" w:cs="Calibri"/>
        </w:rPr>
        <w:t>Appendix</w:t>
      </w:r>
      <w:bookmarkEnd w:id="237"/>
    </w:p>
    <w:p w:rsidR="00912AE0" w:rsidRPr="00EF1337" w:rsidRDefault="005F5863" w:rsidP="00912AE0">
      <w:pPr>
        <w:rPr>
          <w:rFonts w:cs="Calibri"/>
          <w:i/>
          <w:lang w:bidi="ar-SA"/>
        </w:rPr>
      </w:pPr>
      <w:r>
        <w:rPr>
          <w:rFonts w:cs="Calibri"/>
          <w:i/>
          <w:lang w:bidi="ar-SA"/>
        </w:rPr>
        <w:t>None</w:t>
      </w:r>
    </w:p>
    <w:sectPr w:rsidR="00912AE0" w:rsidRPr="00EF1337">
      <w:headerReference w:type="default" r:id="rId12"/>
      <w:footerReference w:type="default" r:id="rId13"/>
      <w:pgSz w:w="11907" w:h="16840" w:code="9"/>
      <w:pgMar w:top="1701" w:right="1418" w:bottom="1701" w:left="1418" w:header="851" w:footer="85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7784" w:rsidRDefault="00E77784">
      <w:r>
        <w:separator/>
      </w:r>
    </w:p>
  </w:endnote>
  <w:endnote w:type="continuationSeparator" w:id="0">
    <w:p w:rsidR="00E77784" w:rsidRDefault="00E777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12" w:space="0" w:color="auto"/>
      </w:tblBorders>
      <w:tblLook w:val="04A0" w:firstRow="1" w:lastRow="0" w:firstColumn="1" w:lastColumn="0" w:noHBand="0" w:noVBand="1"/>
    </w:tblPr>
    <w:tblGrid>
      <w:gridCol w:w="3509"/>
      <w:gridCol w:w="2489"/>
      <w:gridCol w:w="3073"/>
    </w:tblGrid>
    <w:tr w:rsidR="00C576BF" w:rsidRPr="008969C4" w:rsidTr="00722EA8">
      <w:tc>
        <w:tcPr>
          <w:tcW w:w="3618" w:type="dxa"/>
          <w:shd w:val="clear" w:color="auto" w:fill="auto"/>
        </w:tcPr>
        <w:p w:rsidR="00C576BF" w:rsidRPr="00891F29" w:rsidRDefault="00C576BF" w:rsidP="004F3C64">
          <w:pPr>
            <w:pStyle w:val="Footer"/>
            <w:rPr>
              <w:sz w:val="16"/>
            </w:rPr>
          </w:pPr>
          <w:r>
            <w:rPr>
              <w:sz w:val="16"/>
            </w:rPr>
            <w:t>Module Design Document Template</w:t>
          </w:r>
        </w:p>
        <w:p w:rsidR="00C576BF" w:rsidRPr="002C4E7D" w:rsidRDefault="00C576BF" w:rsidP="00EB5612">
          <w:pPr>
            <w:pStyle w:val="Footer"/>
            <w:rPr>
              <w:sz w:val="16"/>
            </w:rPr>
          </w:pPr>
          <w:r>
            <w:rPr>
              <w:sz w:val="16"/>
            </w:rPr>
            <w:t xml:space="preserve">Version: </w:t>
          </w:r>
          <w:r w:rsidR="00151B09">
            <w:rPr>
              <w:sz w:val="16"/>
            </w:rPr>
            <w:t>1.</w:t>
          </w:r>
          <w:r w:rsidR="00EB5612">
            <w:rPr>
              <w:sz w:val="16"/>
            </w:rPr>
            <w:t>4</w:t>
          </w:r>
          <w:r w:rsidR="00151B09">
            <w:rPr>
              <w:sz w:val="16"/>
            </w:rPr>
            <w:t xml:space="preserve">, </w:t>
          </w:r>
          <w:r w:rsidR="0095572C">
            <w:rPr>
              <w:sz w:val="16"/>
            </w:rPr>
            <w:t xml:space="preserve">Date: </w:t>
          </w:r>
          <w:proofErr w:type="spellStart"/>
          <w:r w:rsidR="0095572C">
            <w:rPr>
              <w:sz w:val="16"/>
            </w:rPr>
            <w:t>dd</w:t>
          </w:r>
          <w:r>
            <w:rPr>
              <w:sz w:val="16"/>
            </w:rPr>
            <w:t>-M</w:t>
          </w:r>
          <w:r w:rsidR="0095572C">
            <w:rPr>
              <w:sz w:val="16"/>
            </w:rPr>
            <w:t>mm</w:t>
          </w:r>
          <w:r>
            <w:rPr>
              <w:sz w:val="16"/>
            </w:rPr>
            <w:t>-</w:t>
          </w:r>
          <w:r w:rsidR="0095572C">
            <w:rPr>
              <w:sz w:val="16"/>
            </w:rPr>
            <w:t>yyyy</w:t>
          </w:r>
          <w:proofErr w:type="spellEnd"/>
        </w:p>
      </w:tc>
      <w:tc>
        <w:tcPr>
          <w:tcW w:w="2520" w:type="dxa"/>
          <w:shd w:val="clear" w:color="auto" w:fill="auto"/>
        </w:tcPr>
        <w:p w:rsidR="00C576BF" w:rsidRPr="00891F29" w:rsidRDefault="00C576BF" w:rsidP="00891F29">
          <w:pPr>
            <w:spacing w:before="100" w:beforeAutospacing="1" w:after="100" w:afterAutospacing="1" w:line="330" w:lineRule="atLeast"/>
            <w:ind w:left="720"/>
            <w:rPr>
              <w:rFonts w:ascii="Arial" w:hAnsi="Arial" w:cs="Arial"/>
              <w:color w:val="666666"/>
              <w:sz w:val="16"/>
              <w:szCs w:val="21"/>
              <w:lang w:bidi="ar-SA"/>
            </w:rPr>
          </w:pPr>
          <w:r w:rsidRPr="00891F29">
            <w:rPr>
              <w:rFonts w:ascii="Arial" w:hAnsi="Arial" w:cs="Arial"/>
              <w:color w:val="666666"/>
              <w:sz w:val="16"/>
              <w:szCs w:val="21"/>
              <w:lang w:bidi="ar-SA"/>
            </w:rPr>
            <w:t>© Nexteer Automotive</w:t>
          </w:r>
        </w:p>
        <w:p w:rsidR="00C576BF" w:rsidRPr="00891F29" w:rsidRDefault="00C576BF" w:rsidP="00891F29">
          <w:pPr>
            <w:pStyle w:val="Footer"/>
            <w:jc w:val="center"/>
            <w:rPr>
              <w:b/>
            </w:rPr>
          </w:pPr>
        </w:p>
      </w:tc>
      <w:tc>
        <w:tcPr>
          <w:tcW w:w="3149" w:type="dxa"/>
          <w:shd w:val="clear" w:color="auto" w:fill="auto"/>
        </w:tcPr>
        <w:p w:rsidR="00C576BF" w:rsidRPr="00722EA8" w:rsidRDefault="00C576BF" w:rsidP="00722EA8">
          <w:pPr>
            <w:spacing w:before="100" w:beforeAutospacing="1" w:after="100" w:afterAutospacing="1" w:line="330" w:lineRule="atLeast"/>
            <w:ind w:left="720"/>
            <w:jc w:val="right"/>
            <w:rPr>
              <w:sz w:val="16"/>
              <w:szCs w:val="16"/>
            </w:rPr>
          </w:pPr>
          <w:r w:rsidRPr="00722EA8">
            <w:rPr>
              <w:sz w:val="16"/>
              <w:szCs w:val="16"/>
            </w:rPr>
            <w:t xml:space="preserve">Page </w:t>
          </w:r>
          <w:r w:rsidRPr="00722EA8">
            <w:rPr>
              <w:sz w:val="16"/>
              <w:szCs w:val="16"/>
            </w:rPr>
            <w:fldChar w:fldCharType="begin"/>
          </w:r>
          <w:r w:rsidRPr="00722EA8">
            <w:rPr>
              <w:sz w:val="16"/>
              <w:szCs w:val="16"/>
            </w:rPr>
            <w:instrText xml:space="preserve"> PAGE  \* Arabic  \* MERGEFORMAT </w:instrText>
          </w:r>
          <w:r w:rsidRPr="00722EA8">
            <w:rPr>
              <w:sz w:val="16"/>
              <w:szCs w:val="16"/>
            </w:rPr>
            <w:fldChar w:fldCharType="separate"/>
          </w:r>
          <w:r w:rsidR="009610A2">
            <w:rPr>
              <w:noProof/>
              <w:sz w:val="16"/>
              <w:szCs w:val="16"/>
            </w:rPr>
            <w:t>14</w:t>
          </w:r>
          <w:r w:rsidRPr="00722EA8">
            <w:rPr>
              <w:sz w:val="16"/>
              <w:szCs w:val="16"/>
            </w:rPr>
            <w:fldChar w:fldCharType="end"/>
          </w:r>
          <w:r w:rsidRPr="00722EA8">
            <w:rPr>
              <w:sz w:val="16"/>
              <w:szCs w:val="16"/>
            </w:rPr>
            <w:t xml:space="preserve"> of </w:t>
          </w:r>
          <w:r w:rsidRPr="00722EA8">
            <w:rPr>
              <w:sz w:val="16"/>
              <w:szCs w:val="16"/>
            </w:rPr>
            <w:fldChar w:fldCharType="begin"/>
          </w:r>
          <w:r w:rsidRPr="00722EA8">
            <w:rPr>
              <w:sz w:val="16"/>
              <w:szCs w:val="16"/>
            </w:rPr>
            <w:instrText xml:space="preserve"> NUMPAGES   \* MERGEFORMAT </w:instrText>
          </w:r>
          <w:r w:rsidRPr="00722EA8">
            <w:rPr>
              <w:sz w:val="16"/>
              <w:szCs w:val="16"/>
            </w:rPr>
            <w:fldChar w:fldCharType="separate"/>
          </w:r>
          <w:r w:rsidR="009610A2">
            <w:rPr>
              <w:noProof/>
              <w:sz w:val="16"/>
              <w:szCs w:val="16"/>
            </w:rPr>
            <w:t>15</w:t>
          </w:r>
          <w:r w:rsidRPr="00722EA8">
            <w:rPr>
              <w:sz w:val="16"/>
              <w:szCs w:val="16"/>
            </w:rPr>
            <w:fldChar w:fldCharType="end"/>
          </w:r>
        </w:p>
      </w:tc>
    </w:tr>
  </w:tbl>
  <w:p w:rsidR="00C576BF" w:rsidRPr="004F3C64" w:rsidRDefault="00C576BF" w:rsidP="004F3C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7784" w:rsidRDefault="00E77784">
      <w:r>
        <w:separator/>
      </w:r>
    </w:p>
  </w:footnote>
  <w:footnote w:type="continuationSeparator" w:id="0">
    <w:p w:rsidR="00E77784" w:rsidRDefault="00E777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520"/>
      <w:gridCol w:w="6659"/>
    </w:tblGrid>
    <w:tr w:rsidR="00C576BF" w:rsidRPr="008969C4" w:rsidTr="001B11CC">
      <w:tblPrEx>
        <w:tblCellMar>
          <w:top w:w="0" w:type="dxa"/>
          <w:bottom w:w="0" w:type="dxa"/>
        </w:tblCellMar>
      </w:tblPrEx>
      <w:trPr>
        <w:trHeight w:val="710"/>
      </w:trPr>
      <w:tc>
        <w:tcPr>
          <w:tcW w:w="2520" w:type="dxa"/>
        </w:tcPr>
        <w:p w:rsidR="00C576BF" w:rsidRPr="008969C4" w:rsidRDefault="009610A2">
          <w:pPr>
            <w:pStyle w:val="Header"/>
          </w:pPr>
          <w:r w:rsidRPr="008969C4">
            <w:rPr>
              <w:noProof/>
              <w:lang w:bidi="ar-SA"/>
            </w:rPr>
            <w:drawing>
              <wp:inline distT="0" distB="0" distL="0" distR="0">
                <wp:extent cx="1066800" cy="438150"/>
                <wp:effectExtent l="0" t="0" r="0" b="0"/>
                <wp:docPr id="2" name="Picture 5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66800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59" w:type="dxa"/>
          <w:vAlign w:val="center"/>
        </w:tcPr>
        <w:p w:rsidR="00C576BF" w:rsidRPr="00891F29" w:rsidRDefault="00C576BF" w:rsidP="001B11CC">
          <w:pPr>
            <w:pStyle w:val="Header"/>
            <w:jc w:val="right"/>
            <w:rPr>
              <w:sz w:val="16"/>
              <w:szCs w:val="20"/>
            </w:rPr>
          </w:pPr>
          <w:r w:rsidRPr="00891F29">
            <w:rPr>
              <w:sz w:val="16"/>
              <w:szCs w:val="20"/>
            </w:rPr>
            <w:t>Nexteer Automotive Confidential Proprietary Information</w:t>
          </w:r>
        </w:p>
        <w:p w:rsidR="00C576BF" w:rsidRPr="008969C4" w:rsidRDefault="00C576BF" w:rsidP="001B11CC">
          <w:pPr>
            <w:pStyle w:val="Header"/>
            <w:jc w:val="right"/>
            <w:rPr>
              <w:szCs w:val="20"/>
            </w:rPr>
          </w:pPr>
          <w:r w:rsidRPr="00891F29">
            <w:rPr>
              <w:sz w:val="16"/>
              <w:szCs w:val="20"/>
            </w:rPr>
            <w:t>Do Not Copy/Distribute Without Prior Permission</w:t>
          </w:r>
        </w:p>
      </w:tc>
    </w:tr>
  </w:tbl>
  <w:p w:rsidR="00C576BF" w:rsidRDefault="00C576BF">
    <w:pPr>
      <w:pStyle w:val="Header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EF48388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DC6B5B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2E085D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D2AFEE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64AE62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4BE2AA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B1E382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38C7C0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C02213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AA617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FFFFFFFE"/>
    <w:multiLevelType w:val="singleLevel"/>
    <w:tmpl w:val="7696C9FE"/>
    <w:lvl w:ilvl="0">
      <w:numFmt w:val="decimal"/>
      <w:lvlText w:val="*"/>
      <w:lvlJc w:val="left"/>
    </w:lvl>
  </w:abstractNum>
  <w:abstractNum w:abstractNumId="11" w15:restartNumberingAfterBreak="0">
    <w:nsid w:val="031F6FB5"/>
    <w:multiLevelType w:val="hybridMultilevel"/>
    <w:tmpl w:val="99BA2258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 w15:restartNumberingAfterBreak="0">
    <w:nsid w:val="0718410B"/>
    <w:multiLevelType w:val="multilevel"/>
    <w:tmpl w:val="7862C13E"/>
    <w:lvl w:ilvl="0">
      <w:start w:val="1"/>
      <w:numFmt w:val="decimal"/>
      <w:lvlText w:val="%1"/>
      <w:lvlJc w:val="left"/>
      <w:pPr>
        <w:ind w:left="1137" w:hanging="57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07" w:hanging="540"/>
      </w:pPr>
      <w:rPr>
        <w:rFonts w:hint="default"/>
      </w:rPr>
    </w:lvl>
    <w:lvl w:ilvl="2">
      <w:start w:val="1"/>
      <w:numFmt w:val="decimal"/>
      <w:pStyle w:val="TOC3"/>
      <w:isLgl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8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4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67" w:hanging="1800"/>
      </w:pPr>
      <w:rPr>
        <w:rFonts w:hint="default"/>
      </w:rPr>
    </w:lvl>
  </w:abstractNum>
  <w:abstractNum w:abstractNumId="13" w15:restartNumberingAfterBreak="0">
    <w:nsid w:val="08891948"/>
    <w:multiLevelType w:val="multilevel"/>
    <w:tmpl w:val="3A868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7E60BB7"/>
    <w:multiLevelType w:val="hybridMultilevel"/>
    <w:tmpl w:val="623C1C48"/>
    <w:lvl w:ilvl="0" w:tplc="E6A856D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  <w:szCs w:val="20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18A40E88"/>
    <w:multiLevelType w:val="hybridMultilevel"/>
    <w:tmpl w:val="3E78DDBA"/>
    <w:lvl w:ilvl="0" w:tplc="AC3021B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rebuchet MS" w:eastAsia="Times New Roman" w:hAnsi="Trebuchet MS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B456ACB"/>
    <w:multiLevelType w:val="hybridMultilevel"/>
    <w:tmpl w:val="7F7637B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28FD2F18"/>
    <w:multiLevelType w:val="multilevel"/>
    <w:tmpl w:val="8D8A81AA"/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8" w15:restartNumberingAfterBreak="0">
    <w:nsid w:val="2A3745DF"/>
    <w:multiLevelType w:val="hybridMultilevel"/>
    <w:tmpl w:val="E6144A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F12239"/>
    <w:multiLevelType w:val="hybridMultilevel"/>
    <w:tmpl w:val="19B6B9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36BD2D92"/>
    <w:multiLevelType w:val="hybridMultilevel"/>
    <w:tmpl w:val="0A443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7D4433"/>
    <w:multiLevelType w:val="multilevel"/>
    <w:tmpl w:val="25C6A65E"/>
    <w:name w:val="heading"/>
    <w:lvl w:ilvl="0">
      <w:start w:val="1"/>
      <w:numFmt w:val="bullet"/>
      <w:lvlText w:val=""/>
      <w:lvlJc w:val="left"/>
      <w:pPr>
        <w:ind w:left="400" w:hanging="400"/>
      </w:pPr>
      <w:rPr>
        <w:rFonts w:ascii="Symbol" w:hAnsi="Symbol"/>
      </w:rPr>
    </w:lvl>
    <w:lvl w:ilvl="1">
      <w:start w:val="1"/>
      <w:numFmt w:val="bullet"/>
      <w:lvlText w:val=""/>
      <w:lvlJc w:val="left"/>
      <w:pPr>
        <w:ind w:left="800" w:hanging="400"/>
      </w:pPr>
      <w:rPr>
        <w:rFonts w:ascii="Symbol" w:hAnsi="Symbol"/>
      </w:rPr>
    </w:lvl>
    <w:lvl w:ilvl="2">
      <w:start w:val="1"/>
      <w:numFmt w:val="bullet"/>
      <w:lvlText w:val=""/>
      <w:lvlJc w:val="left"/>
      <w:pPr>
        <w:ind w:left="1200" w:hanging="400"/>
      </w:pPr>
      <w:rPr>
        <w:rFonts w:ascii="Symbol" w:hAnsi="Symbol"/>
      </w:rPr>
    </w:lvl>
    <w:lvl w:ilvl="3">
      <w:start w:val="1"/>
      <w:numFmt w:val="bullet"/>
      <w:lvlText w:val=""/>
      <w:lvlJc w:val="left"/>
      <w:pPr>
        <w:ind w:left="1600" w:hanging="400"/>
      </w:pPr>
      <w:rPr>
        <w:rFonts w:ascii="Symbol" w:hAnsi="Symbol"/>
      </w:rPr>
    </w:lvl>
    <w:lvl w:ilvl="4">
      <w:start w:val="1"/>
      <w:numFmt w:val="bullet"/>
      <w:lvlText w:val=" "/>
      <w:lvlJc w:val="left"/>
      <w:pPr>
        <w:ind w:left="0" w:firstLine="0"/>
      </w:pPr>
    </w:lvl>
    <w:lvl w:ilvl="5">
      <w:start w:val="1"/>
      <w:numFmt w:val="bullet"/>
      <w:lvlText w:val=" 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2" w15:restartNumberingAfterBreak="0">
    <w:nsid w:val="3FB42D7B"/>
    <w:multiLevelType w:val="hybridMultilevel"/>
    <w:tmpl w:val="D8C44F04"/>
    <w:lvl w:ilvl="0" w:tplc="CFB607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BDB489D"/>
    <w:multiLevelType w:val="hybridMultilevel"/>
    <w:tmpl w:val="E9305DDE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4FBF1080"/>
    <w:multiLevelType w:val="hybridMultilevel"/>
    <w:tmpl w:val="19B6B9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8BA7604"/>
    <w:multiLevelType w:val="multilevel"/>
    <w:tmpl w:val="3E78DDBA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rebuchet MS" w:eastAsia="Times New Roman" w:hAnsi="Trebuchet MS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B7A3CE8"/>
    <w:multiLevelType w:val="hybridMultilevel"/>
    <w:tmpl w:val="C3786C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D975107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17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7"/>
  </w:num>
  <w:num w:numId="13">
    <w:abstractNumId w:val="20"/>
  </w:num>
  <w:num w:numId="14">
    <w:abstractNumId w:val="26"/>
  </w:num>
  <w:num w:numId="15">
    <w:abstractNumId w:val="14"/>
  </w:num>
  <w:num w:numId="16">
    <w:abstractNumId w:val="11"/>
  </w:num>
  <w:num w:numId="17">
    <w:abstractNumId w:val="12"/>
  </w:num>
  <w:num w:numId="1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7"/>
  </w:num>
  <w:num w:numId="20">
    <w:abstractNumId w:val="17"/>
  </w:num>
  <w:num w:numId="21">
    <w:abstractNumId w:val="15"/>
  </w:num>
  <w:num w:numId="22">
    <w:abstractNumId w:val="25"/>
  </w:num>
  <w:num w:numId="23">
    <w:abstractNumId w:val="22"/>
  </w:num>
  <w:num w:numId="24">
    <w:abstractNumId w:val="8"/>
  </w:num>
  <w:num w:numId="25">
    <w:abstractNumId w:val="8"/>
  </w:num>
  <w:num w:numId="26">
    <w:abstractNumId w:val="8"/>
  </w:num>
  <w:num w:numId="27">
    <w:abstractNumId w:val="8"/>
  </w:num>
  <w:num w:numId="28">
    <w:abstractNumId w:val="13"/>
  </w:num>
  <w:num w:numId="29">
    <w:abstractNumId w:val="17"/>
  </w:num>
  <w:num w:numId="30">
    <w:abstractNumId w:val="17"/>
  </w:num>
  <w:num w:numId="31">
    <w:abstractNumId w:val="17"/>
  </w:num>
  <w:num w:numId="32">
    <w:abstractNumId w:val="17"/>
  </w:num>
  <w:num w:numId="33">
    <w:abstractNumId w:val="17"/>
  </w:num>
  <w:num w:numId="34">
    <w:abstractNumId w:val="17"/>
  </w:num>
  <w:num w:numId="35">
    <w:abstractNumId w:val="17"/>
  </w:num>
  <w:num w:numId="36">
    <w:abstractNumId w:val="27"/>
  </w:num>
  <w:num w:numId="37">
    <w:abstractNumId w:val="17"/>
  </w:num>
  <w:num w:numId="38">
    <w:abstractNumId w:val="16"/>
  </w:num>
  <w:num w:numId="39">
    <w:abstractNumId w:val="17"/>
  </w:num>
  <w:num w:numId="40">
    <w:abstractNumId w:val="1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41">
    <w:abstractNumId w:val="23"/>
  </w:num>
  <w:num w:numId="42">
    <w:abstractNumId w:val="19"/>
  </w:num>
  <w:num w:numId="43">
    <w:abstractNumId w:val="24"/>
  </w:num>
  <w:num w:numId="44">
    <w:abstractNumId w:val="18"/>
  </w:num>
  <w:numIdMacAtCleanup w:val="11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Shawn Penning">
    <w15:presenceInfo w15:providerId="AD" w15:userId="S-1-5-21-1993528211-2586143117-3253031534-5672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864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98E"/>
    <w:rsid w:val="00002D6E"/>
    <w:rsid w:val="00020E59"/>
    <w:rsid w:val="0002711E"/>
    <w:rsid w:val="00030567"/>
    <w:rsid w:val="000339C9"/>
    <w:rsid w:val="00045875"/>
    <w:rsid w:val="00046548"/>
    <w:rsid w:val="000558D3"/>
    <w:rsid w:val="000573ED"/>
    <w:rsid w:val="00057E0F"/>
    <w:rsid w:val="000635CA"/>
    <w:rsid w:val="00063A7A"/>
    <w:rsid w:val="000863AA"/>
    <w:rsid w:val="000900A0"/>
    <w:rsid w:val="000A0ED7"/>
    <w:rsid w:val="000B202E"/>
    <w:rsid w:val="000D5DB4"/>
    <w:rsid w:val="000E0B71"/>
    <w:rsid w:val="000E102A"/>
    <w:rsid w:val="000E30F7"/>
    <w:rsid w:val="000F13B1"/>
    <w:rsid w:val="000F2505"/>
    <w:rsid w:val="00101127"/>
    <w:rsid w:val="00103C4C"/>
    <w:rsid w:val="001123AD"/>
    <w:rsid w:val="00114319"/>
    <w:rsid w:val="001161D2"/>
    <w:rsid w:val="00120D8E"/>
    <w:rsid w:val="00132EC3"/>
    <w:rsid w:val="00136080"/>
    <w:rsid w:val="00144091"/>
    <w:rsid w:val="00151B09"/>
    <w:rsid w:val="00151B57"/>
    <w:rsid w:val="00152041"/>
    <w:rsid w:val="001833C5"/>
    <w:rsid w:val="00186C07"/>
    <w:rsid w:val="0019671A"/>
    <w:rsid w:val="001B11CC"/>
    <w:rsid w:val="001B1516"/>
    <w:rsid w:val="001B7B1D"/>
    <w:rsid w:val="001D2F1D"/>
    <w:rsid w:val="001D631F"/>
    <w:rsid w:val="001E0633"/>
    <w:rsid w:val="00213F47"/>
    <w:rsid w:val="0022551D"/>
    <w:rsid w:val="00236557"/>
    <w:rsid w:val="00246432"/>
    <w:rsid w:val="00250CE0"/>
    <w:rsid w:val="0025182D"/>
    <w:rsid w:val="002540D9"/>
    <w:rsid w:val="0027405F"/>
    <w:rsid w:val="002748BA"/>
    <w:rsid w:val="00286F38"/>
    <w:rsid w:val="002A0779"/>
    <w:rsid w:val="002A087E"/>
    <w:rsid w:val="002A3DCD"/>
    <w:rsid w:val="002B2EB2"/>
    <w:rsid w:val="002B6BA8"/>
    <w:rsid w:val="002C4E7D"/>
    <w:rsid w:val="002C742E"/>
    <w:rsid w:val="002D2079"/>
    <w:rsid w:val="002D6391"/>
    <w:rsid w:val="002E081C"/>
    <w:rsid w:val="002E08B6"/>
    <w:rsid w:val="002E0FEE"/>
    <w:rsid w:val="002E14D9"/>
    <w:rsid w:val="002E2ADA"/>
    <w:rsid w:val="002E7B7D"/>
    <w:rsid w:val="00302D3C"/>
    <w:rsid w:val="00306ACD"/>
    <w:rsid w:val="00314939"/>
    <w:rsid w:val="00332C76"/>
    <w:rsid w:val="00333CDC"/>
    <w:rsid w:val="0033680E"/>
    <w:rsid w:val="00347663"/>
    <w:rsid w:val="00364F00"/>
    <w:rsid w:val="00377AF8"/>
    <w:rsid w:val="00380D4B"/>
    <w:rsid w:val="003A686D"/>
    <w:rsid w:val="003B4A55"/>
    <w:rsid w:val="003B5604"/>
    <w:rsid w:val="003C0D93"/>
    <w:rsid w:val="003C4980"/>
    <w:rsid w:val="0040296C"/>
    <w:rsid w:val="00410E30"/>
    <w:rsid w:val="0042494B"/>
    <w:rsid w:val="00426770"/>
    <w:rsid w:val="0043354D"/>
    <w:rsid w:val="00436F3E"/>
    <w:rsid w:val="00443370"/>
    <w:rsid w:val="00444F99"/>
    <w:rsid w:val="00445B4E"/>
    <w:rsid w:val="00451749"/>
    <w:rsid w:val="00454165"/>
    <w:rsid w:val="00467A4E"/>
    <w:rsid w:val="004746D7"/>
    <w:rsid w:val="004863BF"/>
    <w:rsid w:val="0049479C"/>
    <w:rsid w:val="004A0D05"/>
    <w:rsid w:val="004C3E01"/>
    <w:rsid w:val="004F3152"/>
    <w:rsid w:val="004F3C64"/>
    <w:rsid w:val="005026D8"/>
    <w:rsid w:val="00510DB3"/>
    <w:rsid w:val="00511C23"/>
    <w:rsid w:val="00523070"/>
    <w:rsid w:val="00524CC1"/>
    <w:rsid w:val="00526DAD"/>
    <w:rsid w:val="005328FA"/>
    <w:rsid w:val="00585674"/>
    <w:rsid w:val="005878B7"/>
    <w:rsid w:val="005A3EDE"/>
    <w:rsid w:val="005B6300"/>
    <w:rsid w:val="005C6E8D"/>
    <w:rsid w:val="005D4850"/>
    <w:rsid w:val="005D671A"/>
    <w:rsid w:val="005D7A9A"/>
    <w:rsid w:val="005F5863"/>
    <w:rsid w:val="005F79BC"/>
    <w:rsid w:val="006106DD"/>
    <w:rsid w:val="006171B3"/>
    <w:rsid w:val="00633FE1"/>
    <w:rsid w:val="006374FA"/>
    <w:rsid w:val="00646455"/>
    <w:rsid w:val="00651D19"/>
    <w:rsid w:val="0065533E"/>
    <w:rsid w:val="00656B0A"/>
    <w:rsid w:val="00664B0C"/>
    <w:rsid w:val="006652C8"/>
    <w:rsid w:val="006719D4"/>
    <w:rsid w:val="00680079"/>
    <w:rsid w:val="00681E5A"/>
    <w:rsid w:val="006A61EA"/>
    <w:rsid w:val="006B2E05"/>
    <w:rsid w:val="006B5229"/>
    <w:rsid w:val="006B5804"/>
    <w:rsid w:val="006B5A14"/>
    <w:rsid w:val="006B5F56"/>
    <w:rsid w:val="006D1DB4"/>
    <w:rsid w:val="006D4B2E"/>
    <w:rsid w:val="006F3CF4"/>
    <w:rsid w:val="00707BA6"/>
    <w:rsid w:val="007129B5"/>
    <w:rsid w:val="0071423B"/>
    <w:rsid w:val="00722EA8"/>
    <w:rsid w:val="00727610"/>
    <w:rsid w:val="0075721A"/>
    <w:rsid w:val="00767585"/>
    <w:rsid w:val="007764DC"/>
    <w:rsid w:val="0077755F"/>
    <w:rsid w:val="007A2CEC"/>
    <w:rsid w:val="007B1EDB"/>
    <w:rsid w:val="007B23BE"/>
    <w:rsid w:val="007B71B8"/>
    <w:rsid w:val="007C4BC5"/>
    <w:rsid w:val="007E1D79"/>
    <w:rsid w:val="007E4EF4"/>
    <w:rsid w:val="008119C7"/>
    <w:rsid w:val="00823506"/>
    <w:rsid w:val="00862735"/>
    <w:rsid w:val="008805EE"/>
    <w:rsid w:val="0088479F"/>
    <w:rsid w:val="00891F29"/>
    <w:rsid w:val="00893A8E"/>
    <w:rsid w:val="008943A3"/>
    <w:rsid w:val="008969C4"/>
    <w:rsid w:val="00897465"/>
    <w:rsid w:val="008A1CA9"/>
    <w:rsid w:val="008A3DEA"/>
    <w:rsid w:val="008C4FBE"/>
    <w:rsid w:val="008D69B7"/>
    <w:rsid w:val="008F11FD"/>
    <w:rsid w:val="008F2BEC"/>
    <w:rsid w:val="008F3FD4"/>
    <w:rsid w:val="008F4A9B"/>
    <w:rsid w:val="008F7506"/>
    <w:rsid w:val="00905BA7"/>
    <w:rsid w:val="00912AE0"/>
    <w:rsid w:val="00926383"/>
    <w:rsid w:val="00934EA5"/>
    <w:rsid w:val="00942D04"/>
    <w:rsid w:val="00946E5C"/>
    <w:rsid w:val="0095572C"/>
    <w:rsid w:val="00957855"/>
    <w:rsid w:val="009610A2"/>
    <w:rsid w:val="0096191C"/>
    <w:rsid w:val="00962170"/>
    <w:rsid w:val="00964847"/>
    <w:rsid w:val="00970DBB"/>
    <w:rsid w:val="0097381A"/>
    <w:rsid w:val="009A3045"/>
    <w:rsid w:val="009B6BDF"/>
    <w:rsid w:val="009B754B"/>
    <w:rsid w:val="009C2C9A"/>
    <w:rsid w:val="009C5629"/>
    <w:rsid w:val="009C694E"/>
    <w:rsid w:val="009D28B7"/>
    <w:rsid w:val="009D4CA8"/>
    <w:rsid w:val="009D56A4"/>
    <w:rsid w:val="009E41AE"/>
    <w:rsid w:val="009F3119"/>
    <w:rsid w:val="00A2583B"/>
    <w:rsid w:val="00A25B61"/>
    <w:rsid w:val="00A26934"/>
    <w:rsid w:val="00A32585"/>
    <w:rsid w:val="00A365F0"/>
    <w:rsid w:val="00A5749E"/>
    <w:rsid w:val="00A751F3"/>
    <w:rsid w:val="00A92EE5"/>
    <w:rsid w:val="00AA3334"/>
    <w:rsid w:val="00AA38E8"/>
    <w:rsid w:val="00AB200C"/>
    <w:rsid w:val="00AB2785"/>
    <w:rsid w:val="00AE0435"/>
    <w:rsid w:val="00AE5C76"/>
    <w:rsid w:val="00AE640F"/>
    <w:rsid w:val="00AE684E"/>
    <w:rsid w:val="00AF082D"/>
    <w:rsid w:val="00AF21A5"/>
    <w:rsid w:val="00B11BE8"/>
    <w:rsid w:val="00B2597C"/>
    <w:rsid w:val="00B263A8"/>
    <w:rsid w:val="00B35242"/>
    <w:rsid w:val="00B352F7"/>
    <w:rsid w:val="00B53D2A"/>
    <w:rsid w:val="00B81139"/>
    <w:rsid w:val="00B81B39"/>
    <w:rsid w:val="00B81C1B"/>
    <w:rsid w:val="00B85E5D"/>
    <w:rsid w:val="00B871EB"/>
    <w:rsid w:val="00B915BD"/>
    <w:rsid w:val="00B96B57"/>
    <w:rsid w:val="00BA0018"/>
    <w:rsid w:val="00BC6B0F"/>
    <w:rsid w:val="00BD52E4"/>
    <w:rsid w:val="00BD6557"/>
    <w:rsid w:val="00BF1475"/>
    <w:rsid w:val="00BF5242"/>
    <w:rsid w:val="00C0276C"/>
    <w:rsid w:val="00C145F2"/>
    <w:rsid w:val="00C24FF5"/>
    <w:rsid w:val="00C27725"/>
    <w:rsid w:val="00C3267C"/>
    <w:rsid w:val="00C375E8"/>
    <w:rsid w:val="00C51C20"/>
    <w:rsid w:val="00C576BF"/>
    <w:rsid w:val="00C60657"/>
    <w:rsid w:val="00C66082"/>
    <w:rsid w:val="00C71993"/>
    <w:rsid w:val="00C71EF8"/>
    <w:rsid w:val="00CA5BBE"/>
    <w:rsid w:val="00CB724F"/>
    <w:rsid w:val="00CB7839"/>
    <w:rsid w:val="00CC5FFD"/>
    <w:rsid w:val="00CF01A3"/>
    <w:rsid w:val="00CF7C4B"/>
    <w:rsid w:val="00D16229"/>
    <w:rsid w:val="00D31601"/>
    <w:rsid w:val="00D4065B"/>
    <w:rsid w:val="00D51275"/>
    <w:rsid w:val="00D52276"/>
    <w:rsid w:val="00D5295D"/>
    <w:rsid w:val="00D57397"/>
    <w:rsid w:val="00D60D8B"/>
    <w:rsid w:val="00D6547D"/>
    <w:rsid w:val="00D66500"/>
    <w:rsid w:val="00D66AB8"/>
    <w:rsid w:val="00D77952"/>
    <w:rsid w:val="00D8298E"/>
    <w:rsid w:val="00D953C4"/>
    <w:rsid w:val="00DB0456"/>
    <w:rsid w:val="00DB213C"/>
    <w:rsid w:val="00DD3B65"/>
    <w:rsid w:val="00DE24CB"/>
    <w:rsid w:val="00DE2FDE"/>
    <w:rsid w:val="00E01806"/>
    <w:rsid w:val="00E107A7"/>
    <w:rsid w:val="00E202D5"/>
    <w:rsid w:val="00E35A9F"/>
    <w:rsid w:val="00E36420"/>
    <w:rsid w:val="00E4284D"/>
    <w:rsid w:val="00E53BF0"/>
    <w:rsid w:val="00E61FD9"/>
    <w:rsid w:val="00E70D2A"/>
    <w:rsid w:val="00E77432"/>
    <w:rsid w:val="00E77784"/>
    <w:rsid w:val="00E94A04"/>
    <w:rsid w:val="00EA128E"/>
    <w:rsid w:val="00EB5612"/>
    <w:rsid w:val="00EB65D4"/>
    <w:rsid w:val="00EC0CCD"/>
    <w:rsid w:val="00EC33E7"/>
    <w:rsid w:val="00ED7CA4"/>
    <w:rsid w:val="00EE26AB"/>
    <w:rsid w:val="00EF1337"/>
    <w:rsid w:val="00F01D8E"/>
    <w:rsid w:val="00F25926"/>
    <w:rsid w:val="00F31A9D"/>
    <w:rsid w:val="00F36729"/>
    <w:rsid w:val="00F36CC2"/>
    <w:rsid w:val="00F41E6C"/>
    <w:rsid w:val="00F4330C"/>
    <w:rsid w:val="00F4712F"/>
    <w:rsid w:val="00F56F9A"/>
    <w:rsid w:val="00F575E2"/>
    <w:rsid w:val="00F602B0"/>
    <w:rsid w:val="00F64A35"/>
    <w:rsid w:val="00F737FE"/>
    <w:rsid w:val="00F85ED4"/>
    <w:rsid w:val="00F91518"/>
    <w:rsid w:val="00FA5768"/>
    <w:rsid w:val="00FB39DC"/>
    <w:rsid w:val="00FC02CC"/>
    <w:rsid w:val="00FD611C"/>
    <w:rsid w:val="00FF0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38331B6A"/>
  <w15:chartTrackingRefBased/>
  <w15:docId w15:val="{D8327892-3DDE-481D-A0EE-CD794A86D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722EA8"/>
    <w:rPr>
      <w:rFonts w:ascii="Calibri" w:hAnsi="Calibri"/>
      <w:szCs w:val="24"/>
      <w:lang w:bidi="ur-PK"/>
    </w:rPr>
  </w:style>
  <w:style w:type="paragraph" w:styleId="Heading1">
    <w:name w:val="heading 1"/>
    <w:next w:val="Normal"/>
    <w:qFormat/>
    <w:pPr>
      <w:pageBreakBefore/>
      <w:widowControl w:val="0"/>
      <w:spacing w:before="240" w:after="60"/>
      <w:outlineLvl w:val="0"/>
    </w:pPr>
    <w:rPr>
      <w:rFonts w:ascii="Arial" w:hAnsi="Arial"/>
      <w:b/>
      <w:caps/>
      <w:kern w:val="28"/>
      <w:sz w:val="24"/>
    </w:rPr>
  </w:style>
  <w:style w:type="paragraph" w:styleId="Heading2">
    <w:name w:val="heading 2"/>
    <w:next w:val="Normal"/>
    <w:qFormat/>
    <w:pPr>
      <w:keepNext/>
      <w:widowControl w:val="0"/>
      <w:spacing w:before="240" w:after="60"/>
      <w:outlineLvl w:val="1"/>
    </w:pPr>
    <w:rPr>
      <w:rFonts w:ascii="Arial" w:hAnsi="Arial"/>
      <w:b/>
      <w:caps/>
    </w:rPr>
  </w:style>
  <w:style w:type="paragraph" w:styleId="Heading3">
    <w:name w:val="heading 3"/>
    <w:next w:val="Normal"/>
    <w:qFormat/>
    <w:rsid w:val="009C5629"/>
    <w:pPr>
      <w:widowControl w:val="0"/>
      <w:spacing w:before="240" w:after="60"/>
      <w:outlineLvl w:val="2"/>
    </w:pPr>
    <w:rPr>
      <w:rFonts w:ascii="Calibri Light" w:hAnsi="Calibri Light"/>
      <w:b/>
      <w:caps/>
    </w:rPr>
  </w:style>
  <w:style w:type="paragraph" w:styleId="Heading4">
    <w:name w:val="heading 4"/>
    <w:next w:val="Normal"/>
    <w:qFormat/>
    <w:pPr>
      <w:keepNext/>
      <w:spacing w:before="240" w:after="60"/>
      <w:outlineLvl w:val="3"/>
    </w:pPr>
    <w:rPr>
      <w:rFonts w:ascii="Arial" w:hAnsi="Arial"/>
      <w:b/>
      <w:caps/>
    </w:rPr>
  </w:style>
  <w:style w:type="paragraph" w:styleId="Heading5">
    <w:name w:val="heading 5"/>
    <w:next w:val="Normal"/>
    <w:qFormat/>
    <w:pPr>
      <w:keepNext/>
      <w:tabs>
        <w:tab w:val="left" w:pos="900"/>
      </w:tabs>
      <w:spacing w:after="60"/>
      <w:outlineLvl w:val="4"/>
    </w:pPr>
    <w:rPr>
      <w:rFonts w:ascii="Arial" w:hAnsi="Arial"/>
    </w:rPr>
  </w:style>
  <w:style w:type="paragraph" w:styleId="Heading6">
    <w:name w:val="heading 6"/>
    <w:next w:val="Normal"/>
    <w:qFormat/>
    <w:pPr>
      <w:keepNext/>
      <w:tabs>
        <w:tab w:val="left" w:pos="4320"/>
        <w:tab w:val="left" w:pos="8640"/>
      </w:tabs>
      <w:spacing w:after="60"/>
      <w:outlineLvl w:val="5"/>
    </w:pPr>
    <w:rPr>
      <w:rFonts w:ascii="Arial" w:hAnsi="Arial"/>
    </w:rPr>
  </w:style>
  <w:style w:type="paragraph" w:styleId="Heading7">
    <w:name w:val="heading 7"/>
    <w:next w:val="Normal"/>
    <w:qFormat/>
    <w:pPr>
      <w:tabs>
        <w:tab w:val="left" w:pos="864"/>
      </w:tabs>
      <w:spacing w:after="60"/>
      <w:outlineLvl w:val="6"/>
    </w:pPr>
    <w:rPr>
      <w:rFonts w:ascii="Arial" w:hAnsi="Arial"/>
    </w:rPr>
  </w:style>
  <w:style w:type="paragraph" w:styleId="Heading8">
    <w:name w:val="heading 8"/>
    <w:next w:val="Normal"/>
    <w:qFormat/>
    <w:pPr>
      <w:spacing w:after="60"/>
      <w:outlineLvl w:val="7"/>
    </w:pPr>
    <w:rPr>
      <w:rFonts w:ascii="Arial" w:hAnsi="Arial"/>
    </w:rPr>
  </w:style>
  <w:style w:type="paragraph" w:styleId="Heading9">
    <w:name w:val="heading 9"/>
    <w:next w:val="Normal"/>
    <w:qFormat/>
    <w:pPr>
      <w:spacing w:after="60"/>
      <w:outlineLvl w:val="8"/>
    </w:pPr>
    <w:rPr>
      <w:rFonts w:ascii="Arial" w:hAnsi="Arial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TOC1">
    <w:name w:val="toc 1"/>
    <w:next w:val="Normal"/>
    <w:autoRedefine/>
    <w:uiPriority w:val="39"/>
    <w:rsid w:val="00585674"/>
    <w:pPr>
      <w:widowControl w:val="0"/>
      <w:tabs>
        <w:tab w:val="left" w:pos="600"/>
        <w:tab w:val="right" w:leader="dot" w:pos="9072"/>
      </w:tabs>
      <w:overflowPunct w:val="0"/>
      <w:autoSpaceDE w:val="0"/>
      <w:autoSpaceDN w:val="0"/>
      <w:adjustRightInd w:val="0"/>
      <w:spacing w:before="60" w:after="60"/>
      <w:textAlignment w:val="baseline"/>
    </w:pPr>
    <w:rPr>
      <w:rFonts w:ascii="Trebuchet MS" w:hAnsi="Trebuchet MS"/>
      <w:b/>
      <w:caps/>
      <w:color w:val="000000"/>
      <w:sz w:val="24"/>
      <w:lang w:val="en-GB"/>
    </w:rPr>
  </w:style>
  <w:style w:type="paragraph" w:styleId="TOC2">
    <w:name w:val="toc 2"/>
    <w:next w:val="Normal"/>
    <w:autoRedefine/>
    <w:uiPriority w:val="39"/>
    <w:rsid w:val="00585674"/>
    <w:pPr>
      <w:widowControl w:val="0"/>
      <w:tabs>
        <w:tab w:val="left" w:pos="600"/>
        <w:tab w:val="left" w:pos="800"/>
        <w:tab w:val="right" w:leader="dot" w:pos="9072"/>
      </w:tabs>
      <w:spacing w:before="60" w:after="60"/>
    </w:pPr>
    <w:rPr>
      <w:rFonts w:ascii="Trebuchet MS" w:hAnsi="Trebuchet MS"/>
      <w:b/>
      <w:caps/>
      <w:noProof/>
    </w:rPr>
  </w:style>
  <w:style w:type="paragraph" w:styleId="Index1">
    <w:name w:val="index 1"/>
    <w:basedOn w:val="Normal"/>
    <w:next w:val="Normal"/>
    <w:autoRedefine/>
    <w:semiHidden/>
    <w:pPr>
      <w:spacing w:after="120"/>
      <w:ind w:left="200" w:hanging="200"/>
    </w:pPr>
  </w:style>
  <w:style w:type="paragraph" w:styleId="Index2">
    <w:name w:val="index 2"/>
    <w:basedOn w:val="Normal"/>
    <w:next w:val="Normal"/>
    <w:autoRedefine/>
    <w:semiHidden/>
    <w:pPr>
      <w:spacing w:after="120"/>
      <w:ind w:left="400" w:hanging="200"/>
    </w:pPr>
  </w:style>
  <w:style w:type="paragraph" w:styleId="Index3">
    <w:name w:val="index 3"/>
    <w:basedOn w:val="Normal"/>
    <w:next w:val="Normal"/>
    <w:autoRedefine/>
    <w:semiHidden/>
    <w:pPr>
      <w:spacing w:after="120"/>
      <w:ind w:left="600" w:hanging="200"/>
    </w:pPr>
  </w:style>
  <w:style w:type="paragraph" w:styleId="Index4">
    <w:name w:val="index 4"/>
    <w:basedOn w:val="Normal"/>
    <w:next w:val="Normal"/>
    <w:autoRedefine/>
    <w:semiHidden/>
    <w:pPr>
      <w:spacing w:after="120"/>
      <w:ind w:left="800" w:hanging="200"/>
    </w:pPr>
  </w:style>
  <w:style w:type="paragraph" w:styleId="Index5">
    <w:name w:val="index 5"/>
    <w:basedOn w:val="Normal"/>
    <w:next w:val="Normal"/>
    <w:autoRedefine/>
    <w:semiHidden/>
    <w:pPr>
      <w:spacing w:after="120"/>
      <w:ind w:left="1000" w:hanging="200"/>
    </w:pPr>
  </w:style>
  <w:style w:type="paragraph" w:styleId="Index6">
    <w:name w:val="index 6"/>
    <w:basedOn w:val="Normal"/>
    <w:next w:val="Normal"/>
    <w:autoRedefine/>
    <w:semiHidden/>
    <w:pPr>
      <w:spacing w:after="120"/>
      <w:ind w:left="1200" w:hanging="200"/>
    </w:pPr>
  </w:style>
  <w:style w:type="paragraph" w:styleId="Index7">
    <w:name w:val="index 7"/>
    <w:basedOn w:val="Normal"/>
    <w:next w:val="Normal"/>
    <w:autoRedefine/>
    <w:semiHidden/>
    <w:pPr>
      <w:spacing w:after="120"/>
      <w:ind w:left="1400" w:hanging="200"/>
    </w:pPr>
  </w:style>
  <w:style w:type="paragraph" w:styleId="Index8">
    <w:name w:val="index 8"/>
    <w:basedOn w:val="Normal"/>
    <w:next w:val="Normal"/>
    <w:autoRedefine/>
    <w:semiHidden/>
    <w:pPr>
      <w:spacing w:after="120"/>
      <w:ind w:left="1600" w:hanging="200"/>
    </w:pPr>
  </w:style>
  <w:style w:type="paragraph" w:styleId="Index9">
    <w:name w:val="index 9"/>
    <w:basedOn w:val="Normal"/>
    <w:next w:val="Normal"/>
    <w:autoRedefine/>
    <w:semiHidden/>
    <w:pPr>
      <w:spacing w:after="120"/>
      <w:ind w:left="1800" w:hanging="200"/>
    </w:pPr>
  </w:style>
  <w:style w:type="paragraph" w:styleId="TOC3">
    <w:name w:val="toc 3"/>
    <w:basedOn w:val="Normal"/>
    <w:next w:val="Normal"/>
    <w:autoRedefine/>
    <w:uiPriority w:val="39"/>
    <w:rsid w:val="008943A3"/>
    <w:pPr>
      <w:numPr>
        <w:ilvl w:val="2"/>
        <w:numId w:val="17"/>
      </w:numPr>
      <w:tabs>
        <w:tab w:val="left" w:pos="800"/>
        <w:tab w:val="left" w:pos="1080"/>
        <w:tab w:val="right" w:leader="dot" w:pos="8280"/>
      </w:tabs>
    </w:pPr>
    <w:rPr>
      <w:caps/>
      <w:noProof/>
    </w:r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character" w:styleId="Hyperlink">
    <w:name w:val="Hyperlink"/>
    <w:uiPriority w:val="99"/>
    <w:rPr>
      <w:dstrike w:val="0"/>
      <w:color w:val="0000FF"/>
      <w:u w:val="single"/>
      <w:vertAlign w:val="baselin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llowedHyperlink">
    <w:name w:val="FollowedHyperlink"/>
    <w:rPr>
      <w:color w:val="800080"/>
      <w:u w:val="single"/>
    </w:rPr>
  </w:style>
  <w:style w:type="paragraph" w:styleId="ListBullet">
    <w:name w:val="List Bullet"/>
    <w:basedOn w:val="Normal"/>
    <w:pPr>
      <w:numPr>
        <w:numId w:val="2"/>
      </w:numPr>
      <w:spacing w:before="20" w:after="20"/>
      <w:ind w:left="357" w:hanging="357"/>
    </w:pPr>
    <w:rPr>
      <w:lang w:val="en-GB"/>
    </w:rPr>
  </w:style>
  <w:style w:type="paragraph" w:styleId="ListBullet2">
    <w:name w:val="List Bullet 2"/>
    <w:basedOn w:val="Normal"/>
    <w:pPr>
      <w:numPr>
        <w:numId w:val="3"/>
      </w:numPr>
      <w:spacing w:before="20" w:after="20"/>
      <w:ind w:left="714" w:hanging="357"/>
    </w:pPr>
    <w:rPr>
      <w:lang w:val="en-GB"/>
    </w:rPr>
  </w:style>
  <w:style w:type="paragraph" w:styleId="ListBullet3">
    <w:name w:val="List Bullet 3"/>
    <w:basedOn w:val="Normal"/>
    <w:pPr>
      <w:numPr>
        <w:numId w:val="4"/>
      </w:numPr>
      <w:spacing w:before="20" w:after="20"/>
      <w:ind w:left="1077" w:hanging="357"/>
    </w:pPr>
    <w:rPr>
      <w:lang w:val="en-GB"/>
    </w:rPr>
  </w:style>
  <w:style w:type="paragraph" w:styleId="ListBullet4">
    <w:name w:val="List Bullet 4"/>
    <w:basedOn w:val="Normal"/>
    <w:pPr>
      <w:numPr>
        <w:numId w:val="5"/>
      </w:numPr>
      <w:spacing w:before="20" w:after="20"/>
      <w:ind w:left="1434" w:hanging="357"/>
    </w:pPr>
    <w:rPr>
      <w:lang w:val="en-GB"/>
    </w:rPr>
  </w:style>
  <w:style w:type="paragraph" w:styleId="ListBullet5">
    <w:name w:val="List Bullet 5"/>
    <w:basedOn w:val="Normal"/>
    <w:pPr>
      <w:numPr>
        <w:numId w:val="6"/>
      </w:numPr>
    </w:pPr>
    <w:rPr>
      <w:lang w:val="en-GB"/>
    </w:rPr>
  </w:style>
  <w:style w:type="paragraph" w:styleId="ListNumber">
    <w:name w:val="List Number"/>
    <w:basedOn w:val="Normal"/>
    <w:pPr>
      <w:numPr>
        <w:numId w:val="7"/>
      </w:numPr>
      <w:spacing w:before="20" w:after="20"/>
    </w:pPr>
    <w:rPr>
      <w:lang w:val="en-GB"/>
    </w:rPr>
  </w:style>
  <w:style w:type="paragraph" w:styleId="ListNumber2">
    <w:name w:val="List Number 2"/>
    <w:basedOn w:val="Normal"/>
    <w:pPr>
      <w:numPr>
        <w:numId w:val="8"/>
      </w:numPr>
      <w:spacing w:before="20" w:after="20"/>
      <w:ind w:left="714" w:hanging="357"/>
    </w:pPr>
    <w:rPr>
      <w:lang w:val="en-GB"/>
    </w:rPr>
  </w:style>
  <w:style w:type="paragraph" w:styleId="ListNumber3">
    <w:name w:val="List Number 3"/>
    <w:basedOn w:val="Normal"/>
    <w:pPr>
      <w:numPr>
        <w:numId w:val="9"/>
      </w:numPr>
      <w:spacing w:before="20" w:after="20"/>
      <w:ind w:left="1077" w:hanging="357"/>
    </w:pPr>
    <w:rPr>
      <w:lang w:val="en-GB"/>
    </w:rPr>
  </w:style>
  <w:style w:type="paragraph" w:styleId="ListNumber4">
    <w:name w:val="List Number 4"/>
    <w:basedOn w:val="Normal"/>
    <w:pPr>
      <w:numPr>
        <w:numId w:val="10"/>
      </w:numPr>
      <w:spacing w:before="20" w:after="20"/>
      <w:ind w:left="1434" w:hanging="357"/>
    </w:pPr>
    <w:rPr>
      <w:lang w:val="en-GB"/>
    </w:rPr>
  </w:style>
  <w:style w:type="paragraph" w:styleId="ListNumber5">
    <w:name w:val="List Number 5"/>
    <w:basedOn w:val="Normal"/>
    <w:pPr>
      <w:numPr>
        <w:numId w:val="11"/>
      </w:numPr>
    </w:pPr>
    <w:rPr>
      <w:lang w:val="en-GB"/>
    </w:rPr>
  </w:style>
  <w:style w:type="paragraph" w:styleId="Caption">
    <w:name w:val="caption"/>
    <w:basedOn w:val="Normal"/>
    <w:next w:val="Normal"/>
    <w:qFormat/>
    <w:pPr>
      <w:spacing w:before="120" w:after="120"/>
      <w:jc w:val="center"/>
    </w:pPr>
    <w:rPr>
      <w:b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D8298E"/>
    <w:pPr>
      <w:shd w:val="clear" w:color="auto" w:fill="000080"/>
    </w:pPr>
    <w:rPr>
      <w:rFonts w:ascii="Tahoma" w:hAnsi="Tahoma" w:cs="Tahoma"/>
      <w:szCs w:val="20"/>
    </w:rPr>
  </w:style>
  <w:style w:type="character" w:styleId="Strong">
    <w:name w:val="Strong"/>
    <w:qFormat/>
    <w:rsid w:val="00707BA6"/>
    <w:rPr>
      <w:b/>
      <w:bCs/>
    </w:rPr>
  </w:style>
  <w:style w:type="table" w:styleId="TableGrid">
    <w:name w:val="Table Grid"/>
    <w:basedOn w:val="TableNormal"/>
    <w:rsid w:val="002E08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891F29"/>
    <w:pPr>
      <w:keepNext/>
      <w:keepLines/>
      <w:pageBreakBefore w:val="0"/>
      <w:widowControl/>
      <w:spacing w:after="0" w:line="259" w:lineRule="auto"/>
      <w:outlineLvl w:val="9"/>
    </w:pPr>
    <w:rPr>
      <w:rFonts w:ascii="Calibri Light" w:hAnsi="Calibri Light"/>
      <w:b w:val="0"/>
      <w:caps w:val="0"/>
      <w:color w:val="2E74B5"/>
      <w:kern w:val="0"/>
      <w:sz w:val="32"/>
      <w:szCs w:val="32"/>
    </w:rPr>
  </w:style>
  <w:style w:type="table" w:styleId="TableGrid3">
    <w:name w:val="Table Grid 3"/>
    <w:basedOn w:val="TableNormal"/>
    <w:rsid w:val="001161D2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odyText">
    <w:name w:val="Body Text"/>
    <w:basedOn w:val="Normal"/>
    <w:link w:val="BodyTextChar"/>
    <w:rsid w:val="00CC5FFD"/>
    <w:pPr>
      <w:spacing w:after="120"/>
    </w:pPr>
    <w:rPr>
      <w:rFonts w:ascii="Times New Roman" w:hAnsi="Times New Roman"/>
      <w:sz w:val="24"/>
      <w:szCs w:val="20"/>
      <w:lang w:bidi="ar-SA"/>
    </w:rPr>
  </w:style>
  <w:style w:type="character" w:customStyle="1" w:styleId="BodyTextChar">
    <w:name w:val="Body Text Char"/>
    <w:link w:val="BodyText"/>
    <w:rsid w:val="00CC5FFD"/>
    <w:rPr>
      <w:sz w:val="24"/>
    </w:rPr>
  </w:style>
  <w:style w:type="character" w:styleId="CommentReference">
    <w:name w:val="annotation reference"/>
    <w:rsid w:val="00136080"/>
    <w:rPr>
      <w:sz w:val="16"/>
      <w:szCs w:val="16"/>
    </w:rPr>
  </w:style>
  <w:style w:type="paragraph" w:styleId="CommentText">
    <w:name w:val="annotation text"/>
    <w:basedOn w:val="Normal"/>
    <w:link w:val="CommentTextChar"/>
    <w:rsid w:val="00136080"/>
    <w:rPr>
      <w:szCs w:val="20"/>
    </w:rPr>
  </w:style>
  <w:style w:type="character" w:customStyle="1" w:styleId="CommentTextChar">
    <w:name w:val="Comment Text Char"/>
    <w:link w:val="CommentText"/>
    <w:rsid w:val="00136080"/>
    <w:rPr>
      <w:rFonts w:ascii="Calibri" w:hAnsi="Calibri"/>
      <w:lang w:bidi="ur-PK"/>
    </w:rPr>
  </w:style>
  <w:style w:type="paragraph" w:styleId="CommentSubject">
    <w:name w:val="annotation subject"/>
    <w:basedOn w:val="CommentText"/>
    <w:next w:val="CommentText"/>
    <w:link w:val="CommentSubjectChar"/>
    <w:rsid w:val="00136080"/>
    <w:rPr>
      <w:b/>
      <w:bCs/>
    </w:rPr>
  </w:style>
  <w:style w:type="character" w:customStyle="1" w:styleId="CommentSubjectChar">
    <w:name w:val="Comment Subject Char"/>
    <w:link w:val="CommentSubject"/>
    <w:rsid w:val="00136080"/>
    <w:rPr>
      <w:rFonts w:ascii="Calibri" w:hAnsi="Calibri"/>
      <w:b/>
      <w:bCs/>
      <w:lang w:bidi="ur-PK"/>
    </w:rPr>
  </w:style>
  <w:style w:type="paragraph" w:styleId="BodyText3">
    <w:name w:val="Body Text 3"/>
    <w:basedOn w:val="Normal"/>
    <w:link w:val="BodyText3Char"/>
    <w:rsid w:val="00D66500"/>
    <w:pPr>
      <w:spacing w:after="120"/>
    </w:pPr>
    <w:rPr>
      <w:sz w:val="16"/>
      <w:szCs w:val="16"/>
    </w:rPr>
  </w:style>
  <w:style w:type="character" w:customStyle="1" w:styleId="BodyText3Char">
    <w:name w:val="Body Text 3 Char"/>
    <w:link w:val="BodyText3"/>
    <w:rsid w:val="00D66500"/>
    <w:rPr>
      <w:rFonts w:ascii="Calibri" w:hAnsi="Calibri"/>
      <w:sz w:val="16"/>
      <w:szCs w:val="16"/>
      <w:lang w:bidi="ur-PK"/>
    </w:rPr>
  </w:style>
  <w:style w:type="paragraph" w:styleId="ListParagraph">
    <w:name w:val="List Paragraph"/>
    <w:basedOn w:val="Normal"/>
    <w:uiPriority w:val="34"/>
    <w:qFormat/>
    <w:rsid w:val="009610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127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75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microsoft.com/office/2011/relationships/people" Target="peop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B76503A751F2B49816500A1D4503F72" ma:contentTypeVersion="0" ma:contentTypeDescription="Create a new document." ma:contentTypeScope="" ma:versionID="37deb97729d9ab30c43ca4bdca505e3d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D0DF3F-2905-4B02-9975-638FCA073F6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D6805E4-E5A8-49B5-BAB9-043760DDE5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43355C56-74F7-42A1-8A95-17DCFC81D5B4}">
  <ds:schemaRefs>
    <ds:schemaRef ds:uri="http://purl.org/dc/terms/"/>
    <ds:schemaRef ds:uri="http://schemas.microsoft.com/office/2006/documentManagement/types"/>
    <ds:schemaRef ds:uri="http://www.w3.org/XML/1998/namespace"/>
    <ds:schemaRef ds:uri="http://schemas.openxmlformats.org/package/2006/metadata/core-properties"/>
    <ds:schemaRef ds:uri="http://purl.org/dc/elements/1.1/"/>
    <ds:schemaRef ds:uri="http://schemas.microsoft.com/office/2006/metadata/properties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088933E1-F6BA-42BA-82B2-B8C6D97E81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727</Words>
  <Characters>6722</Characters>
  <Application>Microsoft Office Word</Application>
  <DocSecurity>0</DocSecurity>
  <Lines>56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MDD Design Template V1.0</vt:lpstr>
    </vt:vector>
  </TitlesOfParts>
  <Company>Nexteer Automotive</Company>
  <LinksUpToDate>false</LinksUpToDate>
  <CharactersWithSpaces>7435</CharactersWithSpaces>
  <SharedDoc>false</SharedDoc>
  <HLinks>
    <vt:vector size="240" baseType="variant">
      <vt:variant>
        <vt:i4>1179707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_Toc419711729</vt:lpwstr>
      </vt:variant>
      <vt:variant>
        <vt:i4>1179707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_Toc419711728</vt:lpwstr>
      </vt:variant>
      <vt:variant>
        <vt:i4>1179707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_Toc419711727</vt:lpwstr>
      </vt:variant>
      <vt:variant>
        <vt:i4>1179707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_Toc419711726</vt:lpwstr>
      </vt:variant>
      <vt:variant>
        <vt:i4>1179707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_Toc419711725</vt:lpwstr>
      </vt:variant>
      <vt:variant>
        <vt:i4>1179707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_Toc419711724</vt:lpwstr>
      </vt:variant>
      <vt:variant>
        <vt:i4>1179707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_Toc419711723</vt:lpwstr>
      </vt:variant>
      <vt:variant>
        <vt:i4>1179707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_Toc419711722</vt:lpwstr>
      </vt:variant>
      <vt:variant>
        <vt:i4>1179707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_Toc419711721</vt:lpwstr>
      </vt:variant>
      <vt:variant>
        <vt:i4>1179707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_Toc419711720</vt:lpwstr>
      </vt:variant>
      <vt:variant>
        <vt:i4>1114171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_Toc419711719</vt:lpwstr>
      </vt:variant>
      <vt:variant>
        <vt:i4>1114171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_Toc419711718</vt:lpwstr>
      </vt:variant>
      <vt:variant>
        <vt:i4>1114171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_Toc419711717</vt:lpwstr>
      </vt:variant>
      <vt:variant>
        <vt:i4>1114171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_Toc419711716</vt:lpwstr>
      </vt:variant>
      <vt:variant>
        <vt:i4>1114171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_Toc419711715</vt:lpwstr>
      </vt:variant>
      <vt:variant>
        <vt:i4>1114171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_Toc419711714</vt:lpwstr>
      </vt:variant>
      <vt:variant>
        <vt:i4>1114171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_Toc419711713</vt:lpwstr>
      </vt:variant>
      <vt:variant>
        <vt:i4>1114171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_Toc419711712</vt:lpwstr>
      </vt:variant>
      <vt:variant>
        <vt:i4>1114171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_Toc419711711</vt:lpwstr>
      </vt:variant>
      <vt:variant>
        <vt:i4>1114171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_Toc419711710</vt:lpwstr>
      </vt:variant>
      <vt:variant>
        <vt:i4>1048635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_Toc419711709</vt:lpwstr>
      </vt:variant>
      <vt:variant>
        <vt:i4>1048635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_Toc419711708</vt:lpwstr>
      </vt:variant>
      <vt:variant>
        <vt:i4>1048635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_Toc419711707</vt:lpwstr>
      </vt:variant>
      <vt:variant>
        <vt:i4>1048635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_Toc419711706</vt:lpwstr>
      </vt:variant>
      <vt:variant>
        <vt:i4>1048635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_Toc419711705</vt:lpwstr>
      </vt:variant>
      <vt:variant>
        <vt:i4>1048635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_Toc419711704</vt:lpwstr>
      </vt:variant>
      <vt:variant>
        <vt:i4>1048635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_Toc419711703</vt:lpwstr>
      </vt:variant>
      <vt:variant>
        <vt:i4>1048635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_Toc419711702</vt:lpwstr>
      </vt:variant>
      <vt:variant>
        <vt:i4>1048635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_Toc419711701</vt:lpwstr>
      </vt:variant>
      <vt:variant>
        <vt:i4>1048635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_Toc419711700</vt:lpwstr>
      </vt:variant>
      <vt:variant>
        <vt:i4>1638458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_Toc419711699</vt:lpwstr>
      </vt:variant>
      <vt:variant>
        <vt:i4>1638458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_Toc419711698</vt:lpwstr>
      </vt:variant>
      <vt:variant>
        <vt:i4>1638458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_Toc419711697</vt:lpwstr>
      </vt:variant>
      <vt:variant>
        <vt:i4>1638458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_Toc419711696</vt:lpwstr>
      </vt:variant>
      <vt:variant>
        <vt:i4>1638458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_Toc419711695</vt:lpwstr>
      </vt:variant>
      <vt:variant>
        <vt:i4>1638458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_Toc419711694</vt:lpwstr>
      </vt:variant>
      <vt:variant>
        <vt:i4>1638458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_Toc419711693</vt:lpwstr>
      </vt:variant>
      <vt:variant>
        <vt:i4>1638458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_Toc419711692</vt:lpwstr>
      </vt:variant>
      <vt:variant>
        <vt:i4>1638458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_Toc419711691</vt:lpwstr>
      </vt:variant>
      <vt:variant>
        <vt:i4>1638458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_Toc419711690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MDD Design Template V1.0</dc:title>
  <dc:subject/>
  <dc:creator>Nexteer</dc:creator>
  <cp:keywords/>
  <dc:description>version 1.0 dated 24-Dec-2013</dc:description>
  <cp:lastModifiedBy>Shawn Penning</cp:lastModifiedBy>
  <cp:revision>2</cp:revision>
  <cp:lastPrinted>1601-01-01T00:00:00Z</cp:lastPrinted>
  <dcterms:created xsi:type="dcterms:W3CDTF">2017-06-16T15:11:00Z</dcterms:created>
  <dcterms:modified xsi:type="dcterms:W3CDTF">2017-06-16T15:11:00Z</dcterms:modified>
</cp:coreProperties>
</file>