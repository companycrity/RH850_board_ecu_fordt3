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2997BDF361A44370BA8F55D20F8CC50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0D6D09" w:rsidRPr="000D6D09">
        <w:rPr>
          <w:rFonts w:cs="Calibri"/>
          <w:b/>
          <w:sz w:val="48"/>
          <w:szCs w:val="48"/>
        </w:rPr>
        <w:t xml:space="preserve"> </w:t>
      </w:r>
      <w:r w:rsidR="000D6D09">
        <w:rPr>
          <w:rFonts w:cs="Calibri"/>
          <w:b/>
          <w:sz w:val="48"/>
          <w:szCs w:val="48"/>
        </w:rPr>
        <w:t xml:space="preserve">MotAgArbn </w:t>
      </w:r>
      <w:r>
        <w:rPr>
          <w:rFonts w:cs="Calibri"/>
          <w:b/>
          <w:sz w:val="48"/>
          <w:szCs w:val="48"/>
        </w:rPr>
        <w:fldChar w:fldCharType="end"/>
      </w:r>
    </w:p>
    <w:p w:rsidR="005E61CD" w:rsidRDefault="005E61CD" w:rsidP="007E0373">
      <w:pPr>
        <w:tabs>
          <w:tab w:val="left" w:pos="4320"/>
          <w:tab w:val="left" w:pos="8640"/>
        </w:tabs>
        <w:spacing w:before="120" w:after="360"/>
        <w:jc w:val="center"/>
        <w:rPr>
          <w:ins w:id="0" w:author="Shruthi Raghavan" w:date="2017-09-29T17:27:00Z"/>
          <w:b/>
          <w:sz w:val="36"/>
        </w:rPr>
      </w:pPr>
    </w:p>
    <w:p w:rsidR="00BA5816" w:rsidRDefault="00BA5816" w:rsidP="007E0373">
      <w:pPr>
        <w:tabs>
          <w:tab w:val="left" w:pos="4320"/>
          <w:tab w:val="left" w:pos="8640"/>
        </w:tabs>
        <w:spacing w:before="120" w:after="360"/>
        <w:jc w:val="center"/>
        <w:rPr>
          <w:ins w:id="1" w:author="Shruthi Raghavan" w:date="2017-09-29T17:27:00Z"/>
          <w:b/>
          <w:sz w:val="36"/>
        </w:rPr>
      </w:pPr>
    </w:p>
    <w:p w:rsidR="00BA5816" w:rsidRPr="007E0373" w:rsidRDefault="00BA5816" w:rsidP="007E0373">
      <w:pPr>
        <w:tabs>
          <w:tab w:val="left" w:pos="4320"/>
          <w:tab w:val="left" w:pos="8640"/>
        </w:tabs>
        <w:spacing w:before="120" w:after="360"/>
        <w:jc w:val="center"/>
        <w:rPr>
          <w:b/>
          <w:sz w:val="36"/>
        </w:rPr>
      </w:pPr>
    </w:p>
    <w:p w:rsidR="000D6D09" w:rsidRPr="007E0373" w:rsidRDefault="00AD1828" w:rsidP="000D6D09">
      <w:pPr>
        <w:tabs>
          <w:tab w:val="left" w:pos="4320"/>
          <w:tab w:val="left" w:pos="8640"/>
        </w:tabs>
        <w:spacing w:before="120" w:after="360"/>
        <w:jc w:val="center"/>
        <w:rPr>
          <w:b/>
          <w:sz w:val="36"/>
        </w:rPr>
      </w:pPr>
      <w:del w:id="2" w:author="Shruthi Raghavan" w:date="2017-09-29T17:27:00Z">
        <w:r w:rsidDel="00BA5816">
          <w:rPr>
            <w:b/>
            <w:sz w:val="36"/>
          </w:rPr>
          <w:delText xml:space="preserve">Feb </w:delText>
        </w:r>
      </w:del>
      <w:ins w:id="3" w:author="Shruthi Raghavan" w:date="2017-09-29T17:27:00Z">
        <w:r w:rsidR="00BA5816">
          <w:rPr>
            <w:b/>
            <w:sz w:val="36"/>
          </w:rPr>
          <w:t xml:space="preserve">Sep </w:t>
        </w:r>
      </w:ins>
      <w:del w:id="4" w:author="Shruthi Raghavan" w:date="2017-09-29T17:27:00Z">
        <w:r w:rsidDel="00BA5816">
          <w:rPr>
            <w:b/>
            <w:sz w:val="36"/>
          </w:rPr>
          <w:delText>15</w:delText>
        </w:r>
      </w:del>
      <w:ins w:id="5" w:author="Shruthi Raghavan" w:date="2017-09-29T17:27:00Z">
        <w:r w:rsidR="00BA5816">
          <w:rPr>
            <w:b/>
            <w:sz w:val="36"/>
          </w:rPr>
          <w:t>29</w:t>
        </w:r>
      </w:ins>
      <w:r>
        <w:rPr>
          <w:b/>
          <w:sz w:val="36"/>
        </w:rPr>
        <w:t>, 2017</w:t>
      </w:r>
    </w:p>
    <w:p w:rsidR="00B81C1B" w:rsidRPr="00A158C7" w:rsidDel="00BA5816" w:rsidRDefault="00B81C1B" w:rsidP="007E0373">
      <w:pPr>
        <w:tabs>
          <w:tab w:val="left" w:pos="4320"/>
          <w:tab w:val="left" w:pos="8640"/>
        </w:tabs>
        <w:spacing w:before="960"/>
        <w:jc w:val="center"/>
        <w:rPr>
          <w:del w:id="6" w:author="Shruthi Raghavan" w:date="2017-09-29T17:27:00Z"/>
          <w:b/>
          <w:sz w:val="24"/>
        </w:rPr>
      </w:pPr>
      <w:del w:id="7" w:author="Shruthi Raghavan" w:date="2017-09-29T17:27:00Z">
        <w:r w:rsidRPr="00A158C7" w:rsidDel="00BA5816">
          <w:rPr>
            <w:b/>
            <w:sz w:val="24"/>
          </w:rPr>
          <w:delText>Prepared For:</w:delText>
        </w:r>
      </w:del>
    </w:p>
    <w:p w:rsidR="00AA61A8" w:rsidRPr="00A158C7" w:rsidDel="00BA5816" w:rsidRDefault="00F43F8E" w:rsidP="00DE23CE">
      <w:pPr>
        <w:tabs>
          <w:tab w:val="left" w:pos="4320"/>
          <w:tab w:val="left" w:pos="8640"/>
        </w:tabs>
        <w:jc w:val="center"/>
        <w:rPr>
          <w:del w:id="8" w:author="Shruthi Raghavan" w:date="2017-09-29T17:27:00Z"/>
          <w:b/>
          <w:sz w:val="24"/>
        </w:rPr>
      </w:pPr>
      <w:del w:id="9" w:author="Shruthi Raghavan" w:date="2017-09-29T17:27:00Z">
        <w:r w:rsidDel="00BA5816">
          <w:rPr>
            <w:b/>
            <w:sz w:val="24"/>
          </w:rPr>
          <w:fldChar w:fldCharType="begin"/>
        </w:r>
        <w:r w:rsidDel="00BA5816">
          <w:rPr>
            <w:b/>
            <w:sz w:val="24"/>
          </w:rPr>
          <w:delInstrText xml:space="preserve"> DOCPROPERTY  "Prepared for Group"  \* MERGEFORMAT </w:delInstrText>
        </w:r>
        <w:r w:rsidDel="00BA5816">
          <w:rPr>
            <w:b/>
            <w:sz w:val="24"/>
          </w:rPr>
          <w:fldChar w:fldCharType="separate"/>
        </w:r>
        <w:r w:rsidR="000D6D09" w:rsidDel="00BA5816">
          <w:rPr>
            <w:b/>
            <w:sz w:val="24"/>
          </w:rPr>
          <w:delText>Software Engineering</w:delText>
        </w:r>
        <w:r w:rsidDel="00BA5816">
          <w:rPr>
            <w:b/>
            <w:sz w:val="24"/>
          </w:rPr>
          <w:fldChar w:fldCharType="end"/>
        </w:r>
      </w:del>
    </w:p>
    <w:p w:rsidR="00DE23CE" w:rsidRPr="00A158C7" w:rsidDel="00BA5816" w:rsidRDefault="007E0373" w:rsidP="00DE23CE">
      <w:pPr>
        <w:tabs>
          <w:tab w:val="left" w:pos="4320"/>
          <w:tab w:val="left" w:pos="8640"/>
        </w:tabs>
        <w:jc w:val="center"/>
        <w:rPr>
          <w:del w:id="10" w:author="Shruthi Raghavan" w:date="2017-09-29T17:27:00Z"/>
          <w:b/>
          <w:sz w:val="24"/>
        </w:rPr>
      </w:pPr>
      <w:del w:id="11" w:author="Shruthi Raghavan" w:date="2017-09-29T17:27:00Z">
        <w:r w:rsidDel="00BA5816">
          <w:rPr>
            <w:b/>
            <w:sz w:val="24"/>
          </w:rPr>
          <w:fldChar w:fldCharType="begin"/>
        </w:r>
        <w:r w:rsidDel="00BA5816">
          <w:rPr>
            <w:b/>
            <w:sz w:val="24"/>
          </w:rPr>
          <w:delInstrText xml:space="preserve"> DOCPROPERTY  Company  \* MERGEFORMAT </w:delInstrText>
        </w:r>
        <w:r w:rsidDel="00BA5816">
          <w:rPr>
            <w:b/>
            <w:sz w:val="24"/>
          </w:rPr>
          <w:fldChar w:fldCharType="separate"/>
        </w:r>
        <w:r w:rsidR="000D6D09" w:rsidDel="00BA5816">
          <w:rPr>
            <w:b/>
            <w:sz w:val="24"/>
          </w:rPr>
          <w:delText>Nexteer Automotive</w:delText>
        </w:r>
        <w:r w:rsidDel="00BA5816">
          <w:rPr>
            <w:b/>
            <w:sz w:val="24"/>
          </w:rPr>
          <w:fldChar w:fldCharType="end"/>
        </w:r>
        <w:r w:rsidDel="00BA5816">
          <w:rPr>
            <w:b/>
            <w:sz w:val="24"/>
          </w:rPr>
          <w:delText>,</w:delText>
        </w:r>
      </w:del>
    </w:p>
    <w:p w:rsidR="007E0373" w:rsidDel="00BA5816" w:rsidRDefault="007E0373">
      <w:pPr>
        <w:tabs>
          <w:tab w:val="left" w:pos="4320"/>
          <w:tab w:val="left" w:pos="8640"/>
        </w:tabs>
        <w:jc w:val="center"/>
        <w:rPr>
          <w:del w:id="12" w:author="Shruthi Raghavan" w:date="2017-09-29T17:27:00Z"/>
          <w:b/>
          <w:sz w:val="24"/>
        </w:rPr>
      </w:pPr>
      <w:del w:id="13" w:author="Shruthi Raghavan" w:date="2017-09-29T17:27:00Z">
        <w:r w:rsidDel="00BA5816">
          <w:rPr>
            <w:b/>
            <w:sz w:val="24"/>
          </w:rPr>
          <w:fldChar w:fldCharType="begin"/>
        </w:r>
        <w:r w:rsidDel="00BA5816">
          <w:rPr>
            <w:b/>
            <w:sz w:val="24"/>
          </w:rPr>
          <w:delInstrText xml:space="preserve"> DOCPROPERTY  Location  \* MERGEFORMAT </w:delInstrText>
        </w:r>
        <w:r w:rsidDel="00BA5816">
          <w:rPr>
            <w:b/>
            <w:sz w:val="24"/>
          </w:rPr>
          <w:fldChar w:fldCharType="separate"/>
        </w:r>
        <w:r w:rsidR="000D6D09" w:rsidDel="00BA5816">
          <w:rPr>
            <w:b/>
            <w:sz w:val="24"/>
          </w:rPr>
          <w:delText>Saginaw, MI, USA</w:delText>
        </w:r>
        <w:r w:rsidDel="00BA5816">
          <w:rPr>
            <w:b/>
            <w:sz w:val="24"/>
          </w:rPr>
          <w:fldChar w:fldCharType="end"/>
        </w:r>
      </w:del>
    </w:p>
    <w:p w:rsidR="00BA5816" w:rsidRDefault="00BA5816" w:rsidP="007E0373">
      <w:pPr>
        <w:tabs>
          <w:tab w:val="left" w:pos="4320"/>
          <w:tab w:val="left" w:pos="8640"/>
        </w:tabs>
        <w:spacing w:before="960"/>
        <w:jc w:val="center"/>
        <w:rPr>
          <w:ins w:id="14" w:author="Shruthi Raghavan" w:date="2017-09-29T17:27:00Z"/>
          <w:b/>
          <w:sz w:val="24"/>
        </w:rPr>
      </w:pPr>
    </w:p>
    <w:p w:rsidR="00BA5816" w:rsidRDefault="00BA5816" w:rsidP="007E0373">
      <w:pPr>
        <w:tabs>
          <w:tab w:val="left" w:pos="4320"/>
          <w:tab w:val="left" w:pos="8640"/>
        </w:tabs>
        <w:spacing w:before="960"/>
        <w:jc w:val="center"/>
        <w:rPr>
          <w:ins w:id="15" w:author="Shruthi Raghavan" w:date="2017-09-29T17:27:00Z"/>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0D6D09" w:rsidRPr="00A158C7" w:rsidRDefault="00AD1828" w:rsidP="000D6D09">
      <w:pPr>
        <w:tabs>
          <w:tab w:val="left" w:pos="4320"/>
          <w:tab w:val="left" w:pos="8640"/>
        </w:tabs>
        <w:jc w:val="center"/>
        <w:rPr>
          <w:b/>
          <w:sz w:val="24"/>
        </w:rPr>
      </w:pPr>
      <w:del w:id="16" w:author="Shruthi Raghavan" w:date="2017-09-29T17:30:00Z">
        <w:r w:rsidDel="00BA5816">
          <w:rPr>
            <w:b/>
            <w:sz w:val="24"/>
          </w:rPr>
          <w:lastRenderedPageBreak/>
          <w:delText>Matthew Leser</w:delText>
        </w:r>
      </w:del>
      <w:ins w:id="17" w:author="Shruthi Raghavan" w:date="2017-09-29T17:30:00Z">
        <w:r w:rsidR="00BA5816">
          <w:rPr>
            <w:b/>
            <w:sz w:val="24"/>
          </w:rPr>
          <w:t>Shruthi Raghavan</w:t>
        </w:r>
      </w:ins>
      <w:r w:rsidR="000D6D0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D6D09">
        <w:rPr>
          <w:b/>
          <w:sz w:val="24"/>
        </w:rPr>
        <w:t>Nexteer Automotive</w:t>
      </w:r>
      <w:r>
        <w:rPr>
          <w:b/>
          <w:sz w:val="24"/>
        </w:rPr>
        <w:fldChar w:fldCharType="end"/>
      </w:r>
      <w:r w:rsidR="00A365F0" w:rsidRPr="00A158C7">
        <w:rPr>
          <w:b/>
          <w:sz w:val="24"/>
        </w:rPr>
        <w:t>,</w:t>
      </w:r>
    </w:p>
    <w:p w:rsidR="00AD1828" w:rsidRDefault="007E0373" w:rsidP="00480A9D">
      <w:pPr>
        <w:tabs>
          <w:tab w:val="left" w:pos="4320"/>
          <w:tab w:val="left" w:pos="8640"/>
        </w:tabs>
        <w:jc w:val="center"/>
        <w:rPr>
          <w:b/>
          <w:sz w:val="23"/>
        </w:rPr>
      </w:pPr>
      <w:r>
        <w:rPr>
          <w:b/>
          <w:sz w:val="24"/>
        </w:rPr>
        <w:fldChar w:fldCharType="begin"/>
      </w:r>
      <w:r>
        <w:rPr>
          <w:b/>
          <w:sz w:val="24"/>
        </w:rPr>
        <w:instrText xml:space="preserve"> DOCPROPERTY  Location  \* MERGEFORMAT </w:instrText>
      </w:r>
      <w:r>
        <w:rPr>
          <w:b/>
          <w:sz w:val="24"/>
        </w:rPr>
        <w:fldChar w:fldCharType="separate"/>
      </w:r>
      <w:r w:rsidR="000D6D09">
        <w:rPr>
          <w:b/>
          <w:sz w:val="24"/>
        </w:rPr>
        <w:t>Saginaw, MI, USA</w:t>
      </w:r>
      <w:r>
        <w:rPr>
          <w:b/>
          <w:sz w:val="24"/>
        </w:rPr>
        <w:fldChar w:fldCharType="end"/>
      </w:r>
    </w:p>
    <w:p w:rsidR="00AD1828" w:rsidRPr="007122C9" w:rsidRDefault="00AD1828" w:rsidP="007122C9">
      <w:pPr>
        <w:rPr>
          <w:sz w:val="23"/>
        </w:rPr>
      </w:pPr>
    </w:p>
    <w:p w:rsidR="00AD1828" w:rsidRPr="007122C9" w:rsidDel="00BA5816" w:rsidRDefault="00AD1828" w:rsidP="007122C9">
      <w:pPr>
        <w:rPr>
          <w:del w:id="18" w:author="Shruthi Raghavan" w:date="2017-09-29T17:28:00Z"/>
          <w:sz w:val="23"/>
        </w:rPr>
      </w:pPr>
    </w:p>
    <w:p w:rsidR="00AD1828" w:rsidRPr="007122C9" w:rsidDel="00BA5816" w:rsidRDefault="00AD1828" w:rsidP="007122C9">
      <w:pPr>
        <w:rPr>
          <w:del w:id="19" w:author="Shruthi Raghavan" w:date="2017-09-29T17:27:00Z"/>
          <w:sz w:val="23"/>
        </w:rPr>
      </w:pPr>
    </w:p>
    <w:p w:rsidR="00AD1828" w:rsidRPr="007122C9" w:rsidDel="00BA5816" w:rsidRDefault="00AD1828" w:rsidP="007122C9">
      <w:pPr>
        <w:rPr>
          <w:del w:id="20" w:author="Shruthi Raghavan" w:date="2017-09-29T17:27:00Z"/>
          <w:sz w:val="23"/>
        </w:rPr>
      </w:pPr>
    </w:p>
    <w:p w:rsidR="00AD1828" w:rsidRPr="007122C9" w:rsidDel="00BA5816" w:rsidRDefault="00AD1828" w:rsidP="007122C9">
      <w:pPr>
        <w:rPr>
          <w:del w:id="21" w:author="Shruthi Raghavan" w:date="2017-09-29T17:27:00Z"/>
          <w:sz w:val="23"/>
        </w:rPr>
      </w:pPr>
    </w:p>
    <w:p w:rsidR="00AD1828" w:rsidDel="00BA5816" w:rsidRDefault="00AD1828" w:rsidP="00480A9D">
      <w:pPr>
        <w:tabs>
          <w:tab w:val="left" w:pos="4320"/>
          <w:tab w:val="left" w:pos="8640"/>
        </w:tabs>
        <w:jc w:val="center"/>
        <w:rPr>
          <w:del w:id="22" w:author="Shruthi Raghavan" w:date="2017-09-29T17:28:00Z"/>
          <w:sz w:val="23"/>
        </w:rPr>
      </w:pPr>
    </w:p>
    <w:p w:rsidR="00AD1828" w:rsidDel="00BA5816" w:rsidRDefault="00AD1828" w:rsidP="007122C9">
      <w:pPr>
        <w:tabs>
          <w:tab w:val="left" w:pos="4320"/>
          <w:tab w:val="left" w:pos="7308"/>
        </w:tabs>
        <w:rPr>
          <w:del w:id="23" w:author="Shruthi Raghavan" w:date="2017-09-29T17:28:00Z"/>
          <w:sz w:val="23"/>
        </w:rPr>
      </w:pPr>
      <w:del w:id="24" w:author="Shruthi Raghavan" w:date="2017-09-29T17:28:00Z">
        <w:r w:rsidDel="00BA5816">
          <w:rPr>
            <w:sz w:val="23"/>
          </w:rPr>
          <w:tab/>
        </w:r>
        <w:r w:rsidDel="00BA5816">
          <w:rPr>
            <w:sz w:val="23"/>
          </w:rPr>
          <w:tab/>
        </w:r>
      </w:del>
    </w:p>
    <w:p w:rsidR="00AD1828" w:rsidRDefault="00AD1828" w:rsidP="005A31FD">
      <w:pPr>
        <w:tabs>
          <w:tab w:val="left" w:pos="4320"/>
          <w:tab w:val="left" w:pos="7308"/>
        </w:tabs>
        <w:rPr>
          <w:sz w:val="23"/>
        </w:rPr>
      </w:pPr>
    </w:p>
    <w:p w:rsidR="00BA5816" w:rsidRDefault="00BA5816" w:rsidP="00480A9D">
      <w:pPr>
        <w:tabs>
          <w:tab w:val="left" w:pos="4320"/>
          <w:tab w:val="left" w:pos="8640"/>
        </w:tabs>
        <w:jc w:val="center"/>
        <w:rPr>
          <w:ins w:id="25" w:author="Shruthi Raghavan" w:date="2017-09-29T17:28:00Z"/>
          <w:sz w:val="23"/>
        </w:rPr>
      </w:pPr>
    </w:p>
    <w:p w:rsidR="00B81C1B" w:rsidRPr="006C2D7D" w:rsidRDefault="00B81C1B" w:rsidP="00480A9D">
      <w:pPr>
        <w:tabs>
          <w:tab w:val="left" w:pos="4320"/>
          <w:tab w:val="left" w:pos="8640"/>
        </w:tabs>
        <w:jc w:val="center"/>
        <w:rPr>
          <w:b/>
          <w:sz w:val="28"/>
          <w:szCs w:val="28"/>
          <w:u w:val="single"/>
        </w:rPr>
      </w:pPr>
      <w:r w:rsidRPr="00BA5816">
        <w:rPr>
          <w:sz w:val="23"/>
        </w:rPr>
        <w:br w:type="page"/>
      </w:r>
      <w:r w:rsidR="00393DBF">
        <w:rPr>
          <w:b/>
          <w:sz w:val="28"/>
          <w:szCs w:val="28"/>
          <w:u w:val="single"/>
        </w:rPr>
        <w:lastRenderedPageBreak/>
        <w:t>Change</w:t>
      </w:r>
      <w:r w:rsidRPr="006C2D7D">
        <w:rPr>
          <w:b/>
          <w:sz w:val="28"/>
          <w:szCs w:val="28"/>
          <w:u w:val="single"/>
        </w:rPr>
        <w:t xml:space="preserve"> History</w:t>
      </w:r>
    </w:p>
    <w:tbl>
      <w:tblPr>
        <w:tblW w:w="9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6"/>
        <w:gridCol w:w="1710"/>
        <w:gridCol w:w="990"/>
        <w:gridCol w:w="1321"/>
      </w:tblGrid>
      <w:tr w:rsidR="00BA5816" w:rsidRPr="00AA38E8" w:rsidTr="00BA5816">
        <w:trPr>
          <w:jc w:val="center"/>
        </w:trPr>
        <w:tc>
          <w:tcPr>
            <w:tcW w:w="5966" w:type="dxa"/>
          </w:tcPr>
          <w:p w:rsidR="000D6D09" w:rsidRPr="00AA38E8" w:rsidRDefault="000D6D09" w:rsidP="00D23126">
            <w:pPr>
              <w:jc w:val="center"/>
              <w:rPr>
                <w:rFonts w:cs="Calibri"/>
                <w:b/>
              </w:rPr>
            </w:pPr>
            <w:bookmarkStart w:id="26" w:name="_Toc348792978"/>
            <w:bookmarkStart w:id="27" w:name="_Toc348793074"/>
            <w:bookmarkStart w:id="28" w:name="_Toc348793965"/>
            <w:bookmarkStart w:id="29" w:name="_Toc349459173"/>
            <w:bookmarkStart w:id="30" w:name="_Toc349621609"/>
            <w:r w:rsidRPr="00AA38E8">
              <w:rPr>
                <w:rFonts w:cs="Calibri"/>
                <w:b/>
              </w:rPr>
              <w:t>Description</w:t>
            </w:r>
          </w:p>
        </w:tc>
        <w:tc>
          <w:tcPr>
            <w:tcW w:w="1710" w:type="dxa"/>
          </w:tcPr>
          <w:p w:rsidR="000D6D09" w:rsidRPr="00AA38E8" w:rsidRDefault="000D6D09" w:rsidP="00D23126">
            <w:pPr>
              <w:jc w:val="center"/>
              <w:rPr>
                <w:rFonts w:cs="Calibri"/>
                <w:b/>
              </w:rPr>
            </w:pPr>
            <w:r w:rsidRPr="00AA38E8">
              <w:rPr>
                <w:rFonts w:cs="Calibri"/>
                <w:b/>
              </w:rPr>
              <w:t>Author</w:t>
            </w:r>
          </w:p>
        </w:tc>
        <w:tc>
          <w:tcPr>
            <w:tcW w:w="990" w:type="dxa"/>
          </w:tcPr>
          <w:p w:rsidR="000D6D09" w:rsidRPr="00AA38E8" w:rsidRDefault="000D6D09" w:rsidP="00D23126">
            <w:pPr>
              <w:jc w:val="center"/>
              <w:rPr>
                <w:rFonts w:cs="Calibri"/>
                <w:b/>
              </w:rPr>
            </w:pPr>
            <w:r w:rsidRPr="00AA38E8">
              <w:rPr>
                <w:rFonts w:cs="Calibri"/>
                <w:b/>
              </w:rPr>
              <w:t>Version</w:t>
            </w:r>
          </w:p>
        </w:tc>
        <w:tc>
          <w:tcPr>
            <w:tcW w:w="1321" w:type="dxa"/>
          </w:tcPr>
          <w:p w:rsidR="000D6D09" w:rsidRPr="00AA38E8" w:rsidRDefault="000D6D09" w:rsidP="00D23126">
            <w:pPr>
              <w:jc w:val="center"/>
              <w:rPr>
                <w:rFonts w:cs="Calibri"/>
                <w:b/>
              </w:rPr>
            </w:pPr>
            <w:r w:rsidRPr="00AA38E8">
              <w:rPr>
                <w:rFonts w:cs="Calibri"/>
                <w:b/>
              </w:rPr>
              <w:t>Date</w:t>
            </w:r>
          </w:p>
        </w:tc>
      </w:tr>
      <w:tr w:rsidR="00BA5816" w:rsidRPr="00AA38E8" w:rsidTr="00BA5816">
        <w:trPr>
          <w:jc w:val="center"/>
        </w:trPr>
        <w:tc>
          <w:tcPr>
            <w:tcW w:w="5966" w:type="dxa"/>
          </w:tcPr>
          <w:p w:rsidR="000D6D09" w:rsidRPr="00AA38E8" w:rsidRDefault="000D6D09" w:rsidP="00D23126">
            <w:pPr>
              <w:rPr>
                <w:rFonts w:cs="Calibri"/>
              </w:rPr>
            </w:pPr>
            <w:r>
              <w:rPr>
                <w:rFonts w:cs="Calibri"/>
              </w:rPr>
              <w:t>Initial Version</w:t>
            </w:r>
          </w:p>
        </w:tc>
        <w:tc>
          <w:tcPr>
            <w:tcW w:w="1710" w:type="dxa"/>
          </w:tcPr>
          <w:p w:rsidR="000D6D09" w:rsidRPr="00AA38E8" w:rsidRDefault="000D6D09" w:rsidP="00D23126">
            <w:pPr>
              <w:rPr>
                <w:rFonts w:cs="Calibri"/>
              </w:rPr>
            </w:pPr>
            <w:r>
              <w:rPr>
                <w:rFonts w:cs="Calibri"/>
              </w:rPr>
              <w:t>SB</w:t>
            </w:r>
          </w:p>
        </w:tc>
        <w:tc>
          <w:tcPr>
            <w:tcW w:w="990" w:type="dxa"/>
          </w:tcPr>
          <w:p w:rsidR="000D6D09" w:rsidRPr="00AA38E8" w:rsidRDefault="000D6D09" w:rsidP="00D23126">
            <w:pPr>
              <w:rPr>
                <w:rFonts w:cs="Calibri"/>
              </w:rPr>
            </w:pPr>
            <w:r>
              <w:rPr>
                <w:rFonts w:cs="Calibri"/>
              </w:rPr>
              <w:t>1.0</w:t>
            </w:r>
          </w:p>
        </w:tc>
        <w:tc>
          <w:tcPr>
            <w:tcW w:w="1321" w:type="dxa"/>
          </w:tcPr>
          <w:p w:rsidR="000D6D09" w:rsidRPr="00AA38E8" w:rsidRDefault="000D6D09" w:rsidP="00D23126">
            <w:pPr>
              <w:rPr>
                <w:rFonts w:cs="Calibri"/>
              </w:rPr>
            </w:pPr>
            <w:r>
              <w:rPr>
                <w:rFonts w:cs="Calibri"/>
              </w:rPr>
              <w:t>05-Aug-2015</w:t>
            </w:r>
          </w:p>
        </w:tc>
      </w:tr>
      <w:tr w:rsidR="00BA5816" w:rsidRPr="00AA38E8" w:rsidTr="00BA5816">
        <w:trPr>
          <w:jc w:val="center"/>
        </w:trPr>
        <w:tc>
          <w:tcPr>
            <w:tcW w:w="5966" w:type="dxa"/>
          </w:tcPr>
          <w:p w:rsidR="00AD1828" w:rsidRDefault="00AD1828" w:rsidP="00D23126">
            <w:pPr>
              <w:rPr>
                <w:rFonts w:cs="Calibri"/>
              </w:rPr>
            </w:pPr>
            <w:r>
              <w:rPr>
                <w:rFonts w:cs="Calibri"/>
              </w:rPr>
              <w:t>Updated per design vers. 1.2.0</w:t>
            </w:r>
          </w:p>
        </w:tc>
        <w:tc>
          <w:tcPr>
            <w:tcW w:w="1710" w:type="dxa"/>
          </w:tcPr>
          <w:p w:rsidR="00AD1828" w:rsidRDefault="00AD1828" w:rsidP="00D23126">
            <w:pPr>
              <w:rPr>
                <w:rFonts w:cs="Calibri"/>
              </w:rPr>
            </w:pPr>
            <w:r>
              <w:rPr>
                <w:rFonts w:cs="Calibri"/>
              </w:rPr>
              <w:t>ML</w:t>
            </w:r>
          </w:p>
        </w:tc>
        <w:tc>
          <w:tcPr>
            <w:tcW w:w="990" w:type="dxa"/>
          </w:tcPr>
          <w:p w:rsidR="00AD1828" w:rsidRDefault="00AD1828" w:rsidP="00D23126">
            <w:pPr>
              <w:rPr>
                <w:rFonts w:cs="Calibri"/>
              </w:rPr>
            </w:pPr>
            <w:r>
              <w:rPr>
                <w:rFonts w:cs="Calibri"/>
              </w:rPr>
              <w:t>2.0</w:t>
            </w:r>
          </w:p>
        </w:tc>
        <w:tc>
          <w:tcPr>
            <w:tcW w:w="1321" w:type="dxa"/>
          </w:tcPr>
          <w:p w:rsidR="00AD1828" w:rsidRDefault="00AD1828" w:rsidP="00D23126">
            <w:pPr>
              <w:rPr>
                <w:rFonts w:cs="Calibri"/>
              </w:rPr>
            </w:pPr>
            <w:r>
              <w:rPr>
                <w:rFonts w:cs="Calibri"/>
              </w:rPr>
              <w:t>15-Feb-2017</w:t>
            </w:r>
          </w:p>
        </w:tc>
      </w:tr>
      <w:tr w:rsidR="00BA5816" w:rsidRPr="00AA38E8" w:rsidTr="00BA5816">
        <w:trPr>
          <w:jc w:val="center"/>
          <w:ins w:id="31" w:author="Shruthi Raghavan" w:date="2017-09-29T17:31:00Z"/>
        </w:trPr>
        <w:tc>
          <w:tcPr>
            <w:tcW w:w="5966" w:type="dxa"/>
          </w:tcPr>
          <w:p w:rsidR="00BA5816" w:rsidRDefault="00BA5816" w:rsidP="00D23126">
            <w:pPr>
              <w:rPr>
                <w:ins w:id="32" w:author="Shruthi Raghavan" w:date="2017-09-29T17:31:00Z"/>
                <w:rFonts w:cs="Calibri"/>
              </w:rPr>
            </w:pPr>
            <w:ins w:id="33" w:author="Shruthi Raghavan" w:date="2017-09-29T17:32:00Z">
              <w:r>
                <w:rPr>
                  <w:rFonts w:cs="Calibri"/>
                </w:rPr>
                <w:t>Updated to remove the constants that have been renamed and added to DataDict.m file in design.</w:t>
              </w:r>
            </w:ins>
          </w:p>
        </w:tc>
        <w:tc>
          <w:tcPr>
            <w:tcW w:w="1710" w:type="dxa"/>
          </w:tcPr>
          <w:p w:rsidR="00BA5816" w:rsidRDefault="00BA5816" w:rsidP="00D23126">
            <w:pPr>
              <w:rPr>
                <w:ins w:id="34" w:author="Shruthi Raghavan" w:date="2017-09-29T17:31:00Z"/>
                <w:rFonts w:cs="Calibri"/>
              </w:rPr>
            </w:pPr>
            <w:ins w:id="35" w:author="Shruthi Raghavan" w:date="2017-09-29T17:33:00Z">
              <w:r>
                <w:rPr>
                  <w:rFonts w:cs="Calibri"/>
                </w:rPr>
                <w:t>Shruthi Raghavan</w:t>
              </w:r>
            </w:ins>
          </w:p>
        </w:tc>
        <w:tc>
          <w:tcPr>
            <w:tcW w:w="990" w:type="dxa"/>
          </w:tcPr>
          <w:p w:rsidR="00BA5816" w:rsidRDefault="00BA5816" w:rsidP="00D23126">
            <w:pPr>
              <w:rPr>
                <w:ins w:id="36" w:author="Shruthi Raghavan" w:date="2017-09-29T17:31:00Z"/>
                <w:rFonts w:cs="Calibri"/>
              </w:rPr>
            </w:pPr>
            <w:ins w:id="37" w:author="Shruthi Raghavan" w:date="2017-09-29T17:33:00Z">
              <w:r>
                <w:rPr>
                  <w:rFonts w:cs="Calibri"/>
                </w:rPr>
                <w:t>3.0</w:t>
              </w:r>
            </w:ins>
          </w:p>
        </w:tc>
        <w:tc>
          <w:tcPr>
            <w:tcW w:w="1321" w:type="dxa"/>
          </w:tcPr>
          <w:p w:rsidR="00BA5816" w:rsidRDefault="00BA5816" w:rsidP="00D23126">
            <w:pPr>
              <w:rPr>
                <w:ins w:id="38" w:author="Shruthi Raghavan" w:date="2017-09-29T17:31:00Z"/>
                <w:rFonts w:cs="Calibri"/>
              </w:rPr>
            </w:pPr>
            <w:ins w:id="39" w:author="Shruthi Raghavan" w:date="2017-09-29T17:33:00Z">
              <w:r>
                <w:rPr>
                  <w:rFonts w:cs="Calibri"/>
                </w:rPr>
                <w:t>29-Sep-2017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F6A5F" w:rsidRDefault="00891F29">
      <w:pPr>
        <w:pStyle w:val="TOC1"/>
        <w:rPr>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hyperlink w:anchor="_Toc494470488" w:history="1">
        <w:r w:rsidR="00FF6A5F" w:rsidRPr="00284DAD">
          <w:rPr>
            <w:rStyle w:val="Hyperlink"/>
          </w:rPr>
          <w:t>1</w:t>
        </w:r>
        <w:r w:rsidR="00FF6A5F">
          <w:rPr>
            <w:rFonts w:eastAsiaTheme="minorEastAsia"/>
            <w:b w:val="0"/>
            <w:color w:val="auto"/>
            <w:kern w:val="0"/>
            <w:sz w:val="22"/>
            <w:szCs w:val="22"/>
            <w:lang w:val="en-US"/>
          </w:rPr>
          <w:tab/>
        </w:r>
        <w:r w:rsidR="00FF6A5F" w:rsidRPr="00284DAD">
          <w:rPr>
            <w:rStyle w:val="Hyperlink"/>
          </w:rPr>
          <w:t>Introduction</w:t>
        </w:r>
        <w:r w:rsidR="00FF6A5F">
          <w:rPr>
            <w:webHidden/>
          </w:rPr>
          <w:tab/>
        </w:r>
        <w:r w:rsidR="00FF6A5F">
          <w:rPr>
            <w:webHidden/>
          </w:rPr>
          <w:fldChar w:fldCharType="begin"/>
        </w:r>
        <w:r w:rsidR="00FF6A5F">
          <w:rPr>
            <w:webHidden/>
          </w:rPr>
          <w:instrText xml:space="preserve"> PAGEREF _Toc494470488 \h </w:instrText>
        </w:r>
        <w:r w:rsidR="00FF6A5F">
          <w:rPr>
            <w:webHidden/>
          </w:rPr>
        </w:r>
        <w:r w:rsidR="00FF6A5F">
          <w:rPr>
            <w:webHidden/>
          </w:rPr>
          <w:fldChar w:fldCharType="separate"/>
        </w:r>
        <w:r w:rsidR="00FF6A5F">
          <w:rPr>
            <w:webHidden/>
          </w:rPr>
          <w:t>4</w:t>
        </w:r>
        <w:r w:rsidR="00FF6A5F">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489" w:history="1">
        <w:r>
          <w:rPr>
            <w:rFonts w:asciiTheme="minorHAnsi" w:eastAsiaTheme="minorEastAsia" w:hAnsiTheme="minorHAnsi"/>
            <w:color w:val="auto"/>
            <w:kern w:val="0"/>
            <w:szCs w:val="22"/>
          </w:rPr>
          <w:tab/>
        </w:r>
        <w:r w:rsidRPr="00284DAD">
          <w:rPr>
            <w:rStyle w:val="Hyperlink"/>
          </w:rPr>
          <w:t>Purpose</w:t>
        </w:r>
        <w:r>
          <w:rPr>
            <w:webHidden/>
          </w:rPr>
          <w:tab/>
        </w:r>
        <w:r>
          <w:rPr>
            <w:webHidden/>
          </w:rPr>
          <w:fldChar w:fldCharType="begin"/>
        </w:r>
        <w:r>
          <w:rPr>
            <w:webHidden/>
          </w:rPr>
          <w:instrText xml:space="preserve"> PAGEREF _Toc494470489 \h </w:instrText>
        </w:r>
        <w:r>
          <w:rPr>
            <w:webHidden/>
          </w:rPr>
        </w:r>
        <w:r>
          <w:rPr>
            <w:webHidden/>
          </w:rPr>
          <w:fldChar w:fldCharType="separate"/>
        </w:r>
        <w:r>
          <w:rPr>
            <w:webHidden/>
          </w:rPr>
          <w:t>4</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491" w:history="1">
        <w:r w:rsidRPr="00284DAD">
          <w:rPr>
            <w:rStyle w:val="Hyperlink"/>
          </w:rPr>
          <w:t>1.1</w:t>
        </w:r>
        <w:r>
          <w:rPr>
            <w:webHidden/>
          </w:rPr>
          <w:tab/>
        </w:r>
        <w:r>
          <w:rPr>
            <w:webHidden/>
          </w:rPr>
          <w:fldChar w:fldCharType="begin"/>
        </w:r>
        <w:r>
          <w:rPr>
            <w:webHidden/>
          </w:rPr>
          <w:instrText xml:space="preserve"> PAGEREF _Toc494470491 \h </w:instrText>
        </w:r>
        <w:r>
          <w:rPr>
            <w:webHidden/>
          </w:rPr>
        </w:r>
        <w:r>
          <w:rPr>
            <w:webHidden/>
          </w:rPr>
          <w:fldChar w:fldCharType="separate"/>
        </w:r>
        <w:r>
          <w:rPr>
            <w:webHidden/>
          </w:rPr>
          <w:t>4</w:t>
        </w:r>
        <w:r>
          <w:rPr>
            <w:webHidden/>
          </w:rPr>
          <w:fldChar w:fldCharType="end"/>
        </w:r>
      </w:hyperlink>
    </w:p>
    <w:p w:rsidR="00FF6A5F" w:rsidRDefault="00FF6A5F">
      <w:pPr>
        <w:pStyle w:val="TOC1"/>
        <w:rPr>
          <w:rFonts w:eastAsiaTheme="minorEastAsia"/>
          <w:b w:val="0"/>
          <w:color w:val="auto"/>
          <w:kern w:val="0"/>
          <w:sz w:val="22"/>
          <w:szCs w:val="22"/>
          <w:lang w:val="en-US"/>
        </w:rPr>
      </w:pPr>
      <w:hyperlink w:anchor="_Toc494470492" w:history="1">
        <w:r w:rsidRPr="00284DAD">
          <w:rPr>
            <w:rStyle w:val="Hyperlink"/>
            <w:rFonts w:ascii="Calibri" w:hAnsi="Calibri" w:cs="Calibri"/>
          </w:rPr>
          <w:t>2</w:t>
        </w:r>
        <w:r>
          <w:rPr>
            <w:rFonts w:eastAsiaTheme="minorEastAsia"/>
            <w:b w:val="0"/>
            <w:color w:val="auto"/>
            <w:kern w:val="0"/>
            <w:sz w:val="22"/>
            <w:szCs w:val="22"/>
            <w:lang w:val="en-US"/>
          </w:rPr>
          <w:tab/>
        </w:r>
        <w:r w:rsidRPr="00284DAD">
          <w:rPr>
            <w:rStyle w:val="Hyperlink"/>
            <w:rFonts w:ascii="Calibri" w:hAnsi="Calibri" w:cs="Calibri"/>
          </w:rPr>
          <w:t>MotAgArbn  &amp; High-Level Description</w:t>
        </w:r>
        <w:r>
          <w:rPr>
            <w:webHidden/>
          </w:rPr>
          <w:tab/>
        </w:r>
        <w:r>
          <w:rPr>
            <w:webHidden/>
          </w:rPr>
          <w:fldChar w:fldCharType="begin"/>
        </w:r>
        <w:r>
          <w:rPr>
            <w:webHidden/>
          </w:rPr>
          <w:instrText xml:space="preserve"> PAGEREF _Toc494470492 \h </w:instrText>
        </w:r>
        <w:r>
          <w:rPr>
            <w:webHidden/>
          </w:rPr>
        </w:r>
        <w:r>
          <w:rPr>
            <w:webHidden/>
          </w:rPr>
          <w:fldChar w:fldCharType="separate"/>
        </w:r>
        <w:r>
          <w:rPr>
            <w:webHidden/>
          </w:rPr>
          <w:t>5</w:t>
        </w:r>
        <w:r>
          <w:rPr>
            <w:webHidden/>
          </w:rPr>
          <w:fldChar w:fldCharType="end"/>
        </w:r>
      </w:hyperlink>
    </w:p>
    <w:p w:rsidR="00FF6A5F" w:rsidRDefault="00FF6A5F">
      <w:pPr>
        <w:pStyle w:val="TOC1"/>
        <w:rPr>
          <w:rFonts w:eastAsiaTheme="minorEastAsia"/>
          <w:b w:val="0"/>
          <w:color w:val="auto"/>
          <w:kern w:val="0"/>
          <w:sz w:val="22"/>
          <w:szCs w:val="22"/>
          <w:lang w:val="en-US"/>
        </w:rPr>
      </w:pPr>
      <w:hyperlink w:anchor="_Toc494470493" w:history="1">
        <w:r w:rsidRPr="00284DAD">
          <w:rPr>
            <w:rStyle w:val="Hyperlink"/>
            <w:rFonts w:ascii="Calibri" w:hAnsi="Calibri" w:cs="Calibri"/>
          </w:rPr>
          <w:t>3</w:t>
        </w:r>
        <w:r>
          <w:rPr>
            <w:rFonts w:eastAsiaTheme="minorEastAsia"/>
            <w:b w:val="0"/>
            <w:color w:val="auto"/>
            <w:kern w:val="0"/>
            <w:sz w:val="22"/>
            <w:szCs w:val="22"/>
            <w:lang w:val="en-US"/>
          </w:rPr>
          <w:tab/>
        </w:r>
        <w:r w:rsidRPr="00284DAD">
          <w:rPr>
            <w:rStyle w:val="Hyperlink"/>
            <w:rFonts w:ascii="Calibri" w:hAnsi="Calibri" w:cs="Calibri"/>
          </w:rPr>
          <w:t>Design details of software module</w:t>
        </w:r>
        <w:r>
          <w:rPr>
            <w:webHidden/>
          </w:rPr>
          <w:tab/>
        </w:r>
        <w:r>
          <w:rPr>
            <w:webHidden/>
          </w:rPr>
          <w:fldChar w:fldCharType="begin"/>
        </w:r>
        <w:r>
          <w:rPr>
            <w:webHidden/>
          </w:rPr>
          <w:instrText xml:space="preserve"> PAGEREF _Toc494470493 \h </w:instrText>
        </w:r>
        <w:r>
          <w:rPr>
            <w:webHidden/>
          </w:rPr>
        </w:r>
        <w:r>
          <w:rPr>
            <w:webHidden/>
          </w:rPr>
          <w:fldChar w:fldCharType="separate"/>
        </w:r>
        <w:r>
          <w:rPr>
            <w:webHidden/>
          </w:rPr>
          <w:t>6</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494" w:history="1">
        <w:r w:rsidRPr="00284DAD">
          <w:rPr>
            <w:rStyle w:val="Hyperlink"/>
            <w:rFonts w:cs="Calibri"/>
          </w:rPr>
          <w:t>3.1</w:t>
        </w:r>
        <w:r>
          <w:rPr>
            <w:rFonts w:asciiTheme="minorHAnsi" w:eastAsiaTheme="minorEastAsia" w:hAnsiTheme="minorHAnsi"/>
            <w:color w:val="auto"/>
            <w:kern w:val="0"/>
            <w:szCs w:val="22"/>
          </w:rPr>
          <w:tab/>
        </w:r>
        <w:r w:rsidRPr="00284DAD">
          <w:rPr>
            <w:rStyle w:val="Hyperlink"/>
          </w:rPr>
          <w:t>Graphical</w:t>
        </w:r>
        <w:r w:rsidRPr="00284DAD">
          <w:rPr>
            <w:rStyle w:val="Hyperlink"/>
            <w:rFonts w:cs="Calibri"/>
          </w:rPr>
          <w:t xml:space="preserve"> representation of MotAgArbn</w:t>
        </w:r>
        <w:r>
          <w:rPr>
            <w:webHidden/>
          </w:rPr>
          <w:tab/>
        </w:r>
        <w:r>
          <w:rPr>
            <w:webHidden/>
          </w:rPr>
          <w:fldChar w:fldCharType="begin"/>
        </w:r>
        <w:r>
          <w:rPr>
            <w:webHidden/>
          </w:rPr>
          <w:instrText xml:space="preserve"> PAGEREF _Toc494470494 \h </w:instrText>
        </w:r>
        <w:r>
          <w:rPr>
            <w:webHidden/>
          </w:rPr>
        </w:r>
        <w:r>
          <w:rPr>
            <w:webHidden/>
          </w:rPr>
          <w:fldChar w:fldCharType="separate"/>
        </w:r>
        <w:r>
          <w:rPr>
            <w:webHidden/>
          </w:rPr>
          <w:t>6</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495" w:history="1">
        <w:r w:rsidRPr="00284DAD">
          <w:rPr>
            <w:rStyle w:val="Hyperlink"/>
            <w:rFonts w:cs="Calibri"/>
          </w:rPr>
          <w:t>3.2</w:t>
        </w:r>
        <w:r>
          <w:rPr>
            <w:rFonts w:asciiTheme="minorHAnsi" w:eastAsiaTheme="minorEastAsia" w:hAnsiTheme="minorHAnsi"/>
            <w:color w:val="auto"/>
            <w:kern w:val="0"/>
            <w:szCs w:val="22"/>
          </w:rPr>
          <w:tab/>
        </w:r>
        <w:r w:rsidRPr="00284DAD">
          <w:rPr>
            <w:rStyle w:val="Hyperlink"/>
            <w:rFonts w:cs="Calibri"/>
          </w:rPr>
          <w:t>Data Flow Diagram</w:t>
        </w:r>
        <w:r>
          <w:rPr>
            <w:webHidden/>
          </w:rPr>
          <w:tab/>
        </w:r>
        <w:r>
          <w:rPr>
            <w:webHidden/>
          </w:rPr>
          <w:fldChar w:fldCharType="begin"/>
        </w:r>
        <w:r>
          <w:rPr>
            <w:webHidden/>
          </w:rPr>
          <w:instrText xml:space="preserve"> PAGEREF _Toc494470495 \h </w:instrText>
        </w:r>
        <w:r>
          <w:rPr>
            <w:webHidden/>
          </w:rPr>
        </w:r>
        <w:r>
          <w:rPr>
            <w:webHidden/>
          </w:rPr>
          <w:fldChar w:fldCharType="separate"/>
        </w:r>
        <w:r>
          <w:rPr>
            <w:webHidden/>
          </w:rPr>
          <w:t>6</w:t>
        </w:r>
        <w:r>
          <w:rPr>
            <w:webHidden/>
          </w:rPr>
          <w:fldChar w:fldCharType="end"/>
        </w:r>
      </w:hyperlink>
    </w:p>
    <w:p w:rsidR="00FF6A5F" w:rsidRDefault="00FF6A5F">
      <w:pPr>
        <w:pStyle w:val="TOC3"/>
        <w:tabs>
          <w:tab w:val="left" w:pos="1200"/>
        </w:tabs>
        <w:rPr>
          <w:rFonts w:asciiTheme="minorHAnsi" w:eastAsiaTheme="minorEastAsia" w:hAnsiTheme="minorHAnsi"/>
          <w:color w:val="auto"/>
          <w:kern w:val="0"/>
          <w:sz w:val="22"/>
          <w:szCs w:val="22"/>
        </w:rPr>
      </w:pPr>
      <w:hyperlink w:anchor="_Toc494470496" w:history="1">
        <w:r w:rsidRPr="00284DAD">
          <w:rPr>
            <w:rStyle w:val="Hyperlink"/>
            <w:rFonts w:cs="Calibri"/>
          </w:rPr>
          <w:t>3.2.1</w:t>
        </w:r>
        <w:r>
          <w:rPr>
            <w:rFonts w:asciiTheme="minorHAnsi" w:eastAsiaTheme="minorEastAsia" w:hAnsiTheme="minorHAnsi"/>
            <w:color w:val="auto"/>
            <w:kern w:val="0"/>
            <w:sz w:val="22"/>
            <w:szCs w:val="22"/>
          </w:rPr>
          <w:tab/>
        </w:r>
        <w:r w:rsidRPr="00284DAD">
          <w:rPr>
            <w:rStyle w:val="Hyperlink"/>
          </w:rPr>
          <w:t xml:space="preserve">Component </w:t>
        </w:r>
        <w:r w:rsidRPr="00284DAD">
          <w:rPr>
            <w:rStyle w:val="Hyperlink"/>
            <w:rFonts w:cs="Calibri"/>
          </w:rPr>
          <w:t>level DFD</w:t>
        </w:r>
        <w:r>
          <w:rPr>
            <w:webHidden/>
          </w:rPr>
          <w:tab/>
        </w:r>
        <w:r>
          <w:rPr>
            <w:webHidden/>
          </w:rPr>
          <w:fldChar w:fldCharType="begin"/>
        </w:r>
        <w:r>
          <w:rPr>
            <w:webHidden/>
          </w:rPr>
          <w:instrText xml:space="preserve"> PAGEREF _Toc494470496 \h </w:instrText>
        </w:r>
        <w:r>
          <w:rPr>
            <w:webHidden/>
          </w:rPr>
        </w:r>
        <w:r>
          <w:rPr>
            <w:webHidden/>
          </w:rPr>
          <w:fldChar w:fldCharType="separate"/>
        </w:r>
        <w:r>
          <w:rPr>
            <w:webHidden/>
          </w:rPr>
          <w:t>6</w:t>
        </w:r>
        <w:r>
          <w:rPr>
            <w:webHidden/>
          </w:rPr>
          <w:fldChar w:fldCharType="end"/>
        </w:r>
      </w:hyperlink>
    </w:p>
    <w:p w:rsidR="00FF6A5F" w:rsidRDefault="00FF6A5F">
      <w:pPr>
        <w:pStyle w:val="TOC3"/>
        <w:tabs>
          <w:tab w:val="left" w:pos="1200"/>
        </w:tabs>
        <w:rPr>
          <w:rFonts w:asciiTheme="minorHAnsi" w:eastAsiaTheme="minorEastAsia" w:hAnsiTheme="minorHAnsi"/>
          <w:color w:val="auto"/>
          <w:kern w:val="0"/>
          <w:sz w:val="22"/>
          <w:szCs w:val="22"/>
        </w:rPr>
      </w:pPr>
      <w:hyperlink w:anchor="_Toc494470497" w:history="1">
        <w:r w:rsidRPr="00284DAD">
          <w:rPr>
            <w:rStyle w:val="Hyperlink"/>
            <w:rFonts w:cs="Calibri"/>
          </w:rPr>
          <w:t>3.2.2</w:t>
        </w:r>
        <w:r>
          <w:rPr>
            <w:rFonts w:asciiTheme="minorHAnsi" w:eastAsiaTheme="minorEastAsia" w:hAnsiTheme="minorHAnsi"/>
            <w:color w:val="auto"/>
            <w:kern w:val="0"/>
            <w:sz w:val="22"/>
            <w:szCs w:val="22"/>
          </w:rPr>
          <w:tab/>
        </w:r>
        <w:r w:rsidRPr="00284DAD">
          <w:rPr>
            <w:rStyle w:val="Hyperlink"/>
          </w:rPr>
          <w:t xml:space="preserve">Function </w:t>
        </w:r>
        <w:r w:rsidRPr="00284DAD">
          <w:rPr>
            <w:rStyle w:val="Hyperlink"/>
            <w:rFonts w:cs="Calibri"/>
          </w:rPr>
          <w:t>level DFD</w:t>
        </w:r>
        <w:r>
          <w:rPr>
            <w:webHidden/>
          </w:rPr>
          <w:tab/>
        </w:r>
        <w:r>
          <w:rPr>
            <w:webHidden/>
          </w:rPr>
          <w:fldChar w:fldCharType="begin"/>
        </w:r>
        <w:r>
          <w:rPr>
            <w:webHidden/>
          </w:rPr>
          <w:instrText xml:space="preserve"> PAGEREF _Toc494470497 \h </w:instrText>
        </w:r>
        <w:r>
          <w:rPr>
            <w:webHidden/>
          </w:rPr>
        </w:r>
        <w:r>
          <w:rPr>
            <w:webHidden/>
          </w:rPr>
          <w:fldChar w:fldCharType="separate"/>
        </w:r>
        <w:r>
          <w:rPr>
            <w:webHidden/>
          </w:rPr>
          <w:t>6</w:t>
        </w:r>
        <w:r>
          <w:rPr>
            <w:webHidden/>
          </w:rPr>
          <w:fldChar w:fldCharType="end"/>
        </w:r>
      </w:hyperlink>
    </w:p>
    <w:p w:rsidR="00FF6A5F" w:rsidRDefault="00FF6A5F">
      <w:pPr>
        <w:pStyle w:val="TOC1"/>
        <w:rPr>
          <w:rFonts w:eastAsiaTheme="minorEastAsia"/>
          <w:b w:val="0"/>
          <w:color w:val="auto"/>
          <w:kern w:val="0"/>
          <w:sz w:val="22"/>
          <w:szCs w:val="22"/>
          <w:lang w:val="en-US"/>
        </w:rPr>
      </w:pPr>
      <w:hyperlink w:anchor="_Toc494470498" w:history="1">
        <w:r w:rsidRPr="00284DAD">
          <w:rPr>
            <w:rStyle w:val="Hyperlink"/>
            <w:rFonts w:ascii="Calibri" w:hAnsi="Calibri" w:cs="Calibri"/>
          </w:rPr>
          <w:t>4</w:t>
        </w:r>
        <w:r>
          <w:rPr>
            <w:rFonts w:eastAsiaTheme="minorEastAsia"/>
            <w:b w:val="0"/>
            <w:color w:val="auto"/>
            <w:kern w:val="0"/>
            <w:sz w:val="22"/>
            <w:szCs w:val="22"/>
            <w:lang w:val="en-US"/>
          </w:rPr>
          <w:tab/>
        </w:r>
        <w:r w:rsidRPr="00284DAD">
          <w:rPr>
            <w:rStyle w:val="Hyperlink"/>
            <w:rFonts w:ascii="Calibri" w:hAnsi="Calibri" w:cs="Calibri"/>
          </w:rPr>
          <w:t>Constant Data Dictionary</w:t>
        </w:r>
        <w:r>
          <w:rPr>
            <w:webHidden/>
          </w:rPr>
          <w:tab/>
        </w:r>
        <w:r>
          <w:rPr>
            <w:webHidden/>
          </w:rPr>
          <w:fldChar w:fldCharType="begin"/>
        </w:r>
        <w:r>
          <w:rPr>
            <w:webHidden/>
          </w:rPr>
          <w:instrText xml:space="preserve"> PAGEREF _Toc494470498 \h </w:instrText>
        </w:r>
        <w:r>
          <w:rPr>
            <w:webHidden/>
          </w:rPr>
        </w:r>
        <w:r>
          <w:rPr>
            <w:webHidden/>
          </w:rPr>
          <w:fldChar w:fldCharType="separate"/>
        </w:r>
        <w:r>
          <w:rPr>
            <w:webHidden/>
          </w:rPr>
          <w:t>7</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499" w:history="1">
        <w:r w:rsidRPr="00284DAD">
          <w:rPr>
            <w:rStyle w:val="Hyperlink"/>
          </w:rPr>
          <w:t>4.1</w:t>
        </w:r>
        <w:r>
          <w:rPr>
            <w:rFonts w:asciiTheme="minorHAnsi" w:eastAsiaTheme="minorEastAsia" w:hAnsiTheme="minorHAnsi"/>
            <w:color w:val="auto"/>
            <w:kern w:val="0"/>
            <w:szCs w:val="22"/>
          </w:rPr>
          <w:tab/>
        </w:r>
        <w:r w:rsidRPr="00284DAD">
          <w:rPr>
            <w:rStyle w:val="Hyperlink"/>
          </w:rPr>
          <w:t>Program (fixed) Constants</w:t>
        </w:r>
        <w:r>
          <w:rPr>
            <w:webHidden/>
          </w:rPr>
          <w:tab/>
        </w:r>
        <w:r>
          <w:rPr>
            <w:webHidden/>
          </w:rPr>
          <w:fldChar w:fldCharType="begin"/>
        </w:r>
        <w:r>
          <w:rPr>
            <w:webHidden/>
          </w:rPr>
          <w:instrText xml:space="preserve"> PAGEREF _Toc494470499 \h </w:instrText>
        </w:r>
        <w:r>
          <w:rPr>
            <w:webHidden/>
          </w:rPr>
        </w:r>
        <w:r>
          <w:rPr>
            <w:webHidden/>
          </w:rPr>
          <w:fldChar w:fldCharType="separate"/>
        </w:r>
        <w:r>
          <w:rPr>
            <w:webHidden/>
          </w:rPr>
          <w:t>7</w:t>
        </w:r>
        <w:r>
          <w:rPr>
            <w:webHidden/>
          </w:rPr>
          <w:fldChar w:fldCharType="end"/>
        </w:r>
      </w:hyperlink>
    </w:p>
    <w:p w:rsidR="00FF6A5F" w:rsidRDefault="00FF6A5F">
      <w:pPr>
        <w:pStyle w:val="TOC3"/>
        <w:tabs>
          <w:tab w:val="left" w:pos="1200"/>
        </w:tabs>
        <w:rPr>
          <w:rFonts w:asciiTheme="minorHAnsi" w:eastAsiaTheme="minorEastAsia" w:hAnsiTheme="minorHAnsi"/>
          <w:color w:val="auto"/>
          <w:kern w:val="0"/>
          <w:sz w:val="22"/>
          <w:szCs w:val="22"/>
        </w:rPr>
      </w:pPr>
      <w:hyperlink w:anchor="_Toc494470500" w:history="1">
        <w:r w:rsidRPr="00284DAD">
          <w:rPr>
            <w:rStyle w:val="Hyperlink"/>
          </w:rPr>
          <w:t>4.1.1</w:t>
        </w:r>
        <w:r>
          <w:rPr>
            <w:rFonts w:asciiTheme="minorHAnsi" w:eastAsiaTheme="minorEastAsia" w:hAnsiTheme="minorHAnsi"/>
            <w:color w:val="auto"/>
            <w:kern w:val="0"/>
            <w:sz w:val="22"/>
            <w:szCs w:val="22"/>
          </w:rPr>
          <w:tab/>
        </w:r>
        <w:r w:rsidRPr="00284DAD">
          <w:rPr>
            <w:rStyle w:val="Hyperlink"/>
          </w:rPr>
          <w:t>Embedded Constants</w:t>
        </w:r>
        <w:r>
          <w:rPr>
            <w:webHidden/>
          </w:rPr>
          <w:tab/>
        </w:r>
        <w:r>
          <w:rPr>
            <w:webHidden/>
          </w:rPr>
          <w:fldChar w:fldCharType="begin"/>
        </w:r>
        <w:r>
          <w:rPr>
            <w:webHidden/>
          </w:rPr>
          <w:instrText xml:space="preserve"> PAGEREF _Toc494470500 \h </w:instrText>
        </w:r>
        <w:r>
          <w:rPr>
            <w:webHidden/>
          </w:rPr>
        </w:r>
        <w:r>
          <w:rPr>
            <w:webHidden/>
          </w:rPr>
          <w:fldChar w:fldCharType="separate"/>
        </w:r>
        <w:r>
          <w:rPr>
            <w:webHidden/>
          </w:rPr>
          <w:t>7</w:t>
        </w:r>
        <w:r>
          <w:rPr>
            <w:webHidden/>
          </w:rPr>
          <w:fldChar w:fldCharType="end"/>
        </w:r>
      </w:hyperlink>
    </w:p>
    <w:p w:rsidR="00FF6A5F" w:rsidRDefault="00FF6A5F">
      <w:pPr>
        <w:pStyle w:val="TOC1"/>
        <w:rPr>
          <w:rFonts w:eastAsiaTheme="minorEastAsia"/>
          <w:b w:val="0"/>
          <w:color w:val="auto"/>
          <w:kern w:val="0"/>
          <w:sz w:val="22"/>
          <w:szCs w:val="22"/>
          <w:lang w:val="en-US"/>
        </w:rPr>
      </w:pPr>
      <w:hyperlink w:anchor="_Toc494470501" w:history="1">
        <w:r w:rsidRPr="00284DAD">
          <w:rPr>
            <w:rStyle w:val="Hyperlink"/>
            <w:rFonts w:ascii="Calibri" w:hAnsi="Calibri" w:cs="Calibri"/>
          </w:rPr>
          <w:t>5</w:t>
        </w:r>
        <w:r>
          <w:rPr>
            <w:rFonts w:eastAsiaTheme="minorEastAsia"/>
            <w:b w:val="0"/>
            <w:color w:val="auto"/>
            <w:kern w:val="0"/>
            <w:sz w:val="22"/>
            <w:szCs w:val="22"/>
            <w:lang w:val="en-US"/>
          </w:rPr>
          <w:tab/>
        </w:r>
        <w:r w:rsidRPr="00284DAD">
          <w:rPr>
            <w:rStyle w:val="Hyperlink"/>
            <w:rFonts w:ascii="Calibri" w:hAnsi="Calibri" w:cs="Calibri"/>
          </w:rPr>
          <w:t>Software Component Implementation</w:t>
        </w:r>
        <w:r>
          <w:rPr>
            <w:webHidden/>
          </w:rPr>
          <w:tab/>
        </w:r>
        <w:r>
          <w:rPr>
            <w:webHidden/>
          </w:rPr>
          <w:fldChar w:fldCharType="begin"/>
        </w:r>
        <w:r>
          <w:rPr>
            <w:webHidden/>
          </w:rPr>
          <w:instrText xml:space="preserve"> PAGEREF _Toc494470501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02" w:history="1">
        <w:r w:rsidRPr="00284DAD">
          <w:rPr>
            <w:rStyle w:val="Hyperlink"/>
          </w:rPr>
          <w:t>5.1</w:t>
        </w:r>
        <w:r>
          <w:rPr>
            <w:rFonts w:asciiTheme="minorHAnsi" w:eastAsiaTheme="minorEastAsia" w:hAnsiTheme="minorHAnsi"/>
            <w:color w:val="auto"/>
            <w:kern w:val="0"/>
            <w:szCs w:val="22"/>
          </w:rPr>
          <w:tab/>
        </w:r>
        <w:r w:rsidRPr="00284DAD">
          <w:rPr>
            <w:rStyle w:val="Hyperlink"/>
          </w:rPr>
          <w:t>Sub-Module Functions</w:t>
        </w:r>
        <w:r>
          <w:rPr>
            <w:webHidden/>
          </w:rPr>
          <w:tab/>
        </w:r>
        <w:r>
          <w:rPr>
            <w:webHidden/>
          </w:rPr>
          <w:fldChar w:fldCharType="begin"/>
        </w:r>
        <w:r>
          <w:rPr>
            <w:webHidden/>
          </w:rPr>
          <w:instrText xml:space="preserve"> PAGEREF _Toc494470502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03" w:history="1">
        <w:r w:rsidRPr="00284DAD">
          <w:rPr>
            <w:rStyle w:val="Hyperlink"/>
            <w:rFonts w:cs="Calibri"/>
          </w:rPr>
          <w:t>5.1.1</w:t>
        </w:r>
        <w:r>
          <w:rPr>
            <w:rFonts w:asciiTheme="minorHAnsi" w:eastAsiaTheme="minorEastAsia" w:hAnsiTheme="minorHAnsi"/>
            <w:color w:val="auto"/>
            <w:kern w:val="0"/>
            <w:szCs w:val="22"/>
          </w:rPr>
          <w:tab/>
        </w:r>
        <w:r w:rsidRPr="00284DAD">
          <w:rPr>
            <w:rStyle w:val="Hyperlink"/>
            <w:rFonts w:cs="Calibri"/>
          </w:rPr>
          <w:t>Init: MotAgArbnInit1</w:t>
        </w:r>
        <w:r>
          <w:rPr>
            <w:webHidden/>
          </w:rPr>
          <w:tab/>
        </w:r>
        <w:r>
          <w:rPr>
            <w:webHidden/>
          </w:rPr>
          <w:fldChar w:fldCharType="begin"/>
        </w:r>
        <w:r>
          <w:rPr>
            <w:webHidden/>
          </w:rPr>
          <w:instrText xml:space="preserve"> PAGEREF _Toc494470503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04" w:history="1">
        <w:r w:rsidRPr="00284DAD">
          <w:rPr>
            <w:rStyle w:val="Hyperlink"/>
            <w:rFonts w:cs="Calibri"/>
          </w:rPr>
          <w:t>5.1.1.1</w:t>
        </w:r>
        <w:r>
          <w:rPr>
            <w:rFonts w:asciiTheme="minorHAnsi" w:eastAsiaTheme="minorEastAsia" w:hAnsiTheme="minorHAnsi"/>
            <w:color w:val="auto"/>
            <w:kern w:val="0"/>
            <w:szCs w:val="22"/>
          </w:rPr>
          <w:tab/>
        </w:r>
        <w:r w:rsidRPr="00284DAD">
          <w:rPr>
            <w:rStyle w:val="Hyperlink"/>
            <w:rFonts w:cs="Calibri"/>
          </w:rPr>
          <w:t>Design Rationale</w:t>
        </w:r>
        <w:r>
          <w:rPr>
            <w:webHidden/>
          </w:rPr>
          <w:tab/>
        </w:r>
        <w:r>
          <w:rPr>
            <w:webHidden/>
          </w:rPr>
          <w:fldChar w:fldCharType="begin"/>
        </w:r>
        <w:r>
          <w:rPr>
            <w:webHidden/>
          </w:rPr>
          <w:instrText xml:space="preserve"> PAGEREF _Toc494470504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05" w:history="1">
        <w:r w:rsidRPr="00284DAD">
          <w:rPr>
            <w:rStyle w:val="Hyperlink"/>
            <w:rFonts w:cs="Calibri"/>
          </w:rPr>
          <w:t>5.1.1.2</w:t>
        </w:r>
        <w:r>
          <w:rPr>
            <w:rFonts w:asciiTheme="minorHAnsi" w:eastAsiaTheme="minorEastAsia" w:hAnsiTheme="minorHAnsi"/>
            <w:color w:val="auto"/>
            <w:kern w:val="0"/>
            <w:szCs w:val="22"/>
          </w:rPr>
          <w:tab/>
        </w:r>
        <w:r w:rsidRPr="00284DAD">
          <w:rPr>
            <w:rStyle w:val="Hyperlink"/>
            <w:rFonts w:cs="Calibri"/>
          </w:rPr>
          <w:t>Module Outputs</w:t>
        </w:r>
        <w:r>
          <w:rPr>
            <w:webHidden/>
          </w:rPr>
          <w:tab/>
        </w:r>
        <w:r>
          <w:rPr>
            <w:webHidden/>
          </w:rPr>
          <w:fldChar w:fldCharType="begin"/>
        </w:r>
        <w:r>
          <w:rPr>
            <w:webHidden/>
          </w:rPr>
          <w:instrText xml:space="preserve"> PAGEREF _Toc494470505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06" w:history="1">
        <w:r w:rsidRPr="00284DAD">
          <w:rPr>
            <w:rStyle w:val="Hyperlink"/>
            <w:rFonts w:cs="Calibri"/>
          </w:rPr>
          <w:t>5.1.2</w:t>
        </w:r>
        <w:r>
          <w:rPr>
            <w:rFonts w:asciiTheme="minorHAnsi" w:eastAsiaTheme="minorEastAsia" w:hAnsiTheme="minorHAnsi"/>
            <w:color w:val="auto"/>
            <w:kern w:val="0"/>
            <w:szCs w:val="22"/>
          </w:rPr>
          <w:tab/>
        </w:r>
        <w:r w:rsidRPr="00284DAD">
          <w:rPr>
            <w:rStyle w:val="Hyperlink"/>
            <w:rFonts w:cs="Calibri"/>
          </w:rPr>
          <w:t>Per: MotAgArbnPer1</w:t>
        </w:r>
        <w:r>
          <w:rPr>
            <w:webHidden/>
          </w:rPr>
          <w:tab/>
        </w:r>
        <w:r>
          <w:rPr>
            <w:webHidden/>
          </w:rPr>
          <w:fldChar w:fldCharType="begin"/>
        </w:r>
        <w:r>
          <w:rPr>
            <w:webHidden/>
          </w:rPr>
          <w:instrText xml:space="preserve"> PAGEREF _Toc494470506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07" w:history="1">
        <w:r w:rsidRPr="00284DAD">
          <w:rPr>
            <w:rStyle w:val="Hyperlink"/>
            <w:rFonts w:cs="Calibri"/>
          </w:rPr>
          <w:t>5.1.2.1</w:t>
        </w:r>
        <w:r>
          <w:rPr>
            <w:rFonts w:asciiTheme="minorHAnsi" w:eastAsiaTheme="minorEastAsia" w:hAnsiTheme="minorHAnsi"/>
            <w:color w:val="auto"/>
            <w:kern w:val="0"/>
            <w:szCs w:val="22"/>
          </w:rPr>
          <w:tab/>
        </w:r>
        <w:r w:rsidRPr="00284DAD">
          <w:rPr>
            <w:rStyle w:val="Hyperlink"/>
            <w:rFonts w:cs="Calibri"/>
          </w:rPr>
          <w:t>Design Rationale</w:t>
        </w:r>
        <w:r>
          <w:rPr>
            <w:webHidden/>
          </w:rPr>
          <w:tab/>
        </w:r>
        <w:r>
          <w:rPr>
            <w:webHidden/>
          </w:rPr>
          <w:fldChar w:fldCharType="begin"/>
        </w:r>
        <w:r>
          <w:rPr>
            <w:webHidden/>
          </w:rPr>
          <w:instrText xml:space="preserve"> PAGEREF _Toc494470507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08" w:history="1">
        <w:r w:rsidRPr="00284DAD">
          <w:rPr>
            <w:rStyle w:val="Hyperlink"/>
          </w:rPr>
          <w:t>5.2</w:t>
        </w:r>
        <w:r>
          <w:rPr>
            <w:rFonts w:asciiTheme="minorHAnsi" w:eastAsiaTheme="minorEastAsia" w:hAnsiTheme="minorHAnsi"/>
            <w:color w:val="auto"/>
            <w:kern w:val="0"/>
            <w:szCs w:val="22"/>
          </w:rPr>
          <w:tab/>
        </w:r>
        <w:r w:rsidRPr="00284DAD">
          <w:rPr>
            <w:rStyle w:val="Hyperlink"/>
          </w:rPr>
          <w:t>Server Runables</w:t>
        </w:r>
        <w:r>
          <w:rPr>
            <w:webHidden/>
          </w:rPr>
          <w:tab/>
        </w:r>
        <w:r>
          <w:rPr>
            <w:webHidden/>
          </w:rPr>
          <w:fldChar w:fldCharType="begin"/>
        </w:r>
        <w:r>
          <w:rPr>
            <w:webHidden/>
          </w:rPr>
          <w:instrText xml:space="preserve"> PAGEREF _Toc494470508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09" w:history="1">
        <w:r w:rsidRPr="00284DAD">
          <w:rPr>
            <w:rStyle w:val="Hyperlink"/>
            <w:rFonts w:cs="Calibri"/>
          </w:rPr>
          <w:t>5.3</w:t>
        </w:r>
        <w:r>
          <w:rPr>
            <w:rFonts w:asciiTheme="minorHAnsi" w:eastAsiaTheme="minorEastAsia" w:hAnsiTheme="minorHAnsi"/>
            <w:color w:val="auto"/>
            <w:kern w:val="0"/>
            <w:szCs w:val="22"/>
          </w:rPr>
          <w:tab/>
        </w:r>
        <w:r w:rsidRPr="00284DAD">
          <w:rPr>
            <w:rStyle w:val="Hyperlink"/>
            <w:rFonts w:cs="Calibri"/>
          </w:rPr>
          <w:t>Interrupt Functions</w:t>
        </w:r>
        <w:r>
          <w:rPr>
            <w:webHidden/>
          </w:rPr>
          <w:tab/>
        </w:r>
        <w:r>
          <w:rPr>
            <w:webHidden/>
          </w:rPr>
          <w:fldChar w:fldCharType="begin"/>
        </w:r>
        <w:r>
          <w:rPr>
            <w:webHidden/>
          </w:rPr>
          <w:instrText xml:space="preserve"> PAGEREF _Toc494470509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10" w:history="1">
        <w:r w:rsidRPr="00284DAD">
          <w:rPr>
            <w:rStyle w:val="Hyperlink"/>
            <w:rFonts w:cs="Calibri"/>
          </w:rPr>
          <w:t>5.4</w:t>
        </w:r>
        <w:r>
          <w:rPr>
            <w:rFonts w:asciiTheme="minorHAnsi" w:eastAsiaTheme="minorEastAsia" w:hAnsiTheme="minorHAnsi"/>
            <w:color w:val="auto"/>
            <w:kern w:val="0"/>
            <w:szCs w:val="22"/>
          </w:rPr>
          <w:tab/>
        </w:r>
        <w:r w:rsidRPr="00284DAD">
          <w:rPr>
            <w:rStyle w:val="Hyperlink"/>
            <w:rFonts w:cs="Calibri"/>
          </w:rPr>
          <w:t>Module Internal (Local) Functions</w:t>
        </w:r>
        <w:r>
          <w:rPr>
            <w:webHidden/>
          </w:rPr>
          <w:tab/>
        </w:r>
        <w:r>
          <w:rPr>
            <w:webHidden/>
          </w:rPr>
          <w:fldChar w:fldCharType="begin"/>
        </w:r>
        <w:r>
          <w:rPr>
            <w:webHidden/>
          </w:rPr>
          <w:instrText xml:space="preserve"> PAGEREF _Toc494470510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11" w:history="1">
        <w:r w:rsidRPr="00284DAD">
          <w:rPr>
            <w:rStyle w:val="Hyperlink"/>
            <w:rFonts w:cs="Calibri"/>
          </w:rPr>
          <w:t>5.4.1</w:t>
        </w:r>
        <w:r>
          <w:rPr>
            <w:rFonts w:asciiTheme="minorHAnsi" w:eastAsiaTheme="minorEastAsia" w:hAnsiTheme="minorHAnsi"/>
            <w:color w:val="auto"/>
            <w:kern w:val="0"/>
            <w:szCs w:val="22"/>
          </w:rPr>
          <w:tab/>
        </w:r>
        <w:r w:rsidRPr="00284DAD">
          <w:rPr>
            <w:rStyle w:val="Hyperlink"/>
            <w:rFonts w:cs="Calibri"/>
          </w:rPr>
          <w:t>Local Function #1</w:t>
        </w:r>
        <w:r>
          <w:rPr>
            <w:webHidden/>
          </w:rPr>
          <w:tab/>
        </w:r>
        <w:r>
          <w:rPr>
            <w:webHidden/>
          </w:rPr>
          <w:fldChar w:fldCharType="begin"/>
        </w:r>
        <w:r>
          <w:rPr>
            <w:webHidden/>
          </w:rPr>
          <w:instrText xml:space="preserve"> PAGEREF _Toc494470511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12" w:history="1">
        <w:r w:rsidRPr="00284DAD">
          <w:rPr>
            <w:rStyle w:val="Hyperlink"/>
            <w:rFonts w:cs="Calibri"/>
          </w:rPr>
          <w:t>5.4.1.1</w:t>
        </w:r>
        <w:r>
          <w:rPr>
            <w:rFonts w:asciiTheme="minorHAnsi" w:eastAsiaTheme="minorEastAsia" w:hAnsiTheme="minorHAnsi"/>
            <w:color w:val="auto"/>
            <w:kern w:val="0"/>
            <w:szCs w:val="22"/>
          </w:rPr>
          <w:tab/>
        </w:r>
        <w:r w:rsidRPr="00284DAD">
          <w:rPr>
            <w:rStyle w:val="Hyperlink"/>
            <w:rFonts w:cs="Calibri"/>
          </w:rPr>
          <w:t>Design Rationale</w:t>
        </w:r>
        <w:r>
          <w:rPr>
            <w:webHidden/>
          </w:rPr>
          <w:tab/>
        </w:r>
        <w:r>
          <w:rPr>
            <w:webHidden/>
          </w:rPr>
          <w:fldChar w:fldCharType="begin"/>
        </w:r>
        <w:r>
          <w:rPr>
            <w:webHidden/>
          </w:rPr>
          <w:instrText xml:space="preserve"> PAGEREF _Toc494470512 \h </w:instrText>
        </w:r>
        <w:r>
          <w:rPr>
            <w:webHidden/>
          </w:rPr>
        </w:r>
        <w:r>
          <w:rPr>
            <w:webHidden/>
          </w:rPr>
          <w:fldChar w:fldCharType="separate"/>
        </w:r>
        <w:r>
          <w:rPr>
            <w:webHidden/>
          </w:rPr>
          <w:t>8</w:t>
        </w:r>
        <w:r>
          <w:rPr>
            <w:webHidden/>
          </w:rPr>
          <w:fldChar w:fldCharType="end"/>
        </w:r>
      </w:hyperlink>
    </w:p>
    <w:p w:rsidR="00FF6A5F" w:rsidRDefault="00FF6A5F">
      <w:pPr>
        <w:pStyle w:val="TOC2"/>
        <w:rPr>
          <w:rFonts w:asciiTheme="minorHAnsi" w:eastAsiaTheme="minorEastAsia" w:hAnsiTheme="minorHAnsi"/>
          <w:color w:val="auto"/>
          <w:kern w:val="0"/>
          <w:szCs w:val="22"/>
        </w:rPr>
      </w:pPr>
      <w:hyperlink w:anchor="_Toc494470513" w:history="1">
        <w:r w:rsidRPr="00284DAD">
          <w:rPr>
            <w:rStyle w:val="Hyperlink"/>
            <w:rFonts w:cs="Calibri"/>
          </w:rPr>
          <w:t>5.5</w:t>
        </w:r>
        <w:r>
          <w:rPr>
            <w:rFonts w:asciiTheme="minorHAnsi" w:eastAsiaTheme="minorEastAsia" w:hAnsiTheme="minorHAnsi"/>
            <w:color w:val="auto"/>
            <w:kern w:val="0"/>
            <w:szCs w:val="22"/>
          </w:rPr>
          <w:tab/>
        </w:r>
        <w:r w:rsidRPr="00284DAD">
          <w:rPr>
            <w:rStyle w:val="Hyperlink"/>
            <w:rFonts w:cs="Calibri"/>
          </w:rPr>
          <w:t>GLOBAL Function/Macro Definitions</w:t>
        </w:r>
        <w:r>
          <w:rPr>
            <w:webHidden/>
          </w:rPr>
          <w:tab/>
        </w:r>
        <w:r>
          <w:rPr>
            <w:webHidden/>
          </w:rPr>
          <w:fldChar w:fldCharType="begin"/>
        </w:r>
        <w:r>
          <w:rPr>
            <w:webHidden/>
          </w:rPr>
          <w:instrText xml:space="preserve"> PAGEREF _Toc494470513 \h </w:instrText>
        </w:r>
        <w:r>
          <w:rPr>
            <w:webHidden/>
          </w:rPr>
        </w:r>
        <w:r>
          <w:rPr>
            <w:webHidden/>
          </w:rPr>
          <w:fldChar w:fldCharType="separate"/>
        </w:r>
        <w:r>
          <w:rPr>
            <w:webHidden/>
          </w:rPr>
          <w:t>8</w:t>
        </w:r>
        <w:r>
          <w:rPr>
            <w:webHidden/>
          </w:rPr>
          <w:fldChar w:fldCharType="end"/>
        </w:r>
      </w:hyperlink>
    </w:p>
    <w:p w:rsidR="00FF6A5F" w:rsidRDefault="00FF6A5F">
      <w:pPr>
        <w:pStyle w:val="TOC1"/>
        <w:rPr>
          <w:rFonts w:eastAsiaTheme="minorEastAsia"/>
          <w:b w:val="0"/>
          <w:color w:val="auto"/>
          <w:kern w:val="0"/>
          <w:sz w:val="22"/>
          <w:szCs w:val="22"/>
          <w:lang w:val="en-US"/>
        </w:rPr>
      </w:pPr>
      <w:hyperlink w:anchor="_Toc494470514" w:history="1">
        <w:r w:rsidRPr="00284DAD">
          <w:rPr>
            <w:rStyle w:val="Hyperlink"/>
            <w:rFonts w:ascii="Calibri" w:hAnsi="Calibri" w:cs="Calibri"/>
          </w:rPr>
          <w:t>6</w:t>
        </w:r>
        <w:r>
          <w:rPr>
            <w:rFonts w:eastAsiaTheme="minorEastAsia"/>
            <w:b w:val="0"/>
            <w:color w:val="auto"/>
            <w:kern w:val="0"/>
            <w:sz w:val="22"/>
            <w:szCs w:val="22"/>
            <w:lang w:val="en-US"/>
          </w:rPr>
          <w:tab/>
        </w:r>
        <w:r w:rsidRPr="00284DAD">
          <w:rPr>
            <w:rStyle w:val="Hyperlink"/>
            <w:rFonts w:ascii="Calibri" w:hAnsi="Calibri"/>
          </w:rPr>
          <w:t>Known</w:t>
        </w:r>
        <w:r w:rsidRPr="00284DAD">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_Toc494470514 \h </w:instrText>
        </w:r>
        <w:r>
          <w:rPr>
            <w:webHidden/>
          </w:rPr>
        </w:r>
        <w:r>
          <w:rPr>
            <w:webHidden/>
          </w:rPr>
          <w:fldChar w:fldCharType="separate"/>
        </w:r>
        <w:r>
          <w:rPr>
            <w:webHidden/>
          </w:rPr>
          <w:t>9</w:t>
        </w:r>
        <w:r>
          <w:rPr>
            <w:webHidden/>
          </w:rPr>
          <w:fldChar w:fldCharType="end"/>
        </w:r>
      </w:hyperlink>
    </w:p>
    <w:p w:rsidR="00FF6A5F" w:rsidRDefault="00FF6A5F">
      <w:pPr>
        <w:pStyle w:val="TOC1"/>
        <w:rPr>
          <w:rFonts w:eastAsiaTheme="minorEastAsia"/>
          <w:b w:val="0"/>
          <w:color w:val="auto"/>
          <w:kern w:val="0"/>
          <w:sz w:val="22"/>
          <w:szCs w:val="22"/>
          <w:lang w:val="en-US"/>
        </w:rPr>
      </w:pPr>
      <w:hyperlink w:anchor="_Toc494470515" w:history="1">
        <w:r w:rsidRPr="00284DAD">
          <w:rPr>
            <w:rStyle w:val="Hyperlink"/>
            <w:rFonts w:ascii="Calibri" w:hAnsi="Calibri" w:cs="Calibri"/>
          </w:rPr>
          <w:t>7</w:t>
        </w:r>
        <w:r>
          <w:rPr>
            <w:rFonts w:eastAsiaTheme="minorEastAsia"/>
            <w:b w:val="0"/>
            <w:color w:val="auto"/>
            <w:kern w:val="0"/>
            <w:sz w:val="22"/>
            <w:szCs w:val="22"/>
            <w:lang w:val="en-US"/>
          </w:rPr>
          <w:tab/>
        </w:r>
        <w:r w:rsidRPr="00284DAD">
          <w:rPr>
            <w:rStyle w:val="Hyperlink"/>
            <w:rFonts w:ascii="Calibri" w:hAnsi="Calibri" w:cs="Calibri"/>
          </w:rPr>
          <w:t>UNIT TEST CONSIDERATION</w:t>
        </w:r>
        <w:r>
          <w:rPr>
            <w:webHidden/>
          </w:rPr>
          <w:tab/>
        </w:r>
        <w:r>
          <w:rPr>
            <w:webHidden/>
          </w:rPr>
          <w:fldChar w:fldCharType="begin"/>
        </w:r>
        <w:r>
          <w:rPr>
            <w:webHidden/>
          </w:rPr>
          <w:instrText xml:space="preserve"> PAGEREF _Toc494470515 \h </w:instrText>
        </w:r>
        <w:r>
          <w:rPr>
            <w:webHidden/>
          </w:rPr>
        </w:r>
        <w:r>
          <w:rPr>
            <w:webHidden/>
          </w:rPr>
          <w:fldChar w:fldCharType="separate"/>
        </w:r>
        <w:r>
          <w:rPr>
            <w:webHidden/>
          </w:rPr>
          <w:t>10</w:t>
        </w:r>
        <w:r>
          <w:rPr>
            <w:webHidden/>
          </w:rPr>
          <w:fldChar w:fldCharType="end"/>
        </w:r>
      </w:hyperlink>
    </w:p>
    <w:p w:rsidR="00FF6A5F" w:rsidRDefault="00FF6A5F">
      <w:pPr>
        <w:pStyle w:val="TOC1"/>
        <w:tabs>
          <w:tab w:val="left" w:pos="1400"/>
        </w:tabs>
        <w:rPr>
          <w:rFonts w:eastAsiaTheme="minorEastAsia"/>
          <w:b w:val="0"/>
          <w:color w:val="auto"/>
          <w:kern w:val="0"/>
          <w:sz w:val="22"/>
          <w:szCs w:val="22"/>
          <w:lang w:val="en-US"/>
        </w:rPr>
      </w:pPr>
      <w:hyperlink w:anchor="_Toc494470516" w:history="1">
        <w:r w:rsidRPr="00284DAD">
          <w:rPr>
            <w:rStyle w:val="Hyperlink"/>
          </w:rPr>
          <w:t>Appendix A</w:t>
        </w:r>
        <w:r>
          <w:rPr>
            <w:rFonts w:eastAsiaTheme="minorEastAsia"/>
            <w:b w:val="0"/>
            <w:color w:val="auto"/>
            <w:kern w:val="0"/>
            <w:sz w:val="22"/>
            <w:szCs w:val="22"/>
            <w:lang w:val="en-US"/>
          </w:rPr>
          <w:tab/>
        </w:r>
        <w:r w:rsidRPr="00284DAD">
          <w:rPr>
            <w:rStyle w:val="Hyperlink"/>
          </w:rPr>
          <w:t>Abbreviations and Acronyms</w:t>
        </w:r>
        <w:r>
          <w:rPr>
            <w:webHidden/>
          </w:rPr>
          <w:tab/>
        </w:r>
        <w:r>
          <w:rPr>
            <w:webHidden/>
          </w:rPr>
          <w:fldChar w:fldCharType="begin"/>
        </w:r>
        <w:r>
          <w:rPr>
            <w:webHidden/>
          </w:rPr>
          <w:instrText xml:space="preserve"> PAGEREF _Toc494470516 \h </w:instrText>
        </w:r>
        <w:r>
          <w:rPr>
            <w:webHidden/>
          </w:rPr>
        </w:r>
        <w:r>
          <w:rPr>
            <w:webHidden/>
          </w:rPr>
          <w:fldChar w:fldCharType="separate"/>
        </w:r>
        <w:r>
          <w:rPr>
            <w:webHidden/>
          </w:rPr>
          <w:t>11</w:t>
        </w:r>
        <w:r>
          <w:rPr>
            <w:webHidden/>
          </w:rPr>
          <w:fldChar w:fldCharType="end"/>
        </w:r>
      </w:hyperlink>
    </w:p>
    <w:p w:rsidR="00FF6A5F" w:rsidRDefault="00FF6A5F">
      <w:pPr>
        <w:pStyle w:val="TOC1"/>
        <w:tabs>
          <w:tab w:val="left" w:pos="1400"/>
        </w:tabs>
        <w:rPr>
          <w:rFonts w:eastAsiaTheme="minorEastAsia"/>
          <w:b w:val="0"/>
          <w:color w:val="auto"/>
          <w:kern w:val="0"/>
          <w:sz w:val="22"/>
          <w:szCs w:val="22"/>
          <w:lang w:val="en-US"/>
        </w:rPr>
      </w:pPr>
      <w:hyperlink w:anchor="_Toc494470517" w:history="1">
        <w:r w:rsidRPr="00284DAD">
          <w:rPr>
            <w:rStyle w:val="Hyperlink"/>
          </w:rPr>
          <w:t>Appendix B</w:t>
        </w:r>
        <w:r>
          <w:rPr>
            <w:rFonts w:eastAsiaTheme="minorEastAsia"/>
            <w:b w:val="0"/>
            <w:color w:val="auto"/>
            <w:kern w:val="0"/>
            <w:sz w:val="22"/>
            <w:szCs w:val="22"/>
            <w:lang w:val="en-US"/>
          </w:rPr>
          <w:tab/>
        </w:r>
        <w:r w:rsidRPr="00284DAD">
          <w:rPr>
            <w:rStyle w:val="Hyperlink"/>
          </w:rPr>
          <w:t>Glossary</w:t>
        </w:r>
        <w:r>
          <w:rPr>
            <w:webHidden/>
          </w:rPr>
          <w:tab/>
        </w:r>
        <w:r>
          <w:rPr>
            <w:webHidden/>
          </w:rPr>
          <w:fldChar w:fldCharType="begin"/>
        </w:r>
        <w:r>
          <w:rPr>
            <w:webHidden/>
          </w:rPr>
          <w:instrText xml:space="preserve"> PAGEREF _Toc494470517 \h </w:instrText>
        </w:r>
        <w:r>
          <w:rPr>
            <w:webHidden/>
          </w:rPr>
        </w:r>
        <w:r>
          <w:rPr>
            <w:webHidden/>
          </w:rPr>
          <w:fldChar w:fldCharType="separate"/>
        </w:r>
        <w:r>
          <w:rPr>
            <w:webHidden/>
          </w:rPr>
          <w:t>12</w:t>
        </w:r>
        <w:r>
          <w:rPr>
            <w:webHidden/>
          </w:rPr>
          <w:fldChar w:fldCharType="end"/>
        </w:r>
      </w:hyperlink>
    </w:p>
    <w:p w:rsidR="00FF6A5F" w:rsidRDefault="00FF6A5F">
      <w:pPr>
        <w:pStyle w:val="TOC1"/>
        <w:tabs>
          <w:tab w:val="left" w:pos="1400"/>
        </w:tabs>
        <w:rPr>
          <w:rFonts w:eastAsiaTheme="minorEastAsia"/>
          <w:b w:val="0"/>
          <w:color w:val="auto"/>
          <w:kern w:val="0"/>
          <w:sz w:val="22"/>
          <w:szCs w:val="22"/>
          <w:lang w:val="en-US"/>
        </w:rPr>
      </w:pPr>
      <w:hyperlink w:anchor="_Toc494470518" w:history="1">
        <w:r w:rsidRPr="00284DAD">
          <w:rPr>
            <w:rStyle w:val="Hyperlink"/>
          </w:rPr>
          <w:t>Appendix C</w:t>
        </w:r>
        <w:r>
          <w:rPr>
            <w:rFonts w:eastAsiaTheme="minorEastAsia"/>
            <w:b w:val="0"/>
            <w:color w:val="auto"/>
            <w:kern w:val="0"/>
            <w:sz w:val="22"/>
            <w:szCs w:val="22"/>
            <w:lang w:val="en-US"/>
          </w:rPr>
          <w:tab/>
        </w:r>
        <w:r w:rsidRPr="00284DAD">
          <w:rPr>
            <w:rStyle w:val="Hyperlink"/>
          </w:rPr>
          <w:t>References</w:t>
        </w:r>
        <w:r>
          <w:rPr>
            <w:webHidden/>
          </w:rPr>
          <w:tab/>
        </w:r>
        <w:r>
          <w:rPr>
            <w:webHidden/>
          </w:rPr>
          <w:fldChar w:fldCharType="begin"/>
        </w:r>
        <w:r>
          <w:rPr>
            <w:webHidden/>
          </w:rPr>
          <w:instrText xml:space="preserve"> PAGEREF _Toc494470518 \h </w:instrText>
        </w:r>
        <w:r>
          <w:rPr>
            <w:webHidden/>
          </w:rPr>
        </w:r>
        <w:r>
          <w:rPr>
            <w:webHidden/>
          </w:rPr>
          <w:fldChar w:fldCharType="separate"/>
        </w:r>
        <w:r>
          <w:rPr>
            <w:webHidden/>
          </w:rPr>
          <w:t>13</w:t>
        </w:r>
        <w:r>
          <w:rPr>
            <w:webHidden/>
          </w:rPr>
          <w:fldChar w:fldCharType="end"/>
        </w:r>
      </w:hyperlink>
    </w:p>
    <w:bookmarkStart w:id="40" w:name="_GoBack"/>
    <w:bookmarkEnd w:id="40"/>
    <w:p w:rsidR="00707BA6" w:rsidRPr="00A158C7" w:rsidRDefault="00E16D14" w:rsidP="00E16D14">
      <w:pPr>
        <w:jc w:val="center"/>
      </w:pPr>
      <w:r>
        <w:rPr>
          <w:caps/>
        </w:rPr>
        <w:fldChar w:fldCharType="end"/>
      </w:r>
    </w:p>
    <w:p w:rsidR="00B81C1B" w:rsidRPr="00A158C7" w:rsidRDefault="00FE5DF5" w:rsidP="00B0024F">
      <w:pPr>
        <w:pStyle w:val="Heading1"/>
      </w:pPr>
      <w:bookmarkStart w:id="41" w:name="_Toc494470488"/>
      <w:r w:rsidRPr="00A158C7">
        <w:lastRenderedPageBreak/>
        <w:t>Introduction</w:t>
      </w:r>
      <w:bookmarkEnd w:id="41"/>
    </w:p>
    <w:p w:rsidR="00063A7A" w:rsidRPr="00A158C7" w:rsidDel="00BA5816" w:rsidRDefault="00FE5DF5" w:rsidP="000B37D5">
      <w:pPr>
        <w:pStyle w:val="Heading2"/>
        <w:rPr>
          <w:del w:id="42" w:author="Shruthi Raghavan" w:date="2017-09-29T17:33:00Z"/>
        </w:rPr>
      </w:pPr>
      <w:bookmarkStart w:id="43" w:name="_Toc494470489"/>
      <w:r w:rsidRPr="00A158C7">
        <w:t>Purpose</w:t>
      </w:r>
      <w:bookmarkEnd w:id="43"/>
    </w:p>
    <w:p w:rsidR="00DC0959" w:rsidRPr="000D6D09" w:rsidDel="00BA5816" w:rsidRDefault="00FE5DF5" w:rsidP="000D6D09">
      <w:pPr>
        <w:pStyle w:val="Heading2"/>
        <w:rPr>
          <w:del w:id="44" w:author="Shruthi Raghavan" w:date="2017-09-29T17:33:00Z"/>
        </w:rPr>
      </w:pPr>
      <w:bookmarkStart w:id="45" w:name="_Toc494470490"/>
      <w:del w:id="46" w:author="Shruthi Raghavan" w:date="2017-09-29T17:33:00Z">
        <w:r w:rsidRPr="00A158C7" w:rsidDel="00BA5816">
          <w:delText>Scope</w:delText>
        </w:r>
        <w:bookmarkEnd w:id="45"/>
      </w:del>
    </w:p>
    <w:p w:rsidR="00F95E33" w:rsidRDefault="00F95E33" w:rsidP="005A31FD">
      <w:pPr>
        <w:pStyle w:val="Heading2"/>
        <w:rPr>
          <w:ins w:id="47" w:author="Shruthi Raghavan" w:date="2017-09-29T17:33:00Z"/>
        </w:rPr>
      </w:pPr>
      <w:bookmarkStart w:id="48" w:name="_Toc494470491"/>
      <w:bookmarkEnd w:id="48"/>
    </w:p>
    <w:p w:rsidR="00BA5816" w:rsidRPr="005A31FD" w:rsidRDefault="00BA5816" w:rsidP="005A31FD">
      <w:pPr>
        <w:rPr>
          <w:lang w:bidi="ar-SA"/>
        </w:rPr>
      </w:pPr>
      <w:ins w:id="49" w:author="Shruthi Raghavan" w:date="2017-09-29T17:33:00Z">
        <w:r>
          <w:rPr>
            <w:lang w:bidi="ar-SA"/>
          </w:rPr>
          <w:tab/>
          <w:t>Module design document for MotAgArbn</w:t>
        </w:r>
      </w:ins>
    </w:p>
    <w:bookmarkStart w:id="50" w:name="_Toc406065228"/>
    <w:bookmarkEnd w:id="26"/>
    <w:bookmarkEnd w:id="27"/>
    <w:bookmarkEnd w:id="28"/>
    <w:bookmarkEnd w:id="29"/>
    <w:bookmarkEnd w:id="30"/>
    <w:p w:rsidR="00312179" w:rsidRDefault="000D6D09"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51" w:name="_Toc494470492"/>
      <w:r>
        <w:rPr>
          <w:rFonts w:ascii="Calibri" w:hAnsi="Calibri" w:cs="Calibri"/>
        </w:rPr>
        <w:t>MotAgArbn</w:t>
      </w:r>
      <w:r>
        <w:rPr>
          <w:rFonts w:ascii="Calibri" w:hAnsi="Calibri" w:cs="Calibri"/>
        </w:rPr>
        <w:fldChar w:fldCharType="end"/>
      </w:r>
      <w:r>
        <w:rPr>
          <w:rFonts w:ascii="Calibri" w:hAnsi="Calibri" w:cs="Calibri"/>
        </w:rPr>
        <w:t xml:space="preserve"> </w:t>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50"/>
      <w:bookmarkEnd w:id="51"/>
    </w:p>
    <w:p w:rsidR="00D229A6" w:rsidRPr="002D6391" w:rsidRDefault="000D6D09" w:rsidP="00D229A6">
      <w:pPr>
        <w:rPr>
          <w:rFonts w:cs="Calibri"/>
          <w:i/>
        </w:rPr>
      </w:pPr>
      <w:r>
        <w:rPr>
          <w:rFonts w:cs="Calibri"/>
          <w:i/>
        </w:rPr>
        <w:t>Refer FDD</w:t>
      </w:r>
      <w:r w:rsidR="00D229A6">
        <w:rPr>
          <w:rFonts w:cs="Calibri"/>
          <w:i/>
        </w:rPr>
        <w:t>.</w:t>
      </w:r>
    </w:p>
    <w:p w:rsidR="00D229A6" w:rsidRDefault="00D229A6" w:rsidP="00D229A6">
      <w:pPr>
        <w:rPr>
          <w:rFonts w:cs="Calibri"/>
          <w:i/>
        </w:rPr>
      </w:pPr>
    </w:p>
    <w:p w:rsidR="00D229A6" w:rsidRDefault="00D229A6" w:rsidP="00D229A6">
      <w:pPr>
        <w:rPr>
          <w:rFonts w:cs="Calibri"/>
          <w:i/>
        </w:rPr>
      </w:pPr>
    </w:p>
    <w:p w:rsidR="00D229A6" w:rsidRPr="00AA38E8" w:rsidRDefault="00D229A6" w:rsidP="005A31FD">
      <w:pPr>
        <w:pStyle w:val="Heading1"/>
        <w:spacing w:after="0"/>
        <w:ind w:left="562" w:hanging="562"/>
        <w:contextualSpacing/>
        <w:rPr>
          <w:rFonts w:ascii="Calibri" w:hAnsi="Calibri" w:cs="Calibri"/>
        </w:rPr>
      </w:pPr>
      <w:bookmarkStart w:id="52" w:name="_Toc406065229"/>
      <w:bookmarkStart w:id="53" w:name="_Toc494470493"/>
      <w:r w:rsidRPr="00AA38E8">
        <w:rPr>
          <w:rFonts w:ascii="Calibri" w:hAnsi="Calibri" w:cs="Calibri"/>
        </w:rPr>
        <w:lastRenderedPageBreak/>
        <w:t>Design details of software module</w:t>
      </w:r>
      <w:bookmarkEnd w:id="52"/>
      <w:bookmarkEnd w:id="53"/>
    </w:p>
    <w:p w:rsidR="00D229A6" w:rsidRPr="005A31FD" w:rsidRDefault="00D229A6" w:rsidP="005A31FD">
      <w:pPr>
        <w:spacing w:after="0"/>
        <w:contextualSpacing/>
        <w:rPr>
          <w:rFonts w:cs="Calibri"/>
        </w:rPr>
      </w:pPr>
      <w:bookmarkStart w:id="54" w:name="_Toc406065230"/>
      <w:del w:id="55" w:author="Shruthi Raghavan" w:date="2017-09-29T17:34:00Z">
        <w:r w:rsidDel="00BA5816">
          <w:rPr>
            <w:rFonts w:cs="Calibri"/>
            <w:i/>
          </w:rPr>
          <w:delText>&lt;</w:delText>
        </w:r>
        <w:r w:rsidRPr="00D953C4" w:rsidDel="00BA5816">
          <w:rPr>
            <w:rFonts w:cs="Calibri"/>
            <w:i/>
          </w:rPr>
          <w:delText xml:space="preserve">The </w:delText>
        </w:r>
        <w:r w:rsidDel="00BA5816">
          <w:rPr>
            <w:rFonts w:cs="Calibri"/>
            <w:i/>
          </w:rPr>
          <w:delText>Data Flow D</w:delText>
        </w:r>
        <w:r w:rsidRPr="00D953C4" w:rsidDel="00BA5816">
          <w:rPr>
            <w:rFonts w:cs="Calibri"/>
            <w:i/>
          </w:rPr>
          <w:delText>iagrams</w:delText>
        </w:r>
        <w:r w:rsidDel="00BA5816">
          <w:rPr>
            <w:rFonts w:cs="Calibri"/>
            <w:i/>
          </w:rPr>
          <w:delText xml:space="preserve"> </w:delText>
        </w:r>
        <w:r w:rsidRPr="00D953C4" w:rsidDel="00BA5816">
          <w:rPr>
            <w:rFonts w:cs="Calibri"/>
            <w:i/>
          </w:rPr>
          <w:delText>should be created in the absence of this representation with the FDD.</w:delText>
        </w:r>
        <w:r w:rsidDel="00BA5816">
          <w:rPr>
            <w:rFonts w:cs="Calibri"/>
            <w:i/>
          </w:rPr>
          <w:delText>&gt;</w:delText>
        </w:r>
      </w:del>
    </w:p>
    <w:p w:rsidR="00D229A6" w:rsidRPr="00AA38E8" w:rsidRDefault="00D229A6" w:rsidP="005A31FD">
      <w:pPr>
        <w:pStyle w:val="Heading2"/>
        <w:spacing w:before="0"/>
        <w:contextualSpacing/>
        <w:rPr>
          <w:rFonts w:ascii="Calibri" w:hAnsi="Calibri" w:cs="Calibri"/>
        </w:rPr>
      </w:pPr>
      <w:bookmarkStart w:id="56" w:name="_Toc494470494"/>
      <w:r w:rsidRPr="00D229A6">
        <w:t>Graphical</w:t>
      </w:r>
      <w:r>
        <w:rPr>
          <w:rFonts w:ascii="Calibri" w:hAnsi="Calibri" w:cs="Calibri"/>
        </w:rPr>
        <w:t xml:space="preserve"> representation of </w:t>
      </w:r>
      <w:bookmarkEnd w:id="54"/>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0D6D09">
        <w:rPr>
          <w:rFonts w:ascii="Calibri" w:hAnsi="Calibri" w:cs="Calibri"/>
        </w:rPr>
        <w:fldChar w:fldCharType="begin"/>
      </w:r>
      <w:r w:rsidR="000D6D09">
        <w:rPr>
          <w:rFonts w:ascii="Calibri" w:hAnsi="Calibri" w:cs="Calibri"/>
        </w:rPr>
        <w:instrText xml:space="preserve"> DOCPROPERTY  "Document Version"  \* MERGEFORMAT </w:instrText>
      </w:r>
      <w:r w:rsidR="000D6D09">
        <w:rPr>
          <w:rFonts w:ascii="Calibri" w:hAnsi="Calibri" w:cs="Calibri"/>
        </w:rPr>
        <w:fldChar w:fldCharType="separate"/>
      </w:r>
      <w:r w:rsidR="000D6D09">
        <w:rPr>
          <w:rFonts w:ascii="Calibri" w:hAnsi="Calibri" w:cs="Calibri"/>
        </w:rPr>
        <w:t>MotAgArbn</w:t>
      </w:r>
      <w:bookmarkEnd w:id="56"/>
      <w:r w:rsidR="000D6D09">
        <w:rPr>
          <w:rFonts w:ascii="Calibri" w:hAnsi="Calibri" w:cs="Calibri"/>
        </w:rPr>
        <w:fldChar w:fldCharType="end"/>
      </w:r>
      <w:r w:rsidR="000D6D09">
        <w:rPr>
          <w:rFonts w:ascii="Calibri" w:hAnsi="Calibri" w:cs="Calibri"/>
        </w:rPr>
        <w:t xml:space="preserve"> </w:t>
      </w:r>
      <w:r w:rsidR="00AE55D3">
        <w:rPr>
          <w:rFonts w:ascii="Calibri" w:hAnsi="Calibri" w:cs="Calibri"/>
        </w:rPr>
        <w:fldChar w:fldCharType="end"/>
      </w:r>
    </w:p>
    <w:p w:rsidR="00D229A6" w:rsidRDefault="000D6D09" w:rsidP="000D6D09">
      <w:pPr>
        <w:jc w:val="center"/>
        <w:rPr>
          <w:rFonts w:cs="Calibri"/>
          <w:i/>
        </w:rPr>
      </w:pPr>
      <w:r>
        <w:rPr>
          <w:noProof/>
          <w:lang w:bidi="ar-SA"/>
        </w:rPr>
        <w:drawing>
          <wp:inline distT="0" distB="0" distL="0" distR="0" wp14:anchorId="122A18F4" wp14:editId="740C1151">
            <wp:extent cx="17145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4500" cy="1476375"/>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57" w:name="_Toc406065231"/>
      <w:bookmarkStart w:id="58" w:name="_Toc494470495"/>
      <w:r w:rsidRPr="002D6391">
        <w:rPr>
          <w:rFonts w:ascii="Calibri" w:hAnsi="Calibri" w:cs="Calibri"/>
        </w:rPr>
        <w:t>Data Flow Diagram</w:t>
      </w:r>
      <w:bookmarkEnd w:id="57"/>
      <w:bookmarkEnd w:id="58"/>
    </w:p>
    <w:p w:rsidR="00D229A6" w:rsidRPr="002B094F" w:rsidRDefault="000D6D09"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59" w:name="_Toc375924736"/>
      <w:bookmarkStart w:id="60" w:name="_Toc406065232"/>
      <w:bookmarkStart w:id="61" w:name="_Toc494470496"/>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59"/>
      <w:bookmarkEnd w:id="60"/>
      <w:bookmarkEnd w:id="61"/>
    </w:p>
    <w:p w:rsidR="00D229A6" w:rsidRPr="002B094F" w:rsidRDefault="000D6D09" w:rsidP="00D229A6">
      <w:pPr>
        <w:rPr>
          <w:lang w:bidi="ar-SA"/>
        </w:rPr>
      </w:pPr>
      <w:r>
        <w:rPr>
          <w:rFonts w:cs="Calibri"/>
        </w:rPr>
        <w:t>Refer FDD</w:t>
      </w:r>
    </w:p>
    <w:p w:rsidR="00D229A6" w:rsidRPr="00A32585" w:rsidRDefault="00AC4CD8" w:rsidP="00D229A6">
      <w:pPr>
        <w:pStyle w:val="Heading3"/>
        <w:ind w:left="562" w:hanging="562"/>
        <w:rPr>
          <w:rFonts w:ascii="Calibri" w:hAnsi="Calibri" w:cs="Calibri"/>
        </w:rPr>
      </w:pPr>
      <w:bookmarkStart w:id="62" w:name="_Toc375924737"/>
      <w:bookmarkStart w:id="63" w:name="_Toc406065233"/>
      <w:bookmarkStart w:id="64" w:name="_Toc494470497"/>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62"/>
      <w:bookmarkEnd w:id="63"/>
      <w:bookmarkEnd w:id="64"/>
    </w:p>
    <w:p w:rsidR="000D6D09" w:rsidRPr="002B094F" w:rsidRDefault="000D6D09" w:rsidP="000D6D09">
      <w:pPr>
        <w:rPr>
          <w:rFonts w:cs="Calibri"/>
        </w:rPr>
      </w:pPr>
      <w:r>
        <w:rPr>
          <w:rFonts w:cs="Calibri"/>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65" w:name="_Toc338170479"/>
      <w:bookmarkStart w:id="66" w:name="_Toc375678228"/>
      <w:bookmarkStart w:id="67" w:name="_Toc418080062"/>
      <w:bookmarkStart w:id="68" w:name="_Toc421709912"/>
      <w:bookmarkStart w:id="69" w:name="_Toc494470498"/>
      <w:r w:rsidRPr="00AC4CD8">
        <w:rPr>
          <w:rFonts w:ascii="Calibri" w:hAnsi="Calibri" w:cs="Calibri"/>
        </w:rPr>
        <w:lastRenderedPageBreak/>
        <w:t>Constant Data Dictionary</w:t>
      </w:r>
      <w:bookmarkEnd w:id="65"/>
      <w:bookmarkEnd w:id="66"/>
      <w:bookmarkEnd w:id="67"/>
      <w:bookmarkEnd w:id="68"/>
      <w:bookmarkEnd w:id="69"/>
    </w:p>
    <w:p w:rsidR="00AC4CD8" w:rsidRPr="00DA5500" w:rsidRDefault="00AC4CD8" w:rsidP="00AC4CD8">
      <w:pPr>
        <w:pStyle w:val="Heading2"/>
        <w:spacing w:after="60"/>
        <w:rPr>
          <w:rFonts w:ascii="Calibri" w:hAnsi="Calibri"/>
        </w:rPr>
      </w:pPr>
      <w:bookmarkStart w:id="70" w:name="_Toc421011506"/>
      <w:bookmarkStart w:id="71" w:name="_Toc421786527"/>
      <w:bookmarkStart w:id="72" w:name="_Toc418080064"/>
      <w:bookmarkStart w:id="73" w:name="_Toc494470499"/>
      <w:r w:rsidRPr="00DA5500">
        <w:rPr>
          <w:rFonts w:ascii="Calibri" w:hAnsi="Calibri"/>
        </w:rPr>
        <w:t>Program (fixed) Constants</w:t>
      </w:r>
      <w:bookmarkEnd w:id="70"/>
      <w:bookmarkEnd w:id="71"/>
      <w:bookmarkEnd w:id="73"/>
    </w:p>
    <w:p w:rsidR="00AC4CD8" w:rsidRPr="00DA5500" w:rsidRDefault="00AC4CD8" w:rsidP="00AC4CD8">
      <w:pPr>
        <w:pStyle w:val="Heading3"/>
        <w:tabs>
          <w:tab w:val="clear" w:pos="1017"/>
          <w:tab w:val="num" w:pos="567"/>
        </w:tabs>
        <w:ind w:left="567"/>
        <w:rPr>
          <w:rFonts w:ascii="Calibri" w:hAnsi="Calibri"/>
        </w:rPr>
      </w:pPr>
      <w:bookmarkStart w:id="74" w:name="_Toc494470500"/>
      <w:bookmarkEnd w:id="72"/>
      <w:r w:rsidRPr="00DA5500">
        <w:rPr>
          <w:rFonts w:ascii="Calibri" w:hAnsi="Calibri"/>
        </w:rPr>
        <w:t>Embedded Constants</w:t>
      </w:r>
      <w:bookmarkEnd w:id="74"/>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D6D09" w:rsidRPr="00AA38E8" w:rsidTr="00D23126">
        <w:tc>
          <w:tcPr>
            <w:tcW w:w="3888"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D23126">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D23126">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D23126">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D23126">
            <w:pPr>
              <w:spacing w:before="60"/>
              <w:jc w:val="center"/>
              <w:rPr>
                <w:rFonts w:cs="Calibri"/>
                <w:sz w:val="16"/>
                <w:szCs w:val="16"/>
              </w:rPr>
            </w:pPr>
            <w:r w:rsidRPr="00AA38E8">
              <w:rPr>
                <w:rFonts w:cs="Calibri"/>
                <w:sz w:val="16"/>
                <w:szCs w:val="16"/>
              </w:rPr>
              <w:t>Value</w:t>
            </w:r>
          </w:p>
        </w:tc>
      </w:tr>
      <w:tr w:rsidR="000D6D09" w:rsidRPr="00AA38E8" w:rsidTr="00D23126">
        <w:tc>
          <w:tcPr>
            <w:tcW w:w="3888" w:type="dxa"/>
            <w:tcBorders>
              <w:top w:val="single" w:sz="6" w:space="0" w:color="auto"/>
              <w:left w:val="single" w:sz="6" w:space="0" w:color="auto"/>
              <w:bottom w:val="single" w:sz="6" w:space="0" w:color="auto"/>
              <w:right w:val="single" w:sz="6" w:space="0" w:color="auto"/>
            </w:tcBorders>
          </w:tcPr>
          <w:p w:rsidR="000D6D09" w:rsidRPr="00AA38E8" w:rsidRDefault="000D6D09" w:rsidP="00D23126">
            <w:pPr>
              <w:spacing w:before="60"/>
              <w:jc w:val="center"/>
              <w:rPr>
                <w:rFonts w:cs="Calibri"/>
                <w:sz w:val="16"/>
                <w:szCs w:val="16"/>
              </w:rPr>
            </w:pPr>
            <w:r>
              <w:rPr>
                <w:rFonts w:cs="Calibri"/>
                <w:sz w:val="16"/>
                <w:szCs w:val="16"/>
              </w:rPr>
              <w:t>Refer .m file</w:t>
            </w:r>
          </w:p>
        </w:tc>
        <w:tc>
          <w:tcPr>
            <w:tcW w:w="1710" w:type="dxa"/>
            <w:tcBorders>
              <w:top w:val="single" w:sz="6" w:space="0" w:color="auto"/>
              <w:left w:val="single" w:sz="6" w:space="0" w:color="auto"/>
              <w:bottom w:val="single" w:sz="6" w:space="0" w:color="auto"/>
              <w:right w:val="single" w:sz="6" w:space="0" w:color="auto"/>
            </w:tcBorders>
          </w:tcPr>
          <w:p w:rsidR="000D6D09" w:rsidRPr="00AA38E8" w:rsidRDefault="000D6D09" w:rsidP="00D23126">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D6D09" w:rsidRPr="00AA38E8" w:rsidRDefault="000D6D09" w:rsidP="00D23126">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D6D09" w:rsidRPr="00AA38E8" w:rsidRDefault="000D6D09" w:rsidP="00D23126">
            <w:pPr>
              <w:spacing w:before="60"/>
              <w:jc w:val="center"/>
              <w:rPr>
                <w:rFonts w:cs="Calibri"/>
                <w:sz w:val="16"/>
                <w:szCs w:val="16"/>
              </w:rPr>
            </w:pPr>
          </w:p>
        </w:tc>
      </w:tr>
      <w:tr w:rsidR="000D6D09" w:rsidRPr="00AA38E8" w:rsidDel="007122C9" w:rsidTr="00D23126">
        <w:trPr>
          <w:del w:id="75" w:author="Shruthi Raghavan" w:date="2017-09-29T15:11:00Z"/>
        </w:trPr>
        <w:tc>
          <w:tcPr>
            <w:tcW w:w="3888" w:type="dxa"/>
            <w:tcBorders>
              <w:top w:val="single" w:sz="6" w:space="0" w:color="auto"/>
              <w:left w:val="single" w:sz="6" w:space="0" w:color="auto"/>
              <w:bottom w:val="single" w:sz="6" w:space="0" w:color="auto"/>
              <w:right w:val="single" w:sz="6" w:space="0" w:color="auto"/>
            </w:tcBorders>
          </w:tcPr>
          <w:p w:rsidR="000D6D09" w:rsidDel="007122C9" w:rsidRDefault="000D6D09" w:rsidP="00D23126">
            <w:pPr>
              <w:spacing w:before="60"/>
              <w:jc w:val="center"/>
              <w:rPr>
                <w:del w:id="76" w:author="Shruthi Raghavan" w:date="2017-09-29T15:11:00Z"/>
                <w:rFonts w:cs="Calibri"/>
                <w:sz w:val="16"/>
                <w:szCs w:val="16"/>
              </w:rPr>
            </w:pPr>
            <w:del w:id="77" w:author="Shruthi Raghavan" w:date="2017-09-29T15:11:00Z">
              <w:r w:rsidRPr="004330CC" w:rsidDel="007122C9">
                <w:rPr>
                  <w:rFonts w:cs="Calibri"/>
                  <w:sz w:val="16"/>
                  <w:szCs w:val="16"/>
                </w:rPr>
                <w:delText>CORRLNSTSMASKSIGA_CNT_U08</w:delText>
              </w:r>
            </w:del>
          </w:p>
        </w:tc>
        <w:tc>
          <w:tcPr>
            <w:tcW w:w="1710" w:type="dxa"/>
            <w:tcBorders>
              <w:top w:val="single" w:sz="6" w:space="0" w:color="auto"/>
              <w:left w:val="single" w:sz="6" w:space="0" w:color="auto"/>
              <w:bottom w:val="single" w:sz="6" w:space="0" w:color="auto"/>
              <w:right w:val="single" w:sz="6" w:space="0" w:color="auto"/>
            </w:tcBorders>
          </w:tcPr>
          <w:p w:rsidR="000D6D09" w:rsidRPr="00AA38E8" w:rsidDel="007122C9" w:rsidRDefault="000D6D09" w:rsidP="00D23126">
            <w:pPr>
              <w:spacing w:before="60"/>
              <w:jc w:val="center"/>
              <w:rPr>
                <w:del w:id="78" w:author="Shruthi Raghavan" w:date="2017-09-29T15:11:00Z"/>
                <w:rFonts w:cs="Calibri"/>
                <w:sz w:val="16"/>
                <w:szCs w:val="16"/>
              </w:rPr>
            </w:pPr>
            <w:del w:id="79" w:author="Shruthi Raghavan" w:date="2017-09-29T15:11:00Z">
              <w:r w:rsidDel="007122C9">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0D6D09" w:rsidRPr="00AA38E8" w:rsidDel="007122C9" w:rsidRDefault="000D6D09" w:rsidP="00D23126">
            <w:pPr>
              <w:spacing w:before="60"/>
              <w:jc w:val="center"/>
              <w:rPr>
                <w:del w:id="80" w:author="Shruthi Raghavan" w:date="2017-09-29T15:11:00Z"/>
                <w:rFonts w:cs="Calibri"/>
                <w:sz w:val="16"/>
                <w:szCs w:val="16"/>
              </w:rPr>
            </w:pPr>
            <w:del w:id="81" w:author="Shruthi Raghavan" w:date="2017-09-29T15:11:00Z">
              <w:r w:rsidDel="007122C9">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0D6D09" w:rsidRPr="00AA38E8" w:rsidDel="007122C9" w:rsidRDefault="000D6D09" w:rsidP="00D23126">
            <w:pPr>
              <w:spacing w:before="60"/>
              <w:jc w:val="center"/>
              <w:rPr>
                <w:del w:id="82" w:author="Shruthi Raghavan" w:date="2017-09-29T15:11:00Z"/>
                <w:rFonts w:cs="Calibri"/>
                <w:sz w:val="16"/>
                <w:szCs w:val="16"/>
              </w:rPr>
            </w:pPr>
            <w:del w:id="83" w:author="Shruthi Raghavan" w:date="2017-09-29T15:11:00Z">
              <w:r w:rsidDel="007122C9">
                <w:rPr>
                  <w:rFonts w:cs="Calibri"/>
                  <w:sz w:val="16"/>
                  <w:szCs w:val="16"/>
                </w:rPr>
                <w:delText>0x01</w:delText>
              </w:r>
            </w:del>
          </w:p>
        </w:tc>
      </w:tr>
      <w:tr w:rsidR="000D6D09" w:rsidRPr="00AA38E8" w:rsidDel="007122C9" w:rsidTr="00D23126">
        <w:trPr>
          <w:del w:id="84" w:author="Shruthi Raghavan" w:date="2017-09-29T15:11:00Z"/>
        </w:trPr>
        <w:tc>
          <w:tcPr>
            <w:tcW w:w="3888" w:type="dxa"/>
            <w:tcBorders>
              <w:top w:val="single" w:sz="6" w:space="0" w:color="auto"/>
              <w:left w:val="single" w:sz="6" w:space="0" w:color="auto"/>
              <w:bottom w:val="single" w:sz="6" w:space="0" w:color="auto"/>
              <w:right w:val="single" w:sz="6" w:space="0" w:color="auto"/>
            </w:tcBorders>
          </w:tcPr>
          <w:p w:rsidR="000D6D09" w:rsidDel="007122C9" w:rsidRDefault="000D6D09" w:rsidP="00D23126">
            <w:pPr>
              <w:spacing w:before="60"/>
              <w:jc w:val="center"/>
              <w:rPr>
                <w:del w:id="85" w:author="Shruthi Raghavan" w:date="2017-09-29T15:11:00Z"/>
                <w:rFonts w:cs="Calibri"/>
                <w:sz w:val="16"/>
                <w:szCs w:val="16"/>
              </w:rPr>
            </w:pPr>
            <w:del w:id="86" w:author="Shruthi Raghavan" w:date="2017-09-29T15:11:00Z">
              <w:r w:rsidRPr="004330CC" w:rsidDel="007122C9">
                <w:rPr>
                  <w:rFonts w:cs="Calibri"/>
                  <w:sz w:val="16"/>
                  <w:szCs w:val="16"/>
                </w:rPr>
                <w:delText>CORRLNSTS</w:delText>
              </w:r>
              <w:r w:rsidDel="007122C9">
                <w:rPr>
                  <w:rFonts w:cs="Calibri"/>
                  <w:sz w:val="16"/>
                  <w:szCs w:val="16"/>
                </w:rPr>
                <w:delText>MASKSIGB</w:delText>
              </w:r>
              <w:r w:rsidRPr="004330CC" w:rsidDel="007122C9">
                <w:rPr>
                  <w:rFonts w:cs="Calibri"/>
                  <w:sz w:val="16"/>
                  <w:szCs w:val="16"/>
                </w:rPr>
                <w:delText>_CNT_U08</w:delText>
              </w:r>
            </w:del>
          </w:p>
        </w:tc>
        <w:tc>
          <w:tcPr>
            <w:tcW w:w="1710" w:type="dxa"/>
            <w:tcBorders>
              <w:top w:val="single" w:sz="6" w:space="0" w:color="auto"/>
              <w:left w:val="single" w:sz="6" w:space="0" w:color="auto"/>
              <w:bottom w:val="single" w:sz="6" w:space="0" w:color="auto"/>
              <w:right w:val="single" w:sz="6" w:space="0" w:color="auto"/>
            </w:tcBorders>
          </w:tcPr>
          <w:p w:rsidR="000D6D09" w:rsidRPr="00AA38E8" w:rsidDel="007122C9" w:rsidRDefault="000D6D09" w:rsidP="00D23126">
            <w:pPr>
              <w:spacing w:before="60"/>
              <w:jc w:val="center"/>
              <w:rPr>
                <w:del w:id="87" w:author="Shruthi Raghavan" w:date="2017-09-29T15:11:00Z"/>
                <w:rFonts w:cs="Calibri"/>
                <w:sz w:val="16"/>
                <w:szCs w:val="16"/>
              </w:rPr>
            </w:pPr>
            <w:del w:id="88" w:author="Shruthi Raghavan" w:date="2017-09-29T15:11:00Z">
              <w:r w:rsidDel="007122C9">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0D6D09" w:rsidRPr="00AA38E8" w:rsidDel="007122C9" w:rsidRDefault="000D6D09" w:rsidP="00D23126">
            <w:pPr>
              <w:spacing w:before="60"/>
              <w:jc w:val="center"/>
              <w:rPr>
                <w:del w:id="89" w:author="Shruthi Raghavan" w:date="2017-09-29T15:11:00Z"/>
                <w:rFonts w:cs="Calibri"/>
                <w:sz w:val="16"/>
                <w:szCs w:val="16"/>
              </w:rPr>
            </w:pPr>
            <w:del w:id="90" w:author="Shruthi Raghavan" w:date="2017-09-29T15:11:00Z">
              <w:r w:rsidDel="007122C9">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0D6D09" w:rsidRPr="00AA38E8" w:rsidDel="007122C9" w:rsidRDefault="000D6D09" w:rsidP="00D23126">
            <w:pPr>
              <w:spacing w:before="60"/>
              <w:jc w:val="center"/>
              <w:rPr>
                <w:del w:id="91" w:author="Shruthi Raghavan" w:date="2017-09-29T15:11:00Z"/>
                <w:rFonts w:cs="Calibri"/>
                <w:sz w:val="16"/>
                <w:szCs w:val="16"/>
              </w:rPr>
            </w:pPr>
            <w:del w:id="92" w:author="Shruthi Raghavan" w:date="2017-09-29T15:11:00Z">
              <w:r w:rsidDel="007122C9">
                <w:rPr>
                  <w:rFonts w:cs="Calibri"/>
                  <w:sz w:val="16"/>
                  <w:szCs w:val="16"/>
                </w:rPr>
                <w:delText>0x02</w:delText>
              </w:r>
            </w:del>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93" w:name="_Ref87065593"/>
      <w:bookmarkStart w:id="94" w:name="_Toc338170483"/>
      <w:bookmarkStart w:id="95" w:name="_Toc375678229"/>
      <w:bookmarkStart w:id="96" w:name="_Toc418080067"/>
      <w:bookmarkStart w:id="97" w:name="_Toc421786702"/>
      <w:bookmarkStart w:id="98" w:name="_Toc49447050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93"/>
      <w:bookmarkEnd w:id="94"/>
      <w:bookmarkEnd w:id="95"/>
      <w:bookmarkEnd w:id="96"/>
      <w:bookmarkEnd w:id="97"/>
      <w:bookmarkEnd w:id="98"/>
    </w:p>
    <w:p w:rsidR="002B094F" w:rsidRPr="00987B4A" w:rsidRDefault="002B094F" w:rsidP="00007584">
      <w:pPr>
        <w:pStyle w:val="Heading2"/>
        <w:spacing w:after="60"/>
        <w:rPr>
          <w:rFonts w:ascii="Calibri" w:hAnsi="Calibri"/>
        </w:rPr>
      </w:pPr>
      <w:bookmarkStart w:id="99" w:name="_Toc338170484"/>
      <w:bookmarkStart w:id="100" w:name="_Toc418080068"/>
      <w:bookmarkStart w:id="101" w:name="_Toc421709916"/>
      <w:bookmarkStart w:id="102" w:name="_Toc494470502"/>
      <w:r w:rsidRPr="00007584">
        <w:rPr>
          <w:rFonts w:ascii="Calibri" w:hAnsi="Calibri"/>
        </w:rPr>
        <w:t>Sub</w:t>
      </w:r>
      <w:r w:rsidRPr="00987B4A">
        <w:rPr>
          <w:rFonts w:ascii="Calibri" w:hAnsi="Calibri"/>
        </w:rPr>
        <w:t>-Module Functions</w:t>
      </w:r>
      <w:bookmarkEnd w:id="99"/>
      <w:bookmarkEnd w:id="100"/>
      <w:bookmarkEnd w:id="101"/>
      <w:bookmarkEnd w:id="102"/>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103" w:name="_Toc421011514"/>
      <w:bookmarkStart w:id="104" w:name="_Toc494470503"/>
      <w:r w:rsidRPr="00AA38E8">
        <w:rPr>
          <w:rFonts w:ascii="Calibri" w:hAnsi="Calibri" w:cs="Calibri"/>
        </w:rPr>
        <w:t xml:space="preserve">Init: </w:t>
      </w:r>
      <w:r w:rsidR="000D6D09">
        <w:rPr>
          <w:rFonts w:ascii="Calibri" w:hAnsi="Calibri" w:cs="Calibri"/>
        </w:rPr>
        <w:t>MotAgArbn</w:t>
      </w:r>
      <w:r w:rsidR="000D6D09" w:rsidRPr="00AA38E8">
        <w:rPr>
          <w:rFonts w:ascii="Calibri" w:hAnsi="Calibri" w:cs="Calibri"/>
        </w:rPr>
        <w:t>Init</w:t>
      </w:r>
      <w:r w:rsidR="000D6D09">
        <w:rPr>
          <w:rFonts w:ascii="Calibri" w:hAnsi="Calibri" w:cs="Calibri"/>
        </w:rPr>
        <w:t>1</w:t>
      </w:r>
      <w:bookmarkEnd w:id="103"/>
      <w:bookmarkEnd w:id="104"/>
    </w:p>
    <w:p w:rsidR="00007584" w:rsidRPr="00AA38E8" w:rsidRDefault="00007584" w:rsidP="00007584">
      <w:pPr>
        <w:pStyle w:val="Heading2"/>
        <w:numPr>
          <w:ilvl w:val="3"/>
          <w:numId w:val="11"/>
        </w:numPr>
        <w:spacing w:after="60"/>
        <w:rPr>
          <w:rFonts w:ascii="Calibri" w:hAnsi="Calibri" w:cs="Calibri"/>
        </w:rPr>
      </w:pPr>
      <w:bookmarkStart w:id="105" w:name="_Toc421011515"/>
      <w:bookmarkStart w:id="106" w:name="_Toc494470504"/>
      <w:r w:rsidRPr="00AA38E8">
        <w:rPr>
          <w:rFonts w:ascii="Calibri" w:hAnsi="Calibri" w:cs="Calibri"/>
        </w:rPr>
        <w:t>Design Rationale</w:t>
      </w:r>
      <w:bookmarkEnd w:id="105"/>
      <w:bookmarkEnd w:id="106"/>
    </w:p>
    <w:p w:rsidR="00007584" w:rsidRPr="00A26934" w:rsidRDefault="000D6D09" w:rsidP="00007584">
      <w:pPr>
        <w:rPr>
          <w:rFonts w:cs="Calibri"/>
          <w:i/>
        </w:rPr>
      </w:pPr>
      <w:r>
        <w:rPr>
          <w:lang w:bidi="ar-SA"/>
        </w:rPr>
        <w:t>Init1 function is created so that it will allow a RTE model to be created in the AUTOSAR tools which allows  Per-Instance Memory and calibration definition needs.  The initialization function is doing nothing</w:t>
      </w:r>
    </w:p>
    <w:p w:rsidR="00007584" w:rsidRPr="00AA38E8" w:rsidRDefault="00007584" w:rsidP="00007584">
      <w:pPr>
        <w:pStyle w:val="Heading2"/>
        <w:numPr>
          <w:ilvl w:val="3"/>
          <w:numId w:val="11"/>
        </w:numPr>
        <w:spacing w:after="60"/>
        <w:rPr>
          <w:rFonts w:ascii="Calibri" w:hAnsi="Calibri" w:cs="Calibri"/>
        </w:rPr>
      </w:pPr>
      <w:bookmarkStart w:id="107" w:name="_Toc421011516"/>
      <w:bookmarkStart w:id="108" w:name="_Toc494470505"/>
      <w:r w:rsidRPr="00AA38E8">
        <w:rPr>
          <w:rFonts w:ascii="Calibri" w:hAnsi="Calibri" w:cs="Calibri"/>
        </w:rPr>
        <w:t>Module Outputs</w:t>
      </w:r>
      <w:bookmarkEnd w:id="107"/>
      <w:bookmarkEnd w:id="108"/>
    </w:p>
    <w:p w:rsidR="002B094F" w:rsidRPr="00007584" w:rsidRDefault="000D6D09" w:rsidP="000D6D09">
      <w:r>
        <w:rPr>
          <w:rFonts w:cs="Calibri"/>
          <w:i/>
        </w:rPr>
        <w:t>None</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109" w:name="_Toc421011518"/>
      <w:bookmarkStart w:id="110" w:name="_Toc494470506"/>
      <w:r w:rsidRPr="00AA38E8">
        <w:rPr>
          <w:rFonts w:ascii="Calibri" w:hAnsi="Calibri" w:cs="Calibri"/>
        </w:rPr>
        <w:t xml:space="preserve">Per: </w:t>
      </w:r>
      <w:r w:rsidR="000D6D09">
        <w:rPr>
          <w:rFonts w:ascii="Calibri" w:hAnsi="Calibri" w:cs="Calibri"/>
        </w:rPr>
        <w:fldChar w:fldCharType="begin"/>
      </w:r>
      <w:r w:rsidR="000D6D09">
        <w:rPr>
          <w:rFonts w:ascii="Calibri" w:hAnsi="Calibri" w:cs="Calibri"/>
        </w:rPr>
        <w:instrText xml:space="preserve"> DOCPROPERTY  "Document Version"  \* MERGEFORMAT </w:instrText>
      </w:r>
      <w:r w:rsidR="000D6D09">
        <w:rPr>
          <w:rFonts w:ascii="Calibri" w:hAnsi="Calibri" w:cs="Calibri"/>
        </w:rPr>
        <w:fldChar w:fldCharType="separate"/>
      </w:r>
      <w:r w:rsidR="000D6D09">
        <w:rPr>
          <w:rFonts w:ascii="Calibri" w:hAnsi="Calibri" w:cs="Calibri"/>
        </w:rPr>
        <w:t>MotAgArbnPer1</w:t>
      </w:r>
      <w:bookmarkEnd w:id="110"/>
      <w:r w:rsidR="000D6D09">
        <w:rPr>
          <w:rFonts w:ascii="Calibri" w:hAnsi="Calibri" w:cs="Calibri"/>
        </w:rPr>
        <w:fldChar w:fldCharType="end"/>
      </w:r>
      <w:bookmarkEnd w:id="109"/>
    </w:p>
    <w:p w:rsidR="00DB3C1D" w:rsidRPr="00AA38E8" w:rsidRDefault="00DB3C1D" w:rsidP="00DB3C1D">
      <w:pPr>
        <w:pStyle w:val="Heading2"/>
        <w:numPr>
          <w:ilvl w:val="3"/>
          <w:numId w:val="11"/>
        </w:numPr>
        <w:spacing w:after="60"/>
        <w:rPr>
          <w:rFonts w:ascii="Calibri" w:hAnsi="Calibri" w:cs="Calibri"/>
        </w:rPr>
      </w:pPr>
      <w:bookmarkStart w:id="111" w:name="_Toc421011519"/>
      <w:bookmarkStart w:id="112" w:name="_Toc494470507"/>
      <w:r w:rsidRPr="00AA38E8">
        <w:rPr>
          <w:rFonts w:ascii="Calibri" w:hAnsi="Calibri" w:cs="Calibri"/>
        </w:rPr>
        <w:t>Design Rationale</w:t>
      </w:r>
      <w:bookmarkEnd w:id="111"/>
      <w:bookmarkEnd w:id="112"/>
    </w:p>
    <w:p w:rsidR="00DB3C1D" w:rsidRPr="0033680E" w:rsidDel="00BA5816" w:rsidRDefault="000D6D09" w:rsidP="005A31FD">
      <w:pPr>
        <w:rPr>
          <w:del w:id="113" w:author="Shruthi Raghavan" w:date="2017-09-29T17:37:00Z"/>
          <w:rFonts w:cs="Calibri"/>
          <w:i/>
        </w:rPr>
      </w:pPr>
      <w:r>
        <w:rPr>
          <w:rFonts w:cs="Calibri"/>
          <w:i/>
        </w:rPr>
        <w:t>None</w:t>
      </w:r>
    </w:p>
    <w:p w:rsidR="00DB3C1D" w:rsidRPr="00AA38E8" w:rsidDel="00BA5816" w:rsidRDefault="00DB3C1D" w:rsidP="005A31FD">
      <w:pPr>
        <w:rPr>
          <w:del w:id="114" w:author="Shruthi Raghavan" w:date="2017-09-29T17:37:00Z"/>
          <w:rFonts w:cs="Calibri"/>
        </w:rPr>
      </w:pPr>
      <w:bookmarkStart w:id="115" w:name="_Toc421011520"/>
      <w:del w:id="116" w:author="Shruthi Raghavan" w:date="2017-09-29T17:37:00Z">
        <w:r w:rsidRPr="00AA38E8" w:rsidDel="00BA5816">
          <w:rPr>
            <w:rFonts w:cs="Calibri"/>
          </w:rPr>
          <w:delText>Store Module Inputs to Local copies</w:delText>
        </w:r>
        <w:bookmarkEnd w:id="115"/>
      </w:del>
    </w:p>
    <w:p w:rsidR="000D6D09" w:rsidRPr="00AB119F" w:rsidDel="00BA5816" w:rsidRDefault="000D6D09" w:rsidP="005A31FD">
      <w:pPr>
        <w:rPr>
          <w:del w:id="117" w:author="Shruthi Raghavan" w:date="2017-09-29T17:37:00Z"/>
          <w:rFonts w:cs="Calibri"/>
          <w:i/>
        </w:rPr>
      </w:pPr>
      <w:del w:id="118" w:author="Shruthi Raghavan" w:date="2017-09-29T17:37:00Z">
        <w:r w:rsidDel="00BA5816">
          <w:rPr>
            <w:rFonts w:cs="Calibri"/>
            <w:i/>
          </w:rPr>
          <w:delText xml:space="preserve">    </w:delText>
        </w:r>
        <w:r w:rsidRPr="00AB119F" w:rsidDel="00BA5816">
          <w:rPr>
            <w:rFonts w:cs="Calibri"/>
            <w:i/>
          </w:rPr>
          <w:delText>MotCtrlMotAgAMecl_MotRev_T_u0p16       = MOTCTRLMGR_MotCtrlMotAgAMecl;</w:delText>
        </w:r>
      </w:del>
    </w:p>
    <w:p w:rsidR="000D6D09" w:rsidRPr="00AB119F" w:rsidDel="00BA5816" w:rsidRDefault="000D6D09" w:rsidP="005A31FD">
      <w:pPr>
        <w:rPr>
          <w:del w:id="119" w:author="Shruthi Raghavan" w:date="2017-09-29T17:37:00Z"/>
          <w:rFonts w:cs="Calibri"/>
          <w:i/>
        </w:rPr>
      </w:pPr>
      <w:del w:id="120" w:author="Shruthi Raghavan" w:date="2017-09-29T17:37:00Z">
        <w:r w:rsidRPr="00AB119F" w:rsidDel="00BA5816">
          <w:rPr>
            <w:rFonts w:cs="Calibri"/>
            <w:i/>
          </w:rPr>
          <w:delText xml:space="preserve">     MotCtrlMotAgBMecl_MotRev_T_u0p16       = MOTCTRLMGR_MotCtrlMotAgBMecl; </w:delText>
        </w:r>
      </w:del>
    </w:p>
    <w:p w:rsidR="000D6D09" w:rsidRPr="00AB119F" w:rsidDel="00BA5816" w:rsidRDefault="000D6D09">
      <w:pPr>
        <w:rPr>
          <w:del w:id="121" w:author="Shruthi Raghavan" w:date="2017-09-29T17:37:00Z"/>
          <w:rFonts w:cs="Calibri"/>
          <w:i/>
        </w:rPr>
      </w:pPr>
      <w:del w:id="122" w:author="Shruthi Raghavan" w:date="2017-09-29T17:37:00Z">
        <w:r w:rsidRPr="00AB119F" w:rsidDel="00BA5816">
          <w:rPr>
            <w:rFonts w:cs="Calibri"/>
            <w:i/>
          </w:rPr>
          <w:delText xml:space="preserve">     MotCtrlMotAgMeclCorrlnSt_Cnt_T_u08     = MOTCTRLMGR_MotCtrlMotAgMeclCorrlnSt;</w:delText>
        </w:r>
      </w:del>
    </w:p>
    <w:p w:rsidR="000D6D09" w:rsidRPr="00AB119F" w:rsidDel="00BA5816" w:rsidRDefault="000D6D09">
      <w:pPr>
        <w:rPr>
          <w:del w:id="123" w:author="Shruthi Raghavan" w:date="2017-09-29T17:37:00Z"/>
          <w:rFonts w:cs="Calibri"/>
          <w:i/>
        </w:rPr>
      </w:pPr>
      <w:del w:id="124" w:author="Shruthi Raghavan" w:date="2017-09-29T17:37:00Z">
        <w:r w:rsidRPr="00AB119F" w:rsidDel="00BA5816">
          <w:rPr>
            <w:rFonts w:cs="Calibri"/>
            <w:i/>
          </w:rPr>
          <w:delText xml:space="preserve">     MotCtrlMotAgAMeclRollgCntr_Cnt_T_u08   = MOTCTRLMGR_MotCtrlMotAgAMeclRollgCntr;</w:delText>
        </w:r>
      </w:del>
    </w:p>
    <w:p w:rsidR="000D6D09" w:rsidRPr="00AB119F" w:rsidDel="00BA5816" w:rsidRDefault="000D6D09">
      <w:pPr>
        <w:rPr>
          <w:del w:id="125" w:author="Shruthi Raghavan" w:date="2017-09-29T17:37:00Z"/>
          <w:rFonts w:cs="Calibri"/>
          <w:i/>
        </w:rPr>
      </w:pPr>
      <w:del w:id="126" w:author="Shruthi Raghavan" w:date="2017-09-29T17:37:00Z">
        <w:r w:rsidRPr="00AB119F" w:rsidDel="00BA5816">
          <w:rPr>
            <w:rFonts w:cs="Calibri"/>
            <w:i/>
          </w:rPr>
          <w:delText xml:space="preserve">     MotCtrlMotAgBMeclRollgCntr_Cnt_T_u08   = MOTCTRLMGR_MotCtrlMotAgBMeclRollgCntr; </w:delText>
        </w:r>
      </w:del>
    </w:p>
    <w:p w:rsidR="000D6D09" w:rsidRPr="00AB119F" w:rsidDel="00BA5816" w:rsidRDefault="000D6D09">
      <w:pPr>
        <w:rPr>
          <w:del w:id="127" w:author="Shruthi Raghavan" w:date="2017-09-29T17:37:00Z"/>
          <w:rFonts w:cs="Calibri"/>
          <w:i/>
        </w:rPr>
      </w:pPr>
      <w:del w:id="128" w:author="Shruthi Raghavan" w:date="2017-09-29T17:37:00Z">
        <w:r w:rsidRPr="00AB119F" w:rsidDel="00BA5816">
          <w:rPr>
            <w:rFonts w:cs="Calibri"/>
            <w:i/>
          </w:rPr>
          <w:delText xml:space="preserve">     MotCtrlMotAgAMeclQlfr_T_enum           = MOTCTRLMGR_MotCtrlMotAgAMeclQlfr;</w:delText>
        </w:r>
      </w:del>
    </w:p>
    <w:p w:rsidR="00DB3C1D" w:rsidRPr="0033680E" w:rsidDel="00BA5816" w:rsidRDefault="000D6D09">
      <w:pPr>
        <w:rPr>
          <w:del w:id="129" w:author="Shruthi Raghavan" w:date="2017-09-29T17:37:00Z"/>
          <w:rFonts w:cs="Calibri"/>
          <w:i/>
        </w:rPr>
      </w:pPr>
      <w:del w:id="130" w:author="Shruthi Raghavan" w:date="2017-09-29T17:37:00Z">
        <w:r w:rsidRPr="00AB119F" w:rsidDel="00BA5816">
          <w:rPr>
            <w:rFonts w:cs="Calibri"/>
            <w:i/>
          </w:rPr>
          <w:delText xml:space="preserve">     MotCtrlMotAgBMeclQlfr_T_enum           = MOTCTRLMGR_MotCtrlMotAgBMeclQlfr</w:delText>
        </w:r>
        <w:r w:rsidDel="00BA5816">
          <w:rPr>
            <w:rFonts w:cs="Calibri"/>
            <w:i/>
          </w:rPr>
          <w:delText>;</w:delText>
        </w:r>
      </w:del>
    </w:p>
    <w:p w:rsidR="00DB3C1D" w:rsidRPr="00AA38E8" w:rsidDel="00BA5816" w:rsidRDefault="00DB3C1D" w:rsidP="005A31FD">
      <w:pPr>
        <w:rPr>
          <w:del w:id="131" w:author="Shruthi Raghavan" w:date="2017-09-29T17:37:00Z"/>
          <w:rFonts w:cs="Calibri"/>
        </w:rPr>
      </w:pPr>
      <w:bookmarkStart w:id="132" w:name="_Toc421011521"/>
      <w:del w:id="133" w:author="Shruthi Raghavan" w:date="2017-09-29T17:37:00Z">
        <w:r w:rsidRPr="00AA38E8" w:rsidDel="00BA5816">
          <w:rPr>
            <w:rFonts w:cs="Calibri"/>
          </w:rPr>
          <w:delText>(Processing of function)………</w:delText>
        </w:r>
        <w:bookmarkEnd w:id="132"/>
      </w:del>
    </w:p>
    <w:p w:rsidR="00DB3C1D" w:rsidRPr="0033680E" w:rsidDel="00BA5816" w:rsidRDefault="000D6D09" w:rsidP="005A31FD">
      <w:pPr>
        <w:rPr>
          <w:del w:id="134" w:author="Shruthi Raghavan" w:date="2017-09-29T17:37:00Z"/>
          <w:rFonts w:cs="Calibri"/>
          <w:i/>
        </w:rPr>
      </w:pPr>
      <w:del w:id="135" w:author="Shruthi Raghavan" w:date="2017-09-29T17:37:00Z">
        <w:r w:rsidDel="00BA5816">
          <w:rPr>
            <w:rFonts w:cs="Calibri"/>
            <w:i/>
          </w:rPr>
          <w:delText>Refer FDD</w:delText>
        </w:r>
      </w:del>
    </w:p>
    <w:p w:rsidR="00DB3C1D" w:rsidRPr="00AA38E8" w:rsidDel="00BA5816" w:rsidRDefault="00DB3C1D" w:rsidP="005A31FD">
      <w:pPr>
        <w:rPr>
          <w:del w:id="136" w:author="Shruthi Raghavan" w:date="2017-09-29T17:37:00Z"/>
          <w:rFonts w:cs="Calibri"/>
        </w:rPr>
      </w:pPr>
      <w:bookmarkStart w:id="137" w:name="_Toc421011522"/>
      <w:del w:id="138" w:author="Shruthi Raghavan" w:date="2017-09-29T17:37:00Z">
        <w:r w:rsidRPr="00AA38E8" w:rsidDel="00BA5816">
          <w:rPr>
            <w:rFonts w:cs="Calibri"/>
          </w:rPr>
          <w:delText>Store Local copy of outputs into Module Outputs</w:delText>
        </w:r>
        <w:bookmarkEnd w:id="137"/>
      </w:del>
    </w:p>
    <w:p w:rsidR="008C6874" w:rsidRDefault="000D6D09" w:rsidP="005A31FD">
      <w:pPr>
        <w:rPr>
          <w:rFonts w:cs="Calibri"/>
        </w:rPr>
      </w:pPr>
      <w:del w:id="139" w:author="Shruthi Raghavan" w:date="2017-09-29T17:37:00Z">
        <w:r w:rsidRPr="00AB119F" w:rsidDel="00BA5816">
          <w:rPr>
            <w:rFonts w:cs="Calibri"/>
            <w:i/>
          </w:rPr>
          <w:delText>MOTCTRLMGR_MotCtrlMotAgMecl = MotCtrlMotAgMecl_MotRev_T_u0p16</w:delText>
        </w:r>
      </w:del>
    </w:p>
    <w:p w:rsidR="008C6874" w:rsidRDefault="008C6874" w:rsidP="008C6874">
      <w:pPr>
        <w:pStyle w:val="Heading2"/>
        <w:spacing w:after="60"/>
        <w:rPr>
          <w:rFonts w:ascii="Calibri" w:hAnsi="Calibri"/>
        </w:rPr>
      </w:pPr>
      <w:bookmarkStart w:id="140" w:name="_Toc494470508"/>
      <w:r>
        <w:rPr>
          <w:rFonts w:ascii="Calibri" w:hAnsi="Calibri"/>
        </w:rPr>
        <w:t>Server R</w:t>
      </w:r>
      <w:r w:rsidRPr="008C6874">
        <w:rPr>
          <w:rFonts w:ascii="Calibri" w:hAnsi="Calibri"/>
        </w:rPr>
        <w:t>unables</w:t>
      </w:r>
      <w:bookmarkEnd w:id="140"/>
      <w:r w:rsidR="002B094F" w:rsidRPr="008C6874">
        <w:rPr>
          <w:rFonts w:ascii="Calibri" w:hAnsi="Calibri"/>
        </w:rPr>
        <w:t xml:space="preserve"> </w:t>
      </w:r>
    </w:p>
    <w:p w:rsidR="000D6D09" w:rsidRPr="000D6D09" w:rsidRDefault="000D6D09" w:rsidP="000D6D09">
      <w:pPr>
        <w:rPr>
          <w:lang w:bidi="ar-SA"/>
        </w:rPr>
      </w:pPr>
      <w:r>
        <w:rPr>
          <w:lang w:bidi="ar-SA"/>
        </w:rPr>
        <w:t>None</w:t>
      </w:r>
    </w:p>
    <w:p w:rsidR="008C6874" w:rsidRPr="00AA38E8" w:rsidRDefault="008C6874" w:rsidP="008C6874">
      <w:pPr>
        <w:pStyle w:val="Heading2"/>
        <w:spacing w:after="60"/>
        <w:rPr>
          <w:rFonts w:ascii="Calibri" w:hAnsi="Calibri" w:cs="Calibri"/>
        </w:rPr>
      </w:pPr>
      <w:bookmarkStart w:id="141" w:name="_Ref382299966"/>
      <w:bookmarkStart w:id="142" w:name="_Toc421011529"/>
      <w:bookmarkStart w:id="143" w:name="_Toc494470509"/>
      <w:r w:rsidRPr="00AA38E8">
        <w:rPr>
          <w:rFonts w:ascii="Calibri" w:hAnsi="Calibri" w:cs="Calibri"/>
        </w:rPr>
        <w:t>Interrupt Functions</w:t>
      </w:r>
      <w:bookmarkEnd w:id="141"/>
      <w:bookmarkEnd w:id="142"/>
      <w:bookmarkEnd w:id="143"/>
    </w:p>
    <w:p w:rsidR="002B094F" w:rsidRPr="008C6874" w:rsidRDefault="000D6D09"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144" w:name="_Toc338170485"/>
      <w:bookmarkStart w:id="145" w:name="_Toc418080074"/>
      <w:bookmarkStart w:id="146" w:name="_Toc421709919"/>
      <w:bookmarkStart w:id="147" w:name="_Toc494470510"/>
      <w:r w:rsidRPr="008C6874">
        <w:rPr>
          <w:rFonts w:ascii="Calibri" w:hAnsi="Calibri" w:cs="Calibri"/>
        </w:rPr>
        <w:t>Module Internal (Local) Functions</w:t>
      </w:r>
      <w:bookmarkEnd w:id="144"/>
      <w:bookmarkEnd w:id="145"/>
      <w:bookmarkEnd w:id="146"/>
      <w:bookmarkEnd w:id="147"/>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48" w:name="_Toc421011540"/>
      <w:bookmarkStart w:id="149" w:name="_Toc494470511"/>
      <w:r w:rsidRPr="00AA38E8">
        <w:rPr>
          <w:rFonts w:ascii="Calibri" w:hAnsi="Calibri" w:cs="Calibri"/>
        </w:rPr>
        <w:t>Local Function #1</w:t>
      </w:r>
      <w:bookmarkEnd w:id="148"/>
      <w:bookmarkEnd w:id="14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0"/>
        <w:gridCol w:w="3827"/>
        <w:gridCol w:w="949"/>
        <w:gridCol w:w="1294"/>
        <w:gridCol w:w="1218"/>
      </w:tblGrid>
      <w:tr w:rsidR="000D6D09" w:rsidRPr="00AA38E8" w:rsidTr="00D23126">
        <w:tc>
          <w:tcPr>
            <w:tcW w:w="1779" w:type="dxa"/>
          </w:tcPr>
          <w:p w:rsidR="000D6D09" w:rsidRPr="00AA38E8" w:rsidRDefault="000D6D09" w:rsidP="00D23126">
            <w:pPr>
              <w:spacing w:before="60"/>
              <w:rPr>
                <w:rFonts w:cs="Calibri"/>
                <w:b/>
                <w:bCs/>
                <w:sz w:val="16"/>
              </w:rPr>
            </w:pPr>
            <w:bookmarkStart w:id="150" w:name="_Toc421011541"/>
            <w:r w:rsidRPr="00AA38E8">
              <w:rPr>
                <w:rFonts w:cs="Calibri"/>
                <w:b/>
                <w:bCs/>
                <w:sz w:val="16"/>
              </w:rPr>
              <w:t>Function Name</w:t>
            </w:r>
          </w:p>
        </w:tc>
        <w:tc>
          <w:tcPr>
            <w:tcW w:w="4179" w:type="dxa"/>
          </w:tcPr>
          <w:p w:rsidR="000D6D09" w:rsidRPr="00AA38E8" w:rsidRDefault="000D6D09" w:rsidP="00D23126">
            <w:pPr>
              <w:spacing w:before="60"/>
              <w:rPr>
                <w:rFonts w:cs="Calibri"/>
                <w:sz w:val="16"/>
              </w:rPr>
            </w:pPr>
            <w:del w:id="151" w:author="Shruthi Raghavan" w:date="2017-09-29T17:37:00Z">
              <w:r w:rsidRPr="00AB119F" w:rsidDel="00BA5816">
                <w:rPr>
                  <w:rFonts w:cs="Calibri"/>
                  <w:sz w:val="16"/>
                </w:rPr>
                <w:delText>SigAvlChkRev</w:delText>
              </w:r>
            </w:del>
            <w:ins w:id="152" w:author="Shruthi Raghavan" w:date="2017-09-29T17:37:00Z">
              <w:r w:rsidR="00BA5816">
                <w:rPr>
                  <w:rFonts w:cs="Calibri"/>
                  <w:sz w:val="16"/>
                </w:rPr>
                <w:t>SigAvlyChk</w:t>
              </w:r>
            </w:ins>
          </w:p>
        </w:tc>
        <w:tc>
          <w:tcPr>
            <w:tcW w:w="990" w:type="dxa"/>
            <w:shd w:val="pct30" w:color="FFFF00" w:fill="auto"/>
          </w:tcPr>
          <w:p w:rsidR="000D6D09" w:rsidRPr="00AA38E8" w:rsidRDefault="000D6D09" w:rsidP="00D23126">
            <w:pPr>
              <w:spacing w:before="60"/>
              <w:jc w:val="center"/>
              <w:rPr>
                <w:rFonts w:cs="Calibri"/>
                <w:sz w:val="16"/>
              </w:rPr>
            </w:pPr>
            <w:r w:rsidRPr="00AA38E8">
              <w:rPr>
                <w:rFonts w:cs="Calibri"/>
                <w:sz w:val="16"/>
              </w:rPr>
              <w:t>Type</w:t>
            </w:r>
          </w:p>
        </w:tc>
        <w:tc>
          <w:tcPr>
            <w:tcW w:w="990" w:type="dxa"/>
            <w:shd w:val="pct30" w:color="FFFF00" w:fill="auto"/>
          </w:tcPr>
          <w:p w:rsidR="000D6D09" w:rsidRPr="00AA38E8" w:rsidRDefault="000D6D09" w:rsidP="00D23126">
            <w:pPr>
              <w:spacing w:before="60"/>
              <w:jc w:val="center"/>
              <w:rPr>
                <w:rFonts w:cs="Calibri"/>
                <w:sz w:val="16"/>
              </w:rPr>
            </w:pPr>
            <w:r w:rsidRPr="00AA38E8">
              <w:rPr>
                <w:rFonts w:cs="Calibri"/>
                <w:sz w:val="16"/>
              </w:rPr>
              <w:t>Min</w:t>
            </w:r>
          </w:p>
        </w:tc>
        <w:tc>
          <w:tcPr>
            <w:tcW w:w="990" w:type="dxa"/>
            <w:shd w:val="pct30" w:color="FFFF00" w:fill="auto"/>
          </w:tcPr>
          <w:p w:rsidR="000D6D09" w:rsidRPr="00AA38E8" w:rsidRDefault="000D6D09" w:rsidP="00D23126">
            <w:pPr>
              <w:spacing w:before="60"/>
              <w:jc w:val="center"/>
              <w:rPr>
                <w:rFonts w:cs="Calibri"/>
                <w:sz w:val="16"/>
              </w:rPr>
            </w:pPr>
            <w:r w:rsidRPr="00AA38E8">
              <w:rPr>
                <w:rFonts w:cs="Calibri"/>
                <w:sz w:val="16"/>
              </w:rPr>
              <w:t>Max</w:t>
            </w:r>
          </w:p>
        </w:tc>
      </w:tr>
      <w:tr w:rsidR="000D6D09" w:rsidRPr="00AA38E8" w:rsidTr="00D23126">
        <w:tc>
          <w:tcPr>
            <w:tcW w:w="1779" w:type="dxa"/>
          </w:tcPr>
          <w:p w:rsidR="000D6D09" w:rsidRPr="00AA38E8" w:rsidRDefault="000D6D09" w:rsidP="00D23126">
            <w:pPr>
              <w:spacing w:before="60"/>
              <w:rPr>
                <w:rFonts w:cs="Calibri"/>
                <w:b/>
                <w:bCs/>
                <w:sz w:val="16"/>
              </w:rPr>
            </w:pPr>
            <w:r w:rsidRPr="00AA38E8">
              <w:rPr>
                <w:rFonts w:cs="Calibri"/>
                <w:b/>
                <w:bCs/>
                <w:sz w:val="16"/>
              </w:rPr>
              <w:t xml:space="preserve">Arguments Passed </w:t>
            </w:r>
          </w:p>
        </w:tc>
        <w:tc>
          <w:tcPr>
            <w:tcW w:w="4179" w:type="dxa"/>
          </w:tcPr>
          <w:p w:rsidR="000D6D09" w:rsidRPr="00AA38E8" w:rsidRDefault="000D6D09" w:rsidP="00D23126">
            <w:pPr>
              <w:spacing w:before="60"/>
              <w:rPr>
                <w:rFonts w:cs="Calibri"/>
                <w:sz w:val="16"/>
              </w:rPr>
            </w:pPr>
            <w:r w:rsidRPr="00AB119F">
              <w:rPr>
                <w:rFonts w:cs="Calibri"/>
                <w:sz w:val="16"/>
              </w:rPr>
              <w:t>SigCorrChk_Cnt_T_u08</w:t>
            </w:r>
          </w:p>
        </w:tc>
        <w:tc>
          <w:tcPr>
            <w:tcW w:w="990" w:type="dxa"/>
          </w:tcPr>
          <w:p w:rsidR="000D6D09" w:rsidRPr="00AA38E8" w:rsidRDefault="000D6D09" w:rsidP="00D23126">
            <w:pPr>
              <w:spacing w:before="60"/>
              <w:rPr>
                <w:rFonts w:cs="Calibri"/>
                <w:sz w:val="16"/>
              </w:rPr>
            </w:pPr>
            <w:r>
              <w:rPr>
                <w:rFonts w:cs="Calibri"/>
                <w:sz w:val="16"/>
              </w:rPr>
              <w:t>uint8</w:t>
            </w:r>
          </w:p>
        </w:tc>
        <w:tc>
          <w:tcPr>
            <w:tcW w:w="990" w:type="dxa"/>
          </w:tcPr>
          <w:p w:rsidR="000D6D09" w:rsidRPr="00AA38E8" w:rsidRDefault="000D6D09" w:rsidP="00D23126">
            <w:pPr>
              <w:spacing w:before="60"/>
              <w:rPr>
                <w:rFonts w:cs="Calibri"/>
                <w:sz w:val="16"/>
              </w:rPr>
            </w:pPr>
            <w:r>
              <w:rPr>
                <w:rFonts w:cs="Calibri"/>
                <w:sz w:val="16"/>
              </w:rPr>
              <w:t>0</w:t>
            </w:r>
            <w:ins w:id="153" w:author="Shruthi Raghavan" w:date="2017-09-29T17:38:00Z">
              <w:r w:rsidR="00815C79">
                <w:rPr>
                  <w:rFonts w:cs="Calibri"/>
                  <w:sz w:val="16"/>
                </w:rPr>
                <w:t>U</w:t>
              </w:r>
            </w:ins>
          </w:p>
        </w:tc>
        <w:tc>
          <w:tcPr>
            <w:tcW w:w="990" w:type="dxa"/>
          </w:tcPr>
          <w:p w:rsidR="000D6D09" w:rsidRPr="00AA38E8" w:rsidRDefault="000D6D09" w:rsidP="00D23126">
            <w:pPr>
              <w:spacing w:before="60"/>
              <w:rPr>
                <w:rFonts w:cs="Calibri"/>
                <w:sz w:val="16"/>
              </w:rPr>
            </w:pPr>
            <w:r>
              <w:rPr>
                <w:rFonts w:cs="Calibri"/>
                <w:sz w:val="16"/>
              </w:rPr>
              <w:t>2</w:t>
            </w:r>
            <w:del w:id="154" w:author="Shruthi Raghavan" w:date="2017-09-29T17:38:00Z">
              <w:r w:rsidDel="00815C79">
                <w:rPr>
                  <w:rFonts w:cs="Calibri"/>
                  <w:sz w:val="16"/>
                </w:rPr>
                <w:delText>55</w:delText>
              </w:r>
            </w:del>
            <w:ins w:id="155" w:author="Shruthi Raghavan" w:date="2017-09-29T17:38:00Z">
              <w:r w:rsidR="00815C79">
                <w:rPr>
                  <w:rFonts w:cs="Calibri"/>
                  <w:sz w:val="16"/>
                </w:rPr>
                <w:t>U</w:t>
              </w:r>
            </w:ins>
          </w:p>
        </w:tc>
      </w:tr>
      <w:tr w:rsidR="000D6D09" w:rsidRPr="00AA38E8" w:rsidTr="00D23126">
        <w:tc>
          <w:tcPr>
            <w:tcW w:w="1779" w:type="dxa"/>
          </w:tcPr>
          <w:p w:rsidR="000D6D09" w:rsidRPr="00AA38E8" w:rsidRDefault="000D6D09" w:rsidP="00D23126">
            <w:pPr>
              <w:spacing w:before="60"/>
              <w:rPr>
                <w:rFonts w:cs="Calibri"/>
                <w:b/>
                <w:bCs/>
                <w:sz w:val="16"/>
              </w:rPr>
            </w:pPr>
          </w:p>
        </w:tc>
        <w:tc>
          <w:tcPr>
            <w:tcW w:w="4179" w:type="dxa"/>
          </w:tcPr>
          <w:p w:rsidR="000D6D09" w:rsidRPr="00AA38E8" w:rsidRDefault="000D6D09" w:rsidP="00D23126">
            <w:pPr>
              <w:spacing w:before="60"/>
              <w:rPr>
                <w:rFonts w:cs="Calibri"/>
                <w:sz w:val="16"/>
              </w:rPr>
            </w:pPr>
            <w:r w:rsidRPr="00AB119F">
              <w:rPr>
                <w:rFonts w:cs="Calibri"/>
                <w:sz w:val="16"/>
              </w:rPr>
              <w:t>SigRollgCnt</w:t>
            </w:r>
            <w:ins w:id="156" w:author="Shruthi Raghavan" w:date="2017-09-29T17:37:00Z">
              <w:r w:rsidR="00BA5816">
                <w:rPr>
                  <w:rFonts w:cs="Calibri"/>
                  <w:sz w:val="16"/>
                </w:rPr>
                <w:t>r</w:t>
              </w:r>
            </w:ins>
            <w:r w:rsidRPr="00AB119F">
              <w:rPr>
                <w:rFonts w:cs="Calibri"/>
                <w:sz w:val="16"/>
              </w:rPr>
              <w:t>_Cnt_T_u08</w:t>
            </w:r>
          </w:p>
        </w:tc>
        <w:tc>
          <w:tcPr>
            <w:tcW w:w="990" w:type="dxa"/>
          </w:tcPr>
          <w:p w:rsidR="000D6D09" w:rsidRPr="00AA38E8" w:rsidRDefault="000D6D09" w:rsidP="00D23126">
            <w:pPr>
              <w:spacing w:before="60"/>
              <w:rPr>
                <w:rFonts w:cs="Calibri"/>
                <w:sz w:val="16"/>
              </w:rPr>
            </w:pPr>
            <w:r w:rsidRPr="00AB119F">
              <w:rPr>
                <w:rFonts w:cs="Calibri"/>
                <w:sz w:val="16"/>
              </w:rPr>
              <w:t>uint8</w:t>
            </w:r>
          </w:p>
        </w:tc>
        <w:tc>
          <w:tcPr>
            <w:tcW w:w="990" w:type="dxa"/>
          </w:tcPr>
          <w:p w:rsidR="000D6D09" w:rsidRPr="00AA38E8" w:rsidRDefault="000D6D09" w:rsidP="00D23126">
            <w:pPr>
              <w:spacing w:before="60"/>
              <w:rPr>
                <w:rFonts w:cs="Calibri"/>
                <w:sz w:val="16"/>
              </w:rPr>
            </w:pPr>
            <w:r>
              <w:rPr>
                <w:rFonts w:cs="Calibri"/>
                <w:sz w:val="16"/>
              </w:rPr>
              <w:t>0</w:t>
            </w:r>
            <w:ins w:id="157" w:author="Shruthi Raghavan" w:date="2017-09-29T17:38:00Z">
              <w:r w:rsidR="00815C79">
                <w:rPr>
                  <w:rFonts w:cs="Calibri"/>
                  <w:sz w:val="16"/>
                </w:rPr>
                <w:t>U</w:t>
              </w:r>
            </w:ins>
          </w:p>
        </w:tc>
        <w:tc>
          <w:tcPr>
            <w:tcW w:w="990" w:type="dxa"/>
          </w:tcPr>
          <w:p w:rsidR="000D6D09" w:rsidRPr="00AA38E8" w:rsidRDefault="000D6D09" w:rsidP="00D23126">
            <w:pPr>
              <w:spacing w:before="60"/>
              <w:rPr>
                <w:rFonts w:cs="Calibri"/>
                <w:sz w:val="16"/>
              </w:rPr>
            </w:pPr>
            <w:r>
              <w:rPr>
                <w:rFonts w:cs="Calibri"/>
                <w:sz w:val="16"/>
              </w:rPr>
              <w:t>255</w:t>
            </w:r>
            <w:ins w:id="158" w:author="Shruthi Raghavan" w:date="2017-09-29T17:38:00Z">
              <w:r w:rsidR="00815C79">
                <w:rPr>
                  <w:rFonts w:cs="Calibri"/>
                  <w:sz w:val="16"/>
                </w:rPr>
                <w:t>U</w:t>
              </w:r>
            </w:ins>
          </w:p>
        </w:tc>
      </w:tr>
      <w:tr w:rsidR="000D6D09" w:rsidRPr="00AA38E8" w:rsidTr="00D23126">
        <w:tc>
          <w:tcPr>
            <w:tcW w:w="1779" w:type="dxa"/>
          </w:tcPr>
          <w:p w:rsidR="000D6D09" w:rsidRPr="00AA38E8" w:rsidRDefault="000D6D09" w:rsidP="00D23126">
            <w:pPr>
              <w:spacing w:before="60"/>
              <w:rPr>
                <w:rFonts w:cs="Calibri"/>
                <w:b/>
                <w:bCs/>
                <w:sz w:val="16"/>
              </w:rPr>
            </w:pPr>
          </w:p>
        </w:tc>
        <w:tc>
          <w:tcPr>
            <w:tcW w:w="4179" w:type="dxa"/>
          </w:tcPr>
          <w:p w:rsidR="000D6D09" w:rsidRPr="00AB119F" w:rsidRDefault="000D6D09" w:rsidP="00D23126">
            <w:pPr>
              <w:spacing w:before="60"/>
              <w:rPr>
                <w:rFonts w:cs="Calibri"/>
                <w:sz w:val="16"/>
              </w:rPr>
            </w:pPr>
            <w:r w:rsidRPr="00AB119F">
              <w:rPr>
                <w:rFonts w:cs="Calibri"/>
                <w:sz w:val="16"/>
              </w:rPr>
              <w:t>SigQlfr_Cnt_T_enum</w:t>
            </w:r>
          </w:p>
        </w:tc>
        <w:tc>
          <w:tcPr>
            <w:tcW w:w="990" w:type="dxa"/>
          </w:tcPr>
          <w:p w:rsidR="000D6D09" w:rsidRPr="00AA38E8" w:rsidRDefault="000D6D09" w:rsidP="00D23126">
            <w:pPr>
              <w:spacing w:before="60"/>
              <w:rPr>
                <w:rFonts w:cs="Calibri"/>
                <w:sz w:val="16"/>
              </w:rPr>
            </w:pPr>
            <w:r w:rsidRPr="00AB119F">
              <w:rPr>
                <w:rFonts w:cs="Calibri"/>
                <w:sz w:val="16"/>
              </w:rPr>
              <w:t>SigQlfr1</w:t>
            </w:r>
          </w:p>
        </w:tc>
        <w:tc>
          <w:tcPr>
            <w:tcW w:w="990" w:type="dxa"/>
          </w:tcPr>
          <w:p w:rsidR="000D6D09" w:rsidRPr="00AA38E8" w:rsidRDefault="000D6D09" w:rsidP="00D23126">
            <w:pPr>
              <w:spacing w:before="60"/>
              <w:rPr>
                <w:rFonts w:cs="Calibri"/>
                <w:sz w:val="16"/>
              </w:rPr>
            </w:pPr>
            <w:r>
              <w:rPr>
                <w:rFonts w:cs="Calibri"/>
                <w:sz w:val="16"/>
              </w:rPr>
              <w:t>SIGQLFR_NORES</w:t>
            </w:r>
          </w:p>
        </w:tc>
        <w:tc>
          <w:tcPr>
            <w:tcW w:w="990" w:type="dxa"/>
          </w:tcPr>
          <w:p w:rsidR="000D6D09" w:rsidRPr="00AA38E8" w:rsidRDefault="000D6D09" w:rsidP="00D23126">
            <w:pPr>
              <w:spacing w:before="60"/>
              <w:rPr>
                <w:rFonts w:cs="Calibri"/>
                <w:sz w:val="16"/>
              </w:rPr>
            </w:pPr>
            <w:r>
              <w:rPr>
                <w:rFonts w:cs="Calibri"/>
                <w:sz w:val="16"/>
              </w:rPr>
              <w:t>SIGQLFR_FAILD</w:t>
            </w:r>
          </w:p>
        </w:tc>
      </w:tr>
      <w:tr w:rsidR="000D6D09" w:rsidRPr="00AA38E8" w:rsidTr="00D23126">
        <w:tc>
          <w:tcPr>
            <w:tcW w:w="1779" w:type="dxa"/>
          </w:tcPr>
          <w:p w:rsidR="000D6D09" w:rsidRPr="00AA38E8" w:rsidRDefault="000D6D09" w:rsidP="00D23126">
            <w:pPr>
              <w:spacing w:before="60"/>
              <w:rPr>
                <w:rFonts w:cs="Calibri"/>
                <w:b/>
                <w:bCs/>
                <w:sz w:val="16"/>
              </w:rPr>
            </w:pPr>
          </w:p>
        </w:tc>
        <w:tc>
          <w:tcPr>
            <w:tcW w:w="4179" w:type="dxa"/>
          </w:tcPr>
          <w:p w:rsidR="000D6D09" w:rsidRPr="00AB119F" w:rsidRDefault="000D6D09" w:rsidP="00D23126">
            <w:pPr>
              <w:spacing w:before="60"/>
              <w:rPr>
                <w:rFonts w:cs="Calibri"/>
                <w:sz w:val="16"/>
              </w:rPr>
            </w:pPr>
            <w:r>
              <w:rPr>
                <w:rFonts w:cs="Calibri"/>
                <w:sz w:val="16"/>
              </w:rPr>
              <w:t>*</w:t>
            </w:r>
            <w:r>
              <w:t xml:space="preserve"> </w:t>
            </w:r>
            <w:ins w:id="159" w:author="Shruthi Raghavan" w:date="2017-09-29T17:37:00Z">
              <w:r w:rsidR="00BA5816">
                <w:rPr>
                  <w:rFonts w:cs="Calibri"/>
                  <w:sz w:val="16"/>
                </w:rPr>
                <w:t>Prev</w:t>
              </w:r>
            </w:ins>
            <w:del w:id="160" w:author="Shruthi Raghavan" w:date="2017-09-29T17:37:00Z">
              <w:r w:rsidRPr="00AB119F" w:rsidDel="00BA5816">
                <w:rPr>
                  <w:rFonts w:cs="Calibri"/>
                  <w:sz w:val="16"/>
                </w:rPr>
                <w:delText>Lst</w:delText>
              </w:r>
            </w:del>
            <w:r w:rsidRPr="00AB119F">
              <w:rPr>
                <w:rFonts w:cs="Calibri"/>
                <w:sz w:val="16"/>
              </w:rPr>
              <w:t>RollgCnt</w:t>
            </w:r>
            <w:ins w:id="161" w:author="Shruthi Raghavan" w:date="2017-09-29T17:37:00Z">
              <w:r w:rsidR="00BA5816">
                <w:rPr>
                  <w:rFonts w:cs="Calibri"/>
                  <w:sz w:val="16"/>
                </w:rPr>
                <w:t>r</w:t>
              </w:r>
            </w:ins>
            <w:r w:rsidRPr="00AB119F">
              <w:rPr>
                <w:rFonts w:cs="Calibri"/>
                <w:sz w:val="16"/>
              </w:rPr>
              <w:t>_Cnt_T_u08</w:t>
            </w:r>
          </w:p>
        </w:tc>
        <w:tc>
          <w:tcPr>
            <w:tcW w:w="990" w:type="dxa"/>
          </w:tcPr>
          <w:p w:rsidR="000D6D09" w:rsidRPr="00AA38E8" w:rsidRDefault="000D6D09" w:rsidP="00D23126">
            <w:pPr>
              <w:spacing w:before="60"/>
              <w:rPr>
                <w:rFonts w:cs="Calibri"/>
                <w:sz w:val="16"/>
              </w:rPr>
            </w:pPr>
            <w:r w:rsidRPr="00AB119F">
              <w:rPr>
                <w:rFonts w:cs="Calibri"/>
                <w:sz w:val="16"/>
              </w:rPr>
              <w:t>uint8</w:t>
            </w:r>
          </w:p>
        </w:tc>
        <w:tc>
          <w:tcPr>
            <w:tcW w:w="990" w:type="dxa"/>
          </w:tcPr>
          <w:p w:rsidR="000D6D09" w:rsidRPr="00AA38E8" w:rsidRDefault="000D6D09" w:rsidP="00D23126">
            <w:pPr>
              <w:spacing w:before="60"/>
              <w:rPr>
                <w:rFonts w:cs="Calibri"/>
                <w:sz w:val="16"/>
              </w:rPr>
            </w:pPr>
            <w:r>
              <w:rPr>
                <w:rFonts w:cs="Calibri"/>
                <w:sz w:val="16"/>
              </w:rPr>
              <w:t>0</w:t>
            </w:r>
            <w:ins w:id="162" w:author="Shruthi Raghavan" w:date="2017-09-29T17:40:00Z">
              <w:r w:rsidR="00815C79">
                <w:rPr>
                  <w:rFonts w:cs="Calibri"/>
                  <w:sz w:val="16"/>
                </w:rPr>
                <w:t>U</w:t>
              </w:r>
            </w:ins>
          </w:p>
        </w:tc>
        <w:tc>
          <w:tcPr>
            <w:tcW w:w="990" w:type="dxa"/>
          </w:tcPr>
          <w:p w:rsidR="000D6D09" w:rsidRPr="00AA38E8" w:rsidRDefault="000D6D09" w:rsidP="00D23126">
            <w:pPr>
              <w:spacing w:before="60"/>
              <w:rPr>
                <w:rFonts w:cs="Calibri"/>
                <w:sz w:val="16"/>
              </w:rPr>
            </w:pPr>
            <w:r>
              <w:rPr>
                <w:rFonts w:cs="Calibri"/>
                <w:sz w:val="16"/>
              </w:rPr>
              <w:t>255</w:t>
            </w:r>
            <w:ins w:id="163" w:author="Shruthi Raghavan" w:date="2017-09-29T17:38:00Z">
              <w:r w:rsidR="00815C79">
                <w:rPr>
                  <w:rFonts w:cs="Calibri"/>
                  <w:sz w:val="16"/>
                </w:rPr>
                <w:t>U</w:t>
              </w:r>
            </w:ins>
          </w:p>
        </w:tc>
      </w:tr>
      <w:tr w:rsidR="000D6D09" w:rsidRPr="00AA38E8" w:rsidTr="00D23126">
        <w:tc>
          <w:tcPr>
            <w:tcW w:w="1779" w:type="dxa"/>
          </w:tcPr>
          <w:p w:rsidR="000D6D09" w:rsidRPr="00AA38E8" w:rsidRDefault="000D6D09" w:rsidP="00D23126">
            <w:pPr>
              <w:spacing w:before="60"/>
              <w:rPr>
                <w:rFonts w:cs="Calibri"/>
                <w:b/>
                <w:bCs/>
                <w:sz w:val="16"/>
              </w:rPr>
            </w:pPr>
          </w:p>
        </w:tc>
        <w:tc>
          <w:tcPr>
            <w:tcW w:w="4179" w:type="dxa"/>
          </w:tcPr>
          <w:p w:rsidR="000D6D09" w:rsidRPr="00AB119F" w:rsidRDefault="000D6D09" w:rsidP="00D23126">
            <w:pPr>
              <w:spacing w:before="60"/>
              <w:rPr>
                <w:rFonts w:cs="Calibri"/>
                <w:sz w:val="16"/>
              </w:rPr>
            </w:pPr>
            <w:r>
              <w:rPr>
                <w:rFonts w:cs="Calibri"/>
                <w:sz w:val="16"/>
              </w:rPr>
              <w:t>*</w:t>
            </w:r>
            <w:r>
              <w:t xml:space="preserve"> </w:t>
            </w:r>
            <w:r w:rsidRPr="00AB119F">
              <w:rPr>
                <w:rFonts w:cs="Calibri"/>
                <w:sz w:val="16"/>
              </w:rPr>
              <w:t>StallCnt_Cnt_T_u08</w:t>
            </w:r>
          </w:p>
        </w:tc>
        <w:tc>
          <w:tcPr>
            <w:tcW w:w="990" w:type="dxa"/>
          </w:tcPr>
          <w:p w:rsidR="000D6D09" w:rsidRPr="00AA38E8" w:rsidRDefault="000D6D09" w:rsidP="00D23126">
            <w:pPr>
              <w:spacing w:before="60"/>
              <w:rPr>
                <w:rFonts w:cs="Calibri"/>
                <w:sz w:val="16"/>
              </w:rPr>
            </w:pPr>
            <w:r w:rsidRPr="00AB119F">
              <w:rPr>
                <w:rFonts w:cs="Calibri"/>
                <w:sz w:val="16"/>
              </w:rPr>
              <w:t>uint8</w:t>
            </w:r>
          </w:p>
        </w:tc>
        <w:tc>
          <w:tcPr>
            <w:tcW w:w="990" w:type="dxa"/>
          </w:tcPr>
          <w:p w:rsidR="000D6D09" w:rsidRPr="00AA38E8" w:rsidRDefault="000D6D09" w:rsidP="00D23126">
            <w:pPr>
              <w:spacing w:before="60"/>
              <w:rPr>
                <w:rFonts w:cs="Calibri"/>
                <w:sz w:val="16"/>
              </w:rPr>
            </w:pPr>
            <w:r>
              <w:rPr>
                <w:rFonts w:cs="Calibri"/>
                <w:sz w:val="16"/>
              </w:rPr>
              <w:t>0</w:t>
            </w:r>
            <w:ins w:id="164" w:author="Shruthi Raghavan" w:date="2017-09-29T17:40:00Z">
              <w:r w:rsidR="00815C79">
                <w:rPr>
                  <w:rFonts w:cs="Calibri"/>
                  <w:sz w:val="16"/>
                </w:rPr>
                <w:t>U</w:t>
              </w:r>
            </w:ins>
          </w:p>
        </w:tc>
        <w:tc>
          <w:tcPr>
            <w:tcW w:w="990" w:type="dxa"/>
          </w:tcPr>
          <w:p w:rsidR="000D6D09" w:rsidRPr="00AA38E8" w:rsidRDefault="000D6D09" w:rsidP="00D23126">
            <w:pPr>
              <w:spacing w:before="60"/>
              <w:rPr>
                <w:rFonts w:cs="Calibri"/>
                <w:sz w:val="16"/>
              </w:rPr>
            </w:pPr>
            <w:del w:id="165" w:author="Shruthi Raghavan" w:date="2017-09-29T17:38:00Z">
              <w:r w:rsidDel="00815C79">
                <w:rPr>
                  <w:rFonts w:cs="Calibri"/>
                  <w:sz w:val="16"/>
                </w:rPr>
                <w:delText>255</w:delText>
              </w:r>
            </w:del>
            <w:ins w:id="166" w:author="Shruthi Raghavan" w:date="2017-09-29T17:38:00Z">
              <w:r w:rsidR="00815C79">
                <w:rPr>
                  <w:rFonts w:cs="Calibri"/>
                  <w:sz w:val="16"/>
                </w:rPr>
                <w:t>10U</w:t>
              </w:r>
            </w:ins>
          </w:p>
        </w:tc>
      </w:tr>
      <w:tr w:rsidR="000D6D09" w:rsidRPr="00AA38E8" w:rsidTr="00D23126">
        <w:tc>
          <w:tcPr>
            <w:tcW w:w="1779" w:type="dxa"/>
          </w:tcPr>
          <w:p w:rsidR="000D6D09" w:rsidRPr="00AA38E8" w:rsidRDefault="000D6D09" w:rsidP="00D23126">
            <w:pPr>
              <w:spacing w:before="60"/>
              <w:rPr>
                <w:rFonts w:cs="Calibri"/>
                <w:b/>
                <w:bCs/>
                <w:sz w:val="16"/>
              </w:rPr>
            </w:pPr>
            <w:r w:rsidRPr="00AA38E8">
              <w:rPr>
                <w:rFonts w:cs="Calibri"/>
                <w:b/>
                <w:bCs/>
                <w:sz w:val="16"/>
              </w:rPr>
              <w:t>Return Value</w:t>
            </w:r>
          </w:p>
        </w:tc>
        <w:tc>
          <w:tcPr>
            <w:tcW w:w="4179" w:type="dxa"/>
          </w:tcPr>
          <w:p w:rsidR="000D6D09" w:rsidRPr="00AA38E8" w:rsidRDefault="000D6D09" w:rsidP="00D23126">
            <w:pPr>
              <w:spacing w:before="60"/>
              <w:rPr>
                <w:rFonts w:cs="Calibri"/>
                <w:sz w:val="16"/>
              </w:rPr>
            </w:pPr>
            <w:r w:rsidRPr="00AB119F">
              <w:rPr>
                <w:rFonts w:cs="Calibri"/>
                <w:sz w:val="16"/>
              </w:rPr>
              <w:t>SigAvl_Cnt_T_lgc</w:t>
            </w:r>
          </w:p>
        </w:tc>
        <w:tc>
          <w:tcPr>
            <w:tcW w:w="990" w:type="dxa"/>
          </w:tcPr>
          <w:p w:rsidR="000D6D09" w:rsidRPr="00AA38E8" w:rsidRDefault="000D6D09" w:rsidP="00D23126">
            <w:pPr>
              <w:spacing w:before="60"/>
              <w:rPr>
                <w:rFonts w:cs="Calibri"/>
                <w:sz w:val="16"/>
              </w:rPr>
            </w:pPr>
            <w:r>
              <w:rPr>
                <w:rFonts w:cs="Calibri"/>
                <w:sz w:val="16"/>
              </w:rPr>
              <w:t>boolean</w:t>
            </w:r>
          </w:p>
        </w:tc>
        <w:tc>
          <w:tcPr>
            <w:tcW w:w="990" w:type="dxa"/>
          </w:tcPr>
          <w:p w:rsidR="000D6D09" w:rsidRPr="00AA38E8" w:rsidRDefault="00815C79" w:rsidP="00D23126">
            <w:pPr>
              <w:spacing w:before="60"/>
              <w:rPr>
                <w:rFonts w:cs="Calibri"/>
                <w:sz w:val="16"/>
              </w:rPr>
            </w:pPr>
            <w:ins w:id="167" w:author="Shruthi Raghavan" w:date="2017-09-29T17:38:00Z">
              <w:r>
                <w:rPr>
                  <w:rFonts w:cs="Calibri"/>
                  <w:sz w:val="16"/>
                </w:rPr>
                <w:t>FALSE</w:t>
              </w:r>
            </w:ins>
            <w:del w:id="168" w:author="Shruthi Raghavan" w:date="2017-09-29T17:38:00Z">
              <w:r w:rsidR="000D6D09" w:rsidDel="00815C79">
                <w:rPr>
                  <w:rFonts w:cs="Calibri"/>
                  <w:sz w:val="16"/>
                </w:rPr>
                <w:delText>0</w:delText>
              </w:r>
            </w:del>
          </w:p>
        </w:tc>
        <w:tc>
          <w:tcPr>
            <w:tcW w:w="990" w:type="dxa"/>
          </w:tcPr>
          <w:p w:rsidR="000D6D09" w:rsidRPr="00AA38E8" w:rsidRDefault="000D6D09" w:rsidP="00D23126">
            <w:pPr>
              <w:spacing w:before="60"/>
              <w:rPr>
                <w:rFonts w:cs="Calibri"/>
                <w:sz w:val="16"/>
              </w:rPr>
            </w:pPr>
            <w:del w:id="169" w:author="Shruthi Raghavan" w:date="2017-09-29T17:38:00Z">
              <w:r w:rsidDel="00815C79">
                <w:rPr>
                  <w:rFonts w:cs="Calibri"/>
                  <w:sz w:val="16"/>
                </w:rPr>
                <w:delText>1</w:delText>
              </w:r>
            </w:del>
            <w:ins w:id="170" w:author="Shruthi Raghavan" w:date="2017-09-29T17:38:00Z">
              <w:r w:rsidR="00815C79">
                <w:rPr>
                  <w:rFonts w:cs="Calibri"/>
                  <w:sz w:val="16"/>
                </w:rPr>
                <w:t>TRUE</w:t>
              </w:r>
            </w:ins>
          </w:p>
        </w:tc>
      </w:tr>
    </w:tbl>
    <w:p w:rsidR="008C6874" w:rsidRDefault="008C6874" w:rsidP="008C6874">
      <w:pPr>
        <w:pStyle w:val="Heading2"/>
        <w:numPr>
          <w:ilvl w:val="3"/>
          <w:numId w:val="11"/>
        </w:numPr>
        <w:spacing w:after="60"/>
        <w:rPr>
          <w:rFonts w:ascii="Calibri" w:hAnsi="Calibri" w:cs="Calibri"/>
        </w:rPr>
      </w:pPr>
      <w:bookmarkStart w:id="171" w:name="_Toc494470512"/>
      <w:r>
        <w:rPr>
          <w:rFonts w:ascii="Calibri" w:hAnsi="Calibri" w:cs="Calibri"/>
        </w:rPr>
        <w:t>Design Rationale</w:t>
      </w:r>
      <w:bookmarkEnd w:id="171"/>
    </w:p>
    <w:p w:rsidR="000D6D09" w:rsidDel="00815C79" w:rsidRDefault="000D6D09" w:rsidP="005A31FD">
      <w:pPr>
        <w:rPr>
          <w:del w:id="172" w:author="Shruthi Raghavan" w:date="2017-09-29T17:41:00Z"/>
          <w:lang w:bidi="ar-SA"/>
        </w:rPr>
      </w:pPr>
      <w:r>
        <w:rPr>
          <w:lang w:bidi="ar-SA"/>
        </w:rPr>
        <w:t>None</w:t>
      </w:r>
    </w:p>
    <w:p w:rsidR="00815C79" w:rsidRPr="000D6D09" w:rsidRDefault="00815C79" w:rsidP="005A31FD">
      <w:pPr>
        <w:rPr>
          <w:ins w:id="173" w:author="Shruthi Raghavan" w:date="2017-09-29T17:42:00Z"/>
          <w:lang w:bidi="ar-SA"/>
        </w:rPr>
      </w:pPr>
    </w:p>
    <w:p w:rsidR="008C6874" w:rsidRPr="00AA38E8" w:rsidDel="00815C79" w:rsidRDefault="008C6874" w:rsidP="005A31FD">
      <w:pPr>
        <w:rPr>
          <w:del w:id="174" w:author="Shruthi Raghavan" w:date="2017-09-29T17:41:00Z"/>
          <w:rFonts w:cs="Calibri"/>
        </w:rPr>
      </w:pPr>
      <w:del w:id="175" w:author="Shruthi Raghavan" w:date="2017-09-29T17:41:00Z">
        <w:r w:rsidDel="00815C79">
          <w:rPr>
            <w:rFonts w:cs="Calibri"/>
          </w:rPr>
          <w:delText>Processing</w:delText>
        </w:r>
        <w:bookmarkEnd w:id="150"/>
      </w:del>
    </w:p>
    <w:p w:rsidR="008C6874" w:rsidRDefault="000D6D09" w:rsidP="005A31FD">
      <w:pPr>
        <w:rPr>
          <w:rFonts w:cs="Calibri"/>
        </w:rPr>
      </w:pPr>
      <w:del w:id="176" w:author="Shruthi Raghavan" w:date="2017-09-29T17:41:00Z">
        <w:r w:rsidDel="00815C79">
          <w:rPr>
            <w:rFonts w:cs="Calibri"/>
          </w:rPr>
          <w:delText xml:space="preserve">Refer FDD </w:delText>
        </w:r>
        <w:r w:rsidDel="00815C79">
          <w:delText>SigAvlChkRev2 State flow Chart</w:delText>
        </w:r>
      </w:del>
    </w:p>
    <w:p w:rsidR="008C6874" w:rsidRPr="00AA38E8" w:rsidRDefault="008C6874" w:rsidP="008C6874">
      <w:pPr>
        <w:pStyle w:val="Heading2"/>
        <w:spacing w:after="60"/>
        <w:rPr>
          <w:rFonts w:ascii="Calibri" w:hAnsi="Calibri" w:cs="Calibri"/>
        </w:rPr>
      </w:pPr>
      <w:bookmarkStart w:id="177" w:name="_Toc421011542"/>
      <w:bookmarkStart w:id="178" w:name="_Toc494470513"/>
      <w:r>
        <w:rPr>
          <w:rFonts w:ascii="Calibri" w:hAnsi="Calibri" w:cs="Calibri"/>
        </w:rPr>
        <w:t>GLOBAL</w:t>
      </w:r>
      <w:r w:rsidRPr="00AA38E8">
        <w:rPr>
          <w:rFonts w:ascii="Calibri" w:hAnsi="Calibri" w:cs="Calibri"/>
        </w:rPr>
        <w:t xml:space="preserve"> Function/Macro Definitions</w:t>
      </w:r>
      <w:bookmarkEnd w:id="177"/>
      <w:bookmarkEnd w:id="178"/>
    </w:p>
    <w:p w:rsidR="008C6874" w:rsidDel="00815C79" w:rsidRDefault="000D6D09" w:rsidP="008C6874">
      <w:pPr>
        <w:rPr>
          <w:del w:id="179" w:author="Shruthi Raghavan" w:date="2017-09-29T17:41:00Z"/>
          <w:rFonts w:cs="Calibri"/>
        </w:rPr>
      </w:pPr>
      <w:r>
        <w:rPr>
          <w:rFonts w:cs="Calibri"/>
        </w:rPr>
        <w:t>None</w:t>
      </w:r>
    </w:p>
    <w:p w:rsidR="002B094F" w:rsidDel="00815C79" w:rsidRDefault="002B094F" w:rsidP="002B094F">
      <w:pPr>
        <w:rPr>
          <w:del w:id="180" w:author="Shruthi Raghavan" w:date="2017-09-29T17:41:00Z"/>
          <w:lang w:bidi="ar-SA"/>
        </w:rPr>
      </w:pPr>
    </w:p>
    <w:p w:rsidR="002B094F" w:rsidDel="00815C79" w:rsidRDefault="002B094F" w:rsidP="002B094F">
      <w:pPr>
        <w:rPr>
          <w:del w:id="181" w:author="Shruthi Raghavan" w:date="2017-09-29T17:41:00Z"/>
          <w:lang w:bidi="ar-SA"/>
        </w:rPr>
      </w:pPr>
    </w:p>
    <w:p w:rsidR="002B094F" w:rsidRDefault="002B094F" w:rsidP="002B094F">
      <w:pPr>
        <w:rPr>
          <w:lang w:bidi="ar-SA"/>
        </w:rPr>
      </w:pPr>
    </w:p>
    <w:p w:rsidR="002B094F" w:rsidRPr="002B094F" w:rsidRDefault="002B094F" w:rsidP="002B094F">
      <w:pPr>
        <w:rPr>
          <w:lang w:bidi="ar-SA"/>
        </w:rPr>
      </w:pPr>
    </w:p>
    <w:p w:rsidR="00C728E9" w:rsidRPr="005A31FD" w:rsidDel="00815C79" w:rsidRDefault="00C728E9" w:rsidP="005A31FD">
      <w:pPr>
        <w:rPr>
          <w:del w:id="182" w:author="Shruthi Raghavan" w:date="2017-09-29T17:41:00Z"/>
          <w:lang w:bidi="ar-SA"/>
        </w:rPr>
      </w:pPr>
    </w:p>
    <w:p w:rsidR="00531B8C" w:rsidRDefault="00531B8C" w:rsidP="00531B8C">
      <w:pPr>
        <w:pStyle w:val="Heading1"/>
        <w:ind w:left="562" w:hanging="562"/>
        <w:rPr>
          <w:rFonts w:ascii="Calibri" w:hAnsi="Calibri" w:cs="Calibri"/>
        </w:rPr>
      </w:pPr>
      <w:bookmarkStart w:id="183" w:name="_Toc418080076"/>
      <w:bookmarkStart w:id="184" w:name="_Toc421709921"/>
      <w:bookmarkStart w:id="185" w:name="_Toc494470514"/>
      <w:r w:rsidRPr="002E3F2E">
        <w:rPr>
          <w:rFonts w:ascii="Calibri" w:hAnsi="Calibri"/>
        </w:rPr>
        <w:lastRenderedPageBreak/>
        <w:t>Known</w:t>
      </w:r>
      <w:r w:rsidRPr="00AA38E8">
        <w:rPr>
          <w:rFonts w:ascii="Calibri" w:hAnsi="Calibri" w:cs="Calibri"/>
        </w:rPr>
        <w:t xml:space="preserve"> Limitations with Design</w:t>
      </w:r>
      <w:bookmarkEnd w:id="183"/>
      <w:bookmarkEnd w:id="184"/>
      <w:bookmarkEnd w:id="185"/>
    </w:p>
    <w:p w:rsidR="00531B8C" w:rsidRDefault="000D6D09"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86" w:name="_Toc382297449"/>
      <w:bookmarkStart w:id="187" w:name="_Toc418080077"/>
      <w:bookmarkStart w:id="188" w:name="_Toc421709922"/>
      <w:bookmarkStart w:id="189" w:name="_Toc494470515"/>
      <w:r w:rsidRPr="00E75CFE">
        <w:rPr>
          <w:rFonts w:ascii="Calibri" w:hAnsi="Calibri" w:cs="Calibri"/>
        </w:rPr>
        <w:lastRenderedPageBreak/>
        <w:t>UNIT TEST CONSIDERATION</w:t>
      </w:r>
      <w:bookmarkEnd w:id="186"/>
      <w:bookmarkEnd w:id="187"/>
      <w:bookmarkEnd w:id="188"/>
      <w:bookmarkEnd w:id="189"/>
    </w:p>
    <w:p w:rsidR="00531B8C" w:rsidRPr="00531B8C" w:rsidRDefault="000D6D09" w:rsidP="00531B8C">
      <w:pPr>
        <w:rPr>
          <w:lang w:bidi="ar-SA"/>
        </w:rPr>
      </w:pPr>
      <w:r>
        <w:rPr>
          <w:rFonts w:cs="Calibri"/>
        </w:rPr>
        <w:t>None</w:t>
      </w:r>
    </w:p>
    <w:p w:rsidR="00786BDF" w:rsidRPr="00A158C7" w:rsidRDefault="00786BDF" w:rsidP="000B37D5">
      <w:pPr>
        <w:pStyle w:val="Heading7"/>
      </w:pPr>
      <w:bookmarkStart w:id="190" w:name="_Toc494470516"/>
      <w:r w:rsidRPr="00A158C7">
        <w:lastRenderedPageBreak/>
        <w:t>Abbreviations and Acronyms</w:t>
      </w:r>
      <w:bookmarkEnd w:id="1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91" w:name="_Toc494470517"/>
      <w:r w:rsidRPr="00A158C7">
        <w:lastRenderedPageBreak/>
        <w:t>Glossary</w:t>
      </w:r>
      <w:bookmarkEnd w:id="19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92" w:name="_Toc494470518"/>
      <w:r w:rsidRPr="00A158C7">
        <w:lastRenderedPageBreak/>
        <w:t>References</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0D6D09" w:rsidRPr="00A158C7" w:rsidTr="00D23126">
        <w:trPr>
          <w:tblHeader/>
        </w:trPr>
        <w:tc>
          <w:tcPr>
            <w:tcW w:w="738" w:type="dxa"/>
            <w:shd w:val="clear" w:color="auto" w:fill="E7E6E6" w:themeFill="background2"/>
            <w:vAlign w:val="center"/>
          </w:tcPr>
          <w:p w:rsidR="000D6D09" w:rsidRPr="00A158C7" w:rsidRDefault="000D6D09" w:rsidP="00D23126">
            <w:pPr>
              <w:spacing w:before="60" w:after="60"/>
              <w:jc w:val="center"/>
              <w:rPr>
                <w:b/>
                <w:lang w:bidi="ar-SA"/>
              </w:rPr>
            </w:pPr>
            <w:r>
              <w:rPr>
                <w:b/>
                <w:lang w:bidi="ar-SA"/>
              </w:rPr>
              <w:t>Ref. #</w:t>
            </w:r>
          </w:p>
        </w:tc>
        <w:tc>
          <w:tcPr>
            <w:tcW w:w="6458" w:type="dxa"/>
            <w:shd w:val="clear" w:color="auto" w:fill="E7E6E6" w:themeFill="background2"/>
            <w:vAlign w:val="center"/>
          </w:tcPr>
          <w:p w:rsidR="000D6D09" w:rsidRPr="00A158C7" w:rsidRDefault="000D6D09" w:rsidP="00D23126">
            <w:pPr>
              <w:spacing w:before="60" w:after="60"/>
              <w:rPr>
                <w:b/>
                <w:lang w:bidi="ar-SA"/>
              </w:rPr>
            </w:pPr>
            <w:r w:rsidRPr="00A158C7">
              <w:rPr>
                <w:b/>
                <w:lang w:bidi="ar-SA"/>
              </w:rPr>
              <w:t>Title</w:t>
            </w:r>
          </w:p>
        </w:tc>
        <w:tc>
          <w:tcPr>
            <w:tcW w:w="2091" w:type="dxa"/>
            <w:shd w:val="clear" w:color="auto" w:fill="E7E6E6" w:themeFill="background2"/>
            <w:vAlign w:val="center"/>
          </w:tcPr>
          <w:p w:rsidR="000D6D09" w:rsidRPr="00A158C7" w:rsidRDefault="000D6D09" w:rsidP="00D23126">
            <w:pPr>
              <w:spacing w:before="60" w:after="60"/>
              <w:rPr>
                <w:b/>
                <w:lang w:bidi="ar-SA"/>
              </w:rPr>
            </w:pPr>
            <w:r w:rsidRPr="00A158C7">
              <w:rPr>
                <w:b/>
                <w:lang w:bidi="ar-SA"/>
              </w:rPr>
              <w:t>Version</w:t>
            </w:r>
          </w:p>
        </w:tc>
      </w:tr>
      <w:tr w:rsidR="000D6D09" w:rsidRPr="00A158C7" w:rsidTr="00D23126">
        <w:tc>
          <w:tcPr>
            <w:tcW w:w="738" w:type="dxa"/>
            <w:shd w:val="clear" w:color="auto" w:fill="auto"/>
          </w:tcPr>
          <w:p w:rsidR="000D6D09" w:rsidRDefault="000D6D09" w:rsidP="00D23126">
            <w:pPr>
              <w:jc w:val="center"/>
              <w:rPr>
                <w:lang w:bidi="ar-SA"/>
              </w:rPr>
            </w:pPr>
            <w:r>
              <w:rPr>
                <w:lang w:bidi="ar-SA"/>
              </w:rPr>
              <w:t>1</w:t>
            </w:r>
          </w:p>
        </w:tc>
        <w:tc>
          <w:tcPr>
            <w:tcW w:w="6458" w:type="dxa"/>
            <w:shd w:val="clear" w:color="auto" w:fill="auto"/>
          </w:tcPr>
          <w:p w:rsidR="000D6D09" w:rsidRDefault="000D6D09" w:rsidP="00D23126">
            <w:pPr>
              <w:keepNext/>
            </w:pPr>
            <w:bookmarkStart w:id="193" w:name="_Ref313612389"/>
            <w:r>
              <w:t xml:space="preserve">AUTOSAR Specification of Memory Mapping </w:t>
            </w:r>
            <w:del w:id="194" w:author="Shruthi Raghavan" w:date="2017-09-29T17:43:00Z">
              <w:r w:rsidDel="005A31FD">
                <w:delText>(Link:</w:delText>
              </w:r>
              <w:r w:rsidR="00647AF2" w:rsidDel="005A31FD">
                <w:fldChar w:fldCharType="begin"/>
              </w:r>
              <w:r w:rsidR="00647AF2" w:rsidDel="005A31FD">
                <w:delInstrText xml:space="preserve"> HYPERLINK "http://www.autosar.org/download/R4.0/AUTOSAR_SWS_MemoryMapping.pdf" </w:delInstrText>
              </w:r>
              <w:r w:rsidR="00647AF2" w:rsidDel="005A31FD">
                <w:fldChar w:fldCharType="separate"/>
              </w:r>
              <w:r w:rsidRPr="00F35C33" w:rsidDel="005A31FD">
                <w:rPr>
                  <w:rStyle w:val="Hyperlink"/>
                </w:rPr>
                <w:delText>AUTOSAR_SWS_MemoryMapping.pdf</w:delText>
              </w:r>
              <w:r w:rsidR="00647AF2" w:rsidDel="005A31FD">
                <w:rPr>
                  <w:rStyle w:val="Hyperlink"/>
                </w:rPr>
                <w:fldChar w:fldCharType="end"/>
              </w:r>
              <w:r w:rsidDel="005A31FD">
                <w:delText>)</w:delText>
              </w:r>
            </w:del>
            <w:bookmarkEnd w:id="193"/>
          </w:p>
        </w:tc>
        <w:tc>
          <w:tcPr>
            <w:tcW w:w="2091" w:type="dxa"/>
            <w:shd w:val="clear" w:color="auto" w:fill="auto"/>
          </w:tcPr>
          <w:p w:rsidR="000D6D09" w:rsidRDefault="000D6D09" w:rsidP="00D23126">
            <w:pPr>
              <w:rPr>
                <w:lang w:bidi="ar-SA"/>
              </w:rPr>
            </w:pPr>
            <w:r>
              <w:t>v1.3.0 R4.0 Rev 2</w:t>
            </w:r>
          </w:p>
        </w:tc>
      </w:tr>
      <w:tr w:rsidR="000D6D09" w:rsidRPr="00A158C7" w:rsidTr="00D23126">
        <w:tc>
          <w:tcPr>
            <w:tcW w:w="738" w:type="dxa"/>
            <w:shd w:val="clear" w:color="auto" w:fill="auto"/>
          </w:tcPr>
          <w:p w:rsidR="000D6D09" w:rsidRDefault="000D6D09" w:rsidP="00D23126">
            <w:pPr>
              <w:jc w:val="center"/>
              <w:rPr>
                <w:lang w:bidi="ar-SA"/>
              </w:rPr>
            </w:pPr>
            <w:r>
              <w:rPr>
                <w:lang w:bidi="ar-SA"/>
              </w:rPr>
              <w:t>2</w:t>
            </w:r>
          </w:p>
        </w:tc>
        <w:tc>
          <w:tcPr>
            <w:tcW w:w="6458" w:type="dxa"/>
            <w:shd w:val="clear" w:color="auto" w:fill="auto"/>
          </w:tcPr>
          <w:p w:rsidR="000D6D09" w:rsidRDefault="000D6D09" w:rsidP="00D23126">
            <w:pPr>
              <w:rPr>
                <w:lang w:bidi="ar-SA"/>
              </w:rPr>
            </w:pPr>
            <w:r>
              <w:t xml:space="preserve">MDD Guideline </w:t>
            </w:r>
          </w:p>
        </w:tc>
        <w:tc>
          <w:tcPr>
            <w:tcW w:w="2091" w:type="dxa"/>
            <w:shd w:val="clear" w:color="auto" w:fill="auto"/>
          </w:tcPr>
          <w:p w:rsidR="000D6D09" w:rsidRDefault="00B7018B" w:rsidP="00D23126">
            <w:pPr>
              <w:rPr>
                <w:lang w:bidi="ar-SA"/>
              </w:rPr>
            </w:pPr>
            <w:ins w:id="195" w:author="Shruthi Raghavan" w:date="2017-09-29T17:43:00Z">
              <w:r w:rsidRPr="00B7018B">
                <w:rPr>
                  <w:lang w:bidi="ar-SA"/>
                </w:rPr>
                <w:t>EA4 01.00.01</w:t>
              </w:r>
            </w:ins>
            <w:del w:id="196" w:author="Shruthi Raghavan" w:date="2017-09-29T17:43:00Z">
              <w:r w:rsidR="000D6D09" w:rsidDel="00B7018B">
                <w:rPr>
                  <w:lang w:bidi="ar-SA"/>
                </w:rPr>
                <w:delText>EA4 01.00.00</w:delText>
              </w:r>
            </w:del>
          </w:p>
        </w:tc>
      </w:tr>
      <w:tr w:rsidR="000D6D09" w:rsidRPr="00A158C7" w:rsidTr="00D23126">
        <w:tc>
          <w:tcPr>
            <w:tcW w:w="738" w:type="dxa"/>
            <w:shd w:val="clear" w:color="auto" w:fill="auto"/>
          </w:tcPr>
          <w:p w:rsidR="000D6D09" w:rsidRDefault="000D6D09" w:rsidP="00D23126">
            <w:pPr>
              <w:jc w:val="center"/>
            </w:pPr>
            <w:r>
              <w:t>3</w:t>
            </w:r>
          </w:p>
        </w:tc>
        <w:tc>
          <w:tcPr>
            <w:tcW w:w="6458" w:type="dxa"/>
            <w:shd w:val="clear" w:color="auto" w:fill="auto"/>
          </w:tcPr>
          <w:p w:rsidR="000D6D09" w:rsidRDefault="00B7018B" w:rsidP="00D23126">
            <w:pPr>
              <w:keepNext/>
            </w:pPr>
            <w:ins w:id="197" w:author="Shruthi Raghavan" w:date="2017-09-29T17:43:00Z">
              <w:r>
                <w:t xml:space="preserve">EA4 </w:t>
              </w:r>
            </w:ins>
            <w:hyperlink r:id="rId13" w:history="1">
              <w:bookmarkStart w:id="198" w:name="_Ref335300243"/>
              <w:r w:rsidR="000D6D09" w:rsidRPr="00FC427F">
                <w:t>Software Naming Conventions.doc</w:t>
              </w:r>
              <w:bookmarkEnd w:id="198"/>
            </w:hyperlink>
          </w:p>
        </w:tc>
        <w:tc>
          <w:tcPr>
            <w:tcW w:w="2091" w:type="dxa"/>
            <w:shd w:val="clear" w:color="auto" w:fill="auto"/>
          </w:tcPr>
          <w:p w:rsidR="000D6D09" w:rsidRDefault="00B7018B" w:rsidP="00D23126">
            <w:pPr>
              <w:rPr>
                <w:lang w:bidi="ar-SA"/>
              </w:rPr>
            </w:pPr>
            <w:ins w:id="199" w:author="Shruthi Raghavan" w:date="2017-09-29T17:43:00Z">
              <w:r>
                <w:rPr>
                  <w:lang w:bidi="ar-SA"/>
                </w:rPr>
                <w:t>EA4 01.01.00</w:t>
              </w:r>
            </w:ins>
            <w:del w:id="200" w:author="Shruthi Raghavan" w:date="2017-09-29T17:43:00Z">
              <w:r w:rsidR="000D6D09" w:rsidDel="00B7018B">
                <w:rPr>
                  <w:lang w:bidi="ar-SA"/>
                </w:rPr>
                <w:delText>1.0</w:delText>
              </w:r>
            </w:del>
          </w:p>
        </w:tc>
      </w:tr>
      <w:tr w:rsidR="000D6D09" w:rsidRPr="00A158C7" w:rsidTr="00D23126">
        <w:tc>
          <w:tcPr>
            <w:tcW w:w="738" w:type="dxa"/>
            <w:shd w:val="clear" w:color="auto" w:fill="auto"/>
          </w:tcPr>
          <w:p w:rsidR="000D6D09" w:rsidRDefault="000D6D09" w:rsidP="00D23126">
            <w:pPr>
              <w:jc w:val="center"/>
            </w:pPr>
            <w:r>
              <w:t>4</w:t>
            </w:r>
          </w:p>
        </w:tc>
        <w:bookmarkStart w:id="201" w:name="0AL0_1a67a9"/>
        <w:tc>
          <w:tcPr>
            <w:tcW w:w="6458" w:type="dxa"/>
            <w:shd w:val="clear" w:color="auto" w:fill="auto"/>
          </w:tcPr>
          <w:p w:rsidR="000D6D09" w:rsidRDefault="000D6D09" w:rsidP="00D23126">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01"/>
          </w:p>
        </w:tc>
        <w:tc>
          <w:tcPr>
            <w:tcW w:w="2091" w:type="dxa"/>
            <w:shd w:val="clear" w:color="auto" w:fill="auto"/>
          </w:tcPr>
          <w:p w:rsidR="000D6D09" w:rsidRDefault="000D6D09" w:rsidP="00D23126">
            <w:pPr>
              <w:rPr>
                <w:lang w:bidi="ar-SA"/>
              </w:rPr>
            </w:pPr>
            <w:r>
              <w:rPr>
                <w:lang w:bidi="ar-SA"/>
              </w:rPr>
              <w:t>2.</w:t>
            </w:r>
            <w:ins w:id="202" w:author="Shruthi Raghavan" w:date="2017-09-29T17:42:00Z">
              <w:r w:rsidR="00B7018B">
                <w:rPr>
                  <w:lang w:bidi="ar-SA"/>
                </w:rPr>
                <w:t>1</w:t>
              </w:r>
            </w:ins>
            <w:del w:id="203" w:author="Shruthi Raghavan" w:date="2017-09-29T17:42:00Z">
              <w:r w:rsidDel="00B7018B">
                <w:rPr>
                  <w:lang w:bidi="ar-SA"/>
                </w:rPr>
                <w:delText>0</w:delText>
              </w:r>
            </w:del>
          </w:p>
        </w:tc>
      </w:tr>
      <w:tr w:rsidR="000D6D09" w:rsidRPr="00A158C7" w:rsidTr="00D23126">
        <w:tc>
          <w:tcPr>
            <w:tcW w:w="738" w:type="dxa"/>
            <w:shd w:val="clear" w:color="auto" w:fill="auto"/>
          </w:tcPr>
          <w:p w:rsidR="000D6D09" w:rsidRDefault="000D6D09" w:rsidP="00D23126">
            <w:pPr>
              <w:jc w:val="center"/>
            </w:pPr>
            <w:r>
              <w:t>5</w:t>
            </w:r>
          </w:p>
        </w:tc>
        <w:tc>
          <w:tcPr>
            <w:tcW w:w="6458" w:type="dxa"/>
            <w:shd w:val="clear" w:color="auto" w:fill="auto"/>
          </w:tcPr>
          <w:p w:rsidR="000D6D09" w:rsidRDefault="000D6D09" w:rsidP="00D23126">
            <w:pPr>
              <w:keepNext/>
            </w:pPr>
            <w:r>
              <w:t>FDD – ES248A_MotAgArbn_Design</w:t>
            </w:r>
          </w:p>
        </w:tc>
        <w:tc>
          <w:tcPr>
            <w:tcW w:w="2091" w:type="dxa"/>
            <w:shd w:val="clear" w:color="auto" w:fill="auto"/>
          </w:tcPr>
          <w:p w:rsidR="000D6D09" w:rsidRDefault="000D6D09" w:rsidP="00D23126">
            <w:pPr>
              <w:rPr>
                <w:lang w:bidi="ar-SA"/>
              </w:rPr>
            </w:pPr>
            <w:r>
              <w:rPr>
                <w:lang w:bidi="ar-SA"/>
              </w:rPr>
              <w:t>See Synergy Subproject verison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28A" w:rsidRDefault="000A228A">
      <w:r>
        <w:separator/>
      </w:r>
    </w:p>
  </w:endnote>
  <w:endnote w:type="continuationSeparator" w:id="0">
    <w:p w:rsidR="000A228A" w:rsidRDefault="000A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891483">
            <w:rPr>
              <w:sz w:val="16"/>
              <w:szCs w:val="16"/>
            </w:rPr>
            <w:t xml:space="preserve">MotAgArbn_MDD </w:t>
          </w:r>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0D6D09">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del w:id="204" w:author="Shruthi Raghavan" w:date="2017-09-29T17:28:00Z">
            <w:r w:rsidDel="00BA5816">
              <w:rPr>
                <w:sz w:val="16"/>
                <w:szCs w:val="16"/>
              </w:rPr>
              <w:fldChar w:fldCharType="begin"/>
            </w:r>
            <w:r w:rsidDel="00BA5816">
              <w:rPr>
                <w:sz w:val="16"/>
                <w:szCs w:val="16"/>
              </w:rPr>
              <w:delInstrText xml:space="preserve"> DOCPROPERTY  "Release Date"  \* MERGEFORMAT </w:delInstrText>
            </w:r>
            <w:r w:rsidDel="00BA5816">
              <w:rPr>
                <w:sz w:val="16"/>
                <w:szCs w:val="16"/>
              </w:rPr>
              <w:fldChar w:fldCharType="end"/>
            </w:r>
            <w:r w:rsidR="00AD1828" w:rsidDel="00BA5816">
              <w:rPr>
                <w:sz w:val="16"/>
                <w:szCs w:val="16"/>
              </w:rPr>
              <w:delText xml:space="preserve">Feb </w:delText>
            </w:r>
          </w:del>
          <w:ins w:id="205" w:author="Shruthi Raghavan" w:date="2017-09-29T17:28:00Z">
            <w:r w:rsidR="00BA5816">
              <w:rPr>
                <w:sz w:val="16"/>
                <w:szCs w:val="16"/>
              </w:rPr>
              <w:fldChar w:fldCharType="begin"/>
            </w:r>
            <w:r w:rsidR="00BA5816">
              <w:rPr>
                <w:sz w:val="16"/>
                <w:szCs w:val="16"/>
              </w:rPr>
              <w:instrText xml:space="preserve"> DOCPROPERTY  "Release Date"  \* MERGEFORMAT </w:instrText>
            </w:r>
            <w:r w:rsidR="00BA5816">
              <w:rPr>
                <w:sz w:val="16"/>
                <w:szCs w:val="16"/>
              </w:rPr>
              <w:fldChar w:fldCharType="end"/>
            </w:r>
            <w:r w:rsidR="00BA5816">
              <w:rPr>
                <w:sz w:val="16"/>
                <w:szCs w:val="16"/>
              </w:rPr>
              <w:t xml:space="preserve">Sep </w:t>
            </w:r>
          </w:ins>
          <w:del w:id="206" w:author="Shruthi Raghavan" w:date="2017-09-29T17:28:00Z">
            <w:r w:rsidR="00AD1828" w:rsidDel="00BA5816">
              <w:rPr>
                <w:sz w:val="16"/>
                <w:szCs w:val="16"/>
              </w:rPr>
              <w:delText>15</w:delText>
            </w:r>
          </w:del>
          <w:ins w:id="207" w:author="Shruthi Raghavan" w:date="2017-09-29T17:28:00Z">
            <w:r w:rsidR="00BA5816">
              <w:rPr>
                <w:sz w:val="16"/>
                <w:szCs w:val="16"/>
              </w:rPr>
              <w:t>29</w:t>
            </w:r>
          </w:ins>
          <w:r w:rsidR="00AD1828">
            <w:rPr>
              <w:sz w:val="16"/>
              <w:szCs w:val="16"/>
            </w:rPr>
            <w:t>, 2017</w:t>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FF6A5F">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FF6A5F">
            <w:rPr>
              <w:b/>
              <w:noProof/>
              <w:sz w:val="16"/>
              <w:szCs w:val="16"/>
            </w:rPr>
            <w:t>15</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28A" w:rsidRDefault="000A228A">
      <w:r>
        <w:separator/>
      </w:r>
    </w:p>
  </w:footnote>
  <w:footnote w:type="continuationSeparator" w:id="0">
    <w:p w:rsidR="000A228A" w:rsidRDefault="000A2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uthi Raghavan">
    <w15:presenceInfo w15:providerId="AD" w15:userId="S-1-5-21-1993528211-2586143117-3253031534-45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D09"/>
    <w:rsid w:val="000040A2"/>
    <w:rsid w:val="00007584"/>
    <w:rsid w:val="00010BFD"/>
    <w:rsid w:val="00015120"/>
    <w:rsid w:val="00015232"/>
    <w:rsid w:val="000154AF"/>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228A"/>
    <w:rsid w:val="000A5FB2"/>
    <w:rsid w:val="000B01C4"/>
    <w:rsid w:val="000B0DB8"/>
    <w:rsid w:val="000B37D5"/>
    <w:rsid w:val="000B5C1E"/>
    <w:rsid w:val="000B6648"/>
    <w:rsid w:val="000D6D09"/>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629E"/>
    <w:rsid w:val="0034184E"/>
    <w:rsid w:val="00341ED6"/>
    <w:rsid w:val="00347652"/>
    <w:rsid w:val="00360E09"/>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B7DCF"/>
    <w:rsid w:val="004C1331"/>
    <w:rsid w:val="004D0FAD"/>
    <w:rsid w:val="004D5D37"/>
    <w:rsid w:val="004E39D0"/>
    <w:rsid w:val="004F3C64"/>
    <w:rsid w:val="00507960"/>
    <w:rsid w:val="00510DB3"/>
    <w:rsid w:val="00514FCB"/>
    <w:rsid w:val="005200B6"/>
    <w:rsid w:val="0052325C"/>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1FD"/>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47AF2"/>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22C9"/>
    <w:rsid w:val="00715441"/>
    <w:rsid w:val="007219DD"/>
    <w:rsid w:val="00722EA8"/>
    <w:rsid w:val="00725671"/>
    <w:rsid w:val="00727610"/>
    <w:rsid w:val="00737A19"/>
    <w:rsid w:val="00751961"/>
    <w:rsid w:val="0075721A"/>
    <w:rsid w:val="00765195"/>
    <w:rsid w:val="00767585"/>
    <w:rsid w:val="00770295"/>
    <w:rsid w:val="00773CA8"/>
    <w:rsid w:val="007810F6"/>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15C79"/>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483"/>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828"/>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018B"/>
    <w:rsid w:val="00B72FDD"/>
    <w:rsid w:val="00B758D2"/>
    <w:rsid w:val="00B81B39"/>
    <w:rsid w:val="00B81C1B"/>
    <w:rsid w:val="00B85D5F"/>
    <w:rsid w:val="00B92F19"/>
    <w:rsid w:val="00B9722C"/>
    <w:rsid w:val="00BA089B"/>
    <w:rsid w:val="00BA0D62"/>
    <w:rsid w:val="00BA5041"/>
    <w:rsid w:val="00BA5816"/>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EF209C"/>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A16BE"/>
    <w:rsid w:val="00FB39DC"/>
    <w:rsid w:val="00FC02CC"/>
    <w:rsid w:val="00FC45EA"/>
    <w:rsid w:val="00FC5A02"/>
    <w:rsid w:val="00FD293C"/>
    <w:rsid w:val="00FD60F0"/>
    <w:rsid w:val="00FE5DF5"/>
    <w:rsid w:val="00FF0123"/>
    <w:rsid w:val="00FF6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ECFCD0-E804-4986-81AE-47B1DA48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isagweb01.nexteer.com/eRoomReq/Files/erooms8/NextGeneration/0_fc55f/Software%20Naming%20Conventions%2003x(In%20Work).doc"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cuments\_ProcessDoc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97BDF361A44370BA8F55D20F8CC503"/>
        <w:category>
          <w:name w:val="General"/>
          <w:gallery w:val="placeholder"/>
        </w:category>
        <w:types>
          <w:type w:val="bbPlcHdr"/>
        </w:types>
        <w:behaviors>
          <w:behavior w:val="content"/>
        </w:behaviors>
        <w:guid w:val="{AA104C1A-1DF7-403F-9926-1CC5F1ECA678}"/>
      </w:docPartPr>
      <w:docPartBody>
        <w:p w:rsidR="000204BB" w:rsidRDefault="00FD631E">
          <w:pPr>
            <w:pStyle w:val="2997BDF361A44370BA8F55D20F8CC50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31E"/>
    <w:rsid w:val="000204BB"/>
    <w:rsid w:val="003723AF"/>
    <w:rsid w:val="00373CAE"/>
    <w:rsid w:val="003F5F10"/>
    <w:rsid w:val="004913B0"/>
    <w:rsid w:val="005B5D11"/>
    <w:rsid w:val="008B7579"/>
    <w:rsid w:val="00901941"/>
    <w:rsid w:val="00FD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97BDF361A44370BA8F55D20F8CC503">
    <w:name w:val="2997BDF361A44370BA8F55D20F8CC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ED70455-9598-4F90-BBA8-E19D0F37A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40</TotalTime>
  <Pages>15</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7481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Shruthi Raghavan</cp:lastModifiedBy>
  <cp:revision>11</cp:revision>
  <cp:lastPrinted>2014-12-17T17:01:00Z</cp:lastPrinted>
  <dcterms:created xsi:type="dcterms:W3CDTF">2015-08-11T00:03:00Z</dcterms:created>
  <dcterms:modified xsi:type="dcterms:W3CDTF">2017-09-29T21:46:00Z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