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F6BFC9A0F2A4470586541D09ACA6F3CC"/>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Pr="007E0373" w:rsidRDefault="00CE1D45" w:rsidP="007E0373">
      <w:pPr>
        <w:tabs>
          <w:tab w:val="left" w:pos="4320"/>
          <w:tab w:val="left" w:pos="8640"/>
        </w:tabs>
        <w:spacing w:before="120" w:after="360"/>
        <w:jc w:val="center"/>
        <w:rPr>
          <w:b/>
          <w:sz w:val="36"/>
        </w:rPr>
      </w:pPr>
      <w:proofErr w:type="spellStart"/>
      <w:r>
        <w:rPr>
          <w:b/>
          <w:sz w:val="36"/>
        </w:rPr>
        <w:t>VrfyCritReg</w:t>
      </w:r>
      <w:proofErr w:type="spellEnd"/>
    </w:p>
    <w:p w:rsidR="005E61CD" w:rsidRPr="007E0373" w:rsidRDefault="005E61CD" w:rsidP="007E0373">
      <w:pPr>
        <w:tabs>
          <w:tab w:val="left" w:pos="4320"/>
          <w:tab w:val="left" w:pos="8640"/>
        </w:tabs>
        <w:spacing w:before="120" w:after="360"/>
        <w:jc w:val="center"/>
        <w:rPr>
          <w:b/>
          <w:sz w:val="36"/>
        </w:rPr>
      </w:pPr>
      <w:del w:id="0" w:author="Avinash James" w:date="2017-05-24T13:43:00Z">
        <w:r w:rsidRPr="007E0373" w:rsidDel="001D70EB">
          <w:rPr>
            <w:b/>
            <w:sz w:val="36"/>
          </w:rPr>
          <w:fldChar w:fldCharType="begin"/>
        </w:r>
        <w:r w:rsidRPr="007E0373" w:rsidDel="001D70EB">
          <w:rPr>
            <w:b/>
            <w:sz w:val="36"/>
          </w:rPr>
          <w:delInstrText xml:space="preserve"> DOCPROPERTY  "Release Date"  \* MERGEFORMAT </w:delInstrText>
        </w:r>
        <w:r w:rsidRPr="007E0373" w:rsidDel="001D70EB">
          <w:rPr>
            <w:b/>
            <w:sz w:val="36"/>
          </w:rPr>
          <w:fldChar w:fldCharType="separate"/>
        </w:r>
        <w:r w:rsidR="001A4993" w:rsidDel="001D70EB">
          <w:rPr>
            <w:b/>
            <w:sz w:val="36"/>
          </w:rPr>
          <w:delText>Apr</w:delText>
        </w:r>
        <w:r w:rsidR="00401A9E" w:rsidDel="001D70EB">
          <w:rPr>
            <w:b/>
            <w:sz w:val="36"/>
          </w:rPr>
          <w:delText xml:space="preserve"> </w:delText>
        </w:r>
        <w:r w:rsidR="00E71D09" w:rsidDel="001D70EB">
          <w:rPr>
            <w:b/>
            <w:sz w:val="36"/>
          </w:rPr>
          <w:delText>14</w:delText>
        </w:r>
        <w:r w:rsidR="00401A9E" w:rsidDel="001D70EB">
          <w:rPr>
            <w:b/>
            <w:sz w:val="36"/>
          </w:rPr>
          <w:delText>, 201</w:delText>
        </w:r>
        <w:r w:rsidRPr="007E0373" w:rsidDel="001D70EB">
          <w:rPr>
            <w:b/>
            <w:sz w:val="36"/>
          </w:rPr>
          <w:fldChar w:fldCharType="end"/>
        </w:r>
        <w:r w:rsidR="00E71D09" w:rsidDel="001D70EB">
          <w:rPr>
            <w:b/>
            <w:sz w:val="36"/>
          </w:rPr>
          <w:delText>6</w:delText>
        </w:r>
      </w:del>
      <w:ins w:id="1" w:author="Avinash James" w:date="2017-05-24T13:43:00Z">
        <w:r w:rsidR="001D70EB" w:rsidRPr="007E0373">
          <w:rPr>
            <w:b/>
            <w:sz w:val="36"/>
          </w:rPr>
          <w:fldChar w:fldCharType="begin"/>
        </w:r>
        <w:r w:rsidR="001D70EB" w:rsidRPr="007E0373">
          <w:rPr>
            <w:b/>
            <w:sz w:val="36"/>
          </w:rPr>
          <w:instrText xml:space="preserve"> DOCPROPERTY  "Release Date"  \* MERGEFORMAT </w:instrText>
        </w:r>
        <w:r w:rsidR="001D70EB" w:rsidRPr="007E0373">
          <w:rPr>
            <w:b/>
            <w:sz w:val="36"/>
          </w:rPr>
          <w:fldChar w:fldCharType="separate"/>
        </w:r>
        <w:r w:rsidR="001D70EB">
          <w:rPr>
            <w:b/>
            <w:sz w:val="36"/>
          </w:rPr>
          <w:t>May 24, 201</w:t>
        </w:r>
        <w:r w:rsidR="001D70EB" w:rsidRPr="007E0373">
          <w:rPr>
            <w:b/>
            <w:sz w:val="36"/>
          </w:rPr>
          <w:fldChar w:fldCharType="end"/>
        </w:r>
        <w:r w:rsidR="001D70EB">
          <w:rPr>
            <w:b/>
            <w:sz w:val="36"/>
          </w:rPr>
          <w:t>7</w:t>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401A9E">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01A9E">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401A9E">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1A4993" w:rsidP="00891F29">
      <w:pPr>
        <w:tabs>
          <w:tab w:val="left" w:pos="4320"/>
          <w:tab w:val="left" w:pos="8640"/>
        </w:tabs>
        <w:jc w:val="center"/>
        <w:rPr>
          <w:b/>
          <w:sz w:val="24"/>
        </w:rPr>
      </w:pPr>
      <w:proofErr w:type="spellStart"/>
      <w:r>
        <w:rPr>
          <w:b/>
          <w:sz w:val="24"/>
        </w:rPr>
        <w:t>Selva</w:t>
      </w:r>
      <w:proofErr w:type="spellEnd"/>
      <w:r>
        <w:rPr>
          <w:b/>
          <w:sz w:val="24"/>
        </w:rPr>
        <w:t xml:space="preserve"> </w:t>
      </w:r>
      <w:proofErr w:type="spellStart"/>
      <w:r>
        <w:rPr>
          <w:b/>
          <w:sz w:val="24"/>
        </w:rPr>
        <w:t>Sengottaiyan</w:t>
      </w:r>
      <w:proofErr w:type="spellEnd"/>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01A9E">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401A9E">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401A9E" w:rsidRPr="00AA38E8" w:rsidTr="00401A9E">
        <w:tc>
          <w:tcPr>
            <w:tcW w:w="2520" w:type="dxa"/>
          </w:tcPr>
          <w:p w:rsidR="00401A9E" w:rsidRPr="00AA38E8" w:rsidRDefault="00401A9E" w:rsidP="00D229A6">
            <w:pPr>
              <w:jc w:val="center"/>
              <w:rPr>
                <w:rFonts w:cs="Calibri"/>
                <w:b/>
              </w:rPr>
            </w:pPr>
            <w:bookmarkStart w:id="2" w:name="_Toc348792978"/>
            <w:bookmarkStart w:id="3" w:name="_Toc348793074"/>
            <w:bookmarkStart w:id="4" w:name="_Toc348793965"/>
            <w:bookmarkStart w:id="5" w:name="_Toc349459173"/>
            <w:bookmarkStart w:id="6" w:name="_Toc349621609"/>
            <w:r w:rsidRPr="00AA38E8">
              <w:rPr>
                <w:rFonts w:cs="Calibri"/>
                <w:b/>
              </w:rPr>
              <w:t>Description</w:t>
            </w:r>
          </w:p>
        </w:tc>
        <w:tc>
          <w:tcPr>
            <w:tcW w:w="2160" w:type="dxa"/>
          </w:tcPr>
          <w:p w:rsidR="00401A9E" w:rsidRPr="00AA38E8" w:rsidRDefault="00401A9E" w:rsidP="00D229A6">
            <w:pPr>
              <w:jc w:val="center"/>
              <w:rPr>
                <w:rFonts w:cs="Calibri"/>
                <w:b/>
              </w:rPr>
            </w:pPr>
            <w:r w:rsidRPr="00AA38E8">
              <w:rPr>
                <w:rFonts w:cs="Calibri"/>
                <w:b/>
              </w:rPr>
              <w:t>Author</w:t>
            </w:r>
          </w:p>
        </w:tc>
        <w:tc>
          <w:tcPr>
            <w:tcW w:w="1350" w:type="dxa"/>
          </w:tcPr>
          <w:p w:rsidR="00401A9E" w:rsidRPr="00AA38E8" w:rsidRDefault="00401A9E" w:rsidP="00D229A6">
            <w:pPr>
              <w:jc w:val="center"/>
              <w:rPr>
                <w:rFonts w:cs="Calibri"/>
                <w:b/>
              </w:rPr>
            </w:pPr>
            <w:r w:rsidRPr="00AA38E8">
              <w:rPr>
                <w:rFonts w:cs="Calibri"/>
                <w:b/>
              </w:rPr>
              <w:t>Version</w:t>
            </w:r>
          </w:p>
        </w:tc>
        <w:tc>
          <w:tcPr>
            <w:tcW w:w="1440" w:type="dxa"/>
          </w:tcPr>
          <w:p w:rsidR="00401A9E" w:rsidRPr="00AA38E8" w:rsidRDefault="00401A9E" w:rsidP="00D229A6">
            <w:pPr>
              <w:jc w:val="center"/>
              <w:rPr>
                <w:rFonts w:cs="Calibri"/>
                <w:b/>
              </w:rPr>
            </w:pPr>
            <w:r w:rsidRPr="00AA38E8">
              <w:rPr>
                <w:rFonts w:cs="Calibri"/>
                <w:b/>
              </w:rPr>
              <w:t>Date</w:t>
            </w:r>
          </w:p>
        </w:tc>
      </w:tr>
      <w:tr w:rsidR="00401A9E" w:rsidRPr="00AA38E8" w:rsidTr="00401A9E">
        <w:tc>
          <w:tcPr>
            <w:tcW w:w="2520" w:type="dxa"/>
          </w:tcPr>
          <w:p w:rsidR="00401A9E" w:rsidRPr="00AA38E8" w:rsidRDefault="00401A9E" w:rsidP="00D229A6">
            <w:pPr>
              <w:rPr>
                <w:rFonts w:cs="Calibri"/>
              </w:rPr>
            </w:pPr>
            <w:r>
              <w:rPr>
                <w:rFonts w:cs="Calibri"/>
              </w:rPr>
              <w:t>Initial Version</w:t>
            </w:r>
          </w:p>
        </w:tc>
        <w:tc>
          <w:tcPr>
            <w:tcW w:w="2160" w:type="dxa"/>
          </w:tcPr>
          <w:p w:rsidR="00401A9E" w:rsidRPr="00AA38E8" w:rsidRDefault="00401A9E" w:rsidP="00D229A6">
            <w:pPr>
              <w:rPr>
                <w:rFonts w:cs="Calibri"/>
              </w:rPr>
            </w:pPr>
            <w:r>
              <w:rPr>
                <w:rFonts w:cs="Calibri"/>
              </w:rPr>
              <w:t>Sankardu Varadapureddi</w:t>
            </w:r>
          </w:p>
        </w:tc>
        <w:tc>
          <w:tcPr>
            <w:tcW w:w="1350" w:type="dxa"/>
          </w:tcPr>
          <w:p w:rsidR="00401A9E" w:rsidRPr="00AA38E8" w:rsidRDefault="00401A9E" w:rsidP="00D229A6">
            <w:pPr>
              <w:rPr>
                <w:rFonts w:cs="Calibri"/>
              </w:rPr>
            </w:pPr>
            <w:r>
              <w:rPr>
                <w:rFonts w:cs="Calibri"/>
              </w:rPr>
              <w:t>1</w:t>
            </w:r>
          </w:p>
        </w:tc>
        <w:tc>
          <w:tcPr>
            <w:tcW w:w="1440" w:type="dxa"/>
          </w:tcPr>
          <w:p w:rsidR="00401A9E" w:rsidRPr="00AA38E8" w:rsidRDefault="00E71D09" w:rsidP="00E71D09">
            <w:pPr>
              <w:rPr>
                <w:rFonts w:cs="Calibri"/>
              </w:rPr>
            </w:pPr>
            <w:r>
              <w:rPr>
                <w:rFonts w:cs="Calibri"/>
              </w:rPr>
              <w:t>14</w:t>
            </w:r>
            <w:r w:rsidR="00401A9E">
              <w:rPr>
                <w:rFonts w:cs="Calibri"/>
              </w:rPr>
              <w:t>-</w:t>
            </w:r>
            <w:r>
              <w:rPr>
                <w:rFonts w:cs="Calibri"/>
              </w:rPr>
              <w:t>Jan</w:t>
            </w:r>
            <w:r w:rsidR="00401A9E">
              <w:rPr>
                <w:rFonts w:cs="Calibri"/>
              </w:rPr>
              <w:t>-201</w:t>
            </w:r>
            <w:r>
              <w:rPr>
                <w:rFonts w:cs="Calibri"/>
              </w:rPr>
              <w:t>6</w:t>
            </w:r>
          </w:p>
        </w:tc>
      </w:tr>
      <w:tr w:rsidR="001A4993" w:rsidRPr="00AA38E8" w:rsidTr="00401A9E">
        <w:tc>
          <w:tcPr>
            <w:tcW w:w="2520" w:type="dxa"/>
          </w:tcPr>
          <w:p w:rsidR="001A4993" w:rsidRDefault="001A4993" w:rsidP="001A4993">
            <w:pPr>
              <w:rPr>
                <w:rFonts w:cs="Calibri"/>
              </w:rPr>
            </w:pPr>
            <w:r>
              <w:rPr>
                <w:rFonts w:cs="Calibri"/>
              </w:rPr>
              <w:t xml:space="preserve">Updated to “ Critical register” checks at </w:t>
            </w:r>
            <w:proofErr w:type="spellStart"/>
            <w:r>
              <w:rPr>
                <w:rFonts w:cs="Calibri"/>
              </w:rPr>
              <w:t>init</w:t>
            </w:r>
            <w:proofErr w:type="spellEnd"/>
            <w:r>
              <w:rPr>
                <w:rFonts w:cs="Calibri"/>
              </w:rPr>
              <w:t xml:space="preserve"> and periodic functions</w:t>
            </w:r>
          </w:p>
        </w:tc>
        <w:tc>
          <w:tcPr>
            <w:tcW w:w="2160" w:type="dxa"/>
          </w:tcPr>
          <w:p w:rsidR="001A4993" w:rsidRDefault="001A4993" w:rsidP="00D229A6">
            <w:pPr>
              <w:rPr>
                <w:rFonts w:cs="Calibri"/>
              </w:rPr>
            </w:pPr>
            <w:proofErr w:type="spellStart"/>
            <w:r>
              <w:rPr>
                <w:rFonts w:cs="Calibri"/>
              </w:rPr>
              <w:t>Selva</w:t>
            </w:r>
            <w:proofErr w:type="spellEnd"/>
            <w:r>
              <w:rPr>
                <w:rFonts w:cs="Calibri"/>
              </w:rPr>
              <w:t xml:space="preserve"> </w:t>
            </w:r>
            <w:proofErr w:type="spellStart"/>
            <w:r>
              <w:rPr>
                <w:rFonts w:cs="Calibri"/>
              </w:rPr>
              <w:t>Sengottaiyan</w:t>
            </w:r>
            <w:proofErr w:type="spellEnd"/>
          </w:p>
        </w:tc>
        <w:tc>
          <w:tcPr>
            <w:tcW w:w="1350" w:type="dxa"/>
          </w:tcPr>
          <w:p w:rsidR="001A4993" w:rsidRDefault="001A4993" w:rsidP="00D229A6">
            <w:pPr>
              <w:rPr>
                <w:rFonts w:cs="Calibri"/>
              </w:rPr>
            </w:pPr>
            <w:r>
              <w:rPr>
                <w:rFonts w:cs="Calibri"/>
              </w:rPr>
              <w:t>2</w:t>
            </w:r>
          </w:p>
        </w:tc>
        <w:tc>
          <w:tcPr>
            <w:tcW w:w="1440" w:type="dxa"/>
          </w:tcPr>
          <w:p w:rsidR="001A4993" w:rsidRDefault="001A4993" w:rsidP="00E71D09">
            <w:pPr>
              <w:rPr>
                <w:rFonts w:cs="Calibri"/>
              </w:rPr>
            </w:pPr>
            <w:r>
              <w:rPr>
                <w:rFonts w:cs="Calibri"/>
              </w:rPr>
              <w:t>14-Apr-2016</w:t>
            </w:r>
          </w:p>
        </w:tc>
      </w:tr>
      <w:tr w:rsidR="00EA3F58" w:rsidRPr="00AA38E8" w:rsidTr="00401A9E">
        <w:trPr>
          <w:ins w:id="7" w:author="Avinash James" w:date="2017-05-24T13:44:00Z"/>
        </w:trPr>
        <w:tc>
          <w:tcPr>
            <w:tcW w:w="2520" w:type="dxa"/>
          </w:tcPr>
          <w:p w:rsidR="00EA3F58" w:rsidRDefault="00EA3F58" w:rsidP="001A4993">
            <w:pPr>
              <w:rPr>
                <w:ins w:id="8" w:author="Avinash James" w:date="2017-05-24T13:44:00Z"/>
                <w:rFonts w:cs="Calibri"/>
              </w:rPr>
            </w:pPr>
            <w:ins w:id="9" w:author="Avinash James" w:date="2017-05-24T13:44:00Z">
              <w:r>
                <w:rPr>
                  <w:rFonts w:cs="Calibri"/>
                </w:rPr>
                <w:t>Updated to include support for MCAL write verify failures</w:t>
              </w:r>
            </w:ins>
          </w:p>
        </w:tc>
        <w:tc>
          <w:tcPr>
            <w:tcW w:w="2160" w:type="dxa"/>
          </w:tcPr>
          <w:p w:rsidR="00EA3F58" w:rsidRDefault="00EA3F58" w:rsidP="00D229A6">
            <w:pPr>
              <w:rPr>
                <w:ins w:id="10" w:author="Avinash James" w:date="2017-05-24T13:44:00Z"/>
                <w:rFonts w:cs="Calibri"/>
              </w:rPr>
            </w:pPr>
            <w:ins w:id="11" w:author="Avinash James" w:date="2017-05-24T13:44:00Z">
              <w:r>
                <w:rPr>
                  <w:rFonts w:cs="Calibri"/>
                </w:rPr>
                <w:t>Avinash James</w:t>
              </w:r>
            </w:ins>
          </w:p>
        </w:tc>
        <w:tc>
          <w:tcPr>
            <w:tcW w:w="1350" w:type="dxa"/>
          </w:tcPr>
          <w:p w:rsidR="00EA3F58" w:rsidRDefault="00EA3F58" w:rsidP="00D229A6">
            <w:pPr>
              <w:rPr>
                <w:ins w:id="12" w:author="Avinash James" w:date="2017-05-24T13:44:00Z"/>
                <w:rFonts w:cs="Calibri"/>
              </w:rPr>
            </w:pPr>
            <w:ins w:id="13" w:author="Avinash James" w:date="2017-05-24T13:44:00Z">
              <w:r>
                <w:rPr>
                  <w:rFonts w:cs="Calibri"/>
                </w:rPr>
                <w:t>3</w:t>
              </w:r>
            </w:ins>
          </w:p>
        </w:tc>
        <w:tc>
          <w:tcPr>
            <w:tcW w:w="1440" w:type="dxa"/>
          </w:tcPr>
          <w:p w:rsidR="00EA3F58" w:rsidRDefault="00EA3F58" w:rsidP="00E71D09">
            <w:pPr>
              <w:rPr>
                <w:ins w:id="14" w:author="Avinash James" w:date="2017-05-24T13:44:00Z"/>
                <w:rFonts w:cs="Calibri"/>
              </w:rPr>
            </w:pPr>
            <w:ins w:id="15" w:author="Avinash James" w:date="2017-05-24T13:44:00Z">
              <w:r>
                <w:rPr>
                  <w:rFonts w:cs="Calibri"/>
                </w:rPr>
                <w:t>24-May-2017</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977430"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977430" w:rsidRDefault="0039373D">
      <w:pPr>
        <w:pStyle w:val="TOC1"/>
        <w:rPr>
          <w:rFonts w:eastAsiaTheme="minorEastAsia"/>
          <w:b w:val="0"/>
          <w:color w:val="auto"/>
          <w:kern w:val="0"/>
          <w:sz w:val="22"/>
          <w:szCs w:val="22"/>
          <w:lang w:val="en-US"/>
        </w:rPr>
      </w:pPr>
      <w:hyperlink w:anchor="_Toc440635612" w:history="1">
        <w:r w:rsidR="00977430" w:rsidRPr="00FC0AE0">
          <w:rPr>
            <w:rStyle w:val="Hyperlink"/>
          </w:rPr>
          <w:t>1</w:t>
        </w:r>
        <w:r w:rsidR="00977430">
          <w:rPr>
            <w:rFonts w:eastAsiaTheme="minorEastAsia"/>
            <w:b w:val="0"/>
            <w:color w:val="auto"/>
            <w:kern w:val="0"/>
            <w:sz w:val="22"/>
            <w:szCs w:val="22"/>
            <w:lang w:val="en-US"/>
          </w:rPr>
          <w:tab/>
        </w:r>
        <w:r w:rsidR="00977430" w:rsidRPr="00FC0AE0">
          <w:rPr>
            <w:rStyle w:val="Hyperlink"/>
          </w:rPr>
          <w:t>Introduction</w:t>
        </w:r>
        <w:r w:rsidR="00977430">
          <w:rPr>
            <w:webHidden/>
          </w:rPr>
          <w:tab/>
        </w:r>
        <w:r w:rsidR="00977430">
          <w:rPr>
            <w:webHidden/>
          </w:rPr>
          <w:fldChar w:fldCharType="begin"/>
        </w:r>
        <w:r w:rsidR="00977430">
          <w:rPr>
            <w:webHidden/>
          </w:rPr>
          <w:instrText xml:space="preserve"> PAGEREF _Toc440635612 \h </w:instrText>
        </w:r>
        <w:r w:rsidR="00977430">
          <w:rPr>
            <w:webHidden/>
          </w:rPr>
        </w:r>
        <w:r w:rsidR="00977430">
          <w:rPr>
            <w:webHidden/>
          </w:rPr>
          <w:fldChar w:fldCharType="separate"/>
        </w:r>
        <w:r w:rsidR="00977430">
          <w:rPr>
            <w:webHidden/>
          </w:rPr>
          <w:t>5</w:t>
        </w:r>
        <w:r w:rsidR="00977430">
          <w:rPr>
            <w:webHidden/>
          </w:rPr>
          <w:fldChar w:fldCharType="end"/>
        </w:r>
      </w:hyperlink>
    </w:p>
    <w:p w:rsidR="00977430" w:rsidRDefault="0039373D">
      <w:pPr>
        <w:pStyle w:val="TOC2"/>
        <w:rPr>
          <w:rFonts w:asciiTheme="minorHAnsi" w:eastAsiaTheme="minorEastAsia" w:hAnsiTheme="minorHAnsi"/>
          <w:color w:val="auto"/>
          <w:kern w:val="0"/>
          <w:szCs w:val="22"/>
        </w:rPr>
      </w:pPr>
      <w:hyperlink w:anchor="_Toc440635613" w:history="1">
        <w:r w:rsidR="00977430" w:rsidRPr="00FC0AE0">
          <w:rPr>
            <w:rStyle w:val="Hyperlink"/>
          </w:rPr>
          <w:t>1.1</w:t>
        </w:r>
        <w:r w:rsidR="00977430">
          <w:rPr>
            <w:rFonts w:asciiTheme="minorHAnsi" w:eastAsiaTheme="minorEastAsia" w:hAnsiTheme="minorHAnsi"/>
            <w:color w:val="auto"/>
            <w:kern w:val="0"/>
            <w:szCs w:val="22"/>
          </w:rPr>
          <w:tab/>
        </w:r>
        <w:r w:rsidR="00977430" w:rsidRPr="00FC0AE0">
          <w:rPr>
            <w:rStyle w:val="Hyperlink"/>
          </w:rPr>
          <w:t>Purpose</w:t>
        </w:r>
        <w:r w:rsidR="00977430">
          <w:rPr>
            <w:webHidden/>
          </w:rPr>
          <w:tab/>
        </w:r>
        <w:r w:rsidR="00977430">
          <w:rPr>
            <w:webHidden/>
          </w:rPr>
          <w:fldChar w:fldCharType="begin"/>
        </w:r>
        <w:r w:rsidR="00977430">
          <w:rPr>
            <w:webHidden/>
          </w:rPr>
          <w:instrText xml:space="preserve"> PAGEREF _Toc440635613 \h </w:instrText>
        </w:r>
        <w:r w:rsidR="00977430">
          <w:rPr>
            <w:webHidden/>
          </w:rPr>
        </w:r>
        <w:r w:rsidR="00977430">
          <w:rPr>
            <w:webHidden/>
          </w:rPr>
          <w:fldChar w:fldCharType="separate"/>
        </w:r>
        <w:r w:rsidR="00977430">
          <w:rPr>
            <w:webHidden/>
          </w:rPr>
          <w:t>5</w:t>
        </w:r>
        <w:r w:rsidR="00977430">
          <w:rPr>
            <w:webHidden/>
          </w:rPr>
          <w:fldChar w:fldCharType="end"/>
        </w:r>
      </w:hyperlink>
    </w:p>
    <w:p w:rsidR="00977430" w:rsidRDefault="0039373D">
      <w:pPr>
        <w:pStyle w:val="TOC2"/>
        <w:rPr>
          <w:rFonts w:asciiTheme="minorHAnsi" w:eastAsiaTheme="minorEastAsia" w:hAnsiTheme="minorHAnsi"/>
          <w:color w:val="auto"/>
          <w:kern w:val="0"/>
          <w:szCs w:val="22"/>
        </w:rPr>
      </w:pPr>
      <w:hyperlink w:anchor="_Toc440635614" w:history="1">
        <w:r w:rsidR="00977430" w:rsidRPr="00FC0AE0">
          <w:rPr>
            <w:rStyle w:val="Hyperlink"/>
          </w:rPr>
          <w:t>1.2</w:t>
        </w:r>
        <w:r w:rsidR="00977430">
          <w:rPr>
            <w:rFonts w:asciiTheme="minorHAnsi" w:eastAsiaTheme="minorEastAsia" w:hAnsiTheme="minorHAnsi"/>
            <w:color w:val="auto"/>
            <w:kern w:val="0"/>
            <w:szCs w:val="22"/>
          </w:rPr>
          <w:tab/>
        </w:r>
        <w:r w:rsidR="00977430" w:rsidRPr="00FC0AE0">
          <w:rPr>
            <w:rStyle w:val="Hyperlink"/>
          </w:rPr>
          <w:t>Scope</w:t>
        </w:r>
        <w:r w:rsidR="00977430">
          <w:rPr>
            <w:webHidden/>
          </w:rPr>
          <w:tab/>
        </w:r>
        <w:r w:rsidR="00977430">
          <w:rPr>
            <w:webHidden/>
          </w:rPr>
          <w:fldChar w:fldCharType="begin"/>
        </w:r>
        <w:r w:rsidR="00977430">
          <w:rPr>
            <w:webHidden/>
          </w:rPr>
          <w:instrText xml:space="preserve"> PAGEREF _Toc440635614 \h </w:instrText>
        </w:r>
        <w:r w:rsidR="00977430">
          <w:rPr>
            <w:webHidden/>
          </w:rPr>
        </w:r>
        <w:r w:rsidR="00977430">
          <w:rPr>
            <w:webHidden/>
          </w:rPr>
          <w:fldChar w:fldCharType="separate"/>
        </w:r>
        <w:r w:rsidR="00977430">
          <w:rPr>
            <w:webHidden/>
          </w:rPr>
          <w:t>5</w:t>
        </w:r>
        <w:r w:rsidR="00977430">
          <w:rPr>
            <w:webHidden/>
          </w:rPr>
          <w:fldChar w:fldCharType="end"/>
        </w:r>
      </w:hyperlink>
    </w:p>
    <w:p w:rsidR="00977430" w:rsidRDefault="0039373D">
      <w:pPr>
        <w:pStyle w:val="TOC1"/>
        <w:rPr>
          <w:rFonts w:eastAsiaTheme="minorEastAsia"/>
          <w:b w:val="0"/>
          <w:color w:val="auto"/>
          <w:kern w:val="0"/>
          <w:sz w:val="22"/>
          <w:szCs w:val="22"/>
          <w:lang w:val="en-US"/>
        </w:rPr>
      </w:pPr>
      <w:hyperlink w:anchor="_Toc440635615" w:history="1">
        <w:r w:rsidR="00977430" w:rsidRPr="00FC0AE0">
          <w:rPr>
            <w:rStyle w:val="Hyperlink"/>
          </w:rPr>
          <w:t>2</w:t>
        </w:r>
        <w:r w:rsidR="00977430">
          <w:rPr>
            <w:rFonts w:eastAsiaTheme="minorEastAsia"/>
            <w:b w:val="0"/>
            <w:color w:val="auto"/>
            <w:kern w:val="0"/>
            <w:sz w:val="22"/>
            <w:szCs w:val="22"/>
            <w:lang w:val="en-US"/>
          </w:rPr>
          <w:tab/>
        </w:r>
        <w:r w:rsidR="00977430" w:rsidRPr="00FC0AE0">
          <w:rPr>
            <w:rStyle w:val="Hyperlink"/>
          </w:rPr>
          <w:t>VrfyCritReg High-Level Description</w:t>
        </w:r>
        <w:r w:rsidR="00977430">
          <w:rPr>
            <w:webHidden/>
          </w:rPr>
          <w:tab/>
        </w:r>
        <w:r w:rsidR="00977430">
          <w:rPr>
            <w:webHidden/>
          </w:rPr>
          <w:fldChar w:fldCharType="begin"/>
        </w:r>
        <w:r w:rsidR="00977430">
          <w:rPr>
            <w:webHidden/>
          </w:rPr>
          <w:instrText xml:space="preserve"> PAGEREF _Toc440635615 \h </w:instrText>
        </w:r>
        <w:r w:rsidR="00977430">
          <w:rPr>
            <w:webHidden/>
          </w:rPr>
        </w:r>
        <w:r w:rsidR="00977430">
          <w:rPr>
            <w:webHidden/>
          </w:rPr>
          <w:fldChar w:fldCharType="separate"/>
        </w:r>
        <w:r w:rsidR="00977430">
          <w:rPr>
            <w:webHidden/>
          </w:rPr>
          <w:t>6</w:t>
        </w:r>
        <w:r w:rsidR="00977430">
          <w:rPr>
            <w:webHidden/>
          </w:rPr>
          <w:fldChar w:fldCharType="end"/>
        </w:r>
      </w:hyperlink>
    </w:p>
    <w:p w:rsidR="00977430" w:rsidRDefault="0039373D">
      <w:pPr>
        <w:pStyle w:val="TOC1"/>
        <w:rPr>
          <w:rFonts w:eastAsiaTheme="minorEastAsia"/>
          <w:b w:val="0"/>
          <w:color w:val="auto"/>
          <w:kern w:val="0"/>
          <w:sz w:val="22"/>
          <w:szCs w:val="22"/>
          <w:lang w:val="en-US"/>
        </w:rPr>
      </w:pPr>
      <w:hyperlink w:anchor="_Toc440635616" w:history="1">
        <w:r w:rsidR="00977430" w:rsidRPr="00FC0AE0">
          <w:rPr>
            <w:rStyle w:val="Hyperlink"/>
            <w:rFonts w:ascii="Calibri" w:hAnsi="Calibri" w:cs="Calibri"/>
          </w:rPr>
          <w:t>3</w:t>
        </w:r>
        <w:r w:rsidR="00977430">
          <w:rPr>
            <w:rFonts w:eastAsiaTheme="minorEastAsia"/>
            <w:b w:val="0"/>
            <w:color w:val="auto"/>
            <w:kern w:val="0"/>
            <w:sz w:val="22"/>
            <w:szCs w:val="22"/>
            <w:lang w:val="en-US"/>
          </w:rPr>
          <w:tab/>
        </w:r>
        <w:r w:rsidR="00977430" w:rsidRPr="00FC0AE0">
          <w:rPr>
            <w:rStyle w:val="Hyperlink"/>
            <w:rFonts w:ascii="Calibri" w:hAnsi="Calibri" w:cs="Calibri"/>
          </w:rPr>
          <w:t>Design details of software module</w:t>
        </w:r>
        <w:r w:rsidR="00977430">
          <w:rPr>
            <w:webHidden/>
          </w:rPr>
          <w:tab/>
        </w:r>
        <w:r w:rsidR="00977430">
          <w:rPr>
            <w:webHidden/>
          </w:rPr>
          <w:fldChar w:fldCharType="begin"/>
        </w:r>
        <w:r w:rsidR="00977430">
          <w:rPr>
            <w:webHidden/>
          </w:rPr>
          <w:instrText xml:space="preserve"> PAGEREF _Toc440635616 \h </w:instrText>
        </w:r>
        <w:r w:rsidR="00977430">
          <w:rPr>
            <w:webHidden/>
          </w:rPr>
        </w:r>
        <w:r w:rsidR="00977430">
          <w:rPr>
            <w:webHidden/>
          </w:rPr>
          <w:fldChar w:fldCharType="separate"/>
        </w:r>
        <w:r w:rsidR="00977430">
          <w:rPr>
            <w:webHidden/>
          </w:rPr>
          <w:t>7</w:t>
        </w:r>
        <w:r w:rsidR="00977430">
          <w:rPr>
            <w:webHidden/>
          </w:rPr>
          <w:fldChar w:fldCharType="end"/>
        </w:r>
      </w:hyperlink>
    </w:p>
    <w:p w:rsidR="00977430" w:rsidRDefault="0039373D">
      <w:pPr>
        <w:pStyle w:val="TOC2"/>
        <w:rPr>
          <w:rFonts w:asciiTheme="minorHAnsi" w:eastAsiaTheme="minorEastAsia" w:hAnsiTheme="minorHAnsi"/>
          <w:color w:val="auto"/>
          <w:kern w:val="0"/>
          <w:szCs w:val="22"/>
        </w:rPr>
      </w:pPr>
      <w:hyperlink w:anchor="_Toc440635617" w:history="1">
        <w:r w:rsidR="00977430" w:rsidRPr="00FC0AE0">
          <w:rPr>
            <w:rStyle w:val="Hyperlink"/>
          </w:rPr>
          <w:t>3.1</w:t>
        </w:r>
        <w:r w:rsidR="00977430">
          <w:rPr>
            <w:rFonts w:asciiTheme="minorHAnsi" w:eastAsiaTheme="minorEastAsia" w:hAnsiTheme="minorHAnsi"/>
            <w:color w:val="auto"/>
            <w:kern w:val="0"/>
            <w:szCs w:val="22"/>
          </w:rPr>
          <w:tab/>
        </w:r>
        <w:r w:rsidR="00977430" w:rsidRPr="00FC0AE0">
          <w:rPr>
            <w:rStyle w:val="Hyperlink"/>
          </w:rPr>
          <w:t xml:space="preserve">Graphical representation of </w:t>
        </w:r>
        <w:r w:rsidR="00977430" w:rsidRPr="00FC0AE0">
          <w:rPr>
            <w:rStyle w:val="Hyperlink"/>
            <w:rFonts w:cs="Calibri"/>
          </w:rPr>
          <w:t>VrfyCritReg</w:t>
        </w:r>
        <w:r w:rsidR="00977430">
          <w:rPr>
            <w:webHidden/>
          </w:rPr>
          <w:tab/>
        </w:r>
        <w:r w:rsidR="00977430">
          <w:rPr>
            <w:webHidden/>
          </w:rPr>
          <w:fldChar w:fldCharType="begin"/>
        </w:r>
        <w:r w:rsidR="00977430">
          <w:rPr>
            <w:webHidden/>
          </w:rPr>
          <w:instrText xml:space="preserve"> PAGEREF _Toc440635617 \h </w:instrText>
        </w:r>
        <w:r w:rsidR="00977430">
          <w:rPr>
            <w:webHidden/>
          </w:rPr>
        </w:r>
        <w:r w:rsidR="00977430">
          <w:rPr>
            <w:webHidden/>
          </w:rPr>
          <w:fldChar w:fldCharType="separate"/>
        </w:r>
        <w:r w:rsidR="00977430">
          <w:rPr>
            <w:webHidden/>
          </w:rPr>
          <w:t>7</w:t>
        </w:r>
        <w:r w:rsidR="00977430">
          <w:rPr>
            <w:webHidden/>
          </w:rPr>
          <w:fldChar w:fldCharType="end"/>
        </w:r>
      </w:hyperlink>
    </w:p>
    <w:p w:rsidR="00977430" w:rsidRDefault="0039373D">
      <w:pPr>
        <w:pStyle w:val="TOC2"/>
        <w:rPr>
          <w:rFonts w:asciiTheme="minorHAnsi" w:eastAsiaTheme="minorEastAsia" w:hAnsiTheme="minorHAnsi"/>
          <w:color w:val="auto"/>
          <w:kern w:val="0"/>
          <w:szCs w:val="22"/>
        </w:rPr>
      </w:pPr>
      <w:hyperlink w:anchor="_Toc440635618" w:history="1">
        <w:r w:rsidR="00977430" w:rsidRPr="00FC0AE0">
          <w:rPr>
            <w:rStyle w:val="Hyperlink"/>
            <w:rFonts w:cs="Calibri"/>
          </w:rPr>
          <w:t>3.2</w:t>
        </w:r>
        <w:r w:rsidR="00977430">
          <w:rPr>
            <w:rFonts w:asciiTheme="minorHAnsi" w:eastAsiaTheme="minorEastAsia" w:hAnsiTheme="minorHAnsi"/>
            <w:color w:val="auto"/>
            <w:kern w:val="0"/>
            <w:szCs w:val="22"/>
          </w:rPr>
          <w:tab/>
        </w:r>
        <w:r w:rsidR="00977430" w:rsidRPr="00FC0AE0">
          <w:rPr>
            <w:rStyle w:val="Hyperlink"/>
            <w:rFonts w:cs="Calibri"/>
          </w:rPr>
          <w:t>Data Flow Diagram</w:t>
        </w:r>
        <w:r w:rsidR="00977430">
          <w:rPr>
            <w:webHidden/>
          </w:rPr>
          <w:tab/>
        </w:r>
        <w:r w:rsidR="00977430">
          <w:rPr>
            <w:webHidden/>
          </w:rPr>
          <w:fldChar w:fldCharType="begin"/>
        </w:r>
        <w:r w:rsidR="00977430">
          <w:rPr>
            <w:webHidden/>
          </w:rPr>
          <w:instrText xml:space="preserve"> PAGEREF _Toc440635618 \h </w:instrText>
        </w:r>
        <w:r w:rsidR="00977430">
          <w:rPr>
            <w:webHidden/>
          </w:rPr>
        </w:r>
        <w:r w:rsidR="00977430">
          <w:rPr>
            <w:webHidden/>
          </w:rPr>
          <w:fldChar w:fldCharType="separate"/>
        </w:r>
        <w:r w:rsidR="00977430">
          <w:rPr>
            <w:webHidden/>
          </w:rPr>
          <w:t>7</w:t>
        </w:r>
        <w:r w:rsidR="00977430">
          <w:rPr>
            <w:webHidden/>
          </w:rPr>
          <w:fldChar w:fldCharType="end"/>
        </w:r>
      </w:hyperlink>
    </w:p>
    <w:p w:rsidR="00977430" w:rsidRDefault="0039373D">
      <w:pPr>
        <w:pStyle w:val="TOC3"/>
        <w:tabs>
          <w:tab w:val="left" w:pos="1200"/>
        </w:tabs>
        <w:rPr>
          <w:rFonts w:asciiTheme="minorHAnsi" w:eastAsiaTheme="minorEastAsia" w:hAnsiTheme="minorHAnsi"/>
          <w:color w:val="auto"/>
          <w:kern w:val="0"/>
          <w:sz w:val="22"/>
          <w:szCs w:val="22"/>
        </w:rPr>
      </w:pPr>
      <w:hyperlink w:anchor="_Toc440635619" w:history="1">
        <w:r w:rsidR="00977430" w:rsidRPr="00FC0AE0">
          <w:rPr>
            <w:rStyle w:val="Hyperlink"/>
            <w:rFonts w:cs="Calibri"/>
          </w:rPr>
          <w:t>3.2.1</w:t>
        </w:r>
        <w:r w:rsidR="00977430">
          <w:rPr>
            <w:rFonts w:asciiTheme="minorHAnsi" w:eastAsiaTheme="minorEastAsia" w:hAnsiTheme="minorHAnsi"/>
            <w:color w:val="auto"/>
            <w:kern w:val="0"/>
            <w:sz w:val="22"/>
            <w:szCs w:val="22"/>
          </w:rPr>
          <w:tab/>
        </w:r>
        <w:r w:rsidR="00977430" w:rsidRPr="00FC0AE0">
          <w:rPr>
            <w:rStyle w:val="Hyperlink"/>
          </w:rPr>
          <w:t xml:space="preserve">Component </w:t>
        </w:r>
        <w:r w:rsidR="00977430" w:rsidRPr="00FC0AE0">
          <w:rPr>
            <w:rStyle w:val="Hyperlink"/>
            <w:rFonts w:cs="Calibri"/>
          </w:rPr>
          <w:t>level DFD</w:t>
        </w:r>
        <w:r w:rsidR="00977430">
          <w:rPr>
            <w:webHidden/>
          </w:rPr>
          <w:tab/>
        </w:r>
        <w:r w:rsidR="00977430">
          <w:rPr>
            <w:webHidden/>
          </w:rPr>
          <w:fldChar w:fldCharType="begin"/>
        </w:r>
        <w:r w:rsidR="00977430">
          <w:rPr>
            <w:webHidden/>
          </w:rPr>
          <w:instrText xml:space="preserve"> PAGEREF _Toc440635619 \h </w:instrText>
        </w:r>
        <w:r w:rsidR="00977430">
          <w:rPr>
            <w:webHidden/>
          </w:rPr>
        </w:r>
        <w:r w:rsidR="00977430">
          <w:rPr>
            <w:webHidden/>
          </w:rPr>
          <w:fldChar w:fldCharType="separate"/>
        </w:r>
        <w:r w:rsidR="00977430">
          <w:rPr>
            <w:webHidden/>
          </w:rPr>
          <w:t>7</w:t>
        </w:r>
        <w:r w:rsidR="00977430">
          <w:rPr>
            <w:webHidden/>
          </w:rPr>
          <w:fldChar w:fldCharType="end"/>
        </w:r>
      </w:hyperlink>
    </w:p>
    <w:p w:rsidR="00977430" w:rsidRDefault="0039373D">
      <w:pPr>
        <w:pStyle w:val="TOC3"/>
        <w:tabs>
          <w:tab w:val="left" w:pos="1200"/>
        </w:tabs>
        <w:rPr>
          <w:rFonts w:asciiTheme="minorHAnsi" w:eastAsiaTheme="minorEastAsia" w:hAnsiTheme="minorHAnsi"/>
          <w:color w:val="auto"/>
          <w:kern w:val="0"/>
          <w:sz w:val="22"/>
          <w:szCs w:val="22"/>
        </w:rPr>
      </w:pPr>
      <w:hyperlink w:anchor="_Toc440635620" w:history="1">
        <w:r w:rsidR="00977430" w:rsidRPr="00FC0AE0">
          <w:rPr>
            <w:rStyle w:val="Hyperlink"/>
            <w:rFonts w:cs="Calibri"/>
          </w:rPr>
          <w:t>3.2.2</w:t>
        </w:r>
        <w:r w:rsidR="00977430">
          <w:rPr>
            <w:rFonts w:asciiTheme="minorHAnsi" w:eastAsiaTheme="minorEastAsia" w:hAnsiTheme="minorHAnsi"/>
            <w:color w:val="auto"/>
            <w:kern w:val="0"/>
            <w:sz w:val="22"/>
            <w:szCs w:val="22"/>
          </w:rPr>
          <w:tab/>
        </w:r>
        <w:r w:rsidR="00977430" w:rsidRPr="00FC0AE0">
          <w:rPr>
            <w:rStyle w:val="Hyperlink"/>
          </w:rPr>
          <w:t xml:space="preserve">Function </w:t>
        </w:r>
        <w:r w:rsidR="00977430" w:rsidRPr="00FC0AE0">
          <w:rPr>
            <w:rStyle w:val="Hyperlink"/>
            <w:rFonts w:cs="Calibri"/>
          </w:rPr>
          <w:t>level DFD</w:t>
        </w:r>
        <w:r w:rsidR="00977430">
          <w:rPr>
            <w:webHidden/>
          </w:rPr>
          <w:tab/>
        </w:r>
        <w:r w:rsidR="00977430">
          <w:rPr>
            <w:webHidden/>
          </w:rPr>
          <w:fldChar w:fldCharType="begin"/>
        </w:r>
        <w:r w:rsidR="00977430">
          <w:rPr>
            <w:webHidden/>
          </w:rPr>
          <w:instrText xml:space="preserve"> PAGEREF _Toc440635620 \h </w:instrText>
        </w:r>
        <w:r w:rsidR="00977430">
          <w:rPr>
            <w:webHidden/>
          </w:rPr>
        </w:r>
        <w:r w:rsidR="00977430">
          <w:rPr>
            <w:webHidden/>
          </w:rPr>
          <w:fldChar w:fldCharType="separate"/>
        </w:r>
        <w:r w:rsidR="00977430">
          <w:rPr>
            <w:webHidden/>
          </w:rPr>
          <w:t>7</w:t>
        </w:r>
        <w:r w:rsidR="00977430">
          <w:rPr>
            <w:webHidden/>
          </w:rPr>
          <w:fldChar w:fldCharType="end"/>
        </w:r>
      </w:hyperlink>
    </w:p>
    <w:p w:rsidR="00977430" w:rsidRDefault="0039373D">
      <w:pPr>
        <w:pStyle w:val="TOC1"/>
        <w:rPr>
          <w:rFonts w:eastAsiaTheme="minorEastAsia"/>
          <w:b w:val="0"/>
          <w:color w:val="auto"/>
          <w:kern w:val="0"/>
          <w:sz w:val="22"/>
          <w:szCs w:val="22"/>
          <w:lang w:val="en-US"/>
        </w:rPr>
      </w:pPr>
      <w:hyperlink w:anchor="_Toc440635621" w:history="1">
        <w:r w:rsidR="00977430" w:rsidRPr="00FC0AE0">
          <w:rPr>
            <w:rStyle w:val="Hyperlink"/>
            <w:rFonts w:ascii="Calibri" w:hAnsi="Calibri" w:cs="Calibri"/>
          </w:rPr>
          <w:t>4</w:t>
        </w:r>
        <w:r w:rsidR="00977430">
          <w:rPr>
            <w:rFonts w:eastAsiaTheme="minorEastAsia"/>
            <w:b w:val="0"/>
            <w:color w:val="auto"/>
            <w:kern w:val="0"/>
            <w:sz w:val="22"/>
            <w:szCs w:val="22"/>
            <w:lang w:val="en-US"/>
          </w:rPr>
          <w:tab/>
        </w:r>
        <w:r w:rsidR="00977430" w:rsidRPr="00FC0AE0">
          <w:rPr>
            <w:rStyle w:val="Hyperlink"/>
            <w:rFonts w:ascii="Calibri" w:hAnsi="Calibri" w:cs="Calibri"/>
          </w:rPr>
          <w:t>Constant Data Dictionary</w:t>
        </w:r>
        <w:r w:rsidR="00977430">
          <w:rPr>
            <w:webHidden/>
          </w:rPr>
          <w:tab/>
        </w:r>
        <w:r w:rsidR="00977430">
          <w:rPr>
            <w:webHidden/>
          </w:rPr>
          <w:fldChar w:fldCharType="begin"/>
        </w:r>
        <w:r w:rsidR="00977430">
          <w:rPr>
            <w:webHidden/>
          </w:rPr>
          <w:instrText xml:space="preserve"> PAGEREF _Toc440635621 \h </w:instrText>
        </w:r>
        <w:r w:rsidR="00977430">
          <w:rPr>
            <w:webHidden/>
          </w:rPr>
        </w:r>
        <w:r w:rsidR="00977430">
          <w:rPr>
            <w:webHidden/>
          </w:rPr>
          <w:fldChar w:fldCharType="separate"/>
        </w:r>
        <w:r w:rsidR="00977430">
          <w:rPr>
            <w:webHidden/>
          </w:rPr>
          <w:t>8</w:t>
        </w:r>
        <w:r w:rsidR="00977430">
          <w:rPr>
            <w:webHidden/>
          </w:rPr>
          <w:fldChar w:fldCharType="end"/>
        </w:r>
      </w:hyperlink>
    </w:p>
    <w:p w:rsidR="00977430" w:rsidRDefault="0039373D">
      <w:pPr>
        <w:pStyle w:val="TOC2"/>
        <w:rPr>
          <w:rFonts w:asciiTheme="minorHAnsi" w:eastAsiaTheme="minorEastAsia" w:hAnsiTheme="minorHAnsi"/>
          <w:color w:val="auto"/>
          <w:kern w:val="0"/>
          <w:szCs w:val="22"/>
        </w:rPr>
      </w:pPr>
      <w:hyperlink w:anchor="_Toc440635622" w:history="1">
        <w:r w:rsidR="00977430" w:rsidRPr="00FC0AE0">
          <w:rPr>
            <w:rStyle w:val="Hyperlink"/>
          </w:rPr>
          <w:t>4.1</w:t>
        </w:r>
        <w:r w:rsidR="00977430">
          <w:rPr>
            <w:rFonts w:asciiTheme="minorHAnsi" w:eastAsiaTheme="minorEastAsia" w:hAnsiTheme="minorHAnsi"/>
            <w:color w:val="auto"/>
            <w:kern w:val="0"/>
            <w:szCs w:val="22"/>
          </w:rPr>
          <w:tab/>
        </w:r>
        <w:r w:rsidR="00977430" w:rsidRPr="00FC0AE0">
          <w:rPr>
            <w:rStyle w:val="Hyperlink"/>
          </w:rPr>
          <w:t>Program (fixed) Constants</w:t>
        </w:r>
        <w:r w:rsidR="00977430">
          <w:rPr>
            <w:webHidden/>
          </w:rPr>
          <w:tab/>
        </w:r>
        <w:r w:rsidR="00977430">
          <w:rPr>
            <w:webHidden/>
          </w:rPr>
          <w:fldChar w:fldCharType="begin"/>
        </w:r>
        <w:r w:rsidR="00977430">
          <w:rPr>
            <w:webHidden/>
          </w:rPr>
          <w:instrText xml:space="preserve"> PAGEREF _Toc440635622 \h </w:instrText>
        </w:r>
        <w:r w:rsidR="00977430">
          <w:rPr>
            <w:webHidden/>
          </w:rPr>
        </w:r>
        <w:r w:rsidR="00977430">
          <w:rPr>
            <w:webHidden/>
          </w:rPr>
          <w:fldChar w:fldCharType="separate"/>
        </w:r>
        <w:r w:rsidR="00977430">
          <w:rPr>
            <w:webHidden/>
          </w:rPr>
          <w:t>8</w:t>
        </w:r>
        <w:r w:rsidR="00977430">
          <w:rPr>
            <w:webHidden/>
          </w:rPr>
          <w:fldChar w:fldCharType="end"/>
        </w:r>
      </w:hyperlink>
    </w:p>
    <w:p w:rsidR="00977430" w:rsidRDefault="0039373D">
      <w:pPr>
        <w:pStyle w:val="TOC3"/>
        <w:tabs>
          <w:tab w:val="left" w:pos="1200"/>
        </w:tabs>
        <w:rPr>
          <w:rFonts w:asciiTheme="minorHAnsi" w:eastAsiaTheme="minorEastAsia" w:hAnsiTheme="minorHAnsi"/>
          <w:color w:val="auto"/>
          <w:kern w:val="0"/>
          <w:sz w:val="22"/>
          <w:szCs w:val="22"/>
        </w:rPr>
      </w:pPr>
      <w:hyperlink w:anchor="_Toc440635623" w:history="1">
        <w:r w:rsidR="00977430" w:rsidRPr="00FC0AE0">
          <w:rPr>
            <w:rStyle w:val="Hyperlink"/>
          </w:rPr>
          <w:t>4.1.1</w:t>
        </w:r>
        <w:r w:rsidR="00977430">
          <w:rPr>
            <w:rFonts w:asciiTheme="minorHAnsi" w:eastAsiaTheme="minorEastAsia" w:hAnsiTheme="minorHAnsi"/>
            <w:color w:val="auto"/>
            <w:kern w:val="0"/>
            <w:sz w:val="22"/>
            <w:szCs w:val="22"/>
          </w:rPr>
          <w:tab/>
        </w:r>
        <w:r w:rsidR="00977430" w:rsidRPr="00FC0AE0">
          <w:rPr>
            <w:rStyle w:val="Hyperlink"/>
          </w:rPr>
          <w:t>Embedded Constants</w:t>
        </w:r>
        <w:r w:rsidR="00977430">
          <w:rPr>
            <w:webHidden/>
          </w:rPr>
          <w:tab/>
        </w:r>
        <w:r w:rsidR="00977430">
          <w:rPr>
            <w:webHidden/>
          </w:rPr>
          <w:fldChar w:fldCharType="begin"/>
        </w:r>
        <w:r w:rsidR="00977430">
          <w:rPr>
            <w:webHidden/>
          </w:rPr>
          <w:instrText xml:space="preserve"> PAGEREF _Toc440635623 \h </w:instrText>
        </w:r>
        <w:r w:rsidR="00977430">
          <w:rPr>
            <w:webHidden/>
          </w:rPr>
        </w:r>
        <w:r w:rsidR="00977430">
          <w:rPr>
            <w:webHidden/>
          </w:rPr>
          <w:fldChar w:fldCharType="separate"/>
        </w:r>
        <w:r w:rsidR="00977430">
          <w:rPr>
            <w:webHidden/>
          </w:rPr>
          <w:t>8</w:t>
        </w:r>
        <w:r w:rsidR="00977430">
          <w:rPr>
            <w:webHidden/>
          </w:rPr>
          <w:fldChar w:fldCharType="end"/>
        </w:r>
      </w:hyperlink>
    </w:p>
    <w:p w:rsidR="00977430" w:rsidRDefault="0039373D">
      <w:pPr>
        <w:pStyle w:val="TOC1"/>
        <w:rPr>
          <w:rFonts w:eastAsiaTheme="minorEastAsia"/>
          <w:b w:val="0"/>
          <w:color w:val="auto"/>
          <w:kern w:val="0"/>
          <w:sz w:val="22"/>
          <w:szCs w:val="22"/>
          <w:lang w:val="en-US"/>
        </w:rPr>
      </w:pPr>
      <w:hyperlink w:anchor="_Toc440635624" w:history="1">
        <w:r w:rsidR="00977430" w:rsidRPr="00FC0AE0">
          <w:rPr>
            <w:rStyle w:val="Hyperlink"/>
            <w:rFonts w:ascii="Calibri" w:hAnsi="Calibri" w:cs="Calibri"/>
          </w:rPr>
          <w:t>5</w:t>
        </w:r>
        <w:r w:rsidR="00977430">
          <w:rPr>
            <w:rFonts w:eastAsiaTheme="minorEastAsia"/>
            <w:b w:val="0"/>
            <w:color w:val="auto"/>
            <w:kern w:val="0"/>
            <w:sz w:val="22"/>
            <w:szCs w:val="22"/>
            <w:lang w:val="en-US"/>
          </w:rPr>
          <w:tab/>
        </w:r>
        <w:r w:rsidR="00977430" w:rsidRPr="00FC0AE0">
          <w:rPr>
            <w:rStyle w:val="Hyperlink"/>
            <w:rFonts w:ascii="Calibri" w:hAnsi="Calibri" w:cs="Calibri"/>
          </w:rPr>
          <w:t>Software Component Implementation</w:t>
        </w:r>
        <w:r w:rsidR="00977430">
          <w:rPr>
            <w:webHidden/>
          </w:rPr>
          <w:tab/>
        </w:r>
        <w:r w:rsidR="00977430">
          <w:rPr>
            <w:webHidden/>
          </w:rPr>
          <w:fldChar w:fldCharType="begin"/>
        </w:r>
        <w:r w:rsidR="00977430">
          <w:rPr>
            <w:webHidden/>
          </w:rPr>
          <w:instrText xml:space="preserve"> PAGEREF _Toc440635624 \h </w:instrText>
        </w:r>
        <w:r w:rsidR="00977430">
          <w:rPr>
            <w:webHidden/>
          </w:rPr>
        </w:r>
        <w:r w:rsidR="00977430">
          <w:rPr>
            <w:webHidden/>
          </w:rPr>
          <w:fldChar w:fldCharType="separate"/>
        </w:r>
        <w:r w:rsidR="00977430">
          <w:rPr>
            <w:webHidden/>
          </w:rPr>
          <w:t>9</w:t>
        </w:r>
        <w:r w:rsidR="00977430">
          <w:rPr>
            <w:webHidden/>
          </w:rPr>
          <w:fldChar w:fldCharType="end"/>
        </w:r>
      </w:hyperlink>
    </w:p>
    <w:p w:rsidR="00977430" w:rsidRDefault="0039373D">
      <w:pPr>
        <w:pStyle w:val="TOC2"/>
        <w:rPr>
          <w:rFonts w:asciiTheme="minorHAnsi" w:eastAsiaTheme="minorEastAsia" w:hAnsiTheme="minorHAnsi"/>
          <w:color w:val="auto"/>
          <w:kern w:val="0"/>
          <w:szCs w:val="22"/>
        </w:rPr>
      </w:pPr>
      <w:hyperlink w:anchor="_Toc440635625" w:history="1">
        <w:r w:rsidR="00977430" w:rsidRPr="00FC0AE0">
          <w:rPr>
            <w:rStyle w:val="Hyperlink"/>
          </w:rPr>
          <w:t>5.1</w:t>
        </w:r>
        <w:r w:rsidR="00977430">
          <w:rPr>
            <w:rFonts w:asciiTheme="minorHAnsi" w:eastAsiaTheme="minorEastAsia" w:hAnsiTheme="minorHAnsi"/>
            <w:color w:val="auto"/>
            <w:kern w:val="0"/>
            <w:szCs w:val="22"/>
          </w:rPr>
          <w:tab/>
        </w:r>
        <w:r w:rsidR="00977430" w:rsidRPr="00FC0AE0">
          <w:rPr>
            <w:rStyle w:val="Hyperlink"/>
          </w:rPr>
          <w:t>Sub-Module Functions</w:t>
        </w:r>
        <w:r w:rsidR="00977430">
          <w:rPr>
            <w:webHidden/>
          </w:rPr>
          <w:tab/>
        </w:r>
        <w:r w:rsidR="00977430">
          <w:rPr>
            <w:webHidden/>
          </w:rPr>
          <w:fldChar w:fldCharType="begin"/>
        </w:r>
        <w:r w:rsidR="00977430">
          <w:rPr>
            <w:webHidden/>
          </w:rPr>
          <w:instrText xml:space="preserve"> PAGEREF _Toc440635625 \h </w:instrText>
        </w:r>
        <w:r w:rsidR="00977430">
          <w:rPr>
            <w:webHidden/>
          </w:rPr>
        </w:r>
        <w:r w:rsidR="00977430">
          <w:rPr>
            <w:webHidden/>
          </w:rPr>
          <w:fldChar w:fldCharType="separate"/>
        </w:r>
        <w:r w:rsidR="00977430">
          <w:rPr>
            <w:webHidden/>
          </w:rPr>
          <w:t>9</w:t>
        </w:r>
        <w:r w:rsidR="00977430">
          <w:rPr>
            <w:webHidden/>
          </w:rPr>
          <w:fldChar w:fldCharType="end"/>
        </w:r>
      </w:hyperlink>
    </w:p>
    <w:p w:rsidR="00977430" w:rsidRDefault="0039373D">
      <w:pPr>
        <w:pStyle w:val="TOC2"/>
        <w:rPr>
          <w:rFonts w:asciiTheme="minorHAnsi" w:eastAsiaTheme="minorEastAsia" w:hAnsiTheme="minorHAnsi"/>
          <w:color w:val="auto"/>
          <w:kern w:val="0"/>
          <w:szCs w:val="22"/>
        </w:rPr>
      </w:pPr>
      <w:hyperlink w:anchor="_Toc440635626" w:history="1">
        <w:r w:rsidR="00977430" w:rsidRPr="00FC0AE0">
          <w:rPr>
            <w:rStyle w:val="Hyperlink"/>
            <w:rFonts w:cs="Calibri"/>
          </w:rPr>
          <w:t>5.1.1</w:t>
        </w:r>
        <w:r w:rsidR="00977430">
          <w:rPr>
            <w:rFonts w:asciiTheme="minorHAnsi" w:eastAsiaTheme="minorEastAsia" w:hAnsiTheme="minorHAnsi"/>
            <w:color w:val="auto"/>
            <w:kern w:val="0"/>
            <w:szCs w:val="22"/>
          </w:rPr>
          <w:tab/>
        </w:r>
        <w:r w:rsidR="00977430" w:rsidRPr="00FC0AE0">
          <w:rPr>
            <w:rStyle w:val="Hyperlink"/>
            <w:rFonts w:cs="Calibri"/>
          </w:rPr>
          <w:t>Init: VrfyCritRegInit1</w:t>
        </w:r>
        <w:r w:rsidR="00977430">
          <w:rPr>
            <w:webHidden/>
          </w:rPr>
          <w:tab/>
        </w:r>
        <w:r w:rsidR="00977430">
          <w:rPr>
            <w:webHidden/>
          </w:rPr>
          <w:fldChar w:fldCharType="begin"/>
        </w:r>
        <w:r w:rsidR="00977430">
          <w:rPr>
            <w:webHidden/>
          </w:rPr>
          <w:instrText xml:space="preserve"> PAGEREF _Toc440635626 \h </w:instrText>
        </w:r>
        <w:r w:rsidR="00977430">
          <w:rPr>
            <w:webHidden/>
          </w:rPr>
        </w:r>
        <w:r w:rsidR="00977430">
          <w:rPr>
            <w:webHidden/>
          </w:rPr>
          <w:fldChar w:fldCharType="separate"/>
        </w:r>
        <w:r w:rsidR="00977430">
          <w:rPr>
            <w:webHidden/>
          </w:rPr>
          <w:t>9</w:t>
        </w:r>
        <w:r w:rsidR="00977430">
          <w:rPr>
            <w:webHidden/>
          </w:rPr>
          <w:fldChar w:fldCharType="end"/>
        </w:r>
      </w:hyperlink>
    </w:p>
    <w:p w:rsidR="00977430" w:rsidRDefault="0039373D">
      <w:pPr>
        <w:pStyle w:val="TOC2"/>
        <w:rPr>
          <w:rFonts w:asciiTheme="minorHAnsi" w:eastAsiaTheme="minorEastAsia" w:hAnsiTheme="minorHAnsi"/>
          <w:color w:val="auto"/>
          <w:kern w:val="0"/>
          <w:szCs w:val="22"/>
        </w:rPr>
      </w:pPr>
      <w:hyperlink w:anchor="_Toc440635627" w:history="1">
        <w:r w:rsidR="00977430" w:rsidRPr="00FC0AE0">
          <w:rPr>
            <w:rStyle w:val="Hyperlink"/>
            <w:rFonts w:cs="Calibri"/>
          </w:rPr>
          <w:t>5.1.1.1</w:t>
        </w:r>
        <w:r w:rsidR="00977430">
          <w:rPr>
            <w:rFonts w:asciiTheme="minorHAnsi" w:eastAsiaTheme="minorEastAsia" w:hAnsiTheme="minorHAnsi"/>
            <w:color w:val="auto"/>
            <w:kern w:val="0"/>
            <w:szCs w:val="22"/>
          </w:rPr>
          <w:tab/>
        </w:r>
        <w:r w:rsidR="00977430" w:rsidRPr="00FC0AE0">
          <w:rPr>
            <w:rStyle w:val="Hyperlink"/>
            <w:rFonts w:cs="Calibri"/>
          </w:rPr>
          <w:t>Design Rationale</w:t>
        </w:r>
        <w:r w:rsidR="00977430">
          <w:rPr>
            <w:webHidden/>
          </w:rPr>
          <w:tab/>
        </w:r>
        <w:r w:rsidR="00977430">
          <w:rPr>
            <w:webHidden/>
          </w:rPr>
          <w:fldChar w:fldCharType="begin"/>
        </w:r>
        <w:r w:rsidR="00977430">
          <w:rPr>
            <w:webHidden/>
          </w:rPr>
          <w:instrText xml:space="preserve"> PAGEREF _Toc440635627 \h </w:instrText>
        </w:r>
        <w:r w:rsidR="00977430">
          <w:rPr>
            <w:webHidden/>
          </w:rPr>
        </w:r>
        <w:r w:rsidR="00977430">
          <w:rPr>
            <w:webHidden/>
          </w:rPr>
          <w:fldChar w:fldCharType="separate"/>
        </w:r>
        <w:r w:rsidR="00977430">
          <w:rPr>
            <w:webHidden/>
          </w:rPr>
          <w:t>9</w:t>
        </w:r>
        <w:r w:rsidR="00977430">
          <w:rPr>
            <w:webHidden/>
          </w:rPr>
          <w:fldChar w:fldCharType="end"/>
        </w:r>
      </w:hyperlink>
    </w:p>
    <w:p w:rsidR="00977430" w:rsidRDefault="0039373D">
      <w:pPr>
        <w:pStyle w:val="TOC2"/>
        <w:rPr>
          <w:rFonts w:asciiTheme="minorHAnsi" w:eastAsiaTheme="minorEastAsia" w:hAnsiTheme="minorHAnsi"/>
          <w:color w:val="auto"/>
          <w:kern w:val="0"/>
          <w:szCs w:val="22"/>
        </w:rPr>
      </w:pPr>
      <w:hyperlink w:anchor="_Toc440635628" w:history="1">
        <w:r w:rsidR="00977430" w:rsidRPr="00FC0AE0">
          <w:rPr>
            <w:rStyle w:val="Hyperlink"/>
            <w:rFonts w:cs="Calibri"/>
          </w:rPr>
          <w:t>5.1.1.2</w:t>
        </w:r>
        <w:r w:rsidR="00977430">
          <w:rPr>
            <w:rFonts w:asciiTheme="minorHAnsi" w:eastAsiaTheme="minorEastAsia" w:hAnsiTheme="minorHAnsi"/>
            <w:color w:val="auto"/>
            <w:kern w:val="0"/>
            <w:szCs w:val="22"/>
          </w:rPr>
          <w:tab/>
        </w:r>
        <w:r w:rsidR="00977430" w:rsidRPr="00FC0AE0">
          <w:rPr>
            <w:rStyle w:val="Hyperlink"/>
            <w:rFonts w:cs="Calibri"/>
          </w:rPr>
          <w:t>Module Outputs</w:t>
        </w:r>
        <w:r w:rsidR="00977430">
          <w:rPr>
            <w:webHidden/>
          </w:rPr>
          <w:tab/>
        </w:r>
        <w:r w:rsidR="00977430">
          <w:rPr>
            <w:webHidden/>
          </w:rPr>
          <w:fldChar w:fldCharType="begin"/>
        </w:r>
        <w:r w:rsidR="00977430">
          <w:rPr>
            <w:webHidden/>
          </w:rPr>
          <w:instrText xml:space="preserve"> PAGEREF _Toc440635628 \h </w:instrText>
        </w:r>
        <w:r w:rsidR="00977430">
          <w:rPr>
            <w:webHidden/>
          </w:rPr>
        </w:r>
        <w:r w:rsidR="00977430">
          <w:rPr>
            <w:webHidden/>
          </w:rPr>
          <w:fldChar w:fldCharType="separate"/>
        </w:r>
        <w:r w:rsidR="00977430">
          <w:rPr>
            <w:webHidden/>
          </w:rPr>
          <w:t>9</w:t>
        </w:r>
        <w:r w:rsidR="00977430">
          <w:rPr>
            <w:webHidden/>
          </w:rPr>
          <w:fldChar w:fldCharType="end"/>
        </w:r>
      </w:hyperlink>
    </w:p>
    <w:p w:rsidR="00977430" w:rsidRDefault="0039373D">
      <w:pPr>
        <w:pStyle w:val="TOC2"/>
        <w:rPr>
          <w:rFonts w:asciiTheme="minorHAnsi" w:eastAsiaTheme="minorEastAsia" w:hAnsiTheme="minorHAnsi"/>
          <w:color w:val="auto"/>
          <w:kern w:val="0"/>
          <w:szCs w:val="22"/>
        </w:rPr>
      </w:pPr>
      <w:hyperlink w:anchor="_Toc440635629" w:history="1">
        <w:r w:rsidR="00977430" w:rsidRPr="00FC0AE0">
          <w:rPr>
            <w:rStyle w:val="Hyperlink"/>
            <w:rFonts w:cs="Calibri"/>
          </w:rPr>
          <w:t>5.1.2</w:t>
        </w:r>
        <w:r w:rsidR="00977430">
          <w:rPr>
            <w:rFonts w:asciiTheme="minorHAnsi" w:eastAsiaTheme="minorEastAsia" w:hAnsiTheme="minorHAnsi"/>
            <w:color w:val="auto"/>
            <w:kern w:val="0"/>
            <w:szCs w:val="22"/>
          </w:rPr>
          <w:tab/>
        </w:r>
        <w:r w:rsidR="00977430" w:rsidRPr="00FC0AE0">
          <w:rPr>
            <w:rStyle w:val="Hyperlink"/>
            <w:rFonts w:cs="Calibri"/>
          </w:rPr>
          <w:t>Per: VrfyCritRegPer1</w:t>
        </w:r>
        <w:r w:rsidR="00977430">
          <w:rPr>
            <w:webHidden/>
          </w:rPr>
          <w:tab/>
        </w:r>
        <w:r w:rsidR="00977430">
          <w:rPr>
            <w:webHidden/>
          </w:rPr>
          <w:fldChar w:fldCharType="begin"/>
        </w:r>
        <w:r w:rsidR="00977430">
          <w:rPr>
            <w:webHidden/>
          </w:rPr>
          <w:instrText xml:space="preserve"> PAGEREF _Toc440635629 \h </w:instrText>
        </w:r>
        <w:r w:rsidR="00977430">
          <w:rPr>
            <w:webHidden/>
          </w:rPr>
        </w:r>
        <w:r w:rsidR="00977430">
          <w:rPr>
            <w:webHidden/>
          </w:rPr>
          <w:fldChar w:fldCharType="separate"/>
        </w:r>
        <w:r w:rsidR="00977430">
          <w:rPr>
            <w:webHidden/>
          </w:rPr>
          <w:t>9</w:t>
        </w:r>
        <w:r w:rsidR="00977430">
          <w:rPr>
            <w:webHidden/>
          </w:rPr>
          <w:fldChar w:fldCharType="end"/>
        </w:r>
      </w:hyperlink>
    </w:p>
    <w:p w:rsidR="00977430" w:rsidRDefault="0039373D">
      <w:pPr>
        <w:pStyle w:val="TOC2"/>
        <w:rPr>
          <w:rFonts w:asciiTheme="minorHAnsi" w:eastAsiaTheme="minorEastAsia" w:hAnsiTheme="minorHAnsi"/>
          <w:color w:val="auto"/>
          <w:kern w:val="0"/>
          <w:szCs w:val="22"/>
        </w:rPr>
      </w:pPr>
      <w:hyperlink w:anchor="_Toc440635630" w:history="1">
        <w:r w:rsidR="00977430" w:rsidRPr="00FC0AE0">
          <w:rPr>
            <w:rStyle w:val="Hyperlink"/>
            <w:rFonts w:cs="Calibri"/>
          </w:rPr>
          <w:t>5.1.2.1</w:t>
        </w:r>
        <w:r w:rsidR="00977430">
          <w:rPr>
            <w:rFonts w:asciiTheme="minorHAnsi" w:eastAsiaTheme="minorEastAsia" w:hAnsiTheme="minorHAnsi"/>
            <w:color w:val="auto"/>
            <w:kern w:val="0"/>
            <w:szCs w:val="22"/>
          </w:rPr>
          <w:tab/>
        </w:r>
        <w:r w:rsidR="00977430" w:rsidRPr="00FC0AE0">
          <w:rPr>
            <w:rStyle w:val="Hyperlink"/>
            <w:rFonts w:cs="Calibri"/>
          </w:rPr>
          <w:t>Design Rationale</w:t>
        </w:r>
        <w:r w:rsidR="00977430">
          <w:rPr>
            <w:webHidden/>
          </w:rPr>
          <w:tab/>
        </w:r>
        <w:r w:rsidR="00977430">
          <w:rPr>
            <w:webHidden/>
          </w:rPr>
          <w:fldChar w:fldCharType="begin"/>
        </w:r>
        <w:r w:rsidR="00977430">
          <w:rPr>
            <w:webHidden/>
          </w:rPr>
          <w:instrText xml:space="preserve"> PAGEREF _Toc440635630 \h </w:instrText>
        </w:r>
        <w:r w:rsidR="00977430">
          <w:rPr>
            <w:webHidden/>
          </w:rPr>
        </w:r>
        <w:r w:rsidR="00977430">
          <w:rPr>
            <w:webHidden/>
          </w:rPr>
          <w:fldChar w:fldCharType="separate"/>
        </w:r>
        <w:r w:rsidR="00977430">
          <w:rPr>
            <w:webHidden/>
          </w:rPr>
          <w:t>9</w:t>
        </w:r>
        <w:r w:rsidR="00977430">
          <w:rPr>
            <w:webHidden/>
          </w:rPr>
          <w:fldChar w:fldCharType="end"/>
        </w:r>
      </w:hyperlink>
    </w:p>
    <w:p w:rsidR="00977430" w:rsidRDefault="0039373D">
      <w:pPr>
        <w:pStyle w:val="TOC2"/>
        <w:rPr>
          <w:rFonts w:asciiTheme="minorHAnsi" w:eastAsiaTheme="minorEastAsia" w:hAnsiTheme="minorHAnsi"/>
          <w:color w:val="auto"/>
          <w:kern w:val="0"/>
          <w:szCs w:val="22"/>
        </w:rPr>
      </w:pPr>
      <w:hyperlink w:anchor="_Toc440635631" w:history="1">
        <w:r w:rsidR="00977430" w:rsidRPr="00FC0AE0">
          <w:rPr>
            <w:rStyle w:val="Hyperlink"/>
            <w:rFonts w:cs="Calibri"/>
          </w:rPr>
          <w:t>5.1.2.2</w:t>
        </w:r>
        <w:r w:rsidR="00977430">
          <w:rPr>
            <w:rFonts w:asciiTheme="minorHAnsi" w:eastAsiaTheme="minorEastAsia" w:hAnsiTheme="minorHAnsi"/>
            <w:color w:val="auto"/>
            <w:kern w:val="0"/>
            <w:szCs w:val="22"/>
          </w:rPr>
          <w:tab/>
        </w:r>
        <w:r w:rsidR="00977430" w:rsidRPr="00FC0AE0">
          <w:rPr>
            <w:rStyle w:val="Hyperlink"/>
            <w:rFonts w:cs="Calibri"/>
          </w:rPr>
          <w:t>Store Module Inputs to Local copies</w:t>
        </w:r>
        <w:r w:rsidR="00977430">
          <w:rPr>
            <w:webHidden/>
          </w:rPr>
          <w:tab/>
        </w:r>
        <w:r w:rsidR="00977430">
          <w:rPr>
            <w:webHidden/>
          </w:rPr>
          <w:fldChar w:fldCharType="begin"/>
        </w:r>
        <w:r w:rsidR="00977430">
          <w:rPr>
            <w:webHidden/>
          </w:rPr>
          <w:instrText xml:space="preserve"> PAGEREF _Toc440635631 \h </w:instrText>
        </w:r>
        <w:r w:rsidR="00977430">
          <w:rPr>
            <w:webHidden/>
          </w:rPr>
        </w:r>
        <w:r w:rsidR="00977430">
          <w:rPr>
            <w:webHidden/>
          </w:rPr>
          <w:fldChar w:fldCharType="separate"/>
        </w:r>
        <w:r w:rsidR="00977430">
          <w:rPr>
            <w:webHidden/>
          </w:rPr>
          <w:t>9</w:t>
        </w:r>
        <w:r w:rsidR="00977430">
          <w:rPr>
            <w:webHidden/>
          </w:rPr>
          <w:fldChar w:fldCharType="end"/>
        </w:r>
      </w:hyperlink>
    </w:p>
    <w:p w:rsidR="00977430" w:rsidRDefault="0039373D">
      <w:pPr>
        <w:pStyle w:val="TOC2"/>
        <w:rPr>
          <w:rFonts w:asciiTheme="minorHAnsi" w:eastAsiaTheme="minorEastAsia" w:hAnsiTheme="minorHAnsi"/>
          <w:color w:val="auto"/>
          <w:kern w:val="0"/>
          <w:szCs w:val="22"/>
        </w:rPr>
      </w:pPr>
      <w:hyperlink w:anchor="_Toc440635632" w:history="1">
        <w:r w:rsidR="00977430" w:rsidRPr="00FC0AE0">
          <w:rPr>
            <w:rStyle w:val="Hyperlink"/>
            <w:rFonts w:cs="Calibri"/>
          </w:rPr>
          <w:t>5.1.2.3</w:t>
        </w:r>
        <w:r w:rsidR="00977430">
          <w:rPr>
            <w:rFonts w:asciiTheme="minorHAnsi" w:eastAsiaTheme="minorEastAsia" w:hAnsiTheme="minorHAnsi"/>
            <w:color w:val="auto"/>
            <w:kern w:val="0"/>
            <w:szCs w:val="22"/>
          </w:rPr>
          <w:tab/>
        </w:r>
        <w:r w:rsidR="00977430" w:rsidRPr="00FC0AE0">
          <w:rPr>
            <w:rStyle w:val="Hyperlink"/>
            <w:rFonts w:cs="Calibri"/>
          </w:rPr>
          <w:t>(Processing of function)………</w:t>
        </w:r>
        <w:r w:rsidR="00977430">
          <w:rPr>
            <w:webHidden/>
          </w:rPr>
          <w:tab/>
        </w:r>
        <w:r w:rsidR="00977430">
          <w:rPr>
            <w:webHidden/>
          </w:rPr>
          <w:fldChar w:fldCharType="begin"/>
        </w:r>
        <w:r w:rsidR="00977430">
          <w:rPr>
            <w:webHidden/>
          </w:rPr>
          <w:instrText xml:space="preserve"> PAGEREF _Toc440635632 \h </w:instrText>
        </w:r>
        <w:r w:rsidR="00977430">
          <w:rPr>
            <w:webHidden/>
          </w:rPr>
        </w:r>
        <w:r w:rsidR="00977430">
          <w:rPr>
            <w:webHidden/>
          </w:rPr>
          <w:fldChar w:fldCharType="separate"/>
        </w:r>
        <w:r w:rsidR="00977430">
          <w:rPr>
            <w:webHidden/>
          </w:rPr>
          <w:t>9</w:t>
        </w:r>
        <w:r w:rsidR="00977430">
          <w:rPr>
            <w:webHidden/>
          </w:rPr>
          <w:fldChar w:fldCharType="end"/>
        </w:r>
      </w:hyperlink>
    </w:p>
    <w:p w:rsidR="00977430" w:rsidRDefault="0039373D">
      <w:pPr>
        <w:pStyle w:val="TOC2"/>
        <w:rPr>
          <w:rFonts w:asciiTheme="minorHAnsi" w:eastAsiaTheme="minorEastAsia" w:hAnsiTheme="minorHAnsi"/>
          <w:color w:val="auto"/>
          <w:kern w:val="0"/>
          <w:szCs w:val="22"/>
        </w:rPr>
      </w:pPr>
      <w:hyperlink w:anchor="_Toc440635633" w:history="1">
        <w:r w:rsidR="00977430" w:rsidRPr="00FC0AE0">
          <w:rPr>
            <w:rStyle w:val="Hyperlink"/>
            <w:rFonts w:cs="Calibri"/>
          </w:rPr>
          <w:t>5.1.2.4</w:t>
        </w:r>
        <w:r w:rsidR="00977430">
          <w:rPr>
            <w:rFonts w:asciiTheme="minorHAnsi" w:eastAsiaTheme="minorEastAsia" w:hAnsiTheme="minorHAnsi"/>
            <w:color w:val="auto"/>
            <w:kern w:val="0"/>
            <w:szCs w:val="22"/>
          </w:rPr>
          <w:tab/>
        </w:r>
        <w:r w:rsidR="00977430" w:rsidRPr="00FC0AE0">
          <w:rPr>
            <w:rStyle w:val="Hyperlink"/>
            <w:rFonts w:cs="Calibri"/>
          </w:rPr>
          <w:t>Store Local copy of outputs into Module Outputs</w:t>
        </w:r>
        <w:r w:rsidR="00977430">
          <w:rPr>
            <w:webHidden/>
          </w:rPr>
          <w:tab/>
        </w:r>
        <w:r w:rsidR="00977430">
          <w:rPr>
            <w:webHidden/>
          </w:rPr>
          <w:fldChar w:fldCharType="begin"/>
        </w:r>
        <w:r w:rsidR="00977430">
          <w:rPr>
            <w:webHidden/>
          </w:rPr>
          <w:instrText xml:space="preserve"> PAGEREF _Toc440635633 \h </w:instrText>
        </w:r>
        <w:r w:rsidR="00977430">
          <w:rPr>
            <w:webHidden/>
          </w:rPr>
        </w:r>
        <w:r w:rsidR="00977430">
          <w:rPr>
            <w:webHidden/>
          </w:rPr>
          <w:fldChar w:fldCharType="separate"/>
        </w:r>
        <w:r w:rsidR="00977430">
          <w:rPr>
            <w:webHidden/>
          </w:rPr>
          <w:t>9</w:t>
        </w:r>
        <w:r w:rsidR="00977430">
          <w:rPr>
            <w:webHidden/>
          </w:rPr>
          <w:fldChar w:fldCharType="end"/>
        </w:r>
      </w:hyperlink>
    </w:p>
    <w:p w:rsidR="00977430" w:rsidRDefault="0039373D">
      <w:pPr>
        <w:pStyle w:val="TOC2"/>
        <w:rPr>
          <w:rFonts w:asciiTheme="minorHAnsi" w:eastAsiaTheme="minorEastAsia" w:hAnsiTheme="minorHAnsi"/>
          <w:color w:val="auto"/>
          <w:kern w:val="0"/>
          <w:szCs w:val="22"/>
        </w:rPr>
      </w:pPr>
      <w:hyperlink w:anchor="_Toc440635634" w:history="1">
        <w:r w:rsidR="00977430" w:rsidRPr="00FC0AE0">
          <w:rPr>
            <w:rStyle w:val="Hyperlink"/>
          </w:rPr>
          <w:t>5.2</w:t>
        </w:r>
        <w:r w:rsidR="00977430">
          <w:rPr>
            <w:rFonts w:asciiTheme="minorHAnsi" w:eastAsiaTheme="minorEastAsia" w:hAnsiTheme="minorHAnsi"/>
            <w:color w:val="auto"/>
            <w:kern w:val="0"/>
            <w:szCs w:val="22"/>
          </w:rPr>
          <w:tab/>
        </w:r>
        <w:r w:rsidR="00977430" w:rsidRPr="00FC0AE0">
          <w:rPr>
            <w:rStyle w:val="Hyperlink"/>
          </w:rPr>
          <w:t>Server Runables</w:t>
        </w:r>
        <w:r w:rsidR="00977430">
          <w:rPr>
            <w:webHidden/>
          </w:rPr>
          <w:tab/>
        </w:r>
        <w:r w:rsidR="00977430">
          <w:rPr>
            <w:webHidden/>
          </w:rPr>
          <w:fldChar w:fldCharType="begin"/>
        </w:r>
        <w:r w:rsidR="00977430">
          <w:rPr>
            <w:webHidden/>
          </w:rPr>
          <w:instrText xml:space="preserve"> PAGEREF _Toc440635634 \h </w:instrText>
        </w:r>
        <w:r w:rsidR="00977430">
          <w:rPr>
            <w:webHidden/>
          </w:rPr>
        </w:r>
        <w:r w:rsidR="00977430">
          <w:rPr>
            <w:webHidden/>
          </w:rPr>
          <w:fldChar w:fldCharType="separate"/>
        </w:r>
        <w:r w:rsidR="00977430">
          <w:rPr>
            <w:webHidden/>
          </w:rPr>
          <w:t>9</w:t>
        </w:r>
        <w:r w:rsidR="00977430">
          <w:rPr>
            <w:webHidden/>
          </w:rPr>
          <w:fldChar w:fldCharType="end"/>
        </w:r>
      </w:hyperlink>
    </w:p>
    <w:p w:rsidR="00977430" w:rsidRDefault="0039373D">
      <w:pPr>
        <w:pStyle w:val="TOC2"/>
        <w:rPr>
          <w:rFonts w:asciiTheme="minorHAnsi" w:eastAsiaTheme="minorEastAsia" w:hAnsiTheme="minorHAnsi"/>
          <w:color w:val="auto"/>
          <w:kern w:val="0"/>
          <w:szCs w:val="22"/>
        </w:rPr>
      </w:pPr>
      <w:hyperlink w:anchor="_Toc440635635" w:history="1">
        <w:r w:rsidR="00977430" w:rsidRPr="00FC0AE0">
          <w:rPr>
            <w:rStyle w:val="Hyperlink"/>
            <w:rFonts w:cs="Calibri"/>
          </w:rPr>
          <w:t>5.3</w:t>
        </w:r>
        <w:r w:rsidR="00977430">
          <w:rPr>
            <w:rFonts w:asciiTheme="minorHAnsi" w:eastAsiaTheme="minorEastAsia" w:hAnsiTheme="minorHAnsi"/>
            <w:color w:val="auto"/>
            <w:kern w:val="0"/>
            <w:szCs w:val="22"/>
          </w:rPr>
          <w:tab/>
        </w:r>
        <w:r w:rsidR="00977430" w:rsidRPr="00FC0AE0">
          <w:rPr>
            <w:rStyle w:val="Hyperlink"/>
            <w:rFonts w:cs="Calibri"/>
          </w:rPr>
          <w:t>Interrupt Functions</w:t>
        </w:r>
        <w:r w:rsidR="00977430">
          <w:rPr>
            <w:webHidden/>
          </w:rPr>
          <w:tab/>
        </w:r>
        <w:r w:rsidR="00977430">
          <w:rPr>
            <w:webHidden/>
          </w:rPr>
          <w:fldChar w:fldCharType="begin"/>
        </w:r>
        <w:r w:rsidR="00977430">
          <w:rPr>
            <w:webHidden/>
          </w:rPr>
          <w:instrText xml:space="preserve"> PAGEREF _Toc440635635 \h </w:instrText>
        </w:r>
        <w:r w:rsidR="00977430">
          <w:rPr>
            <w:webHidden/>
          </w:rPr>
        </w:r>
        <w:r w:rsidR="00977430">
          <w:rPr>
            <w:webHidden/>
          </w:rPr>
          <w:fldChar w:fldCharType="separate"/>
        </w:r>
        <w:r w:rsidR="00977430">
          <w:rPr>
            <w:webHidden/>
          </w:rPr>
          <w:t>9</w:t>
        </w:r>
        <w:r w:rsidR="00977430">
          <w:rPr>
            <w:webHidden/>
          </w:rPr>
          <w:fldChar w:fldCharType="end"/>
        </w:r>
      </w:hyperlink>
    </w:p>
    <w:p w:rsidR="00977430" w:rsidRDefault="0039373D">
      <w:pPr>
        <w:pStyle w:val="TOC2"/>
        <w:rPr>
          <w:rFonts w:asciiTheme="minorHAnsi" w:eastAsiaTheme="minorEastAsia" w:hAnsiTheme="minorHAnsi"/>
          <w:color w:val="auto"/>
          <w:kern w:val="0"/>
          <w:szCs w:val="22"/>
        </w:rPr>
      </w:pPr>
      <w:hyperlink w:anchor="_Toc440635636" w:history="1">
        <w:r w:rsidR="00977430" w:rsidRPr="00FC0AE0">
          <w:rPr>
            <w:rStyle w:val="Hyperlink"/>
            <w:rFonts w:cs="Calibri"/>
          </w:rPr>
          <w:t>5.4</w:t>
        </w:r>
        <w:r w:rsidR="00977430">
          <w:rPr>
            <w:rFonts w:asciiTheme="minorHAnsi" w:eastAsiaTheme="minorEastAsia" w:hAnsiTheme="minorHAnsi"/>
            <w:color w:val="auto"/>
            <w:kern w:val="0"/>
            <w:szCs w:val="22"/>
          </w:rPr>
          <w:tab/>
        </w:r>
        <w:r w:rsidR="00977430" w:rsidRPr="00FC0AE0">
          <w:rPr>
            <w:rStyle w:val="Hyperlink"/>
            <w:rFonts w:cs="Calibri"/>
          </w:rPr>
          <w:t>Module Internal (Local) Functions</w:t>
        </w:r>
        <w:r w:rsidR="00977430">
          <w:rPr>
            <w:webHidden/>
          </w:rPr>
          <w:tab/>
        </w:r>
        <w:r w:rsidR="00977430">
          <w:rPr>
            <w:webHidden/>
          </w:rPr>
          <w:fldChar w:fldCharType="begin"/>
        </w:r>
        <w:r w:rsidR="00977430">
          <w:rPr>
            <w:webHidden/>
          </w:rPr>
          <w:instrText xml:space="preserve"> PAGEREF _Toc440635636 \h </w:instrText>
        </w:r>
        <w:r w:rsidR="00977430">
          <w:rPr>
            <w:webHidden/>
          </w:rPr>
        </w:r>
        <w:r w:rsidR="00977430">
          <w:rPr>
            <w:webHidden/>
          </w:rPr>
          <w:fldChar w:fldCharType="separate"/>
        </w:r>
        <w:r w:rsidR="00977430">
          <w:rPr>
            <w:webHidden/>
          </w:rPr>
          <w:t>9</w:t>
        </w:r>
        <w:r w:rsidR="00977430">
          <w:rPr>
            <w:webHidden/>
          </w:rPr>
          <w:fldChar w:fldCharType="end"/>
        </w:r>
      </w:hyperlink>
    </w:p>
    <w:p w:rsidR="00977430" w:rsidRDefault="0039373D">
      <w:pPr>
        <w:pStyle w:val="TOC2"/>
        <w:rPr>
          <w:rFonts w:asciiTheme="minorHAnsi" w:eastAsiaTheme="minorEastAsia" w:hAnsiTheme="minorHAnsi"/>
          <w:color w:val="auto"/>
          <w:kern w:val="0"/>
          <w:szCs w:val="22"/>
        </w:rPr>
      </w:pPr>
      <w:hyperlink w:anchor="_Toc440635637" w:history="1">
        <w:r w:rsidR="00977430" w:rsidRPr="00FC0AE0">
          <w:rPr>
            <w:rStyle w:val="Hyperlink"/>
            <w:rFonts w:cs="Calibri"/>
          </w:rPr>
          <w:t>5.4.1</w:t>
        </w:r>
        <w:r w:rsidR="00977430">
          <w:rPr>
            <w:rFonts w:asciiTheme="minorHAnsi" w:eastAsiaTheme="minorEastAsia" w:hAnsiTheme="minorHAnsi"/>
            <w:color w:val="auto"/>
            <w:kern w:val="0"/>
            <w:szCs w:val="22"/>
          </w:rPr>
          <w:tab/>
        </w:r>
        <w:r w:rsidR="00977430" w:rsidRPr="00FC0AE0">
          <w:rPr>
            <w:rStyle w:val="Hyperlink"/>
            <w:rFonts w:cs="Calibri"/>
          </w:rPr>
          <w:t>Local Function #2</w:t>
        </w:r>
        <w:r w:rsidR="00977430">
          <w:rPr>
            <w:webHidden/>
          </w:rPr>
          <w:tab/>
        </w:r>
        <w:r w:rsidR="00977430">
          <w:rPr>
            <w:webHidden/>
          </w:rPr>
          <w:fldChar w:fldCharType="begin"/>
        </w:r>
        <w:r w:rsidR="00977430">
          <w:rPr>
            <w:webHidden/>
          </w:rPr>
          <w:instrText xml:space="preserve"> PAGEREF _Toc440635637 \h </w:instrText>
        </w:r>
        <w:r w:rsidR="00977430">
          <w:rPr>
            <w:webHidden/>
          </w:rPr>
        </w:r>
        <w:r w:rsidR="00977430">
          <w:rPr>
            <w:webHidden/>
          </w:rPr>
          <w:fldChar w:fldCharType="separate"/>
        </w:r>
        <w:r w:rsidR="00977430">
          <w:rPr>
            <w:webHidden/>
          </w:rPr>
          <w:t>9</w:t>
        </w:r>
        <w:r w:rsidR="00977430">
          <w:rPr>
            <w:webHidden/>
          </w:rPr>
          <w:fldChar w:fldCharType="end"/>
        </w:r>
      </w:hyperlink>
    </w:p>
    <w:p w:rsidR="00977430" w:rsidRDefault="0039373D">
      <w:pPr>
        <w:pStyle w:val="TOC2"/>
        <w:rPr>
          <w:rFonts w:asciiTheme="minorHAnsi" w:eastAsiaTheme="minorEastAsia" w:hAnsiTheme="minorHAnsi"/>
          <w:color w:val="auto"/>
          <w:kern w:val="0"/>
          <w:szCs w:val="22"/>
        </w:rPr>
      </w:pPr>
      <w:hyperlink w:anchor="_Toc440635638" w:history="1">
        <w:r w:rsidR="00977430" w:rsidRPr="00FC0AE0">
          <w:rPr>
            <w:rStyle w:val="Hyperlink"/>
            <w:rFonts w:cs="Calibri"/>
          </w:rPr>
          <w:t>5.4.1.1</w:t>
        </w:r>
        <w:r w:rsidR="00977430">
          <w:rPr>
            <w:rFonts w:asciiTheme="minorHAnsi" w:eastAsiaTheme="minorEastAsia" w:hAnsiTheme="minorHAnsi"/>
            <w:color w:val="auto"/>
            <w:kern w:val="0"/>
            <w:szCs w:val="22"/>
          </w:rPr>
          <w:tab/>
        </w:r>
        <w:r w:rsidR="00977430" w:rsidRPr="00FC0AE0">
          <w:rPr>
            <w:rStyle w:val="Hyperlink"/>
            <w:rFonts w:cs="Calibri"/>
          </w:rPr>
          <w:t>Description</w:t>
        </w:r>
        <w:r w:rsidR="00977430">
          <w:rPr>
            <w:webHidden/>
          </w:rPr>
          <w:tab/>
        </w:r>
        <w:r w:rsidR="00977430">
          <w:rPr>
            <w:webHidden/>
          </w:rPr>
          <w:fldChar w:fldCharType="begin"/>
        </w:r>
        <w:r w:rsidR="00977430">
          <w:rPr>
            <w:webHidden/>
          </w:rPr>
          <w:instrText xml:space="preserve"> PAGEREF _Toc440635638 \h </w:instrText>
        </w:r>
        <w:r w:rsidR="00977430">
          <w:rPr>
            <w:webHidden/>
          </w:rPr>
        </w:r>
        <w:r w:rsidR="00977430">
          <w:rPr>
            <w:webHidden/>
          </w:rPr>
          <w:fldChar w:fldCharType="separate"/>
        </w:r>
        <w:r w:rsidR="00977430">
          <w:rPr>
            <w:webHidden/>
          </w:rPr>
          <w:t>9</w:t>
        </w:r>
        <w:r w:rsidR="00977430">
          <w:rPr>
            <w:webHidden/>
          </w:rPr>
          <w:fldChar w:fldCharType="end"/>
        </w:r>
      </w:hyperlink>
    </w:p>
    <w:p w:rsidR="00977430" w:rsidRDefault="0039373D">
      <w:pPr>
        <w:pStyle w:val="TOC2"/>
        <w:rPr>
          <w:rFonts w:asciiTheme="minorHAnsi" w:eastAsiaTheme="minorEastAsia" w:hAnsiTheme="minorHAnsi"/>
          <w:color w:val="auto"/>
          <w:kern w:val="0"/>
          <w:szCs w:val="22"/>
        </w:rPr>
      </w:pPr>
      <w:hyperlink w:anchor="_Toc440635639" w:history="1">
        <w:r w:rsidR="00977430" w:rsidRPr="00FC0AE0">
          <w:rPr>
            <w:rStyle w:val="Hyperlink"/>
            <w:rFonts w:cs="Calibri"/>
          </w:rPr>
          <w:t>5.5</w:t>
        </w:r>
        <w:r w:rsidR="00977430">
          <w:rPr>
            <w:rFonts w:asciiTheme="minorHAnsi" w:eastAsiaTheme="minorEastAsia" w:hAnsiTheme="minorHAnsi"/>
            <w:color w:val="auto"/>
            <w:kern w:val="0"/>
            <w:szCs w:val="22"/>
          </w:rPr>
          <w:tab/>
        </w:r>
        <w:r w:rsidR="00977430" w:rsidRPr="00FC0AE0">
          <w:rPr>
            <w:rStyle w:val="Hyperlink"/>
            <w:rFonts w:cs="Calibri"/>
          </w:rPr>
          <w:t>GLOBAL Function/Macro Definitions</w:t>
        </w:r>
        <w:r w:rsidR="00977430">
          <w:rPr>
            <w:webHidden/>
          </w:rPr>
          <w:tab/>
        </w:r>
        <w:r w:rsidR="00977430">
          <w:rPr>
            <w:webHidden/>
          </w:rPr>
          <w:fldChar w:fldCharType="begin"/>
        </w:r>
        <w:r w:rsidR="00977430">
          <w:rPr>
            <w:webHidden/>
          </w:rPr>
          <w:instrText xml:space="preserve"> PAGEREF _Toc440635639 \h </w:instrText>
        </w:r>
        <w:r w:rsidR="00977430">
          <w:rPr>
            <w:webHidden/>
          </w:rPr>
        </w:r>
        <w:r w:rsidR="00977430">
          <w:rPr>
            <w:webHidden/>
          </w:rPr>
          <w:fldChar w:fldCharType="separate"/>
        </w:r>
        <w:r w:rsidR="00977430">
          <w:rPr>
            <w:webHidden/>
          </w:rPr>
          <w:t>10</w:t>
        </w:r>
        <w:r w:rsidR="00977430">
          <w:rPr>
            <w:webHidden/>
          </w:rPr>
          <w:fldChar w:fldCharType="end"/>
        </w:r>
      </w:hyperlink>
    </w:p>
    <w:p w:rsidR="00977430" w:rsidRDefault="0039373D">
      <w:pPr>
        <w:pStyle w:val="TOC1"/>
        <w:rPr>
          <w:rFonts w:eastAsiaTheme="minorEastAsia"/>
          <w:b w:val="0"/>
          <w:color w:val="auto"/>
          <w:kern w:val="0"/>
          <w:sz w:val="22"/>
          <w:szCs w:val="22"/>
          <w:lang w:val="en-US"/>
        </w:rPr>
      </w:pPr>
      <w:hyperlink w:anchor="_Toc440635640" w:history="1">
        <w:r w:rsidR="00977430" w:rsidRPr="00FC0AE0">
          <w:rPr>
            <w:rStyle w:val="Hyperlink"/>
            <w:rFonts w:ascii="Calibri" w:hAnsi="Calibri" w:cs="Calibri"/>
          </w:rPr>
          <w:t>6</w:t>
        </w:r>
        <w:r w:rsidR="00977430">
          <w:rPr>
            <w:rFonts w:eastAsiaTheme="minorEastAsia"/>
            <w:b w:val="0"/>
            <w:color w:val="auto"/>
            <w:kern w:val="0"/>
            <w:sz w:val="22"/>
            <w:szCs w:val="22"/>
            <w:lang w:val="en-US"/>
          </w:rPr>
          <w:tab/>
        </w:r>
        <w:r w:rsidR="00977430" w:rsidRPr="00FC0AE0">
          <w:rPr>
            <w:rStyle w:val="Hyperlink"/>
            <w:rFonts w:ascii="Calibri" w:hAnsi="Calibri"/>
          </w:rPr>
          <w:t>Known</w:t>
        </w:r>
        <w:r w:rsidR="00977430" w:rsidRPr="00FC0AE0">
          <w:rPr>
            <w:rStyle w:val="Hyperlink"/>
            <w:rFonts w:ascii="Calibri" w:hAnsi="Calibri" w:cs="Calibri"/>
          </w:rPr>
          <w:t xml:space="preserve"> Limitations with Design</w:t>
        </w:r>
        <w:r w:rsidR="00977430">
          <w:rPr>
            <w:webHidden/>
          </w:rPr>
          <w:tab/>
        </w:r>
        <w:r w:rsidR="00977430">
          <w:rPr>
            <w:webHidden/>
          </w:rPr>
          <w:fldChar w:fldCharType="begin"/>
        </w:r>
        <w:r w:rsidR="00977430">
          <w:rPr>
            <w:webHidden/>
          </w:rPr>
          <w:instrText xml:space="preserve"> PAGEREF _Toc440635640 \h </w:instrText>
        </w:r>
        <w:r w:rsidR="00977430">
          <w:rPr>
            <w:webHidden/>
          </w:rPr>
        </w:r>
        <w:r w:rsidR="00977430">
          <w:rPr>
            <w:webHidden/>
          </w:rPr>
          <w:fldChar w:fldCharType="separate"/>
        </w:r>
        <w:r w:rsidR="00977430">
          <w:rPr>
            <w:webHidden/>
          </w:rPr>
          <w:t>11</w:t>
        </w:r>
        <w:r w:rsidR="00977430">
          <w:rPr>
            <w:webHidden/>
          </w:rPr>
          <w:fldChar w:fldCharType="end"/>
        </w:r>
      </w:hyperlink>
    </w:p>
    <w:p w:rsidR="00977430" w:rsidRDefault="0039373D">
      <w:pPr>
        <w:pStyle w:val="TOC1"/>
        <w:rPr>
          <w:rFonts w:eastAsiaTheme="minorEastAsia"/>
          <w:b w:val="0"/>
          <w:color w:val="auto"/>
          <w:kern w:val="0"/>
          <w:sz w:val="22"/>
          <w:szCs w:val="22"/>
          <w:lang w:val="en-US"/>
        </w:rPr>
      </w:pPr>
      <w:hyperlink w:anchor="_Toc440635641" w:history="1">
        <w:r w:rsidR="00977430" w:rsidRPr="00FC0AE0">
          <w:rPr>
            <w:rStyle w:val="Hyperlink"/>
            <w:rFonts w:ascii="Calibri" w:hAnsi="Calibri" w:cs="Calibri"/>
          </w:rPr>
          <w:t>7</w:t>
        </w:r>
        <w:r w:rsidR="00977430">
          <w:rPr>
            <w:rFonts w:eastAsiaTheme="minorEastAsia"/>
            <w:b w:val="0"/>
            <w:color w:val="auto"/>
            <w:kern w:val="0"/>
            <w:sz w:val="22"/>
            <w:szCs w:val="22"/>
            <w:lang w:val="en-US"/>
          </w:rPr>
          <w:tab/>
        </w:r>
        <w:r w:rsidR="00977430" w:rsidRPr="00FC0AE0">
          <w:rPr>
            <w:rStyle w:val="Hyperlink"/>
            <w:rFonts w:ascii="Calibri" w:hAnsi="Calibri" w:cs="Calibri"/>
          </w:rPr>
          <w:t>UNIT TEST CONSIDERATION</w:t>
        </w:r>
        <w:r w:rsidR="00977430">
          <w:rPr>
            <w:webHidden/>
          </w:rPr>
          <w:tab/>
        </w:r>
        <w:r w:rsidR="00977430">
          <w:rPr>
            <w:webHidden/>
          </w:rPr>
          <w:fldChar w:fldCharType="begin"/>
        </w:r>
        <w:r w:rsidR="00977430">
          <w:rPr>
            <w:webHidden/>
          </w:rPr>
          <w:instrText xml:space="preserve"> PAGEREF _Toc440635641 \h </w:instrText>
        </w:r>
        <w:r w:rsidR="00977430">
          <w:rPr>
            <w:webHidden/>
          </w:rPr>
        </w:r>
        <w:r w:rsidR="00977430">
          <w:rPr>
            <w:webHidden/>
          </w:rPr>
          <w:fldChar w:fldCharType="separate"/>
        </w:r>
        <w:r w:rsidR="00977430">
          <w:rPr>
            <w:webHidden/>
          </w:rPr>
          <w:t>12</w:t>
        </w:r>
        <w:r w:rsidR="00977430">
          <w:rPr>
            <w:webHidden/>
          </w:rPr>
          <w:fldChar w:fldCharType="end"/>
        </w:r>
      </w:hyperlink>
    </w:p>
    <w:p w:rsidR="00977430" w:rsidRDefault="0039373D">
      <w:pPr>
        <w:pStyle w:val="TOC1"/>
        <w:tabs>
          <w:tab w:val="left" w:pos="1400"/>
        </w:tabs>
        <w:rPr>
          <w:rFonts w:eastAsiaTheme="minorEastAsia"/>
          <w:b w:val="0"/>
          <w:color w:val="auto"/>
          <w:kern w:val="0"/>
          <w:sz w:val="22"/>
          <w:szCs w:val="22"/>
          <w:lang w:val="en-US"/>
        </w:rPr>
      </w:pPr>
      <w:hyperlink w:anchor="_Toc440635642" w:history="1">
        <w:r w:rsidR="00977430" w:rsidRPr="00FC0AE0">
          <w:rPr>
            <w:rStyle w:val="Hyperlink"/>
          </w:rPr>
          <w:t>Appendix A</w:t>
        </w:r>
        <w:r w:rsidR="00977430">
          <w:rPr>
            <w:rFonts w:eastAsiaTheme="minorEastAsia"/>
            <w:b w:val="0"/>
            <w:color w:val="auto"/>
            <w:kern w:val="0"/>
            <w:sz w:val="22"/>
            <w:szCs w:val="22"/>
            <w:lang w:val="en-US"/>
          </w:rPr>
          <w:tab/>
        </w:r>
        <w:r w:rsidR="00977430" w:rsidRPr="00FC0AE0">
          <w:rPr>
            <w:rStyle w:val="Hyperlink"/>
          </w:rPr>
          <w:t>Abbreviations and Acronyms</w:t>
        </w:r>
        <w:r w:rsidR="00977430">
          <w:rPr>
            <w:webHidden/>
          </w:rPr>
          <w:tab/>
        </w:r>
        <w:r w:rsidR="00977430">
          <w:rPr>
            <w:webHidden/>
          </w:rPr>
          <w:fldChar w:fldCharType="begin"/>
        </w:r>
        <w:r w:rsidR="00977430">
          <w:rPr>
            <w:webHidden/>
          </w:rPr>
          <w:instrText xml:space="preserve"> PAGEREF _Toc440635642 \h </w:instrText>
        </w:r>
        <w:r w:rsidR="00977430">
          <w:rPr>
            <w:webHidden/>
          </w:rPr>
        </w:r>
        <w:r w:rsidR="00977430">
          <w:rPr>
            <w:webHidden/>
          </w:rPr>
          <w:fldChar w:fldCharType="separate"/>
        </w:r>
        <w:r w:rsidR="00977430">
          <w:rPr>
            <w:webHidden/>
          </w:rPr>
          <w:t>13</w:t>
        </w:r>
        <w:r w:rsidR="00977430">
          <w:rPr>
            <w:webHidden/>
          </w:rPr>
          <w:fldChar w:fldCharType="end"/>
        </w:r>
      </w:hyperlink>
    </w:p>
    <w:p w:rsidR="00977430" w:rsidRDefault="0039373D">
      <w:pPr>
        <w:pStyle w:val="TOC1"/>
        <w:tabs>
          <w:tab w:val="left" w:pos="1400"/>
        </w:tabs>
        <w:rPr>
          <w:rFonts w:eastAsiaTheme="minorEastAsia"/>
          <w:b w:val="0"/>
          <w:color w:val="auto"/>
          <w:kern w:val="0"/>
          <w:sz w:val="22"/>
          <w:szCs w:val="22"/>
          <w:lang w:val="en-US"/>
        </w:rPr>
      </w:pPr>
      <w:hyperlink w:anchor="_Toc440635643" w:history="1">
        <w:r w:rsidR="00977430" w:rsidRPr="00FC0AE0">
          <w:rPr>
            <w:rStyle w:val="Hyperlink"/>
          </w:rPr>
          <w:t>Appendix B</w:t>
        </w:r>
        <w:r w:rsidR="00977430">
          <w:rPr>
            <w:rFonts w:eastAsiaTheme="minorEastAsia"/>
            <w:b w:val="0"/>
            <w:color w:val="auto"/>
            <w:kern w:val="0"/>
            <w:sz w:val="22"/>
            <w:szCs w:val="22"/>
            <w:lang w:val="en-US"/>
          </w:rPr>
          <w:tab/>
        </w:r>
        <w:r w:rsidR="00977430" w:rsidRPr="00FC0AE0">
          <w:rPr>
            <w:rStyle w:val="Hyperlink"/>
          </w:rPr>
          <w:t>Glossary</w:t>
        </w:r>
        <w:r w:rsidR="00977430">
          <w:rPr>
            <w:webHidden/>
          </w:rPr>
          <w:tab/>
        </w:r>
        <w:r w:rsidR="00977430">
          <w:rPr>
            <w:webHidden/>
          </w:rPr>
          <w:fldChar w:fldCharType="begin"/>
        </w:r>
        <w:r w:rsidR="00977430">
          <w:rPr>
            <w:webHidden/>
          </w:rPr>
          <w:instrText xml:space="preserve"> PAGEREF _Toc440635643 \h </w:instrText>
        </w:r>
        <w:r w:rsidR="00977430">
          <w:rPr>
            <w:webHidden/>
          </w:rPr>
        </w:r>
        <w:r w:rsidR="00977430">
          <w:rPr>
            <w:webHidden/>
          </w:rPr>
          <w:fldChar w:fldCharType="separate"/>
        </w:r>
        <w:r w:rsidR="00977430">
          <w:rPr>
            <w:webHidden/>
          </w:rPr>
          <w:t>14</w:t>
        </w:r>
        <w:r w:rsidR="00977430">
          <w:rPr>
            <w:webHidden/>
          </w:rPr>
          <w:fldChar w:fldCharType="end"/>
        </w:r>
      </w:hyperlink>
    </w:p>
    <w:p w:rsidR="00977430" w:rsidRDefault="0039373D">
      <w:pPr>
        <w:pStyle w:val="TOC1"/>
        <w:tabs>
          <w:tab w:val="left" w:pos="1400"/>
        </w:tabs>
        <w:rPr>
          <w:rFonts w:eastAsiaTheme="minorEastAsia"/>
          <w:b w:val="0"/>
          <w:color w:val="auto"/>
          <w:kern w:val="0"/>
          <w:sz w:val="22"/>
          <w:szCs w:val="22"/>
          <w:lang w:val="en-US"/>
        </w:rPr>
      </w:pPr>
      <w:hyperlink w:anchor="_Toc440635644" w:history="1">
        <w:r w:rsidR="00977430" w:rsidRPr="00FC0AE0">
          <w:rPr>
            <w:rStyle w:val="Hyperlink"/>
          </w:rPr>
          <w:t>Appendix C</w:t>
        </w:r>
        <w:r w:rsidR="00977430">
          <w:rPr>
            <w:rFonts w:eastAsiaTheme="minorEastAsia"/>
            <w:b w:val="0"/>
            <w:color w:val="auto"/>
            <w:kern w:val="0"/>
            <w:sz w:val="22"/>
            <w:szCs w:val="22"/>
            <w:lang w:val="en-US"/>
          </w:rPr>
          <w:tab/>
        </w:r>
        <w:r w:rsidR="00977430" w:rsidRPr="00FC0AE0">
          <w:rPr>
            <w:rStyle w:val="Hyperlink"/>
          </w:rPr>
          <w:t>References</w:t>
        </w:r>
        <w:r w:rsidR="00977430">
          <w:rPr>
            <w:webHidden/>
          </w:rPr>
          <w:tab/>
        </w:r>
        <w:r w:rsidR="00977430">
          <w:rPr>
            <w:webHidden/>
          </w:rPr>
          <w:fldChar w:fldCharType="begin"/>
        </w:r>
        <w:r w:rsidR="00977430">
          <w:rPr>
            <w:webHidden/>
          </w:rPr>
          <w:instrText xml:space="preserve"> PAGEREF _Toc440635644 \h </w:instrText>
        </w:r>
        <w:r w:rsidR="00977430">
          <w:rPr>
            <w:webHidden/>
          </w:rPr>
        </w:r>
        <w:r w:rsidR="00977430">
          <w:rPr>
            <w:webHidden/>
          </w:rPr>
          <w:fldChar w:fldCharType="separate"/>
        </w:r>
        <w:r w:rsidR="00977430">
          <w:rPr>
            <w:webHidden/>
          </w:rPr>
          <w:t>15</w:t>
        </w:r>
        <w:r w:rsidR="00977430">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6" w:name="_Toc440635612"/>
      <w:r w:rsidRPr="00A158C7">
        <w:lastRenderedPageBreak/>
        <w:t>Introduction</w:t>
      </w:r>
      <w:bookmarkEnd w:id="16"/>
    </w:p>
    <w:p w:rsidR="00063A7A" w:rsidRPr="00A158C7" w:rsidRDefault="00FE5DF5" w:rsidP="000B37D5">
      <w:pPr>
        <w:pStyle w:val="Heading2"/>
      </w:pPr>
      <w:bookmarkStart w:id="17" w:name="_Toc440635613"/>
      <w:r w:rsidRPr="00A158C7">
        <w:t>Purpose</w:t>
      </w:r>
      <w:bookmarkEnd w:id="17"/>
    </w:p>
    <w:p w:rsidR="00DC0959" w:rsidRPr="00A158C7" w:rsidRDefault="00DC0959" w:rsidP="00DC0959">
      <w:pPr>
        <w:rPr>
          <w:lang w:bidi="ar-SA"/>
        </w:rPr>
      </w:pPr>
    </w:p>
    <w:p w:rsidR="00AE0435" w:rsidRPr="00A158C7" w:rsidRDefault="00FE5DF5" w:rsidP="000B37D5">
      <w:pPr>
        <w:pStyle w:val="Heading2"/>
      </w:pPr>
      <w:bookmarkStart w:id="18" w:name="_Toc440635614"/>
      <w:r w:rsidRPr="00A158C7">
        <w:t>Scope</w:t>
      </w:r>
      <w:bookmarkEnd w:id="18"/>
    </w:p>
    <w:p w:rsidR="00DC0959" w:rsidRPr="008C412D" w:rsidRDefault="00DC0959" w:rsidP="00401A9E">
      <w:pPr>
        <w:keepNext/>
        <w:ind w:left="720"/>
        <w:jc w:val="both"/>
        <w:rPr>
          <w:rFonts w:cs="Calibri"/>
        </w:rPr>
      </w:pPr>
    </w:p>
    <w:p w:rsidR="00F95E33" w:rsidRPr="00A158C7" w:rsidRDefault="00F95E33" w:rsidP="00E16D14"/>
    <w:p w:rsidR="00312179" w:rsidRDefault="00CE1D45" w:rsidP="00E71D09">
      <w:pPr>
        <w:pStyle w:val="Heading1"/>
      </w:pPr>
      <w:bookmarkStart w:id="19" w:name="_Toc406065228"/>
      <w:bookmarkStart w:id="20" w:name="_Toc440635615"/>
      <w:bookmarkEnd w:id="2"/>
      <w:bookmarkEnd w:id="3"/>
      <w:bookmarkEnd w:id="4"/>
      <w:bookmarkEnd w:id="5"/>
      <w:bookmarkEnd w:id="6"/>
      <w:proofErr w:type="spellStart"/>
      <w:r>
        <w:lastRenderedPageBreak/>
        <w:t>VrfyCritReg</w:t>
      </w:r>
      <w:proofErr w:type="spellEnd"/>
      <w:r w:rsidR="00D229A6">
        <w:t xml:space="preserve"> </w:t>
      </w:r>
      <w:r w:rsidR="00D229A6" w:rsidRPr="00AA38E8">
        <w:t>High-Level Description</w:t>
      </w:r>
      <w:bookmarkEnd w:id="19"/>
      <w:bookmarkEnd w:id="20"/>
    </w:p>
    <w:p w:rsidR="00E379A5" w:rsidRPr="00E379A5" w:rsidRDefault="00E379A5" w:rsidP="00E379A5">
      <w:pPr>
        <w:rPr>
          <w:lang w:bidi="ar-SA"/>
        </w:rPr>
      </w:pPr>
      <w:r>
        <w:rPr>
          <w:lang w:bidi="ar-SA"/>
        </w:rPr>
        <w:t>Refer to FDD</w:t>
      </w:r>
    </w:p>
    <w:p w:rsidR="00D229A6" w:rsidRPr="002D6391" w:rsidRDefault="00D229A6" w:rsidP="00D229A6">
      <w:pPr>
        <w:rPr>
          <w:rFonts w:cs="Calibri"/>
          <w:i/>
        </w:rPr>
      </w:pP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1" w:name="_Toc406065229"/>
      <w:bookmarkStart w:id="22" w:name="_Toc440635616"/>
      <w:r w:rsidRPr="00AA38E8">
        <w:rPr>
          <w:rFonts w:ascii="Calibri" w:hAnsi="Calibri" w:cs="Calibri"/>
        </w:rPr>
        <w:lastRenderedPageBreak/>
        <w:t>Design details of software module</w:t>
      </w:r>
      <w:bookmarkEnd w:id="21"/>
      <w:bookmarkEnd w:id="22"/>
    </w:p>
    <w:p w:rsidR="00D229A6" w:rsidRPr="00AA38E8" w:rsidRDefault="00D229A6" w:rsidP="00E71D09">
      <w:pPr>
        <w:pStyle w:val="Heading2"/>
      </w:pPr>
      <w:bookmarkStart w:id="23" w:name="_Toc406065230"/>
      <w:bookmarkStart w:id="24" w:name="_Toc440635617"/>
      <w:r w:rsidRPr="00D229A6">
        <w:t>Graphical</w:t>
      </w:r>
      <w:r>
        <w:t xml:space="preserve"> representation of </w:t>
      </w:r>
      <w:bookmarkEnd w:id="23"/>
      <w:proofErr w:type="spellStart"/>
      <w:r w:rsidR="00CE1D45">
        <w:rPr>
          <w:rFonts w:ascii="Calibri" w:hAnsi="Calibri" w:cs="Calibri"/>
        </w:rPr>
        <w:t>VrfyCritReg</w:t>
      </w:r>
      <w:bookmarkEnd w:id="24"/>
      <w:proofErr w:type="spellEnd"/>
    </w:p>
    <w:p w:rsidR="00D229A6" w:rsidRDefault="00CE1D45" w:rsidP="00D229A6">
      <w:pPr>
        <w:rPr>
          <w:ins w:id="25" w:author="Avinash James" w:date="2017-05-24T13:46:00Z"/>
          <w:rFonts w:cs="Calibri"/>
          <w:i/>
        </w:rPr>
      </w:pPr>
      <w:del w:id="26" w:author="Avinash James" w:date="2017-05-24T13:45:00Z">
        <w:r w:rsidDel="00EA3F58">
          <w:rPr>
            <w:noProof/>
            <w:lang w:bidi="ar-SA"/>
          </w:rPr>
          <w:drawing>
            <wp:inline distT="0" distB="0" distL="0" distR="0" wp14:anchorId="2D83E770" wp14:editId="38527D0B">
              <wp:extent cx="1676400" cy="141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76400" cy="1417320"/>
                      </a:xfrm>
                      <a:prstGeom prst="rect">
                        <a:avLst/>
                      </a:prstGeom>
                    </pic:spPr>
                  </pic:pic>
                </a:graphicData>
              </a:graphic>
            </wp:inline>
          </w:drawing>
        </w:r>
      </w:del>
    </w:p>
    <w:p w:rsidR="00EA3F58" w:rsidRDefault="00EA3F58" w:rsidP="00D229A6">
      <w:pPr>
        <w:rPr>
          <w:rFonts w:cs="Calibri"/>
          <w:i/>
        </w:rPr>
      </w:pPr>
      <w:ins w:id="27" w:author="Avinash James" w:date="2017-05-24T13:46:00Z">
        <w:r>
          <w:rPr>
            <w:rFonts w:cs="Calibri"/>
            <w:i/>
            <w:noProof/>
            <w:lang w:bidi="ar-SA"/>
          </w:rPr>
          <w:drawing>
            <wp:inline distT="0" distB="0" distL="0" distR="0">
              <wp:extent cx="2583180" cy="1706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3180" cy="1706880"/>
                      </a:xfrm>
                      <a:prstGeom prst="rect">
                        <a:avLst/>
                      </a:prstGeom>
                      <a:noFill/>
                      <a:ln>
                        <a:noFill/>
                      </a:ln>
                    </pic:spPr>
                  </pic:pic>
                </a:graphicData>
              </a:graphic>
            </wp:inline>
          </w:drawing>
        </w:r>
      </w:ins>
    </w:p>
    <w:p w:rsidR="00D229A6" w:rsidRPr="002D6391" w:rsidRDefault="00D229A6" w:rsidP="00D229A6">
      <w:pPr>
        <w:pStyle w:val="Heading2"/>
        <w:rPr>
          <w:rFonts w:ascii="Calibri" w:hAnsi="Calibri" w:cs="Calibri"/>
        </w:rPr>
      </w:pPr>
      <w:bookmarkStart w:id="28" w:name="_Toc406065231"/>
      <w:bookmarkStart w:id="29" w:name="_Toc440635618"/>
      <w:r w:rsidRPr="002D6391">
        <w:rPr>
          <w:rFonts w:ascii="Calibri" w:hAnsi="Calibri" w:cs="Calibri"/>
        </w:rPr>
        <w:t>Data Flow Diagram</w:t>
      </w:r>
      <w:bookmarkEnd w:id="28"/>
      <w:bookmarkEnd w:id="29"/>
    </w:p>
    <w:p w:rsidR="00D229A6" w:rsidRPr="002B094F" w:rsidRDefault="00C3002A" w:rsidP="00D229A6">
      <w:pPr>
        <w:rPr>
          <w:rFonts w:cs="Calibri"/>
        </w:rPr>
      </w:pPr>
      <w:r>
        <w:rPr>
          <w:rFonts w:cs="Calibri"/>
        </w:rPr>
        <w:t>Refer FDD</w:t>
      </w:r>
    </w:p>
    <w:p w:rsidR="00D229A6" w:rsidRPr="002D6391" w:rsidRDefault="00AC4CD8" w:rsidP="00387BF4">
      <w:pPr>
        <w:pStyle w:val="Heading3"/>
        <w:tabs>
          <w:tab w:val="clear" w:pos="1017"/>
        </w:tabs>
        <w:ind w:left="562" w:hanging="562"/>
        <w:rPr>
          <w:rFonts w:ascii="Calibri" w:hAnsi="Calibri" w:cs="Calibri"/>
        </w:rPr>
      </w:pPr>
      <w:bookmarkStart w:id="30" w:name="_Toc375924736"/>
      <w:bookmarkStart w:id="31" w:name="_Toc406065232"/>
      <w:bookmarkStart w:id="32" w:name="_Toc440635619"/>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30"/>
      <w:bookmarkEnd w:id="31"/>
      <w:bookmarkEnd w:id="32"/>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33" w:name="_Toc375924737"/>
      <w:bookmarkStart w:id="34" w:name="_Toc406065233"/>
      <w:bookmarkStart w:id="35" w:name="_Toc440635620"/>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3"/>
      <w:bookmarkEnd w:id="34"/>
      <w:bookmarkEnd w:id="35"/>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6" w:name="_Toc338170479"/>
      <w:bookmarkStart w:id="37" w:name="_Toc375678228"/>
      <w:bookmarkStart w:id="38" w:name="_Toc418080062"/>
      <w:bookmarkStart w:id="39" w:name="_Toc421709912"/>
      <w:bookmarkStart w:id="40" w:name="_Toc440635621"/>
      <w:r w:rsidRPr="00AC4CD8">
        <w:rPr>
          <w:rFonts w:ascii="Calibri" w:hAnsi="Calibri" w:cs="Calibri"/>
        </w:rPr>
        <w:lastRenderedPageBreak/>
        <w:t>Constant Data Dictionary</w:t>
      </w:r>
      <w:bookmarkEnd w:id="36"/>
      <w:bookmarkEnd w:id="37"/>
      <w:bookmarkEnd w:id="38"/>
      <w:bookmarkEnd w:id="39"/>
      <w:bookmarkEnd w:id="40"/>
    </w:p>
    <w:p w:rsidR="00AC4CD8" w:rsidRPr="00DA5500" w:rsidRDefault="00AC4CD8" w:rsidP="00AC4CD8">
      <w:pPr>
        <w:pStyle w:val="Heading2"/>
        <w:spacing w:after="60"/>
        <w:rPr>
          <w:rFonts w:ascii="Calibri" w:hAnsi="Calibri"/>
        </w:rPr>
      </w:pPr>
      <w:bookmarkStart w:id="41" w:name="_Toc421011506"/>
      <w:bookmarkStart w:id="42" w:name="_Toc421786527"/>
      <w:bookmarkStart w:id="43" w:name="_Toc440635622"/>
      <w:bookmarkStart w:id="44" w:name="_Toc418080064"/>
      <w:r w:rsidRPr="00DA5500">
        <w:rPr>
          <w:rFonts w:ascii="Calibri" w:hAnsi="Calibri"/>
        </w:rPr>
        <w:t>Program (fixed) Constants</w:t>
      </w:r>
      <w:bookmarkEnd w:id="41"/>
      <w:bookmarkEnd w:id="42"/>
      <w:bookmarkEnd w:id="43"/>
    </w:p>
    <w:p w:rsidR="00AC4CD8" w:rsidRDefault="00AC4CD8" w:rsidP="00AC4CD8">
      <w:pPr>
        <w:pStyle w:val="Heading3"/>
        <w:tabs>
          <w:tab w:val="clear" w:pos="1017"/>
          <w:tab w:val="num" w:pos="567"/>
        </w:tabs>
        <w:ind w:left="567"/>
        <w:rPr>
          <w:rFonts w:ascii="Calibri" w:hAnsi="Calibri"/>
        </w:rPr>
      </w:pPr>
      <w:bookmarkStart w:id="45" w:name="_Toc440635623"/>
      <w:bookmarkEnd w:id="44"/>
      <w:r w:rsidRPr="00DA5500">
        <w:rPr>
          <w:rFonts w:ascii="Calibri" w:hAnsi="Calibri"/>
        </w:rPr>
        <w:t>Embedded Constants</w:t>
      </w:r>
      <w:bookmarkEnd w:id="45"/>
    </w:p>
    <w:p w:rsidR="000A5AA5" w:rsidRPr="000A5AA5" w:rsidRDefault="000A5AA5" w:rsidP="000A5AA5">
      <w:pPr>
        <w:rPr>
          <w:lang w:bidi="ar-SA"/>
        </w:rPr>
      </w:pPr>
      <w:r>
        <w:rPr>
          <w:lang w:bidi="ar-SA"/>
        </w:rPr>
        <w:t>Refer .m file</w:t>
      </w:r>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Style w:val="TableGrid"/>
        <w:tblW w:w="0" w:type="auto"/>
        <w:tblLook w:val="04A0" w:firstRow="1" w:lastRow="0" w:firstColumn="1" w:lastColumn="0" w:noHBand="0" w:noVBand="1"/>
      </w:tblPr>
      <w:tblGrid>
        <w:gridCol w:w="3384"/>
        <w:gridCol w:w="3384"/>
        <w:gridCol w:w="3384"/>
      </w:tblGrid>
      <w:tr w:rsidR="001A4993" w:rsidTr="001A4993">
        <w:tc>
          <w:tcPr>
            <w:tcW w:w="3384" w:type="dxa"/>
          </w:tcPr>
          <w:p w:rsidR="001A4993" w:rsidRDefault="001A4993" w:rsidP="001D70EB">
            <w:pPr>
              <w:pStyle w:val="BodyText3"/>
              <w:jc w:val="center"/>
              <w:rPr>
                <w:rFonts w:cs="Calibri"/>
                <w:sz w:val="20"/>
                <w:szCs w:val="20"/>
              </w:rPr>
            </w:pPr>
          </w:p>
          <w:p w:rsidR="001A4993" w:rsidRDefault="001A4993" w:rsidP="001D70EB">
            <w:pPr>
              <w:pStyle w:val="BodyText3"/>
              <w:jc w:val="center"/>
              <w:rPr>
                <w:rFonts w:cs="Calibri"/>
                <w:sz w:val="20"/>
                <w:szCs w:val="20"/>
              </w:rPr>
            </w:pPr>
            <w:r>
              <w:rPr>
                <w:rFonts w:cs="Calibri"/>
                <w:sz w:val="20"/>
                <w:szCs w:val="20"/>
              </w:rPr>
              <w:t>Constant Name</w:t>
            </w:r>
          </w:p>
        </w:tc>
        <w:tc>
          <w:tcPr>
            <w:tcW w:w="3384" w:type="dxa"/>
          </w:tcPr>
          <w:p w:rsidR="001A4993" w:rsidRDefault="001A4993" w:rsidP="001D70EB">
            <w:pPr>
              <w:pStyle w:val="BodyText3"/>
              <w:jc w:val="center"/>
              <w:rPr>
                <w:rFonts w:cs="Calibri"/>
                <w:sz w:val="20"/>
                <w:szCs w:val="20"/>
              </w:rPr>
            </w:pPr>
          </w:p>
          <w:p w:rsidR="001A4993" w:rsidRDefault="001A4993" w:rsidP="001D70EB">
            <w:pPr>
              <w:pStyle w:val="BodyText3"/>
              <w:jc w:val="center"/>
              <w:rPr>
                <w:rFonts w:cs="Calibri"/>
                <w:sz w:val="20"/>
                <w:szCs w:val="20"/>
              </w:rPr>
            </w:pPr>
            <w:r>
              <w:rPr>
                <w:rFonts w:cs="Calibri"/>
                <w:sz w:val="20"/>
                <w:szCs w:val="20"/>
              </w:rPr>
              <w:t>Data Type</w:t>
            </w:r>
          </w:p>
        </w:tc>
        <w:tc>
          <w:tcPr>
            <w:tcW w:w="3384" w:type="dxa"/>
          </w:tcPr>
          <w:p w:rsidR="001A4993" w:rsidRDefault="001A4993" w:rsidP="001D70EB">
            <w:pPr>
              <w:pStyle w:val="BodyText3"/>
              <w:jc w:val="center"/>
              <w:rPr>
                <w:rFonts w:cs="Calibri"/>
                <w:sz w:val="20"/>
                <w:szCs w:val="20"/>
              </w:rPr>
            </w:pPr>
          </w:p>
          <w:p w:rsidR="001A4993" w:rsidRDefault="001A4993" w:rsidP="001D70EB">
            <w:pPr>
              <w:pStyle w:val="BodyText3"/>
              <w:jc w:val="center"/>
              <w:rPr>
                <w:rFonts w:cs="Calibri"/>
                <w:sz w:val="20"/>
                <w:szCs w:val="20"/>
              </w:rPr>
            </w:pPr>
            <w:r>
              <w:rPr>
                <w:rFonts w:cs="Calibri"/>
                <w:sz w:val="20"/>
                <w:szCs w:val="20"/>
              </w:rPr>
              <w:t>Value</w:t>
            </w:r>
          </w:p>
        </w:tc>
      </w:tr>
      <w:tr w:rsidR="001A4993" w:rsidTr="001D70EB">
        <w:trPr>
          <w:trHeight w:val="413"/>
        </w:trPr>
        <w:tc>
          <w:tcPr>
            <w:tcW w:w="3384" w:type="dxa"/>
          </w:tcPr>
          <w:p w:rsidR="001A4993" w:rsidRDefault="002618D3" w:rsidP="002518E0">
            <w:pPr>
              <w:pStyle w:val="BodyText3"/>
              <w:rPr>
                <w:rFonts w:cs="Calibri"/>
                <w:sz w:val="20"/>
                <w:szCs w:val="20"/>
              </w:rPr>
            </w:pPr>
            <w:r w:rsidRPr="002618D3">
              <w:rPr>
                <w:rFonts w:cs="Calibri"/>
                <w:sz w:val="20"/>
                <w:szCs w:val="20"/>
              </w:rPr>
              <w:t>SYSCRITREGFLT_CNT_U08</w:t>
            </w:r>
          </w:p>
        </w:tc>
        <w:tc>
          <w:tcPr>
            <w:tcW w:w="3384" w:type="dxa"/>
          </w:tcPr>
          <w:p w:rsidR="001A4993" w:rsidRDefault="002618D3" w:rsidP="002518E0">
            <w:pPr>
              <w:pStyle w:val="BodyText3"/>
              <w:rPr>
                <w:rFonts w:cs="Calibri"/>
                <w:sz w:val="20"/>
                <w:szCs w:val="20"/>
              </w:rPr>
            </w:pPr>
            <w:r>
              <w:rPr>
                <w:rFonts w:cs="Calibri"/>
                <w:sz w:val="20"/>
                <w:szCs w:val="20"/>
              </w:rPr>
              <w:t>uint8</w:t>
            </w:r>
          </w:p>
        </w:tc>
        <w:tc>
          <w:tcPr>
            <w:tcW w:w="3384" w:type="dxa"/>
          </w:tcPr>
          <w:p w:rsidR="001A4993" w:rsidRDefault="002618D3" w:rsidP="002518E0">
            <w:pPr>
              <w:pStyle w:val="BodyText3"/>
              <w:rPr>
                <w:rFonts w:cs="Calibri"/>
                <w:sz w:val="20"/>
                <w:szCs w:val="20"/>
              </w:rPr>
            </w:pPr>
            <w:r>
              <w:rPr>
                <w:rFonts w:cs="Calibri"/>
                <w:sz w:val="20"/>
                <w:szCs w:val="20"/>
              </w:rPr>
              <w:t>2</w:t>
            </w:r>
          </w:p>
        </w:tc>
      </w:tr>
      <w:tr w:rsidR="001A4993" w:rsidTr="001A4993">
        <w:tc>
          <w:tcPr>
            <w:tcW w:w="3384" w:type="dxa"/>
          </w:tcPr>
          <w:p w:rsidR="001A4993" w:rsidRDefault="002618D3" w:rsidP="001A4993">
            <w:pPr>
              <w:pStyle w:val="BodyText3"/>
              <w:rPr>
                <w:rFonts w:cs="Calibri"/>
                <w:sz w:val="20"/>
                <w:szCs w:val="20"/>
              </w:rPr>
            </w:pPr>
            <w:r w:rsidRPr="002618D3">
              <w:rPr>
                <w:rFonts w:cs="Calibri"/>
                <w:sz w:val="20"/>
                <w:szCs w:val="20"/>
              </w:rPr>
              <w:t>CRITREGFLT_CNT_U08</w:t>
            </w:r>
          </w:p>
        </w:tc>
        <w:tc>
          <w:tcPr>
            <w:tcW w:w="3384" w:type="dxa"/>
          </w:tcPr>
          <w:p w:rsidR="001A4993" w:rsidRDefault="002618D3" w:rsidP="002518E0">
            <w:pPr>
              <w:pStyle w:val="BodyText3"/>
              <w:rPr>
                <w:rFonts w:cs="Calibri"/>
                <w:sz w:val="20"/>
                <w:szCs w:val="20"/>
              </w:rPr>
            </w:pPr>
            <w:r>
              <w:rPr>
                <w:rFonts w:cs="Calibri"/>
                <w:sz w:val="20"/>
                <w:szCs w:val="20"/>
              </w:rPr>
              <w:t>uint8</w:t>
            </w:r>
          </w:p>
        </w:tc>
        <w:tc>
          <w:tcPr>
            <w:tcW w:w="3384" w:type="dxa"/>
          </w:tcPr>
          <w:p w:rsidR="001A4993" w:rsidRDefault="002618D3" w:rsidP="002518E0">
            <w:pPr>
              <w:pStyle w:val="BodyText3"/>
              <w:rPr>
                <w:rFonts w:cs="Calibri"/>
                <w:sz w:val="20"/>
                <w:szCs w:val="20"/>
              </w:rPr>
            </w:pPr>
            <w:r>
              <w:rPr>
                <w:rFonts w:cs="Calibri"/>
                <w:sz w:val="20"/>
                <w:szCs w:val="20"/>
              </w:rPr>
              <w:t>1</w:t>
            </w:r>
          </w:p>
        </w:tc>
      </w:tr>
      <w:tr w:rsidR="001A4993" w:rsidTr="001A4993">
        <w:tc>
          <w:tcPr>
            <w:tcW w:w="3384" w:type="dxa"/>
          </w:tcPr>
          <w:p w:rsidR="001A4993" w:rsidRDefault="002618D3" w:rsidP="002518E0">
            <w:pPr>
              <w:pStyle w:val="BodyText3"/>
              <w:rPr>
                <w:rFonts w:cs="Calibri"/>
                <w:sz w:val="20"/>
                <w:szCs w:val="20"/>
              </w:rPr>
            </w:pPr>
            <w:r w:rsidRPr="002618D3">
              <w:rPr>
                <w:rFonts w:cs="Calibri"/>
                <w:sz w:val="20"/>
                <w:szCs w:val="20"/>
              </w:rPr>
              <w:t>NOFLT_CNT_U08</w:t>
            </w:r>
          </w:p>
        </w:tc>
        <w:tc>
          <w:tcPr>
            <w:tcW w:w="3384" w:type="dxa"/>
          </w:tcPr>
          <w:p w:rsidR="001A4993" w:rsidRDefault="002618D3" w:rsidP="002518E0">
            <w:pPr>
              <w:pStyle w:val="BodyText3"/>
              <w:rPr>
                <w:rFonts w:cs="Calibri"/>
                <w:sz w:val="20"/>
                <w:szCs w:val="20"/>
              </w:rPr>
            </w:pPr>
            <w:r>
              <w:rPr>
                <w:rFonts w:cs="Calibri"/>
                <w:sz w:val="20"/>
                <w:szCs w:val="20"/>
              </w:rPr>
              <w:t>uint8</w:t>
            </w:r>
          </w:p>
        </w:tc>
        <w:tc>
          <w:tcPr>
            <w:tcW w:w="3384" w:type="dxa"/>
          </w:tcPr>
          <w:p w:rsidR="001A4993" w:rsidRDefault="002618D3" w:rsidP="002518E0">
            <w:pPr>
              <w:pStyle w:val="BodyText3"/>
              <w:rPr>
                <w:rFonts w:cs="Calibri"/>
                <w:sz w:val="20"/>
                <w:szCs w:val="20"/>
              </w:rPr>
            </w:pPr>
            <w:r>
              <w:rPr>
                <w:rFonts w:cs="Calibri"/>
                <w:sz w:val="20"/>
                <w:szCs w:val="20"/>
              </w:rPr>
              <w:t>0</w:t>
            </w:r>
          </w:p>
        </w:tc>
      </w:tr>
      <w:tr w:rsidR="00EA3F58" w:rsidTr="001A4993">
        <w:tc>
          <w:tcPr>
            <w:tcW w:w="3384" w:type="dxa"/>
          </w:tcPr>
          <w:p w:rsidR="00EA3F58" w:rsidRDefault="00EA3F58" w:rsidP="00EA3F58">
            <w:pPr>
              <w:pStyle w:val="BodyText3"/>
              <w:rPr>
                <w:rFonts w:cs="Calibri"/>
                <w:sz w:val="20"/>
                <w:szCs w:val="20"/>
              </w:rPr>
            </w:pPr>
            <w:ins w:id="46" w:author="Avinash James" w:date="2017-05-24T13:46:00Z">
              <w:r w:rsidRPr="00EA3F58">
                <w:rPr>
                  <w:rFonts w:cs="Calibri"/>
                  <w:sz w:val="20"/>
                  <w:szCs w:val="20"/>
                </w:rPr>
                <w:t>SHIFTBYBYTE_CNT_U08</w:t>
              </w:r>
            </w:ins>
          </w:p>
        </w:tc>
        <w:tc>
          <w:tcPr>
            <w:tcW w:w="3384" w:type="dxa"/>
          </w:tcPr>
          <w:p w:rsidR="00EA3F58" w:rsidRDefault="00EA3F58" w:rsidP="00EA3F58">
            <w:pPr>
              <w:pStyle w:val="BodyText3"/>
              <w:rPr>
                <w:rFonts w:cs="Calibri"/>
                <w:sz w:val="20"/>
                <w:szCs w:val="20"/>
              </w:rPr>
            </w:pPr>
            <w:ins w:id="47" w:author="Avinash James" w:date="2017-05-24T13:46:00Z">
              <w:r>
                <w:rPr>
                  <w:rFonts w:cs="Calibri"/>
                  <w:sz w:val="20"/>
                  <w:szCs w:val="20"/>
                </w:rPr>
                <w:t>uint8</w:t>
              </w:r>
            </w:ins>
          </w:p>
        </w:tc>
        <w:tc>
          <w:tcPr>
            <w:tcW w:w="3384" w:type="dxa"/>
          </w:tcPr>
          <w:p w:rsidR="00EA3F58" w:rsidRDefault="00EA3F58" w:rsidP="00EA3F58">
            <w:pPr>
              <w:pStyle w:val="BodyText3"/>
              <w:rPr>
                <w:rFonts w:cs="Calibri"/>
                <w:sz w:val="20"/>
                <w:szCs w:val="20"/>
              </w:rPr>
            </w:pPr>
            <w:ins w:id="48" w:author="Avinash James" w:date="2017-05-24T13:47:00Z">
              <w:r>
                <w:rPr>
                  <w:rFonts w:cs="Calibri"/>
                  <w:sz w:val="20"/>
                  <w:szCs w:val="20"/>
                </w:rPr>
                <w:t>8</w:t>
              </w:r>
            </w:ins>
          </w:p>
        </w:tc>
      </w:tr>
      <w:tr w:rsidR="00EA3F58" w:rsidTr="001D70EB">
        <w:trPr>
          <w:trHeight w:val="485"/>
        </w:trPr>
        <w:tc>
          <w:tcPr>
            <w:tcW w:w="3384" w:type="dxa"/>
          </w:tcPr>
          <w:p w:rsidR="00EA3F58" w:rsidRDefault="00EA3F58" w:rsidP="00EA3F58">
            <w:pPr>
              <w:pStyle w:val="BodyText3"/>
              <w:rPr>
                <w:rFonts w:cs="Calibri"/>
                <w:sz w:val="20"/>
                <w:szCs w:val="20"/>
              </w:rPr>
            </w:pPr>
            <w:ins w:id="49" w:author="Avinash James" w:date="2017-05-24T13:46:00Z">
              <w:r w:rsidRPr="00EA3F58">
                <w:rPr>
                  <w:rFonts w:cs="Calibri"/>
                  <w:sz w:val="20"/>
                  <w:szCs w:val="20"/>
                </w:rPr>
                <w:t>VRFYCRITREGMCALFLT_CNT_U08</w:t>
              </w:r>
            </w:ins>
          </w:p>
        </w:tc>
        <w:tc>
          <w:tcPr>
            <w:tcW w:w="3384" w:type="dxa"/>
          </w:tcPr>
          <w:p w:rsidR="00EA3F58" w:rsidRDefault="00EA3F58" w:rsidP="00EA3F58">
            <w:pPr>
              <w:pStyle w:val="BodyText3"/>
              <w:rPr>
                <w:rFonts w:cs="Calibri"/>
                <w:sz w:val="20"/>
                <w:szCs w:val="20"/>
              </w:rPr>
            </w:pPr>
            <w:ins w:id="50" w:author="Avinash James" w:date="2017-05-24T13:46:00Z">
              <w:r>
                <w:rPr>
                  <w:rFonts w:cs="Calibri"/>
                  <w:sz w:val="20"/>
                  <w:szCs w:val="20"/>
                </w:rPr>
                <w:t>uint8</w:t>
              </w:r>
            </w:ins>
          </w:p>
        </w:tc>
        <w:tc>
          <w:tcPr>
            <w:tcW w:w="3384" w:type="dxa"/>
          </w:tcPr>
          <w:p w:rsidR="00EA3F58" w:rsidRDefault="00EA3F58" w:rsidP="00EA3F58">
            <w:pPr>
              <w:pStyle w:val="BodyText3"/>
              <w:rPr>
                <w:rFonts w:cs="Calibri"/>
                <w:sz w:val="20"/>
                <w:szCs w:val="20"/>
              </w:rPr>
            </w:pPr>
            <w:ins w:id="51" w:author="Avinash James" w:date="2017-05-24T13:47:00Z">
              <w:r>
                <w:rPr>
                  <w:rFonts w:cs="Calibri"/>
                  <w:sz w:val="20"/>
                  <w:szCs w:val="20"/>
                </w:rPr>
                <w:t>4</w:t>
              </w:r>
            </w:ins>
          </w:p>
        </w:tc>
      </w:tr>
      <w:tr w:rsidR="001A4993" w:rsidDel="0014010D" w:rsidTr="001A4993">
        <w:trPr>
          <w:del w:id="52" w:author="Avinash James" w:date="2017-05-24T13:47:00Z"/>
        </w:trPr>
        <w:tc>
          <w:tcPr>
            <w:tcW w:w="3384" w:type="dxa"/>
          </w:tcPr>
          <w:p w:rsidR="001A4993" w:rsidDel="0014010D" w:rsidRDefault="001A4993" w:rsidP="002518E0">
            <w:pPr>
              <w:pStyle w:val="BodyText3"/>
              <w:rPr>
                <w:del w:id="53" w:author="Avinash James" w:date="2017-05-24T13:47:00Z"/>
                <w:rFonts w:cs="Calibri"/>
                <w:sz w:val="20"/>
                <w:szCs w:val="20"/>
              </w:rPr>
            </w:pPr>
          </w:p>
        </w:tc>
        <w:tc>
          <w:tcPr>
            <w:tcW w:w="3384" w:type="dxa"/>
          </w:tcPr>
          <w:p w:rsidR="001A4993" w:rsidDel="0014010D" w:rsidRDefault="001A4993" w:rsidP="002518E0">
            <w:pPr>
              <w:pStyle w:val="BodyText3"/>
              <w:rPr>
                <w:del w:id="54" w:author="Avinash James" w:date="2017-05-24T13:47:00Z"/>
                <w:rFonts w:cs="Calibri"/>
                <w:sz w:val="20"/>
                <w:szCs w:val="20"/>
              </w:rPr>
            </w:pPr>
          </w:p>
        </w:tc>
        <w:tc>
          <w:tcPr>
            <w:tcW w:w="3384" w:type="dxa"/>
          </w:tcPr>
          <w:p w:rsidR="001A4993" w:rsidDel="0014010D" w:rsidRDefault="001A4993" w:rsidP="002518E0">
            <w:pPr>
              <w:pStyle w:val="BodyText3"/>
              <w:rPr>
                <w:del w:id="55" w:author="Avinash James" w:date="2017-05-24T13:47:00Z"/>
                <w:rFonts w:cs="Calibri"/>
                <w:sz w:val="20"/>
                <w:szCs w:val="20"/>
              </w:rPr>
            </w:pPr>
          </w:p>
        </w:tc>
      </w:tr>
      <w:tr w:rsidR="001A4993" w:rsidDel="0014010D" w:rsidTr="001A4993">
        <w:trPr>
          <w:del w:id="56" w:author="Avinash James" w:date="2017-05-24T13:47:00Z"/>
        </w:trPr>
        <w:tc>
          <w:tcPr>
            <w:tcW w:w="3384" w:type="dxa"/>
          </w:tcPr>
          <w:p w:rsidR="001A4993" w:rsidDel="0014010D" w:rsidRDefault="001A4993" w:rsidP="002518E0">
            <w:pPr>
              <w:pStyle w:val="BodyText3"/>
              <w:rPr>
                <w:del w:id="57" w:author="Avinash James" w:date="2017-05-24T13:47:00Z"/>
                <w:rFonts w:cs="Calibri"/>
                <w:sz w:val="20"/>
                <w:szCs w:val="20"/>
              </w:rPr>
            </w:pPr>
          </w:p>
        </w:tc>
        <w:tc>
          <w:tcPr>
            <w:tcW w:w="3384" w:type="dxa"/>
          </w:tcPr>
          <w:p w:rsidR="001A4993" w:rsidDel="0014010D" w:rsidRDefault="001A4993" w:rsidP="002518E0">
            <w:pPr>
              <w:pStyle w:val="BodyText3"/>
              <w:rPr>
                <w:del w:id="58" w:author="Avinash James" w:date="2017-05-24T13:47:00Z"/>
                <w:rFonts w:cs="Calibri"/>
                <w:sz w:val="20"/>
                <w:szCs w:val="20"/>
              </w:rPr>
            </w:pPr>
          </w:p>
        </w:tc>
        <w:tc>
          <w:tcPr>
            <w:tcW w:w="3384" w:type="dxa"/>
          </w:tcPr>
          <w:p w:rsidR="001A4993" w:rsidDel="0014010D" w:rsidRDefault="001A4993" w:rsidP="002518E0">
            <w:pPr>
              <w:pStyle w:val="BodyText3"/>
              <w:rPr>
                <w:del w:id="59" w:author="Avinash James" w:date="2017-05-24T13:47:00Z"/>
                <w:rFonts w:cs="Calibri"/>
                <w:sz w:val="20"/>
                <w:szCs w:val="20"/>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60" w:name="_Ref87065593"/>
      <w:bookmarkStart w:id="61" w:name="_Toc338170483"/>
      <w:bookmarkStart w:id="62" w:name="_Toc375678229"/>
      <w:bookmarkStart w:id="63" w:name="_Toc418080067"/>
      <w:bookmarkStart w:id="64" w:name="_Toc421786702"/>
      <w:bookmarkStart w:id="65" w:name="_Toc440635624"/>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60"/>
      <w:bookmarkEnd w:id="61"/>
      <w:bookmarkEnd w:id="62"/>
      <w:bookmarkEnd w:id="63"/>
      <w:bookmarkEnd w:id="64"/>
      <w:bookmarkEnd w:id="65"/>
    </w:p>
    <w:p w:rsidR="002B094F" w:rsidRPr="00987B4A" w:rsidRDefault="002B094F" w:rsidP="00007584">
      <w:pPr>
        <w:pStyle w:val="Heading2"/>
        <w:spacing w:after="60"/>
        <w:rPr>
          <w:rFonts w:ascii="Calibri" w:hAnsi="Calibri"/>
        </w:rPr>
      </w:pPr>
      <w:bookmarkStart w:id="66" w:name="_Toc338170484"/>
      <w:bookmarkStart w:id="67" w:name="_Toc418080068"/>
      <w:bookmarkStart w:id="68" w:name="_Toc421709916"/>
      <w:bookmarkStart w:id="69" w:name="_Toc440635625"/>
      <w:r w:rsidRPr="00007584">
        <w:rPr>
          <w:rFonts w:ascii="Calibri" w:hAnsi="Calibri"/>
        </w:rPr>
        <w:t>Sub</w:t>
      </w:r>
      <w:r w:rsidRPr="00987B4A">
        <w:rPr>
          <w:rFonts w:ascii="Calibri" w:hAnsi="Calibri"/>
        </w:rPr>
        <w:t>-Module Functions</w:t>
      </w:r>
      <w:bookmarkEnd w:id="66"/>
      <w:bookmarkEnd w:id="67"/>
      <w:bookmarkEnd w:id="68"/>
      <w:bookmarkEnd w:id="69"/>
    </w:p>
    <w:p w:rsidR="00007584" w:rsidRDefault="00007584" w:rsidP="00714679">
      <w:pPr>
        <w:pStyle w:val="Heading2"/>
        <w:numPr>
          <w:ilvl w:val="2"/>
          <w:numId w:val="11"/>
        </w:numPr>
        <w:tabs>
          <w:tab w:val="clear" w:pos="1017"/>
          <w:tab w:val="num" w:pos="567"/>
        </w:tabs>
        <w:spacing w:after="60"/>
        <w:ind w:left="567"/>
        <w:rPr>
          <w:rFonts w:ascii="Calibri" w:hAnsi="Calibri" w:cs="Calibri"/>
        </w:rPr>
      </w:pPr>
      <w:bookmarkStart w:id="70" w:name="_Toc421011514"/>
      <w:bookmarkStart w:id="71" w:name="_Toc440635626"/>
      <w:proofErr w:type="spellStart"/>
      <w:r w:rsidRPr="00AA38E8">
        <w:rPr>
          <w:rFonts w:ascii="Calibri" w:hAnsi="Calibri" w:cs="Calibri"/>
        </w:rPr>
        <w:t>Init</w:t>
      </w:r>
      <w:proofErr w:type="spellEnd"/>
      <w:r w:rsidRPr="00AA38E8">
        <w:rPr>
          <w:rFonts w:ascii="Calibri" w:hAnsi="Calibri" w:cs="Calibri"/>
        </w:rPr>
        <w:t xml:space="preserve">: </w:t>
      </w:r>
      <w:bookmarkEnd w:id="70"/>
      <w:r w:rsidR="00CE1D45">
        <w:rPr>
          <w:rFonts w:ascii="Calibri" w:hAnsi="Calibri" w:cs="Calibri"/>
        </w:rPr>
        <w:t>VrfyCritReg</w:t>
      </w:r>
      <w:r w:rsidR="00714679" w:rsidRPr="00714679">
        <w:rPr>
          <w:rFonts w:ascii="Calibri" w:hAnsi="Calibri" w:cs="Calibri"/>
        </w:rPr>
        <w:t>Init1</w:t>
      </w:r>
      <w:bookmarkEnd w:id="71"/>
    </w:p>
    <w:p w:rsidR="00714679" w:rsidRPr="00AA38E8" w:rsidRDefault="00714679" w:rsidP="00714679">
      <w:pPr>
        <w:pStyle w:val="Heading2"/>
        <w:numPr>
          <w:ilvl w:val="3"/>
          <w:numId w:val="11"/>
        </w:numPr>
        <w:spacing w:after="60"/>
        <w:rPr>
          <w:rFonts w:ascii="Calibri" w:hAnsi="Calibri" w:cs="Calibri"/>
        </w:rPr>
      </w:pPr>
      <w:bookmarkStart w:id="72" w:name="_Toc421011515"/>
      <w:bookmarkStart w:id="73" w:name="_Toc430945175"/>
      <w:bookmarkStart w:id="74" w:name="_Toc431482454"/>
      <w:bookmarkStart w:id="75" w:name="_Toc440635627"/>
      <w:r w:rsidRPr="00AA38E8">
        <w:rPr>
          <w:rFonts w:ascii="Calibri" w:hAnsi="Calibri" w:cs="Calibri"/>
        </w:rPr>
        <w:t>Design Rationale</w:t>
      </w:r>
      <w:bookmarkEnd w:id="72"/>
      <w:bookmarkEnd w:id="73"/>
      <w:bookmarkEnd w:id="74"/>
      <w:bookmarkEnd w:id="75"/>
    </w:p>
    <w:p w:rsidR="00714679" w:rsidRDefault="00714679" w:rsidP="00714679">
      <w:pPr>
        <w:rPr>
          <w:rFonts w:cs="Calibri"/>
          <w:i/>
        </w:rPr>
      </w:pPr>
      <w:r>
        <w:rPr>
          <w:rFonts w:cs="Calibri"/>
          <w:i/>
        </w:rPr>
        <w:t xml:space="preserve">Refer FDD </w:t>
      </w:r>
    </w:p>
    <w:p w:rsidR="00714679" w:rsidRPr="00AA38E8" w:rsidRDefault="00714679" w:rsidP="00714679">
      <w:pPr>
        <w:pStyle w:val="Heading2"/>
        <w:numPr>
          <w:ilvl w:val="3"/>
          <w:numId w:val="11"/>
        </w:numPr>
        <w:spacing w:after="60"/>
        <w:rPr>
          <w:rFonts w:ascii="Calibri" w:hAnsi="Calibri" w:cs="Calibri"/>
        </w:rPr>
      </w:pPr>
      <w:bookmarkStart w:id="76" w:name="_Toc421011516"/>
      <w:bookmarkStart w:id="77" w:name="_Toc430945176"/>
      <w:bookmarkStart w:id="78" w:name="_Toc431482455"/>
      <w:bookmarkStart w:id="79" w:name="_Toc440635628"/>
      <w:r w:rsidRPr="00AA38E8">
        <w:rPr>
          <w:rFonts w:ascii="Calibri" w:hAnsi="Calibri" w:cs="Calibri"/>
        </w:rPr>
        <w:t>Module Outputs</w:t>
      </w:r>
      <w:bookmarkEnd w:id="76"/>
      <w:bookmarkEnd w:id="77"/>
      <w:bookmarkEnd w:id="78"/>
      <w:bookmarkEnd w:id="79"/>
    </w:p>
    <w:p w:rsidR="00714679" w:rsidRPr="005B27DA" w:rsidRDefault="00301788" w:rsidP="00714679">
      <w:pPr>
        <w:rPr>
          <w:rFonts w:cs="Calibri"/>
          <w:i/>
        </w:rPr>
      </w:pPr>
      <w:r>
        <w:rPr>
          <w:rFonts w:cs="Calibri"/>
          <w:i/>
        </w:rPr>
        <w:t>None</w:t>
      </w:r>
    </w:p>
    <w:p w:rsidR="00DB3C1D" w:rsidRPr="00AA38E8" w:rsidRDefault="00DB3C1D" w:rsidP="00714679">
      <w:pPr>
        <w:pStyle w:val="Heading2"/>
        <w:numPr>
          <w:ilvl w:val="2"/>
          <w:numId w:val="11"/>
        </w:numPr>
        <w:tabs>
          <w:tab w:val="clear" w:pos="1017"/>
          <w:tab w:val="num" w:pos="567"/>
        </w:tabs>
        <w:spacing w:after="60"/>
        <w:ind w:left="567"/>
        <w:rPr>
          <w:rFonts w:ascii="Calibri" w:hAnsi="Calibri" w:cs="Calibri"/>
        </w:rPr>
      </w:pPr>
      <w:bookmarkStart w:id="80" w:name="_Toc421011518"/>
      <w:bookmarkStart w:id="81" w:name="_Toc440635629"/>
      <w:r w:rsidRPr="00AA38E8">
        <w:rPr>
          <w:rFonts w:ascii="Calibri" w:hAnsi="Calibri" w:cs="Calibri"/>
        </w:rPr>
        <w:t xml:space="preserve">Per: </w:t>
      </w:r>
      <w:bookmarkEnd w:id="80"/>
      <w:r w:rsidR="00CE1D45">
        <w:rPr>
          <w:rFonts w:ascii="Calibri" w:hAnsi="Calibri" w:cs="Calibri"/>
        </w:rPr>
        <w:t>VrfyCritReg</w:t>
      </w:r>
      <w:r w:rsidR="00714679" w:rsidRPr="00714679">
        <w:rPr>
          <w:rFonts w:ascii="Calibri" w:hAnsi="Calibri" w:cs="Calibri"/>
        </w:rPr>
        <w:t>Per1</w:t>
      </w:r>
      <w:bookmarkEnd w:id="81"/>
    </w:p>
    <w:p w:rsidR="00DB3C1D" w:rsidRPr="00E84FCD" w:rsidRDefault="00DB3C1D" w:rsidP="00DB3C1D">
      <w:pPr>
        <w:pStyle w:val="Heading2"/>
        <w:numPr>
          <w:ilvl w:val="3"/>
          <w:numId w:val="11"/>
        </w:numPr>
        <w:spacing w:after="60"/>
        <w:rPr>
          <w:rFonts w:ascii="Calibri" w:hAnsi="Calibri" w:cs="Calibri"/>
        </w:rPr>
      </w:pPr>
      <w:bookmarkStart w:id="82" w:name="_Toc421011519"/>
      <w:bookmarkStart w:id="83" w:name="_Toc440635630"/>
      <w:r w:rsidRPr="00E84FCD">
        <w:rPr>
          <w:rFonts w:ascii="Calibri" w:hAnsi="Calibri" w:cs="Calibri"/>
        </w:rPr>
        <w:t>Design Rationale</w:t>
      </w:r>
      <w:bookmarkEnd w:id="82"/>
      <w:bookmarkEnd w:id="83"/>
    </w:p>
    <w:p w:rsidR="00363FC9" w:rsidRDefault="009904FD" w:rsidP="001F01F0">
      <w:r>
        <w:t>Refer FDD</w:t>
      </w:r>
      <w:r w:rsidR="00DD4CCF">
        <w:t xml:space="preserve"> </w:t>
      </w:r>
    </w:p>
    <w:p w:rsidR="00DB3C1D" w:rsidRPr="00AA38E8" w:rsidRDefault="00DB3C1D" w:rsidP="00DB3C1D">
      <w:pPr>
        <w:pStyle w:val="Heading2"/>
        <w:numPr>
          <w:ilvl w:val="3"/>
          <w:numId w:val="11"/>
        </w:numPr>
        <w:spacing w:after="60"/>
        <w:rPr>
          <w:rFonts w:ascii="Calibri" w:hAnsi="Calibri" w:cs="Calibri"/>
        </w:rPr>
      </w:pPr>
      <w:bookmarkStart w:id="84" w:name="_Toc421011520"/>
      <w:bookmarkStart w:id="85" w:name="_Toc440635631"/>
      <w:r w:rsidRPr="00AA38E8">
        <w:rPr>
          <w:rFonts w:ascii="Calibri" w:hAnsi="Calibri" w:cs="Calibri"/>
        </w:rPr>
        <w:t>Store Module Inputs to Local copies</w:t>
      </w:r>
      <w:bookmarkEnd w:id="84"/>
      <w:bookmarkEnd w:id="85"/>
    </w:p>
    <w:p w:rsidR="00DB3C1D" w:rsidRPr="0033680E" w:rsidRDefault="00301788" w:rsidP="00DB3C1D">
      <w:pPr>
        <w:rPr>
          <w:rFonts w:cs="Calibri"/>
          <w:i/>
        </w:rPr>
      </w:pPr>
      <w:r>
        <w:rPr>
          <w:rFonts w:cs="Calibri"/>
          <w:i/>
        </w:rPr>
        <w:t>None</w:t>
      </w:r>
    </w:p>
    <w:p w:rsidR="00DB3C1D" w:rsidRPr="00AA38E8" w:rsidRDefault="00DB3C1D" w:rsidP="00DB3C1D">
      <w:pPr>
        <w:pStyle w:val="Heading2"/>
        <w:numPr>
          <w:ilvl w:val="3"/>
          <w:numId w:val="11"/>
        </w:numPr>
        <w:spacing w:after="60"/>
        <w:rPr>
          <w:rFonts w:ascii="Calibri" w:hAnsi="Calibri" w:cs="Calibri"/>
        </w:rPr>
      </w:pPr>
      <w:bookmarkStart w:id="86" w:name="_Toc421011521"/>
      <w:bookmarkStart w:id="87" w:name="_Toc440635632"/>
      <w:r w:rsidRPr="00AA38E8">
        <w:rPr>
          <w:rFonts w:ascii="Calibri" w:hAnsi="Calibri" w:cs="Calibri"/>
        </w:rPr>
        <w:t>(Processing of function)………</w:t>
      </w:r>
      <w:bookmarkEnd w:id="86"/>
      <w:bookmarkEnd w:id="87"/>
    </w:p>
    <w:p w:rsidR="00DB3C1D" w:rsidRPr="0033680E" w:rsidRDefault="00D13AA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88" w:name="_Toc421011522"/>
      <w:bookmarkStart w:id="89" w:name="_Toc440635633"/>
      <w:r w:rsidRPr="00AA38E8">
        <w:rPr>
          <w:rFonts w:ascii="Calibri" w:hAnsi="Calibri" w:cs="Calibri"/>
        </w:rPr>
        <w:t>Store Local copy of outputs into Module Outputs</w:t>
      </w:r>
      <w:bookmarkEnd w:id="88"/>
      <w:bookmarkEnd w:id="89"/>
    </w:p>
    <w:p w:rsidR="00DB3C1D" w:rsidRDefault="00301788" w:rsidP="00DB3C1D">
      <w:pPr>
        <w:rPr>
          <w:ins w:id="90" w:author="Avinash James" w:date="2017-05-24T13:48:00Z"/>
          <w:rFonts w:cs="Calibri"/>
          <w:i/>
        </w:rPr>
      </w:pPr>
      <w:r>
        <w:rPr>
          <w:rFonts w:cs="Calibri"/>
          <w:i/>
        </w:rPr>
        <w:t>None</w:t>
      </w:r>
    </w:p>
    <w:p w:rsidR="0014010D" w:rsidRPr="00AA38E8" w:rsidRDefault="0014010D" w:rsidP="0014010D">
      <w:pPr>
        <w:pStyle w:val="Heading2"/>
        <w:numPr>
          <w:ilvl w:val="2"/>
          <w:numId w:val="11"/>
        </w:numPr>
        <w:tabs>
          <w:tab w:val="clear" w:pos="1017"/>
          <w:tab w:val="num" w:pos="567"/>
        </w:tabs>
        <w:spacing w:after="60"/>
        <w:ind w:left="567"/>
        <w:rPr>
          <w:ins w:id="91" w:author="Avinash James" w:date="2017-05-24T13:48:00Z"/>
          <w:rFonts w:ascii="Calibri" w:hAnsi="Calibri" w:cs="Calibri"/>
        </w:rPr>
      </w:pPr>
      <w:ins w:id="92" w:author="Avinash James" w:date="2017-05-24T13:48:00Z">
        <w:r w:rsidRPr="00AA38E8">
          <w:rPr>
            <w:rFonts w:ascii="Calibri" w:hAnsi="Calibri" w:cs="Calibri"/>
          </w:rPr>
          <w:t xml:space="preserve">Per: </w:t>
        </w:r>
        <w:r>
          <w:rPr>
            <w:rFonts w:ascii="Calibri" w:hAnsi="Calibri" w:cs="Calibri"/>
          </w:rPr>
          <w:t>VrfyCritReg</w:t>
        </w:r>
        <w:r w:rsidRPr="00714679">
          <w:rPr>
            <w:rFonts w:ascii="Calibri" w:hAnsi="Calibri" w:cs="Calibri"/>
          </w:rPr>
          <w:t>Per</w:t>
        </w:r>
        <w:r>
          <w:rPr>
            <w:rFonts w:ascii="Calibri" w:hAnsi="Calibri" w:cs="Calibri"/>
          </w:rPr>
          <w:t>2</w:t>
        </w:r>
      </w:ins>
    </w:p>
    <w:p w:rsidR="0014010D" w:rsidRPr="00E84FCD" w:rsidRDefault="0014010D" w:rsidP="0014010D">
      <w:pPr>
        <w:pStyle w:val="Heading2"/>
        <w:numPr>
          <w:ilvl w:val="3"/>
          <w:numId w:val="11"/>
        </w:numPr>
        <w:spacing w:after="60"/>
        <w:rPr>
          <w:ins w:id="93" w:author="Avinash James" w:date="2017-05-24T13:48:00Z"/>
          <w:rFonts w:ascii="Calibri" w:hAnsi="Calibri" w:cs="Calibri"/>
        </w:rPr>
      </w:pPr>
      <w:ins w:id="94" w:author="Avinash James" w:date="2017-05-24T13:48:00Z">
        <w:r w:rsidRPr="00E84FCD">
          <w:rPr>
            <w:rFonts w:ascii="Calibri" w:hAnsi="Calibri" w:cs="Calibri"/>
          </w:rPr>
          <w:t>Design Rationale</w:t>
        </w:r>
      </w:ins>
    </w:p>
    <w:p w:rsidR="0014010D" w:rsidRDefault="0014010D" w:rsidP="0014010D">
      <w:pPr>
        <w:rPr>
          <w:ins w:id="95" w:author="Avinash James" w:date="2017-05-24T13:48:00Z"/>
        </w:rPr>
      </w:pPr>
      <w:ins w:id="96" w:author="Avinash James" w:date="2017-05-24T13:48:00Z">
        <w:r>
          <w:t xml:space="preserve">Refer FDD </w:t>
        </w:r>
      </w:ins>
    </w:p>
    <w:p w:rsidR="0014010D" w:rsidRPr="00AA38E8" w:rsidRDefault="0014010D" w:rsidP="0014010D">
      <w:pPr>
        <w:pStyle w:val="Heading2"/>
        <w:numPr>
          <w:ilvl w:val="3"/>
          <w:numId w:val="11"/>
        </w:numPr>
        <w:spacing w:after="60"/>
        <w:rPr>
          <w:ins w:id="97" w:author="Avinash James" w:date="2017-05-24T13:48:00Z"/>
          <w:rFonts w:ascii="Calibri" w:hAnsi="Calibri" w:cs="Calibri"/>
        </w:rPr>
      </w:pPr>
      <w:ins w:id="98" w:author="Avinash James" w:date="2017-05-24T13:48:00Z">
        <w:r w:rsidRPr="00AA38E8">
          <w:rPr>
            <w:rFonts w:ascii="Calibri" w:hAnsi="Calibri" w:cs="Calibri"/>
          </w:rPr>
          <w:t>Store Module Inputs to Local copies</w:t>
        </w:r>
      </w:ins>
    </w:p>
    <w:p w:rsidR="0014010D" w:rsidRPr="0033680E" w:rsidRDefault="0014010D" w:rsidP="0014010D">
      <w:pPr>
        <w:rPr>
          <w:ins w:id="99" w:author="Avinash James" w:date="2017-05-24T13:48:00Z"/>
          <w:rFonts w:cs="Calibri"/>
          <w:i/>
        </w:rPr>
      </w:pPr>
      <w:ins w:id="100" w:author="Avinash James" w:date="2017-05-24T13:48:00Z">
        <w:r>
          <w:rPr>
            <w:rFonts w:cs="Calibri"/>
            <w:i/>
          </w:rPr>
          <w:t>None</w:t>
        </w:r>
      </w:ins>
    </w:p>
    <w:p w:rsidR="0014010D" w:rsidRPr="00AA38E8" w:rsidRDefault="0014010D" w:rsidP="0014010D">
      <w:pPr>
        <w:pStyle w:val="Heading2"/>
        <w:numPr>
          <w:ilvl w:val="3"/>
          <w:numId w:val="11"/>
        </w:numPr>
        <w:spacing w:after="60"/>
        <w:rPr>
          <w:ins w:id="101" w:author="Avinash James" w:date="2017-05-24T13:48:00Z"/>
          <w:rFonts w:ascii="Calibri" w:hAnsi="Calibri" w:cs="Calibri"/>
        </w:rPr>
      </w:pPr>
      <w:ins w:id="102" w:author="Avinash James" w:date="2017-05-24T13:48:00Z">
        <w:r w:rsidRPr="00AA38E8">
          <w:rPr>
            <w:rFonts w:ascii="Calibri" w:hAnsi="Calibri" w:cs="Calibri"/>
          </w:rPr>
          <w:t>(Processing of function)………</w:t>
        </w:r>
      </w:ins>
    </w:p>
    <w:p w:rsidR="0014010D" w:rsidRPr="0033680E" w:rsidRDefault="0014010D" w:rsidP="0014010D">
      <w:pPr>
        <w:rPr>
          <w:ins w:id="103" w:author="Avinash James" w:date="2017-05-24T13:48:00Z"/>
          <w:rFonts w:cs="Calibri"/>
          <w:i/>
        </w:rPr>
      </w:pPr>
      <w:ins w:id="104" w:author="Avinash James" w:date="2017-05-24T13:48:00Z">
        <w:r>
          <w:rPr>
            <w:rFonts w:cs="Calibri"/>
            <w:i/>
          </w:rPr>
          <w:t>Refer FDD</w:t>
        </w:r>
      </w:ins>
    </w:p>
    <w:p w:rsidR="0014010D" w:rsidRPr="00AA38E8" w:rsidRDefault="0014010D" w:rsidP="0014010D">
      <w:pPr>
        <w:pStyle w:val="Heading2"/>
        <w:numPr>
          <w:ilvl w:val="3"/>
          <w:numId w:val="11"/>
        </w:numPr>
        <w:spacing w:after="60"/>
        <w:rPr>
          <w:ins w:id="105" w:author="Avinash James" w:date="2017-05-24T13:48:00Z"/>
          <w:rFonts w:ascii="Calibri" w:hAnsi="Calibri" w:cs="Calibri"/>
        </w:rPr>
      </w:pPr>
      <w:ins w:id="106" w:author="Avinash James" w:date="2017-05-24T13:48:00Z">
        <w:r w:rsidRPr="00AA38E8">
          <w:rPr>
            <w:rFonts w:ascii="Calibri" w:hAnsi="Calibri" w:cs="Calibri"/>
          </w:rPr>
          <w:t>Store Local copy of outputs into Module Outputs</w:t>
        </w:r>
      </w:ins>
    </w:p>
    <w:p w:rsidR="0014010D" w:rsidRPr="0033680E" w:rsidRDefault="0014010D" w:rsidP="0014010D">
      <w:pPr>
        <w:rPr>
          <w:ins w:id="107" w:author="Avinash James" w:date="2017-05-24T13:48:00Z"/>
          <w:rFonts w:cs="Calibri"/>
          <w:i/>
        </w:rPr>
      </w:pPr>
      <w:ins w:id="108" w:author="Avinash James" w:date="2017-05-24T13:48:00Z">
        <w:r>
          <w:rPr>
            <w:rFonts w:cs="Calibri"/>
            <w:i/>
          </w:rPr>
          <w:t>None</w:t>
        </w:r>
      </w:ins>
    </w:p>
    <w:p w:rsidR="0014010D" w:rsidRPr="0033680E" w:rsidRDefault="0014010D" w:rsidP="00DB3C1D">
      <w:pPr>
        <w:rPr>
          <w:rFonts w:cs="Calibri"/>
          <w:i/>
        </w:rPr>
      </w:pPr>
    </w:p>
    <w:p w:rsidR="007969D1" w:rsidRPr="007969D1" w:rsidRDefault="008C6874" w:rsidP="00BB7A7E">
      <w:pPr>
        <w:pStyle w:val="Heading2"/>
        <w:rPr>
          <w:rFonts w:ascii="Calibri" w:hAnsi="Calibri"/>
        </w:rPr>
      </w:pPr>
      <w:bookmarkStart w:id="109" w:name="_Toc440635634"/>
      <w:r>
        <w:rPr>
          <w:rFonts w:ascii="Calibri" w:hAnsi="Calibri"/>
        </w:rPr>
        <w:t xml:space="preserve">Server </w:t>
      </w:r>
      <w:proofErr w:type="spellStart"/>
      <w:r>
        <w:rPr>
          <w:rFonts w:ascii="Calibri" w:hAnsi="Calibri"/>
        </w:rPr>
        <w:t>R</w:t>
      </w:r>
      <w:r w:rsidRPr="008C6874">
        <w:rPr>
          <w:rFonts w:ascii="Calibri" w:hAnsi="Calibri"/>
        </w:rPr>
        <w:t>unables</w:t>
      </w:r>
      <w:bookmarkEnd w:id="109"/>
      <w:proofErr w:type="spellEnd"/>
      <w:ins w:id="110" w:author="Avinash James" w:date="2017-05-24T13:55:00Z">
        <w:r w:rsidR="00BB7A7E">
          <w:rPr>
            <w:rFonts w:ascii="Calibri" w:hAnsi="Calibri"/>
          </w:rPr>
          <w:t>:</w:t>
        </w:r>
      </w:ins>
      <w:r w:rsidR="002B094F" w:rsidRPr="008C6874">
        <w:rPr>
          <w:rFonts w:ascii="Calibri" w:hAnsi="Calibri"/>
        </w:rPr>
        <w:t xml:space="preserve"> </w:t>
      </w:r>
      <w:bookmarkStart w:id="111" w:name="_Toc382301471"/>
      <w:bookmarkStart w:id="112" w:name="_Toc383698997"/>
      <w:bookmarkEnd w:id="111"/>
      <w:bookmarkEnd w:id="112"/>
      <w:proofErr w:type="spellStart"/>
      <w:ins w:id="113" w:author="Avinash James" w:date="2017-05-24T13:55:00Z">
        <w:r w:rsidR="00BB7A7E" w:rsidRPr="00BB7A7E">
          <w:rPr>
            <w:rFonts w:ascii="Calibri" w:hAnsi="Calibri"/>
          </w:rPr>
          <w:t>MCalReadVrfyFailFltInfo_Oper</w:t>
        </w:r>
      </w:ins>
      <w:proofErr w:type="spellEnd"/>
    </w:p>
    <w:p w:rsidR="00BB7A7E" w:rsidRPr="00E84FCD" w:rsidRDefault="00BB7A7E" w:rsidP="00BB7A7E">
      <w:pPr>
        <w:pStyle w:val="Heading2"/>
        <w:numPr>
          <w:ilvl w:val="3"/>
          <w:numId w:val="11"/>
        </w:numPr>
        <w:spacing w:after="60"/>
        <w:rPr>
          <w:ins w:id="114" w:author="Avinash James" w:date="2017-05-24T13:55:00Z"/>
          <w:rFonts w:ascii="Calibri" w:hAnsi="Calibri" w:cs="Calibri"/>
        </w:rPr>
      </w:pPr>
      <w:ins w:id="115" w:author="Avinash James" w:date="2017-05-24T13:55:00Z">
        <w:r w:rsidRPr="00E84FCD">
          <w:rPr>
            <w:rFonts w:ascii="Calibri" w:hAnsi="Calibri" w:cs="Calibri"/>
          </w:rPr>
          <w:t>Design Rationale</w:t>
        </w:r>
      </w:ins>
    </w:p>
    <w:p w:rsidR="00BB7A7E" w:rsidRDefault="00BB7A7E" w:rsidP="00BB7A7E">
      <w:pPr>
        <w:rPr>
          <w:ins w:id="116" w:author="Avinash James" w:date="2017-05-24T13:55:00Z"/>
        </w:rPr>
      </w:pPr>
      <w:ins w:id="117" w:author="Avinash James" w:date="2017-05-24T13:55:00Z">
        <w:r>
          <w:t xml:space="preserve">Refer FDD </w:t>
        </w:r>
      </w:ins>
    </w:p>
    <w:p w:rsidR="00BB7A7E" w:rsidRPr="00AA38E8" w:rsidRDefault="00BB7A7E" w:rsidP="00BB7A7E">
      <w:pPr>
        <w:pStyle w:val="Heading2"/>
        <w:numPr>
          <w:ilvl w:val="3"/>
          <w:numId w:val="11"/>
        </w:numPr>
        <w:spacing w:after="60"/>
        <w:rPr>
          <w:ins w:id="118" w:author="Avinash James" w:date="2017-05-24T13:55:00Z"/>
          <w:rFonts w:ascii="Calibri" w:hAnsi="Calibri" w:cs="Calibri"/>
        </w:rPr>
      </w:pPr>
      <w:ins w:id="119" w:author="Avinash James" w:date="2017-05-24T13:55:00Z">
        <w:r w:rsidRPr="00AA38E8">
          <w:rPr>
            <w:rFonts w:ascii="Calibri" w:hAnsi="Calibri" w:cs="Calibri"/>
          </w:rPr>
          <w:lastRenderedPageBreak/>
          <w:t>Store Module Inputs to Local copies</w:t>
        </w:r>
      </w:ins>
    </w:p>
    <w:p w:rsidR="00BB7A7E" w:rsidRPr="0033680E" w:rsidRDefault="00BB7A7E" w:rsidP="00BB7A7E">
      <w:pPr>
        <w:rPr>
          <w:ins w:id="120" w:author="Avinash James" w:date="2017-05-24T13:55:00Z"/>
          <w:rFonts w:cs="Calibri"/>
          <w:i/>
        </w:rPr>
      </w:pPr>
      <w:ins w:id="121" w:author="Avinash James" w:date="2017-05-24T13:55:00Z">
        <w:r>
          <w:rPr>
            <w:rFonts w:cs="Calibri"/>
            <w:i/>
          </w:rPr>
          <w:t>None</w:t>
        </w:r>
      </w:ins>
    </w:p>
    <w:p w:rsidR="00BB7A7E" w:rsidRPr="00AA38E8" w:rsidRDefault="00BB7A7E" w:rsidP="00BB7A7E">
      <w:pPr>
        <w:pStyle w:val="Heading2"/>
        <w:numPr>
          <w:ilvl w:val="3"/>
          <w:numId w:val="11"/>
        </w:numPr>
        <w:spacing w:after="60"/>
        <w:rPr>
          <w:ins w:id="122" w:author="Avinash James" w:date="2017-05-24T13:55:00Z"/>
          <w:rFonts w:ascii="Calibri" w:hAnsi="Calibri" w:cs="Calibri"/>
        </w:rPr>
      </w:pPr>
      <w:ins w:id="123" w:author="Avinash James" w:date="2017-05-24T13:55:00Z">
        <w:r w:rsidRPr="00AA38E8">
          <w:rPr>
            <w:rFonts w:ascii="Calibri" w:hAnsi="Calibri" w:cs="Calibri"/>
          </w:rPr>
          <w:t>(Processing of function)………</w:t>
        </w:r>
      </w:ins>
    </w:p>
    <w:p w:rsidR="00BB7A7E" w:rsidRPr="0033680E" w:rsidRDefault="00BB7A7E" w:rsidP="00BB7A7E">
      <w:pPr>
        <w:rPr>
          <w:ins w:id="124" w:author="Avinash James" w:date="2017-05-24T13:55:00Z"/>
          <w:rFonts w:cs="Calibri"/>
          <w:i/>
        </w:rPr>
      </w:pPr>
      <w:ins w:id="125" w:author="Avinash James" w:date="2017-05-24T13:55:00Z">
        <w:r>
          <w:rPr>
            <w:rFonts w:cs="Calibri"/>
            <w:i/>
          </w:rPr>
          <w:t>Refer FDD</w:t>
        </w:r>
      </w:ins>
    </w:p>
    <w:p w:rsidR="00BB7A7E" w:rsidRPr="00AA38E8" w:rsidRDefault="00BB7A7E" w:rsidP="00BB7A7E">
      <w:pPr>
        <w:pStyle w:val="Heading2"/>
        <w:numPr>
          <w:ilvl w:val="3"/>
          <w:numId w:val="11"/>
        </w:numPr>
        <w:spacing w:after="60"/>
        <w:rPr>
          <w:ins w:id="126" w:author="Avinash James" w:date="2017-05-24T13:55:00Z"/>
          <w:rFonts w:ascii="Calibri" w:hAnsi="Calibri" w:cs="Calibri"/>
        </w:rPr>
      </w:pPr>
      <w:ins w:id="127" w:author="Avinash James" w:date="2017-05-24T13:55:00Z">
        <w:r w:rsidRPr="00AA38E8">
          <w:rPr>
            <w:rFonts w:ascii="Calibri" w:hAnsi="Calibri" w:cs="Calibri"/>
          </w:rPr>
          <w:t>Store Local copy of outputs into Module Outputs</w:t>
        </w:r>
      </w:ins>
    </w:p>
    <w:p w:rsidR="00BB7A7E" w:rsidRPr="0033680E" w:rsidRDefault="00BB7A7E" w:rsidP="00BB7A7E">
      <w:pPr>
        <w:rPr>
          <w:ins w:id="128" w:author="Avinash James" w:date="2017-05-24T13:55:00Z"/>
          <w:rFonts w:cs="Calibri"/>
          <w:i/>
        </w:rPr>
      </w:pPr>
      <w:ins w:id="129" w:author="Avinash James" w:date="2017-05-24T13:55:00Z">
        <w:r>
          <w:rPr>
            <w:rFonts w:cs="Calibri"/>
            <w:i/>
          </w:rPr>
          <w:t>None</w:t>
        </w:r>
      </w:ins>
    </w:p>
    <w:p w:rsidR="007969D1" w:rsidRPr="0033680E" w:rsidDel="00BB7A7E" w:rsidRDefault="000A5AA5" w:rsidP="007969D1">
      <w:pPr>
        <w:rPr>
          <w:del w:id="130" w:author="Avinash James" w:date="2017-05-24T13:55:00Z"/>
          <w:rFonts w:cs="Calibri"/>
          <w:i/>
        </w:rPr>
      </w:pPr>
      <w:del w:id="131" w:author="Avinash James" w:date="2017-05-24T13:55:00Z">
        <w:r w:rsidDel="00BB7A7E">
          <w:rPr>
            <w:rFonts w:cs="Calibri"/>
            <w:i/>
          </w:rPr>
          <w:delText>None</w:delText>
        </w:r>
      </w:del>
    </w:p>
    <w:p w:rsidR="008C6874" w:rsidRPr="00AA38E8" w:rsidRDefault="008C6874" w:rsidP="008C6874">
      <w:pPr>
        <w:pStyle w:val="Heading2"/>
        <w:spacing w:after="60"/>
        <w:rPr>
          <w:rFonts w:ascii="Calibri" w:hAnsi="Calibri" w:cs="Calibri"/>
        </w:rPr>
      </w:pPr>
      <w:bookmarkStart w:id="132" w:name="_Ref382299966"/>
      <w:bookmarkStart w:id="133" w:name="_Toc421011529"/>
      <w:bookmarkStart w:id="134" w:name="_Toc440635635"/>
      <w:r w:rsidRPr="00AA38E8">
        <w:rPr>
          <w:rFonts w:ascii="Calibri" w:hAnsi="Calibri" w:cs="Calibri"/>
        </w:rPr>
        <w:t>Interrupt Functions</w:t>
      </w:r>
      <w:bookmarkEnd w:id="132"/>
      <w:bookmarkEnd w:id="133"/>
      <w:bookmarkEnd w:id="134"/>
    </w:p>
    <w:p w:rsidR="008C6874" w:rsidRPr="0033680E" w:rsidRDefault="00D13AA4"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135" w:name="_Toc338170485"/>
      <w:bookmarkStart w:id="136" w:name="_Toc418080074"/>
      <w:bookmarkStart w:id="137" w:name="_Toc421709919"/>
      <w:bookmarkStart w:id="138" w:name="_Toc440635636"/>
      <w:r w:rsidRPr="008C6874">
        <w:rPr>
          <w:rFonts w:ascii="Calibri" w:hAnsi="Calibri" w:cs="Calibri"/>
        </w:rPr>
        <w:t>Module Internal (Local) Functions</w:t>
      </w:r>
      <w:bookmarkEnd w:id="135"/>
      <w:bookmarkEnd w:id="136"/>
      <w:bookmarkEnd w:id="137"/>
      <w:bookmarkEnd w:id="138"/>
    </w:p>
    <w:p w:rsidR="007422AF" w:rsidRPr="002F5138" w:rsidRDefault="007422AF" w:rsidP="007422AF">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Local</w:t>
      </w:r>
      <w:r w:rsidRPr="002F5138">
        <w:rPr>
          <w:rFonts w:ascii="Calibri" w:hAnsi="Calibri" w:cs="Calibri"/>
        </w:rPr>
        <w:t xml:space="preserve"> Function #</w:t>
      </w:r>
      <w:r>
        <w:rPr>
          <w:rFonts w:ascii="Calibri" w:hAnsi="Calibri" w:cs="Calibri"/>
        </w:rPr>
        <w:t>1</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2747"/>
        <w:gridCol w:w="1657"/>
        <w:gridCol w:w="1429"/>
        <w:gridCol w:w="43"/>
        <w:gridCol w:w="1343"/>
      </w:tblGrid>
      <w:tr w:rsidR="007422AF" w:rsidRPr="00AA38E8" w:rsidTr="00E361F8">
        <w:tc>
          <w:tcPr>
            <w:tcW w:w="1709" w:type="dxa"/>
          </w:tcPr>
          <w:p w:rsidR="007422AF" w:rsidRPr="003877CA" w:rsidRDefault="007422AF" w:rsidP="00E361F8">
            <w:pPr>
              <w:spacing w:before="60"/>
              <w:rPr>
                <w:rFonts w:cs="Calibri"/>
                <w:b/>
                <w:bCs/>
                <w:sz w:val="18"/>
                <w:szCs w:val="18"/>
              </w:rPr>
            </w:pPr>
            <w:r w:rsidRPr="003877CA">
              <w:rPr>
                <w:rFonts w:cs="Calibri"/>
                <w:b/>
                <w:bCs/>
                <w:sz w:val="18"/>
                <w:szCs w:val="18"/>
              </w:rPr>
              <w:t>Function Name</w:t>
            </w:r>
          </w:p>
        </w:tc>
        <w:tc>
          <w:tcPr>
            <w:tcW w:w="2747" w:type="dxa"/>
          </w:tcPr>
          <w:p w:rsidR="007422AF" w:rsidRPr="003877CA" w:rsidRDefault="007422AF">
            <w:pPr>
              <w:spacing w:before="60"/>
              <w:rPr>
                <w:rFonts w:cs="Calibri"/>
                <w:sz w:val="18"/>
                <w:szCs w:val="18"/>
              </w:rPr>
            </w:pPr>
            <w:proofErr w:type="spellStart"/>
            <w:r w:rsidRPr="007422AF">
              <w:rPr>
                <w:rFonts w:cs="Calibri"/>
                <w:sz w:val="18"/>
                <w:szCs w:val="18"/>
              </w:rPr>
              <w:t>SysCritReg</w:t>
            </w:r>
            <w:proofErr w:type="spellEnd"/>
            <w:r>
              <w:rPr>
                <w:rFonts w:cs="Calibri"/>
                <w:sz w:val="18"/>
                <w:szCs w:val="18"/>
              </w:rPr>
              <w:t>&lt;Register Short Name</w:t>
            </w:r>
            <w:r w:rsidRPr="007422AF">
              <w:rPr>
                <w:rFonts w:cs="Calibri"/>
                <w:sz w:val="18"/>
                <w:szCs w:val="18"/>
              </w:rPr>
              <w:t>&gt;</w:t>
            </w:r>
            <w:proofErr w:type="spellStart"/>
            <w:r w:rsidRPr="007422AF">
              <w:rPr>
                <w:rFonts w:cs="Calibri"/>
                <w:sz w:val="18"/>
                <w:szCs w:val="18"/>
              </w:rPr>
              <w:t>IninChk</w:t>
            </w:r>
            <w:proofErr w:type="spellEnd"/>
          </w:p>
        </w:tc>
        <w:tc>
          <w:tcPr>
            <w:tcW w:w="1657" w:type="dxa"/>
            <w:shd w:val="pct30" w:color="FFFF00" w:fill="auto"/>
          </w:tcPr>
          <w:p w:rsidR="007422AF" w:rsidRPr="003877CA" w:rsidRDefault="007422AF" w:rsidP="00E361F8">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7422AF" w:rsidRPr="003877CA" w:rsidRDefault="007422AF" w:rsidP="00E361F8">
            <w:pPr>
              <w:spacing w:before="60"/>
              <w:jc w:val="center"/>
              <w:rPr>
                <w:rFonts w:cs="Calibri"/>
                <w:sz w:val="18"/>
                <w:szCs w:val="18"/>
              </w:rPr>
            </w:pPr>
            <w:r w:rsidRPr="003877CA">
              <w:rPr>
                <w:rFonts w:cs="Calibri"/>
                <w:sz w:val="18"/>
                <w:szCs w:val="18"/>
              </w:rPr>
              <w:t>Min</w:t>
            </w:r>
          </w:p>
        </w:tc>
        <w:tc>
          <w:tcPr>
            <w:tcW w:w="1343" w:type="dxa"/>
            <w:shd w:val="pct30" w:color="FFFF00" w:fill="auto"/>
          </w:tcPr>
          <w:p w:rsidR="007422AF" w:rsidRPr="003877CA" w:rsidRDefault="007422AF" w:rsidP="00E361F8">
            <w:pPr>
              <w:spacing w:before="60"/>
              <w:jc w:val="center"/>
              <w:rPr>
                <w:rFonts w:cs="Calibri"/>
                <w:sz w:val="18"/>
                <w:szCs w:val="18"/>
              </w:rPr>
            </w:pPr>
            <w:r w:rsidRPr="003877CA">
              <w:rPr>
                <w:rFonts w:cs="Calibri"/>
                <w:sz w:val="18"/>
                <w:szCs w:val="18"/>
              </w:rPr>
              <w:t>Max</w:t>
            </w:r>
          </w:p>
        </w:tc>
      </w:tr>
      <w:tr w:rsidR="007422AF" w:rsidRPr="00AA38E8" w:rsidTr="00E361F8">
        <w:tc>
          <w:tcPr>
            <w:tcW w:w="1709" w:type="dxa"/>
          </w:tcPr>
          <w:p w:rsidR="007422AF" w:rsidRPr="003877CA" w:rsidRDefault="007422AF" w:rsidP="00E361F8">
            <w:pPr>
              <w:spacing w:before="60"/>
              <w:rPr>
                <w:rFonts w:cs="Calibri"/>
                <w:b/>
                <w:bCs/>
                <w:sz w:val="18"/>
                <w:szCs w:val="18"/>
              </w:rPr>
            </w:pPr>
            <w:r w:rsidRPr="003877CA">
              <w:rPr>
                <w:rFonts w:cs="Calibri"/>
                <w:b/>
                <w:bCs/>
                <w:sz w:val="18"/>
                <w:szCs w:val="18"/>
              </w:rPr>
              <w:t xml:space="preserve">Arguments Passed </w:t>
            </w:r>
          </w:p>
        </w:tc>
        <w:tc>
          <w:tcPr>
            <w:tcW w:w="2747" w:type="dxa"/>
          </w:tcPr>
          <w:p w:rsidR="007422AF" w:rsidRPr="003877CA" w:rsidRDefault="007422AF" w:rsidP="00E361F8">
            <w:pPr>
              <w:spacing w:before="60"/>
              <w:rPr>
                <w:rFonts w:cs="Calibri"/>
                <w:sz w:val="18"/>
                <w:szCs w:val="18"/>
              </w:rPr>
            </w:pPr>
            <w:r>
              <w:rPr>
                <w:rFonts w:cs="Calibri"/>
                <w:sz w:val="18"/>
                <w:szCs w:val="18"/>
              </w:rPr>
              <w:t>NA</w:t>
            </w:r>
          </w:p>
        </w:tc>
        <w:tc>
          <w:tcPr>
            <w:tcW w:w="1657" w:type="dxa"/>
          </w:tcPr>
          <w:p w:rsidR="007422AF" w:rsidRPr="003877CA" w:rsidRDefault="007422AF" w:rsidP="00E361F8">
            <w:pPr>
              <w:rPr>
                <w:rFonts w:cs="Calibri"/>
                <w:sz w:val="18"/>
                <w:szCs w:val="18"/>
              </w:rPr>
            </w:pPr>
          </w:p>
        </w:tc>
        <w:tc>
          <w:tcPr>
            <w:tcW w:w="1429" w:type="dxa"/>
          </w:tcPr>
          <w:p w:rsidR="007422AF" w:rsidRPr="003877CA" w:rsidRDefault="007422AF" w:rsidP="00E361F8">
            <w:pPr>
              <w:spacing w:before="60"/>
              <w:rPr>
                <w:rFonts w:cs="Calibri"/>
                <w:sz w:val="18"/>
                <w:szCs w:val="18"/>
              </w:rPr>
            </w:pPr>
          </w:p>
        </w:tc>
        <w:tc>
          <w:tcPr>
            <w:tcW w:w="1386" w:type="dxa"/>
            <w:gridSpan w:val="2"/>
          </w:tcPr>
          <w:p w:rsidR="007422AF" w:rsidRPr="003877CA" w:rsidRDefault="007422AF" w:rsidP="00E361F8">
            <w:pPr>
              <w:spacing w:before="60"/>
              <w:rPr>
                <w:rFonts w:cs="Calibri"/>
                <w:sz w:val="18"/>
                <w:szCs w:val="18"/>
              </w:rPr>
            </w:pPr>
          </w:p>
        </w:tc>
      </w:tr>
      <w:tr w:rsidR="007422AF" w:rsidRPr="00AA38E8" w:rsidTr="00E361F8">
        <w:tc>
          <w:tcPr>
            <w:tcW w:w="1709" w:type="dxa"/>
          </w:tcPr>
          <w:p w:rsidR="007422AF" w:rsidRPr="003877CA" w:rsidRDefault="007422AF" w:rsidP="00E361F8">
            <w:pPr>
              <w:spacing w:before="60"/>
              <w:rPr>
                <w:rFonts w:cs="Calibri"/>
                <w:b/>
                <w:bCs/>
                <w:sz w:val="18"/>
                <w:szCs w:val="18"/>
              </w:rPr>
            </w:pPr>
            <w:r w:rsidRPr="003877CA">
              <w:rPr>
                <w:rFonts w:cs="Calibri"/>
                <w:b/>
                <w:bCs/>
                <w:sz w:val="18"/>
                <w:szCs w:val="18"/>
              </w:rPr>
              <w:t>Return Value</w:t>
            </w:r>
          </w:p>
        </w:tc>
        <w:tc>
          <w:tcPr>
            <w:tcW w:w="2747" w:type="dxa"/>
          </w:tcPr>
          <w:p w:rsidR="007422AF" w:rsidRPr="003877CA" w:rsidRDefault="007422AF" w:rsidP="00E361F8">
            <w:pPr>
              <w:spacing w:before="60"/>
              <w:rPr>
                <w:rFonts w:cs="Calibri"/>
                <w:sz w:val="18"/>
                <w:szCs w:val="18"/>
              </w:rPr>
            </w:pPr>
            <w:r>
              <w:rPr>
                <w:rFonts w:cs="Calibri"/>
                <w:sz w:val="18"/>
                <w:szCs w:val="18"/>
              </w:rPr>
              <w:t>&amp;</w:t>
            </w:r>
            <w:proofErr w:type="spellStart"/>
            <w:r w:rsidRPr="00812A08">
              <w:rPr>
                <w:rFonts w:cs="Calibri"/>
                <w:sz w:val="18"/>
                <w:szCs w:val="18"/>
              </w:rPr>
              <w:t>SysRegsOk_Uls_T_lgc</w:t>
            </w:r>
            <w:proofErr w:type="spellEnd"/>
          </w:p>
        </w:tc>
        <w:tc>
          <w:tcPr>
            <w:tcW w:w="1657" w:type="dxa"/>
          </w:tcPr>
          <w:p w:rsidR="007422AF" w:rsidRPr="00911C31" w:rsidRDefault="007422AF" w:rsidP="00E361F8">
            <w:pPr>
              <w:rPr>
                <w:rFonts w:cs="Calibri"/>
                <w:sz w:val="18"/>
                <w:szCs w:val="18"/>
              </w:rPr>
            </w:pPr>
            <w:proofErr w:type="spellStart"/>
            <w:r>
              <w:rPr>
                <w:rFonts w:cs="Calibri"/>
                <w:sz w:val="18"/>
                <w:szCs w:val="18"/>
              </w:rPr>
              <w:t>boolean</w:t>
            </w:r>
            <w:proofErr w:type="spellEnd"/>
          </w:p>
        </w:tc>
        <w:tc>
          <w:tcPr>
            <w:tcW w:w="1429" w:type="dxa"/>
          </w:tcPr>
          <w:p w:rsidR="007422AF" w:rsidRPr="003877CA" w:rsidRDefault="007422AF" w:rsidP="00E361F8">
            <w:pPr>
              <w:spacing w:before="60"/>
              <w:rPr>
                <w:rFonts w:cs="Calibri"/>
                <w:sz w:val="18"/>
                <w:szCs w:val="18"/>
              </w:rPr>
            </w:pPr>
            <w:r>
              <w:rPr>
                <w:rFonts w:cs="Calibri"/>
                <w:sz w:val="18"/>
                <w:szCs w:val="18"/>
              </w:rPr>
              <w:t>FALSE</w:t>
            </w:r>
          </w:p>
        </w:tc>
        <w:tc>
          <w:tcPr>
            <w:tcW w:w="1386" w:type="dxa"/>
            <w:gridSpan w:val="2"/>
          </w:tcPr>
          <w:p w:rsidR="007422AF" w:rsidRPr="003877CA" w:rsidRDefault="007422AF" w:rsidP="00E361F8">
            <w:pPr>
              <w:spacing w:before="60"/>
              <w:rPr>
                <w:rFonts w:cs="Calibri"/>
                <w:sz w:val="18"/>
                <w:szCs w:val="18"/>
              </w:rPr>
            </w:pPr>
            <w:r>
              <w:rPr>
                <w:rFonts w:cs="Calibri"/>
                <w:sz w:val="18"/>
                <w:szCs w:val="18"/>
              </w:rPr>
              <w:t>TRUE</w:t>
            </w:r>
          </w:p>
        </w:tc>
      </w:tr>
    </w:tbl>
    <w:p w:rsidR="007422AF" w:rsidRPr="002F5138" w:rsidRDefault="007422AF" w:rsidP="007422AF">
      <w:pPr>
        <w:pStyle w:val="Heading2"/>
        <w:numPr>
          <w:ilvl w:val="3"/>
          <w:numId w:val="11"/>
        </w:numPr>
        <w:spacing w:after="60"/>
        <w:rPr>
          <w:rFonts w:ascii="Calibri" w:hAnsi="Calibri" w:cs="Calibri"/>
        </w:rPr>
      </w:pPr>
      <w:r w:rsidRPr="002F5138">
        <w:rPr>
          <w:rFonts w:ascii="Calibri" w:hAnsi="Calibri" w:cs="Calibri"/>
        </w:rPr>
        <w:t>Description</w:t>
      </w:r>
    </w:p>
    <w:p w:rsidR="007422AF" w:rsidRDefault="007422AF" w:rsidP="007422AF">
      <w:pPr>
        <w:autoSpaceDE w:val="0"/>
        <w:autoSpaceDN w:val="0"/>
        <w:adjustRightInd w:val="0"/>
        <w:rPr>
          <w:sz w:val="18"/>
          <w:szCs w:val="18"/>
          <w:lang w:bidi="ar-SA"/>
        </w:rPr>
      </w:pPr>
      <w:r>
        <w:rPr>
          <w:sz w:val="18"/>
          <w:szCs w:val="18"/>
          <w:lang w:bidi="ar-SA"/>
        </w:rPr>
        <w:t>S</w:t>
      </w:r>
      <w:r w:rsidRPr="000102F6">
        <w:rPr>
          <w:sz w:val="18"/>
          <w:szCs w:val="18"/>
          <w:lang w:bidi="ar-SA"/>
        </w:rPr>
        <w:t>et '</w:t>
      </w:r>
      <w:r w:rsidRPr="009D71A0">
        <w:t xml:space="preserve"> </w:t>
      </w:r>
      <w:proofErr w:type="spellStart"/>
      <w:r w:rsidRPr="00812A08">
        <w:rPr>
          <w:sz w:val="18"/>
          <w:szCs w:val="18"/>
          <w:lang w:bidi="ar-SA"/>
        </w:rPr>
        <w:t>SysRegsOk_Uls_T_lgc</w:t>
      </w:r>
      <w:proofErr w:type="spellEnd"/>
      <w:r w:rsidRPr="000102F6">
        <w:rPr>
          <w:sz w:val="18"/>
          <w:szCs w:val="18"/>
          <w:lang w:bidi="ar-SA"/>
        </w:rPr>
        <w:t xml:space="preserve"> to </w:t>
      </w:r>
      <w:r>
        <w:rPr>
          <w:sz w:val="18"/>
          <w:szCs w:val="18"/>
          <w:lang w:bidi="ar-SA"/>
        </w:rPr>
        <w:t>FALSE</w:t>
      </w:r>
      <w:r w:rsidRPr="000102F6">
        <w:rPr>
          <w:sz w:val="18"/>
          <w:szCs w:val="18"/>
          <w:lang w:bidi="ar-SA"/>
        </w:rPr>
        <w:t xml:space="preserve"> if CPU System Register values are not equal </w:t>
      </w:r>
      <w:r>
        <w:rPr>
          <w:sz w:val="18"/>
          <w:szCs w:val="18"/>
          <w:lang w:bidi="ar-SA"/>
        </w:rPr>
        <w:t>to</w:t>
      </w:r>
      <w:r w:rsidRPr="000102F6">
        <w:rPr>
          <w:sz w:val="18"/>
          <w:szCs w:val="18"/>
          <w:lang w:bidi="ar-SA"/>
        </w:rPr>
        <w:t xml:space="preserve"> expected values</w:t>
      </w:r>
      <w:r>
        <w:rPr>
          <w:sz w:val="18"/>
          <w:szCs w:val="18"/>
          <w:lang w:bidi="ar-SA"/>
        </w:rPr>
        <w:t>.  This is c</w:t>
      </w:r>
      <w:r w:rsidRPr="004869ED">
        <w:rPr>
          <w:sz w:val="18"/>
          <w:szCs w:val="18"/>
          <w:lang w:bidi="ar-SA"/>
        </w:rPr>
        <w:t>onfigured</w:t>
      </w:r>
      <w:r>
        <w:rPr>
          <w:sz w:val="18"/>
          <w:szCs w:val="18"/>
          <w:lang w:bidi="ar-SA"/>
        </w:rPr>
        <w:t xml:space="preserve"> to be called from</w:t>
      </w:r>
      <w:r w:rsidRPr="004869ED">
        <w:rPr>
          <w:sz w:val="18"/>
          <w:szCs w:val="18"/>
          <w:lang w:bidi="ar-SA"/>
        </w:rPr>
        <w:t xml:space="preserve"> trusted function because it needs to run in supervisor mode</w:t>
      </w:r>
    </w:p>
    <w:p w:rsidR="007422AF" w:rsidRPr="002F5138" w:rsidRDefault="007422AF" w:rsidP="007422AF">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Local</w:t>
      </w:r>
      <w:r w:rsidRPr="002F5138">
        <w:rPr>
          <w:rFonts w:ascii="Calibri" w:hAnsi="Calibri" w:cs="Calibri"/>
        </w:rPr>
        <w:t xml:space="preserve"> Function #</w:t>
      </w:r>
      <w:r>
        <w:rPr>
          <w:rFonts w:ascii="Calibri" w:hAnsi="Calibri" w:cs="Calibri"/>
        </w:rPr>
        <w:t>2</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2747"/>
        <w:gridCol w:w="1657"/>
        <w:gridCol w:w="1429"/>
        <w:gridCol w:w="43"/>
        <w:gridCol w:w="1343"/>
      </w:tblGrid>
      <w:tr w:rsidR="007422AF" w:rsidRPr="00AA38E8" w:rsidTr="00E361F8">
        <w:tc>
          <w:tcPr>
            <w:tcW w:w="1709" w:type="dxa"/>
          </w:tcPr>
          <w:p w:rsidR="007422AF" w:rsidRPr="003877CA" w:rsidRDefault="007422AF" w:rsidP="00E361F8">
            <w:pPr>
              <w:spacing w:before="60"/>
              <w:rPr>
                <w:rFonts w:cs="Calibri"/>
                <w:b/>
                <w:bCs/>
                <w:sz w:val="18"/>
                <w:szCs w:val="18"/>
              </w:rPr>
            </w:pPr>
            <w:r w:rsidRPr="003877CA">
              <w:rPr>
                <w:rFonts w:cs="Calibri"/>
                <w:b/>
                <w:bCs/>
                <w:sz w:val="18"/>
                <w:szCs w:val="18"/>
              </w:rPr>
              <w:t>Function Name</w:t>
            </w:r>
          </w:p>
        </w:tc>
        <w:tc>
          <w:tcPr>
            <w:tcW w:w="2747" w:type="dxa"/>
          </w:tcPr>
          <w:p w:rsidR="007422AF" w:rsidRPr="003877CA" w:rsidRDefault="007422AF">
            <w:pPr>
              <w:spacing w:before="60"/>
              <w:rPr>
                <w:rFonts w:cs="Calibri"/>
                <w:sz w:val="18"/>
                <w:szCs w:val="18"/>
              </w:rPr>
            </w:pPr>
            <w:proofErr w:type="spellStart"/>
            <w:r w:rsidRPr="007422AF">
              <w:rPr>
                <w:rFonts w:cs="Calibri"/>
                <w:sz w:val="18"/>
                <w:szCs w:val="18"/>
              </w:rPr>
              <w:t>SysCritReg</w:t>
            </w:r>
            <w:proofErr w:type="spellEnd"/>
            <w:r>
              <w:rPr>
                <w:rFonts w:cs="Calibri"/>
                <w:sz w:val="18"/>
                <w:szCs w:val="18"/>
              </w:rPr>
              <w:t>&lt;Register Short Name</w:t>
            </w:r>
            <w:r w:rsidRPr="007422AF">
              <w:rPr>
                <w:rFonts w:cs="Calibri"/>
                <w:sz w:val="18"/>
                <w:szCs w:val="18"/>
              </w:rPr>
              <w:t>&gt;</w:t>
            </w:r>
            <w:proofErr w:type="spellStart"/>
            <w:r>
              <w:rPr>
                <w:rFonts w:cs="Calibri"/>
                <w:sz w:val="18"/>
                <w:szCs w:val="18"/>
              </w:rPr>
              <w:t>Per</w:t>
            </w:r>
            <w:r w:rsidRPr="007422AF">
              <w:rPr>
                <w:rFonts w:cs="Calibri"/>
                <w:sz w:val="18"/>
                <w:szCs w:val="18"/>
              </w:rPr>
              <w:t>Chk</w:t>
            </w:r>
            <w:proofErr w:type="spellEnd"/>
          </w:p>
        </w:tc>
        <w:tc>
          <w:tcPr>
            <w:tcW w:w="1657" w:type="dxa"/>
            <w:shd w:val="pct30" w:color="FFFF00" w:fill="auto"/>
          </w:tcPr>
          <w:p w:rsidR="007422AF" w:rsidRPr="003877CA" w:rsidRDefault="007422AF" w:rsidP="00E361F8">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7422AF" w:rsidRPr="003877CA" w:rsidRDefault="007422AF" w:rsidP="00E361F8">
            <w:pPr>
              <w:spacing w:before="60"/>
              <w:jc w:val="center"/>
              <w:rPr>
                <w:rFonts w:cs="Calibri"/>
                <w:sz w:val="18"/>
                <w:szCs w:val="18"/>
              </w:rPr>
            </w:pPr>
            <w:r w:rsidRPr="003877CA">
              <w:rPr>
                <w:rFonts w:cs="Calibri"/>
                <w:sz w:val="18"/>
                <w:szCs w:val="18"/>
              </w:rPr>
              <w:t>Min</w:t>
            </w:r>
          </w:p>
        </w:tc>
        <w:tc>
          <w:tcPr>
            <w:tcW w:w="1343" w:type="dxa"/>
            <w:shd w:val="pct30" w:color="FFFF00" w:fill="auto"/>
          </w:tcPr>
          <w:p w:rsidR="007422AF" w:rsidRPr="003877CA" w:rsidRDefault="007422AF" w:rsidP="00E361F8">
            <w:pPr>
              <w:spacing w:before="60"/>
              <w:jc w:val="center"/>
              <w:rPr>
                <w:rFonts w:cs="Calibri"/>
                <w:sz w:val="18"/>
                <w:szCs w:val="18"/>
              </w:rPr>
            </w:pPr>
            <w:r w:rsidRPr="003877CA">
              <w:rPr>
                <w:rFonts w:cs="Calibri"/>
                <w:sz w:val="18"/>
                <w:szCs w:val="18"/>
              </w:rPr>
              <w:t>Max</w:t>
            </w:r>
          </w:p>
        </w:tc>
      </w:tr>
      <w:tr w:rsidR="007422AF" w:rsidRPr="00AA38E8" w:rsidTr="00E361F8">
        <w:tc>
          <w:tcPr>
            <w:tcW w:w="1709" w:type="dxa"/>
          </w:tcPr>
          <w:p w:rsidR="007422AF" w:rsidRPr="003877CA" w:rsidRDefault="007422AF" w:rsidP="00E361F8">
            <w:pPr>
              <w:spacing w:before="60"/>
              <w:rPr>
                <w:rFonts w:cs="Calibri"/>
                <w:b/>
                <w:bCs/>
                <w:sz w:val="18"/>
                <w:szCs w:val="18"/>
              </w:rPr>
            </w:pPr>
            <w:r w:rsidRPr="003877CA">
              <w:rPr>
                <w:rFonts w:cs="Calibri"/>
                <w:b/>
                <w:bCs/>
                <w:sz w:val="18"/>
                <w:szCs w:val="18"/>
              </w:rPr>
              <w:t xml:space="preserve">Arguments Passed </w:t>
            </w:r>
          </w:p>
        </w:tc>
        <w:tc>
          <w:tcPr>
            <w:tcW w:w="2747" w:type="dxa"/>
          </w:tcPr>
          <w:p w:rsidR="007422AF" w:rsidRPr="003877CA" w:rsidRDefault="007422AF" w:rsidP="00E361F8">
            <w:pPr>
              <w:spacing w:before="60"/>
              <w:rPr>
                <w:rFonts w:cs="Calibri"/>
                <w:sz w:val="18"/>
                <w:szCs w:val="18"/>
              </w:rPr>
            </w:pPr>
            <w:r>
              <w:rPr>
                <w:rFonts w:cs="Calibri"/>
                <w:sz w:val="18"/>
                <w:szCs w:val="18"/>
              </w:rPr>
              <w:t>NA</w:t>
            </w:r>
          </w:p>
        </w:tc>
        <w:tc>
          <w:tcPr>
            <w:tcW w:w="1657" w:type="dxa"/>
          </w:tcPr>
          <w:p w:rsidR="007422AF" w:rsidRPr="003877CA" w:rsidRDefault="007422AF" w:rsidP="00E361F8">
            <w:pPr>
              <w:rPr>
                <w:rFonts w:cs="Calibri"/>
                <w:sz w:val="18"/>
                <w:szCs w:val="18"/>
              </w:rPr>
            </w:pPr>
          </w:p>
        </w:tc>
        <w:tc>
          <w:tcPr>
            <w:tcW w:w="1429" w:type="dxa"/>
          </w:tcPr>
          <w:p w:rsidR="007422AF" w:rsidRPr="003877CA" w:rsidRDefault="007422AF" w:rsidP="00E361F8">
            <w:pPr>
              <w:spacing w:before="60"/>
              <w:rPr>
                <w:rFonts w:cs="Calibri"/>
                <w:sz w:val="18"/>
                <w:szCs w:val="18"/>
              </w:rPr>
            </w:pPr>
          </w:p>
        </w:tc>
        <w:tc>
          <w:tcPr>
            <w:tcW w:w="1386" w:type="dxa"/>
            <w:gridSpan w:val="2"/>
          </w:tcPr>
          <w:p w:rsidR="007422AF" w:rsidRPr="003877CA" w:rsidRDefault="007422AF" w:rsidP="00E361F8">
            <w:pPr>
              <w:spacing w:before="60"/>
              <w:rPr>
                <w:rFonts w:cs="Calibri"/>
                <w:sz w:val="18"/>
                <w:szCs w:val="18"/>
              </w:rPr>
            </w:pPr>
          </w:p>
        </w:tc>
      </w:tr>
      <w:tr w:rsidR="007422AF" w:rsidRPr="00AA38E8" w:rsidTr="00E361F8">
        <w:tc>
          <w:tcPr>
            <w:tcW w:w="1709" w:type="dxa"/>
          </w:tcPr>
          <w:p w:rsidR="007422AF" w:rsidRPr="003877CA" w:rsidRDefault="007422AF" w:rsidP="00E361F8">
            <w:pPr>
              <w:spacing w:before="60"/>
              <w:rPr>
                <w:rFonts w:cs="Calibri"/>
                <w:b/>
                <w:bCs/>
                <w:sz w:val="18"/>
                <w:szCs w:val="18"/>
              </w:rPr>
            </w:pPr>
            <w:r w:rsidRPr="003877CA">
              <w:rPr>
                <w:rFonts w:cs="Calibri"/>
                <w:b/>
                <w:bCs/>
                <w:sz w:val="18"/>
                <w:szCs w:val="18"/>
              </w:rPr>
              <w:t>Return Value</w:t>
            </w:r>
          </w:p>
        </w:tc>
        <w:tc>
          <w:tcPr>
            <w:tcW w:w="2747" w:type="dxa"/>
          </w:tcPr>
          <w:p w:rsidR="007422AF" w:rsidRPr="003877CA" w:rsidRDefault="007422AF" w:rsidP="00E361F8">
            <w:pPr>
              <w:spacing w:before="60"/>
              <w:rPr>
                <w:rFonts w:cs="Calibri"/>
                <w:sz w:val="18"/>
                <w:szCs w:val="18"/>
              </w:rPr>
            </w:pPr>
            <w:r>
              <w:rPr>
                <w:rFonts w:cs="Calibri"/>
                <w:sz w:val="18"/>
                <w:szCs w:val="18"/>
              </w:rPr>
              <w:t>&amp;</w:t>
            </w:r>
            <w:proofErr w:type="spellStart"/>
            <w:r w:rsidRPr="00812A08">
              <w:rPr>
                <w:rFonts w:cs="Calibri"/>
                <w:sz w:val="18"/>
                <w:szCs w:val="18"/>
              </w:rPr>
              <w:t>SysRegsOk_Uls_T_lgc</w:t>
            </w:r>
            <w:proofErr w:type="spellEnd"/>
          </w:p>
        </w:tc>
        <w:tc>
          <w:tcPr>
            <w:tcW w:w="1657" w:type="dxa"/>
          </w:tcPr>
          <w:p w:rsidR="007422AF" w:rsidRPr="00911C31" w:rsidRDefault="007422AF" w:rsidP="00E361F8">
            <w:pPr>
              <w:rPr>
                <w:rFonts w:cs="Calibri"/>
                <w:sz w:val="18"/>
                <w:szCs w:val="18"/>
              </w:rPr>
            </w:pPr>
            <w:proofErr w:type="spellStart"/>
            <w:r>
              <w:rPr>
                <w:rFonts w:cs="Calibri"/>
                <w:sz w:val="18"/>
                <w:szCs w:val="18"/>
              </w:rPr>
              <w:t>boolean</w:t>
            </w:r>
            <w:proofErr w:type="spellEnd"/>
          </w:p>
        </w:tc>
        <w:tc>
          <w:tcPr>
            <w:tcW w:w="1429" w:type="dxa"/>
          </w:tcPr>
          <w:p w:rsidR="007422AF" w:rsidRPr="003877CA" w:rsidRDefault="007422AF" w:rsidP="00E361F8">
            <w:pPr>
              <w:spacing w:before="60"/>
              <w:rPr>
                <w:rFonts w:cs="Calibri"/>
                <w:sz w:val="18"/>
                <w:szCs w:val="18"/>
              </w:rPr>
            </w:pPr>
            <w:r>
              <w:rPr>
                <w:rFonts w:cs="Calibri"/>
                <w:sz w:val="18"/>
                <w:szCs w:val="18"/>
              </w:rPr>
              <w:t>FALSE</w:t>
            </w:r>
          </w:p>
        </w:tc>
        <w:tc>
          <w:tcPr>
            <w:tcW w:w="1386" w:type="dxa"/>
            <w:gridSpan w:val="2"/>
          </w:tcPr>
          <w:p w:rsidR="007422AF" w:rsidRPr="003877CA" w:rsidRDefault="007422AF" w:rsidP="00E361F8">
            <w:pPr>
              <w:spacing w:before="60"/>
              <w:rPr>
                <w:rFonts w:cs="Calibri"/>
                <w:sz w:val="18"/>
                <w:szCs w:val="18"/>
              </w:rPr>
            </w:pPr>
            <w:r>
              <w:rPr>
                <w:rFonts w:cs="Calibri"/>
                <w:sz w:val="18"/>
                <w:szCs w:val="18"/>
              </w:rPr>
              <w:t>TRUE</w:t>
            </w:r>
          </w:p>
        </w:tc>
      </w:tr>
    </w:tbl>
    <w:p w:rsidR="007422AF" w:rsidRPr="002F5138" w:rsidRDefault="007422AF" w:rsidP="007422AF">
      <w:pPr>
        <w:pStyle w:val="Heading2"/>
        <w:numPr>
          <w:ilvl w:val="3"/>
          <w:numId w:val="11"/>
        </w:numPr>
        <w:spacing w:after="60"/>
        <w:rPr>
          <w:rFonts w:ascii="Calibri" w:hAnsi="Calibri" w:cs="Calibri"/>
        </w:rPr>
      </w:pPr>
      <w:r w:rsidRPr="002F5138">
        <w:rPr>
          <w:rFonts w:ascii="Calibri" w:hAnsi="Calibri" w:cs="Calibri"/>
        </w:rPr>
        <w:t>Description</w:t>
      </w:r>
    </w:p>
    <w:p w:rsidR="007422AF" w:rsidRDefault="007422AF" w:rsidP="007422AF">
      <w:pPr>
        <w:autoSpaceDE w:val="0"/>
        <w:autoSpaceDN w:val="0"/>
        <w:adjustRightInd w:val="0"/>
        <w:rPr>
          <w:sz w:val="18"/>
          <w:szCs w:val="18"/>
          <w:lang w:bidi="ar-SA"/>
        </w:rPr>
      </w:pPr>
      <w:r>
        <w:rPr>
          <w:sz w:val="18"/>
          <w:szCs w:val="18"/>
          <w:lang w:bidi="ar-SA"/>
        </w:rPr>
        <w:t>S</w:t>
      </w:r>
      <w:r w:rsidRPr="000102F6">
        <w:rPr>
          <w:sz w:val="18"/>
          <w:szCs w:val="18"/>
          <w:lang w:bidi="ar-SA"/>
        </w:rPr>
        <w:t>et '</w:t>
      </w:r>
      <w:r w:rsidRPr="009D71A0">
        <w:t xml:space="preserve"> </w:t>
      </w:r>
      <w:proofErr w:type="spellStart"/>
      <w:r w:rsidRPr="00812A08">
        <w:rPr>
          <w:sz w:val="18"/>
          <w:szCs w:val="18"/>
          <w:lang w:bidi="ar-SA"/>
        </w:rPr>
        <w:t>SysRegsOk_Uls_T_lgc</w:t>
      </w:r>
      <w:proofErr w:type="spellEnd"/>
      <w:r w:rsidRPr="000102F6">
        <w:rPr>
          <w:sz w:val="18"/>
          <w:szCs w:val="18"/>
          <w:lang w:bidi="ar-SA"/>
        </w:rPr>
        <w:t xml:space="preserve"> to </w:t>
      </w:r>
      <w:r>
        <w:rPr>
          <w:sz w:val="18"/>
          <w:szCs w:val="18"/>
          <w:lang w:bidi="ar-SA"/>
        </w:rPr>
        <w:t>FALSE</w:t>
      </w:r>
      <w:r w:rsidRPr="000102F6">
        <w:rPr>
          <w:sz w:val="18"/>
          <w:szCs w:val="18"/>
          <w:lang w:bidi="ar-SA"/>
        </w:rPr>
        <w:t xml:space="preserve"> if CPU System Register values are not equal </w:t>
      </w:r>
      <w:r>
        <w:rPr>
          <w:sz w:val="18"/>
          <w:szCs w:val="18"/>
          <w:lang w:bidi="ar-SA"/>
        </w:rPr>
        <w:t>to</w:t>
      </w:r>
      <w:r w:rsidRPr="000102F6">
        <w:rPr>
          <w:sz w:val="18"/>
          <w:szCs w:val="18"/>
          <w:lang w:bidi="ar-SA"/>
        </w:rPr>
        <w:t xml:space="preserve"> expected values</w:t>
      </w:r>
      <w:r>
        <w:rPr>
          <w:sz w:val="18"/>
          <w:szCs w:val="18"/>
          <w:lang w:bidi="ar-SA"/>
        </w:rPr>
        <w:t>.  This is c</w:t>
      </w:r>
      <w:r w:rsidRPr="004869ED">
        <w:rPr>
          <w:sz w:val="18"/>
          <w:szCs w:val="18"/>
          <w:lang w:bidi="ar-SA"/>
        </w:rPr>
        <w:t>onfigured</w:t>
      </w:r>
      <w:r>
        <w:rPr>
          <w:sz w:val="18"/>
          <w:szCs w:val="18"/>
          <w:lang w:bidi="ar-SA"/>
        </w:rPr>
        <w:t xml:space="preserve"> to be called from</w:t>
      </w:r>
      <w:r w:rsidRPr="004869ED">
        <w:rPr>
          <w:sz w:val="18"/>
          <w:szCs w:val="18"/>
          <w:lang w:bidi="ar-SA"/>
        </w:rPr>
        <w:t xml:space="preserve"> trusted function because it needs to run in supervisor mode</w:t>
      </w:r>
    </w:p>
    <w:p w:rsidR="007422AF" w:rsidRDefault="007422AF" w:rsidP="007422AF">
      <w:pPr>
        <w:autoSpaceDE w:val="0"/>
        <w:autoSpaceDN w:val="0"/>
        <w:adjustRightInd w:val="0"/>
        <w:rPr>
          <w:sz w:val="18"/>
          <w:szCs w:val="18"/>
          <w:lang w:bidi="ar-SA"/>
        </w:rPr>
      </w:pPr>
    </w:p>
    <w:p w:rsidR="00776EF2" w:rsidRPr="00F47A34" w:rsidRDefault="00776EF2" w:rsidP="00776EF2">
      <w:pPr>
        <w:autoSpaceDE w:val="0"/>
        <w:autoSpaceDN w:val="0"/>
        <w:adjustRightInd w:val="0"/>
        <w:rPr>
          <w:sz w:val="18"/>
          <w:szCs w:val="18"/>
          <w:lang w:bidi="ar-SA"/>
        </w:rPr>
      </w:pPr>
    </w:p>
    <w:p w:rsidR="008C6874" w:rsidRPr="00AA38E8" w:rsidRDefault="008C6874" w:rsidP="008C6874">
      <w:pPr>
        <w:pStyle w:val="Heading2"/>
        <w:spacing w:after="60"/>
        <w:rPr>
          <w:rFonts w:ascii="Calibri" w:hAnsi="Calibri" w:cs="Calibri"/>
        </w:rPr>
      </w:pPr>
      <w:bookmarkStart w:id="139" w:name="_Toc421011542"/>
      <w:bookmarkStart w:id="140" w:name="_Toc440635639"/>
      <w:r>
        <w:rPr>
          <w:rFonts w:ascii="Calibri" w:hAnsi="Calibri" w:cs="Calibri"/>
        </w:rPr>
        <w:t>GLOBAL</w:t>
      </w:r>
      <w:r w:rsidRPr="00AA38E8">
        <w:rPr>
          <w:rFonts w:ascii="Calibri" w:hAnsi="Calibri" w:cs="Calibri"/>
        </w:rPr>
        <w:t xml:space="preserve"> Function/Macro Definitions</w:t>
      </w:r>
      <w:bookmarkEnd w:id="139"/>
      <w:bookmarkEnd w:id="140"/>
    </w:p>
    <w:p w:rsidR="009D71A0" w:rsidRPr="002F5138" w:rsidRDefault="009D71A0" w:rsidP="009D71A0">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Global</w:t>
      </w:r>
      <w:r w:rsidRPr="002F5138">
        <w:rPr>
          <w:rFonts w:ascii="Calibri" w:hAnsi="Calibri" w:cs="Calibri"/>
        </w:rPr>
        <w:t xml:space="preserve"> Function #</w:t>
      </w:r>
      <w:r w:rsidR="00812A08">
        <w:rPr>
          <w:rFonts w:ascii="Calibri" w:hAnsi="Calibri" w:cs="Calibri"/>
        </w:rPr>
        <w:t>1</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2747"/>
        <w:gridCol w:w="1657"/>
        <w:gridCol w:w="1429"/>
        <w:gridCol w:w="43"/>
        <w:gridCol w:w="1343"/>
      </w:tblGrid>
      <w:tr w:rsidR="009D71A0" w:rsidRPr="00AA38E8" w:rsidTr="00E361F8">
        <w:tc>
          <w:tcPr>
            <w:tcW w:w="1709" w:type="dxa"/>
          </w:tcPr>
          <w:p w:rsidR="009D71A0" w:rsidRPr="003877CA" w:rsidRDefault="009D71A0" w:rsidP="00E361F8">
            <w:pPr>
              <w:spacing w:before="60"/>
              <w:rPr>
                <w:rFonts w:cs="Calibri"/>
                <w:b/>
                <w:bCs/>
                <w:sz w:val="18"/>
                <w:szCs w:val="18"/>
              </w:rPr>
            </w:pPr>
            <w:r w:rsidRPr="003877CA">
              <w:rPr>
                <w:rFonts w:cs="Calibri"/>
                <w:b/>
                <w:bCs/>
                <w:sz w:val="18"/>
                <w:szCs w:val="18"/>
              </w:rPr>
              <w:t>Function Name</w:t>
            </w:r>
          </w:p>
        </w:tc>
        <w:tc>
          <w:tcPr>
            <w:tcW w:w="2747" w:type="dxa"/>
          </w:tcPr>
          <w:p w:rsidR="009D71A0" w:rsidRPr="003877CA" w:rsidRDefault="009D71A0" w:rsidP="00E361F8">
            <w:pPr>
              <w:spacing w:before="60"/>
              <w:rPr>
                <w:rFonts w:cs="Calibri"/>
                <w:sz w:val="18"/>
                <w:szCs w:val="18"/>
              </w:rPr>
            </w:pPr>
            <w:proofErr w:type="spellStart"/>
            <w:r w:rsidRPr="009D71A0">
              <w:rPr>
                <w:rFonts w:cs="Calibri"/>
                <w:sz w:val="18"/>
                <w:szCs w:val="18"/>
              </w:rPr>
              <w:t>CritRegPerChk</w:t>
            </w:r>
            <w:proofErr w:type="spellEnd"/>
          </w:p>
        </w:tc>
        <w:tc>
          <w:tcPr>
            <w:tcW w:w="1657" w:type="dxa"/>
            <w:shd w:val="pct30" w:color="FFFF00" w:fill="auto"/>
          </w:tcPr>
          <w:p w:rsidR="009D71A0" w:rsidRPr="003877CA" w:rsidRDefault="009D71A0" w:rsidP="00E361F8">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9D71A0" w:rsidRPr="003877CA" w:rsidRDefault="009D71A0" w:rsidP="00E361F8">
            <w:pPr>
              <w:spacing w:before="60"/>
              <w:jc w:val="center"/>
              <w:rPr>
                <w:rFonts w:cs="Calibri"/>
                <w:sz w:val="18"/>
                <w:szCs w:val="18"/>
              </w:rPr>
            </w:pPr>
            <w:r w:rsidRPr="003877CA">
              <w:rPr>
                <w:rFonts w:cs="Calibri"/>
                <w:sz w:val="18"/>
                <w:szCs w:val="18"/>
              </w:rPr>
              <w:t>Min</w:t>
            </w:r>
          </w:p>
        </w:tc>
        <w:tc>
          <w:tcPr>
            <w:tcW w:w="1343" w:type="dxa"/>
            <w:shd w:val="pct30" w:color="FFFF00" w:fill="auto"/>
          </w:tcPr>
          <w:p w:rsidR="009D71A0" w:rsidRPr="003877CA" w:rsidRDefault="009D71A0" w:rsidP="00E361F8">
            <w:pPr>
              <w:spacing w:before="60"/>
              <w:jc w:val="center"/>
              <w:rPr>
                <w:rFonts w:cs="Calibri"/>
                <w:sz w:val="18"/>
                <w:szCs w:val="18"/>
              </w:rPr>
            </w:pPr>
            <w:r w:rsidRPr="003877CA">
              <w:rPr>
                <w:rFonts w:cs="Calibri"/>
                <w:sz w:val="18"/>
                <w:szCs w:val="18"/>
              </w:rPr>
              <w:t>Max</w:t>
            </w:r>
          </w:p>
        </w:tc>
      </w:tr>
      <w:tr w:rsidR="009D71A0" w:rsidRPr="00AA38E8" w:rsidTr="00E361F8">
        <w:tc>
          <w:tcPr>
            <w:tcW w:w="1709" w:type="dxa"/>
          </w:tcPr>
          <w:p w:rsidR="009D71A0" w:rsidRPr="003877CA" w:rsidRDefault="009D71A0" w:rsidP="00E361F8">
            <w:pPr>
              <w:spacing w:before="60"/>
              <w:rPr>
                <w:rFonts w:cs="Calibri"/>
                <w:b/>
                <w:bCs/>
                <w:sz w:val="18"/>
                <w:szCs w:val="18"/>
              </w:rPr>
            </w:pPr>
            <w:r w:rsidRPr="003877CA">
              <w:rPr>
                <w:rFonts w:cs="Calibri"/>
                <w:b/>
                <w:bCs/>
                <w:sz w:val="18"/>
                <w:szCs w:val="18"/>
              </w:rPr>
              <w:t xml:space="preserve">Arguments Passed </w:t>
            </w:r>
          </w:p>
        </w:tc>
        <w:tc>
          <w:tcPr>
            <w:tcW w:w="2747" w:type="dxa"/>
          </w:tcPr>
          <w:p w:rsidR="009D71A0" w:rsidRPr="003877CA" w:rsidRDefault="009D71A0" w:rsidP="00E361F8">
            <w:pPr>
              <w:spacing w:before="60"/>
              <w:rPr>
                <w:rFonts w:cs="Calibri"/>
                <w:sz w:val="18"/>
                <w:szCs w:val="18"/>
              </w:rPr>
            </w:pPr>
            <w:r>
              <w:rPr>
                <w:rFonts w:cs="Calibri"/>
                <w:sz w:val="18"/>
                <w:szCs w:val="18"/>
              </w:rPr>
              <w:t>NA</w:t>
            </w:r>
          </w:p>
        </w:tc>
        <w:tc>
          <w:tcPr>
            <w:tcW w:w="1657" w:type="dxa"/>
          </w:tcPr>
          <w:p w:rsidR="009D71A0" w:rsidRPr="003877CA" w:rsidRDefault="009D71A0" w:rsidP="00E361F8">
            <w:pPr>
              <w:rPr>
                <w:rFonts w:cs="Calibri"/>
                <w:sz w:val="18"/>
                <w:szCs w:val="18"/>
              </w:rPr>
            </w:pPr>
          </w:p>
        </w:tc>
        <w:tc>
          <w:tcPr>
            <w:tcW w:w="1429" w:type="dxa"/>
          </w:tcPr>
          <w:p w:rsidR="009D71A0" w:rsidRPr="003877CA" w:rsidRDefault="009D71A0" w:rsidP="00E361F8">
            <w:pPr>
              <w:spacing w:before="60"/>
              <w:rPr>
                <w:rFonts w:cs="Calibri"/>
                <w:sz w:val="18"/>
                <w:szCs w:val="18"/>
              </w:rPr>
            </w:pPr>
          </w:p>
        </w:tc>
        <w:tc>
          <w:tcPr>
            <w:tcW w:w="1386" w:type="dxa"/>
            <w:gridSpan w:val="2"/>
          </w:tcPr>
          <w:p w:rsidR="009D71A0" w:rsidRPr="003877CA" w:rsidRDefault="009D71A0" w:rsidP="00E361F8">
            <w:pPr>
              <w:spacing w:before="60"/>
              <w:rPr>
                <w:rFonts w:cs="Calibri"/>
                <w:sz w:val="18"/>
                <w:szCs w:val="18"/>
              </w:rPr>
            </w:pPr>
          </w:p>
        </w:tc>
      </w:tr>
      <w:tr w:rsidR="009D71A0" w:rsidRPr="00AA38E8" w:rsidTr="00E361F8">
        <w:tc>
          <w:tcPr>
            <w:tcW w:w="1709" w:type="dxa"/>
          </w:tcPr>
          <w:p w:rsidR="009D71A0" w:rsidRPr="003877CA" w:rsidRDefault="009D71A0" w:rsidP="00E361F8">
            <w:pPr>
              <w:spacing w:before="60"/>
              <w:rPr>
                <w:rFonts w:cs="Calibri"/>
                <w:b/>
                <w:bCs/>
                <w:sz w:val="18"/>
                <w:szCs w:val="18"/>
              </w:rPr>
            </w:pPr>
            <w:r w:rsidRPr="003877CA">
              <w:rPr>
                <w:rFonts w:cs="Calibri"/>
                <w:b/>
                <w:bCs/>
                <w:sz w:val="18"/>
                <w:szCs w:val="18"/>
              </w:rPr>
              <w:lastRenderedPageBreak/>
              <w:t>Return Value</w:t>
            </w:r>
          </w:p>
        </w:tc>
        <w:tc>
          <w:tcPr>
            <w:tcW w:w="2747" w:type="dxa"/>
          </w:tcPr>
          <w:p w:rsidR="009D71A0" w:rsidRPr="003877CA" w:rsidRDefault="009D71A0" w:rsidP="00E361F8">
            <w:pPr>
              <w:spacing w:before="60"/>
              <w:rPr>
                <w:rFonts w:cs="Calibri"/>
                <w:sz w:val="18"/>
                <w:szCs w:val="18"/>
              </w:rPr>
            </w:pPr>
            <w:r w:rsidRPr="009D71A0">
              <w:rPr>
                <w:rFonts w:cs="Calibri"/>
                <w:sz w:val="18"/>
                <w:szCs w:val="18"/>
              </w:rPr>
              <w:t>NtcParamInfo_Cnt_T_u08</w:t>
            </w:r>
          </w:p>
        </w:tc>
        <w:tc>
          <w:tcPr>
            <w:tcW w:w="1657" w:type="dxa"/>
          </w:tcPr>
          <w:p w:rsidR="009D71A0" w:rsidRPr="00911C31" w:rsidRDefault="009D71A0" w:rsidP="00E361F8">
            <w:pPr>
              <w:rPr>
                <w:rFonts w:cs="Calibri"/>
                <w:sz w:val="18"/>
                <w:szCs w:val="18"/>
              </w:rPr>
            </w:pPr>
            <w:r>
              <w:rPr>
                <w:rFonts w:cs="Calibri"/>
                <w:sz w:val="18"/>
                <w:szCs w:val="18"/>
              </w:rPr>
              <w:t>uint8</w:t>
            </w:r>
          </w:p>
        </w:tc>
        <w:tc>
          <w:tcPr>
            <w:tcW w:w="1429" w:type="dxa"/>
          </w:tcPr>
          <w:p w:rsidR="009D71A0" w:rsidRPr="003877CA" w:rsidRDefault="009D71A0" w:rsidP="009D71A0">
            <w:pPr>
              <w:spacing w:before="60"/>
              <w:rPr>
                <w:rFonts w:cs="Calibri"/>
                <w:sz w:val="18"/>
                <w:szCs w:val="18"/>
              </w:rPr>
            </w:pPr>
            <w:r>
              <w:rPr>
                <w:rFonts w:cs="Calibri"/>
                <w:sz w:val="18"/>
                <w:szCs w:val="18"/>
              </w:rPr>
              <w:t>0U</w:t>
            </w:r>
          </w:p>
        </w:tc>
        <w:tc>
          <w:tcPr>
            <w:tcW w:w="1386" w:type="dxa"/>
            <w:gridSpan w:val="2"/>
          </w:tcPr>
          <w:p w:rsidR="009D71A0" w:rsidRPr="003877CA" w:rsidRDefault="009D71A0" w:rsidP="00E361F8">
            <w:pPr>
              <w:spacing w:before="60"/>
              <w:rPr>
                <w:rFonts w:cs="Calibri"/>
                <w:sz w:val="18"/>
                <w:szCs w:val="18"/>
              </w:rPr>
            </w:pPr>
            <w:r>
              <w:rPr>
                <w:rFonts w:cs="Calibri"/>
                <w:sz w:val="18"/>
                <w:szCs w:val="18"/>
              </w:rPr>
              <w:t>2U</w:t>
            </w:r>
          </w:p>
        </w:tc>
      </w:tr>
    </w:tbl>
    <w:p w:rsidR="009D71A0" w:rsidRPr="002F5138" w:rsidRDefault="009D71A0" w:rsidP="009D71A0">
      <w:pPr>
        <w:pStyle w:val="Heading2"/>
        <w:numPr>
          <w:ilvl w:val="3"/>
          <w:numId w:val="11"/>
        </w:numPr>
        <w:spacing w:after="60"/>
        <w:rPr>
          <w:rFonts w:ascii="Calibri" w:hAnsi="Calibri" w:cs="Calibri"/>
        </w:rPr>
      </w:pPr>
      <w:r w:rsidRPr="002F5138">
        <w:rPr>
          <w:rFonts w:ascii="Calibri" w:hAnsi="Calibri" w:cs="Calibri"/>
        </w:rPr>
        <w:t>Description</w:t>
      </w:r>
    </w:p>
    <w:p w:rsidR="009D71A0" w:rsidRDefault="009D71A0" w:rsidP="009D71A0">
      <w:pPr>
        <w:autoSpaceDE w:val="0"/>
        <w:autoSpaceDN w:val="0"/>
        <w:adjustRightInd w:val="0"/>
        <w:rPr>
          <w:sz w:val="18"/>
          <w:szCs w:val="18"/>
          <w:lang w:bidi="ar-SA"/>
        </w:rPr>
      </w:pPr>
      <w:r>
        <w:rPr>
          <w:sz w:val="18"/>
          <w:szCs w:val="18"/>
          <w:lang w:bidi="ar-SA"/>
        </w:rPr>
        <w:t>S</w:t>
      </w:r>
      <w:r w:rsidRPr="000102F6">
        <w:rPr>
          <w:sz w:val="18"/>
          <w:szCs w:val="18"/>
          <w:lang w:bidi="ar-SA"/>
        </w:rPr>
        <w:t>et '</w:t>
      </w:r>
      <w:r w:rsidRPr="009D71A0">
        <w:t xml:space="preserve"> </w:t>
      </w:r>
      <w:r w:rsidRPr="009D71A0">
        <w:rPr>
          <w:sz w:val="18"/>
          <w:szCs w:val="18"/>
          <w:lang w:bidi="ar-SA"/>
        </w:rPr>
        <w:t>NtcParamInfo_Cnt_T_u08</w:t>
      </w:r>
      <w:r w:rsidRPr="000102F6">
        <w:rPr>
          <w:sz w:val="18"/>
          <w:szCs w:val="18"/>
          <w:lang w:bidi="ar-SA"/>
        </w:rPr>
        <w:t xml:space="preserve"> to </w:t>
      </w:r>
      <w:r>
        <w:rPr>
          <w:sz w:val="18"/>
          <w:szCs w:val="18"/>
          <w:lang w:bidi="ar-SA"/>
        </w:rPr>
        <w:t>1</w:t>
      </w:r>
      <w:r w:rsidRPr="000102F6">
        <w:rPr>
          <w:sz w:val="18"/>
          <w:szCs w:val="18"/>
          <w:lang w:bidi="ar-SA"/>
        </w:rPr>
        <w:t xml:space="preserve"> if CPU </w:t>
      </w:r>
      <w:r>
        <w:rPr>
          <w:sz w:val="18"/>
          <w:szCs w:val="18"/>
          <w:lang w:bidi="ar-SA"/>
        </w:rPr>
        <w:t xml:space="preserve">Non </w:t>
      </w:r>
      <w:r w:rsidRPr="000102F6">
        <w:rPr>
          <w:sz w:val="18"/>
          <w:szCs w:val="18"/>
          <w:lang w:bidi="ar-SA"/>
        </w:rPr>
        <w:t xml:space="preserve">System Register values are not </w:t>
      </w:r>
      <w:r w:rsidR="00812A08" w:rsidRPr="000102F6">
        <w:rPr>
          <w:sz w:val="18"/>
          <w:szCs w:val="18"/>
          <w:lang w:bidi="ar-SA"/>
        </w:rPr>
        <w:t xml:space="preserve">equal </w:t>
      </w:r>
      <w:r w:rsidR="00812A08">
        <w:rPr>
          <w:sz w:val="18"/>
          <w:szCs w:val="18"/>
          <w:lang w:bidi="ar-SA"/>
        </w:rPr>
        <w:t>to</w:t>
      </w:r>
      <w:r w:rsidR="00812A08" w:rsidRPr="000102F6">
        <w:rPr>
          <w:sz w:val="18"/>
          <w:szCs w:val="18"/>
          <w:lang w:bidi="ar-SA"/>
        </w:rPr>
        <w:t xml:space="preserve"> expected</w:t>
      </w:r>
      <w:r w:rsidRPr="000102F6">
        <w:rPr>
          <w:sz w:val="18"/>
          <w:szCs w:val="18"/>
          <w:lang w:bidi="ar-SA"/>
        </w:rPr>
        <w:t xml:space="preserve"> values</w:t>
      </w:r>
      <w:r>
        <w:rPr>
          <w:sz w:val="18"/>
          <w:szCs w:val="18"/>
          <w:lang w:bidi="ar-SA"/>
        </w:rPr>
        <w:t>.</w:t>
      </w:r>
      <w:r w:rsidRPr="009D71A0">
        <w:rPr>
          <w:sz w:val="18"/>
          <w:szCs w:val="18"/>
          <w:lang w:bidi="ar-SA"/>
        </w:rPr>
        <w:t xml:space="preserve"> </w:t>
      </w:r>
      <w:r>
        <w:rPr>
          <w:sz w:val="18"/>
          <w:szCs w:val="18"/>
          <w:lang w:bidi="ar-SA"/>
        </w:rPr>
        <w:t>S</w:t>
      </w:r>
      <w:r w:rsidRPr="000102F6">
        <w:rPr>
          <w:sz w:val="18"/>
          <w:szCs w:val="18"/>
          <w:lang w:bidi="ar-SA"/>
        </w:rPr>
        <w:t>et '</w:t>
      </w:r>
      <w:r w:rsidRPr="009D71A0">
        <w:t xml:space="preserve"> </w:t>
      </w:r>
      <w:r w:rsidRPr="009D71A0">
        <w:rPr>
          <w:sz w:val="18"/>
          <w:szCs w:val="18"/>
          <w:lang w:bidi="ar-SA"/>
        </w:rPr>
        <w:t>NtcParamInfo_Cnt_T_u08</w:t>
      </w:r>
      <w:r w:rsidRPr="000102F6">
        <w:rPr>
          <w:sz w:val="18"/>
          <w:szCs w:val="18"/>
          <w:lang w:bidi="ar-SA"/>
        </w:rPr>
        <w:t xml:space="preserve"> to </w:t>
      </w:r>
      <w:r>
        <w:rPr>
          <w:sz w:val="18"/>
          <w:szCs w:val="18"/>
          <w:lang w:bidi="ar-SA"/>
        </w:rPr>
        <w:t>2</w:t>
      </w:r>
      <w:r w:rsidRPr="000102F6">
        <w:rPr>
          <w:sz w:val="18"/>
          <w:szCs w:val="18"/>
          <w:lang w:bidi="ar-SA"/>
        </w:rPr>
        <w:t xml:space="preserve"> if CPU System Register values are not </w:t>
      </w:r>
      <w:r w:rsidR="00812A08" w:rsidRPr="000102F6">
        <w:rPr>
          <w:sz w:val="18"/>
          <w:szCs w:val="18"/>
          <w:lang w:bidi="ar-SA"/>
        </w:rPr>
        <w:t xml:space="preserve">equal </w:t>
      </w:r>
      <w:r w:rsidR="00812A08">
        <w:rPr>
          <w:sz w:val="18"/>
          <w:szCs w:val="18"/>
          <w:lang w:bidi="ar-SA"/>
        </w:rPr>
        <w:t>to</w:t>
      </w:r>
      <w:r w:rsidR="00812A08" w:rsidRPr="000102F6">
        <w:rPr>
          <w:sz w:val="18"/>
          <w:szCs w:val="18"/>
          <w:lang w:bidi="ar-SA"/>
        </w:rPr>
        <w:t xml:space="preserve"> expected</w:t>
      </w:r>
      <w:r w:rsidRPr="000102F6">
        <w:rPr>
          <w:sz w:val="18"/>
          <w:szCs w:val="18"/>
          <w:lang w:bidi="ar-SA"/>
        </w:rPr>
        <w:t xml:space="preserve"> values</w:t>
      </w:r>
      <w:r>
        <w:rPr>
          <w:sz w:val="18"/>
          <w:szCs w:val="18"/>
          <w:lang w:bidi="ar-SA"/>
        </w:rPr>
        <w:t>. S</w:t>
      </w:r>
      <w:r w:rsidRPr="000102F6">
        <w:rPr>
          <w:sz w:val="18"/>
          <w:szCs w:val="18"/>
          <w:lang w:bidi="ar-SA"/>
        </w:rPr>
        <w:t>et '</w:t>
      </w:r>
      <w:r w:rsidRPr="009D71A0">
        <w:t xml:space="preserve"> </w:t>
      </w:r>
      <w:r w:rsidRPr="009D71A0">
        <w:rPr>
          <w:sz w:val="18"/>
          <w:szCs w:val="18"/>
          <w:lang w:bidi="ar-SA"/>
        </w:rPr>
        <w:t>NtcParamInfo_Cnt_T_u08</w:t>
      </w:r>
      <w:r w:rsidRPr="000102F6">
        <w:rPr>
          <w:sz w:val="18"/>
          <w:szCs w:val="18"/>
          <w:lang w:bidi="ar-SA"/>
        </w:rPr>
        <w:t xml:space="preserve"> to </w:t>
      </w:r>
      <w:r>
        <w:rPr>
          <w:sz w:val="18"/>
          <w:szCs w:val="18"/>
          <w:lang w:bidi="ar-SA"/>
        </w:rPr>
        <w:t>0</w:t>
      </w:r>
      <w:r w:rsidRPr="000102F6">
        <w:rPr>
          <w:sz w:val="18"/>
          <w:szCs w:val="18"/>
          <w:lang w:bidi="ar-SA"/>
        </w:rPr>
        <w:t xml:space="preserve"> </w:t>
      </w:r>
      <w:r>
        <w:rPr>
          <w:sz w:val="18"/>
          <w:szCs w:val="18"/>
          <w:lang w:bidi="ar-SA"/>
        </w:rPr>
        <w:t>if none of the above conditions are true.  This is c</w:t>
      </w:r>
      <w:r w:rsidRPr="004869ED">
        <w:rPr>
          <w:sz w:val="18"/>
          <w:szCs w:val="18"/>
          <w:lang w:bidi="ar-SA"/>
        </w:rPr>
        <w:t>onfigured as a trusted function because it needs to run in supervisor mode</w:t>
      </w:r>
    </w:p>
    <w:p w:rsidR="00812A08" w:rsidRDefault="00812A08" w:rsidP="002B094F">
      <w:pPr>
        <w:rPr>
          <w:rFonts w:cs="Calibri"/>
        </w:rPr>
      </w:pPr>
    </w:p>
    <w:p w:rsidR="00812A08" w:rsidRPr="002F5138" w:rsidRDefault="00812A08" w:rsidP="00812A08">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Global</w:t>
      </w:r>
      <w:r w:rsidRPr="002F5138">
        <w:rPr>
          <w:rFonts w:ascii="Calibri" w:hAnsi="Calibri" w:cs="Calibri"/>
        </w:rPr>
        <w:t xml:space="preserve"> Function #</w:t>
      </w:r>
      <w:r>
        <w:rPr>
          <w:rFonts w:ascii="Calibri" w:hAnsi="Calibri" w:cs="Calibri"/>
        </w:rPr>
        <w:t>2</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2747"/>
        <w:gridCol w:w="1657"/>
        <w:gridCol w:w="1429"/>
        <w:gridCol w:w="43"/>
        <w:gridCol w:w="1343"/>
      </w:tblGrid>
      <w:tr w:rsidR="00812A08" w:rsidRPr="00AA38E8" w:rsidTr="00E361F8">
        <w:tc>
          <w:tcPr>
            <w:tcW w:w="1709" w:type="dxa"/>
          </w:tcPr>
          <w:p w:rsidR="00812A08" w:rsidRPr="003877CA" w:rsidRDefault="00812A08" w:rsidP="00E361F8">
            <w:pPr>
              <w:spacing w:before="60"/>
              <w:rPr>
                <w:rFonts w:cs="Calibri"/>
                <w:b/>
                <w:bCs/>
                <w:sz w:val="18"/>
                <w:szCs w:val="18"/>
              </w:rPr>
            </w:pPr>
            <w:r w:rsidRPr="003877CA">
              <w:rPr>
                <w:rFonts w:cs="Calibri"/>
                <w:b/>
                <w:bCs/>
                <w:sz w:val="18"/>
                <w:szCs w:val="18"/>
              </w:rPr>
              <w:t>Function Name</w:t>
            </w:r>
          </w:p>
        </w:tc>
        <w:tc>
          <w:tcPr>
            <w:tcW w:w="2747" w:type="dxa"/>
          </w:tcPr>
          <w:p w:rsidR="00812A08" w:rsidRPr="003877CA" w:rsidRDefault="00812A08">
            <w:pPr>
              <w:spacing w:before="60"/>
              <w:rPr>
                <w:rFonts w:cs="Calibri"/>
                <w:sz w:val="18"/>
                <w:szCs w:val="18"/>
              </w:rPr>
            </w:pPr>
            <w:proofErr w:type="spellStart"/>
            <w:r w:rsidRPr="009D71A0">
              <w:rPr>
                <w:rFonts w:cs="Calibri"/>
                <w:sz w:val="18"/>
                <w:szCs w:val="18"/>
              </w:rPr>
              <w:t>CritReg</w:t>
            </w:r>
            <w:r>
              <w:rPr>
                <w:rFonts w:cs="Calibri"/>
                <w:sz w:val="18"/>
                <w:szCs w:val="18"/>
              </w:rPr>
              <w:t>Init</w:t>
            </w:r>
            <w:r w:rsidRPr="009D71A0">
              <w:rPr>
                <w:rFonts w:cs="Calibri"/>
                <w:sz w:val="18"/>
                <w:szCs w:val="18"/>
              </w:rPr>
              <w:t>Chk</w:t>
            </w:r>
            <w:proofErr w:type="spellEnd"/>
          </w:p>
        </w:tc>
        <w:tc>
          <w:tcPr>
            <w:tcW w:w="1657" w:type="dxa"/>
            <w:shd w:val="pct30" w:color="FFFF00" w:fill="auto"/>
          </w:tcPr>
          <w:p w:rsidR="00812A08" w:rsidRPr="003877CA" w:rsidRDefault="00812A08" w:rsidP="00E361F8">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812A08" w:rsidRPr="003877CA" w:rsidRDefault="00812A08" w:rsidP="00E361F8">
            <w:pPr>
              <w:spacing w:before="60"/>
              <w:jc w:val="center"/>
              <w:rPr>
                <w:rFonts w:cs="Calibri"/>
                <w:sz w:val="18"/>
                <w:szCs w:val="18"/>
              </w:rPr>
            </w:pPr>
            <w:r w:rsidRPr="003877CA">
              <w:rPr>
                <w:rFonts w:cs="Calibri"/>
                <w:sz w:val="18"/>
                <w:szCs w:val="18"/>
              </w:rPr>
              <w:t>Min</w:t>
            </w:r>
          </w:p>
        </w:tc>
        <w:tc>
          <w:tcPr>
            <w:tcW w:w="1343" w:type="dxa"/>
            <w:shd w:val="pct30" w:color="FFFF00" w:fill="auto"/>
          </w:tcPr>
          <w:p w:rsidR="00812A08" w:rsidRPr="003877CA" w:rsidRDefault="00812A08" w:rsidP="00E361F8">
            <w:pPr>
              <w:spacing w:before="60"/>
              <w:jc w:val="center"/>
              <w:rPr>
                <w:rFonts w:cs="Calibri"/>
                <w:sz w:val="18"/>
                <w:szCs w:val="18"/>
              </w:rPr>
            </w:pPr>
            <w:r w:rsidRPr="003877CA">
              <w:rPr>
                <w:rFonts w:cs="Calibri"/>
                <w:sz w:val="18"/>
                <w:szCs w:val="18"/>
              </w:rPr>
              <w:t>Max</w:t>
            </w:r>
          </w:p>
        </w:tc>
      </w:tr>
      <w:tr w:rsidR="00812A08" w:rsidRPr="00AA38E8" w:rsidTr="00E361F8">
        <w:tc>
          <w:tcPr>
            <w:tcW w:w="1709" w:type="dxa"/>
          </w:tcPr>
          <w:p w:rsidR="00812A08" w:rsidRPr="003877CA" w:rsidRDefault="00812A08" w:rsidP="00E361F8">
            <w:pPr>
              <w:spacing w:before="60"/>
              <w:rPr>
                <w:rFonts w:cs="Calibri"/>
                <w:b/>
                <w:bCs/>
                <w:sz w:val="18"/>
                <w:szCs w:val="18"/>
              </w:rPr>
            </w:pPr>
            <w:r w:rsidRPr="003877CA">
              <w:rPr>
                <w:rFonts w:cs="Calibri"/>
                <w:b/>
                <w:bCs/>
                <w:sz w:val="18"/>
                <w:szCs w:val="18"/>
              </w:rPr>
              <w:t xml:space="preserve">Arguments Passed </w:t>
            </w:r>
          </w:p>
        </w:tc>
        <w:tc>
          <w:tcPr>
            <w:tcW w:w="2747" w:type="dxa"/>
          </w:tcPr>
          <w:p w:rsidR="00812A08" w:rsidRPr="003877CA" w:rsidRDefault="00812A08" w:rsidP="00E361F8">
            <w:pPr>
              <w:spacing w:before="60"/>
              <w:rPr>
                <w:rFonts w:cs="Calibri"/>
                <w:sz w:val="18"/>
                <w:szCs w:val="18"/>
              </w:rPr>
            </w:pPr>
            <w:r>
              <w:rPr>
                <w:rFonts w:cs="Calibri"/>
                <w:sz w:val="18"/>
                <w:szCs w:val="18"/>
              </w:rPr>
              <w:t>NA</w:t>
            </w:r>
          </w:p>
        </w:tc>
        <w:tc>
          <w:tcPr>
            <w:tcW w:w="1657" w:type="dxa"/>
          </w:tcPr>
          <w:p w:rsidR="00812A08" w:rsidRPr="003877CA" w:rsidRDefault="00812A08" w:rsidP="00E361F8">
            <w:pPr>
              <w:rPr>
                <w:rFonts w:cs="Calibri"/>
                <w:sz w:val="18"/>
                <w:szCs w:val="18"/>
              </w:rPr>
            </w:pPr>
          </w:p>
        </w:tc>
        <w:tc>
          <w:tcPr>
            <w:tcW w:w="1429" w:type="dxa"/>
          </w:tcPr>
          <w:p w:rsidR="00812A08" w:rsidRPr="003877CA" w:rsidRDefault="00812A08" w:rsidP="00E361F8">
            <w:pPr>
              <w:spacing w:before="60"/>
              <w:rPr>
                <w:rFonts w:cs="Calibri"/>
                <w:sz w:val="18"/>
                <w:szCs w:val="18"/>
              </w:rPr>
            </w:pPr>
          </w:p>
        </w:tc>
        <w:tc>
          <w:tcPr>
            <w:tcW w:w="1386" w:type="dxa"/>
            <w:gridSpan w:val="2"/>
          </w:tcPr>
          <w:p w:rsidR="00812A08" w:rsidRPr="003877CA" w:rsidRDefault="00812A08" w:rsidP="00E361F8">
            <w:pPr>
              <w:spacing w:before="60"/>
              <w:rPr>
                <w:rFonts w:cs="Calibri"/>
                <w:sz w:val="18"/>
                <w:szCs w:val="18"/>
              </w:rPr>
            </w:pPr>
          </w:p>
        </w:tc>
      </w:tr>
      <w:tr w:rsidR="00812A08" w:rsidRPr="00AA38E8" w:rsidTr="00E361F8">
        <w:tc>
          <w:tcPr>
            <w:tcW w:w="1709" w:type="dxa"/>
          </w:tcPr>
          <w:p w:rsidR="00812A08" w:rsidRPr="003877CA" w:rsidRDefault="00812A08" w:rsidP="00E361F8">
            <w:pPr>
              <w:spacing w:before="60"/>
              <w:rPr>
                <w:rFonts w:cs="Calibri"/>
                <w:b/>
                <w:bCs/>
                <w:sz w:val="18"/>
                <w:szCs w:val="18"/>
              </w:rPr>
            </w:pPr>
            <w:r w:rsidRPr="003877CA">
              <w:rPr>
                <w:rFonts w:cs="Calibri"/>
                <w:b/>
                <w:bCs/>
                <w:sz w:val="18"/>
                <w:szCs w:val="18"/>
              </w:rPr>
              <w:t>Return Value</w:t>
            </w:r>
          </w:p>
        </w:tc>
        <w:tc>
          <w:tcPr>
            <w:tcW w:w="2747" w:type="dxa"/>
          </w:tcPr>
          <w:p w:rsidR="00812A08" w:rsidRPr="003877CA" w:rsidRDefault="00812A08" w:rsidP="00E361F8">
            <w:pPr>
              <w:spacing w:before="60"/>
              <w:rPr>
                <w:rFonts w:cs="Calibri"/>
                <w:sz w:val="18"/>
                <w:szCs w:val="18"/>
              </w:rPr>
            </w:pPr>
            <w:r w:rsidRPr="009D71A0">
              <w:rPr>
                <w:rFonts w:cs="Calibri"/>
                <w:sz w:val="18"/>
                <w:szCs w:val="18"/>
              </w:rPr>
              <w:t>NtcParamInfo_Cnt_T_u08</w:t>
            </w:r>
          </w:p>
        </w:tc>
        <w:tc>
          <w:tcPr>
            <w:tcW w:w="1657" w:type="dxa"/>
          </w:tcPr>
          <w:p w:rsidR="00812A08" w:rsidRPr="00911C31" w:rsidRDefault="00812A08" w:rsidP="00E361F8">
            <w:pPr>
              <w:rPr>
                <w:rFonts w:cs="Calibri"/>
                <w:sz w:val="18"/>
                <w:szCs w:val="18"/>
              </w:rPr>
            </w:pPr>
            <w:r>
              <w:rPr>
                <w:rFonts w:cs="Calibri"/>
                <w:sz w:val="18"/>
                <w:szCs w:val="18"/>
              </w:rPr>
              <w:t>uint8</w:t>
            </w:r>
          </w:p>
        </w:tc>
        <w:tc>
          <w:tcPr>
            <w:tcW w:w="1429" w:type="dxa"/>
          </w:tcPr>
          <w:p w:rsidR="00812A08" w:rsidRPr="003877CA" w:rsidRDefault="00812A08" w:rsidP="00E361F8">
            <w:pPr>
              <w:spacing w:before="60"/>
              <w:rPr>
                <w:rFonts w:cs="Calibri"/>
                <w:sz w:val="18"/>
                <w:szCs w:val="18"/>
              </w:rPr>
            </w:pPr>
            <w:r>
              <w:rPr>
                <w:rFonts w:cs="Calibri"/>
                <w:sz w:val="18"/>
                <w:szCs w:val="18"/>
              </w:rPr>
              <w:t>0U</w:t>
            </w:r>
          </w:p>
        </w:tc>
        <w:tc>
          <w:tcPr>
            <w:tcW w:w="1386" w:type="dxa"/>
            <w:gridSpan w:val="2"/>
          </w:tcPr>
          <w:p w:rsidR="00812A08" w:rsidRPr="003877CA" w:rsidRDefault="00812A08" w:rsidP="00E361F8">
            <w:pPr>
              <w:spacing w:before="60"/>
              <w:rPr>
                <w:rFonts w:cs="Calibri"/>
                <w:sz w:val="18"/>
                <w:szCs w:val="18"/>
              </w:rPr>
            </w:pPr>
            <w:r>
              <w:rPr>
                <w:rFonts w:cs="Calibri"/>
                <w:sz w:val="18"/>
                <w:szCs w:val="18"/>
              </w:rPr>
              <w:t>2U</w:t>
            </w:r>
          </w:p>
        </w:tc>
      </w:tr>
    </w:tbl>
    <w:p w:rsidR="00812A08" w:rsidRPr="002F5138" w:rsidRDefault="00812A08" w:rsidP="00812A08">
      <w:pPr>
        <w:pStyle w:val="Heading2"/>
        <w:numPr>
          <w:ilvl w:val="3"/>
          <w:numId w:val="11"/>
        </w:numPr>
        <w:spacing w:after="60"/>
        <w:rPr>
          <w:rFonts w:ascii="Calibri" w:hAnsi="Calibri" w:cs="Calibri"/>
        </w:rPr>
      </w:pPr>
      <w:r w:rsidRPr="002F5138">
        <w:rPr>
          <w:rFonts w:ascii="Calibri" w:hAnsi="Calibri" w:cs="Calibri"/>
        </w:rPr>
        <w:t>Description</w:t>
      </w:r>
    </w:p>
    <w:p w:rsidR="00812A08" w:rsidRDefault="00812A08" w:rsidP="00812A08">
      <w:pPr>
        <w:autoSpaceDE w:val="0"/>
        <w:autoSpaceDN w:val="0"/>
        <w:adjustRightInd w:val="0"/>
        <w:rPr>
          <w:sz w:val="18"/>
          <w:szCs w:val="18"/>
          <w:lang w:bidi="ar-SA"/>
        </w:rPr>
      </w:pPr>
      <w:r>
        <w:rPr>
          <w:sz w:val="18"/>
          <w:szCs w:val="18"/>
          <w:lang w:bidi="ar-SA"/>
        </w:rPr>
        <w:t>S</w:t>
      </w:r>
      <w:r w:rsidRPr="000102F6">
        <w:rPr>
          <w:sz w:val="18"/>
          <w:szCs w:val="18"/>
          <w:lang w:bidi="ar-SA"/>
        </w:rPr>
        <w:t>et '</w:t>
      </w:r>
      <w:r w:rsidRPr="009D71A0">
        <w:t xml:space="preserve"> </w:t>
      </w:r>
      <w:r w:rsidRPr="009D71A0">
        <w:rPr>
          <w:sz w:val="18"/>
          <w:szCs w:val="18"/>
          <w:lang w:bidi="ar-SA"/>
        </w:rPr>
        <w:t>NtcParamInfo_Cnt_T_u08</w:t>
      </w:r>
      <w:r w:rsidRPr="000102F6">
        <w:rPr>
          <w:sz w:val="18"/>
          <w:szCs w:val="18"/>
          <w:lang w:bidi="ar-SA"/>
        </w:rPr>
        <w:t xml:space="preserve"> to </w:t>
      </w:r>
      <w:r>
        <w:rPr>
          <w:sz w:val="18"/>
          <w:szCs w:val="18"/>
          <w:lang w:bidi="ar-SA"/>
        </w:rPr>
        <w:t>1</w:t>
      </w:r>
      <w:r w:rsidRPr="000102F6">
        <w:rPr>
          <w:sz w:val="18"/>
          <w:szCs w:val="18"/>
          <w:lang w:bidi="ar-SA"/>
        </w:rPr>
        <w:t xml:space="preserve"> if CPU </w:t>
      </w:r>
      <w:r>
        <w:rPr>
          <w:sz w:val="18"/>
          <w:szCs w:val="18"/>
          <w:lang w:bidi="ar-SA"/>
        </w:rPr>
        <w:t xml:space="preserve">Non </w:t>
      </w:r>
      <w:r w:rsidRPr="000102F6">
        <w:rPr>
          <w:sz w:val="18"/>
          <w:szCs w:val="18"/>
          <w:lang w:bidi="ar-SA"/>
        </w:rPr>
        <w:t xml:space="preserve">System Register values are not equal </w:t>
      </w:r>
      <w:r>
        <w:rPr>
          <w:sz w:val="18"/>
          <w:szCs w:val="18"/>
          <w:lang w:bidi="ar-SA"/>
        </w:rPr>
        <w:t>to</w:t>
      </w:r>
      <w:r w:rsidRPr="000102F6">
        <w:rPr>
          <w:sz w:val="18"/>
          <w:szCs w:val="18"/>
          <w:lang w:bidi="ar-SA"/>
        </w:rPr>
        <w:t xml:space="preserve"> expected values</w:t>
      </w:r>
      <w:r>
        <w:rPr>
          <w:sz w:val="18"/>
          <w:szCs w:val="18"/>
          <w:lang w:bidi="ar-SA"/>
        </w:rPr>
        <w:t>.</w:t>
      </w:r>
      <w:r w:rsidRPr="009D71A0">
        <w:rPr>
          <w:sz w:val="18"/>
          <w:szCs w:val="18"/>
          <w:lang w:bidi="ar-SA"/>
        </w:rPr>
        <w:t xml:space="preserve"> </w:t>
      </w:r>
      <w:r>
        <w:rPr>
          <w:sz w:val="18"/>
          <w:szCs w:val="18"/>
          <w:lang w:bidi="ar-SA"/>
        </w:rPr>
        <w:t>S</w:t>
      </w:r>
      <w:r w:rsidRPr="000102F6">
        <w:rPr>
          <w:sz w:val="18"/>
          <w:szCs w:val="18"/>
          <w:lang w:bidi="ar-SA"/>
        </w:rPr>
        <w:t>et '</w:t>
      </w:r>
      <w:r w:rsidRPr="009D71A0">
        <w:t xml:space="preserve"> </w:t>
      </w:r>
      <w:r w:rsidRPr="009D71A0">
        <w:rPr>
          <w:sz w:val="18"/>
          <w:szCs w:val="18"/>
          <w:lang w:bidi="ar-SA"/>
        </w:rPr>
        <w:t>NtcParamInfo_Cnt_T_u08</w:t>
      </w:r>
      <w:r w:rsidRPr="000102F6">
        <w:rPr>
          <w:sz w:val="18"/>
          <w:szCs w:val="18"/>
          <w:lang w:bidi="ar-SA"/>
        </w:rPr>
        <w:t xml:space="preserve"> to </w:t>
      </w:r>
      <w:r>
        <w:rPr>
          <w:sz w:val="18"/>
          <w:szCs w:val="18"/>
          <w:lang w:bidi="ar-SA"/>
        </w:rPr>
        <w:t>2</w:t>
      </w:r>
      <w:r w:rsidRPr="000102F6">
        <w:rPr>
          <w:sz w:val="18"/>
          <w:szCs w:val="18"/>
          <w:lang w:bidi="ar-SA"/>
        </w:rPr>
        <w:t xml:space="preserve"> if CPU System Register values are not equal </w:t>
      </w:r>
      <w:r>
        <w:rPr>
          <w:sz w:val="18"/>
          <w:szCs w:val="18"/>
          <w:lang w:bidi="ar-SA"/>
        </w:rPr>
        <w:t>to</w:t>
      </w:r>
      <w:r w:rsidRPr="000102F6">
        <w:rPr>
          <w:sz w:val="18"/>
          <w:szCs w:val="18"/>
          <w:lang w:bidi="ar-SA"/>
        </w:rPr>
        <w:t xml:space="preserve"> expected values</w:t>
      </w:r>
      <w:r>
        <w:rPr>
          <w:sz w:val="18"/>
          <w:szCs w:val="18"/>
          <w:lang w:bidi="ar-SA"/>
        </w:rPr>
        <w:t>. S</w:t>
      </w:r>
      <w:r w:rsidRPr="000102F6">
        <w:rPr>
          <w:sz w:val="18"/>
          <w:szCs w:val="18"/>
          <w:lang w:bidi="ar-SA"/>
        </w:rPr>
        <w:t>et '</w:t>
      </w:r>
      <w:r w:rsidRPr="009D71A0">
        <w:t xml:space="preserve"> </w:t>
      </w:r>
      <w:r w:rsidRPr="009D71A0">
        <w:rPr>
          <w:sz w:val="18"/>
          <w:szCs w:val="18"/>
          <w:lang w:bidi="ar-SA"/>
        </w:rPr>
        <w:t>NtcParamInfo_Cnt_T_u08</w:t>
      </w:r>
      <w:r w:rsidRPr="000102F6">
        <w:rPr>
          <w:sz w:val="18"/>
          <w:szCs w:val="18"/>
          <w:lang w:bidi="ar-SA"/>
        </w:rPr>
        <w:t xml:space="preserve"> to </w:t>
      </w:r>
      <w:r>
        <w:rPr>
          <w:sz w:val="18"/>
          <w:szCs w:val="18"/>
          <w:lang w:bidi="ar-SA"/>
        </w:rPr>
        <w:t>0</w:t>
      </w:r>
      <w:r w:rsidRPr="000102F6">
        <w:rPr>
          <w:sz w:val="18"/>
          <w:szCs w:val="18"/>
          <w:lang w:bidi="ar-SA"/>
        </w:rPr>
        <w:t xml:space="preserve"> </w:t>
      </w:r>
      <w:r>
        <w:rPr>
          <w:sz w:val="18"/>
          <w:szCs w:val="18"/>
          <w:lang w:bidi="ar-SA"/>
        </w:rPr>
        <w:t>if none of the above conditions are true.  This is c</w:t>
      </w:r>
      <w:r w:rsidRPr="004869ED">
        <w:rPr>
          <w:sz w:val="18"/>
          <w:szCs w:val="18"/>
          <w:lang w:bidi="ar-SA"/>
        </w:rPr>
        <w:t>onfigured as a trusted function because it needs to run in supervisor mode</w:t>
      </w:r>
    </w:p>
    <w:p w:rsidR="00812A08" w:rsidRDefault="00812A08" w:rsidP="00812A08">
      <w:pPr>
        <w:autoSpaceDE w:val="0"/>
        <w:autoSpaceDN w:val="0"/>
        <w:adjustRightInd w:val="0"/>
        <w:rPr>
          <w:sz w:val="18"/>
          <w:szCs w:val="18"/>
          <w:lang w:bidi="ar-SA"/>
        </w:rPr>
      </w:pPr>
    </w:p>
    <w:p w:rsidR="00812A08" w:rsidRPr="002F5138" w:rsidRDefault="00812A08" w:rsidP="00812A08">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Global</w:t>
      </w:r>
      <w:r w:rsidRPr="002F5138">
        <w:rPr>
          <w:rFonts w:ascii="Calibri" w:hAnsi="Calibri" w:cs="Calibri"/>
        </w:rPr>
        <w:t xml:space="preserve"> Function #</w:t>
      </w:r>
      <w:r>
        <w:rPr>
          <w:rFonts w:ascii="Calibri" w:hAnsi="Calibri" w:cs="Calibri"/>
        </w:rPr>
        <w:t>3</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2747"/>
        <w:gridCol w:w="1657"/>
        <w:gridCol w:w="1429"/>
        <w:gridCol w:w="43"/>
        <w:gridCol w:w="1343"/>
      </w:tblGrid>
      <w:tr w:rsidR="00812A08" w:rsidRPr="00AA38E8" w:rsidTr="00E361F8">
        <w:tc>
          <w:tcPr>
            <w:tcW w:w="1709" w:type="dxa"/>
          </w:tcPr>
          <w:p w:rsidR="00812A08" w:rsidRPr="003877CA" w:rsidRDefault="00812A08" w:rsidP="00E361F8">
            <w:pPr>
              <w:spacing w:before="60"/>
              <w:rPr>
                <w:rFonts w:cs="Calibri"/>
                <w:b/>
                <w:bCs/>
                <w:sz w:val="18"/>
                <w:szCs w:val="18"/>
              </w:rPr>
            </w:pPr>
            <w:r w:rsidRPr="003877CA">
              <w:rPr>
                <w:rFonts w:cs="Calibri"/>
                <w:b/>
                <w:bCs/>
                <w:sz w:val="18"/>
                <w:szCs w:val="18"/>
              </w:rPr>
              <w:t>Function Name</w:t>
            </w:r>
          </w:p>
        </w:tc>
        <w:tc>
          <w:tcPr>
            <w:tcW w:w="2747" w:type="dxa"/>
          </w:tcPr>
          <w:p w:rsidR="00812A08" w:rsidRPr="003877CA" w:rsidRDefault="00812A08" w:rsidP="00E361F8">
            <w:pPr>
              <w:spacing w:before="60"/>
              <w:rPr>
                <w:rFonts w:cs="Calibri"/>
                <w:sz w:val="18"/>
                <w:szCs w:val="18"/>
              </w:rPr>
            </w:pPr>
            <w:proofErr w:type="spellStart"/>
            <w:r w:rsidRPr="00812A08">
              <w:rPr>
                <w:rFonts w:cs="Calibri"/>
                <w:sz w:val="18"/>
                <w:szCs w:val="18"/>
              </w:rPr>
              <w:t>SysCritRegIninChk</w:t>
            </w:r>
            <w:proofErr w:type="spellEnd"/>
          </w:p>
        </w:tc>
        <w:tc>
          <w:tcPr>
            <w:tcW w:w="1657" w:type="dxa"/>
            <w:shd w:val="pct30" w:color="FFFF00" w:fill="auto"/>
          </w:tcPr>
          <w:p w:rsidR="00812A08" w:rsidRPr="003877CA" w:rsidRDefault="00812A08" w:rsidP="00E361F8">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812A08" w:rsidRPr="003877CA" w:rsidRDefault="00812A08" w:rsidP="00E361F8">
            <w:pPr>
              <w:spacing w:before="60"/>
              <w:jc w:val="center"/>
              <w:rPr>
                <w:rFonts w:cs="Calibri"/>
                <w:sz w:val="18"/>
                <w:szCs w:val="18"/>
              </w:rPr>
            </w:pPr>
            <w:r w:rsidRPr="003877CA">
              <w:rPr>
                <w:rFonts w:cs="Calibri"/>
                <w:sz w:val="18"/>
                <w:szCs w:val="18"/>
              </w:rPr>
              <w:t>Min</w:t>
            </w:r>
          </w:p>
        </w:tc>
        <w:tc>
          <w:tcPr>
            <w:tcW w:w="1343" w:type="dxa"/>
            <w:shd w:val="pct30" w:color="FFFF00" w:fill="auto"/>
          </w:tcPr>
          <w:p w:rsidR="00812A08" w:rsidRPr="003877CA" w:rsidRDefault="00812A08" w:rsidP="00E361F8">
            <w:pPr>
              <w:spacing w:before="60"/>
              <w:jc w:val="center"/>
              <w:rPr>
                <w:rFonts w:cs="Calibri"/>
                <w:sz w:val="18"/>
                <w:szCs w:val="18"/>
              </w:rPr>
            </w:pPr>
            <w:r w:rsidRPr="003877CA">
              <w:rPr>
                <w:rFonts w:cs="Calibri"/>
                <w:sz w:val="18"/>
                <w:szCs w:val="18"/>
              </w:rPr>
              <w:t>Max</w:t>
            </w:r>
          </w:p>
        </w:tc>
      </w:tr>
      <w:tr w:rsidR="00812A08" w:rsidRPr="00AA38E8" w:rsidTr="00E361F8">
        <w:tc>
          <w:tcPr>
            <w:tcW w:w="1709" w:type="dxa"/>
          </w:tcPr>
          <w:p w:rsidR="00812A08" w:rsidRPr="003877CA" w:rsidRDefault="00812A08" w:rsidP="00E361F8">
            <w:pPr>
              <w:spacing w:before="60"/>
              <w:rPr>
                <w:rFonts w:cs="Calibri"/>
                <w:b/>
                <w:bCs/>
                <w:sz w:val="18"/>
                <w:szCs w:val="18"/>
              </w:rPr>
            </w:pPr>
            <w:r w:rsidRPr="003877CA">
              <w:rPr>
                <w:rFonts w:cs="Calibri"/>
                <w:b/>
                <w:bCs/>
                <w:sz w:val="18"/>
                <w:szCs w:val="18"/>
              </w:rPr>
              <w:t xml:space="preserve">Arguments Passed </w:t>
            </w:r>
          </w:p>
        </w:tc>
        <w:tc>
          <w:tcPr>
            <w:tcW w:w="2747" w:type="dxa"/>
          </w:tcPr>
          <w:p w:rsidR="00812A08" w:rsidRPr="003877CA" w:rsidRDefault="00812A08" w:rsidP="00E361F8">
            <w:pPr>
              <w:spacing w:before="60"/>
              <w:rPr>
                <w:rFonts w:cs="Calibri"/>
                <w:sz w:val="18"/>
                <w:szCs w:val="18"/>
              </w:rPr>
            </w:pPr>
            <w:r>
              <w:rPr>
                <w:rFonts w:cs="Calibri"/>
                <w:sz w:val="18"/>
                <w:szCs w:val="18"/>
              </w:rPr>
              <w:t>NA</w:t>
            </w:r>
          </w:p>
        </w:tc>
        <w:tc>
          <w:tcPr>
            <w:tcW w:w="1657" w:type="dxa"/>
          </w:tcPr>
          <w:p w:rsidR="00812A08" w:rsidRPr="003877CA" w:rsidRDefault="00812A08" w:rsidP="00E361F8">
            <w:pPr>
              <w:rPr>
                <w:rFonts w:cs="Calibri"/>
                <w:sz w:val="18"/>
                <w:szCs w:val="18"/>
              </w:rPr>
            </w:pPr>
          </w:p>
        </w:tc>
        <w:tc>
          <w:tcPr>
            <w:tcW w:w="1429" w:type="dxa"/>
          </w:tcPr>
          <w:p w:rsidR="00812A08" w:rsidRPr="003877CA" w:rsidRDefault="00812A08" w:rsidP="00E361F8">
            <w:pPr>
              <w:spacing w:before="60"/>
              <w:rPr>
                <w:rFonts w:cs="Calibri"/>
                <w:sz w:val="18"/>
                <w:szCs w:val="18"/>
              </w:rPr>
            </w:pPr>
          </w:p>
        </w:tc>
        <w:tc>
          <w:tcPr>
            <w:tcW w:w="1386" w:type="dxa"/>
            <w:gridSpan w:val="2"/>
          </w:tcPr>
          <w:p w:rsidR="00812A08" w:rsidRPr="003877CA" w:rsidRDefault="00812A08" w:rsidP="00E361F8">
            <w:pPr>
              <w:spacing w:before="60"/>
              <w:rPr>
                <w:rFonts w:cs="Calibri"/>
                <w:sz w:val="18"/>
                <w:szCs w:val="18"/>
              </w:rPr>
            </w:pPr>
          </w:p>
        </w:tc>
      </w:tr>
      <w:tr w:rsidR="00812A08" w:rsidRPr="00AA38E8" w:rsidTr="00E361F8">
        <w:tc>
          <w:tcPr>
            <w:tcW w:w="1709" w:type="dxa"/>
          </w:tcPr>
          <w:p w:rsidR="00812A08" w:rsidRPr="003877CA" w:rsidRDefault="00812A08" w:rsidP="00E361F8">
            <w:pPr>
              <w:spacing w:before="60"/>
              <w:rPr>
                <w:rFonts w:cs="Calibri"/>
                <w:b/>
                <w:bCs/>
                <w:sz w:val="18"/>
                <w:szCs w:val="18"/>
              </w:rPr>
            </w:pPr>
            <w:r w:rsidRPr="003877CA">
              <w:rPr>
                <w:rFonts w:cs="Calibri"/>
                <w:b/>
                <w:bCs/>
                <w:sz w:val="18"/>
                <w:szCs w:val="18"/>
              </w:rPr>
              <w:t>Return Value</w:t>
            </w:r>
          </w:p>
        </w:tc>
        <w:tc>
          <w:tcPr>
            <w:tcW w:w="2747" w:type="dxa"/>
          </w:tcPr>
          <w:p w:rsidR="00812A08" w:rsidRPr="003877CA" w:rsidRDefault="00812A08" w:rsidP="00E361F8">
            <w:pPr>
              <w:spacing w:before="60"/>
              <w:rPr>
                <w:rFonts w:cs="Calibri"/>
                <w:sz w:val="18"/>
                <w:szCs w:val="18"/>
              </w:rPr>
            </w:pPr>
            <w:proofErr w:type="spellStart"/>
            <w:r w:rsidRPr="00812A08">
              <w:rPr>
                <w:rFonts w:cs="Calibri"/>
                <w:sz w:val="18"/>
                <w:szCs w:val="18"/>
              </w:rPr>
              <w:t>SysRegsOk_Uls_T_lgc</w:t>
            </w:r>
            <w:proofErr w:type="spellEnd"/>
          </w:p>
        </w:tc>
        <w:tc>
          <w:tcPr>
            <w:tcW w:w="1657" w:type="dxa"/>
          </w:tcPr>
          <w:p w:rsidR="00812A08" w:rsidRPr="00911C31" w:rsidRDefault="007422AF" w:rsidP="00E361F8">
            <w:pPr>
              <w:rPr>
                <w:rFonts w:cs="Calibri"/>
                <w:sz w:val="18"/>
                <w:szCs w:val="18"/>
              </w:rPr>
            </w:pPr>
            <w:proofErr w:type="spellStart"/>
            <w:r>
              <w:rPr>
                <w:rFonts w:cs="Calibri"/>
                <w:sz w:val="18"/>
                <w:szCs w:val="18"/>
              </w:rPr>
              <w:t>boolean</w:t>
            </w:r>
            <w:proofErr w:type="spellEnd"/>
          </w:p>
        </w:tc>
        <w:tc>
          <w:tcPr>
            <w:tcW w:w="1429" w:type="dxa"/>
          </w:tcPr>
          <w:p w:rsidR="00812A08" w:rsidRPr="003877CA" w:rsidRDefault="007422AF" w:rsidP="00E361F8">
            <w:pPr>
              <w:spacing w:before="60"/>
              <w:rPr>
                <w:rFonts w:cs="Calibri"/>
                <w:sz w:val="18"/>
                <w:szCs w:val="18"/>
              </w:rPr>
            </w:pPr>
            <w:r>
              <w:rPr>
                <w:rFonts w:cs="Calibri"/>
                <w:sz w:val="18"/>
                <w:szCs w:val="18"/>
              </w:rPr>
              <w:t>FALSE</w:t>
            </w:r>
          </w:p>
        </w:tc>
        <w:tc>
          <w:tcPr>
            <w:tcW w:w="1386" w:type="dxa"/>
            <w:gridSpan w:val="2"/>
          </w:tcPr>
          <w:p w:rsidR="00812A08" w:rsidRPr="003877CA" w:rsidRDefault="007422AF" w:rsidP="00E361F8">
            <w:pPr>
              <w:spacing w:before="60"/>
              <w:rPr>
                <w:rFonts w:cs="Calibri"/>
                <w:sz w:val="18"/>
                <w:szCs w:val="18"/>
              </w:rPr>
            </w:pPr>
            <w:r>
              <w:rPr>
                <w:rFonts w:cs="Calibri"/>
                <w:sz w:val="18"/>
                <w:szCs w:val="18"/>
              </w:rPr>
              <w:t>TRUE</w:t>
            </w:r>
          </w:p>
        </w:tc>
      </w:tr>
    </w:tbl>
    <w:p w:rsidR="00812A08" w:rsidRPr="002F5138" w:rsidRDefault="00812A08" w:rsidP="00812A08">
      <w:pPr>
        <w:pStyle w:val="Heading2"/>
        <w:numPr>
          <w:ilvl w:val="3"/>
          <w:numId w:val="11"/>
        </w:numPr>
        <w:spacing w:after="60"/>
        <w:rPr>
          <w:rFonts w:ascii="Calibri" w:hAnsi="Calibri" w:cs="Calibri"/>
        </w:rPr>
      </w:pPr>
      <w:r w:rsidRPr="002F5138">
        <w:rPr>
          <w:rFonts w:ascii="Calibri" w:hAnsi="Calibri" w:cs="Calibri"/>
        </w:rPr>
        <w:t>Description</w:t>
      </w:r>
    </w:p>
    <w:p w:rsidR="00812A08" w:rsidRDefault="00812A08" w:rsidP="00812A08">
      <w:pPr>
        <w:autoSpaceDE w:val="0"/>
        <w:autoSpaceDN w:val="0"/>
        <w:adjustRightInd w:val="0"/>
        <w:rPr>
          <w:sz w:val="18"/>
          <w:szCs w:val="18"/>
          <w:lang w:bidi="ar-SA"/>
        </w:rPr>
      </w:pPr>
      <w:r>
        <w:rPr>
          <w:sz w:val="18"/>
          <w:szCs w:val="18"/>
          <w:lang w:bidi="ar-SA"/>
        </w:rPr>
        <w:t>S</w:t>
      </w:r>
      <w:r w:rsidRPr="000102F6">
        <w:rPr>
          <w:sz w:val="18"/>
          <w:szCs w:val="18"/>
          <w:lang w:bidi="ar-SA"/>
        </w:rPr>
        <w:t>et '</w:t>
      </w:r>
      <w:r w:rsidRPr="009D71A0">
        <w:t xml:space="preserve"> </w:t>
      </w:r>
      <w:proofErr w:type="spellStart"/>
      <w:r w:rsidRPr="00812A08">
        <w:rPr>
          <w:sz w:val="18"/>
          <w:szCs w:val="18"/>
          <w:lang w:bidi="ar-SA"/>
        </w:rPr>
        <w:t>SysRegsOk_Uls_T_lgc</w:t>
      </w:r>
      <w:proofErr w:type="spellEnd"/>
      <w:r w:rsidRPr="000102F6">
        <w:rPr>
          <w:sz w:val="18"/>
          <w:szCs w:val="18"/>
          <w:lang w:bidi="ar-SA"/>
        </w:rPr>
        <w:t xml:space="preserve"> to </w:t>
      </w:r>
      <w:r w:rsidR="003A57E4">
        <w:rPr>
          <w:sz w:val="18"/>
          <w:szCs w:val="18"/>
          <w:lang w:bidi="ar-SA"/>
        </w:rPr>
        <w:t>FALSE</w:t>
      </w:r>
      <w:r w:rsidRPr="000102F6">
        <w:rPr>
          <w:sz w:val="18"/>
          <w:szCs w:val="18"/>
          <w:lang w:bidi="ar-SA"/>
        </w:rPr>
        <w:t xml:space="preserve"> if CPU System Register values are not equal </w:t>
      </w:r>
      <w:r>
        <w:rPr>
          <w:sz w:val="18"/>
          <w:szCs w:val="18"/>
          <w:lang w:bidi="ar-SA"/>
        </w:rPr>
        <w:t>to</w:t>
      </w:r>
      <w:r w:rsidRPr="000102F6">
        <w:rPr>
          <w:sz w:val="18"/>
          <w:szCs w:val="18"/>
          <w:lang w:bidi="ar-SA"/>
        </w:rPr>
        <w:t xml:space="preserve"> expected values</w:t>
      </w:r>
      <w:r>
        <w:rPr>
          <w:sz w:val="18"/>
          <w:szCs w:val="18"/>
          <w:lang w:bidi="ar-SA"/>
        </w:rPr>
        <w:t xml:space="preserve">. </w:t>
      </w:r>
      <w:r w:rsidR="003A57E4">
        <w:rPr>
          <w:sz w:val="18"/>
          <w:szCs w:val="18"/>
          <w:lang w:bidi="ar-SA"/>
        </w:rPr>
        <w:t xml:space="preserve"> This is c</w:t>
      </w:r>
      <w:r w:rsidR="003A57E4" w:rsidRPr="004869ED">
        <w:rPr>
          <w:sz w:val="18"/>
          <w:szCs w:val="18"/>
          <w:lang w:bidi="ar-SA"/>
        </w:rPr>
        <w:t>onfigured</w:t>
      </w:r>
      <w:r w:rsidR="003A57E4">
        <w:rPr>
          <w:sz w:val="18"/>
          <w:szCs w:val="18"/>
          <w:lang w:bidi="ar-SA"/>
        </w:rPr>
        <w:t xml:space="preserve"> to be called from</w:t>
      </w:r>
      <w:r w:rsidR="003A57E4" w:rsidRPr="004869ED">
        <w:rPr>
          <w:sz w:val="18"/>
          <w:szCs w:val="18"/>
          <w:lang w:bidi="ar-SA"/>
        </w:rPr>
        <w:t xml:space="preserve"> trusted function because it needs to run in supervisor mode</w:t>
      </w:r>
    </w:p>
    <w:p w:rsidR="007422AF" w:rsidRPr="002F5138" w:rsidRDefault="007422AF" w:rsidP="007422AF">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Global</w:t>
      </w:r>
      <w:r w:rsidRPr="002F5138">
        <w:rPr>
          <w:rFonts w:ascii="Calibri" w:hAnsi="Calibri" w:cs="Calibri"/>
        </w:rPr>
        <w:t xml:space="preserve"> Function #</w:t>
      </w:r>
      <w:r>
        <w:rPr>
          <w:rFonts w:ascii="Calibri" w:hAnsi="Calibri" w:cs="Calibri"/>
        </w:rPr>
        <w:t>4</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2747"/>
        <w:gridCol w:w="1657"/>
        <w:gridCol w:w="1429"/>
        <w:gridCol w:w="43"/>
        <w:gridCol w:w="1343"/>
      </w:tblGrid>
      <w:tr w:rsidR="007422AF" w:rsidRPr="00AA38E8" w:rsidTr="00E361F8">
        <w:tc>
          <w:tcPr>
            <w:tcW w:w="1709" w:type="dxa"/>
          </w:tcPr>
          <w:p w:rsidR="007422AF" w:rsidRPr="003877CA" w:rsidRDefault="007422AF" w:rsidP="00E361F8">
            <w:pPr>
              <w:spacing w:before="60"/>
              <w:rPr>
                <w:rFonts w:cs="Calibri"/>
                <w:b/>
                <w:bCs/>
                <w:sz w:val="18"/>
                <w:szCs w:val="18"/>
              </w:rPr>
            </w:pPr>
            <w:r w:rsidRPr="003877CA">
              <w:rPr>
                <w:rFonts w:cs="Calibri"/>
                <w:b/>
                <w:bCs/>
                <w:sz w:val="18"/>
                <w:szCs w:val="18"/>
              </w:rPr>
              <w:t>Function Name</w:t>
            </w:r>
          </w:p>
        </w:tc>
        <w:tc>
          <w:tcPr>
            <w:tcW w:w="2747" w:type="dxa"/>
          </w:tcPr>
          <w:p w:rsidR="007422AF" w:rsidRPr="003877CA" w:rsidRDefault="007422AF">
            <w:pPr>
              <w:spacing w:before="60"/>
              <w:rPr>
                <w:rFonts w:cs="Calibri"/>
                <w:sz w:val="18"/>
                <w:szCs w:val="18"/>
              </w:rPr>
            </w:pPr>
            <w:proofErr w:type="spellStart"/>
            <w:r w:rsidRPr="00812A08">
              <w:rPr>
                <w:rFonts w:cs="Calibri"/>
                <w:sz w:val="18"/>
                <w:szCs w:val="18"/>
              </w:rPr>
              <w:t>SysCritReg</w:t>
            </w:r>
            <w:r>
              <w:rPr>
                <w:rFonts w:cs="Calibri"/>
                <w:sz w:val="18"/>
                <w:szCs w:val="18"/>
              </w:rPr>
              <w:t>Per</w:t>
            </w:r>
            <w:r w:rsidRPr="00812A08">
              <w:rPr>
                <w:rFonts w:cs="Calibri"/>
                <w:sz w:val="18"/>
                <w:szCs w:val="18"/>
              </w:rPr>
              <w:t>Chk</w:t>
            </w:r>
            <w:proofErr w:type="spellEnd"/>
          </w:p>
        </w:tc>
        <w:tc>
          <w:tcPr>
            <w:tcW w:w="1657" w:type="dxa"/>
            <w:shd w:val="pct30" w:color="FFFF00" w:fill="auto"/>
          </w:tcPr>
          <w:p w:rsidR="007422AF" w:rsidRPr="003877CA" w:rsidRDefault="007422AF" w:rsidP="00E361F8">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7422AF" w:rsidRPr="003877CA" w:rsidRDefault="007422AF" w:rsidP="00E361F8">
            <w:pPr>
              <w:spacing w:before="60"/>
              <w:jc w:val="center"/>
              <w:rPr>
                <w:rFonts w:cs="Calibri"/>
                <w:sz w:val="18"/>
                <w:szCs w:val="18"/>
              </w:rPr>
            </w:pPr>
            <w:r w:rsidRPr="003877CA">
              <w:rPr>
                <w:rFonts w:cs="Calibri"/>
                <w:sz w:val="18"/>
                <w:szCs w:val="18"/>
              </w:rPr>
              <w:t>Min</w:t>
            </w:r>
          </w:p>
        </w:tc>
        <w:tc>
          <w:tcPr>
            <w:tcW w:w="1343" w:type="dxa"/>
            <w:shd w:val="pct30" w:color="FFFF00" w:fill="auto"/>
          </w:tcPr>
          <w:p w:rsidR="007422AF" w:rsidRPr="003877CA" w:rsidRDefault="007422AF" w:rsidP="00E361F8">
            <w:pPr>
              <w:spacing w:before="60"/>
              <w:jc w:val="center"/>
              <w:rPr>
                <w:rFonts w:cs="Calibri"/>
                <w:sz w:val="18"/>
                <w:szCs w:val="18"/>
              </w:rPr>
            </w:pPr>
            <w:r w:rsidRPr="003877CA">
              <w:rPr>
                <w:rFonts w:cs="Calibri"/>
                <w:sz w:val="18"/>
                <w:szCs w:val="18"/>
              </w:rPr>
              <w:t>Max</w:t>
            </w:r>
          </w:p>
        </w:tc>
      </w:tr>
      <w:tr w:rsidR="007422AF" w:rsidRPr="00AA38E8" w:rsidTr="00E361F8">
        <w:tc>
          <w:tcPr>
            <w:tcW w:w="1709" w:type="dxa"/>
          </w:tcPr>
          <w:p w:rsidR="007422AF" w:rsidRPr="003877CA" w:rsidRDefault="007422AF" w:rsidP="00E361F8">
            <w:pPr>
              <w:spacing w:before="60"/>
              <w:rPr>
                <w:rFonts w:cs="Calibri"/>
                <w:b/>
                <w:bCs/>
                <w:sz w:val="18"/>
                <w:szCs w:val="18"/>
              </w:rPr>
            </w:pPr>
            <w:r w:rsidRPr="003877CA">
              <w:rPr>
                <w:rFonts w:cs="Calibri"/>
                <w:b/>
                <w:bCs/>
                <w:sz w:val="18"/>
                <w:szCs w:val="18"/>
              </w:rPr>
              <w:t xml:space="preserve">Arguments Passed </w:t>
            </w:r>
          </w:p>
        </w:tc>
        <w:tc>
          <w:tcPr>
            <w:tcW w:w="2747" w:type="dxa"/>
          </w:tcPr>
          <w:p w:rsidR="007422AF" w:rsidRPr="003877CA" w:rsidRDefault="007422AF" w:rsidP="00E361F8">
            <w:pPr>
              <w:spacing w:before="60"/>
              <w:rPr>
                <w:rFonts w:cs="Calibri"/>
                <w:sz w:val="18"/>
                <w:szCs w:val="18"/>
              </w:rPr>
            </w:pPr>
            <w:r>
              <w:rPr>
                <w:rFonts w:cs="Calibri"/>
                <w:sz w:val="18"/>
                <w:szCs w:val="18"/>
              </w:rPr>
              <w:t>NA</w:t>
            </w:r>
          </w:p>
        </w:tc>
        <w:tc>
          <w:tcPr>
            <w:tcW w:w="1657" w:type="dxa"/>
          </w:tcPr>
          <w:p w:rsidR="007422AF" w:rsidRPr="003877CA" w:rsidRDefault="007422AF" w:rsidP="00E361F8">
            <w:pPr>
              <w:rPr>
                <w:rFonts w:cs="Calibri"/>
                <w:sz w:val="18"/>
                <w:szCs w:val="18"/>
              </w:rPr>
            </w:pPr>
          </w:p>
        </w:tc>
        <w:tc>
          <w:tcPr>
            <w:tcW w:w="1429" w:type="dxa"/>
          </w:tcPr>
          <w:p w:rsidR="007422AF" w:rsidRPr="003877CA" w:rsidRDefault="007422AF" w:rsidP="00E361F8">
            <w:pPr>
              <w:spacing w:before="60"/>
              <w:rPr>
                <w:rFonts w:cs="Calibri"/>
                <w:sz w:val="18"/>
                <w:szCs w:val="18"/>
              </w:rPr>
            </w:pPr>
          </w:p>
        </w:tc>
        <w:tc>
          <w:tcPr>
            <w:tcW w:w="1386" w:type="dxa"/>
            <w:gridSpan w:val="2"/>
          </w:tcPr>
          <w:p w:rsidR="007422AF" w:rsidRPr="003877CA" w:rsidRDefault="007422AF" w:rsidP="00E361F8">
            <w:pPr>
              <w:spacing w:before="60"/>
              <w:rPr>
                <w:rFonts w:cs="Calibri"/>
                <w:sz w:val="18"/>
                <w:szCs w:val="18"/>
              </w:rPr>
            </w:pPr>
          </w:p>
        </w:tc>
      </w:tr>
      <w:tr w:rsidR="007422AF" w:rsidRPr="00AA38E8" w:rsidTr="00E361F8">
        <w:tc>
          <w:tcPr>
            <w:tcW w:w="1709" w:type="dxa"/>
          </w:tcPr>
          <w:p w:rsidR="007422AF" w:rsidRPr="003877CA" w:rsidRDefault="007422AF" w:rsidP="00E361F8">
            <w:pPr>
              <w:spacing w:before="60"/>
              <w:rPr>
                <w:rFonts w:cs="Calibri"/>
                <w:b/>
                <w:bCs/>
                <w:sz w:val="18"/>
                <w:szCs w:val="18"/>
              </w:rPr>
            </w:pPr>
            <w:r w:rsidRPr="003877CA">
              <w:rPr>
                <w:rFonts w:cs="Calibri"/>
                <w:b/>
                <w:bCs/>
                <w:sz w:val="18"/>
                <w:szCs w:val="18"/>
              </w:rPr>
              <w:t>Return Value</w:t>
            </w:r>
          </w:p>
        </w:tc>
        <w:tc>
          <w:tcPr>
            <w:tcW w:w="2747" w:type="dxa"/>
          </w:tcPr>
          <w:p w:rsidR="007422AF" w:rsidRPr="003877CA" w:rsidRDefault="007422AF" w:rsidP="00E361F8">
            <w:pPr>
              <w:spacing w:before="60"/>
              <w:rPr>
                <w:rFonts w:cs="Calibri"/>
                <w:sz w:val="18"/>
                <w:szCs w:val="18"/>
              </w:rPr>
            </w:pPr>
            <w:proofErr w:type="spellStart"/>
            <w:r w:rsidRPr="00812A08">
              <w:rPr>
                <w:rFonts w:cs="Calibri"/>
                <w:sz w:val="18"/>
                <w:szCs w:val="18"/>
              </w:rPr>
              <w:t>SysRegsOk_Uls_T_lgc</w:t>
            </w:r>
            <w:proofErr w:type="spellEnd"/>
          </w:p>
        </w:tc>
        <w:tc>
          <w:tcPr>
            <w:tcW w:w="1657" w:type="dxa"/>
          </w:tcPr>
          <w:p w:rsidR="007422AF" w:rsidRPr="00911C31" w:rsidRDefault="007422AF" w:rsidP="00E361F8">
            <w:pPr>
              <w:rPr>
                <w:rFonts w:cs="Calibri"/>
                <w:sz w:val="18"/>
                <w:szCs w:val="18"/>
              </w:rPr>
            </w:pPr>
            <w:proofErr w:type="spellStart"/>
            <w:r>
              <w:rPr>
                <w:rFonts w:cs="Calibri"/>
                <w:sz w:val="18"/>
                <w:szCs w:val="18"/>
              </w:rPr>
              <w:t>boolean</w:t>
            </w:r>
            <w:proofErr w:type="spellEnd"/>
          </w:p>
        </w:tc>
        <w:tc>
          <w:tcPr>
            <w:tcW w:w="1429" w:type="dxa"/>
          </w:tcPr>
          <w:p w:rsidR="007422AF" w:rsidRPr="003877CA" w:rsidRDefault="007422AF" w:rsidP="00E361F8">
            <w:pPr>
              <w:spacing w:before="60"/>
              <w:rPr>
                <w:rFonts w:cs="Calibri"/>
                <w:sz w:val="18"/>
                <w:szCs w:val="18"/>
              </w:rPr>
            </w:pPr>
            <w:r>
              <w:rPr>
                <w:rFonts w:cs="Calibri"/>
                <w:sz w:val="18"/>
                <w:szCs w:val="18"/>
              </w:rPr>
              <w:t>FALSE</w:t>
            </w:r>
          </w:p>
        </w:tc>
        <w:tc>
          <w:tcPr>
            <w:tcW w:w="1386" w:type="dxa"/>
            <w:gridSpan w:val="2"/>
          </w:tcPr>
          <w:p w:rsidR="007422AF" w:rsidRPr="003877CA" w:rsidRDefault="007422AF" w:rsidP="00E361F8">
            <w:pPr>
              <w:spacing w:before="60"/>
              <w:rPr>
                <w:rFonts w:cs="Calibri"/>
                <w:sz w:val="18"/>
                <w:szCs w:val="18"/>
              </w:rPr>
            </w:pPr>
            <w:r>
              <w:rPr>
                <w:rFonts w:cs="Calibri"/>
                <w:sz w:val="18"/>
                <w:szCs w:val="18"/>
              </w:rPr>
              <w:t>TRUE</w:t>
            </w:r>
          </w:p>
        </w:tc>
      </w:tr>
    </w:tbl>
    <w:p w:rsidR="007422AF" w:rsidRPr="002F5138" w:rsidRDefault="007422AF" w:rsidP="007422AF">
      <w:pPr>
        <w:pStyle w:val="Heading2"/>
        <w:numPr>
          <w:ilvl w:val="3"/>
          <w:numId w:val="11"/>
        </w:numPr>
        <w:spacing w:after="60"/>
        <w:rPr>
          <w:rFonts w:ascii="Calibri" w:hAnsi="Calibri" w:cs="Calibri"/>
        </w:rPr>
      </w:pPr>
      <w:r w:rsidRPr="002F5138">
        <w:rPr>
          <w:rFonts w:ascii="Calibri" w:hAnsi="Calibri" w:cs="Calibri"/>
        </w:rPr>
        <w:t>Description</w:t>
      </w:r>
    </w:p>
    <w:p w:rsidR="007422AF" w:rsidRDefault="007422AF" w:rsidP="007422AF">
      <w:pPr>
        <w:autoSpaceDE w:val="0"/>
        <w:autoSpaceDN w:val="0"/>
        <w:adjustRightInd w:val="0"/>
        <w:rPr>
          <w:sz w:val="18"/>
          <w:szCs w:val="18"/>
          <w:lang w:bidi="ar-SA"/>
        </w:rPr>
      </w:pPr>
      <w:r>
        <w:rPr>
          <w:sz w:val="18"/>
          <w:szCs w:val="18"/>
          <w:lang w:bidi="ar-SA"/>
        </w:rPr>
        <w:t>S</w:t>
      </w:r>
      <w:r w:rsidRPr="000102F6">
        <w:rPr>
          <w:sz w:val="18"/>
          <w:szCs w:val="18"/>
          <w:lang w:bidi="ar-SA"/>
        </w:rPr>
        <w:t>et '</w:t>
      </w:r>
      <w:r w:rsidRPr="009D71A0">
        <w:t xml:space="preserve"> </w:t>
      </w:r>
      <w:proofErr w:type="spellStart"/>
      <w:r w:rsidRPr="00812A08">
        <w:rPr>
          <w:sz w:val="18"/>
          <w:szCs w:val="18"/>
          <w:lang w:bidi="ar-SA"/>
        </w:rPr>
        <w:t>SysRegsOk_Uls_T_lgc</w:t>
      </w:r>
      <w:proofErr w:type="spellEnd"/>
      <w:r w:rsidRPr="000102F6">
        <w:rPr>
          <w:sz w:val="18"/>
          <w:szCs w:val="18"/>
          <w:lang w:bidi="ar-SA"/>
        </w:rPr>
        <w:t xml:space="preserve"> to </w:t>
      </w:r>
      <w:r>
        <w:rPr>
          <w:sz w:val="18"/>
          <w:szCs w:val="18"/>
          <w:lang w:bidi="ar-SA"/>
        </w:rPr>
        <w:t>FALSE</w:t>
      </w:r>
      <w:r w:rsidRPr="000102F6">
        <w:rPr>
          <w:sz w:val="18"/>
          <w:szCs w:val="18"/>
          <w:lang w:bidi="ar-SA"/>
        </w:rPr>
        <w:t xml:space="preserve"> if CPU System Register values are not equal </w:t>
      </w:r>
      <w:r>
        <w:rPr>
          <w:sz w:val="18"/>
          <w:szCs w:val="18"/>
          <w:lang w:bidi="ar-SA"/>
        </w:rPr>
        <w:t>to</w:t>
      </w:r>
      <w:r w:rsidRPr="000102F6">
        <w:rPr>
          <w:sz w:val="18"/>
          <w:szCs w:val="18"/>
          <w:lang w:bidi="ar-SA"/>
        </w:rPr>
        <w:t xml:space="preserve"> expected values</w:t>
      </w:r>
      <w:r>
        <w:rPr>
          <w:sz w:val="18"/>
          <w:szCs w:val="18"/>
          <w:lang w:bidi="ar-SA"/>
        </w:rPr>
        <w:t>.  This is c</w:t>
      </w:r>
      <w:r w:rsidRPr="004869ED">
        <w:rPr>
          <w:sz w:val="18"/>
          <w:szCs w:val="18"/>
          <w:lang w:bidi="ar-SA"/>
        </w:rPr>
        <w:t>onfigured</w:t>
      </w:r>
      <w:r>
        <w:rPr>
          <w:sz w:val="18"/>
          <w:szCs w:val="18"/>
          <w:lang w:bidi="ar-SA"/>
        </w:rPr>
        <w:t xml:space="preserve"> to be called from</w:t>
      </w:r>
      <w:r w:rsidRPr="004869ED">
        <w:rPr>
          <w:sz w:val="18"/>
          <w:szCs w:val="18"/>
          <w:lang w:bidi="ar-SA"/>
        </w:rPr>
        <w:t xml:space="preserve"> trusted function because it needs to run in supervisor mode</w:t>
      </w:r>
    </w:p>
    <w:p w:rsidR="007422AF" w:rsidRDefault="007422AF" w:rsidP="00812A08">
      <w:pPr>
        <w:autoSpaceDE w:val="0"/>
        <w:autoSpaceDN w:val="0"/>
        <w:adjustRightInd w:val="0"/>
        <w:rPr>
          <w:sz w:val="18"/>
          <w:szCs w:val="18"/>
          <w:lang w:bidi="ar-SA"/>
        </w:rPr>
      </w:pP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Pr="005B72BC" w:rsidRDefault="00531B8C" w:rsidP="00531B8C">
      <w:pPr>
        <w:pStyle w:val="Heading1"/>
        <w:ind w:left="562" w:hanging="562"/>
        <w:rPr>
          <w:rFonts w:ascii="Calibri" w:hAnsi="Calibri" w:cs="Calibri"/>
        </w:rPr>
      </w:pPr>
      <w:bookmarkStart w:id="141" w:name="_Toc418080076"/>
      <w:bookmarkStart w:id="142" w:name="_Toc421709921"/>
      <w:bookmarkStart w:id="143" w:name="_Toc440635640"/>
      <w:r w:rsidRPr="005B72BC">
        <w:rPr>
          <w:rFonts w:ascii="Calibri" w:hAnsi="Calibri"/>
        </w:rPr>
        <w:lastRenderedPageBreak/>
        <w:t>Known</w:t>
      </w:r>
      <w:r w:rsidRPr="005B72BC">
        <w:rPr>
          <w:rFonts w:ascii="Calibri" w:hAnsi="Calibri" w:cs="Calibri"/>
        </w:rPr>
        <w:t xml:space="preserve"> Limitations with Design</w:t>
      </w:r>
      <w:bookmarkEnd w:id="141"/>
      <w:bookmarkEnd w:id="142"/>
      <w:bookmarkEnd w:id="143"/>
    </w:p>
    <w:p w:rsidR="001F4282" w:rsidRPr="00B26D2C" w:rsidRDefault="001F4282" w:rsidP="0043410A">
      <w:pPr>
        <w:pStyle w:val="ListParagraph"/>
        <w:rPr>
          <w:rFonts w:cs="Calibri"/>
          <w:i/>
        </w:rPr>
      </w:pPr>
    </w:p>
    <w:p w:rsidR="00531B8C" w:rsidRDefault="00531B8C" w:rsidP="00531B8C">
      <w:pPr>
        <w:rPr>
          <w:rFonts w:cs="Calibri"/>
        </w:rPr>
      </w:pP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144" w:name="_Toc382297449"/>
      <w:bookmarkStart w:id="145" w:name="_Toc418080077"/>
      <w:bookmarkStart w:id="146" w:name="_Toc421709922"/>
      <w:bookmarkStart w:id="147" w:name="_Toc440635641"/>
      <w:r w:rsidRPr="00E75CFE">
        <w:rPr>
          <w:rFonts w:ascii="Calibri" w:hAnsi="Calibri" w:cs="Calibri"/>
        </w:rPr>
        <w:lastRenderedPageBreak/>
        <w:t>UNIT TEST CONSIDERATION</w:t>
      </w:r>
      <w:bookmarkEnd w:id="144"/>
      <w:bookmarkEnd w:id="145"/>
      <w:bookmarkEnd w:id="146"/>
      <w:bookmarkEnd w:id="147"/>
    </w:p>
    <w:p w:rsidR="00250144" w:rsidRDefault="00250144" w:rsidP="00531B8C">
      <w:pPr>
        <w:rPr>
          <w:lang w:bidi="ar-SA"/>
        </w:rPr>
      </w:pPr>
      <w:r>
        <w:t>None</w:t>
      </w: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Default="00250144" w:rsidP="00250144">
      <w:pPr>
        <w:rPr>
          <w:lang w:bidi="ar-SA"/>
        </w:rPr>
      </w:pPr>
    </w:p>
    <w:p w:rsidR="00250144" w:rsidRDefault="00250144" w:rsidP="00250144">
      <w:pPr>
        <w:rPr>
          <w:lang w:bidi="ar-SA"/>
        </w:rPr>
      </w:pPr>
    </w:p>
    <w:p w:rsidR="00531B8C" w:rsidRPr="00250144" w:rsidRDefault="00250144" w:rsidP="00250144">
      <w:pPr>
        <w:tabs>
          <w:tab w:val="left" w:pos="6636"/>
        </w:tabs>
        <w:rPr>
          <w:lang w:bidi="ar-SA"/>
        </w:rPr>
      </w:pPr>
      <w:r>
        <w:rPr>
          <w:lang w:bidi="ar-SA"/>
        </w:rPr>
        <w:tab/>
      </w:r>
    </w:p>
    <w:p w:rsidR="00786BDF" w:rsidRPr="00A158C7" w:rsidRDefault="00786BDF" w:rsidP="000B37D5">
      <w:pPr>
        <w:pStyle w:val="Heading7"/>
      </w:pPr>
      <w:bookmarkStart w:id="148" w:name="_Toc440635642"/>
      <w:r w:rsidRPr="00A158C7">
        <w:lastRenderedPageBreak/>
        <w:t>Abbreviations and Acronyms</w:t>
      </w:r>
      <w:bookmarkEnd w:id="1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49" w:name="_Toc440635643"/>
      <w:r w:rsidRPr="00A158C7">
        <w:lastRenderedPageBreak/>
        <w:t>Glossary</w:t>
      </w:r>
      <w:bookmarkEnd w:id="149"/>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50" w:name="_Toc440635644"/>
      <w:r w:rsidRPr="00A158C7">
        <w:lastRenderedPageBreak/>
        <w:t>References</w:t>
      </w:r>
      <w:bookmarkEnd w:id="1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51" w:author="Avinash James" w:date="2017-05-24T13:58: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738"/>
        <w:gridCol w:w="4050"/>
        <w:gridCol w:w="4499"/>
        <w:tblGridChange w:id="152">
          <w:tblGrid>
            <w:gridCol w:w="738"/>
            <w:gridCol w:w="6458"/>
            <w:gridCol w:w="2091"/>
          </w:tblGrid>
        </w:tblGridChange>
      </w:tblGrid>
      <w:tr w:rsidR="00A158C7" w:rsidRPr="00A158C7" w:rsidTr="00212E20">
        <w:trPr>
          <w:tblHeader/>
          <w:trPrChange w:id="153" w:author="Avinash James" w:date="2017-05-24T13:58:00Z">
            <w:trPr>
              <w:tblHeader/>
            </w:trPr>
          </w:trPrChange>
        </w:trPr>
        <w:tc>
          <w:tcPr>
            <w:tcW w:w="738" w:type="dxa"/>
            <w:shd w:val="clear" w:color="auto" w:fill="E7E6E6" w:themeFill="background2"/>
            <w:vAlign w:val="center"/>
            <w:tcPrChange w:id="154" w:author="Avinash James" w:date="2017-05-24T13:58:00Z">
              <w:tcPr>
                <w:tcW w:w="738" w:type="dxa"/>
                <w:shd w:val="clear" w:color="auto" w:fill="E7E6E6" w:themeFill="background2"/>
                <w:vAlign w:val="center"/>
              </w:tcPr>
            </w:tcPrChange>
          </w:tcPr>
          <w:p w:rsidR="00A158C7" w:rsidRPr="00A158C7" w:rsidRDefault="0004234C" w:rsidP="00D229A6">
            <w:pPr>
              <w:spacing w:before="60" w:after="60"/>
              <w:jc w:val="center"/>
              <w:rPr>
                <w:b/>
                <w:lang w:bidi="ar-SA"/>
              </w:rPr>
            </w:pPr>
            <w:r>
              <w:rPr>
                <w:b/>
                <w:lang w:bidi="ar-SA"/>
              </w:rPr>
              <w:t>Ref. #</w:t>
            </w:r>
          </w:p>
        </w:tc>
        <w:tc>
          <w:tcPr>
            <w:tcW w:w="4050" w:type="dxa"/>
            <w:shd w:val="clear" w:color="auto" w:fill="E7E6E6" w:themeFill="background2"/>
            <w:vAlign w:val="center"/>
            <w:tcPrChange w:id="155" w:author="Avinash James" w:date="2017-05-24T13:58:00Z">
              <w:tcPr>
                <w:tcW w:w="6458" w:type="dxa"/>
                <w:shd w:val="clear" w:color="auto" w:fill="E7E6E6" w:themeFill="background2"/>
                <w:vAlign w:val="center"/>
              </w:tcPr>
            </w:tcPrChange>
          </w:tcPr>
          <w:p w:rsidR="00A158C7" w:rsidRPr="00A158C7" w:rsidRDefault="00A158C7" w:rsidP="00D229A6">
            <w:pPr>
              <w:spacing w:before="60" w:after="60"/>
              <w:rPr>
                <w:b/>
                <w:lang w:bidi="ar-SA"/>
              </w:rPr>
            </w:pPr>
            <w:r w:rsidRPr="00A158C7">
              <w:rPr>
                <w:b/>
                <w:lang w:bidi="ar-SA"/>
              </w:rPr>
              <w:t>Title</w:t>
            </w:r>
          </w:p>
        </w:tc>
        <w:tc>
          <w:tcPr>
            <w:tcW w:w="4499" w:type="dxa"/>
            <w:shd w:val="clear" w:color="auto" w:fill="E7E6E6" w:themeFill="background2"/>
            <w:vAlign w:val="center"/>
            <w:tcPrChange w:id="156" w:author="Avinash James" w:date="2017-05-24T13:58:00Z">
              <w:tcPr>
                <w:tcW w:w="2091" w:type="dxa"/>
                <w:shd w:val="clear" w:color="auto" w:fill="E7E6E6" w:themeFill="background2"/>
                <w:vAlign w:val="center"/>
              </w:tcPr>
            </w:tcPrChange>
          </w:tcPr>
          <w:p w:rsidR="00A158C7" w:rsidRPr="00A158C7" w:rsidRDefault="00A158C7" w:rsidP="00D229A6">
            <w:pPr>
              <w:spacing w:before="60" w:after="60"/>
              <w:rPr>
                <w:b/>
                <w:lang w:bidi="ar-SA"/>
              </w:rPr>
            </w:pPr>
            <w:r w:rsidRPr="00A158C7">
              <w:rPr>
                <w:b/>
                <w:lang w:bidi="ar-SA"/>
              </w:rPr>
              <w:t>Version</w:t>
            </w:r>
          </w:p>
        </w:tc>
      </w:tr>
      <w:tr w:rsidR="00531B8C" w:rsidRPr="00A158C7" w:rsidTr="00212E20">
        <w:tc>
          <w:tcPr>
            <w:tcW w:w="738" w:type="dxa"/>
            <w:shd w:val="clear" w:color="auto" w:fill="auto"/>
            <w:tcPrChange w:id="157" w:author="Avinash James" w:date="2017-05-24T13:58:00Z">
              <w:tcPr>
                <w:tcW w:w="738" w:type="dxa"/>
                <w:shd w:val="clear" w:color="auto" w:fill="auto"/>
              </w:tcPr>
            </w:tcPrChange>
          </w:tcPr>
          <w:p w:rsidR="00531B8C" w:rsidRDefault="00531B8C" w:rsidP="00B758D2">
            <w:pPr>
              <w:jc w:val="center"/>
              <w:rPr>
                <w:lang w:bidi="ar-SA"/>
              </w:rPr>
            </w:pPr>
            <w:r>
              <w:rPr>
                <w:lang w:bidi="ar-SA"/>
              </w:rPr>
              <w:t>1</w:t>
            </w:r>
          </w:p>
        </w:tc>
        <w:tc>
          <w:tcPr>
            <w:tcW w:w="4050" w:type="dxa"/>
            <w:shd w:val="clear" w:color="auto" w:fill="auto"/>
            <w:tcPrChange w:id="158" w:author="Avinash James" w:date="2017-05-24T13:58:00Z">
              <w:tcPr>
                <w:tcW w:w="6458" w:type="dxa"/>
                <w:shd w:val="clear" w:color="auto" w:fill="auto"/>
              </w:tcPr>
            </w:tcPrChange>
          </w:tcPr>
          <w:p w:rsidR="00531B8C" w:rsidRDefault="00531B8C" w:rsidP="00B758D2">
            <w:pPr>
              <w:keepNext/>
            </w:pPr>
            <w:bookmarkStart w:id="159" w:name="_Ref313612389"/>
            <w:r>
              <w:t>AUTOSAR Specification of Memory Mapping (</w:t>
            </w:r>
            <w:proofErr w:type="spellStart"/>
            <w:r>
              <w:t>Link:</w:t>
            </w:r>
            <w:r w:rsidR="0039373D">
              <w:fldChar w:fldCharType="begin"/>
            </w:r>
            <w:r w:rsidR="0039373D">
              <w:instrText xml:space="preserve"> HYPERLINK "http://www.autosar.org/download/R4.0/AUTOSAR_SWS_MemoryMapping.pdf" </w:instrText>
            </w:r>
            <w:r w:rsidR="0039373D">
              <w:fldChar w:fldCharType="separate"/>
            </w:r>
            <w:r w:rsidRPr="00F35C33">
              <w:rPr>
                <w:rStyle w:val="Hyperlink"/>
              </w:rPr>
              <w:t>AUTOSAR_SWS_MemoryMapping.pdf</w:t>
            </w:r>
            <w:proofErr w:type="spellEnd"/>
            <w:r w:rsidR="0039373D">
              <w:rPr>
                <w:rStyle w:val="Hyperlink"/>
              </w:rPr>
              <w:fldChar w:fldCharType="end"/>
            </w:r>
            <w:r>
              <w:t>)</w:t>
            </w:r>
            <w:bookmarkEnd w:id="159"/>
          </w:p>
        </w:tc>
        <w:tc>
          <w:tcPr>
            <w:tcW w:w="4499" w:type="dxa"/>
            <w:shd w:val="clear" w:color="auto" w:fill="auto"/>
            <w:tcPrChange w:id="160" w:author="Avinash James" w:date="2017-05-24T13:58:00Z">
              <w:tcPr>
                <w:tcW w:w="2091" w:type="dxa"/>
                <w:shd w:val="clear" w:color="auto" w:fill="auto"/>
              </w:tcPr>
            </w:tcPrChange>
          </w:tcPr>
          <w:p w:rsidR="00531B8C" w:rsidRDefault="00531B8C" w:rsidP="00B758D2">
            <w:pPr>
              <w:rPr>
                <w:lang w:bidi="ar-SA"/>
              </w:rPr>
            </w:pPr>
            <w:r>
              <w:t>v1.3.0 R4.0 Rev 2</w:t>
            </w:r>
          </w:p>
        </w:tc>
      </w:tr>
      <w:tr w:rsidR="00531B8C" w:rsidRPr="00A158C7" w:rsidTr="00212E20">
        <w:tc>
          <w:tcPr>
            <w:tcW w:w="738" w:type="dxa"/>
            <w:shd w:val="clear" w:color="auto" w:fill="auto"/>
            <w:tcPrChange w:id="161" w:author="Avinash James" w:date="2017-05-24T13:58:00Z">
              <w:tcPr>
                <w:tcW w:w="738" w:type="dxa"/>
                <w:shd w:val="clear" w:color="auto" w:fill="auto"/>
              </w:tcPr>
            </w:tcPrChange>
          </w:tcPr>
          <w:p w:rsidR="00531B8C" w:rsidRDefault="00531B8C" w:rsidP="00B758D2">
            <w:pPr>
              <w:jc w:val="center"/>
              <w:rPr>
                <w:lang w:bidi="ar-SA"/>
              </w:rPr>
            </w:pPr>
            <w:r>
              <w:rPr>
                <w:lang w:bidi="ar-SA"/>
              </w:rPr>
              <w:t>2</w:t>
            </w:r>
          </w:p>
        </w:tc>
        <w:tc>
          <w:tcPr>
            <w:tcW w:w="4050" w:type="dxa"/>
            <w:shd w:val="clear" w:color="auto" w:fill="auto"/>
            <w:tcPrChange w:id="162" w:author="Avinash James" w:date="2017-05-24T13:58:00Z">
              <w:tcPr>
                <w:tcW w:w="6458" w:type="dxa"/>
                <w:shd w:val="clear" w:color="auto" w:fill="auto"/>
              </w:tcPr>
            </w:tcPrChange>
          </w:tcPr>
          <w:p w:rsidR="00531B8C" w:rsidRDefault="00531B8C" w:rsidP="00B758D2">
            <w:pPr>
              <w:rPr>
                <w:lang w:bidi="ar-SA"/>
              </w:rPr>
            </w:pPr>
            <w:r>
              <w:t xml:space="preserve">MDD Guideline </w:t>
            </w:r>
          </w:p>
        </w:tc>
        <w:tc>
          <w:tcPr>
            <w:tcW w:w="4499" w:type="dxa"/>
            <w:shd w:val="clear" w:color="auto" w:fill="auto"/>
            <w:tcPrChange w:id="163" w:author="Avinash James" w:date="2017-05-24T13:58:00Z">
              <w:tcPr>
                <w:tcW w:w="2091" w:type="dxa"/>
                <w:shd w:val="clear" w:color="auto" w:fill="auto"/>
              </w:tcPr>
            </w:tcPrChange>
          </w:tcPr>
          <w:p w:rsidR="00531B8C" w:rsidRDefault="00AC4CD8" w:rsidP="00602468">
            <w:pPr>
              <w:rPr>
                <w:lang w:bidi="ar-SA"/>
              </w:rPr>
            </w:pPr>
            <w:del w:id="164" w:author="Avinash James" w:date="2017-05-24T13:58:00Z">
              <w:r w:rsidDel="00212E20">
                <w:rPr>
                  <w:lang w:bidi="ar-SA"/>
                </w:rPr>
                <w:delText>EA4 01.00</w:delText>
              </w:r>
              <w:r w:rsidR="00531B8C" w:rsidDel="00212E20">
                <w:rPr>
                  <w:lang w:bidi="ar-SA"/>
                </w:rPr>
                <w:delText>.</w:delText>
              </w:r>
              <w:r w:rsidR="00602468" w:rsidDel="00212E20">
                <w:rPr>
                  <w:lang w:bidi="ar-SA"/>
                </w:rPr>
                <w:delText>01</w:delText>
              </w:r>
            </w:del>
            <w:ins w:id="165" w:author="Avinash James" w:date="2017-05-24T13:58:00Z">
              <w:r w:rsidR="00212E20">
                <w:rPr>
                  <w:lang w:bidi="ar-SA"/>
                </w:rPr>
                <w:t xml:space="preserve">Software Engineering Process </w:t>
              </w:r>
              <w:r w:rsidR="00212E20" w:rsidRPr="00212E20">
                <w:rPr>
                  <w:lang w:bidi="ar-SA"/>
                </w:rPr>
                <w:t>04.04.02</w:t>
              </w:r>
            </w:ins>
          </w:p>
        </w:tc>
      </w:tr>
      <w:tr w:rsidR="00531B8C" w:rsidRPr="00A158C7" w:rsidTr="00212E20">
        <w:tc>
          <w:tcPr>
            <w:tcW w:w="738" w:type="dxa"/>
            <w:shd w:val="clear" w:color="auto" w:fill="auto"/>
            <w:tcPrChange w:id="166" w:author="Avinash James" w:date="2017-05-24T13:58:00Z">
              <w:tcPr>
                <w:tcW w:w="738" w:type="dxa"/>
                <w:shd w:val="clear" w:color="auto" w:fill="auto"/>
              </w:tcPr>
            </w:tcPrChange>
          </w:tcPr>
          <w:p w:rsidR="00531B8C" w:rsidRDefault="00531B8C" w:rsidP="00B758D2">
            <w:pPr>
              <w:jc w:val="center"/>
            </w:pPr>
            <w:r>
              <w:t>3</w:t>
            </w:r>
          </w:p>
        </w:tc>
        <w:tc>
          <w:tcPr>
            <w:tcW w:w="4050" w:type="dxa"/>
            <w:shd w:val="clear" w:color="auto" w:fill="auto"/>
            <w:tcPrChange w:id="167" w:author="Avinash James" w:date="2017-05-24T13:58:00Z">
              <w:tcPr>
                <w:tcW w:w="6458" w:type="dxa"/>
                <w:shd w:val="clear" w:color="auto" w:fill="auto"/>
              </w:tcPr>
            </w:tcPrChange>
          </w:tcPr>
          <w:p w:rsidR="00531B8C" w:rsidRDefault="0039373D" w:rsidP="00B758D2">
            <w:pPr>
              <w:keepNext/>
            </w:pPr>
            <w:r>
              <w:fldChar w:fldCharType="begin"/>
            </w:r>
            <w:r>
              <w:instrText xml:space="preserve"> HYPERLINK "http://misagweb01.nexteer.com/eRoomReq/Files/erooms8/NextGeneration/0_fc55f/Software%20Naming%20Conventions%2003x(In%20Work).doc" </w:instrText>
            </w:r>
            <w:r>
              <w:fldChar w:fldCharType="separate"/>
            </w:r>
            <w:bookmarkStart w:id="168" w:name="_Ref335300243"/>
            <w:r w:rsidR="00531B8C" w:rsidRPr="00FC427F">
              <w:t>Software Naming Conventions.doc</w:t>
            </w:r>
            <w:bookmarkEnd w:id="168"/>
            <w:r>
              <w:fldChar w:fldCharType="end"/>
            </w:r>
          </w:p>
        </w:tc>
        <w:tc>
          <w:tcPr>
            <w:tcW w:w="4499" w:type="dxa"/>
            <w:shd w:val="clear" w:color="auto" w:fill="auto"/>
            <w:tcPrChange w:id="169" w:author="Avinash James" w:date="2017-05-24T13:58:00Z">
              <w:tcPr>
                <w:tcW w:w="2091" w:type="dxa"/>
                <w:shd w:val="clear" w:color="auto" w:fill="auto"/>
              </w:tcPr>
            </w:tcPrChange>
          </w:tcPr>
          <w:p w:rsidR="00531B8C" w:rsidRDefault="00212E20">
            <w:pPr>
              <w:rPr>
                <w:lang w:bidi="ar-SA"/>
              </w:rPr>
            </w:pPr>
            <w:ins w:id="170" w:author="Avinash James" w:date="2017-05-24T13:58:00Z">
              <w:r>
                <w:rPr>
                  <w:lang w:bidi="ar-SA"/>
                </w:rPr>
                <w:t xml:space="preserve">Software Engineering Process </w:t>
              </w:r>
              <w:r w:rsidRPr="00212E20">
                <w:rPr>
                  <w:lang w:bidi="ar-SA"/>
                </w:rPr>
                <w:t>04.04.02</w:t>
              </w:r>
            </w:ins>
            <w:del w:id="171" w:author="Avinash James" w:date="2017-05-24T13:58:00Z">
              <w:r w:rsidR="00602468" w:rsidDel="00212E20">
                <w:rPr>
                  <w:lang w:bidi="ar-SA"/>
                </w:rPr>
                <w:delText>EA4 0</w:delText>
              </w:r>
              <w:r w:rsidR="00531B8C" w:rsidDel="00212E20">
                <w:rPr>
                  <w:lang w:bidi="ar-SA"/>
                </w:rPr>
                <w:delText>1.0</w:delText>
              </w:r>
              <w:r w:rsidR="00602468" w:rsidDel="00212E20">
                <w:rPr>
                  <w:lang w:bidi="ar-SA"/>
                </w:rPr>
                <w:delText>0.</w:delText>
              </w:r>
              <w:r w:rsidR="00EE0880" w:rsidDel="00212E20">
                <w:rPr>
                  <w:lang w:bidi="ar-SA"/>
                </w:rPr>
                <w:delText>01</w:delText>
              </w:r>
            </w:del>
          </w:p>
        </w:tc>
      </w:tr>
      <w:tr w:rsidR="00531B8C" w:rsidRPr="00A158C7" w:rsidTr="00212E20">
        <w:tc>
          <w:tcPr>
            <w:tcW w:w="738" w:type="dxa"/>
            <w:shd w:val="clear" w:color="auto" w:fill="auto"/>
            <w:tcPrChange w:id="172" w:author="Avinash James" w:date="2017-05-24T13:58:00Z">
              <w:tcPr>
                <w:tcW w:w="738" w:type="dxa"/>
                <w:shd w:val="clear" w:color="auto" w:fill="auto"/>
              </w:tcPr>
            </w:tcPrChange>
          </w:tcPr>
          <w:p w:rsidR="00531B8C" w:rsidRDefault="00531B8C" w:rsidP="00B758D2">
            <w:pPr>
              <w:jc w:val="center"/>
            </w:pPr>
            <w:r>
              <w:t>4</w:t>
            </w:r>
          </w:p>
        </w:tc>
        <w:bookmarkStart w:id="173" w:name="0AL0_1a67a9"/>
        <w:tc>
          <w:tcPr>
            <w:tcW w:w="4050" w:type="dxa"/>
            <w:shd w:val="clear" w:color="auto" w:fill="auto"/>
            <w:tcPrChange w:id="174" w:author="Avinash James" w:date="2017-05-24T13:58:00Z">
              <w:tcPr>
                <w:tcW w:w="6458" w:type="dxa"/>
                <w:shd w:val="clear" w:color="auto" w:fill="auto"/>
              </w:tcPr>
            </w:tcPrChange>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73"/>
          </w:p>
        </w:tc>
        <w:tc>
          <w:tcPr>
            <w:tcW w:w="4499" w:type="dxa"/>
            <w:shd w:val="clear" w:color="auto" w:fill="auto"/>
            <w:tcPrChange w:id="175" w:author="Avinash James" w:date="2017-05-24T13:58:00Z">
              <w:tcPr>
                <w:tcW w:w="2091" w:type="dxa"/>
                <w:shd w:val="clear" w:color="auto" w:fill="auto"/>
              </w:tcPr>
            </w:tcPrChange>
          </w:tcPr>
          <w:p w:rsidR="00531B8C" w:rsidRDefault="00212E20" w:rsidP="00602468">
            <w:pPr>
              <w:rPr>
                <w:lang w:bidi="ar-SA"/>
              </w:rPr>
            </w:pPr>
            <w:ins w:id="176" w:author="Avinash James" w:date="2017-05-24T13:58:00Z">
              <w:r>
                <w:rPr>
                  <w:lang w:bidi="ar-SA"/>
                </w:rPr>
                <w:t xml:space="preserve">Software Engineering Process </w:t>
              </w:r>
              <w:r w:rsidRPr="00212E20">
                <w:rPr>
                  <w:lang w:bidi="ar-SA"/>
                </w:rPr>
                <w:t>04.04.02</w:t>
              </w:r>
            </w:ins>
            <w:del w:id="177" w:author="Avinash James" w:date="2017-05-24T13:58:00Z">
              <w:r w:rsidR="00531B8C" w:rsidDel="00212E20">
                <w:rPr>
                  <w:lang w:bidi="ar-SA"/>
                </w:rPr>
                <w:delText>2.</w:delText>
              </w:r>
              <w:r w:rsidR="00602468" w:rsidDel="00212E20">
                <w:rPr>
                  <w:lang w:bidi="ar-SA"/>
                </w:rPr>
                <w:delText>1</w:delText>
              </w:r>
            </w:del>
            <w:bookmarkStart w:id="178" w:name="_GoBack"/>
            <w:bookmarkEnd w:id="178"/>
          </w:p>
        </w:tc>
      </w:tr>
      <w:tr w:rsidR="00DC2D5B" w:rsidRPr="00A158C7" w:rsidTr="00212E20">
        <w:tc>
          <w:tcPr>
            <w:tcW w:w="738" w:type="dxa"/>
            <w:shd w:val="clear" w:color="auto" w:fill="auto"/>
            <w:tcPrChange w:id="179" w:author="Avinash James" w:date="2017-05-24T13:58:00Z">
              <w:tcPr>
                <w:tcW w:w="738" w:type="dxa"/>
                <w:shd w:val="clear" w:color="auto" w:fill="auto"/>
              </w:tcPr>
            </w:tcPrChange>
          </w:tcPr>
          <w:p w:rsidR="00DC2D5B" w:rsidRDefault="00DC2D5B" w:rsidP="00B758D2">
            <w:pPr>
              <w:jc w:val="center"/>
            </w:pPr>
            <w:r>
              <w:t>5</w:t>
            </w:r>
          </w:p>
        </w:tc>
        <w:tc>
          <w:tcPr>
            <w:tcW w:w="4050" w:type="dxa"/>
            <w:shd w:val="clear" w:color="auto" w:fill="auto"/>
            <w:tcPrChange w:id="180" w:author="Avinash James" w:date="2017-05-24T13:58:00Z">
              <w:tcPr>
                <w:tcW w:w="6458" w:type="dxa"/>
                <w:shd w:val="clear" w:color="auto" w:fill="auto"/>
              </w:tcPr>
            </w:tcPrChange>
          </w:tcPr>
          <w:p w:rsidR="00DC2D5B" w:rsidRDefault="00DC2D5B" w:rsidP="00666AFD">
            <w:pPr>
              <w:autoSpaceDE w:val="0"/>
              <w:autoSpaceDN w:val="0"/>
              <w:adjustRightInd w:val="0"/>
              <w:spacing w:after="0"/>
            </w:pPr>
            <w:r>
              <w:t xml:space="preserve">FDD : </w:t>
            </w:r>
            <w:r w:rsidR="00AC6BD0">
              <w:t>CM111A_</w:t>
            </w:r>
            <w:r w:rsidR="00CE1D45">
              <w:t>VrfyCritReg</w:t>
            </w:r>
            <w:r w:rsidRPr="00DC2D5B">
              <w:t>_Design</w:t>
            </w:r>
          </w:p>
        </w:tc>
        <w:tc>
          <w:tcPr>
            <w:tcW w:w="4499" w:type="dxa"/>
            <w:shd w:val="clear" w:color="auto" w:fill="auto"/>
            <w:tcPrChange w:id="181" w:author="Avinash James" w:date="2017-05-24T13:58:00Z">
              <w:tcPr>
                <w:tcW w:w="2091" w:type="dxa"/>
                <w:shd w:val="clear" w:color="auto" w:fill="auto"/>
              </w:tcPr>
            </w:tcPrChange>
          </w:tcPr>
          <w:p w:rsidR="00DC2D5B" w:rsidRDefault="00DC2D5B" w:rsidP="00602468">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4"/>
      <w:footerReference w:type="default" r:id="rId15"/>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73D" w:rsidRDefault="0039373D">
      <w:r>
        <w:separator/>
      </w:r>
    </w:p>
  </w:endnote>
  <w:endnote w:type="continuationSeparator" w:id="0">
    <w:p w:rsidR="0039373D" w:rsidRDefault="00393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2729D7" w:rsidRPr="00B10816" w:rsidTr="00866672">
      <w:tc>
        <w:tcPr>
          <w:tcW w:w="1667" w:type="pct"/>
          <w:vAlign w:val="center"/>
        </w:tcPr>
        <w:p w:rsidR="002729D7" w:rsidRPr="00B10816" w:rsidRDefault="002729D7" w:rsidP="00B10816">
          <w:pPr>
            <w:pStyle w:val="Footer"/>
            <w:spacing w:after="0"/>
            <w:rPr>
              <w:sz w:val="16"/>
              <w:szCs w:val="16"/>
            </w:rPr>
          </w:pPr>
          <w:r w:rsidRPr="00B10816">
            <w:rPr>
              <w:sz w:val="16"/>
              <w:szCs w:val="16"/>
            </w:rPr>
            <w:t xml:space="preserve">Document: </w:t>
          </w:r>
          <w:proofErr w:type="spellStart"/>
          <w:r>
            <w:rPr>
              <w:sz w:val="16"/>
              <w:szCs w:val="16"/>
            </w:rPr>
            <w:t>VrfyCritReg</w:t>
          </w:r>
          <w:proofErr w:type="spellEnd"/>
          <w:r>
            <w:rPr>
              <w:sz w:val="16"/>
              <w:szCs w:val="16"/>
            </w:rPr>
            <w:t xml:space="preserve"> MDD</w:t>
          </w:r>
        </w:p>
        <w:p w:rsidR="002729D7" w:rsidRPr="00B10816" w:rsidRDefault="002729D7"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2729D7" w:rsidRDefault="002729D7" w:rsidP="00B10816">
          <w:pPr>
            <w:pStyle w:val="Footer"/>
            <w:spacing w:after="0"/>
            <w:jc w:val="center"/>
            <w:rPr>
              <w:sz w:val="16"/>
              <w:szCs w:val="16"/>
            </w:rPr>
          </w:pPr>
          <w:del w:id="182" w:author="Avinash James" w:date="2017-05-24T13:44:00Z">
            <w:r w:rsidDel="00EA3F58">
              <w:rPr>
                <w:sz w:val="16"/>
                <w:szCs w:val="16"/>
              </w:rPr>
              <w:fldChar w:fldCharType="begin"/>
            </w:r>
            <w:r w:rsidDel="00EA3F58">
              <w:rPr>
                <w:sz w:val="16"/>
                <w:szCs w:val="16"/>
              </w:rPr>
              <w:delInstrText xml:space="preserve"> DOCPROPERTY  "Release Date"  \* MERGEFORMAT </w:delInstrText>
            </w:r>
            <w:r w:rsidDel="00EA3F58">
              <w:rPr>
                <w:sz w:val="16"/>
                <w:szCs w:val="16"/>
              </w:rPr>
              <w:fldChar w:fldCharType="separate"/>
            </w:r>
            <w:r w:rsidDel="00EA3F58">
              <w:rPr>
                <w:sz w:val="16"/>
                <w:szCs w:val="16"/>
              </w:rPr>
              <w:delText xml:space="preserve">Apr </w:delText>
            </w:r>
            <w:r w:rsidR="00EB652F" w:rsidDel="00EA3F58">
              <w:rPr>
                <w:sz w:val="16"/>
                <w:szCs w:val="16"/>
              </w:rPr>
              <w:delText>21</w:delText>
            </w:r>
            <w:r w:rsidDel="00EA3F58">
              <w:rPr>
                <w:sz w:val="16"/>
                <w:szCs w:val="16"/>
              </w:rPr>
              <w:delText>, 201</w:delText>
            </w:r>
            <w:r w:rsidDel="00EA3F58">
              <w:rPr>
                <w:sz w:val="16"/>
                <w:szCs w:val="16"/>
              </w:rPr>
              <w:fldChar w:fldCharType="end"/>
            </w:r>
          </w:del>
          <w:ins w:id="183" w:author="Avinash James" w:date="2017-05-24T13:44:00Z">
            <w:r w:rsidR="00EA3F58">
              <w:rPr>
                <w:sz w:val="16"/>
                <w:szCs w:val="16"/>
              </w:rPr>
              <w:fldChar w:fldCharType="begin"/>
            </w:r>
            <w:r w:rsidR="00EA3F58">
              <w:rPr>
                <w:sz w:val="16"/>
                <w:szCs w:val="16"/>
              </w:rPr>
              <w:instrText xml:space="preserve"> DOCPROPERTY  "Release Date"  \* MERGEFORMAT </w:instrText>
            </w:r>
            <w:r w:rsidR="00EA3F58">
              <w:rPr>
                <w:sz w:val="16"/>
                <w:szCs w:val="16"/>
              </w:rPr>
              <w:fldChar w:fldCharType="separate"/>
            </w:r>
            <w:r w:rsidR="00EA3F58">
              <w:rPr>
                <w:sz w:val="16"/>
                <w:szCs w:val="16"/>
              </w:rPr>
              <w:t>May</w:t>
            </w:r>
            <w:r w:rsidR="00EA3F58">
              <w:rPr>
                <w:sz w:val="16"/>
                <w:szCs w:val="16"/>
              </w:rPr>
              <w:t xml:space="preserve"> </w:t>
            </w:r>
            <w:r w:rsidR="00EA3F58">
              <w:rPr>
                <w:sz w:val="16"/>
                <w:szCs w:val="16"/>
              </w:rPr>
              <w:t>24</w:t>
            </w:r>
            <w:r w:rsidR="00EA3F58">
              <w:rPr>
                <w:sz w:val="16"/>
                <w:szCs w:val="16"/>
              </w:rPr>
              <w:t>, 201</w:t>
            </w:r>
            <w:r w:rsidR="00EA3F58">
              <w:rPr>
                <w:sz w:val="16"/>
                <w:szCs w:val="16"/>
              </w:rPr>
              <w:fldChar w:fldCharType="end"/>
            </w:r>
            <w:r w:rsidR="00EA3F58">
              <w:rPr>
                <w:sz w:val="16"/>
                <w:szCs w:val="16"/>
              </w:rPr>
              <w:t>7</w:t>
            </w:r>
          </w:ins>
          <w:del w:id="184" w:author="Avinash James" w:date="2017-05-24T13:44:00Z">
            <w:r w:rsidDel="00EA3F58">
              <w:rPr>
                <w:sz w:val="16"/>
                <w:szCs w:val="16"/>
              </w:rPr>
              <w:delText>6</w:delText>
            </w:r>
          </w:del>
        </w:p>
        <w:p w:rsidR="002729D7" w:rsidRPr="00B10816" w:rsidRDefault="002729D7" w:rsidP="00B10816">
          <w:pPr>
            <w:pStyle w:val="Footer"/>
            <w:spacing w:after="0"/>
            <w:jc w:val="center"/>
            <w:rPr>
              <w:sz w:val="16"/>
              <w:szCs w:val="16"/>
            </w:rPr>
          </w:pPr>
          <w:r w:rsidRPr="00B10816">
            <w:rPr>
              <w:sz w:val="16"/>
              <w:szCs w:val="16"/>
            </w:rPr>
            <w:t xml:space="preserve">© </w:t>
          </w:r>
          <w:sdt>
            <w:sdtPr>
              <w:rPr>
                <w:sz w:val="16"/>
                <w:szCs w:val="16"/>
              </w:rPr>
              <w:alias w:val="Company"/>
              <w:tag w:val=""/>
              <w:id w:val="235444217"/>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2133749745"/>
            <w:dataBinding w:prefixMappings="xmlns:ns0='http://purl.org/dc/elements/1.1/' xmlns:ns1='http://schemas.openxmlformats.org/package/2006/metadata/core-properties' " w:xpath="/ns1:coreProperties[1]/ns0:title[1]" w:storeItemID="{6C3C8BC8-F283-45AE-878A-BAB7291924A1}"/>
            <w:text/>
          </w:sdtPr>
          <w:sdtEndPr/>
          <w:sdtContent>
            <w:p w:rsidR="002729D7" w:rsidRPr="00B10816" w:rsidRDefault="002729D7" w:rsidP="00B10816">
              <w:pPr>
                <w:pStyle w:val="Footer"/>
                <w:spacing w:after="0"/>
                <w:jc w:val="right"/>
                <w:rPr>
                  <w:sz w:val="16"/>
                  <w:szCs w:val="16"/>
                </w:rPr>
              </w:pPr>
              <w:r>
                <w:rPr>
                  <w:sz w:val="16"/>
                  <w:szCs w:val="16"/>
                </w:rPr>
                <w:t>Module Design Document</w:t>
              </w:r>
            </w:p>
          </w:sdtContent>
        </w:sdt>
        <w:p w:rsidR="002729D7" w:rsidRPr="00B10816" w:rsidRDefault="002729D7"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212E20">
            <w:rPr>
              <w:b/>
              <w:noProof/>
              <w:sz w:val="16"/>
              <w:szCs w:val="16"/>
            </w:rPr>
            <w:t>17</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212E20">
            <w:rPr>
              <w:b/>
              <w:noProof/>
              <w:sz w:val="16"/>
              <w:szCs w:val="16"/>
            </w:rPr>
            <w:t>17</w:t>
          </w:r>
          <w:r w:rsidRPr="00B10816">
            <w:rPr>
              <w:b/>
              <w:sz w:val="16"/>
              <w:szCs w:val="16"/>
            </w:rPr>
            <w:fldChar w:fldCharType="end"/>
          </w:r>
        </w:p>
      </w:tc>
    </w:tr>
  </w:tbl>
  <w:p w:rsidR="002729D7" w:rsidRPr="00B10816" w:rsidRDefault="002729D7"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73D" w:rsidRDefault="0039373D">
      <w:r>
        <w:separator/>
      </w:r>
    </w:p>
  </w:footnote>
  <w:footnote w:type="continuationSeparator" w:id="0">
    <w:p w:rsidR="0039373D" w:rsidRDefault="00393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2729D7" w:rsidRPr="008969C4" w:rsidTr="00866672">
      <w:trPr>
        <w:trHeight w:val="438"/>
      </w:trPr>
      <w:tc>
        <w:tcPr>
          <w:tcW w:w="1443" w:type="pct"/>
        </w:tcPr>
        <w:p w:rsidR="002729D7" w:rsidRPr="008969C4" w:rsidRDefault="002729D7" w:rsidP="00B10816">
          <w:pPr>
            <w:pStyle w:val="Header"/>
            <w:spacing w:after="0"/>
          </w:pPr>
          <w:r w:rsidRPr="008969C4">
            <w:rPr>
              <w:noProof/>
              <w:lang w:bidi="ar-SA"/>
            </w:rPr>
            <w:drawing>
              <wp:inline distT="0" distB="0" distL="0" distR="0" wp14:anchorId="2462A6B2" wp14:editId="77A1D0FA">
                <wp:extent cx="1066800" cy="438150"/>
                <wp:effectExtent l="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2729D7" w:rsidRPr="00891F29" w:rsidRDefault="002729D7" w:rsidP="00B10816">
          <w:pPr>
            <w:pStyle w:val="Header"/>
            <w:spacing w:after="0"/>
            <w:jc w:val="right"/>
            <w:rPr>
              <w:sz w:val="16"/>
              <w:szCs w:val="20"/>
            </w:rPr>
          </w:pPr>
          <w:r w:rsidRPr="00891F29">
            <w:rPr>
              <w:sz w:val="16"/>
              <w:szCs w:val="20"/>
            </w:rPr>
            <w:t>Nexteer Automotive Confidential Proprietary Information</w:t>
          </w:r>
        </w:p>
        <w:p w:rsidR="002729D7" w:rsidRDefault="002729D7" w:rsidP="00B10816">
          <w:pPr>
            <w:pStyle w:val="Header"/>
            <w:spacing w:after="0"/>
            <w:jc w:val="right"/>
            <w:rPr>
              <w:sz w:val="16"/>
              <w:szCs w:val="20"/>
            </w:rPr>
          </w:pPr>
          <w:r w:rsidRPr="00891F29">
            <w:rPr>
              <w:sz w:val="16"/>
              <w:szCs w:val="20"/>
            </w:rPr>
            <w:t>Do Not Copy/Distribute Without Prior Permission</w:t>
          </w:r>
        </w:p>
        <w:p w:rsidR="002729D7" w:rsidRPr="008969C4" w:rsidRDefault="002729D7" w:rsidP="00B10816">
          <w:pPr>
            <w:pStyle w:val="Header"/>
            <w:spacing w:after="0"/>
            <w:jc w:val="right"/>
            <w:rPr>
              <w:szCs w:val="20"/>
            </w:rPr>
          </w:pPr>
          <w:r w:rsidRPr="000B0DB8">
            <w:rPr>
              <w:sz w:val="16"/>
              <w:szCs w:val="20"/>
            </w:rPr>
            <w:t>This Document Is Uncontrolled When Printed – Verify Version Before Use</w:t>
          </w:r>
        </w:p>
      </w:tc>
    </w:tr>
  </w:tbl>
  <w:p w:rsidR="002729D7" w:rsidRDefault="002729D7">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FD7798"/>
    <w:multiLevelType w:val="hybridMultilevel"/>
    <w:tmpl w:val="0884ED32"/>
    <w:lvl w:ilvl="0" w:tplc="04090011">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8A41626"/>
    <w:multiLevelType w:val="hybridMultilevel"/>
    <w:tmpl w:val="5E88D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46093A"/>
    <w:multiLevelType w:val="hybridMultilevel"/>
    <w:tmpl w:val="5866D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3"/>
  </w:num>
  <w:num w:numId="24">
    <w:abstractNumId w:val="13"/>
  </w:num>
  <w:num w:numId="25">
    <w:abstractNumId w:val="13"/>
  </w:num>
  <w:num w:numId="26">
    <w:abstractNumId w:val="13"/>
  </w:num>
  <w:num w:numId="27">
    <w:abstractNumId w:val="17"/>
  </w:num>
  <w:num w:numId="28">
    <w:abstractNumId w:val="13"/>
  </w:num>
  <w:num w:numId="29">
    <w:abstractNumId w:val="13"/>
  </w:num>
  <w:num w:numId="30">
    <w:abstractNumId w:val="13"/>
  </w:num>
  <w:num w:numId="31">
    <w:abstractNumId w:val="13"/>
  </w:num>
  <w:num w:numId="32">
    <w:abstractNumId w:val="13"/>
  </w:num>
  <w:num w:numId="33">
    <w:abstractNumId w:val="1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nash James">
    <w15:presenceInfo w15:providerId="AD" w15:userId="S-1-5-21-1993528211-2586143117-3253031534-36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A9E"/>
    <w:rsid w:val="000040A2"/>
    <w:rsid w:val="0000712C"/>
    <w:rsid w:val="00007584"/>
    <w:rsid w:val="000102F6"/>
    <w:rsid w:val="00010BFD"/>
    <w:rsid w:val="00015232"/>
    <w:rsid w:val="00017164"/>
    <w:rsid w:val="000201AB"/>
    <w:rsid w:val="00030567"/>
    <w:rsid w:val="00030607"/>
    <w:rsid w:val="000318E7"/>
    <w:rsid w:val="00034CF6"/>
    <w:rsid w:val="0004234C"/>
    <w:rsid w:val="000429C7"/>
    <w:rsid w:val="00044B01"/>
    <w:rsid w:val="000515DF"/>
    <w:rsid w:val="000558D3"/>
    <w:rsid w:val="000573ED"/>
    <w:rsid w:val="00057E0F"/>
    <w:rsid w:val="00063A7A"/>
    <w:rsid w:val="0006733C"/>
    <w:rsid w:val="000718C3"/>
    <w:rsid w:val="00076DD2"/>
    <w:rsid w:val="00096B85"/>
    <w:rsid w:val="000A5AA5"/>
    <w:rsid w:val="000A5FB2"/>
    <w:rsid w:val="000B01C4"/>
    <w:rsid w:val="000B0DB8"/>
    <w:rsid w:val="000B285D"/>
    <w:rsid w:val="000B37D5"/>
    <w:rsid w:val="000B5C1E"/>
    <w:rsid w:val="000B6648"/>
    <w:rsid w:val="000C02C8"/>
    <w:rsid w:val="000C48A0"/>
    <w:rsid w:val="000E0B71"/>
    <w:rsid w:val="000E102A"/>
    <w:rsid w:val="000E3512"/>
    <w:rsid w:val="000E548A"/>
    <w:rsid w:val="00101127"/>
    <w:rsid w:val="00102C25"/>
    <w:rsid w:val="00105535"/>
    <w:rsid w:val="00105C99"/>
    <w:rsid w:val="001063C7"/>
    <w:rsid w:val="00107593"/>
    <w:rsid w:val="00113021"/>
    <w:rsid w:val="00114319"/>
    <w:rsid w:val="0011537F"/>
    <w:rsid w:val="001161D2"/>
    <w:rsid w:val="00120AED"/>
    <w:rsid w:val="0012589C"/>
    <w:rsid w:val="0012696E"/>
    <w:rsid w:val="001278D4"/>
    <w:rsid w:val="00133350"/>
    <w:rsid w:val="00135743"/>
    <w:rsid w:val="0014010D"/>
    <w:rsid w:val="001449F2"/>
    <w:rsid w:val="00144BD1"/>
    <w:rsid w:val="00145E51"/>
    <w:rsid w:val="00152830"/>
    <w:rsid w:val="00180DD1"/>
    <w:rsid w:val="00181748"/>
    <w:rsid w:val="001833C5"/>
    <w:rsid w:val="00186C07"/>
    <w:rsid w:val="00194117"/>
    <w:rsid w:val="00196283"/>
    <w:rsid w:val="001A069D"/>
    <w:rsid w:val="001A4993"/>
    <w:rsid w:val="001A6A75"/>
    <w:rsid w:val="001A7DB1"/>
    <w:rsid w:val="001A7E08"/>
    <w:rsid w:val="001B11CC"/>
    <w:rsid w:val="001B1516"/>
    <w:rsid w:val="001B15E2"/>
    <w:rsid w:val="001B4CA5"/>
    <w:rsid w:val="001B716A"/>
    <w:rsid w:val="001C0B31"/>
    <w:rsid w:val="001C3CBB"/>
    <w:rsid w:val="001D2F1D"/>
    <w:rsid w:val="001D6053"/>
    <w:rsid w:val="001D70EB"/>
    <w:rsid w:val="001E4877"/>
    <w:rsid w:val="001E7BC2"/>
    <w:rsid w:val="001F01F0"/>
    <w:rsid w:val="001F0A02"/>
    <w:rsid w:val="001F4282"/>
    <w:rsid w:val="001F7A45"/>
    <w:rsid w:val="00203950"/>
    <w:rsid w:val="00206564"/>
    <w:rsid w:val="0021065E"/>
    <w:rsid w:val="00210877"/>
    <w:rsid w:val="00212E20"/>
    <w:rsid w:val="00213F47"/>
    <w:rsid w:val="00216E0A"/>
    <w:rsid w:val="00217199"/>
    <w:rsid w:val="0022572C"/>
    <w:rsid w:val="00226086"/>
    <w:rsid w:val="00233B24"/>
    <w:rsid w:val="002366F0"/>
    <w:rsid w:val="00237876"/>
    <w:rsid w:val="00240082"/>
    <w:rsid w:val="00241551"/>
    <w:rsid w:val="002438FE"/>
    <w:rsid w:val="00246432"/>
    <w:rsid w:val="00246474"/>
    <w:rsid w:val="00246857"/>
    <w:rsid w:val="00246930"/>
    <w:rsid w:val="00250144"/>
    <w:rsid w:val="002518E0"/>
    <w:rsid w:val="00252485"/>
    <w:rsid w:val="002540D9"/>
    <w:rsid w:val="00256656"/>
    <w:rsid w:val="00256D7F"/>
    <w:rsid w:val="00260133"/>
    <w:rsid w:val="002618D3"/>
    <w:rsid w:val="002729D7"/>
    <w:rsid w:val="00273A0B"/>
    <w:rsid w:val="002905EB"/>
    <w:rsid w:val="002A3DCD"/>
    <w:rsid w:val="002A4407"/>
    <w:rsid w:val="002A46ED"/>
    <w:rsid w:val="002A5D94"/>
    <w:rsid w:val="002A6127"/>
    <w:rsid w:val="002B094F"/>
    <w:rsid w:val="002B1587"/>
    <w:rsid w:val="002B2B02"/>
    <w:rsid w:val="002B6E4E"/>
    <w:rsid w:val="002B7D4B"/>
    <w:rsid w:val="002D2079"/>
    <w:rsid w:val="002D4CF3"/>
    <w:rsid w:val="002D7C01"/>
    <w:rsid w:val="002E08B6"/>
    <w:rsid w:val="002E0FEE"/>
    <w:rsid w:val="002E3467"/>
    <w:rsid w:val="002E4849"/>
    <w:rsid w:val="002E7E59"/>
    <w:rsid w:val="002F5138"/>
    <w:rsid w:val="00301788"/>
    <w:rsid w:val="0030250D"/>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3975"/>
    <w:rsid w:val="003639F3"/>
    <w:rsid w:val="00363FC9"/>
    <w:rsid w:val="00364BF7"/>
    <w:rsid w:val="00364F00"/>
    <w:rsid w:val="003849A4"/>
    <w:rsid w:val="00385119"/>
    <w:rsid w:val="00387BF4"/>
    <w:rsid w:val="0039373D"/>
    <w:rsid w:val="00393DBF"/>
    <w:rsid w:val="003A57E4"/>
    <w:rsid w:val="003A5B2A"/>
    <w:rsid w:val="003B4A55"/>
    <w:rsid w:val="003C0C9C"/>
    <w:rsid w:val="003D456D"/>
    <w:rsid w:val="003D4CC0"/>
    <w:rsid w:val="003F18D9"/>
    <w:rsid w:val="003F3205"/>
    <w:rsid w:val="003F765F"/>
    <w:rsid w:val="00401A9E"/>
    <w:rsid w:val="00405E64"/>
    <w:rsid w:val="00410E30"/>
    <w:rsid w:val="004147D1"/>
    <w:rsid w:val="00431255"/>
    <w:rsid w:val="0043410A"/>
    <w:rsid w:val="00436F3E"/>
    <w:rsid w:val="004377FE"/>
    <w:rsid w:val="00440304"/>
    <w:rsid w:val="00444F99"/>
    <w:rsid w:val="004526E6"/>
    <w:rsid w:val="004538E2"/>
    <w:rsid w:val="004539DE"/>
    <w:rsid w:val="00453CBC"/>
    <w:rsid w:val="00460D68"/>
    <w:rsid w:val="004610FA"/>
    <w:rsid w:val="00462B18"/>
    <w:rsid w:val="00462D3A"/>
    <w:rsid w:val="00464103"/>
    <w:rsid w:val="00466AB2"/>
    <w:rsid w:val="00467BB2"/>
    <w:rsid w:val="00480A9D"/>
    <w:rsid w:val="00482BAD"/>
    <w:rsid w:val="004863BF"/>
    <w:rsid w:val="004869ED"/>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37B43"/>
    <w:rsid w:val="00540486"/>
    <w:rsid w:val="00540749"/>
    <w:rsid w:val="00540981"/>
    <w:rsid w:val="00541D9D"/>
    <w:rsid w:val="00541E2D"/>
    <w:rsid w:val="0054769F"/>
    <w:rsid w:val="00551E95"/>
    <w:rsid w:val="00553CD9"/>
    <w:rsid w:val="005604EA"/>
    <w:rsid w:val="00580C6B"/>
    <w:rsid w:val="00585674"/>
    <w:rsid w:val="0058629C"/>
    <w:rsid w:val="00591CEF"/>
    <w:rsid w:val="00592519"/>
    <w:rsid w:val="005955D1"/>
    <w:rsid w:val="005A1C6A"/>
    <w:rsid w:val="005A3EDE"/>
    <w:rsid w:val="005A77EF"/>
    <w:rsid w:val="005B090B"/>
    <w:rsid w:val="005B3586"/>
    <w:rsid w:val="005B6300"/>
    <w:rsid w:val="005B6345"/>
    <w:rsid w:val="005B72BC"/>
    <w:rsid w:val="005C3AC2"/>
    <w:rsid w:val="005C6795"/>
    <w:rsid w:val="005C7490"/>
    <w:rsid w:val="005D297B"/>
    <w:rsid w:val="005E0796"/>
    <w:rsid w:val="005E1F2C"/>
    <w:rsid w:val="005E4680"/>
    <w:rsid w:val="005E57D6"/>
    <w:rsid w:val="005E61CD"/>
    <w:rsid w:val="005F2D10"/>
    <w:rsid w:val="005F3880"/>
    <w:rsid w:val="00600104"/>
    <w:rsid w:val="00600C6A"/>
    <w:rsid w:val="00601D3E"/>
    <w:rsid w:val="00602468"/>
    <w:rsid w:val="0060359A"/>
    <w:rsid w:val="006041A1"/>
    <w:rsid w:val="006114E3"/>
    <w:rsid w:val="00614D08"/>
    <w:rsid w:val="006171B3"/>
    <w:rsid w:val="006224AE"/>
    <w:rsid w:val="00633FE1"/>
    <w:rsid w:val="00635297"/>
    <w:rsid w:val="006374FA"/>
    <w:rsid w:val="00646455"/>
    <w:rsid w:val="00660449"/>
    <w:rsid w:val="00661D51"/>
    <w:rsid w:val="00665E4E"/>
    <w:rsid w:val="00666AFD"/>
    <w:rsid w:val="00667AE7"/>
    <w:rsid w:val="00673A6E"/>
    <w:rsid w:val="0067654E"/>
    <w:rsid w:val="006811FF"/>
    <w:rsid w:val="00681E5A"/>
    <w:rsid w:val="006845E9"/>
    <w:rsid w:val="00686ED4"/>
    <w:rsid w:val="0069657C"/>
    <w:rsid w:val="006A61EA"/>
    <w:rsid w:val="006A7C28"/>
    <w:rsid w:val="006B1E80"/>
    <w:rsid w:val="006B5229"/>
    <w:rsid w:val="006B5F56"/>
    <w:rsid w:val="006C12CB"/>
    <w:rsid w:val="006C2D7D"/>
    <w:rsid w:val="006D634C"/>
    <w:rsid w:val="006E1C97"/>
    <w:rsid w:val="006F2855"/>
    <w:rsid w:val="006F3CF4"/>
    <w:rsid w:val="00702C1E"/>
    <w:rsid w:val="00707BA6"/>
    <w:rsid w:val="00711A0D"/>
    <w:rsid w:val="00714679"/>
    <w:rsid w:val="00715441"/>
    <w:rsid w:val="007219DD"/>
    <w:rsid w:val="00722EA8"/>
    <w:rsid w:val="00725671"/>
    <w:rsid w:val="00727610"/>
    <w:rsid w:val="00737A19"/>
    <w:rsid w:val="007422AF"/>
    <w:rsid w:val="00751961"/>
    <w:rsid w:val="0075721A"/>
    <w:rsid w:val="00765195"/>
    <w:rsid w:val="00767585"/>
    <w:rsid w:val="00770295"/>
    <w:rsid w:val="00773CA8"/>
    <w:rsid w:val="00776EF2"/>
    <w:rsid w:val="00783E4E"/>
    <w:rsid w:val="00784FF5"/>
    <w:rsid w:val="00786BDF"/>
    <w:rsid w:val="007874B4"/>
    <w:rsid w:val="007955FD"/>
    <w:rsid w:val="007969D1"/>
    <w:rsid w:val="007A2CEC"/>
    <w:rsid w:val="007A3BEB"/>
    <w:rsid w:val="007A3D19"/>
    <w:rsid w:val="007A602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1230A"/>
    <w:rsid w:val="00812A08"/>
    <w:rsid w:val="00820AE5"/>
    <w:rsid w:val="0082456E"/>
    <w:rsid w:val="0082534B"/>
    <w:rsid w:val="00830DBF"/>
    <w:rsid w:val="00832905"/>
    <w:rsid w:val="00836552"/>
    <w:rsid w:val="0084459F"/>
    <w:rsid w:val="00847EDF"/>
    <w:rsid w:val="00862735"/>
    <w:rsid w:val="00865ACA"/>
    <w:rsid w:val="00866672"/>
    <w:rsid w:val="00866C6E"/>
    <w:rsid w:val="00871C89"/>
    <w:rsid w:val="008721B1"/>
    <w:rsid w:val="008721C3"/>
    <w:rsid w:val="00872364"/>
    <w:rsid w:val="00881135"/>
    <w:rsid w:val="00881279"/>
    <w:rsid w:val="00891F29"/>
    <w:rsid w:val="008943A3"/>
    <w:rsid w:val="00895757"/>
    <w:rsid w:val="00895F09"/>
    <w:rsid w:val="008969C4"/>
    <w:rsid w:val="00897591"/>
    <w:rsid w:val="008A0BF7"/>
    <w:rsid w:val="008A180F"/>
    <w:rsid w:val="008A1CA9"/>
    <w:rsid w:val="008A3325"/>
    <w:rsid w:val="008A3DEA"/>
    <w:rsid w:val="008B2A08"/>
    <w:rsid w:val="008C31B1"/>
    <w:rsid w:val="008C4FBE"/>
    <w:rsid w:val="008C610B"/>
    <w:rsid w:val="008C6874"/>
    <w:rsid w:val="008D1A6A"/>
    <w:rsid w:val="008D3DCA"/>
    <w:rsid w:val="008D69B7"/>
    <w:rsid w:val="008D6BA0"/>
    <w:rsid w:val="008F09CA"/>
    <w:rsid w:val="008F11FD"/>
    <w:rsid w:val="008F1C9A"/>
    <w:rsid w:val="008F283B"/>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36951"/>
    <w:rsid w:val="00937757"/>
    <w:rsid w:val="00942D04"/>
    <w:rsid w:val="00943402"/>
    <w:rsid w:val="00945677"/>
    <w:rsid w:val="00947A9A"/>
    <w:rsid w:val="00947EA9"/>
    <w:rsid w:val="00957855"/>
    <w:rsid w:val="00964105"/>
    <w:rsid w:val="009643A3"/>
    <w:rsid w:val="00970DBB"/>
    <w:rsid w:val="0097381A"/>
    <w:rsid w:val="00977430"/>
    <w:rsid w:val="009839AF"/>
    <w:rsid w:val="009877AA"/>
    <w:rsid w:val="009904FD"/>
    <w:rsid w:val="00992EB9"/>
    <w:rsid w:val="009B0C02"/>
    <w:rsid w:val="009B754B"/>
    <w:rsid w:val="009B7D1A"/>
    <w:rsid w:val="009C5629"/>
    <w:rsid w:val="009C5E90"/>
    <w:rsid w:val="009C71A3"/>
    <w:rsid w:val="009C7F7D"/>
    <w:rsid w:val="009D1773"/>
    <w:rsid w:val="009D493A"/>
    <w:rsid w:val="009D71A0"/>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96264"/>
    <w:rsid w:val="00AA2199"/>
    <w:rsid w:val="00AA3A38"/>
    <w:rsid w:val="00AA61A8"/>
    <w:rsid w:val="00AB1565"/>
    <w:rsid w:val="00AB200C"/>
    <w:rsid w:val="00AB2785"/>
    <w:rsid w:val="00AC1BE0"/>
    <w:rsid w:val="00AC2997"/>
    <w:rsid w:val="00AC40DF"/>
    <w:rsid w:val="00AC411D"/>
    <w:rsid w:val="00AC4A58"/>
    <w:rsid w:val="00AC4CD8"/>
    <w:rsid w:val="00AC6BD0"/>
    <w:rsid w:val="00AC6E5E"/>
    <w:rsid w:val="00AC79E5"/>
    <w:rsid w:val="00AD135E"/>
    <w:rsid w:val="00AD1F0E"/>
    <w:rsid w:val="00AD3866"/>
    <w:rsid w:val="00AD3DBF"/>
    <w:rsid w:val="00AE0435"/>
    <w:rsid w:val="00AE0DCB"/>
    <w:rsid w:val="00AE2063"/>
    <w:rsid w:val="00AE41D4"/>
    <w:rsid w:val="00AE55D3"/>
    <w:rsid w:val="00AE590F"/>
    <w:rsid w:val="00AE5C76"/>
    <w:rsid w:val="00AE730D"/>
    <w:rsid w:val="00AF547C"/>
    <w:rsid w:val="00AF6D2A"/>
    <w:rsid w:val="00AF7DDD"/>
    <w:rsid w:val="00B0024F"/>
    <w:rsid w:val="00B10816"/>
    <w:rsid w:val="00B11BE8"/>
    <w:rsid w:val="00B12D1E"/>
    <w:rsid w:val="00B154E6"/>
    <w:rsid w:val="00B21802"/>
    <w:rsid w:val="00B25D10"/>
    <w:rsid w:val="00B26D2C"/>
    <w:rsid w:val="00B31C42"/>
    <w:rsid w:val="00B35242"/>
    <w:rsid w:val="00B35F84"/>
    <w:rsid w:val="00B46A3B"/>
    <w:rsid w:val="00B52330"/>
    <w:rsid w:val="00B557BA"/>
    <w:rsid w:val="00B5628C"/>
    <w:rsid w:val="00B56762"/>
    <w:rsid w:val="00B629B6"/>
    <w:rsid w:val="00B647EA"/>
    <w:rsid w:val="00B72FDD"/>
    <w:rsid w:val="00B758D2"/>
    <w:rsid w:val="00B81B39"/>
    <w:rsid w:val="00B81C1B"/>
    <w:rsid w:val="00B82427"/>
    <w:rsid w:val="00B85D5F"/>
    <w:rsid w:val="00B92F19"/>
    <w:rsid w:val="00B9722C"/>
    <w:rsid w:val="00BA089B"/>
    <w:rsid w:val="00BA0D62"/>
    <w:rsid w:val="00BA5041"/>
    <w:rsid w:val="00BA7BCD"/>
    <w:rsid w:val="00BB166E"/>
    <w:rsid w:val="00BB4210"/>
    <w:rsid w:val="00BB7A7E"/>
    <w:rsid w:val="00BC3B09"/>
    <w:rsid w:val="00BC45C7"/>
    <w:rsid w:val="00BC5A79"/>
    <w:rsid w:val="00BC6B0F"/>
    <w:rsid w:val="00BD17E2"/>
    <w:rsid w:val="00BD2498"/>
    <w:rsid w:val="00BD29F5"/>
    <w:rsid w:val="00BD7322"/>
    <w:rsid w:val="00BD794B"/>
    <w:rsid w:val="00BE7F06"/>
    <w:rsid w:val="00BF5242"/>
    <w:rsid w:val="00C0276C"/>
    <w:rsid w:val="00C04F32"/>
    <w:rsid w:val="00C145F2"/>
    <w:rsid w:val="00C170E5"/>
    <w:rsid w:val="00C22A00"/>
    <w:rsid w:val="00C2356B"/>
    <w:rsid w:val="00C24F7F"/>
    <w:rsid w:val="00C3002A"/>
    <w:rsid w:val="00C373E0"/>
    <w:rsid w:val="00C375E8"/>
    <w:rsid w:val="00C53EAE"/>
    <w:rsid w:val="00C53F02"/>
    <w:rsid w:val="00C54CBD"/>
    <w:rsid w:val="00C55116"/>
    <w:rsid w:val="00C561BB"/>
    <w:rsid w:val="00C62193"/>
    <w:rsid w:val="00C642B0"/>
    <w:rsid w:val="00C64761"/>
    <w:rsid w:val="00C70668"/>
    <w:rsid w:val="00C71EF8"/>
    <w:rsid w:val="00C728E9"/>
    <w:rsid w:val="00C7430F"/>
    <w:rsid w:val="00C74FE6"/>
    <w:rsid w:val="00C77D0E"/>
    <w:rsid w:val="00C80111"/>
    <w:rsid w:val="00C8041D"/>
    <w:rsid w:val="00C80CA8"/>
    <w:rsid w:val="00C845F5"/>
    <w:rsid w:val="00C93030"/>
    <w:rsid w:val="00C93ADA"/>
    <w:rsid w:val="00CA5A53"/>
    <w:rsid w:val="00CA5BBE"/>
    <w:rsid w:val="00CB03C3"/>
    <w:rsid w:val="00CB0B31"/>
    <w:rsid w:val="00CB724F"/>
    <w:rsid w:val="00CC44B7"/>
    <w:rsid w:val="00CC6EFC"/>
    <w:rsid w:val="00CE1AE1"/>
    <w:rsid w:val="00CE1D45"/>
    <w:rsid w:val="00CF089D"/>
    <w:rsid w:val="00CF0E43"/>
    <w:rsid w:val="00CF107F"/>
    <w:rsid w:val="00CF2A9A"/>
    <w:rsid w:val="00CF5BE3"/>
    <w:rsid w:val="00D00A39"/>
    <w:rsid w:val="00D06A61"/>
    <w:rsid w:val="00D13AA4"/>
    <w:rsid w:val="00D1409A"/>
    <w:rsid w:val="00D16229"/>
    <w:rsid w:val="00D16873"/>
    <w:rsid w:val="00D229A6"/>
    <w:rsid w:val="00D23CB7"/>
    <w:rsid w:val="00D26802"/>
    <w:rsid w:val="00D30924"/>
    <w:rsid w:val="00D4065B"/>
    <w:rsid w:val="00D42EF2"/>
    <w:rsid w:val="00D443E7"/>
    <w:rsid w:val="00D51275"/>
    <w:rsid w:val="00D51559"/>
    <w:rsid w:val="00D57071"/>
    <w:rsid w:val="00D57F9F"/>
    <w:rsid w:val="00D60445"/>
    <w:rsid w:val="00D70B1D"/>
    <w:rsid w:val="00D70D96"/>
    <w:rsid w:val="00D71F2C"/>
    <w:rsid w:val="00D720D2"/>
    <w:rsid w:val="00D757BC"/>
    <w:rsid w:val="00D762B8"/>
    <w:rsid w:val="00D775AC"/>
    <w:rsid w:val="00D77952"/>
    <w:rsid w:val="00D8298E"/>
    <w:rsid w:val="00D8734B"/>
    <w:rsid w:val="00D91C8F"/>
    <w:rsid w:val="00DA1019"/>
    <w:rsid w:val="00DA5C5C"/>
    <w:rsid w:val="00DB0311"/>
    <w:rsid w:val="00DB1985"/>
    <w:rsid w:val="00DB213C"/>
    <w:rsid w:val="00DB3C1D"/>
    <w:rsid w:val="00DC0959"/>
    <w:rsid w:val="00DC2D5B"/>
    <w:rsid w:val="00DC598C"/>
    <w:rsid w:val="00DD3B65"/>
    <w:rsid w:val="00DD4035"/>
    <w:rsid w:val="00DD4CCF"/>
    <w:rsid w:val="00DD4E7F"/>
    <w:rsid w:val="00DE23CE"/>
    <w:rsid w:val="00DE2FDE"/>
    <w:rsid w:val="00DF4415"/>
    <w:rsid w:val="00E020FC"/>
    <w:rsid w:val="00E03151"/>
    <w:rsid w:val="00E032DB"/>
    <w:rsid w:val="00E044C8"/>
    <w:rsid w:val="00E16D14"/>
    <w:rsid w:val="00E176AB"/>
    <w:rsid w:val="00E21C3F"/>
    <w:rsid w:val="00E23E66"/>
    <w:rsid w:val="00E31AE9"/>
    <w:rsid w:val="00E3395D"/>
    <w:rsid w:val="00E35A9F"/>
    <w:rsid w:val="00E3609B"/>
    <w:rsid w:val="00E36420"/>
    <w:rsid w:val="00E379A5"/>
    <w:rsid w:val="00E46EBF"/>
    <w:rsid w:val="00E51408"/>
    <w:rsid w:val="00E52161"/>
    <w:rsid w:val="00E57BD3"/>
    <w:rsid w:val="00E61FD9"/>
    <w:rsid w:val="00E6550B"/>
    <w:rsid w:val="00E715CB"/>
    <w:rsid w:val="00E71D09"/>
    <w:rsid w:val="00E84FCD"/>
    <w:rsid w:val="00E8577F"/>
    <w:rsid w:val="00E9004B"/>
    <w:rsid w:val="00EA3F58"/>
    <w:rsid w:val="00EB1228"/>
    <w:rsid w:val="00EB6141"/>
    <w:rsid w:val="00EB652F"/>
    <w:rsid w:val="00ED3D2B"/>
    <w:rsid w:val="00EE0880"/>
    <w:rsid w:val="00EE263E"/>
    <w:rsid w:val="00EE26AB"/>
    <w:rsid w:val="00EE3BBC"/>
    <w:rsid w:val="00EF190F"/>
    <w:rsid w:val="00EF417B"/>
    <w:rsid w:val="00F1257A"/>
    <w:rsid w:val="00F33BD1"/>
    <w:rsid w:val="00F35C42"/>
    <w:rsid w:val="00F36729"/>
    <w:rsid w:val="00F3686A"/>
    <w:rsid w:val="00F36CC2"/>
    <w:rsid w:val="00F417BB"/>
    <w:rsid w:val="00F4318C"/>
    <w:rsid w:val="00F43F8E"/>
    <w:rsid w:val="00F50EDF"/>
    <w:rsid w:val="00F51C8D"/>
    <w:rsid w:val="00F56F9A"/>
    <w:rsid w:val="00F602B0"/>
    <w:rsid w:val="00F651F5"/>
    <w:rsid w:val="00F727CE"/>
    <w:rsid w:val="00F737FE"/>
    <w:rsid w:val="00F80444"/>
    <w:rsid w:val="00F90FCC"/>
    <w:rsid w:val="00F91518"/>
    <w:rsid w:val="00F95E33"/>
    <w:rsid w:val="00FB39DC"/>
    <w:rsid w:val="00FC02CC"/>
    <w:rsid w:val="00FC45EA"/>
    <w:rsid w:val="00FC5A02"/>
    <w:rsid w:val="00FD293C"/>
    <w:rsid w:val="00FD60F0"/>
    <w:rsid w:val="00FE5DF5"/>
    <w:rsid w:val="00FF0123"/>
    <w:rsid w:val="00FF2BDF"/>
    <w:rsid w:val="00FF7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67646B"/>
  <w15:docId w15:val="{F0558401-E047-421B-BCA9-A46DC656F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znywf\Download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BFC9A0F2A4470586541D09ACA6F3CC"/>
        <w:category>
          <w:name w:val="General"/>
          <w:gallery w:val="placeholder"/>
        </w:category>
        <w:types>
          <w:type w:val="bbPlcHdr"/>
        </w:types>
        <w:behaviors>
          <w:behavior w:val="content"/>
        </w:behaviors>
        <w:guid w:val="{2E8562E9-53FE-4893-8664-310A2BB3C37A}"/>
      </w:docPartPr>
      <w:docPartBody>
        <w:p w:rsidR="00F954D6" w:rsidRDefault="00C42526">
          <w:pPr>
            <w:pStyle w:val="F6BFC9A0F2A4470586541D09ACA6F3CC"/>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526"/>
    <w:rsid w:val="000371CE"/>
    <w:rsid w:val="00047F80"/>
    <w:rsid w:val="00050400"/>
    <w:rsid w:val="000B3CD1"/>
    <w:rsid w:val="000B7A9F"/>
    <w:rsid w:val="000D7E54"/>
    <w:rsid w:val="001013CA"/>
    <w:rsid w:val="00123FD6"/>
    <w:rsid w:val="0019125C"/>
    <w:rsid w:val="001B028B"/>
    <w:rsid w:val="00216D88"/>
    <w:rsid w:val="00317F47"/>
    <w:rsid w:val="004A09CC"/>
    <w:rsid w:val="006109B7"/>
    <w:rsid w:val="00653BC6"/>
    <w:rsid w:val="006B37DE"/>
    <w:rsid w:val="006C4111"/>
    <w:rsid w:val="00705F70"/>
    <w:rsid w:val="0072624C"/>
    <w:rsid w:val="00785C66"/>
    <w:rsid w:val="007C672A"/>
    <w:rsid w:val="00861737"/>
    <w:rsid w:val="008B259E"/>
    <w:rsid w:val="009628F2"/>
    <w:rsid w:val="0098101A"/>
    <w:rsid w:val="00983464"/>
    <w:rsid w:val="00AD0751"/>
    <w:rsid w:val="00B26EFC"/>
    <w:rsid w:val="00C42526"/>
    <w:rsid w:val="00C52EDE"/>
    <w:rsid w:val="00E077FC"/>
    <w:rsid w:val="00E26D67"/>
    <w:rsid w:val="00EC2C4A"/>
    <w:rsid w:val="00F660BD"/>
    <w:rsid w:val="00F9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FC9A0F2A4470586541D09ACA6F3CC">
    <w:name w:val="F6BFC9A0F2A4470586541D09ACA6F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962CB4D-9531-4BC5-AD72-5708FD9D7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4942</TotalTime>
  <Pages>17</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9259</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Avinash James</cp:lastModifiedBy>
  <cp:revision>73</cp:revision>
  <cp:lastPrinted>2014-12-17T17:01:00Z</cp:lastPrinted>
  <dcterms:created xsi:type="dcterms:W3CDTF">2015-09-17T16:12:00Z</dcterms:created>
  <dcterms:modified xsi:type="dcterms:W3CDTF">2017-05-24T17:58:00Z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