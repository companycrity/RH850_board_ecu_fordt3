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21349">
        <w:rPr>
          <w:rFonts w:cs="Calibri"/>
          <w:b/>
          <w:sz w:val="48"/>
          <w:szCs w:val="48"/>
        </w:rPr>
        <w:t>FlsMem</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DA26BE" w:rsidP="007E0373">
      <w:pPr>
        <w:tabs>
          <w:tab w:val="left" w:pos="4320"/>
          <w:tab w:val="left" w:pos="8640"/>
        </w:tabs>
        <w:spacing w:before="120" w:after="360"/>
        <w:jc w:val="center"/>
        <w:rPr>
          <w:b/>
          <w:sz w:val="36"/>
        </w:rPr>
      </w:pPr>
      <w:del w:id="0" w:author="Avinash James" w:date="2017-12-07T15:24:00Z">
        <w:r w:rsidRPr="007E0373" w:rsidDel="00497490">
          <w:rPr>
            <w:b/>
            <w:sz w:val="36"/>
          </w:rPr>
          <w:fldChar w:fldCharType="begin"/>
        </w:r>
        <w:r w:rsidRPr="007E0373" w:rsidDel="00497490">
          <w:rPr>
            <w:b/>
            <w:sz w:val="36"/>
          </w:rPr>
          <w:delInstrText xml:space="preserve"> DOCPROPERTY  "Release Date"  \* MERGEFORMAT </w:delInstrText>
        </w:r>
        <w:r w:rsidRPr="007E0373" w:rsidDel="00497490">
          <w:rPr>
            <w:b/>
            <w:sz w:val="36"/>
          </w:rPr>
          <w:fldChar w:fldCharType="separate"/>
        </w:r>
        <w:r w:rsidR="007E0CB2" w:rsidDel="00497490">
          <w:rPr>
            <w:b/>
            <w:sz w:val="36"/>
          </w:rPr>
          <w:delText>Nov 12</w:delText>
        </w:r>
        <w:r w:rsidDel="00497490">
          <w:rPr>
            <w:b/>
            <w:sz w:val="36"/>
          </w:rPr>
          <w:delText xml:space="preserve"> , 2017</w:delText>
        </w:r>
        <w:r w:rsidRPr="007E0373" w:rsidDel="00497490">
          <w:rPr>
            <w:b/>
            <w:sz w:val="36"/>
          </w:rPr>
          <w:fldChar w:fldCharType="end"/>
        </w:r>
      </w:del>
      <w:ins w:id="1" w:author="Avinash James" w:date="2017-12-07T15:24:00Z">
        <w:r w:rsidR="00497490" w:rsidRPr="007E0373">
          <w:rPr>
            <w:b/>
            <w:sz w:val="36"/>
          </w:rPr>
          <w:fldChar w:fldCharType="begin"/>
        </w:r>
        <w:r w:rsidR="00497490" w:rsidRPr="007E0373">
          <w:rPr>
            <w:b/>
            <w:sz w:val="36"/>
          </w:rPr>
          <w:instrText xml:space="preserve"> DOCPROPERTY  "Release Date"  \* MERGEFORMAT </w:instrText>
        </w:r>
        <w:r w:rsidR="00497490" w:rsidRPr="007E0373">
          <w:rPr>
            <w:b/>
            <w:sz w:val="36"/>
          </w:rPr>
          <w:fldChar w:fldCharType="separate"/>
        </w:r>
        <w:r w:rsidR="00497490">
          <w:rPr>
            <w:b/>
            <w:sz w:val="36"/>
          </w:rPr>
          <w:t>Dec 07</w:t>
        </w:r>
        <w:r w:rsidR="00497490">
          <w:rPr>
            <w:b/>
            <w:sz w:val="36"/>
          </w:rPr>
          <w:t xml:space="preserve"> , 2017</w:t>
        </w:r>
        <w:r w:rsidR="00497490"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121349">
        <w:trPr>
          <w:jc w:val="center"/>
        </w:trPr>
        <w:tc>
          <w:tcPr>
            <w:tcW w:w="2520" w:type="dxa"/>
          </w:tcPr>
          <w:p w:rsidR="00121349" w:rsidRPr="00AA38E8" w:rsidRDefault="00121349"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C40251" w:rsidP="00D229A6">
            <w:pPr>
              <w:rPr>
                <w:rFonts w:cs="Calibri"/>
              </w:rPr>
            </w:pPr>
            <w:r>
              <w:rPr>
                <w:rFonts w:cs="Calibri"/>
              </w:rPr>
              <w:t>Avinash James</w:t>
            </w:r>
          </w:p>
        </w:tc>
        <w:tc>
          <w:tcPr>
            <w:tcW w:w="1350" w:type="dxa"/>
          </w:tcPr>
          <w:p w:rsidR="00121349" w:rsidRPr="00AA38E8" w:rsidRDefault="00121349" w:rsidP="00D229A6">
            <w:pPr>
              <w:rPr>
                <w:rFonts w:cs="Calibri"/>
              </w:rPr>
            </w:pPr>
            <w:r>
              <w:rPr>
                <w:rFonts w:cs="Calibri"/>
              </w:rPr>
              <w:t>1</w:t>
            </w:r>
            <w:r w:rsidR="000442D4">
              <w:rPr>
                <w:rFonts w:cs="Calibri"/>
              </w:rPr>
              <w:t>.0</w:t>
            </w:r>
          </w:p>
        </w:tc>
        <w:tc>
          <w:tcPr>
            <w:tcW w:w="1440" w:type="dxa"/>
          </w:tcPr>
          <w:p w:rsidR="00121349" w:rsidRPr="00AA38E8" w:rsidRDefault="00C40251" w:rsidP="00D229A6">
            <w:pPr>
              <w:rPr>
                <w:rFonts w:cs="Calibri"/>
              </w:rPr>
            </w:pPr>
            <w:r>
              <w:rPr>
                <w:rFonts w:cs="Calibri"/>
              </w:rPr>
              <w:t>11/12/2017</w:t>
            </w:r>
          </w:p>
        </w:tc>
      </w:tr>
      <w:tr w:rsidR="00C32D94" w:rsidRPr="00AA38E8" w:rsidTr="00121349">
        <w:trPr>
          <w:jc w:val="center"/>
        </w:trPr>
        <w:tc>
          <w:tcPr>
            <w:tcW w:w="2520" w:type="dxa"/>
          </w:tcPr>
          <w:p w:rsidR="00C32D94" w:rsidRDefault="00497490" w:rsidP="00D229A6">
            <w:pPr>
              <w:rPr>
                <w:rFonts w:cs="Calibri"/>
              </w:rPr>
            </w:pPr>
            <w:ins w:id="7" w:author="Avinash James" w:date="2017-12-07T15:24:00Z">
              <w:r>
                <w:rPr>
                  <w:rFonts w:cs="Calibri"/>
                </w:rPr>
                <w:t>Updated unit test consideration</w:t>
              </w:r>
            </w:ins>
          </w:p>
        </w:tc>
        <w:tc>
          <w:tcPr>
            <w:tcW w:w="2160" w:type="dxa"/>
          </w:tcPr>
          <w:p w:rsidR="00C32D94" w:rsidRDefault="00497490" w:rsidP="00D229A6">
            <w:pPr>
              <w:rPr>
                <w:rFonts w:cs="Calibri"/>
              </w:rPr>
            </w:pPr>
            <w:ins w:id="8" w:author="Avinash James" w:date="2017-12-07T15:24:00Z">
              <w:r>
                <w:rPr>
                  <w:rFonts w:cs="Calibri"/>
                </w:rPr>
                <w:t>Avinash James</w:t>
              </w:r>
            </w:ins>
          </w:p>
        </w:tc>
        <w:tc>
          <w:tcPr>
            <w:tcW w:w="1350" w:type="dxa"/>
          </w:tcPr>
          <w:p w:rsidR="00C32D94" w:rsidRDefault="00497490" w:rsidP="00D229A6">
            <w:pPr>
              <w:rPr>
                <w:rFonts w:cs="Calibri"/>
              </w:rPr>
            </w:pPr>
            <w:ins w:id="9" w:author="Avinash James" w:date="2017-12-07T15:24:00Z">
              <w:r>
                <w:rPr>
                  <w:rFonts w:cs="Calibri"/>
                </w:rPr>
                <w:t>2.0</w:t>
              </w:r>
            </w:ins>
          </w:p>
        </w:tc>
        <w:tc>
          <w:tcPr>
            <w:tcW w:w="1440" w:type="dxa"/>
          </w:tcPr>
          <w:p w:rsidR="00C32D94" w:rsidRDefault="00497490" w:rsidP="00D229A6">
            <w:pPr>
              <w:rPr>
                <w:rFonts w:cs="Calibri"/>
              </w:rPr>
            </w:pPr>
            <w:ins w:id="10" w:author="Avinash James" w:date="2017-12-07T15:24:00Z">
              <w:r>
                <w:rPr>
                  <w:rFonts w:cs="Calibri"/>
                </w:rPr>
                <w:t>12/07/2017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C4D49"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48756655" w:history="1">
        <w:r w:rsidR="00FC4D49" w:rsidRPr="008C2A5E">
          <w:rPr>
            <w:rStyle w:val="Hyperlink"/>
          </w:rPr>
          <w:t>1</w:t>
        </w:r>
        <w:r w:rsidR="00FC4D49">
          <w:rPr>
            <w:rFonts w:eastAsiaTheme="minorEastAsia"/>
            <w:b w:val="0"/>
            <w:color w:val="auto"/>
            <w:kern w:val="0"/>
            <w:sz w:val="22"/>
            <w:szCs w:val="22"/>
            <w:lang w:val="en-US"/>
          </w:rPr>
          <w:tab/>
        </w:r>
        <w:r w:rsidR="00FC4D49" w:rsidRPr="008C2A5E">
          <w:rPr>
            <w:rStyle w:val="Hyperlink"/>
          </w:rPr>
          <w:t>Introduction</w:t>
        </w:r>
        <w:r w:rsidR="00FC4D49">
          <w:rPr>
            <w:webHidden/>
          </w:rPr>
          <w:tab/>
        </w:r>
        <w:r w:rsidR="00FC4D49">
          <w:rPr>
            <w:webHidden/>
          </w:rPr>
          <w:fldChar w:fldCharType="begin"/>
        </w:r>
        <w:r w:rsidR="00FC4D49">
          <w:rPr>
            <w:webHidden/>
          </w:rPr>
          <w:instrText xml:space="preserve"> PAGEREF _Toc448756655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56" w:history="1">
        <w:r w:rsidR="00FC4D49" w:rsidRPr="008C2A5E">
          <w:rPr>
            <w:rStyle w:val="Hyperlink"/>
          </w:rPr>
          <w:t>1.1</w:t>
        </w:r>
        <w:r w:rsidR="00FC4D49">
          <w:rPr>
            <w:rFonts w:asciiTheme="minorHAnsi" w:eastAsiaTheme="minorEastAsia" w:hAnsiTheme="minorHAnsi"/>
            <w:color w:val="auto"/>
            <w:kern w:val="0"/>
            <w:szCs w:val="22"/>
          </w:rPr>
          <w:tab/>
        </w:r>
        <w:r w:rsidR="00FC4D49" w:rsidRPr="008C2A5E">
          <w:rPr>
            <w:rStyle w:val="Hyperlink"/>
          </w:rPr>
          <w:t>Purpose</w:t>
        </w:r>
        <w:r w:rsidR="00FC4D49">
          <w:rPr>
            <w:webHidden/>
          </w:rPr>
          <w:tab/>
        </w:r>
        <w:r w:rsidR="00FC4D49">
          <w:rPr>
            <w:webHidden/>
          </w:rPr>
          <w:fldChar w:fldCharType="begin"/>
        </w:r>
        <w:r w:rsidR="00FC4D49">
          <w:rPr>
            <w:webHidden/>
          </w:rPr>
          <w:instrText xml:space="preserve"> PAGEREF _Toc448756656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57" w:history="1">
        <w:r w:rsidR="00FC4D49" w:rsidRPr="008C2A5E">
          <w:rPr>
            <w:rStyle w:val="Hyperlink"/>
          </w:rPr>
          <w:t>1.2</w:t>
        </w:r>
        <w:r w:rsidR="00FC4D49">
          <w:rPr>
            <w:rFonts w:asciiTheme="minorHAnsi" w:eastAsiaTheme="minorEastAsia" w:hAnsiTheme="minorHAnsi"/>
            <w:color w:val="auto"/>
            <w:kern w:val="0"/>
            <w:szCs w:val="22"/>
          </w:rPr>
          <w:tab/>
        </w:r>
        <w:r w:rsidR="00FC4D49" w:rsidRPr="008C2A5E">
          <w:rPr>
            <w:rStyle w:val="Hyperlink"/>
          </w:rPr>
          <w:t>Scope</w:t>
        </w:r>
        <w:r w:rsidR="00FC4D49">
          <w:rPr>
            <w:webHidden/>
          </w:rPr>
          <w:tab/>
        </w:r>
        <w:r w:rsidR="00FC4D49">
          <w:rPr>
            <w:webHidden/>
          </w:rPr>
          <w:fldChar w:fldCharType="begin"/>
        </w:r>
        <w:r w:rsidR="00FC4D49">
          <w:rPr>
            <w:webHidden/>
          </w:rPr>
          <w:instrText xml:space="preserve"> PAGEREF _Toc448756657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58" w:history="1">
        <w:r w:rsidR="00FC4D49" w:rsidRPr="008C2A5E">
          <w:rPr>
            <w:rStyle w:val="Hyperlink"/>
            <w:rFonts w:ascii="Calibri" w:hAnsi="Calibri" w:cs="Calibri"/>
          </w:rPr>
          <w:t>2</w:t>
        </w:r>
        <w:r w:rsidR="00FC4D49">
          <w:rPr>
            <w:rFonts w:eastAsiaTheme="minorEastAsia"/>
            <w:b w:val="0"/>
            <w:color w:val="auto"/>
            <w:kern w:val="0"/>
            <w:sz w:val="22"/>
            <w:szCs w:val="22"/>
            <w:lang w:val="en-US"/>
          </w:rPr>
          <w:tab/>
        </w:r>
        <w:r w:rsidR="00FC4D49" w:rsidRPr="008C2A5E">
          <w:rPr>
            <w:rStyle w:val="Hyperlink"/>
            <w:rFonts w:ascii="Calibri" w:hAnsi="Calibri" w:cs="Calibri"/>
          </w:rPr>
          <w:t>FlsMem &amp; High-Level Description</w:t>
        </w:r>
        <w:r w:rsidR="00FC4D49">
          <w:rPr>
            <w:webHidden/>
          </w:rPr>
          <w:tab/>
        </w:r>
        <w:r w:rsidR="00FC4D49">
          <w:rPr>
            <w:webHidden/>
          </w:rPr>
          <w:fldChar w:fldCharType="begin"/>
        </w:r>
        <w:r w:rsidR="00FC4D49">
          <w:rPr>
            <w:webHidden/>
          </w:rPr>
          <w:instrText xml:space="preserve"> PAGEREF _Toc448756658 \h </w:instrText>
        </w:r>
        <w:r w:rsidR="00FC4D49">
          <w:rPr>
            <w:webHidden/>
          </w:rPr>
        </w:r>
        <w:r w:rsidR="00FC4D49">
          <w:rPr>
            <w:webHidden/>
          </w:rPr>
          <w:fldChar w:fldCharType="separate"/>
        </w:r>
        <w:r w:rsidR="00FC4D49">
          <w:rPr>
            <w:webHidden/>
          </w:rPr>
          <w:t>6</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59" w:history="1">
        <w:r w:rsidR="00FC4D49" w:rsidRPr="008C2A5E">
          <w:rPr>
            <w:rStyle w:val="Hyperlink"/>
            <w:rFonts w:ascii="Calibri" w:hAnsi="Calibri" w:cs="Calibri"/>
          </w:rPr>
          <w:t>3</w:t>
        </w:r>
        <w:r w:rsidR="00FC4D49">
          <w:rPr>
            <w:rFonts w:eastAsiaTheme="minorEastAsia"/>
            <w:b w:val="0"/>
            <w:color w:val="auto"/>
            <w:kern w:val="0"/>
            <w:sz w:val="22"/>
            <w:szCs w:val="22"/>
            <w:lang w:val="en-US"/>
          </w:rPr>
          <w:tab/>
        </w:r>
        <w:r w:rsidR="00FC4D49" w:rsidRPr="008C2A5E">
          <w:rPr>
            <w:rStyle w:val="Hyperlink"/>
            <w:rFonts w:ascii="Calibri" w:hAnsi="Calibri" w:cs="Calibri"/>
          </w:rPr>
          <w:t>Design details of software module</w:t>
        </w:r>
        <w:r w:rsidR="00FC4D49">
          <w:rPr>
            <w:webHidden/>
          </w:rPr>
          <w:tab/>
        </w:r>
        <w:r w:rsidR="00FC4D49">
          <w:rPr>
            <w:webHidden/>
          </w:rPr>
          <w:fldChar w:fldCharType="begin"/>
        </w:r>
        <w:r w:rsidR="00FC4D49">
          <w:rPr>
            <w:webHidden/>
          </w:rPr>
          <w:instrText xml:space="preserve"> PAGEREF _Toc448756659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60" w:history="1">
        <w:r w:rsidR="00FC4D49" w:rsidRPr="008C2A5E">
          <w:rPr>
            <w:rStyle w:val="Hyperlink"/>
            <w:rFonts w:cs="Calibri"/>
          </w:rPr>
          <w:t>3.1</w:t>
        </w:r>
        <w:r w:rsidR="00FC4D49">
          <w:rPr>
            <w:rFonts w:asciiTheme="minorHAnsi" w:eastAsiaTheme="minorEastAsia" w:hAnsiTheme="minorHAnsi"/>
            <w:color w:val="auto"/>
            <w:kern w:val="0"/>
            <w:szCs w:val="22"/>
          </w:rPr>
          <w:tab/>
        </w:r>
        <w:r w:rsidR="00FC4D49" w:rsidRPr="008C2A5E">
          <w:rPr>
            <w:rStyle w:val="Hyperlink"/>
          </w:rPr>
          <w:t>Graphical</w:t>
        </w:r>
        <w:r w:rsidR="00FC4D49" w:rsidRPr="008C2A5E">
          <w:rPr>
            <w:rStyle w:val="Hyperlink"/>
            <w:rFonts w:cs="Calibri"/>
          </w:rPr>
          <w:t xml:space="preserve"> representation of FlsMem</w:t>
        </w:r>
        <w:r w:rsidR="00FC4D49">
          <w:rPr>
            <w:webHidden/>
          </w:rPr>
          <w:tab/>
        </w:r>
        <w:r w:rsidR="00FC4D49">
          <w:rPr>
            <w:webHidden/>
          </w:rPr>
          <w:fldChar w:fldCharType="begin"/>
        </w:r>
        <w:r w:rsidR="00FC4D49">
          <w:rPr>
            <w:webHidden/>
          </w:rPr>
          <w:instrText xml:space="preserve"> PAGEREF _Toc448756660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61" w:history="1">
        <w:r w:rsidR="00FC4D49" w:rsidRPr="008C2A5E">
          <w:rPr>
            <w:rStyle w:val="Hyperlink"/>
            <w:rFonts w:cs="Calibri"/>
          </w:rPr>
          <w:t>3.2</w:t>
        </w:r>
        <w:r w:rsidR="00FC4D49">
          <w:rPr>
            <w:rFonts w:asciiTheme="minorHAnsi" w:eastAsiaTheme="minorEastAsia" w:hAnsiTheme="minorHAnsi"/>
            <w:color w:val="auto"/>
            <w:kern w:val="0"/>
            <w:szCs w:val="22"/>
          </w:rPr>
          <w:tab/>
        </w:r>
        <w:r w:rsidR="00FC4D49" w:rsidRPr="008C2A5E">
          <w:rPr>
            <w:rStyle w:val="Hyperlink"/>
            <w:rFonts w:cs="Calibri"/>
          </w:rPr>
          <w:t>Data Flow Diagram</w:t>
        </w:r>
        <w:r w:rsidR="00FC4D49">
          <w:rPr>
            <w:webHidden/>
          </w:rPr>
          <w:tab/>
        </w:r>
        <w:r w:rsidR="00FC4D49">
          <w:rPr>
            <w:webHidden/>
          </w:rPr>
          <w:fldChar w:fldCharType="begin"/>
        </w:r>
        <w:r w:rsidR="00FC4D49">
          <w:rPr>
            <w:webHidden/>
          </w:rPr>
          <w:instrText xml:space="preserve"> PAGEREF _Toc448756661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0A7FF7">
      <w:pPr>
        <w:pStyle w:val="TOC3"/>
        <w:tabs>
          <w:tab w:val="left" w:pos="1200"/>
        </w:tabs>
        <w:rPr>
          <w:rFonts w:asciiTheme="minorHAnsi" w:eastAsiaTheme="minorEastAsia" w:hAnsiTheme="minorHAnsi"/>
          <w:color w:val="auto"/>
          <w:kern w:val="0"/>
          <w:sz w:val="22"/>
          <w:szCs w:val="22"/>
        </w:rPr>
      </w:pPr>
      <w:hyperlink w:anchor="_Toc448756662" w:history="1">
        <w:r w:rsidR="00FC4D49" w:rsidRPr="008C2A5E">
          <w:rPr>
            <w:rStyle w:val="Hyperlink"/>
            <w:rFonts w:cs="Calibri"/>
          </w:rPr>
          <w:t>3.2.1</w:t>
        </w:r>
        <w:r w:rsidR="00FC4D49">
          <w:rPr>
            <w:rFonts w:asciiTheme="minorHAnsi" w:eastAsiaTheme="minorEastAsia" w:hAnsiTheme="minorHAnsi"/>
            <w:color w:val="auto"/>
            <w:kern w:val="0"/>
            <w:sz w:val="22"/>
            <w:szCs w:val="22"/>
          </w:rPr>
          <w:tab/>
        </w:r>
        <w:r w:rsidR="00FC4D49" w:rsidRPr="008C2A5E">
          <w:rPr>
            <w:rStyle w:val="Hyperlink"/>
          </w:rPr>
          <w:t xml:space="preserve">Component </w:t>
        </w:r>
        <w:r w:rsidR="00FC4D49" w:rsidRPr="008C2A5E">
          <w:rPr>
            <w:rStyle w:val="Hyperlink"/>
            <w:rFonts w:cs="Calibri"/>
          </w:rPr>
          <w:t>level DFD</w:t>
        </w:r>
        <w:r w:rsidR="00FC4D49">
          <w:rPr>
            <w:webHidden/>
          </w:rPr>
          <w:tab/>
        </w:r>
        <w:r w:rsidR="00FC4D49">
          <w:rPr>
            <w:webHidden/>
          </w:rPr>
          <w:fldChar w:fldCharType="begin"/>
        </w:r>
        <w:r w:rsidR="00FC4D49">
          <w:rPr>
            <w:webHidden/>
          </w:rPr>
          <w:instrText xml:space="preserve"> PAGEREF _Toc448756662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0A7FF7">
      <w:pPr>
        <w:pStyle w:val="TOC3"/>
        <w:tabs>
          <w:tab w:val="left" w:pos="1200"/>
        </w:tabs>
        <w:rPr>
          <w:rFonts w:asciiTheme="minorHAnsi" w:eastAsiaTheme="minorEastAsia" w:hAnsiTheme="minorHAnsi"/>
          <w:color w:val="auto"/>
          <w:kern w:val="0"/>
          <w:sz w:val="22"/>
          <w:szCs w:val="22"/>
        </w:rPr>
      </w:pPr>
      <w:hyperlink w:anchor="_Toc448756663" w:history="1">
        <w:r w:rsidR="00FC4D49" w:rsidRPr="008C2A5E">
          <w:rPr>
            <w:rStyle w:val="Hyperlink"/>
            <w:rFonts w:cs="Calibri"/>
          </w:rPr>
          <w:t>3.2.2</w:t>
        </w:r>
        <w:r w:rsidR="00FC4D49">
          <w:rPr>
            <w:rFonts w:asciiTheme="minorHAnsi" w:eastAsiaTheme="minorEastAsia" w:hAnsiTheme="minorHAnsi"/>
            <w:color w:val="auto"/>
            <w:kern w:val="0"/>
            <w:sz w:val="22"/>
            <w:szCs w:val="22"/>
          </w:rPr>
          <w:tab/>
        </w:r>
        <w:r w:rsidR="00FC4D49" w:rsidRPr="008C2A5E">
          <w:rPr>
            <w:rStyle w:val="Hyperlink"/>
          </w:rPr>
          <w:t xml:space="preserve">Function </w:t>
        </w:r>
        <w:r w:rsidR="00FC4D49" w:rsidRPr="008C2A5E">
          <w:rPr>
            <w:rStyle w:val="Hyperlink"/>
            <w:rFonts w:cs="Calibri"/>
          </w:rPr>
          <w:t>level DFD</w:t>
        </w:r>
        <w:r w:rsidR="00FC4D49">
          <w:rPr>
            <w:webHidden/>
          </w:rPr>
          <w:tab/>
        </w:r>
        <w:r w:rsidR="00FC4D49">
          <w:rPr>
            <w:webHidden/>
          </w:rPr>
          <w:fldChar w:fldCharType="begin"/>
        </w:r>
        <w:r w:rsidR="00FC4D49">
          <w:rPr>
            <w:webHidden/>
          </w:rPr>
          <w:instrText xml:space="preserve"> PAGEREF _Toc448756663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64" w:history="1">
        <w:r w:rsidR="00FC4D49" w:rsidRPr="008C2A5E">
          <w:rPr>
            <w:rStyle w:val="Hyperlink"/>
            <w:rFonts w:ascii="Calibri" w:hAnsi="Calibri" w:cs="Calibri"/>
          </w:rPr>
          <w:t>4</w:t>
        </w:r>
        <w:r w:rsidR="00FC4D49">
          <w:rPr>
            <w:rFonts w:eastAsiaTheme="minorEastAsia"/>
            <w:b w:val="0"/>
            <w:color w:val="auto"/>
            <w:kern w:val="0"/>
            <w:sz w:val="22"/>
            <w:szCs w:val="22"/>
            <w:lang w:val="en-US"/>
          </w:rPr>
          <w:tab/>
        </w:r>
        <w:r w:rsidR="00FC4D49" w:rsidRPr="008C2A5E">
          <w:rPr>
            <w:rStyle w:val="Hyperlink"/>
            <w:rFonts w:ascii="Calibri" w:hAnsi="Calibri" w:cs="Calibri"/>
          </w:rPr>
          <w:t>Constant Data Dictionary</w:t>
        </w:r>
        <w:r w:rsidR="00FC4D49">
          <w:rPr>
            <w:webHidden/>
          </w:rPr>
          <w:tab/>
        </w:r>
        <w:r w:rsidR="00FC4D49">
          <w:rPr>
            <w:webHidden/>
          </w:rPr>
          <w:fldChar w:fldCharType="begin"/>
        </w:r>
        <w:r w:rsidR="00FC4D49">
          <w:rPr>
            <w:webHidden/>
          </w:rPr>
          <w:instrText xml:space="preserve"> PAGEREF _Toc448756664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65" w:history="1">
        <w:r w:rsidR="00FC4D49" w:rsidRPr="008C2A5E">
          <w:rPr>
            <w:rStyle w:val="Hyperlink"/>
          </w:rPr>
          <w:t>4.1</w:t>
        </w:r>
        <w:r w:rsidR="00FC4D49">
          <w:rPr>
            <w:rFonts w:asciiTheme="minorHAnsi" w:eastAsiaTheme="minorEastAsia" w:hAnsiTheme="minorHAnsi"/>
            <w:color w:val="auto"/>
            <w:kern w:val="0"/>
            <w:szCs w:val="22"/>
          </w:rPr>
          <w:tab/>
        </w:r>
        <w:r w:rsidR="00FC4D49" w:rsidRPr="008C2A5E">
          <w:rPr>
            <w:rStyle w:val="Hyperlink"/>
          </w:rPr>
          <w:t>Program (fixed) Constants</w:t>
        </w:r>
        <w:r w:rsidR="00FC4D49">
          <w:rPr>
            <w:webHidden/>
          </w:rPr>
          <w:tab/>
        </w:r>
        <w:r w:rsidR="00FC4D49">
          <w:rPr>
            <w:webHidden/>
          </w:rPr>
          <w:fldChar w:fldCharType="begin"/>
        </w:r>
        <w:r w:rsidR="00FC4D49">
          <w:rPr>
            <w:webHidden/>
          </w:rPr>
          <w:instrText xml:space="preserve"> PAGEREF _Toc448756665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0A7FF7">
      <w:pPr>
        <w:pStyle w:val="TOC3"/>
        <w:tabs>
          <w:tab w:val="left" w:pos="1200"/>
        </w:tabs>
        <w:rPr>
          <w:rFonts w:asciiTheme="minorHAnsi" w:eastAsiaTheme="minorEastAsia" w:hAnsiTheme="minorHAnsi"/>
          <w:color w:val="auto"/>
          <w:kern w:val="0"/>
          <w:sz w:val="22"/>
          <w:szCs w:val="22"/>
        </w:rPr>
      </w:pPr>
      <w:hyperlink w:anchor="_Toc448756666" w:history="1">
        <w:r w:rsidR="00FC4D49" w:rsidRPr="008C2A5E">
          <w:rPr>
            <w:rStyle w:val="Hyperlink"/>
          </w:rPr>
          <w:t>4.1.1</w:t>
        </w:r>
        <w:r w:rsidR="00FC4D49">
          <w:rPr>
            <w:rFonts w:asciiTheme="minorHAnsi" w:eastAsiaTheme="minorEastAsia" w:hAnsiTheme="minorHAnsi"/>
            <w:color w:val="auto"/>
            <w:kern w:val="0"/>
            <w:sz w:val="22"/>
            <w:szCs w:val="22"/>
          </w:rPr>
          <w:tab/>
        </w:r>
        <w:r w:rsidR="00FC4D49" w:rsidRPr="008C2A5E">
          <w:rPr>
            <w:rStyle w:val="Hyperlink"/>
          </w:rPr>
          <w:t>Embedded Constants</w:t>
        </w:r>
        <w:r w:rsidR="00FC4D49">
          <w:rPr>
            <w:webHidden/>
          </w:rPr>
          <w:tab/>
        </w:r>
        <w:r w:rsidR="00FC4D49">
          <w:rPr>
            <w:webHidden/>
          </w:rPr>
          <w:fldChar w:fldCharType="begin"/>
        </w:r>
        <w:r w:rsidR="00FC4D49">
          <w:rPr>
            <w:webHidden/>
          </w:rPr>
          <w:instrText xml:space="preserve"> PAGEREF _Toc448756666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67" w:history="1">
        <w:r w:rsidR="00FC4D49" w:rsidRPr="008C2A5E">
          <w:rPr>
            <w:rStyle w:val="Hyperlink"/>
            <w:rFonts w:ascii="Calibri" w:hAnsi="Calibri" w:cs="Calibri"/>
          </w:rPr>
          <w:t>5</w:t>
        </w:r>
        <w:r w:rsidR="00FC4D49">
          <w:rPr>
            <w:rFonts w:eastAsiaTheme="minorEastAsia"/>
            <w:b w:val="0"/>
            <w:color w:val="auto"/>
            <w:kern w:val="0"/>
            <w:sz w:val="22"/>
            <w:szCs w:val="22"/>
            <w:lang w:val="en-US"/>
          </w:rPr>
          <w:tab/>
        </w:r>
        <w:r w:rsidR="00FC4D49" w:rsidRPr="008C2A5E">
          <w:rPr>
            <w:rStyle w:val="Hyperlink"/>
            <w:rFonts w:ascii="Calibri" w:hAnsi="Calibri" w:cs="Calibri"/>
          </w:rPr>
          <w:t>Variable Data Dictionary</w:t>
        </w:r>
        <w:r w:rsidR="00FC4D49">
          <w:rPr>
            <w:webHidden/>
          </w:rPr>
          <w:tab/>
        </w:r>
        <w:r w:rsidR="00FC4D49">
          <w:rPr>
            <w:webHidden/>
          </w:rPr>
          <w:fldChar w:fldCharType="begin"/>
        </w:r>
        <w:r w:rsidR="00FC4D49">
          <w:rPr>
            <w:webHidden/>
          </w:rPr>
          <w:instrText xml:space="preserve"> PAGEREF _Toc448756667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68" w:history="1">
        <w:r w:rsidR="00FC4D49" w:rsidRPr="008C2A5E">
          <w:rPr>
            <w:rStyle w:val="Hyperlink"/>
            <w:rFonts w:cs="Calibri"/>
          </w:rPr>
          <w:t>5.1</w:t>
        </w:r>
        <w:r w:rsidR="00FC4D49">
          <w:rPr>
            <w:rFonts w:asciiTheme="minorHAnsi" w:eastAsiaTheme="minorEastAsia" w:hAnsiTheme="minorHAnsi"/>
            <w:color w:val="auto"/>
            <w:kern w:val="0"/>
            <w:szCs w:val="22"/>
          </w:rPr>
          <w:tab/>
        </w:r>
        <w:r w:rsidR="00FC4D49" w:rsidRPr="008C2A5E">
          <w:rPr>
            <w:rStyle w:val="Hyperlink"/>
            <w:rFonts w:cs="Calibri"/>
          </w:rPr>
          <w:t>User defined typedef definition/declaration</w:t>
        </w:r>
        <w:r w:rsidR="00FC4D49">
          <w:rPr>
            <w:webHidden/>
          </w:rPr>
          <w:tab/>
        </w:r>
        <w:r w:rsidR="00FC4D49">
          <w:rPr>
            <w:webHidden/>
          </w:rPr>
          <w:fldChar w:fldCharType="begin"/>
        </w:r>
        <w:r w:rsidR="00FC4D49">
          <w:rPr>
            <w:webHidden/>
          </w:rPr>
          <w:instrText xml:space="preserve"> PAGEREF _Toc448756668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69" w:history="1">
        <w:r w:rsidR="00FC4D49" w:rsidRPr="008C2A5E">
          <w:rPr>
            <w:rStyle w:val="Hyperlink"/>
            <w:rFonts w:cs="Calibri"/>
          </w:rPr>
          <w:t>5.2</w:t>
        </w:r>
        <w:r w:rsidR="00FC4D49">
          <w:rPr>
            <w:rFonts w:asciiTheme="minorHAnsi" w:eastAsiaTheme="minorEastAsia" w:hAnsiTheme="minorHAnsi"/>
            <w:color w:val="auto"/>
            <w:kern w:val="0"/>
            <w:szCs w:val="22"/>
          </w:rPr>
          <w:tab/>
        </w:r>
        <w:r w:rsidR="00FC4D49" w:rsidRPr="008C2A5E">
          <w:rPr>
            <w:rStyle w:val="Hyperlink"/>
            <w:rFonts w:cs="Calibri"/>
          </w:rPr>
          <w:t>Variable definition for enumerated types</w:t>
        </w:r>
        <w:r w:rsidR="00FC4D49">
          <w:rPr>
            <w:webHidden/>
          </w:rPr>
          <w:tab/>
        </w:r>
        <w:r w:rsidR="00FC4D49">
          <w:rPr>
            <w:webHidden/>
          </w:rPr>
          <w:fldChar w:fldCharType="begin"/>
        </w:r>
        <w:r w:rsidR="00FC4D49">
          <w:rPr>
            <w:webHidden/>
          </w:rPr>
          <w:instrText xml:space="preserve"> PAGEREF _Toc448756669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70" w:history="1">
        <w:r w:rsidR="00FC4D49" w:rsidRPr="008C2A5E">
          <w:rPr>
            <w:rStyle w:val="Hyperlink"/>
            <w:rFonts w:ascii="Calibri" w:hAnsi="Calibri" w:cs="Calibri"/>
          </w:rPr>
          <w:t>6</w:t>
        </w:r>
        <w:r w:rsidR="00FC4D49">
          <w:rPr>
            <w:rFonts w:eastAsiaTheme="minorEastAsia"/>
            <w:b w:val="0"/>
            <w:color w:val="auto"/>
            <w:kern w:val="0"/>
            <w:sz w:val="22"/>
            <w:szCs w:val="22"/>
            <w:lang w:val="en-US"/>
          </w:rPr>
          <w:tab/>
        </w:r>
        <w:r w:rsidR="00FC4D49" w:rsidRPr="008C2A5E">
          <w:rPr>
            <w:rStyle w:val="Hyperlink"/>
            <w:rFonts w:ascii="Calibri" w:hAnsi="Calibri" w:cs="Calibri"/>
          </w:rPr>
          <w:t>Software Component Implementation</w:t>
        </w:r>
        <w:r w:rsidR="00FC4D49">
          <w:rPr>
            <w:webHidden/>
          </w:rPr>
          <w:tab/>
        </w:r>
        <w:r w:rsidR="00FC4D49">
          <w:rPr>
            <w:webHidden/>
          </w:rPr>
          <w:fldChar w:fldCharType="begin"/>
        </w:r>
        <w:r w:rsidR="00FC4D49">
          <w:rPr>
            <w:webHidden/>
          </w:rPr>
          <w:instrText xml:space="preserve"> PAGEREF _Toc448756670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1" w:history="1">
        <w:r w:rsidR="00FC4D49" w:rsidRPr="008C2A5E">
          <w:rPr>
            <w:rStyle w:val="Hyperlink"/>
          </w:rPr>
          <w:t>6.1</w:t>
        </w:r>
        <w:r w:rsidR="00FC4D49">
          <w:rPr>
            <w:rFonts w:asciiTheme="minorHAnsi" w:eastAsiaTheme="minorEastAsia" w:hAnsiTheme="minorHAnsi"/>
            <w:color w:val="auto"/>
            <w:kern w:val="0"/>
            <w:szCs w:val="22"/>
          </w:rPr>
          <w:tab/>
        </w:r>
        <w:r w:rsidR="00FC4D49" w:rsidRPr="008C2A5E">
          <w:rPr>
            <w:rStyle w:val="Hyperlink"/>
          </w:rPr>
          <w:t>Sub-Module Functions</w:t>
        </w:r>
        <w:r w:rsidR="00FC4D49">
          <w:rPr>
            <w:webHidden/>
          </w:rPr>
          <w:tab/>
        </w:r>
        <w:r w:rsidR="00FC4D49">
          <w:rPr>
            <w:webHidden/>
          </w:rPr>
          <w:fldChar w:fldCharType="begin"/>
        </w:r>
        <w:r w:rsidR="00FC4D49">
          <w:rPr>
            <w:webHidden/>
          </w:rPr>
          <w:instrText xml:space="preserve"> PAGEREF _Toc448756671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2" w:history="1">
        <w:r w:rsidR="00FC4D49" w:rsidRPr="008C2A5E">
          <w:rPr>
            <w:rStyle w:val="Hyperlink"/>
            <w:rFonts w:cs="Calibri"/>
          </w:rPr>
          <w:t>6.1.1</w:t>
        </w:r>
        <w:r w:rsidR="00FC4D49">
          <w:rPr>
            <w:rFonts w:asciiTheme="minorHAnsi" w:eastAsiaTheme="minorEastAsia" w:hAnsiTheme="minorHAnsi"/>
            <w:color w:val="auto"/>
            <w:kern w:val="0"/>
            <w:szCs w:val="22"/>
          </w:rPr>
          <w:tab/>
        </w:r>
        <w:r w:rsidR="00FC4D49" w:rsidRPr="008C2A5E">
          <w:rPr>
            <w:rStyle w:val="Hyperlink"/>
            <w:rFonts w:cs="Calibri"/>
          </w:rPr>
          <w:t>Init: FlsMemInit1</w:t>
        </w:r>
        <w:r w:rsidR="00FC4D49">
          <w:rPr>
            <w:webHidden/>
          </w:rPr>
          <w:tab/>
        </w:r>
        <w:r w:rsidR="00FC4D49">
          <w:rPr>
            <w:webHidden/>
          </w:rPr>
          <w:fldChar w:fldCharType="begin"/>
        </w:r>
        <w:r w:rsidR="00FC4D49">
          <w:rPr>
            <w:webHidden/>
          </w:rPr>
          <w:instrText xml:space="preserve"> PAGEREF _Toc448756672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3" w:history="1">
        <w:r w:rsidR="00FC4D49" w:rsidRPr="008C2A5E">
          <w:rPr>
            <w:rStyle w:val="Hyperlink"/>
            <w:rFonts w:cs="Calibri"/>
          </w:rPr>
          <w:t>6.1.1.1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_Toc448756673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4" w:history="1">
        <w:r w:rsidR="00FC4D49" w:rsidRPr="008C2A5E">
          <w:rPr>
            <w:rStyle w:val="Hyperlink"/>
            <w:rFonts w:cs="Calibri"/>
          </w:rPr>
          <w:t>6.1.1.2</w:t>
        </w:r>
        <w:r w:rsidR="00FC4D49">
          <w:rPr>
            <w:rFonts w:asciiTheme="minorHAnsi" w:eastAsiaTheme="minorEastAsia" w:hAnsiTheme="minorHAnsi"/>
            <w:color w:val="auto"/>
            <w:kern w:val="0"/>
            <w:szCs w:val="22"/>
          </w:rPr>
          <w:tab/>
        </w:r>
        <w:r w:rsidR="00FC4D49" w:rsidRPr="008C2A5E">
          <w:rPr>
            <w:rStyle w:val="Hyperlink"/>
            <w:rFonts w:cs="Calibri"/>
          </w:rPr>
          <w:t>Module Outputs</w:t>
        </w:r>
        <w:r w:rsidR="00FC4D49">
          <w:rPr>
            <w:webHidden/>
          </w:rPr>
          <w:tab/>
        </w:r>
        <w:r w:rsidR="00FC4D49">
          <w:rPr>
            <w:webHidden/>
          </w:rPr>
          <w:fldChar w:fldCharType="begin"/>
        </w:r>
        <w:r w:rsidR="00FC4D49">
          <w:rPr>
            <w:webHidden/>
          </w:rPr>
          <w:instrText xml:space="preserve"> PAGEREF _Toc448756674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5" w:history="1">
        <w:r w:rsidR="00FC4D49" w:rsidRPr="008C2A5E">
          <w:rPr>
            <w:rStyle w:val="Hyperlink"/>
            <w:rFonts w:cs="Calibri"/>
          </w:rPr>
          <w:t>6.1.2</w:t>
        </w:r>
        <w:r w:rsidR="00FC4D49">
          <w:rPr>
            <w:rFonts w:asciiTheme="minorHAnsi" w:eastAsiaTheme="minorEastAsia" w:hAnsiTheme="minorHAnsi"/>
            <w:color w:val="auto"/>
            <w:kern w:val="0"/>
            <w:szCs w:val="22"/>
          </w:rPr>
          <w:tab/>
        </w:r>
        <w:r w:rsidR="00FC4D49" w:rsidRPr="008C2A5E">
          <w:rPr>
            <w:rStyle w:val="Hyperlink"/>
            <w:rFonts w:cs="Calibri"/>
          </w:rPr>
          <w:t>Init: FlsMemInit2</w:t>
        </w:r>
        <w:r w:rsidR="00FC4D49">
          <w:rPr>
            <w:webHidden/>
          </w:rPr>
          <w:tab/>
        </w:r>
        <w:r w:rsidR="00FC4D49">
          <w:rPr>
            <w:webHidden/>
          </w:rPr>
          <w:fldChar w:fldCharType="begin"/>
        </w:r>
        <w:r w:rsidR="00FC4D49">
          <w:rPr>
            <w:webHidden/>
          </w:rPr>
          <w:instrText xml:space="preserve"> PAGEREF _Toc448756675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6" w:history="1">
        <w:r w:rsidR="00FC4D49" w:rsidRPr="008C2A5E">
          <w:rPr>
            <w:rStyle w:val="Hyperlink"/>
            <w:rFonts w:cs="Calibri"/>
          </w:rPr>
          <w:t>6.1.2.1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_Toc448756676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7" w:history="1">
        <w:r w:rsidR="00FC4D49" w:rsidRPr="008C2A5E">
          <w:rPr>
            <w:rStyle w:val="Hyperlink"/>
            <w:rFonts w:cs="Calibri"/>
          </w:rPr>
          <w:t>6.1.2.2</w:t>
        </w:r>
        <w:r w:rsidR="00FC4D49">
          <w:rPr>
            <w:rFonts w:asciiTheme="minorHAnsi" w:eastAsiaTheme="minorEastAsia" w:hAnsiTheme="minorHAnsi"/>
            <w:color w:val="auto"/>
            <w:kern w:val="0"/>
            <w:szCs w:val="22"/>
          </w:rPr>
          <w:tab/>
        </w:r>
        <w:r w:rsidR="00FC4D49" w:rsidRPr="008C2A5E">
          <w:rPr>
            <w:rStyle w:val="Hyperlink"/>
            <w:rFonts w:cs="Calibri"/>
          </w:rPr>
          <w:t>Module Outputs</w:t>
        </w:r>
        <w:r w:rsidR="00FC4D49">
          <w:rPr>
            <w:webHidden/>
          </w:rPr>
          <w:tab/>
        </w:r>
        <w:r w:rsidR="00FC4D49">
          <w:rPr>
            <w:webHidden/>
          </w:rPr>
          <w:fldChar w:fldCharType="begin"/>
        </w:r>
        <w:r w:rsidR="00FC4D49">
          <w:rPr>
            <w:webHidden/>
          </w:rPr>
          <w:instrText xml:space="preserve"> PAGEREF _Toc448756677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8" w:history="1">
        <w:r w:rsidR="00FC4D49" w:rsidRPr="008C2A5E">
          <w:rPr>
            <w:rStyle w:val="Hyperlink"/>
            <w:rFonts w:cs="Calibri"/>
          </w:rPr>
          <w:t>6.1.3</w:t>
        </w:r>
        <w:r w:rsidR="00FC4D49">
          <w:rPr>
            <w:rFonts w:asciiTheme="minorHAnsi" w:eastAsiaTheme="minorEastAsia" w:hAnsiTheme="minorHAnsi"/>
            <w:color w:val="auto"/>
            <w:kern w:val="0"/>
            <w:szCs w:val="22"/>
          </w:rPr>
          <w:tab/>
        </w:r>
        <w:r w:rsidR="00FC4D49" w:rsidRPr="008C2A5E">
          <w:rPr>
            <w:rStyle w:val="Hyperlink"/>
            <w:rFonts w:cs="Calibri"/>
          </w:rPr>
          <w:t>Per: FlsMemPer2</w:t>
        </w:r>
        <w:r w:rsidR="00FC4D49">
          <w:rPr>
            <w:webHidden/>
          </w:rPr>
          <w:tab/>
        </w:r>
        <w:r w:rsidR="00FC4D49">
          <w:rPr>
            <w:webHidden/>
          </w:rPr>
          <w:fldChar w:fldCharType="begin"/>
        </w:r>
        <w:r w:rsidR="00FC4D49">
          <w:rPr>
            <w:webHidden/>
          </w:rPr>
          <w:instrText xml:space="preserve"> PAGEREF _Toc448756678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79" w:history="1">
        <w:r w:rsidR="00FC4D49" w:rsidRPr="008C2A5E">
          <w:rPr>
            <w:rStyle w:val="Hyperlink"/>
            <w:rFonts w:cs="Calibri"/>
          </w:rPr>
          <w:t>6.1.3.1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_Toc448756679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0" w:history="1">
        <w:r w:rsidR="00FC4D49" w:rsidRPr="008C2A5E">
          <w:rPr>
            <w:rStyle w:val="Hyperlink"/>
            <w:rFonts w:cs="Calibri"/>
          </w:rPr>
          <w:t>6.1.3.2</w:t>
        </w:r>
        <w:r w:rsidR="00FC4D49">
          <w:rPr>
            <w:rFonts w:asciiTheme="minorHAnsi" w:eastAsiaTheme="minorEastAsia" w:hAnsiTheme="minorHAnsi"/>
            <w:color w:val="auto"/>
            <w:kern w:val="0"/>
            <w:szCs w:val="22"/>
          </w:rPr>
          <w:tab/>
        </w:r>
        <w:r w:rsidR="00FC4D49" w:rsidRPr="008C2A5E">
          <w:rPr>
            <w:rStyle w:val="Hyperlink"/>
            <w:rFonts w:cs="Calibri"/>
          </w:rPr>
          <w:t>Store Module Inputs to Local copies</w:t>
        </w:r>
        <w:r w:rsidR="00FC4D49">
          <w:rPr>
            <w:webHidden/>
          </w:rPr>
          <w:tab/>
        </w:r>
        <w:r w:rsidR="00FC4D49">
          <w:rPr>
            <w:webHidden/>
          </w:rPr>
          <w:fldChar w:fldCharType="begin"/>
        </w:r>
        <w:r w:rsidR="00FC4D49">
          <w:rPr>
            <w:webHidden/>
          </w:rPr>
          <w:instrText xml:space="preserve"> PAGEREF _Toc448756680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1" w:history="1">
        <w:r w:rsidR="00FC4D49" w:rsidRPr="008C2A5E">
          <w:rPr>
            <w:rStyle w:val="Hyperlink"/>
            <w:rFonts w:cs="Calibri"/>
          </w:rPr>
          <w:t>6.1.3.3</w:t>
        </w:r>
        <w:r w:rsidR="00FC4D49">
          <w:rPr>
            <w:rFonts w:asciiTheme="minorHAnsi" w:eastAsiaTheme="minorEastAsia" w:hAnsiTheme="minorHAnsi"/>
            <w:color w:val="auto"/>
            <w:kern w:val="0"/>
            <w:szCs w:val="22"/>
          </w:rPr>
          <w:tab/>
        </w:r>
        <w:r w:rsidR="00FC4D49" w:rsidRPr="008C2A5E">
          <w:rPr>
            <w:rStyle w:val="Hyperlink"/>
            <w:rFonts w:cs="Calibri"/>
          </w:rPr>
          <w:t>(Processing of function)………</w:t>
        </w:r>
        <w:r w:rsidR="00FC4D49">
          <w:rPr>
            <w:webHidden/>
          </w:rPr>
          <w:tab/>
        </w:r>
        <w:r w:rsidR="00FC4D49">
          <w:rPr>
            <w:webHidden/>
          </w:rPr>
          <w:fldChar w:fldCharType="begin"/>
        </w:r>
        <w:r w:rsidR="00FC4D49">
          <w:rPr>
            <w:webHidden/>
          </w:rPr>
          <w:instrText xml:space="preserve"> PAGEREF _Toc448756681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2" w:history="1">
        <w:r w:rsidR="00FC4D49" w:rsidRPr="008C2A5E">
          <w:rPr>
            <w:rStyle w:val="Hyperlink"/>
            <w:rFonts w:cs="Calibri"/>
          </w:rPr>
          <w:t>6.1.3.4</w:t>
        </w:r>
        <w:r w:rsidR="00FC4D49">
          <w:rPr>
            <w:rFonts w:asciiTheme="minorHAnsi" w:eastAsiaTheme="minorEastAsia" w:hAnsiTheme="minorHAnsi"/>
            <w:color w:val="auto"/>
            <w:kern w:val="0"/>
            <w:szCs w:val="22"/>
          </w:rPr>
          <w:tab/>
        </w:r>
        <w:r w:rsidR="00FC4D49" w:rsidRPr="008C2A5E">
          <w:rPr>
            <w:rStyle w:val="Hyperlink"/>
            <w:rFonts w:cs="Calibri"/>
          </w:rPr>
          <w:t>Store Local copy of outputs into Module Outputs</w:t>
        </w:r>
        <w:r w:rsidR="00FC4D49">
          <w:rPr>
            <w:webHidden/>
          </w:rPr>
          <w:tab/>
        </w:r>
        <w:r w:rsidR="00FC4D49">
          <w:rPr>
            <w:webHidden/>
          </w:rPr>
          <w:fldChar w:fldCharType="begin"/>
        </w:r>
        <w:r w:rsidR="00FC4D49">
          <w:rPr>
            <w:webHidden/>
          </w:rPr>
          <w:instrText xml:space="preserve"> PAGEREF _Toc448756682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3" w:history="1">
        <w:r w:rsidR="00FC4D49" w:rsidRPr="008C2A5E">
          <w:rPr>
            <w:rStyle w:val="Hyperlink"/>
          </w:rPr>
          <w:t>6.2</w:t>
        </w:r>
        <w:r w:rsidR="00FC4D49">
          <w:rPr>
            <w:rFonts w:asciiTheme="minorHAnsi" w:eastAsiaTheme="minorEastAsia" w:hAnsiTheme="minorHAnsi"/>
            <w:color w:val="auto"/>
            <w:kern w:val="0"/>
            <w:szCs w:val="22"/>
          </w:rPr>
          <w:tab/>
        </w:r>
        <w:r w:rsidR="00FC4D49" w:rsidRPr="008C2A5E">
          <w:rPr>
            <w:rStyle w:val="Hyperlink"/>
          </w:rPr>
          <w:t>Server Runnables</w:t>
        </w:r>
        <w:r w:rsidR="00FC4D49">
          <w:rPr>
            <w:webHidden/>
          </w:rPr>
          <w:tab/>
        </w:r>
        <w:r w:rsidR="00FC4D49">
          <w:rPr>
            <w:webHidden/>
          </w:rPr>
          <w:fldChar w:fldCharType="begin"/>
        </w:r>
        <w:r w:rsidR="00FC4D49">
          <w:rPr>
            <w:webHidden/>
          </w:rPr>
          <w:instrText xml:space="preserve"> PAGEREF _Toc448756683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4" w:history="1">
        <w:r w:rsidR="00FC4D49" w:rsidRPr="008C2A5E">
          <w:rPr>
            <w:rStyle w:val="Hyperlink"/>
            <w:rFonts w:cs="Calibri"/>
          </w:rPr>
          <w:t>6.3</w:t>
        </w:r>
        <w:r w:rsidR="00FC4D49">
          <w:rPr>
            <w:rFonts w:asciiTheme="minorHAnsi" w:eastAsiaTheme="minorEastAsia" w:hAnsiTheme="minorHAnsi"/>
            <w:color w:val="auto"/>
            <w:kern w:val="0"/>
            <w:szCs w:val="22"/>
          </w:rPr>
          <w:tab/>
        </w:r>
        <w:r w:rsidR="00FC4D49" w:rsidRPr="008C2A5E">
          <w:rPr>
            <w:rStyle w:val="Hyperlink"/>
            <w:rFonts w:cs="Calibri"/>
          </w:rPr>
          <w:t>Interrupt Functions</w:t>
        </w:r>
        <w:r w:rsidR="00FC4D49">
          <w:rPr>
            <w:webHidden/>
          </w:rPr>
          <w:tab/>
        </w:r>
        <w:r w:rsidR="00FC4D49">
          <w:rPr>
            <w:webHidden/>
          </w:rPr>
          <w:fldChar w:fldCharType="begin"/>
        </w:r>
        <w:r w:rsidR="00FC4D49">
          <w:rPr>
            <w:webHidden/>
          </w:rPr>
          <w:instrText xml:space="preserve"> PAGEREF _Toc448756684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5" w:history="1">
        <w:r w:rsidR="00FC4D49" w:rsidRPr="008C2A5E">
          <w:rPr>
            <w:rStyle w:val="Hyperlink"/>
            <w:rFonts w:cs="Calibri"/>
          </w:rPr>
          <w:t>6.4</w:t>
        </w:r>
        <w:r w:rsidR="00FC4D49">
          <w:rPr>
            <w:rFonts w:asciiTheme="minorHAnsi" w:eastAsiaTheme="minorEastAsia" w:hAnsiTheme="minorHAnsi"/>
            <w:color w:val="auto"/>
            <w:kern w:val="0"/>
            <w:szCs w:val="22"/>
          </w:rPr>
          <w:tab/>
        </w:r>
        <w:r w:rsidR="00FC4D49" w:rsidRPr="008C2A5E">
          <w:rPr>
            <w:rStyle w:val="Hyperlink"/>
            <w:rFonts w:cs="Calibri"/>
          </w:rPr>
          <w:t>Module Internal (Local) Functions</w:t>
        </w:r>
        <w:r w:rsidR="00FC4D49">
          <w:rPr>
            <w:webHidden/>
          </w:rPr>
          <w:tab/>
        </w:r>
        <w:r w:rsidR="00FC4D49">
          <w:rPr>
            <w:webHidden/>
          </w:rPr>
          <w:fldChar w:fldCharType="begin"/>
        </w:r>
        <w:r w:rsidR="00FC4D49">
          <w:rPr>
            <w:webHidden/>
          </w:rPr>
          <w:instrText xml:space="preserve"> PAGEREF _Toc448756685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6" w:history="1">
        <w:r w:rsidR="00FC4D49" w:rsidRPr="008C2A5E">
          <w:rPr>
            <w:rStyle w:val="Hyperlink"/>
            <w:rFonts w:cs="Calibri"/>
          </w:rPr>
          <w:t>6.4.1</w:t>
        </w:r>
        <w:r w:rsidR="00FC4D49">
          <w:rPr>
            <w:rFonts w:asciiTheme="minorHAnsi" w:eastAsiaTheme="minorEastAsia" w:hAnsiTheme="minorHAnsi"/>
            <w:color w:val="auto"/>
            <w:kern w:val="0"/>
            <w:szCs w:val="22"/>
          </w:rPr>
          <w:tab/>
        </w:r>
        <w:r w:rsidR="00FC4D49" w:rsidRPr="008C2A5E">
          <w:rPr>
            <w:rStyle w:val="Hyperlink"/>
            <w:rFonts w:cs="Calibri"/>
          </w:rPr>
          <w:t>Local Function #1</w:t>
        </w:r>
        <w:r w:rsidR="00FC4D49">
          <w:rPr>
            <w:webHidden/>
          </w:rPr>
          <w:tab/>
        </w:r>
        <w:r w:rsidR="00FC4D49">
          <w:rPr>
            <w:webHidden/>
          </w:rPr>
          <w:fldChar w:fldCharType="begin"/>
        </w:r>
        <w:r w:rsidR="00FC4D49">
          <w:rPr>
            <w:webHidden/>
          </w:rPr>
          <w:instrText xml:space="preserve"> PAGEREF _Toc448756686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7" w:history="1">
        <w:r w:rsidR="00FC4D49" w:rsidRPr="008C2A5E">
          <w:rPr>
            <w:rStyle w:val="Hyperlink"/>
            <w:rFonts w:cs="Calibri"/>
          </w:rPr>
          <w:t>6.4.1.1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_Toc448756687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8" w:history="1">
        <w:r w:rsidR="00FC4D49" w:rsidRPr="008C2A5E">
          <w:rPr>
            <w:rStyle w:val="Hyperlink"/>
            <w:rFonts w:cs="Calibri"/>
          </w:rPr>
          <w:t>6.4.1.2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_Toc448756688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89" w:history="1">
        <w:r w:rsidR="00FC4D49" w:rsidRPr="008C2A5E">
          <w:rPr>
            <w:rStyle w:val="Hyperlink"/>
            <w:rFonts w:cs="Calibri"/>
          </w:rPr>
          <w:t>6.5</w:t>
        </w:r>
        <w:r w:rsidR="00FC4D49">
          <w:rPr>
            <w:rFonts w:asciiTheme="minorHAnsi" w:eastAsiaTheme="minorEastAsia" w:hAnsiTheme="minorHAnsi"/>
            <w:color w:val="auto"/>
            <w:kern w:val="0"/>
            <w:szCs w:val="22"/>
          </w:rPr>
          <w:tab/>
        </w:r>
        <w:r w:rsidR="00FC4D49" w:rsidRPr="008C2A5E">
          <w:rPr>
            <w:rStyle w:val="Hyperlink"/>
            <w:rFonts w:cs="Calibri"/>
          </w:rPr>
          <w:t>GLOBAL Function/Macro Definitions</w:t>
        </w:r>
        <w:r w:rsidR="00FC4D49">
          <w:rPr>
            <w:webHidden/>
          </w:rPr>
          <w:tab/>
        </w:r>
        <w:r w:rsidR="00FC4D49">
          <w:rPr>
            <w:webHidden/>
          </w:rPr>
          <w:fldChar w:fldCharType="begin"/>
        </w:r>
        <w:r w:rsidR="00FC4D49">
          <w:rPr>
            <w:webHidden/>
          </w:rPr>
          <w:instrText xml:space="preserve"> PAGEREF _Toc448756689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90" w:history="1">
        <w:r w:rsidR="00FC4D49" w:rsidRPr="008C2A5E">
          <w:rPr>
            <w:rStyle w:val="Hyperlink"/>
            <w:rFonts w:cs="Calibri"/>
          </w:rPr>
          <w:t>6.5.1</w:t>
        </w:r>
        <w:r w:rsidR="00FC4D49">
          <w:rPr>
            <w:rFonts w:asciiTheme="minorHAnsi" w:eastAsiaTheme="minorEastAsia" w:hAnsiTheme="minorHAnsi"/>
            <w:color w:val="auto"/>
            <w:kern w:val="0"/>
            <w:szCs w:val="22"/>
          </w:rPr>
          <w:tab/>
        </w:r>
        <w:r w:rsidR="00FC4D49" w:rsidRPr="008C2A5E">
          <w:rPr>
            <w:rStyle w:val="Hyperlink"/>
            <w:rFonts w:cs="Calibri"/>
          </w:rPr>
          <w:t>DTSInit</w:t>
        </w:r>
        <w:r w:rsidR="00FC4D49">
          <w:rPr>
            <w:webHidden/>
          </w:rPr>
          <w:tab/>
        </w:r>
        <w:r w:rsidR="00FC4D49">
          <w:rPr>
            <w:webHidden/>
          </w:rPr>
          <w:fldChar w:fldCharType="begin"/>
        </w:r>
        <w:r w:rsidR="00FC4D49">
          <w:rPr>
            <w:webHidden/>
          </w:rPr>
          <w:instrText xml:space="preserve"> PAGEREF _Toc448756690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91" w:history="1">
        <w:r w:rsidR="00FC4D49" w:rsidRPr="008C2A5E">
          <w:rPr>
            <w:rStyle w:val="Hyperlink"/>
            <w:rFonts w:cs="Calibri"/>
          </w:rPr>
          <w:t>6.5.1.1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_Toc448756691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92" w:history="1">
        <w:r w:rsidR="00FC4D49" w:rsidRPr="008C2A5E">
          <w:rPr>
            <w:rStyle w:val="Hyperlink"/>
            <w:rFonts w:cs="Calibri"/>
          </w:rPr>
          <w:t>6.5.1.2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_Toc448756692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93" w:history="1">
        <w:r w:rsidR="00FC4D49" w:rsidRPr="008C2A5E">
          <w:rPr>
            <w:rStyle w:val="Hyperlink"/>
            <w:rFonts w:cs="Calibri"/>
          </w:rPr>
          <w:t>6.5.2</w:t>
        </w:r>
        <w:r w:rsidR="00FC4D49">
          <w:rPr>
            <w:rFonts w:asciiTheme="minorHAnsi" w:eastAsiaTheme="minorEastAsia" w:hAnsiTheme="minorHAnsi"/>
            <w:color w:val="auto"/>
            <w:kern w:val="0"/>
            <w:szCs w:val="22"/>
          </w:rPr>
          <w:tab/>
        </w:r>
        <w:r w:rsidR="00FC4D49" w:rsidRPr="008C2A5E">
          <w:rPr>
            <w:rStyle w:val="Hyperlink"/>
            <w:rFonts w:cs="Calibri"/>
          </w:rPr>
          <w:t>DTSClnUp</w:t>
        </w:r>
        <w:r w:rsidR="00FC4D49">
          <w:rPr>
            <w:webHidden/>
          </w:rPr>
          <w:tab/>
        </w:r>
        <w:r w:rsidR="00FC4D49">
          <w:rPr>
            <w:webHidden/>
          </w:rPr>
          <w:fldChar w:fldCharType="begin"/>
        </w:r>
        <w:r w:rsidR="00FC4D49">
          <w:rPr>
            <w:webHidden/>
          </w:rPr>
          <w:instrText xml:space="preserve"> PAGEREF _Toc448756693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94" w:history="1">
        <w:r w:rsidR="00FC4D49" w:rsidRPr="008C2A5E">
          <w:rPr>
            <w:rStyle w:val="Hyperlink"/>
            <w:rFonts w:cs="Calibri"/>
          </w:rPr>
          <w:t>6.5.2.1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_Toc448756694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0A7FF7">
      <w:pPr>
        <w:pStyle w:val="TOC2"/>
        <w:rPr>
          <w:rFonts w:asciiTheme="minorHAnsi" w:eastAsiaTheme="minorEastAsia" w:hAnsiTheme="minorHAnsi"/>
          <w:color w:val="auto"/>
          <w:kern w:val="0"/>
          <w:szCs w:val="22"/>
        </w:rPr>
      </w:pPr>
      <w:hyperlink w:anchor="_Toc448756695" w:history="1">
        <w:r w:rsidR="00FC4D49" w:rsidRPr="008C2A5E">
          <w:rPr>
            <w:rStyle w:val="Hyperlink"/>
            <w:rFonts w:cs="Calibri"/>
          </w:rPr>
          <w:t>6.5.2.2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_Toc448756695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96" w:history="1">
        <w:r w:rsidR="00FC4D49" w:rsidRPr="008C2A5E">
          <w:rPr>
            <w:rStyle w:val="Hyperlink"/>
            <w:rFonts w:ascii="Calibri" w:hAnsi="Calibri" w:cs="Calibri"/>
          </w:rPr>
          <w:t>7</w:t>
        </w:r>
        <w:r w:rsidR="00FC4D49">
          <w:rPr>
            <w:rFonts w:eastAsiaTheme="minorEastAsia"/>
            <w:b w:val="0"/>
            <w:color w:val="auto"/>
            <w:kern w:val="0"/>
            <w:sz w:val="22"/>
            <w:szCs w:val="22"/>
            <w:lang w:val="en-US"/>
          </w:rPr>
          <w:tab/>
        </w:r>
        <w:r w:rsidR="00FC4D49" w:rsidRPr="008C2A5E">
          <w:rPr>
            <w:rStyle w:val="Hyperlink"/>
            <w:rFonts w:ascii="Calibri" w:hAnsi="Calibri"/>
          </w:rPr>
          <w:t>Known</w:t>
        </w:r>
        <w:r w:rsidR="00FC4D49" w:rsidRPr="008C2A5E">
          <w:rPr>
            <w:rStyle w:val="Hyperlink"/>
            <w:rFonts w:ascii="Calibri" w:hAnsi="Calibri" w:cs="Calibri"/>
          </w:rPr>
          <w:t xml:space="preserve"> Limitations with Design</w:t>
        </w:r>
        <w:r w:rsidR="00FC4D49">
          <w:rPr>
            <w:webHidden/>
          </w:rPr>
          <w:tab/>
        </w:r>
        <w:r w:rsidR="00FC4D49">
          <w:rPr>
            <w:webHidden/>
          </w:rPr>
          <w:fldChar w:fldCharType="begin"/>
        </w:r>
        <w:r w:rsidR="00FC4D49">
          <w:rPr>
            <w:webHidden/>
          </w:rPr>
          <w:instrText xml:space="preserve"> PAGEREF _Toc448756696 \h </w:instrText>
        </w:r>
        <w:r w:rsidR="00FC4D49">
          <w:rPr>
            <w:webHidden/>
          </w:rPr>
        </w:r>
        <w:r w:rsidR="00FC4D49">
          <w:rPr>
            <w:webHidden/>
          </w:rPr>
          <w:fldChar w:fldCharType="separate"/>
        </w:r>
        <w:r w:rsidR="00FC4D49">
          <w:rPr>
            <w:webHidden/>
          </w:rPr>
          <w:t>15</w:t>
        </w:r>
        <w:r w:rsidR="00FC4D49">
          <w:rPr>
            <w:webHidden/>
          </w:rPr>
          <w:fldChar w:fldCharType="end"/>
        </w:r>
      </w:hyperlink>
    </w:p>
    <w:p w:rsidR="00FC4D49" w:rsidRDefault="000A7FF7">
      <w:pPr>
        <w:pStyle w:val="TOC1"/>
        <w:rPr>
          <w:rFonts w:eastAsiaTheme="minorEastAsia"/>
          <w:b w:val="0"/>
          <w:color w:val="auto"/>
          <w:kern w:val="0"/>
          <w:sz w:val="22"/>
          <w:szCs w:val="22"/>
          <w:lang w:val="en-US"/>
        </w:rPr>
      </w:pPr>
      <w:hyperlink w:anchor="_Toc448756697" w:history="1">
        <w:r w:rsidR="00FC4D49" w:rsidRPr="008C2A5E">
          <w:rPr>
            <w:rStyle w:val="Hyperlink"/>
            <w:rFonts w:ascii="Calibri" w:hAnsi="Calibri" w:cs="Calibri"/>
          </w:rPr>
          <w:t>8</w:t>
        </w:r>
        <w:r w:rsidR="00FC4D49">
          <w:rPr>
            <w:rFonts w:eastAsiaTheme="minorEastAsia"/>
            <w:b w:val="0"/>
            <w:color w:val="auto"/>
            <w:kern w:val="0"/>
            <w:sz w:val="22"/>
            <w:szCs w:val="22"/>
            <w:lang w:val="en-US"/>
          </w:rPr>
          <w:tab/>
        </w:r>
        <w:r w:rsidR="00FC4D49" w:rsidRPr="008C2A5E">
          <w:rPr>
            <w:rStyle w:val="Hyperlink"/>
            <w:rFonts w:ascii="Calibri" w:hAnsi="Calibri" w:cs="Calibri"/>
          </w:rPr>
          <w:t>UNIT TEST CONSIDERATION</w:t>
        </w:r>
        <w:r w:rsidR="00FC4D49">
          <w:rPr>
            <w:webHidden/>
          </w:rPr>
          <w:tab/>
        </w:r>
        <w:r w:rsidR="00FC4D49">
          <w:rPr>
            <w:webHidden/>
          </w:rPr>
          <w:fldChar w:fldCharType="begin"/>
        </w:r>
        <w:r w:rsidR="00FC4D49">
          <w:rPr>
            <w:webHidden/>
          </w:rPr>
          <w:instrText xml:space="preserve"> PAGEREF _Toc448756697 \h </w:instrText>
        </w:r>
        <w:r w:rsidR="00FC4D49">
          <w:rPr>
            <w:webHidden/>
          </w:rPr>
        </w:r>
        <w:r w:rsidR="00FC4D49">
          <w:rPr>
            <w:webHidden/>
          </w:rPr>
          <w:fldChar w:fldCharType="separate"/>
        </w:r>
        <w:r w:rsidR="00FC4D49">
          <w:rPr>
            <w:webHidden/>
          </w:rPr>
          <w:t>16</w:t>
        </w:r>
        <w:r w:rsidR="00FC4D49">
          <w:rPr>
            <w:webHidden/>
          </w:rPr>
          <w:fldChar w:fldCharType="end"/>
        </w:r>
      </w:hyperlink>
    </w:p>
    <w:p w:rsidR="00FC4D49" w:rsidRDefault="000A7FF7">
      <w:pPr>
        <w:pStyle w:val="TOC1"/>
        <w:tabs>
          <w:tab w:val="left" w:pos="1400"/>
        </w:tabs>
        <w:rPr>
          <w:rFonts w:eastAsiaTheme="minorEastAsia"/>
          <w:b w:val="0"/>
          <w:color w:val="auto"/>
          <w:kern w:val="0"/>
          <w:sz w:val="22"/>
          <w:szCs w:val="22"/>
          <w:lang w:val="en-US"/>
        </w:rPr>
      </w:pPr>
      <w:hyperlink w:anchor="_Toc448756698" w:history="1">
        <w:r w:rsidR="00FC4D49" w:rsidRPr="008C2A5E">
          <w:rPr>
            <w:rStyle w:val="Hyperlink"/>
          </w:rPr>
          <w:t>Appendix A</w:t>
        </w:r>
        <w:r w:rsidR="00FC4D49">
          <w:rPr>
            <w:rFonts w:eastAsiaTheme="minorEastAsia"/>
            <w:b w:val="0"/>
            <w:color w:val="auto"/>
            <w:kern w:val="0"/>
            <w:sz w:val="22"/>
            <w:szCs w:val="22"/>
            <w:lang w:val="en-US"/>
          </w:rPr>
          <w:tab/>
        </w:r>
        <w:r w:rsidR="00FC4D49" w:rsidRPr="008C2A5E">
          <w:rPr>
            <w:rStyle w:val="Hyperlink"/>
          </w:rPr>
          <w:t>Abbreviations and Acronyms</w:t>
        </w:r>
        <w:r w:rsidR="00FC4D49">
          <w:rPr>
            <w:webHidden/>
          </w:rPr>
          <w:tab/>
        </w:r>
        <w:r w:rsidR="00FC4D49">
          <w:rPr>
            <w:webHidden/>
          </w:rPr>
          <w:fldChar w:fldCharType="begin"/>
        </w:r>
        <w:r w:rsidR="00FC4D49">
          <w:rPr>
            <w:webHidden/>
          </w:rPr>
          <w:instrText xml:space="preserve"> PAGEREF _Toc448756698 \h </w:instrText>
        </w:r>
        <w:r w:rsidR="00FC4D49">
          <w:rPr>
            <w:webHidden/>
          </w:rPr>
        </w:r>
        <w:r w:rsidR="00FC4D49">
          <w:rPr>
            <w:webHidden/>
          </w:rPr>
          <w:fldChar w:fldCharType="separate"/>
        </w:r>
        <w:r w:rsidR="00FC4D49">
          <w:rPr>
            <w:webHidden/>
          </w:rPr>
          <w:t>17</w:t>
        </w:r>
        <w:r w:rsidR="00FC4D49">
          <w:rPr>
            <w:webHidden/>
          </w:rPr>
          <w:fldChar w:fldCharType="end"/>
        </w:r>
      </w:hyperlink>
    </w:p>
    <w:p w:rsidR="00FC4D49" w:rsidRDefault="000A7FF7">
      <w:pPr>
        <w:pStyle w:val="TOC1"/>
        <w:tabs>
          <w:tab w:val="left" w:pos="1400"/>
        </w:tabs>
        <w:rPr>
          <w:rFonts w:eastAsiaTheme="minorEastAsia"/>
          <w:b w:val="0"/>
          <w:color w:val="auto"/>
          <w:kern w:val="0"/>
          <w:sz w:val="22"/>
          <w:szCs w:val="22"/>
          <w:lang w:val="en-US"/>
        </w:rPr>
      </w:pPr>
      <w:hyperlink w:anchor="_Toc448756699" w:history="1">
        <w:r w:rsidR="00FC4D49" w:rsidRPr="008C2A5E">
          <w:rPr>
            <w:rStyle w:val="Hyperlink"/>
          </w:rPr>
          <w:t>Appendix B</w:t>
        </w:r>
        <w:r w:rsidR="00FC4D49">
          <w:rPr>
            <w:rFonts w:eastAsiaTheme="minorEastAsia"/>
            <w:b w:val="0"/>
            <w:color w:val="auto"/>
            <w:kern w:val="0"/>
            <w:sz w:val="22"/>
            <w:szCs w:val="22"/>
            <w:lang w:val="en-US"/>
          </w:rPr>
          <w:tab/>
        </w:r>
        <w:r w:rsidR="00FC4D49" w:rsidRPr="008C2A5E">
          <w:rPr>
            <w:rStyle w:val="Hyperlink"/>
          </w:rPr>
          <w:t>Glossary</w:t>
        </w:r>
        <w:r w:rsidR="00FC4D49">
          <w:rPr>
            <w:webHidden/>
          </w:rPr>
          <w:tab/>
        </w:r>
        <w:r w:rsidR="00FC4D49">
          <w:rPr>
            <w:webHidden/>
          </w:rPr>
          <w:fldChar w:fldCharType="begin"/>
        </w:r>
        <w:r w:rsidR="00FC4D49">
          <w:rPr>
            <w:webHidden/>
          </w:rPr>
          <w:instrText xml:space="preserve"> PAGEREF _Toc448756699 \h </w:instrText>
        </w:r>
        <w:r w:rsidR="00FC4D49">
          <w:rPr>
            <w:webHidden/>
          </w:rPr>
        </w:r>
        <w:r w:rsidR="00FC4D49">
          <w:rPr>
            <w:webHidden/>
          </w:rPr>
          <w:fldChar w:fldCharType="separate"/>
        </w:r>
        <w:r w:rsidR="00FC4D49">
          <w:rPr>
            <w:webHidden/>
          </w:rPr>
          <w:t>18</w:t>
        </w:r>
        <w:r w:rsidR="00FC4D49">
          <w:rPr>
            <w:webHidden/>
          </w:rPr>
          <w:fldChar w:fldCharType="end"/>
        </w:r>
      </w:hyperlink>
    </w:p>
    <w:p w:rsidR="00FC4D49" w:rsidRDefault="000A7FF7">
      <w:pPr>
        <w:pStyle w:val="TOC1"/>
        <w:tabs>
          <w:tab w:val="left" w:pos="1400"/>
        </w:tabs>
        <w:rPr>
          <w:rFonts w:eastAsiaTheme="minorEastAsia"/>
          <w:b w:val="0"/>
          <w:color w:val="auto"/>
          <w:kern w:val="0"/>
          <w:sz w:val="22"/>
          <w:szCs w:val="22"/>
          <w:lang w:val="en-US"/>
        </w:rPr>
      </w:pPr>
      <w:hyperlink w:anchor="_Toc448756700" w:history="1">
        <w:r w:rsidR="00FC4D49" w:rsidRPr="008C2A5E">
          <w:rPr>
            <w:rStyle w:val="Hyperlink"/>
          </w:rPr>
          <w:t>Appendix C</w:t>
        </w:r>
        <w:r w:rsidR="00FC4D49">
          <w:rPr>
            <w:rFonts w:eastAsiaTheme="minorEastAsia"/>
            <w:b w:val="0"/>
            <w:color w:val="auto"/>
            <w:kern w:val="0"/>
            <w:sz w:val="22"/>
            <w:szCs w:val="22"/>
            <w:lang w:val="en-US"/>
          </w:rPr>
          <w:tab/>
        </w:r>
        <w:r w:rsidR="00FC4D49" w:rsidRPr="008C2A5E">
          <w:rPr>
            <w:rStyle w:val="Hyperlink"/>
          </w:rPr>
          <w:t>References</w:t>
        </w:r>
        <w:r w:rsidR="00FC4D49">
          <w:rPr>
            <w:webHidden/>
          </w:rPr>
          <w:tab/>
        </w:r>
        <w:r w:rsidR="00FC4D49">
          <w:rPr>
            <w:webHidden/>
          </w:rPr>
          <w:fldChar w:fldCharType="begin"/>
        </w:r>
        <w:r w:rsidR="00FC4D49">
          <w:rPr>
            <w:webHidden/>
          </w:rPr>
          <w:instrText xml:space="preserve"> PAGEREF _Toc448756700 \h </w:instrText>
        </w:r>
        <w:r w:rsidR="00FC4D49">
          <w:rPr>
            <w:webHidden/>
          </w:rPr>
        </w:r>
        <w:r w:rsidR="00FC4D49">
          <w:rPr>
            <w:webHidden/>
          </w:rPr>
          <w:fldChar w:fldCharType="separate"/>
        </w:r>
        <w:r w:rsidR="00FC4D49">
          <w:rPr>
            <w:webHidden/>
          </w:rPr>
          <w:t>19</w:t>
        </w:r>
        <w:r w:rsidR="00FC4D49">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1" w:name="_Toc448756655"/>
      <w:r w:rsidRPr="00A158C7">
        <w:lastRenderedPageBreak/>
        <w:t>Introduction</w:t>
      </w:r>
      <w:bookmarkEnd w:id="11"/>
    </w:p>
    <w:p w:rsidR="00DC0959" w:rsidRPr="00A158C7" w:rsidRDefault="00FE5DF5" w:rsidP="00DC0959">
      <w:pPr>
        <w:pStyle w:val="Heading2"/>
      </w:pPr>
      <w:bookmarkStart w:id="12" w:name="_Toc448756656"/>
      <w:r w:rsidRPr="00A158C7">
        <w:t>Purpose</w:t>
      </w:r>
      <w:bookmarkEnd w:id="12"/>
    </w:p>
    <w:p w:rsidR="00AE0435" w:rsidRPr="00A158C7" w:rsidRDefault="00FE5DF5" w:rsidP="000B37D5">
      <w:pPr>
        <w:pStyle w:val="Heading2"/>
      </w:pPr>
      <w:bookmarkStart w:id="13" w:name="_Toc448756657"/>
      <w:r w:rsidRPr="00A158C7">
        <w:t>Scope</w:t>
      </w:r>
      <w:bookmarkEnd w:id="1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4"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5" w:name="_Toc448756658"/>
      <w:proofErr w:type="spellStart"/>
      <w:r w:rsidR="00121349">
        <w:rPr>
          <w:rFonts w:ascii="Calibri" w:hAnsi="Calibri" w:cs="Calibri"/>
        </w:rPr>
        <w:t>FlsMem</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4"/>
      <w:bookmarkEnd w:id="15"/>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6" w:name="_Toc406065229"/>
      <w:bookmarkStart w:id="17" w:name="_Toc448756659"/>
      <w:r w:rsidRPr="00AA38E8">
        <w:rPr>
          <w:rFonts w:ascii="Calibri" w:hAnsi="Calibri" w:cs="Calibri"/>
        </w:rPr>
        <w:lastRenderedPageBreak/>
        <w:t>Design details of software module</w:t>
      </w:r>
      <w:bookmarkEnd w:id="16"/>
      <w:bookmarkEnd w:id="17"/>
    </w:p>
    <w:p w:rsidR="00D229A6" w:rsidRPr="00AA38E8" w:rsidRDefault="00D229A6" w:rsidP="00D229A6">
      <w:pPr>
        <w:pStyle w:val="Heading2"/>
        <w:rPr>
          <w:rFonts w:ascii="Calibri" w:hAnsi="Calibri" w:cs="Calibri"/>
        </w:rPr>
      </w:pPr>
      <w:bookmarkStart w:id="18" w:name="_Toc406065230"/>
      <w:bookmarkStart w:id="19" w:name="_Toc448756660"/>
      <w:r w:rsidRPr="00D229A6">
        <w:t>Graphical</w:t>
      </w:r>
      <w:r>
        <w:rPr>
          <w:rFonts w:ascii="Calibri" w:hAnsi="Calibri" w:cs="Calibri"/>
        </w:rPr>
        <w:t xml:space="preserve"> representation of </w:t>
      </w:r>
      <w:bookmarkEnd w:id="1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21349">
        <w:rPr>
          <w:rFonts w:ascii="Calibri" w:hAnsi="Calibri" w:cs="Calibri"/>
        </w:rPr>
        <w:t>FlsMem</w:t>
      </w:r>
      <w:bookmarkEnd w:id="19"/>
      <w:proofErr w:type="spellEnd"/>
      <w:r w:rsidR="00AE55D3">
        <w:rPr>
          <w:rFonts w:ascii="Calibri" w:hAnsi="Calibri" w:cs="Calibri"/>
        </w:rPr>
        <w:fldChar w:fldCharType="end"/>
      </w:r>
    </w:p>
    <w:p w:rsidR="00D229A6" w:rsidRDefault="00D229A6" w:rsidP="00007CC1">
      <w:pPr>
        <w:rPr>
          <w:rFonts w:cs="Calibri"/>
          <w:i/>
        </w:rPr>
      </w:pPr>
    </w:p>
    <w:p w:rsidR="00697FE1" w:rsidRDefault="00697FE1" w:rsidP="00007CC1">
      <w:pPr>
        <w:rPr>
          <w:rFonts w:cs="Calibri"/>
          <w:i/>
        </w:rPr>
      </w:pPr>
    </w:p>
    <w:p w:rsidR="00302864" w:rsidRDefault="00302864" w:rsidP="00007CC1">
      <w:pPr>
        <w:rPr>
          <w:rFonts w:cs="Calibri"/>
          <w:i/>
        </w:rPr>
      </w:pPr>
      <w:r>
        <w:rPr>
          <w:rFonts w:cs="Calibri"/>
          <w:i/>
          <w:noProof/>
          <w:lang w:bidi="ar-SA"/>
        </w:rPr>
        <w:drawing>
          <wp:inline distT="0" distB="0" distL="0" distR="0">
            <wp:extent cx="2872740" cy="1897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189738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20" w:name="_Toc406065231"/>
      <w:bookmarkStart w:id="21" w:name="_Toc448756661"/>
      <w:r w:rsidRPr="002D6391">
        <w:rPr>
          <w:rFonts w:ascii="Calibri" w:hAnsi="Calibri" w:cs="Calibri"/>
        </w:rPr>
        <w:t>Data Flow Diagram</w:t>
      </w:r>
      <w:bookmarkEnd w:id="20"/>
      <w:bookmarkEnd w:id="21"/>
    </w:p>
    <w:p w:rsidR="00D229A6" w:rsidRDefault="00AC4CD8" w:rsidP="00387BF4">
      <w:pPr>
        <w:pStyle w:val="Heading3"/>
        <w:tabs>
          <w:tab w:val="clear" w:pos="1017"/>
        </w:tabs>
        <w:ind w:left="562" w:hanging="562"/>
        <w:rPr>
          <w:rFonts w:ascii="Calibri" w:hAnsi="Calibri" w:cs="Calibri"/>
        </w:rPr>
      </w:pPr>
      <w:bookmarkStart w:id="22" w:name="_Toc375924736"/>
      <w:bookmarkStart w:id="23" w:name="_Toc406065232"/>
      <w:bookmarkStart w:id="24" w:name="_Toc44875666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2"/>
      <w:bookmarkEnd w:id="23"/>
      <w:bookmarkEnd w:id="24"/>
    </w:p>
    <w:p w:rsidR="00C53E47" w:rsidRPr="003616B2" w:rsidRDefault="003616B2" w:rsidP="00C53E47">
      <w:pPr>
        <w:rPr>
          <w:i/>
          <w:szCs w:val="20"/>
          <w:lang w:bidi="ar-SA"/>
        </w:rPr>
      </w:pPr>
      <w:r w:rsidRPr="003616B2">
        <w:rPr>
          <w:i/>
          <w:kern w:val="28"/>
          <w:szCs w:val="20"/>
          <w:lang w:bidi="ar-SA"/>
        </w:rPr>
        <w:t>See FDD</w:t>
      </w:r>
    </w:p>
    <w:p w:rsidR="00D229A6" w:rsidRPr="002B094F" w:rsidRDefault="00D229A6" w:rsidP="00D229A6">
      <w:pPr>
        <w:rPr>
          <w:lang w:bidi="ar-SA"/>
        </w:rPr>
      </w:pPr>
    </w:p>
    <w:p w:rsidR="00D229A6" w:rsidRDefault="00AC4CD8" w:rsidP="00D229A6">
      <w:pPr>
        <w:pStyle w:val="Heading3"/>
        <w:ind w:left="562" w:hanging="562"/>
        <w:rPr>
          <w:rFonts w:ascii="Calibri" w:hAnsi="Calibri" w:cs="Calibri"/>
        </w:rPr>
      </w:pPr>
      <w:bookmarkStart w:id="25" w:name="_Toc375924737"/>
      <w:bookmarkStart w:id="26" w:name="_Toc406065233"/>
      <w:bookmarkStart w:id="27" w:name="_Toc44875666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5"/>
      <w:bookmarkEnd w:id="26"/>
      <w:bookmarkEnd w:id="27"/>
    </w:p>
    <w:p w:rsidR="003616B2" w:rsidRPr="003616B2" w:rsidRDefault="003616B2" w:rsidP="003616B2">
      <w:pPr>
        <w:rPr>
          <w:i/>
          <w:szCs w:val="20"/>
          <w:lang w:bidi="ar-SA"/>
        </w:rPr>
      </w:pPr>
      <w:r w:rsidRPr="003616B2">
        <w:rPr>
          <w:i/>
          <w:kern w:val="28"/>
          <w:szCs w:val="20"/>
          <w:lang w:bidi="ar-SA"/>
        </w:rPr>
        <w:t>See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8" w:name="_Toc338170479"/>
      <w:bookmarkStart w:id="29" w:name="_Toc375678228"/>
      <w:bookmarkStart w:id="30" w:name="_Toc418080062"/>
      <w:bookmarkStart w:id="31" w:name="_Toc421709912"/>
      <w:bookmarkStart w:id="32" w:name="_Toc448756664"/>
      <w:r w:rsidRPr="00AC4CD8">
        <w:rPr>
          <w:rFonts w:ascii="Calibri" w:hAnsi="Calibri" w:cs="Calibri"/>
        </w:rPr>
        <w:lastRenderedPageBreak/>
        <w:t>Constant Data Dictionary</w:t>
      </w:r>
      <w:bookmarkEnd w:id="28"/>
      <w:bookmarkEnd w:id="29"/>
      <w:bookmarkEnd w:id="30"/>
      <w:bookmarkEnd w:id="31"/>
      <w:bookmarkEnd w:id="32"/>
    </w:p>
    <w:p w:rsidR="00AC4CD8" w:rsidRPr="00DA5500" w:rsidRDefault="00AC4CD8" w:rsidP="00AC4CD8">
      <w:pPr>
        <w:pStyle w:val="Heading2"/>
        <w:spacing w:after="60"/>
        <w:rPr>
          <w:rFonts w:ascii="Calibri" w:hAnsi="Calibri"/>
        </w:rPr>
      </w:pPr>
      <w:bookmarkStart w:id="33" w:name="_Toc421011506"/>
      <w:bookmarkStart w:id="34" w:name="_Toc421786527"/>
      <w:bookmarkStart w:id="35" w:name="_Toc448756665"/>
      <w:bookmarkStart w:id="36" w:name="_Toc418080064"/>
      <w:r w:rsidRPr="00DA5500">
        <w:rPr>
          <w:rFonts w:ascii="Calibri" w:hAnsi="Calibri"/>
        </w:rPr>
        <w:t>Program (fixed) Constants</w:t>
      </w:r>
      <w:bookmarkEnd w:id="33"/>
      <w:bookmarkEnd w:id="34"/>
      <w:bookmarkEnd w:id="35"/>
    </w:p>
    <w:p w:rsidR="00AC4CD8" w:rsidRPr="00DA5500" w:rsidRDefault="00AC4CD8" w:rsidP="00AC4CD8">
      <w:pPr>
        <w:pStyle w:val="Heading3"/>
        <w:tabs>
          <w:tab w:val="clear" w:pos="1017"/>
          <w:tab w:val="num" w:pos="567"/>
        </w:tabs>
        <w:ind w:left="567"/>
        <w:rPr>
          <w:rFonts w:ascii="Calibri" w:hAnsi="Calibri"/>
        </w:rPr>
      </w:pPr>
      <w:bookmarkStart w:id="37" w:name="_Toc448756666"/>
      <w:bookmarkEnd w:id="36"/>
      <w:r w:rsidRPr="00DA5500">
        <w:rPr>
          <w:rFonts w:ascii="Calibri" w:hAnsi="Calibri"/>
        </w:rPr>
        <w:t>Embedded Constants</w:t>
      </w:r>
      <w:bookmarkEnd w:id="3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621134" w:rsidTr="00F4318C">
        <w:tc>
          <w:tcPr>
            <w:tcW w:w="3888"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CPU1PEID_CNT_U32</w:t>
            </w:r>
          </w:p>
        </w:tc>
        <w:tc>
          <w:tcPr>
            <w:tcW w:w="1710"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0x01U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CODFLSTOCRCSPID_CNT_U32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DA22B7">
            <w:pPr>
              <w:spacing w:before="60"/>
              <w:jc w:val="center"/>
              <w:rPr>
                <w:rFonts w:cs="Calibri"/>
                <w:b/>
                <w:sz w:val="16"/>
                <w:szCs w:val="16"/>
              </w:rPr>
            </w:pPr>
            <w:r w:rsidRPr="00007CC1">
              <w:rPr>
                <w:rFonts w:cs="Calibri"/>
                <w:b/>
                <w:sz w:val="16"/>
                <w:szCs w:val="16"/>
              </w:rPr>
              <w:t>0x0</w:t>
            </w:r>
            <w:r w:rsidR="00CA32F3">
              <w:rPr>
                <w:rFonts w:cs="Calibri"/>
                <w:b/>
                <w:sz w:val="16"/>
                <w:szCs w:val="16"/>
              </w:rPr>
              <w:t>4</w:t>
            </w:r>
            <w:r w:rsidRPr="00007CC1">
              <w:rPr>
                <w:rFonts w:cs="Calibri"/>
                <w:b/>
                <w:sz w:val="16"/>
                <w:szCs w:val="16"/>
              </w:rPr>
              <w:t>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CRCTOLCLRAMSPID_CNT_U32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DA22B7">
            <w:pPr>
              <w:spacing w:before="60"/>
              <w:jc w:val="center"/>
              <w:rPr>
                <w:rFonts w:cs="Calibri"/>
                <w:b/>
                <w:sz w:val="16"/>
                <w:szCs w:val="16"/>
              </w:rPr>
            </w:pPr>
            <w:r w:rsidRPr="00007CC1">
              <w:rPr>
                <w:rFonts w:cs="Calibri"/>
                <w:b/>
                <w:sz w:val="16"/>
                <w:szCs w:val="16"/>
              </w:rPr>
              <w:t>0x0</w:t>
            </w:r>
            <w:r w:rsidR="00CA32F3">
              <w:rPr>
                <w:rFonts w:cs="Calibri"/>
                <w:b/>
                <w:sz w:val="16"/>
                <w:szCs w:val="16"/>
              </w:rPr>
              <w:t>3</w:t>
            </w:r>
            <w:r w:rsidRPr="00007CC1">
              <w:rPr>
                <w:rFonts w:cs="Calibri"/>
                <w:b/>
                <w:sz w:val="16"/>
                <w:szCs w:val="16"/>
              </w:rPr>
              <w:t>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USRMODDIS_CNT_U32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0x00U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FLSBLKLEN_CNT_U32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0x0003FFFCU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DTSDATALEN_CNT_U32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4U</w:t>
            </w:r>
          </w:p>
        </w:tc>
      </w:tr>
      <w:tr w:rsidR="00894682" w:rsidRPr="00621134" w:rsidTr="00F4318C">
        <w:tc>
          <w:tcPr>
            <w:tcW w:w="3888" w:type="dxa"/>
            <w:tcBorders>
              <w:top w:val="single" w:sz="6" w:space="0" w:color="auto"/>
              <w:left w:val="single" w:sz="6" w:space="0" w:color="auto"/>
              <w:bottom w:val="single" w:sz="6" w:space="0" w:color="auto"/>
              <w:right w:val="single" w:sz="6" w:space="0" w:color="auto"/>
            </w:tcBorders>
          </w:tcPr>
          <w:p w:rsidR="00894682" w:rsidRPr="00894682" w:rsidRDefault="00894682" w:rsidP="00F4318C">
            <w:pPr>
              <w:spacing w:before="60"/>
              <w:jc w:val="center"/>
              <w:rPr>
                <w:rFonts w:cs="Calibri"/>
                <w:b/>
                <w:sz w:val="16"/>
                <w:szCs w:val="16"/>
              </w:rPr>
            </w:pPr>
            <w:r w:rsidRPr="00894682">
              <w:rPr>
                <w:rFonts w:cs="Calibri"/>
                <w:b/>
                <w:sz w:val="16"/>
                <w:szCs w:val="16"/>
              </w:rPr>
              <w:t>CRCCHKMAXALLWDTI_CNT_U32</w:t>
            </w:r>
          </w:p>
        </w:tc>
        <w:tc>
          <w:tcPr>
            <w:tcW w:w="1710"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2000</w:t>
            </w:r>
          </w:p>
        </w:tc>
      </w:tr>
      <w:tr w:rsidR="00697FE1" w:rsidRPr="00621134" w:rsidTr="00F4318C">
        <w:tc>
          <w:tcPr>
            <w:tcW w:w="3888" w:type="dxa"/>
            <w:tcBorders>
              <w:top w:val="single" w:sz="6" w:space="0" w:color="auto"/>
              <w:left w:val="single" w:sz="6" w:space="0" w:color="auto"/>
              <w:bottom w:val="single" w:sz="6" w:space="0" w:color="auto"/>
              <w:right w:val="single" w:sz="6" w:space="0" w:color="auto"/>
            </w:tcBorders>
          </w:tcPr>
          <w:p w:rsidR="00697FE1" w:rsidRPr="00894682" w:rsidRDefault="00697FE1" w:rsidP="00F4318C">
            <w:pPr>
              <w:spacing w:before="60"/>
              <w:jc w:val="center"/>
              <w:rPr>
                <w:rFonts w:cs="Calibri"/>
                <w:b/>
                <w:sz w:val="16"/>
                <w:szCs w:val="16"/>
              </w:rPr>
            </w:pPr>
            <w:r w:rsidRPr="00697FE1">
              <w:rPr>
                <w:rFonts w:cs="Calibri"/>
                <w:b/>
                <w:sz w:val="16"/>
                <w:szCs w:val="16"/>
              </w:rPr>
              <w:t>MAXNROFDTSCH_CNT_U32</w:t>
            </w:r>
          </w:p>
        </w:tc>
        <w:tc>
          <w:tcPr>
            <w:tcW w:w="1710" w:type="dxa"/>
            <w:tcBorders>
              <w:top w:val="single" w:sz="6" w:space="0" w:color="auto"/>
              <w:left w:val="single" w:sz="6" w:space="0" w:color="auto"/>
              <w:bottom w:val="single" w:sz="6" w:space="0" w:color="auto"/>
              <w:right w:val="single" w:sz="6" w:space="0" w:color="auto"/>
            </w:tcBorders>
          </w:tcPr>
          <w:p w:rsidR="00697FE1" w:rsidRDefault="00697FE1"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97FE1" w:rsidRPr="00FC75CB" w:rsidRDefault="00697FE1"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697FE1" w:rsidRDefault="00697FE1" w:rsidP="00F4318C">
            <w:pPr>
              <w:spacing w:before="60"/>
              <w:jc w:val="center"/>
              <w:rPr>
                <w:rFonts w:cs="Calibri"/>
                <w:b/>
                <w:sz w:val="16"/>
                <w:szCs w:val="16"/>
              </w:rPr>
            </w:pPr>
            <w:r>
              <w:rPr>
                <w:rFonts w:cs="Calibri"/>
                <w:b/>
                <w:sz w:val="16"/>
                <w:szCs w:val="16"/>
              </w:rPr>
              <w:t>32</w:t>
            </w:r>
          </w:p>
        </w:tc>
      </w:tr>
      <w:tr w:rsidR="00302864" w:rsidRPr="00621134" w:rsidTr="00F4318C">
        <w:tc>
          <w:tcPr>
            <w:tcW w:w="3888" w:type="dxa"/>
            <w:tcBorders>
              <w:top w:val="single" w:sz="6" w:space="0" w:color="auto"/>
              <w:left w:val="single" w:sz="6" w:space="0" w:color="auto"/>
              <w:bottom w:val="single" w:sz="6" w:space="0" w:color="auto"/>
              <w:right w:val="single" w:sz="6" w:space="0" w:color="auto"/>
            </w:tcBorders>
          </w:tcPr>
          <w:p w:rsidR="00302864" w:rsidRPr="00DB17BC" w:rsidRDefault="00302864" w:rsidP="00F4318C">
            <w:pPr>
              <w:spacing w:before="60"/>
              <w:jc w:val="center"/>
              <w:rPr>
                <w:rFonts w:cs="Calibri"/>
                <w:b/>
                <w:sz w:val="16"/>
                <w:szCs w:val="16"/>
              </w:rPr>
            </w:pPr>
            <w:r w:rsidRPr="00302864">
              <w:rPr>
                <w:rFonts w:cs="Calibri"/>
                <w:b/>
                <w:sz w:val="16"/>
                <w:szCs w:val="16"/>
              </w:rPr>
              <w:t>TOUTCRCCALCN_CNT_U08</w:t>
            </w:r>
          </w:p>
        </w:tc>
        <w:tc>
          <w:tcPr>
            <w:tcW w:w="1710" w:type="dxa"/>
            <w:tcBorders>
              <w:top w:val="single" w:sz="6" w:space="0" w:color="auto"/>
              <w:left w:val="single" w:sz="6" w:space="0" w:color="auto"/>
              <w:bottom w:val="single" w:sz="6" w:space="0" w:color="auto"/>
              <w:right w:val="single" w:sz="6" w:space="0" w:color="auto"/>
            </w:tcBorders>
          </w:tcPr>
          <w:p w:rsidR="00302864" w:rsidRPr="00882413" w:rsidRDefault="00302864"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02864" w:rsidRPr="00001CD3" w:rsidRDefault="00302864" w:rsidP="00F4318C">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302864" w:rsidRPr="00DB17BC" w:rsidRDefault="00302864" w:rsidP="00F4318C">
            <w:pPr>
              <w:spacing w:before="60"/>
              <w:jc w:val="center"/>
              <w:rPr>
                <w:rFonts w:cs="Calibri"/>
                <w:b/>
                <w:sz w:val="16"/>
                <w:szCs w:val="16"/>
              </w:rPr>
            </w:pPr>
            <w:r>
              <w:rPr>
                <w:rFonts w:cs="Calibri"/>
                <w:b/>
                <w:sz w:val="16"/>
                <w:szCs w:val="16"/>
              </w:rPr>
              <w:t>0xFFU</w:t>
            </w:r>
          </w:p>
        </w:tc>
      </w:tr>
      <w:tr w:rsidR="006E5144" w:rsidRPr="00621134" w:rsidTr="00F4318C">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rFonts w:cs="Calibri"/>
                <w:b/>
                <w:sz w:val="16"/>
                <w:szCs w:val="16"/>
              </w:rPr>
            </w:pPr>
            <w:r w:rsidRPr="006E5144">
              <w:rPr>
                <w:rFonts w:cs="Calibri"/>
                <w:b/>
                <w:sz w:val="16"/>
                <w:szCs w:val="16"/>
              </w:rPr>
              <w:t>READADRCASE0_CNT_U08</w:t>
            </w:r>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0</w:t>
            </w:r>
          </w:p>
        </w:tc>
      </w:tr>
      <w:tr w:rsidR="006E5144" w:rsidRPr="00621134" w:rsidTr="00F4318C">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rFonts w:cs="Calibri"/>
                <w:b/>
                <w:sz w:val="16"/>
                <w:szCs w:val="16"/>
              </w:rPr>
            </w:pPr>
            <w:r w:rsidRPr="006E5144">
              <w:rPr>
                <w:rFonts w:cs="Calibri"/>
                <w:b/>
                <w:sz w:val="16"/>
                <w:szCs w:val="16"/>
              </w:rPr>
              <w:t>READADRCASE</w:t>
            </w:r>
            <w:r>
              <w:rPr>
                <w:rFonts w:cs="Calibri"/>
                <w:b/>
                <w:sz w:val="16"/>
                <w:szCs w:val="16"/>
              </w:rPr>
              <w:t>1</w:t>
            </w:r>
            <w:r w:rsidRPr="006E5144">
              <w:rPr>
                <w:rFonts w:cs="Calibri"/>
                <w:b/>
                <w:sz w:val="16"/>
                <w:szCs w:val="16"/>
              </w:rPr>
              <w:t>_CNT_U08</w:t>
            </w:r>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r>
      <w:tr w:rsidR="006E5144" w:rsidRPr="00621134" w:rsidTr="00F4318C">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rFonts w:cs="Calibri"/>
                <w:b/>
                <w:sz w:val="16"/>
                <w:szCs w:val="16"/>
              </w:rPr>
            </w:pPr>
            <w:r w:rsidRPr="006E5144">
              <w:rPr>
                <w:rFonts w:cs="Calibri"/>
                <w:b/>
                <w:sz w:val="16"/>
                <w:szCs w:val="16"/>
              </w:rPr>
              <w:t>READADRCASE</w:t>
            </w:r>
            <w:r>
              <w:rPr>
                <w:rFonts w:cs="Calibri"/>
                <w:b/>
                <w:sz w:val="16"/>
                <w:szCs w:val="16"/>
              </w:rPr>
              <w:t>2</w:t>
            </w:r>
            <w:r w:rsidRPr="006E5144">
              <w:rPr>
                <w:rFonts w:cs="Calibri"/>
                <w:b/>
                <w:sz w:val="16"/>
                <w:szCs w:val="16"/>
              </w:rPr>
              <w:t>_CNT_U08</w:t>
            </w:r>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2</w:t>
            </w:r>
          </w:p>
        </w:tc>
      </w:tr>
      <w:tr w:rsidR="006E5144" w:rsidRPr="00621134" w:rsidTr="00F4318C">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rFonts w:cs="Calibri"/>
                <w:b/>
                <w:sz w:val="16"/>
                <w:szCs w:val="16"/>
              </w:rPr>
            </w:pPr>
            <w:r w:rsidRPr="006E5144">
              <w:rPr>
                <w:rFonts w:cs="Calibri"/>
                <w:b/>
                <w:sz w:val="16"/>
                <w:szCs w:val="16"/>
              </w:rPr>
              <w:t>READADRCASE</w:t>
            </w:r>
            <w:r>
              <w:rPr>
                <w:rFonts w:cs="Calibri"/>
                <w:b/>
                <w:sz w:val="16"/>
                <w:szCs w:val="16"/>
              </w:rPr>
              <w:t>3</w:t>
            </w:r>
            <w:r w:rsidRPr="006E5144">
              <w:rPr>
                <w:rFonts w:cs="Calibri"/>
                <w:b/>
                <w:sz w:val="16"/>
                <w:szCs w:val="16"/>
              </w:rPr>
              <w:t>_CNT_U08</w:t>
            </w:r>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3</w:t>
            </w:r>
          </w:p>
        </w:tc>
      </w:tr>
      <w:tr w:rsidR="006E5144" w:rsidRPr="00621134" w:rsidTr="00F4318C">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rFonts w:cs="Calibri"/>
                <w:b/>
                <w:sz w:val="16"/>
                <w:szCs w:val="16"/>
              </w:rPr>
            </w:pPr>
            <w:r>
              <w:rPr>
                <w:rFonts w:cs="Calibri"/>
                <w:b/>
                <w:sz w:val="16"/>
                <w:szCs w:val="16"/>
              </w:rPr>
              <w:t>ERRADRMASK_CNT_U32</w:t>
            </w:r>
            <w:r w:rsidRPr="006E5144">
              <w:rPr>
                <w:rFonts w:cs="Calibri"/>
                <w:b/>
                <w:sz w:val="16"/>
                <w:szCs w:val="16"/>
              </w:rPr>
              <w:t xml:space="preserve">     </w:t>
            </w:r>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sidRPr="006E5144">
              <w:rPr>
                <w:rFonts w:cs="Calibri"/>
                <w:b/>
                <w:sz w:val="16"/>
                <w:szCs w:val="16"/>
              </w:rPr>
              <w:t>((uint32)0x80UL)</w:t>
            </w:r>
          </w:p>
        </w:tc>
      </w:tr>
      <w:tr w:rsidR="006E5144" w:rsidRPr="00621134" w:rsidTr="00F4318C">
        <w:tc>
          <w:tcPr>
            <w:tcW w:w="3888" w:type="dxa"/>
            <w:tcBorders>
              <w:top w:val="single" w:sz="6" w:space="0" w:color="auto"/>
              <w:left w:val="single" w:sz="6" w:space="0" w:color="auto"/>
              <w:bottom w:val="single" w:sz="6" w:space="0" w:color="auto"/>
              <w:right w:val="single" w:sz="6" w:space="0" w:color="auto"/>
            </w:tcBorders>
          </w:tcPr>
          <w:p w:rsidR="006E5144" w:rsidRPr="006E5144" w:rsidRDefault="006E5144" w:rsidP="006E5144">
            <w:pPr>
              <w:spacing w:before="60"/>
              <w:jc w:val="center"/>
              <w:rPr>
                <w:rFonts w:cs="Calibri"/>
                <w:b/>
                <w:sz w:val="16"/>
                <w:szCs w:val="16"/>
              </w:rPr>
            </w:pPr>
            <w:r>
              <w:rPr>
                <w:rFonts w:cs="Calibri"/>
                <w:b/>
                <w:sz w:val="16"/>
                <w:szCs w:val="16"/>
              </w:rPr>
              <w:t>NROFADRCHK_CNT_U08</w:t>
            </w:r>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6E5144" w:rsidRPr="006E5144" w:rsidRDefault="006E5144" w:rsidP="006E5144">
            <w:pPr>
              <w:spacing w:before="60"/>
              <w:jc w:val="center"/>
              <w:rPr>
                <w:rFonts w:cs="Calibri"/>
                <w:b/>
                <w:sz w:val="16"/>
                <w:szCs w:val="16"/>
              </w:rPr>
            </w:pPr>
            <w:r w:rsidRPr="006E5144">
              <w:rPr>
                <w:rFonts w:cs="Calibri"/>
                <w:b/>
                <w:sz w:val="16"/>
                <w:szCs w:val="16"/>
              </w:rPr>
              <w:t>((uint8)4U)</w:t>
            </w:r>
          </w:p>
        </w:tc>
      </w:tr>
    </w:tbl>
    <w:p w:rsidR="002B094F" w:rsidRDefault="002B094F" w:rsidP="002518E0">
      <w:pPr>
        <w:pStyle w:val="BodyText3"/>
        <w:rPr>
          <w:rFonts w:cs="Calibri"/>
          <w:sz w:val="20"/>
          <w:szCs w:val="20"/>
        </w:rPr>
      </w:pPr>
    </w:p>
    <w:p w:rsidR="00F2796B" w:rsidRDefault="00F2796B" w:rsidP="00F2796B">
      <w:pPr>
        <w:pStyle w:val="Heading1"/>
        <w:tabs>
          <w:tab w:val="clear" w:pos="567"/>
          <w:tab w:val="num" w:pos="432"/>
        </w:tabs>
        <w:spacing w:before="240" w:after="60"/>
        <w:rPr>
          <w:rFonts w:ascii="Calibri" w:hAnsi="Calibri" w:cs="Calibri"/>
        </w:rPr>
      </w:pPr>
      <w:bookmarkStart w:id="38" w:name="_Toc406065235"/>
      <w:bookmarkStart w:id="39" w:name="_Toc448756667"/>
      <w:r w:rsidRPr="00AA38E8">
        <w:rPr>
          <w:rFonts w:ascii="Calibri" w:hAnsi="Calibri" w:cs="Calibri"/>
        </w:rPr>
        <w:lastRenderedPageBreak/>
        <w:t>Variable Data Dictionary</w:t>
      </w:r>
      <w:bookmarkEnd w:id="38"/>
      <w:bookmarkEnd w:id="39"/>
    </w:p>
    <w:p w:rsidR="00F2796B" w:rsidRPr="00AA38E8" w:rsidRDefault="00F2796B" w:rsidP="00F2796B">
      <w:pPr>
        <w:pStyle w:val="Heading2"/>
        <w:spacing w:after="60"/>
        <w:rPr>
          <w:rFonts w:ascii="Calibri" w:hAnsi="Calibri" w:cs="Calibri"/>
        </w:rPr>
      </w:pPr>
      <w:bookmarkStart w:id="40" w:name="_Toc382295838"/>
      <w:bookmarkStart w:id="41" w:name="_Toc382297291"/>
      <w:bookmarkStart w:id="42" w:name="_Toc383611455"/>
      <w:bookmarkStart w:id="43" w:name="_Toc389212942"/>
      <w:bookmarkStart w:id="44" w:name="_Toc382295839"/>
      <w:bookmarkStart w:id="45" w:name="_Toc382297292"/>
      <w:bookmarkStart w:id="46" w:name="_Toc383611456"/>
      <w:bookmarkStart w:id="47" w:name="_Toc389212943"/>
      <w:bookmarkStart w:id="48" w:name="_Toc382295842"/>
      <w:bookmarkStart w:id="49" w:name="_Toc382297295"/>
      <w:bookmarkStart w:id="50" w:name="_Toc383611459"/>
      <w:bookmarkStart w:id="51" w:name="_Toc389212946"/>
      <w:bookmarkStart w:id="52" w:name="_Toc382295843"/>
      <w:bookmarkStart w:id="53" w:name="_Toc382297296"/>
      <w:bookmarkStart w:id="54" w:name="_Toc383611460"/>
      <w:bookmarkStart w:id="55" w:name="_Toc389212947"/>
      <w:bookmarkStart w:id="56" w:name="_Toc382295850"/>
      <w:bookmarkStart w:id="57" w:name="_Toc382297303"/>
      <w:bookmarkStart w:id="58" w:name="_Toc383611467"/>
      <w:bookmarkStart w:id="59" w:name="_Toc389212954"/>
      <w:bookmarkStart w:id="60" w:name="_Toc382295853"/>
      <w:bookmarkStart w:id="61" w:name="_Toc382297306"/>
      <w:bookmarkStart w:id="62" w:name="_Toc383611470"/>
      <w:bookmarkStart w:id="63" w:name="_Toc389212957"/>
      <w:bookmarkStart w:id="64" w:name="_Toc382295856"/>
      <w:bookmarkStart w:id="65" w:name="_Toc382297309"/>
      <w:bookmarkStart w:id="66" w:name="_Toc383611473"/>
      <w:bookmarkStart w:id="67" w:name="_Toc389212960"/>
      <w:bookmarkStart w:id="68" w:name="_Toc382295858"/>
      <w:bookmarkStart w:id="69" w:name="_Toc382297311"/>
      <w:bookmarkStart w:id="70" w:name="_Toc383611475"/>
      <w:bookmarkStart w:id="71" w:name="_Toc389212962"/>
      <w:bookmarkStart w:id="72" w:name="_Toc382295859"/>
      <w:bookmarkStart w:id="73" w:name="_Toc382297312"/>
      <w:bookmarkStart w:id="74" w:name="_Toc383611476"/>
      <w:bookmarkStart w:id="75" w:name="_Toc389212963"/>
      <w:bookmarkStart w:id="76" w:name="_Toc382295876"/>
      <w:bookmarkStart w:id="77" w:name="_Toc382297329"/>
      <w:bookmarkStart w:id="78" w:name="_Toc383611493"/>
      <w:bookmarkStart w:id="79" w:name="_Toc389212980"/>
      <w:bookmarkStart w:id="80" w:name="_Toc406065236"/>
      <w:bookmarkStart w:id="81" w:name="_Toc4487566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AA38E8">
        <w:rPr>
          <w:rFonts w:ascii="Calibri" w:hAnsi="Calibri" w:cs="Calibri"/>
        </w:rPr>
        <w:t>User defined typedef definition/declaration</w:t>
      </w:r>
      <w:bookmarkEnd w:id="80"/>
      <w:bookmarkEnd w:id="81"/>
      <w:r w:rsidRPr="00AA38E8">
        <w:rPr>
          <w:rFonts w:ascii="Calibri" w:hAnsi="Calibri" w:cs="Calibri"/>
        </w:rPr>
        <w:t xml:space="preserve"> </w:t>
      </w:r>
    </w:p>
    <w:p w:rsidR="00F2796B" w:rsidRPr="000863AA" w:rsidRDefault="00F2796B" w:rsidP="00F2796B">
      <w:pPr>
        <w:rPr>
          <w:rFonts w:cs="Calibri"/>
          <w:i/>
        </w:rPr>
      </w:pPr>
      <w:r w:rsidRPr="000863AA">
        <w:rPr>
          <w:rFonts w:cs="Calibri"/>
          <w:i/>
        </w:rPr>
        <w:t>&lt;This section documents any user types uniquely used for the module.&gt;</w:t>
      </w:r>
    </w:p>
    <w:p w:rsidR="00F2796B" w:rsidRPr="00AA38E8" w:rsidRDefault="00F2796B" w:rsidP="00F2796B">
      <w:pPr>
        <w:rPr>
          <w:rFonts w:cs="Calibri"/>
        </w:rPr>
      </w:pP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r w:rsidRPr="00AA38E8">
              <w:rPr>
                <w:rFonts w:cs="Calibri"/>
                <w:sz w:val="16"/>
              </w:rPr>
              <w:t>Typedef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User Defined Type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(min)</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(max)</w:t>
            </w:r>
          </w:p>
        </w:tc>
      </w:tr>
      <w:tr w:rsidR="00F2796B" w:rsidRPr="00AA38E8" w:rsidTr="000E6AA1">
        <w:tc>
          <w:tcPr>
            <w:tcW w:w="3348" w:type="dxa"/>
          </w:tcPr>
          <w:p w:rsidR="00F2796B" w:rsidRPr="00AA38E8" w:rsidRDefault="000E6AA1" w:rsidP="000E6AA1">
            <w:pPr>
              <w:spacing w:before="60"/>
              <w:rPr>
                <w:rFonts w:cs="Calibri"/>
                <w:sz w:val="16"/>
              </w:rPr>
            </w:pPr>
            <w:proofErr w:type="spellStart"/>
            <w:r w:rsidRPr="000E6AA1">
              <w:rPr>
                <w:rFonts w:cs="Calibri"/>
                <w:sz w:val="16"/>
              </w:rPr>
              <w:t>FlsCrcCfgBlkRec</w:t>
            </w:r>
            <w:proofErr w:type="spellEnd"/>
          </w:p>
        </w:tc>
        <w:tc>
          <w:tcPr>
            <w:tcW w:w="3097" w:type="dxa"/>
          </w:tcPr>
          <w:p w:rsidR="00F2796B" w:rsidRPr="00AA38E8" w:rsidRDefault="00907A6E" w:rsidP="000E6AA1">
            <w:pPr>
              <w:spacing w:before="60"/>
              <w:rPr>
                <w:rFonts w:cs="Calibri"/>
                <w:sz w:val="16"/>
              </w:rPr>
            </w:pPr>
            <w:proofErr w:type="spellStart"/>
            <w:r w:rsidRPr="00907A6E">
              <w:rPr>
                <w:rFonts w:cs="Calibri"/>
                <w:sz w:val="16"/>
              </w:rPr>
              <w:t>CrcFlsBlkStrtAdr</w:t>
            </w:r>
            <w:proofErr w:type="spellEnd"/>
          </w:p>
        </w:tc>
        <w:tc>
          <w:tcPr>
            <w:tcW w:w="1126" w:type="dxa"/>
          </w:tcPr>
          <w:p w:rsidR="00F2796B" w:rsidRPr="00AA38E8" w:rsidRDefault="00907A6E" w:rsidP="000E6AA1">
            <w:pPr>
              <w:spacing w:before="60"/>
              <w:rPr>
                <w:rFonts w:cs="Calibri"/>
                <w:sz w:val="16"/>
              </w:rPr>
            </w:pPr>
            <w:r w:rsidRPr="00907A6E">
              <w:rPr>
                <w:rFonts w:cs="Calibri"/>
                <w:sz w:val="16"/>
              </w:rPr>
              <w:t>uint32</w:t>
            </w:r>
          </w:p>
        </w:tc>
        <w:tc>
          <w:tcPr>
            <w:tcW w:w="1126" w:type="dxa"/>
          </w:tcPr>
          <w:p w:rsidR="00F2796B" w:rsidRPr="00AA38E8" w:rsidRDefault="00907A6E" w:rsidP="00907A6E">
            <w:pPr>
              <w:spacing w:before="60"/>
              <w:rPr>
                <w:rFonts w:cs="Calibri"/>
                <w:sz w:val="16"/>
              </w:rPr>
            </w:pPr>
            <w:r w:rsidRPr="00907A6E">
              <w:rPr>
                <w:rFonts w:cs="Calibri"/>
                <w:sz w:val="16"/>
              </w:rPr>
              <w:t>0</w:t>
            </w:r>
          </w:p>
        </w:tc>
        <w:tc>
          <w:tcPr>
            <w:tcW w:w="1126" w:type="dxa"/>
          </w:tcPr>
          <w:p w:rsidR="00F2796B" w:rsidRPr="00AA38E8" w:rsidRDefault="00907A6E" w:rsidP="000E6AA1">
            <w:pPr>
              <w:spacing w:before="60"/>
              <w:rPr>
                <w:rFonts w:cs="Calibri"/>
                <w:sz w:val="16"/>
              </w:rPr>
            </w:pPr>
            <w:r w:rsidRPr="00907A6E">
              <w:rPr>
                <w:rFonts w:cs="Calibri"/>
                <w:sz w:val="16"/>
              </w:rPr>
              <w:t>0xFFFFFFFF</w:t>
            </w:r>
            <w:r>
              <w:rPr>
                <w:rFonts w:cs="Calibri"/>
                <w:sz w:val="16"/>
              </w:rPr>
              <w:t>H</w:t>
            </w:r>
          </w:p>
        </w:tc>
      </w:tr>
      <w:tr w:rsidR="00907A6E" w:rsidRPr="00AA38E8" w:rsidTr="000E6AA1">
        <w:tc>
          <w:tcPr>
            <w:tcW w:w="3348" w:type="dxa"/>
          </w:tcPr>
          <w:p w:rsidR="00907A6E" w:rsidRPr="00AA38E8" w:rsidRDefault="00907A6E" w:rsidP="000E6AA1">
            <w:pPr>
              <w:spacing w:before="60"/>
              <w:rPr>
                <w:rFonts w:cs="Calibri"/>
                <w:sz w:val="16"/>
              </w:rPr>
            </w:pPr>
          </w:p>
        </w:tc>
        <w:tc>
          <w:tcPr>
            <w:tcW w:w="3097" w:type="dxa"/>
          </w:tcPr>
          <w:p w:rsidR="00907A6E" w:rsidRPr="00AA38E8" w:rsidRDefault="00907A6E" w:rsidP="000E6AA1">
            <w:pPr>
              <w:spacing w:before="60"/>
              <w:rPr>
                <w:rFonts w:cs="Calibri"/>
                <w:sz w:val="16"/>
              </w:rPr>
            </w:pPr>
            <w:proofErr w:type="spellStart"/>
            <w:r w:rsidRPr="00907A6E">
              <w:rPr>
                <w:rFonts w:cs="Calibri"/>
                <w:sz w:val="16"/>
              </w:rPr>
              <w:t>CrcFlsBlkLen</w:t>
            </w:r>
            <w:proofErr w:type="spellEnd"/>
          </w:p>
        </w:tc>
        <w:tc>
          <w:tcPr>
            <w:tcW w:w="1126" w:type="dxa"/>
          </w:tcPr>
          <w:p w:rsidR="00907A6E" w:rsidRDefault="00907A6E" w:rsidP="000E6AA1">
            <w:r w:rsidRPr="00907A6E">
              <w:rPr>
                <w:rFonts w:cs="Calibri"/>
                <w:sz w:val="16"/>
              </w:rPr>
              <w:t>uint32</w:t>
            </w:r>
          </w:p>
        </w:tc>
        <w:tc>
          <w:tcPr>
            <w:tcW w:w="1126" w:type="dxa"/>
          </w:tcPr>
          <w:p w:rsidR="00907A6E" w:rsidRDefault="00907A6E" w:rsidP="000E6AA1">
            <w:r w:rsidRPr="00907A6E">
              <w:rPr>
                <w:rFonts w:cs="Calibri"/>
                <w:sz w:val="16"/>
              </w:rPr>
              <w:t>0</w:t>
            </w:r>
          </w:p>
        </w:tc>
        <w:tc>
          <w:tcPr>
            <w:tcW w:w="1126" w:type="dxa"/>
          </w:tcPr>
          <w:p w:rsidR="00907A6E" w:rsidRDefault="00907A6E" w:rsidP="000E6AA1">
            <w:r w:rsidRPr="00907A6E">
              <w:rPr>
                <w:rFonts w:cs="Calibri"/>
                <w:sz w:val="16"/>
              </w:rPr>
              <w:t>0xFFFFFFFF</w:t>
            </w:r>
            <w:r>
              <w:rPr>
                <w:rFonts w:cs="Calibri"/>
                <w:sz w:val="16"/>
              </w:rPr>
              <w:t>H</w:t>
            </w:r>
          </w:p>
        </w:tc>
      </w:tr>
      <w:tr w:rsidR="00907A6E" w:rsidRPr="00AA38E8" w:rsidTr="000E6AA1">
        <w:tc>
          <w:tcPr>
            <w:tcW w:w="3348" w:type="dxa"/>
          </w:tcPr>
          <w:p w:rsidR="00907A6E" w:rsidRPr="009562B9" w:rsidRDefault="00907A6E" w:rsidP="000E6AA1">
            <w:pPr>
              <w:spacing w:before="60"/>
              <w:rPr>
                <w:rFonts w:cs="Calibri"/>
                <w:sz w:val="16"/>
              </w:rPr>
            </w:pPr>
          </w:p>
        </w:tc>
        <w:tc>
          <w:tcPr>
            <w:tcW w:w="3097" w:type="dxa"/>
          </w:tcPr>
          <w:p w:rsidR="00907A6E" w:rsidRPr="00AA38E8" w:rsidRDefault="00907A6E" w:rsidP="000E6AA1">
            <w:pPr>
              <w:spacing w:before="60"/>
              <w:rPr>
                <w:rFonts w:cs="Calibri"/>
                <w:sz w:val="16"/>
              </w:rPr>
            </w:pPr>
            <w:proofErr w:type="spellStart"/>
            <w:r w:rsidRPr="00907A6E">
              <w:rPr>
                <w:rFonts w:cs="Calibri"/>
                <w:sz w:val="16"/>
              </w:rPr>
              <w:t>PreCalcnCrcFlsAdr</w:t>
            </w:r>
            <w:proofErr w:type="spellEnd"/>
          </w:p>
        </w:tc>
        <w:tc>
          <w:tcPr>
            <w:tcW w:w="1126" w:type="dxa"/>
          </w:tcPr>
          <w:p w:rsidR="00907A6E" w:rsidRDefault="00907A6E" w:rsidP="000E6AA1">
            <w:r w:rsidRPr="00907A6E">
              <w:rPr>
                <w:rFonts w:cs="Calibri"/>
                <w:sz w:val="16"/>
              </w:rPr>
              <w:t>uint32</w:t>
            </w:r>
          </w:p>
        </w:tc>
        <w:tc>
          <w:tcPr>
            <w:tcW w:w="1126" w:type="dxa"/>
          </w:tcPr>
          <w:p w:rsidR="00907A6E" w:rsidRDefault="00907A6E" w:rsidP="000E6AA1">
            <w:r w:rsidRPr="00907A6E">
              <w:rPr>
                <w:rFonts w:cs="Calibri"/>
                <w:sz w:val="16"/>
              </w:rPr>
              <w:t>0</w:t>
            </w:r>
          </w:p>
        </w:tc>
        <w:tc>
          <w:tcPr>
            <w:tcW w:w="1126" w:type="dxa"/>
          </w:tcPr>
          <w:p w:rsidR="00907A6E" w:rsidRDefault="00907A6E" w:rsidP="000E6AA1">
            <w:r w:rsidRPr="00907A6E">
              <w:rPr>
                <w:rFonts w:cs="Calibri"/>
                <w:sz w:val="16"/>
              </w:rPr>
              <w:t>0xFFFFFFFF</w:t>
            </w:r>
            <w:r>
              <w:rPr>
                <w:rFonts w:cs="Calibri"/>
                <w:sz w:val="16"/>
              </w:rPr>
              <w:t>H</w:t>
            </w:r>
          </w:p>
        </w:tc>
      </w:tr>
    </w:tbl>
    <w:p w:rsidR="00F2796B" w:rsidRPr="0048012A" w:rsidRDefault="00F2796B" w:rsidP="00F2796B">
      <w:pPr>
        <w:pStyle w:val="Heading2"/>
        <w:spacing w:after="60"/>
        <w:rPr>
          <w:rFonts w:ascii="Calibri" w:hAnsi="Calibri" w:cs="Calibri"/>
        </w:rPr>
      </w:pPr>
      <w:bookmarkStart w:id="82" w:name="_Toc338170478"/>
      <w:bookmarkStart w:id="83" w:name="_Toc375924743"/>
      <w:bookmarkStart w:id="84" w:name="_Toc406065237"/>
      <w:bookmarkStart w:id="85" w:name="_Toc448756669"/>
      <w:r w:rsidRPr="0048012A">
        <w:rPr>
          <w:rFonts w:ascii="Calibri" w:hAnsi="Calibri" w:cs="Calibri"/>
        </w:rPr>
        <w:t>Variable definition for enumerated types</w:t>
      </w:r>
      <w:bookmarkEnd w:id="82"/>
      <w:bookmarkEnd w:id="83"/>
      <w:bookmarkEnd w:id="84"/>
      <w:bookmarkEnd w:id="85"/>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proofErr w:type="spellStart"/>
            <w:r>
              <w:rPr>
                <w:rFonts w:cs="Calibri"/>
                <w:sz w:val="16"/>
              </w:rPr>
              <w:t>Enum</w:t>
            </w:r>
            <w:proofErr w:type="spellEnd"/>
            <w:r>
              <w:rPr>
                <w:rFonts w:cs="Calibri"/>
                <w:sz w:val="16"/>
              </w:rPr>
              <w:t xml:space="preserve"> </w:t>
            </w:r>
            <w:r w:rsidRPr="00AA38E8">
              <w:rPr>
                <w:rFonts w:cs="Calibri"/>
                <w:sz w:val="16"/>
              </w:rPr>
              <w:t xml:space="preserve">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Pr>
                <w:rFonts w:cs="Calibri"/>
                <w:sz w:val="16"/>
              </w:rPr>
              <w:t>Value</w:t>
            </w:r>
          </w:p>
        </w:tc>
      </w:tr>
      <w:tr w:rsidR="00F2796B" w:rsidRPr="00AA38E8" w:rsidTr="000E6AA1">
        <w:tc>
          <w:tcPr>
            <w:tcW w:w="3348" w:type="dxa"/>
          </w:tcPr>
          <w:p w:rsidR="00F2796B" w:rsidRPr="00AA38E8" w:rsidRDefault="00F2796B" w:rsidP="000E6AA1">
            <w:pPr>
              <w:spacing w:before="60"/>
              <w:rPr>
                <w:rFonts w:cs="Calibri"/>
                <w:sz w:val="16"/>
              </w:rPr>
            </w:pPr>
            <w:r>
              <w:rPr>
                <w:rFonts w:cs="Calibri"/>
                <w:sz w:val="16"/>
              </w:rPr>
              <w:t>&lt;</w:t>
            </w:r>
            <w:r w:rsidRPr="00AA38E8">
              <w:rPr>
                <w:rFonts w:cs="Calibri"/>
                <w:sz w:val="16"/>
              </w:rPr>
              <w:t xml:space="preserve">(Name given for the user defined </w:t>
            </w:r>
            <w:proofErr w:type="spellStart"/>
            <w:r w:rsidRPr="00AA38E8">
              <w:rPr>
                <w:rFonts w:cs="Calibri"/>
                <w:sz w:val="16"/>
              </w:rPr>
              <w:t>typdef</w:t>
            </w:r>
            <w:proofErr w:type="spellEnd"/>
            <w:r w:rsidRPr="00AA38E8">
              <w:rPr>
                <w:rFonts w:cs="Calibri"/>
                <w:sz w:val="16"/>
              </w:rPr>
              <w:t xml:space="preserve"> of type struct/union)</w:t>
            </w:r>
          </w:p>
          <w:p w:rsidR="00F2796B" w:rsidRPr="00AA38E8" w:rsidRDefault="00F2796B" w:rsidP="000E6AA1">
            <w:pPr>
              <w:spacing w:before="60"/>
              <w:rPr>
                <w:rFonts w:cs="Calibri"/>
                <w:sz w:val="16"/>
              </w:rPr>
            </w:pPr>
            <w:r w:rsidRPr="00AA38E8">
              <w:rPr>
                <w:rFonts w:cs="Calibri"/>
                <w:sz w:val="16"/>
              </w:rPr>
              <w:t>(Variable name qualified</w:t>
            </w:r>
            <w:r>
              <w:rPr>
                <w:rFonts w:cs="Calibri"/>
                <w:sz w:val="16"/>
              </w:rPr>
              <w:t xml:space="preserve"> in refer[2]</w:t>
            </w:r>
            <w:r w:rsidRPr="00AA38E8">
              <w:rPr>
                <w:rFonts w:cs="Calibri"/>
                <w:sz w:val="16"/>
              </w:rPr>
              <w:t>)</w:t>
            </w:r>
            <w:r>
              <w:rPr>
                <w:rFonts w:cs="Calibri"/>
                <w:sz w:val="16"/>
              </w:rPr>
              <w:t>&gt;</w:t>
            </w:r>
          </w:p>
        </w:tc>
        <w:tc>
          <w:tcPr>
            <w:tcW w:w="3097" w:type="dxa"/>
          </w:tcPr>
          <w:p w:rsidR="00F2796B" w:rsidRPr="00AA38E8" w:rsidRDefault="00F2796B" w:rsidP="000E6AA1">
            <w:pPr>
              <w:spacing w:before="60"/>
              <w:rPr>
                <w:rFonts w:cs="Calibri"/>
                <w:sz w:val="16"/>
              </w:rPr>
            </w:pPr>
            <w:r>
              <w:rPr>
                <w:rFonts w:cs="Calibri"/>
                <w:sz w:val="16"/>
              </w:rPr>
              <w:t>&lt;</w:t>
            </w:r>
            <w:r w:rsidRPr="00AA38E8">
              <w:rPr>
                <w:rFonts w:cs="Calibri"/>
                <w:sz w:val="16"/>
              </w:rPr>
              <w:t>(Variable name qualified</w:t>
            </w:r>
            <w:r>
              <w:rPr>
                <w:rFonts w:cs="Calibri"/>
                <w:sz w:val="16"/>
              </w:rPr>
              <w:t xml:space="preserve"> Refer[2]</w:t>
            </w:r>
            <w:r w:rsidRPr="00AA38E8">
              <w:rPr>
                <w:rFonts w:cs="Calibri"/>
                <w:sz w:val="16"/>
              </w:rPr>
              <w:t>)</w:t>
            </w:r>
            <w:r>
              <w:rPr>
                <w:rFonts w:cs="Calibri"/>
                <w:sz w:val="16"/>
              </w:rPr>
              <w:t>&gt;</w:t>
            </w:r>
          </w:p>
        </w:tc>
        <w:tc>
          <w:tcPr>
            <w:tcW w:w="1126" w:type="dxa"/>
          </w:tcPr>
          <w:p w:rsidR="00F2796B" w:rsidRPr="00AA38E8" w:rsidRDefault="00F2796B" w:rsidP="000E6AA1">
            <w:pPr>
              <w:spacing w:before="60"/>
              <w:rPr>
                <w:rFonts w:cs="Calibri"/>
                <w:sz w:val="16"/>
              </w:rPr>
            </w:pPr>
            <w:r>
              <w:rPr>
                <w:rFonts w:cs="Calibri"/>
                <w:sz w:val="16"/>
              </w:rPr>
              <w:t>&lt;Define the value &gt;</w:t>
            </w:r>
          </w:p>
        </w:tc>
      </w:tr>
    </w:tbl>
    <w:p w:rsidR="00F2796B" w:rsidRDefault="00F2796B" w:rsidP="00F2796B">
      <w:pPr>
        <w:rPr>
          <w:i/>
          <w:lang w:bidi="ar-SA"/>
        </w:rPr>
      </w:pPr>
    </w:p>
    <w:p w:rsidR="00F2796B" w:rsidRPr="0048012A" w:rsidRDefault="00F2796B"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86" w:name="_Ref87065593"/>
      <w:bookmarkStart w:id="87" w:name="_Toc338170483"/>
      <w:bookmarkStart w:id="88" w:name="_Toc375678229"/>
      <w:bookmarkStart w:id="89" w:name="_Toc418080067"/>
      <w:bookmarkStart w:id="90" w:name="_Toc421786702"/>
      <w:bookmarkStart w:id="91" w:name="_Toc44875667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86"/>
      <w:bookmarkEnd w:id="87"/>
      <w:bookmarkEnd w:id="88"/>
      <w:bookmarkEnd w:id="89"/>
      <w:bookmarkEnd w:id="90"/>
      <w:bookmarkEnd w:id="91"/>
    </w:p>
    <w:p w:rsidR="002B094F" w:rsidRPr="00987B4A" w:rsidRDefault="002B094F" w:rsidP="00007584">
      <w:pPr>
        <w:pStyle w:val="Heading2"/>
        <w:spacing w:after="60"/>
        <w:rPr>
          <w:rFonts w:ascii="Calibri" w:hAnsi="Calibri"/>
        </w:rPr>
      </w:pPr>
      <w:bookmarkStart w:id="92" w:name="_Toc338170484"/>
      <w:bookmarkStart w:id="93" w:name="_Toc418080068"/>
      <w:bookmarkStart w:id="94" w:name="_Toc421709916"/>
      <w:bookmarkStart w:id="95" w:name="_Toc448756671"/>
      <w:r w:rsidRPr="00007584">
        <w:rPr>
          <w:rFonts w:ascii="Calibri" w:hAnsi="Calibri"/>
        </w:rPr>
        <w:t>Sub</w:t>
      </w:r>
      <w:r w:rsidRPr="00987B4A">
        <w:rPr>
          <w:rFonts w:ascii="Calibri" w:hAnsi="Calibri"/>
        </w:rPr>
        <w:t>-Module Functions</w:t>
      </w:r>
      <w:bookmarkEnd w:id="92"/>
      <w:bookmarkEnd w:id="93"/>
      <w:bookmarkEnd w:id="94"/>
      <w:bookmarkEnd w:id="95"/>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96" w:name="_Toc421011514"/>
      <w:bookmarkStart w:id="97" w:name="_Toc448756672"/>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21349">
        <w:rPr>
          <w:rFonts w:ascii="Calibri" w:hAnsi="Calibri" w:cs="Calibri"/>
        </w:rPr>
        <w:t>FlsMem</w:t>
      </w:r>
      <w:r w:rsidR="006D634C">
        <w:rPr>
          <w:rFonts w:ascii="Calibri" w:hAnsi="Calibri" w:cs="Calibri"/>
        </w:rPr>
        <w:fldChar w:fldCharType="end"/>
      </w:r>
      <w:r w:rsidRPr="00AA38E8">
        <w:rPr>
          <w:rFonts w:ascii="Calibri" w:hAnsi="Calibri" w:cs="Calibri"/>
        </w:rPr>
        <w:t>Init</w:t>
      </w:r>
      <w:bookmarkEnd w:id="96"/>
      <w:r w:rsidR="00B918DC">
        <w:rPr>
          <w:rFonts w:ascii="Calibri" w:hAnsi="Calibri" w:cs="Calibri"/>
        </w:rPr>
        <w:t>1</w:t>
      </w:r>
      <w:bookmarkEnd w:id="97"/>
    </w:p>
    <w:p w:rsidR="00007584" w:rsidRPr="00AA38E8" w:rsidRDefault="00007584" w:rsidP="00007584">
      <w:pPr>
        <w:pStyle w:val="Heading2"/>
        <w:numPr>
          <w:ilvl w:val="3"/>
          <w:numId w:val="11"/>
        </w:numPr>
        <w:spacing w:after="60"/>
        <w:rPr>
          <w:rFonts w:ascii="Calibri" w:hAnsi="Calibri" w:cs="Calibri"/>
        </w:rPr>
      </w:pPr>
      <w:bookmarkStart w:id="98" w:name="_Toc421011515"/>
      <w:bookmarkStart w:id="99" w:name="_Toc448756673"/>
      <w:r w:rsidRPr="00AA38E8">
        <w:rPr>
          <w:rFonts w:ascii="Calibri" w:hAnsi="Calibri" w:cs="Calibri"/>
        </w:rPr>
        <w:t>Design Rationale</w:t>
      </w:r>
      <w:bookmarkEnd w:id="98"/>
      <w:bookmarkEnd w:id="99"/>
    </w:p>
    <w:p w:rsidR="00007584" w:rsidRPr="00A26934" w:rsidRDefault="00235997" w:rsidP="00007584">
      <w:pPr>
        <w:rPr>
          <w:rFonts w:cs="Calibri"/>
          <w:i/>
        </w:rPr>
      </w:pPr>
      <w:r>
        <w:rPr>
          <w:rFonts w:cs="Calibri"/>
          <w:i/>
        </w:rPr>
        <w:t xml:space="preserve">Function to return the application region CRC to </w:t>
      </w:r>
      <w:proofErr w:type="spellStart"/>
      <w:r>
        <w:rPr>
          <w:rFonts w:cs="Calibri"/>
          <w:i/>
        </w:rPr>
        <w:t>Diag</w:t>
      </w:r>
      <w:proofErr w:type="spellEnd"/>
      <w:r>
        <w:rPr>
          <w:rFonts w:cs="Calibri"/>
          <w:i/>
        </w:rPr>
        <w:t xml:space="preserve"> Manager</w:t>
      </w:r>
    </w:p>
    <w:p w:rsidR="00007584" w:rsidRPr="00AA38E8" w:rsidRDefault="00007584" w:rsidP="00007584">
      <w:pPr>
        <w:pStyle w:val="Heading2"/>
        <w:numPr>
          <w:ilvl w:val="3"/>
          <w:numId w:val="11"/>
        </w:numPr>
        <w:spacing w:after="60"/>
        <w:rPr>
          <w:rFonts w:ascii="Calibri" w:hAnsi="Calibri" w:cs="Calibri"/>
        </w:rPr>
      </w:pPr>
      <w:bookmarkStart w:id="100" w:name="_Toc421011516"/>
      <w:bookmarkStart w:id="101" w:name="_Toc448756674"/>
      <w:r w:rsidRPr="00AA38E8">
        <w:rPr>
          <w:rFonts w:ascii="Calibri" w:hAnsi="Calibri" w:cs="Calibri"/>
        </w:rPr>
        <w:t>Module Outputs</w:t>
      </w:r>
      <w:bookmarkEnd w:id="100"/>
      <w:bookmarkEnd w:id="101"/>
    </w:p>
    <w:p w:rsidR="00007584" w:rsidRDefault="00B918DC" w:rsidP="00007584">
      <w:pPr>
        <w:rPr>
          <w:rFonts w:cs="Calibri"/>
          <w:i/>
        </w:rPr>
      </w:pPr>
      <w:r>
        <w:rPr>
          <w:rFonts w:cs="Calibri"/>
          <w:i/>
        </w:rPr>
        <w:t>None</w:t>
      </w:r>
    </w:p>
    <w:p w:rsidR="003E7D90" w:rsidRDefault="003E7D90" w:rsidP="00007584">
      <w:pPr>
        <w:rPr>
          <w:rFonts w:cs="Calibri"/>
          <w:i/>
        </w:rPr>
      </w:pPr>
    </w:p>
    <w:p w:rsidR="003E7D90" w:rsidRPr="00AA38E8" w:rsidRDefault="003E7D90" w:rsidP="003E7D90">
      <w:pPr>
        <w:pStyle w:val="Heading2"/>
        <w:numPr>
          <w:ilvl w:val="2"/>
          <w:numId w:val="11"/>
        </w:numPr>
        <w:tabs>
          <w:tab w:val="clear" w:pos="1017"/>
          <w:tab w:val="num" w:pos="567"/>
        </w:tabs>
        <w:spacing w:after="60"/>
        <w:ind w:left="567"/>
        <w:rPr>
          <w:rFonts w:ascii="Calibri" w:hAnsi="Calibri" w:cs="Calibri"/>
        </w:rPr>
      </w:pPr>
      <w:bookmarkStart w:id="102" w:name="_Toc448756675"/>
      <w:proofErr w:type="spellStart"/>
      <w:r w:rsidRPr="00AA38E8">
        <w:rPr>
          <w:rFonts w:ascii="Calibri" w:hAnsi="Calibri" w:cs="Calibri"/>
        </w:rPr>
        <w:t>Init</w:t>
      </w:r>
      <w:proofErr w:type="spellEnd"/>
      <w:r w:rsidRPr="00AA38E8">
        <w:rPr>
          <w:rFonts w:ascii="Calibri" w:hAnsi="Calibri" w:cs="Calibri"/>
        </w:rPr>
        <w:t xml:space="preserve">: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FlsMem</w:t>
      </w:r>
      <w:r>
        <w:rPr>
          <w:rFonts w:ascii="Calibri" w:hAnsi="Calibri" w:cs="Calibri"/>
        </w:rPr>
        <w:fldChar w:fldCharType="end"/>
      </w:r>
      <w:r w:rsidRPr="00AA38E8">
        <w:rPr>
          <w:rFonts w:ascii="Calibri" w:hAnsi="Calibri" w:cs="Calibri"/>
        </w:rPr>
        <w:t>Init</w:t>
      </w:r>
      <w:r>
        <w:rPr>
          <w:rFonts w:ascii="Calibri" w:hAnsi="Calibri" w:cs="Calibri"/>
        </w:rPr>
        <w:t>2</w:t>
      </w:r>
      <w:bookmarkEnd w:id="102"/>
    </w:p>
    <w:p w:rsidR="003E7D90" w:rsidRPr="00AA38E8" w:rsidRDefault="003E7D90" w:rsidP="003E7D90">
      <w:pPr>
        <w:pStyle w:val="Heading2"/>
        <w:numPr>
          <w:ilvl w:val="3"/>
          <w:numId w:val="11"/>
        </w:numPr>
        <w:spacing w:after="60"/>
        <w:rPr>
          <w:rFonts w:ascii="Calibri" w:hAnsi="Calibri" w:cs="Calibri"/>
        </w:rPr>
      </w:pPr>
      <w:bookmarkStart w:id="103" w:name="_Toc448756676"/>
      <w:r w:rsidRPr="00AA38E8">
        <w:rPr>
          <w:rFonts w:ascii="Calibri" w:hAnsi="Calibri" w:cs="Calibri"/>
        </w:rPr>
        <w:t>Design Rationale</w:t>
      </w:r>
      <w:bookmarkEnd w:id="103"/>
    </w:p>
    <w:p w:rsidR="003E7D90" w:rsidRDefault="003E7D90" w:rsidP="003E7D90">
      <w:pPr>
        <w:rPr>
          <w:rFonts w:cs="Calibri"/>
          <w:i/>
        </w:rPr>
      </w:pPr>
      <w:r>
        <w:rPr>
          <w:rFonts w:cs="Calibri"/>
          <w:i/>
        </w:rPr>
        <w:t xml:space="preserve">The FlsMemInit2 function is a non RTE function which shall be called to set up the DTS configuration for the Flash CRC check. The DTS channel configuration has to be applied only when the system is waking up from a Power On Reset or after a flash programming reset. In such a scenario a Hardware CRC unit is allocated by function call to the CRC module and once a hardware assignment is successful, the DTS channels are configured for chaining for the entire definition of the flash blocks (Boot, App, Cal1, Cal2 etc.). Record the time when </w:t>
      </w:r>
      <w:r w:rsidR="00B97041">
        <w:rPr>
          <w:rFonts w:cs="Calibri"/>
          <w:i/>
        </w:rPr>
        <w:t>the DTS</w:t>
      </w:r>
      <w:r>
        <w:rPr>
          <w:rFonts w:cs="Calibri"/>
          <w:i/>
        </w:rPr>
        <w:t xml:space="preserve"> transfer is initiated so that a check on a timeout can be made in the periodic function where a maximum timeout of 200 </w:t>
      </w:r>
      <w:proofErr w:type="spellStart"/>
      <w:r>
        <w:rPr>
          <w:rFonts w:cs="Calibri"/>
          <w:i/>
        </w:rPr>
        <w:t>ms</w:t>
      </w:r>
      <w:proofErr w:type="spellEnd"/>
      <w:r>
        <w:rPr>
          <w:rFonts w:cs="Calibri"/>
          <w:i/>
        </w:rPr>
        <w:t xml:space="preserve"> is checked for</w:t>
      </w:r>
    </w:p>
    <w:p w:rsidR="003E7D90" w:rsidRDefault="003E7D90" w:rsidP="003E7D90">
      <w:pPr>
        <w:rPr>
          <w:rFonts w:cs="Calibri"/>
          <w:i/>
        </w:rPr>
      </w:pPr>
      <w:r>
        <w:rPr>
          <w:rFonts w:cs="Calibri"/>
          <w:i/>
        </w:rPr>
        <w:t>This function shall be called in the startup sequence. Hence it is a non RTE function</w:t>
      </w:r>
    </w:p>
    <w:p w:rsidR="00EF1FE8" w:rsidRPr="00A26934" w:rsidRDefault="00EF1FE8" w:rsidP="003E7D90">
      <w:pPr>
        <w:rPr>
          <w:rFonts w:cs="Calibri"/>
          <w:i/>
        </w:rPr>
      </w:pPr>
      <w:r>
        <w:rPr>
          <w:rFonts w:cs="Calibri"/>
          <w:i/>
        </w:rPr>
        <w:t>See FDD for more.</w:t>
      </w:r>
    </w:p>
    <w:p w:rsidR="003E7D90" w:rsidRPr="00AA38E8" w:rsidRDefault="003E7D90" w:rsidP="003E7D90">
      <w:pPr>
        <w:pStyle w:val="Heading2"/>
        <w:numPr>
          <w:ilvl w:val="3"/>
          <w:numId w:val="11"/>
        </w:numPr>
        <w:spacing w:after="60"/>
        <w:rPr>
          <w:rFonts w:ascii="Calibri" w:hAnsi="Calibri" w:cs="Calibri"/>
        </w:rPr>
      </w:pPr>
      <w:bookmarkStart w:id="104" w:name="_Toc448756677"/>
      <w:r w:rsidRPr="00AA38E8">
        <w:rPr>
          <w:rFonts w:ascii="Calibri" w:hAnsi="Calibri" w:cs="Calibri"/>
        </w:rPr>
        <w:t>Module Outputs</w:t>
      </w:r>
      <w:bookmarkEnd w:id="104"/>
    </w:p>
    <w:p w:rsidR="003E7D90" w:rsidRPr="00A26934" w:rsidRDefault="003E7D90" w:rsidP="003E7D90">
      <w:pPr>
        <w:rPr>
          <w:rFonts w:cs="Calibri"/>
          <w:i/>
        </w:rPr>
      </w:pPr>
      <w:r>
        <w:rPr>
          <w:rFonts w:cs="Calibri"/>
          <w:i/>
        </w:rPr>
        <w:t>None</w:t>
      </w:r>
    </w:p>
    <w:p w:rsidR="00DB3C1D" w:rsidRPr="0033680E" w:rsidRDefault="00B955D9" w:rsidP="00DB3C1D">
      <w:pPr>
        <w:rPr>
          <w:rFonts w:cs="Calibri"/>
          <w:i/>
        </w:rPr>
      </w:pPr>
      <w:r>
        <w:rPr>
          <w:rFonts w:cs="Calibri"/>
          <w:i/>
        </w:rPr>
        <w:t>None</w:t>
      </w:r>
    </w:p>
    <w:p w:rsidR="00EF1FE8" w:rsidRPr="00AA38E8" w:rsidRDefault="00EF1FE8" w:rsidP="00EF1FE8">
      <w:pPr>
        <w:pStyle w:val="Heading2"/>
        <w:numPr>
          <w:ilvl w:val="2"/>
          <w:numId w:val="11"/>
        </w:numPr>
        <w:tabs>
          <w:tab w:val="clear" w:pos="1017"/>
          <w:tab w:val="num" w:pos="567"/>
        </w:tabs>
        <w:spacing w:after="60"/>
        <w:ind w:left="567"/>
        <w:rPr>
          <w:rFonts w:ascii="Calibri" w:hAnsi="Calibri" w:cs="Calibri"/>
        </w:rPr>
      </w:pPr>
      <w:bookmarkStart w:id="105" w:name="_Toc448756678"/>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FlsMem</w:t>
      </w:r>
      <w:r>
        <w:rPr>
          <w:rFonts w:ascii="Calibri" w:hAnsi="Calibri" w:cs="Calibri"/>
        </w:rPr>
        <w:fldChar w:fldCharType="end"/>
      </w:r>
      <w:r w:rsidRPr="00AA38E8">
        <w:rPr>
          <w:rFonts w:ascii="Calibri" w:hAnsi="Calibri" w:cs="Calibri"/>
        </w:rPr>
        <w:t>Per</w:t>
      </w:r>
      <w:bookmarkEnd w:id="105"/>
      <w:r w:rsidR="00FA204B">
        <w:rPr>
          <w:rFonts w:ascii="Calibri" w:hAnsi="Calibri" w:cs="Calibri"/>
        </w:rPr>
        <w:t>1</w:t>
      </w:r>
    </w:p>
    <w:p w:rsidR="00EF1FE8" w:rsidRPr="00AA38E8" w:rsidRDefault="00EF1FE8" w:rsidP="00EF1FE8">
      <w:pPr>
        <w:pStyle w:val="Heading2"/>
        <w:numPr>
          <w:ilvl w:val="3"/>
          <w:numId w:val="11"/>
        </w:numPr>
        <w:spacing w:after="60"/>
        <w:rPr>
          <w:rFonts w:ascii="Calibri" w:hAnsi="Calibri" w:cs="Calibri"/>
        </w:rPr>
      </w:pPr>
      <w:bookmarkStart w:id="106" w:name="_Toc448756679"/>
      <w:r w:rsidRPr="00AA38E8">
        <w:rPr>
          <w:rFonts w:ascii="Calibri" w:hAnsi="Calibri" w:cs="Calibri"/>
        </w:rPr>
        <w:t>Design Rationale</w:t>
      </w:r>
      <w:bookmarkEnd w:id="106"/>
    </w:p>
    <w:p w:rsidR="00EF1FE8" w:rsidRPr="0033680E" w:rsidRDefault="00EF1FE8" w:rsidP="00EF1FE8">
      <w:pPr>
        <w:rPr>
          <w:rFonts w:cs="Calibri"/>
          <w:i/>
        </w:rPr>
      </w:pPr>
      <w:r>
        <w:rPr>
          <w:rFonts w:cs="Calibri"/>
          <w:i/>
        </w:rPr>
        <w:t>See FDD</w:t>
      </w:r>
    </w:p>
    <w:p w:rsidR="00EF1FE8" w:rsidRPr="00AA38E8" w:rsidRDefault="00EF1FE8" w:rsidP="00EF1FE8">
      <w:pPr>
        <w:pStyle w:val="Heading2"/>
        <w:numPr>
          <w:ilvl w:val="3"/>
          <w:numId w:val="11"/>
        </w:numPr>
        <w:spacing w:after="60"/>
        <w:rPr>
          <w:rFonts w:ascii="Calibri" w:hAnsi="Calibri" w:cs="Calibri"/>
        </w:rPr>
      </w:pPr>
      <w:bookmarkStart w:id="107" w:name="_Toc448756680"/>
      <w:r w:rsidRPr="00AA38E8">
        <w:rPr>
          <w:rFonts w:ascii="Calibri" w:hAnsi="Calibri" w:cs="Calibri"/>
        </w:rPr>
        <w:t>Store Module Inputs to Local copies</w:t>
      </w:r>
      <w:bookmarkEnd w:id="107"/>
    </w:p>
    <w:p w:rsidR="00EF1FE8" w:rsidRPr="0033680E" w:rsidRDefault="00EF1FE8" w:rsidP="00EF1FE8">
      <w:pPr>
        <w:rPr>
          <w:rFonts w:cs="Calibri"/>
          <w:i/>
        </w:rPr>
      </w:pPr>
      <w:r>
        <w:rPr>
          <w:rFonts w:cs="Calibri"/>
          <w:i/>
        </w:rPr>
        <w:t>Refer to FDD</w:t>
      </w:r>
    </w:p>
    <w:p w:rsidR="00EF1FE8" w:rsidRPr="00AA38E8" w:rsidRDefault="00EF1FE8" w:rsidP="00EF1FE8">
      <w:pPr>
        <w:pStyle w:val="Heading2"/>
        <w:numPr>
          <w:ilvl w:val="3"/>
          <w:numId w:val="11"/>
        </w:numPr>
        <w:spacing w:after="60"/>
        <w:rPr>
          <w:rFonts w:ascii="Calibri" w:hAnsi="Calibri" w:cs="Calibri"/>
        </w:rPr>
      </w:pPr>
      <w:bookmarkStart w:id="108" w:name="_Toc448756681"/>
      <w:r w:rsidRPr="00AA38E8">
        <w:rPr>
          <w:rFonts w:ascii="Calibri" w:hAnsi="Calibri" w:cs="Calibri"/>
        </w:rPr>
        <w:t>(Processing of function)………</w:t>
      </w:r>
      <w:bookmarkEnd w:id="108"/>
    </w:p>
    <w:p w:rsidR="00EF1FE8" w:rsidRPr="0033680E" w:rsidRDefault="00EF1FE8" w:rsidP="00EF1FE8">
      <w:pPr>
        <w:rPr>
          <w:rFonts w:cs="Calibri"/>
          <w:i/>
        </w:rPr>
      </w:pPr>
      <w:r>
        <w:rPr>
          <w:rFonts w:cs="Calibri"/>
          <w:i/>
        </w:rPr>
        <w:t>Refer to FDD</w:t>
      </w:r>
    </w:p>
    <w:p w:rsidR="00EF1FE8" w:rsidRPr="00AA38E8" w:rsidRDefault="00EF1FE8" w:rsidP="00EF1FE8">
      <w:pPr>
        <w:pStyle w:val="Heading2"/>
        <w:numPr>
          <w:ilvl w:val="3"/>
          <w:numId w:val="11"/>
        </w:numPr>
        <w:spacing w:after="60"/>
        <w:rPr>
          <w:rFonts w:ascii="Calibri" w:hAnsi="Calibri" w:cs="Calibri"/>
        </w:rPr>
      </w:pPr>
      <w:bookmarkStart w:id="109" w:name="_Toc448756682"/>
      <w:r w:rsidRPr="00AA38E8">
        <w:rPr>
          <w:rFonts w:ascii="Calibri" w:hAnsi="Calibri" w:cs="Calibri"/>
        </w:rPr>
        <w:t>Store Local copy of outputs into Module Outputs</w:t>
      </w:r>
      <w:bookmarkEnd w:id="109"/>
    </w:p>
    <w:p w:rsidR="00EF1FE8" w:rsidRPr="0033680E" w:rsidRDefault="00EF1FE8" w:rsidP="00EF1FE8">
      <w:pPr>
        <w:rPr>
          <w:rFonts w:cs="Calibri"/>
          <w:i/>
        </w:rPr>
      </w:pPr>
      <w:r>
        <w:rPr>
          <w:rFonts w:cs="Calibri"/>
          <w:i/>
        </w:rPr>
        <w:t>Refer to FDD</w:t>
      </w:r>
    </w:p>
    <w:p w:rsidR="008C6874" w:rsidRDefault="008C6874" w:rsidP="002B094F">
      <w:pPr>
        <w:pStyle w:val="BodyText"/>
        <w:rPr>
          <w:rFonts w:ascii="Calibri" w:hAnsi="Calibri" w:cs="Calibri"/>
          <w:sz w:val="20"/>
        </w:rPr>
      </w:pPr>
    </w:p>
    <w:p w:rsidR="002B094F" w:rsidRPr="008C6874" w:rsidRDefault="008C6874" w:rsidP="00DB17BC">
      <w:pPr>
        <w:pStyle w:val="Heading2"/>
      </w:pPr>
      <w:bookmarkStart w:id="110" w:name="_Toc448756683"/>
      <w:r>
        <w:lastRenderedPageBreak/>
        <w:t xml:space="preserve">Server </w:t>
      </w:r>
      <w:proofErr w:type="spellStart"/>
      <w:r w:rsidR="0029766D">
        <w:t>R</w:t>
      </w:r>
      <w:r w:rsidR="0029766D" w:rsidRPr="008C6874">
        <w:t>un</w:t>
      </w:r>
      <w:r w:rsidR="0029766D">
        <w:t>n</w:t>
      </w:r>
      <w:r w:rsidR="0029766D" w:rsidRPr="008C6874">
        <w:t>ables</w:t>
      </w:r>
      <w:bookmarkEnd w:id="110"/>
      <w:proofErr w:type="spellEnd"/>
      <w:r w:rsidR="002B094F" w:rsidRPr="008C6874">
        <w:t xml:space="preserve"> </w:t>
      </w:r>
      <w:r w:rsidR="00DB17BC">
        <w:t xml:space="preserve">- </w:t>
      </w:r>
      <w:proofErr w:type="spellStart"/>
      <w:r w:rsidR="00DB17BC" w:rsidRPr="00DB17BC">
        <w:rPr>
          <w:rFonts w:ascii="Calibri" w:hAnsi="Calibri"/>
        </w:rPr>
        <w:t>CodFlsSngBitEcc</w:t>
      </w:r>
      <w:proofErr w:type="spellEnd"/>
    </w:p>
    <w:p w:rsidR="00DB17BC" w:rsidRPr="00AA38E8" w:rsidRDefault="00DB17BC" w:rsidP="00DB17BC">
      <w:pPr>
        <w:pStyle w:val="Heading2"/>
        <w:numPr>
          <w:ilvl w:val="3"/>
          <w:numId w:val="11"/>
        </w:numPr>
        <w:spacing w:after="60"/>
        <w:rPr>
          <w:rFonts w:ascii="Calibri" w:hAnsi="Calibri" w:cs="Calibri"/>
        </w:rPr>
      </w:pPr>
      <w:bookmarkStart w:id="111" w:name="_Toc382301471"/>
      <w:bookmarkStart w:id="112" w:name="_Toc383698997"/>
      <w:bookmarkEnd w:id="111"/>
      <w:bookmarkEnd w:id="112"/>
      <w:r w:rsidRPr="00AA38E8">
        <w:rPr>
          <w:rFonts w:ascii="Calibri" w:hAnsi="Calibri" w:cs="Calibri"/>
        </w:rPr>
        <w:t>Design Rationale</w:t>
      </w:r>
    </w:p>
    <w:p w:rsidR="00DB17BC" w:rsidRPr="0033680E" w:rsidRDefault="00DB17BC" w:rsidP="00DB17BC">
      <w:pPr>
        <w:rPr>
          <w:rFonts w:cs="Calibri"/>
          <w:i/>
        </w:rPr>
      </w:pPr>
      <w:r>
        <w:rPr>
          <w:rFonts w:cs="Calibri"/>
          <w:i/>
        </w:rPr>
        <w:t>See FDD</w:t>
      </w:r>
    </w:p>
    <w:p w:rsidR="00DB17BC" w:rsidRPr="00AA38E8" w:rsidRDefault="00DB17BC" w:rsidP="00DB17BC">
      <w:pPr>
        <w:pStyle w:val="Heading2"/>
        <w:numPr>
          <w:ilvl w:val="3"/>
          <w:numId w:val="11"/>
        </w:numPr>
        <w:spacing w:after="60"/>
        <w:rPr>
          <w:rFonts w:ascii="Calibri" w:hAnsi="Calibri" w:cs="Calibri"/>
        </w:rPr>
      </w:pPr>
      <w:r w:rsidRPr="00AA38E8">
        <w:rPr>
          <w:rFonts w:ascii="Calibri" w:hAnsi="Calibri" w:cs="Calibri"/>
        </w:rPr>
        <w:t>Store Module Inputs to Local copies</w:t>
      </w:r>
    </w:p>
    <w:p w:rsidR="00DB17BC" w:rsidRPr="0033680E" w:rsidRDefault="00DB17BC" w:rsidP="00DB17BC">
      <w:pPr>
        <w:rPr>
          <w:rFonts w:cs="Calibri"/>
          <w:i/>
        </w:rPr>
      </w:pPr>
      <w:r>
        <w:rPr>
          <w:rFonts w:cs="Calibri"/>
          <w:i/>
        </w:rPr>
        <w:t>Refer to FDD</w:t>
      </w:r>
    </w:p>
    <w:p w:rsidR="00DB17BC" w:rsidRPr="00AA38E8" w:rsidRDefault="00DB17BC" w:rsidP="00DB17BC">
      <w:pPr>
        <w:pStyle w:val="Heading2"/>
        <w:numPr>
          <w:ilvl w:val="3"/>
          <w:numId w:val="11"/>
        </w:numPr>
        <w:spacing w:after="60"/>
        <w:rPr>
          <w:rFonts w:ascii="Calibri" w:hAnsi="Calibri" w:cs="Calibri"/>
        </w:rPr>
      </w:pPr>
      <w:r w:rsidRPr="00AA38E8">
        <w:rPr>
          <w:rFonts w:ascii="Calibri" w:hAnsi="Calibri" w:cs="Calibri"/>
        </w:rPr>
        <w:t>(Processing of function)………</w:t>
      </w:r>
    </w:p>
    <w:p w:rsidR="00DB17BC" w:rsidRPr="0033680E" w:rsidRDefault="00DB17BC" w:rsidP="00DB17BC">
      <w:pPr>
        <w:rPr>
          <w:rFonts w:cs="Calibri"/>
          <w:i/>
        </w:rPr>
      </w:pPr>
      <w:r>
        <w:rPr>
          <w:rFonts w:cs="Calibri"/>
          <w:i/>
        </w:rPr>
        <w:t>Refer to FDD</w:t>
      </w:r>
    </w:p>
    <w:p w:rsidR="00DB17BC" w:rsidRPr="00AA38E8" w:rsidRDefault="00DB17BC" w:rsidP="00DB17BC">
      <w:pPr>
        <w:pStyle w:val="Heading2"/>
        <w:numPr>
          <w:ilvl w:val="3"/>
          <w:numId w:val="11"/>
        </w:numPr>
        <w:spacing w:after="60"/>
        <w:rPr>
          <w:rFonts w:ascii="Calibri" w:hAnsi="Calibri" w:cs="Calibri"/>
        </w:rPr>
      </w:pPr>
      <w:r w:rsidRPr="00AA38E8">
        <w:rPr>
          <w:rFonts w:ascii="Calibri" w:hAnsi="Calibri" w:cs="Calibri"/>
        </w:rPr>
        <w:t>Store Local copy of outputs into Module Outputs</w:t>
      </w:r>
    </w:p>
    <w:p w:rsidR="00DB17BC" w:rsidRPr="0033680E" w:rsidRDefault="00DB17BC" w:rsidP="00DB17BC">
      <w:pPr>
        <w:rPr>
          <w:rFonts w:cs="Calibri"/>
          <w:i/>
        </w:rPr>
      </w:pPr>
      <w:r>
        <w:rPr>
          <w:rFonts w:cs="Calibri"/>
          <w:i/>
        </w:rPr>
        <w:t>Refer to FDD</w:t>
      </w:r>
    </w:p>
    <w:p w:rsidR="008C6874" w:rsidRPr="00AA38E8" w:rsidRDefault="008C6874" w:rsidP="008C6874">
      <w:pPr>
        <w:pStyle w:val="Heading2"/>
        <w:spacing w:after="60"/>
        <w:rPr>
          <w:rFonts w:ascii="Calibri" w:hAnsi="Calibri" w:cs="Calibri"/>
        </w:rPr>
      </w:pPr>
      <w:bookmarkStart w:id="113" w:name="_Ref382299966"/>
      <w:bookmarkStart w:id="114" w:name="_Toc421011529"/>
      <w:bookmarkStart w:id="115" w:name="_Toc448756684"/>
      <w:r w:rsidRPr="00AA38E8">
        <w:rPr>
          <w:rFonts w:ascii="Calibri" w:hAnsi="Calibri" w:cs="Calibri"/>
        </w:rPr>
        <w:t>Interrupt Functions</w:t>
      </w:r>
      <w:bookmarkEnd w:id="113"/>
      <w:bookmarkEnd w:id="114"/>
      <w:bookmarkEnd w:id="115"/>
    </w:p>
    <w:p w:rsidR="008C6874" w:rsidRPr="0033680E" w:rsidRDefault="00B01D15"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116" w:name="_Toc338170485"/>
      <w:bookmarkStart w:id="117" w:name="_Toc418080074"/>
      <w:bookmarkStart w:id="118" w:name="_Toc421709919"/>
      <w:bookmarkStart w:id="119" w:name="_Toc448756685"/>
      <w:r w:rsidRPr="008C6874">
        <w:rPr>
          <w:rFonts w:ascii="Calibri" w:hAnsi="Calibri" w:cs="Calibri"/>
        </w:rPr>
        <w:t>Module Internal (Local) Functions</w:t>
      </w:r>
      <w:bookmarkEnd w:id="116"/>
      <w:bookmarkEnd w:id="117"/>
      <w:bookmarkEnd w:id="118"/>
      <w:bookmarkEnd w:id="119"/>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20" w:name="_Toc421011540"/>
      <w:bookmarkStart w:id="121" w:name="_Toc448756686"/>
      <w:r w:rsidRPr="00AA38E8">
        <w:rPr>
          <w:rFonts w:ascii="Calibri" w:hAnsi="Calibri" w:cs="Calibri"/>
        </w:rPr>
        <w:t>Local Function #1</w:t>
      </w:r>
      <w:bookmarkEnd w:id="120"/>
      <w:bookmarkEnd w:id="12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3826"/>
        <w:gridCol w:w="1135"/>
        <w:gridCol w:w="1135"/>
        <w:gridCol w:w="1135"/>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C6874" w:rsidP="00F4318C">
            <w:pPr>
              <w:spacing w:before="60"/>
              <w:rPr>
                <w:rFonts w:cs="Calibri"/>
                <w:sz w:val="16"/>
              </w:rPr>
            </w:pPr>
            <w:r w:rsidRPr="00AA38E8">
              <w:rPr>
                <w:rFonts w:cs="Calibri"/>
                <w:sz w:val="16"/>
              </w:rPr>
              <w:t>(Exact name used)</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B01D15" w:rsidP="00F4318C">
            <w:pPr>
              <w:spacing w:before="60"/>
              <w:rPr>
                <w:rFonts w:cs="Calibri"/>
                <w:sz w:val="16"/>
              </w:rPr>
            </w:pPr>
            <w:r>
              <w:rPr>
                <w:rFonts w:cs="Calibri"/>
                <w:sz w:val="16"/>
              </w:rPr>
              <w:t>None</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22" w:name="_Toc448756687"/>
      <w:bookmarkStart w:id="123" w:name="_Toc421011541"/>
      <w:r>
        <w:rPr>
          <w:rFonts w:ascii="Calibri" w:hAnsi="Calibri" w:cs="Calibri"/>
        </w:rPr>
        <w:t>Design Rationale</w:t>
      </w:r>
      <w:bookmarkEnd w:id="122"/>
    </w:p>
    <w:p w:rsidR="008C6874" w:rsidRPr="00AA38E8" w:rsidRDefault="008C6874" w:rsidP="008C6874">
      <w:pPr>
        <w:pStyle w:val="Heading2"/>
        <w:numPr>
          <w:ilvl w:val="3"/>
          <w:numId w:val="11"/>
        </w:numPr>
        <w:spacing w:after="60"/>
        <w:rPr>
          <w:rFonts w:ascii="Calibri" w:hAnsi="Calibri" w:cs="Calibri"/>
        </w:rPr>
      </w:pPr>
      <w:bookmarkStart w:id="124" w:name="_Toc448756688"/>
      <w:r>
        <w:rPr>
          <w:rFonts w:ascii="Calibri" w:hAnsi="Calibri" w:cs="Calibri"/>
        </w:rPr>
        <w:t>Processing</w:t>
      </w:r>
      <w:bookmarkEnd w:id="123"/>
      <w:bookmarkEnd w:id="124"/>
    </w:p>
    <w:p w:rsidR="008C6874" w:rsidRPr="00B01D15" w:rsidRDefault="008C6874" w:rsidP="008C6874">
      <w:pPr>
        <w:pStyle w:val="Heading2"/>
        <w:spacing w:after="60"/>
        <w:rPr>
          <w:rFonts w:ascii="Calibri" w:hAnsi="Calibri" w:cs="Calibri"/>
        </w:rPr>
      </w:pPr>
      <w:bookmarkStart w:id="125" w:name="_Toc421011542"/>
      <w:bookmarkStart w:id="126" w:name="_Toc448756689"/>
      <w:r>
        <w:rPr>
          <w:rFonts w:ascii="Calibri" w:hAnsi="Calibri" w:cs="Calibri"/>
        </w:rPr>
        <w:t>GLOBAL</w:t>
      </w:r>
      <w:r w:rsidRPr="00AA38E8">
        <w:rPr>
          <w:rFonts w:ascii="Calibri" w:hAnsi="Calibri" w:cs="Calibri"/>
        </w:rPr>
        <w:t xml:space="preserve"> Function/Macro Definitions</w:t>
      </w:r>
      <w:bookmarkEnd w:id="125"/>
      <w:bookmarkEnd w:id="126"/>
    </w:p>
    <w:p w:rsidR="008C6874" w:rsidRPr="00AA38E8" w:rsidRDefault="002F5C69" w:rsidP="008C6874">
      <w:pPr>
        <w:pStyle w:val="Heading2"/>
        <w:numPr>
          <w:ilvl w:val="2"/>
          <w:numId w:val="11"/>
        </w:numPr>
        <w:tabs>
          <w:tab w:val="clear" w:pos="1017"/>
          <w:tab w:val="num" w:pos="567"/>
        </w:tabs>
        <w:spacing w:after="60"/>
        <w:ind w:left="567"/>
        <w:rPr>
          <w:rFonts w:ascii="Calibri" w:hAnsi="Calibri" w:cs="Calibri"/>
        </w:rPr>
      </w:pPr>
      <w:proofErr w:type="spellStart"/>
      <w:r>
        <w:rPr>
          <w:rFonts w:ascii="Calibri" w:hAnsi="Calibri" w:cs="Calibri"/>
        </w:rPr>
        <w:t>DtsInin</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EF1FE8" w:rsidP="00F4318C">
            <w:pPr>
              <w:spacing w:before="60"/>
              <w:rPr>
                <w:rFonts w:cs="Calibri"/>
                <w:sz w:val="16"/>
              </w:rPr>
            </w:pPr>
            <w:proofErr w:type="spellStart"/>
            <w:r w:rsidRPr="00EF1FE8">
              <w:rPr>
                <w:rFonts w:cs="Calibri"/>
                <w:sz w:val="16"/>
              </w:rPr>
              <w:t>DTSInit</w:t>
            </w:r>
            <w:proofErr w:type="spellEnd"/>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494657" w:rsidP="00494657">
            <w:pPr>
              <w:spacing w:before="60"/>
              <w:rPr>
                <w:rFonts w:cs="Calibri"/>
                <w:sz w:val="16"/>
              </w:rPr>
            </w:pPr>
            <w:proofErr w:type="spellStart"/>
            <w:r w:rsidRPr="00494657">
              <w:rPr>
                <w:rFonts w:cs="Calibri"/>
                <w:sz w:val="16"/>
              </w:rPr>
              <w:t>CrcHwIdxInReg</w:t>
            </w:r>
            <w:proofErr w:type="spellEnd"/>
            <w:r>
              <w:br/>
            </w:r>
          </w:p>
        </w:tc>
        <w:tc>
          <w:tcPr>
            <w:tcW w:w="1135" w:type="dxa"/>
          </w:tcPr>
          <w:p w:rsidR="008C6874" w:rsidRPr="00AA38E8" w:rsidRDefault="00494657" w:rsidP="00F4318C">
            <w:pPr>
              <w:spacing w:before="60"/>
              <w:rPr>
                <w:rFonts w:cs="Calibri"/>
                <w:sz w:val="16"/>
              </w:rPr>
            </w:pPr>
            <w:r>
              <w:t xml:space="preserve"> </w:t>
            </w:r>
            <w:r w:rsidRPr="00494657">
              <w:rPr>
                <w:rFonts w:cs="Calibri"/>
                <w:sz w:val="16"/>
              </w:rPr>
              <w:t>uint32</w:t>
            </w:r>
          </w:p>
        </w:tc>
        <w:tc>
          <w:tcPr>
            <w:tcW w:w="1135" w:type="dxa"/>
          </w:tcPr>
          <w:p w:rsidR="008C6874" w:rsidRDefault="008C6874" w:rsidP="00F4318C">
            <w:pPr>
              <w:spacing w:before="60"/>
              <w:rPr>
                <w:rFonts w:cs="Calibri"/>
                <w:sz w:val="16"/>
              </w:rPr>
            </w:pPr>
          </w:p>
          <w:p w:rsidR="00494657" w:rsidRPr="00AA38E8" w:rsidRDefault="00494657" w:rsidP="00F4318C">
            <w:pPr>
              <w:spacing w:before="60"/>
              <w:rPr>
                <w:rFonts w:cs="Calibri"/>
                <w:sz w:val="16"/>
              </w:rPr>
            </w:pPr>
            <w:r>
              <w:rPr>
                <w:rFonts w:cs="Calibri"/>
                <w:sz w:val="16"/>
              </w:rPr>
              <w:t>0</w:t>
            </w:r>
          </w:p>
        </w:tc>
        <w:tc>
          <w:tcPr>
            <w:tcW w:w="1135" w:type="dxa"/>
          </w:tcPr>
          <w:p w:rsidR="008C6874" w:rsidRDefault="008C6874" w:rsidP="00F4318C">
            <w:pPr>
              <w:spacing w:before="60"/>
              <w:rPr>
                <w:rFonts w:cs="Calibri"/>
                <w:sz w:val="16"/>
              </w:rPr>
            </w:pPr>
          </w:p>
          <w:p w:rsidR="00494657" w:rsidRPr="00AA38E8" w:rsidRDefault="00494657" w:rsidP="00F4318C">
            <w:pPr>
              <w:spacing w:before="60"/>
              <w:rPr>
                <w:rFonts w:cs="Calibri"/>
                <w:sz w:val="16"/>
              </w:rPr>
            </w:pPr>
            <w:r>
              <w:rPr>
                <w:rFonts w:cs="Calibri"/>
                <w:sz w:val="16"/>
              </w:rPr>
              <w:t>0xFFFFFFFF</w:t>
            </w:r>
          </w:p>
        </w:tc>
      </w:tr>
      <w:tr w:rsidR="00494657" w:rsidRPr="00AA38E8" w:rsidTr="00F4318C">
        <w:tc>
          <w:tcPr>
            <w:tcW w:w="1690" w:type="dxa"/>
          </w:tcPr>
          <w:p w:rsidR="00494657" w:rsidRPr="00AA38E8" w:rsidRDefault="00494657" w:rsidP="00F4318C">
            <w:pPr>
              <w:spacing w:before="60"/>
              <w:rPr>
                <w:rFonts w:cs="Calibri"/>
                <w:b/>
                <w:bCs/>
                <w:sz w:val="16"/>
              </w:rPr>
            </w:pPr>
          </w:p>
        </w:tc>
        <w:tc>
          <w:tcPr>
            <w:tcW w:w="3833" w:type="dxa"/>
          </w:tcPr>
          <w:p w:rsidR="00494657" w:rsidRPr="00AA38E8" w:rsidRDefault="00494657" w:rsidP="00F4318C">
            <w:pPr>
              <w:spacing w:before="60"/>
              <w:rPr>
                <w:rFonts w:cs="Calibri"/>
                <w:sz w:val="16"/>
              </w:rPr>
            </w:pPr>
            <w:proofErr w:type="spellStart"/>
            <w:r w:rsidRPr="00494657">
              <w:rPr>
                <w:rFonts w:cs="Calibri"/>
                <w:sz w:val="16"/>
              </w:rPr>
              <w:t>CrcHwIdxOutReg</w:t>
            </w:r>
            <w:proofErr w:type="spellEnd"/>
          </w:p>
        </w:tc>
        <w:tc>
          <w:tcPr>
            <w:tcW w:w="1135" w:type="dxa"/>
          </w:tcPr>
          <w:p w:rsidR="00494657" w:rsidRPr="00AA38E8" w:rsidRDefault="00494657" w:rsidP="00F4318C">
            <w:pPr>
              <w:spacing w:before="60"/>
              <w:rPr>
                <w:rFonts w:cs="Calibri"/>
                <w:sz w:val="16"/>
              </w:rPr>
            </w:pPr>
            <w:r w:rsidRPr="00494657">
              <w:rPr>
                <w:rFonts w:cs="Calibri"/>
                <w:sz w:val="16"/>
              </w:rPr>
              <w:t>uint32</w:t>
            </w:r>
          </w:p>
        </w:tc>
        <w:tc>
          <w:tcPr>
            <w:tcW w:w="1135" w:type="dxa"/>
          </w:tcPr>
          <w:p w:rsidR="00494657" w:rsidRDefault="00494657" w:rsidP="00494657">
            <w:pPr>
              <w:spacing w:before="60"/>
              <w:rPr>
                <w:rFonts w:cs="Calibri"/>
                <w:sz w:val="16"/>
              </w:rPr>
            </w:pPr>
          </w:p>
          <w:p w:rsidR="00494657" w:rsidRPr="00AA38E8" w:rsidRDefault="00494657" w:rsidP="00F4318C">
            <w:pPr>
              <w:spacing w:before="60"/>
              <w:rPr>
                <w:rFonts w:cs="Calibri"/>
                <w:sz w:val="16"/>
              </w:rPr>
            </w:pPr>
            <w:r>
              <w:rPr>
                <w:rFonts w:cs="Calibri"/>
                <w:sz w:val="16"/>
              </w:rPr>
              <w:t>0</w:t>
            </w:r>
          </w:p>
        </w:tc>
        <w:tc>
          <w:tcPr>
            <w:tcW w:w="1135" w:type="dxa"/>
          </w:tcPr>
          <w:p w:rsidR="00494657" w:rsidRDefault="00494657" w:rsidP="00494657">
            <w:pPr>
              <w:spacing w:before="60"/>
              <w:rPr>
                <w:rFonts w:cs="Calibri"/>
                <w:sz w:val="16"/>
              </w:rPr>
            </w:pPr>
          </w:p>
          <w:p w:rsidR="00494657" w:rsidRPr="00AA38E8" w:rsidRDefault="00494657" w:rsidP="00F4318C">
            <w:pPr>
              <w:spacing w:before="60"/>
              <w:rPr>
                <w:rFonts w:cs="Calibri"/>
                <w:sz w:val="16"/>
              </w:rPr>
            </w:pPr>
            <w:r>
              <w:rPr>
                <w:rFonts w:cs="Calibri"/>
                <w:sz w:val="16"/>
              </w:rPr>
              <w:t>0xFFFFFFFF</w:t>
            </w:r>
          </w:p>
        </w:tc>
      </w:tr>
      <w:tr w:rsidR="00494657" w:rsidRPr="00AA38E8" w:rsidTr="00F4318C">
        <w:tc>
          <w:tcPr>
            <w:tcW w:w="1690" w:type="dxa"/>
          </w:tcPr>
          <w:p w:rsidR="00494657" w:rsidRPr="00AA38E8" w:rsidRDefault="00494657" w:rsidP="00F4318C">
            <w:pPr>
              <w:spacing w:before="60"/>
              <w:rPr>
                <w:rFonts w:cs="Calibri"/>
                <w:b/>
                <w:bCs/>
                <w:sz w:val="16"/>
              </w:rPr>
            </w:pPr>
            <w:r w:rsidRPr="00AA38E8">
              <w:rPr>
                <w:rFonts w:cs="Calibri"/>
                <w:b/>
                <w:bCs/>
                <w:sz w:val="16"/>
              </w:rPr>
              <w:t>Return Value</w:t>
            </w:r>
          </w:p>
        </w:tc>
        <w:tc>
          <w:tcPr>
            <w:tcW w:w="3833" w:type="dxa"/>
          </w:tcPr>
          <w:p w:rsidR="00494657" w:rsidRPr="00AA38E8" w:rsidRDefault="00494657" w:rsidP="00F4318C">
            <w:pPr>
              <w:spacing w:before="60"/>
              <w:rPr>
                <w:rFonts w:cs="Calibri"/>
                <w:sz w:val="16"/>
              </w:rPr>
            </w:pPr>
            <w:r>
              <w:rPr>
                <w:rFonts w:cs="Calibri"/>
                <w:sz w:val="16"/>
              </w:rPr>
              <w:t>None</w:t>
            </w: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27" w:name="_Toc448756691"/>
      <w:bookmarkStart w:id="128" w:name="_Toc421011544"/>
      <w:r>
        <w:rPr>
          <w:rFonts w:ascii="Calibri" w:hAnsi="Calibri" w:cs="Calibri"/>
        </w:rPr>
        <w:t>Design Rationale</w:t>
      </w:r>
      <w:bookmarkEnd w:id="127"/>
    </w:p>
    <w:p w:rsidR="00494657" w:rsidRDefault="00494657" w:rsidP="00007CC1">
      <w:pPr>
        <w:ind w:left="864"/>
      </w:pPr>
    </w:p>
    <w:p w:rsidR="00494657" w:rsidRDefault="00494657" w:rsidP="00494657">
      <w:pPr>
        <w:rPr>
          <w:rFonts w:cs="Calibri"/>
        </w:rPr>
      </w:pPr>
      <w:r>
        <w:rPr>
          <w:rFonts w:cs="Calibri"/>
        </w:rPr>
        <w:lastRenderedPageBreak/>
        <w:t xml:space="preserve">Trusted function that performs all register initialization from the </w:t>
      </w:r>
      <w:r w:rsidRPr="00494657">
        <w:rPr>
          <w:rFonts w:cs="Calibri"/>
        </w:rPr>
        <w:t>CM</w:t>
      </w:r>
      <w:r w:rsidR="00DE5391">
        <w:rPr>
          <w:rFonts w:cs="Calibri"/>
        </w:rPr>
        <w:t>102B</w:t>
      </w:r>
      <w:r w:rsidRPr="00494657">
        <w:rPr>
          <w:rFonts w:cs="Calibri"/>
        </w:rPr>
        <w:t>_FlsMem_DTSPeripheralCfg</w:t>
      </w:r>
      <w:r>
        <w:rPr>
          <w:rFonts w:cs="Calibri"/>
        </w:rPr>
        <w:t xml:space="preserve">.xlsx spreadsheet in the FDD.  </w:t>
      </w:r>
      <w:r w:rsidRPr="005266A7">
        <w:rPr>
          <w:rFonts w:cs="Calibri"/>
        </w:rPr>
        <w:t xml:space="preserve">The </w:t>
      </w:r>
      <w:proofErr w:type="spellStart"/>
      <w:r w:rsidRPr="00494657">
        <w:rPr>
          <w:rFonts w:cs="Calibri"/>
        </w:rPr>
        <w:t>DTSMstrCfg</w:t>
      </w:r>
      <w:proofErr w:type="spellEnd"/>
      <w:r>
        <w:rPr>
          <w:rFonts w:cs="Calibri"/>
        </w:rPr>
        <w:t xml:space="preserve"> </w:t>
      </w:r>
      <w:r w:rsidRPr="005266A7">
        <w:rPr>
          <w:rFonts w:cs="Calibri"/>
        </w:rPr>
        <w:t xml:space="preserve">channel master registers can be written only in supervisor mode.  After the Channel master register for a given channel has been written, the selected Processor Element can write to that channel’s registers.  However, for simplicity, all </w:t>
      </w:r>
      <w:r>
        <w:rPr>
          <w:rFonts w:cs="Calibri"/>
        </w:rPr>
        <w:t>DTS</w:t>
      </w:r>
      <w:r w:rsidRPr="005266A7">
        <w:rPr>
          <w:rFonts w:cs="Calibri"/>
        </w:rPr>
        <w:t xml:space="preserve"> register initialization</w:t>
      </w:r>
      <w:r>
        <w:rPr>
          <w:rFonts w:cs="Calibri"/>
        </w:rPr>
        <w:t xml:space="preserve"> and chaining</w:t>
      </w:r>
      <w:r w:rsidRPr="005266A7">
        <w:rPr>
          <w:rFonts w:cs="Calibri"/>
        </w:rPr>
        <w:t xml:space="preserve"> is being done in one trusted function.  </w:t>
      </w:r>
    </w:p>
    <w:p w:rsidR="00494657" w:rsidRDefault="00494657" w:rsidP="00494657">
      <w:pPr>
        <w:rPr>
          <w:rFonts w:cs="Calibri"/>
        </w:rPr>
      </w:pPr>
      <w:r>
        <w:rPr>
          <w:rFonts w:cs="Calibri"/>
        </w:rPr>
        <w:t>The chaining is done in the following manner</w:t>
      </w:r>
    </w:p>
    <w:p w:rsidR="00494657" w:rsidRPr="005922E9" w:rsidRDefault="00494657" w:rsidP="0014033E">
      <w:pPr>
        <w:pStyle w:val="ListParagraph"/>
        <w:numPr>
          <w:ilvl w:val="0"/>
          <w:numId w:val="22"/>
        </w:numPr>
        <w:rPr>
          <w:rFonts w:cs="Calibri"/>
        </w:rPr>
      </w:pPr>
      <w:r w:rsidRPr="005922E9">
        <w:rPr>
          <w:rFonts w:cs="Calibri"/>
        </w:rPr>
        <w:t xml:space="preserve">Consider the first flash region to have the CRC calculated </w:t>
      </w:r>
    </w:p>
    <w:p w:rsidR="00494657" w:rsidRPr="00B81C58" w:rsidRDefault="00494657" w:rsidP="0014033E">
      <w:pPr>
        <w:pStyle w:val="ListParagraph"/>
        <w:numPr>
          <w:ilvl w:val="0"/>
          <w:numId w:val="22"/>
        </w:numPr>
        <w:rPr>
          <w:rFonts w:cs="Calibri"/>
        </w:rPr>
      </w:pPr>
      <w:r w:rsidRPr="005922E9">
        <w:rPr>
          <w:rFonts w:cs="Calibri"/>
        </w:rPr>
        <w:t xml:space="preserve">Calculate the number of DTS chains required for the length of the CRC region. Each </w:t>
      </w:r>
      <w:r w:rsidR="00B81C58">
        <w:rPr>
          <w:rFonts w:cs="Calibri"/>
        </w:rPr>
        <w:t>DTS channel</w:t>
      </w:r>
      <w:r w:rsidRPr="005922E9">
        <w:rPr>
          <w:rFonts w:cs="Calibri"/>
        </w:rPr>
        <w:t xml:space="preserve"> can address up to a maximum of 0x3FFFC bytes of data</w:t>
      </w:r>
      <w:r w:rsidR="00B81C58">
        <w:rPr>
          <w:rFonts w:cs="Calibri"/>
        </w:rPr>
        <w:t xml:space="preserve"> </w:t>
      </w:r>
      <w:r w:rsidRPr="005922E9">
        <w:rPr>
          <w:rFonts w:cs="Calibri"/>
        </w:rPr>
        <w:t>(0xFFFF maximu</w:t>
      </w:r>
      <w:r w:rsidR="00B81C58">
        <w:rPr>
          <w:rFonts w:cs="Calibri"/>
        </w:rPr>
        <w:t xml:space="preserve">m transfer count multiplied by </w:t>
      </w:r>
      <w:r w:rsidRPr="005922E9">
        <w:rPr>
          <w:rFonts w:cs="Calibri"/>
        </w:rPr>
        <w:t>4 bytes of data in each transfer)</w:t>
      </w:r>
      <w:r w:rsidRPr="00B81C58">
        <w:rPr>
          <w:rFonts w:cs="Calibri"/>
        </w:rPr>
        <w:t>.</w:t>
      </w:r>
    </w:p>
    <w:p w:rsidR="00494657" w:rsidRDefault="00147574" w:rsidP="00007CC1">
      <w:pPr>
        <w:ind w:firstLine="360"/>
        <w:rPr>
          <w:rFonts w:cs="Calibri"/>
        </w:rPr>
      </w:pPr>
      <w:r>
        <w:rPr>
          <w:rFonts w:cs="Calibri"/>
        </w:rPr>
        <w:t xml:space="preserve">Hence number of </w:t>
      </w:r>
      <w:r w:rsidR="00B81C58">
        <w:rPr>
          <w:rFonts w:cs="Calibri"/>
        </w:rPr>
        <w:t>channel</w:t>
      </w:r>
      <w:r>
        <w:rPr>
          <w:rFonts w:cs="Calibri"/>
        </w:rPr>
        <w:t xml:space="preserve"> is equal to Region length/0x3FFFC + </w:t>
      </w:r>
      <w:r w:rsidR="00B81C58">
        <w:rPr>
          <w:rFonts w:cs="Calibri"/>
        </w:rPr>
        <w:t>{</w:t>
      </w:r>
      <w:r>
        <w:rPr>
          <w:rFonts w:cs="Calibri"/>
        </w:rPr>
        <w:t>1</w:t>
      </w:r>
      <w:r w:rsidR="00B81C58">
        <w:rPr>
          <w:rFonts w:cs="Calibri"/>
        </w:rPr>
        <w:t>}</w:t>
      </w:r>
      <w:r>
        <w:rPr>
          <w:rFonts w:cs="Calibri"/>
        </w:rPr>
        <w:t xml:space="preserve"> if</w:t>
      </w:r>
      <w:r w:rsidR="00B81C58">
        <w:rPr>
          <w:rFonts w:cs="Calibri"/>
        </w:rPr>
        <w:t xml:space="preserve"> (</w:t>
      </w:r>
      <w:r>
        <w:rPr>
          <w:rFonts w:cs="Calibri"/>
        </w:rPr>
        <w:t xml:space="preserve">Region length </w:t>
      </w:r>
      <w:r w:rsidR="00B81C58">
        <w:rPr>
          <w:rFonts w:cs="Calibri"/>
        </w:rPr>
        <w:t>% 0x3FFFC</w:t>
      </w:r>
      <w:r>
        <w:rPr>
          <w:rFonts w:cs="Calibri"/>
        </w:rPr>
        <w:t xml:space="preserve"> is non zero)</w:t>
      </w:r>
    </w:p>
    <w:p w:rsidR="0014033E" w:rsidRDefault="0014033E" w:rsidP="00007CC1">
      <w:pPr>
        <w:pStyle w:val="ListParagraph"/>
        <w:numPr>
          <w:ilvl w:val="0"/>
          <w:numId w:val="22"/>
        </w:numPr>
        <w:rPr>
          <w:rFonts w:cs="Calibri"/>
        </w:rPr>
      </w:pPr>
      <w:r>
        <w:rPr>
          <w:rFonts w:cs="Calibri"/>
        </w:rPr>
        <w:t>Clear the DTS Transfer flag to make sure no pending requests are present</w:t>
      </w:r>
      <w:r w:rsidR="004F1EA6">
        <w:rPr>
          <w:rFonts w:cs="Calibri"/>
        </w:rPr>
        <w:t xml:space="preserve"> for all the used channels</w:t>
      </w:r>
    </w:p>
    <w:p w:rsidR="005922E9" w:rsidRDefault="005922E9" w:rsidP="0014033E">
      <w:pPr>
        <w:pStyle w:val="ListParagraph"/>
        <w:numPr>
          <w:ilvl w:val="0"/>
          <w:numId w:val="22"/>
        </w:numPr>
        <w:rPr>
          <w:rFonts w:cs="Calibri"/>
        </w:rPr>
      </w:pPr>
      <w:r>
        <w:rPr>
          <w:rFonts w:cs="Calibri"/>
        </w:rPr>
        <w:t xml:space="preserve">Configure the DTS channels starting from 0 using the configuration defined as per </w:t>
      </w:r>
      <w:r w:rsidRPr="00494657">
        <w:rPr>
          <w:rFonts w:cs="Calibri"/>
        </w:rPr>
        <w:t>CM</w:t>
      </w:r>
      <w:r w:rsidR="00DE5391">
        <w:rPr>
          <w:rFonts w:cs="Calibri"/>
        </w:rPr>
        <w:t>102B</w:t>
      </w:r>
      <w:r w:rsidRPr="00494657">
        <w:rPr>
          <w:rFonts w:cs="Calibri"/>
        </w:rPr>
        <w:t>_FlsMem_DTSPeripheralCfg</w:t>
      </w:r>
      <w:r>
        <w:rPr>
          <w:rFonts w:cs="Calibri"/>
        </w:rPr>
        <w:t>.xlsx for the above calculated number of chains</w:t>
      </w:r>
    </w:p>
    <w:p w:rsidR="005922E9" w:rsidRDefault="005922E9" w:rsidP="0014033E">
      <w:pPr>
        <w:pStyle w:val="ListParagraph"/>
        <w:numPr>
          <w:ilvl w:val="0"/>
          <w:numId w:val="22"/>
        </w:numPr>
        <w:rPr>
          <w:rFonts w:cs="Calibri"/>
        </w:rPr>
      </w:pPr>
      <w:r>
        <w:rPr>
          <w:rFonts w:cs="Calibri"/>
        </w:rPr>
        <w:t>Configure the next DTS channel to transfer the CRC result from CRC HW output register to Per Instance Memory</w:t>
      </w:r>
    </w:p>
    <w:p w:rsidR="005922E9" w:rsidRDefault="005922E9" w:rsidP="0014033E">
      <w:pPr>
        <w:pStyle w:val="ListParagraph"/>
        <w:numPr>
          <w:ilvl w:val="0"/>
          <w:numId w:val="22"/>
        </w:numPr>
        <w:rPr>
          <w:rFonts w:cs="Calibri"/>
        </w:rPr>
      </w:pPr>
      <w:r>
        <w:rPr>
          <w:rFonts w:cs="Calibri"/>
        </w:rPr>
        <w:t xml:space="preserve">Configure the next DTS channel to transfer zero value to the CRC HW output register to </w:t>
      </w:r>
      <w:r w:rsidR="00B81C58">
        <w:rPr>
          <w:rFonts w:cs="Calibri"/>
        </w:rPr>
        <w:t xml:space="preserve">clear the output register to </w:t>
      </w:r>
      <w:r>
        <w:rPr>
          <w:rFonts w:cs="Calibri"/>
        </w:rPr>
        <w:t>continue with next flash region operation</w:t>
      </w:r>
    </w:p>
    <w:p w:rsidR="005922E9" w:rsidRDefault="005922E9" w:rsidP="0014033E">
      <w:pPr>
        <w:pStyle w:val="ListParagraph"/>
        <w:numPr>
          <w:ilvl w:val="0"/>
          <w:numId w:val="22"/>
        </w:numPr>
        <w:rPr>
          <w:rFonts w:cs="Calibri"/>
        </w:rPr>
      </w:pPr>
      <w:r>
        <w:rPr>
          <w:rFonts w:cs="Calibri"/>
        </w:rPr>
        <w:t xml:space="preserve">Repeat Step 1 thru 5 for all the flash regions(Boot, App, Cal1, Cal2 </w:t>
      </w:r>
      <w:proofErr w:type="spellStart"/>
      <w:r>
        <w:rPr>
          <w:rFonts w:cs="Calibri"/>
        </w:rPr>
        <w:t>etc</w:t>
      </w:r>
      <w:proofErr w:type="spellEnd"/>
      <w:r>
        <w:rPr>
          <w:rFonts w:cs="Calibri"/>
        </w:rPr>
        <w:t xml:space="preserve">) The definition of </w:t>
      </w:r>
      <w:r w:rsidR="00B81C58">
        <w:rPr>
          <w:rFonts w:cs="Calibri"/>
        </w:rPr>
        <w:t>the flash region is in the</w:t>
      </w:r>
      <w:r>
        <w:rPr>
          <w:rFonts w:cs="Calibri"/>
        </w:rPr>
        <w:t xml:space="preserve"> generated file </w:t>
      </w:r>
      <w:proofErr w:type="spellStart"/>
      <w:r w:rsidRPr="005922E9">
        <w:rPr>
          <w:rFonts w:cs="Calibri"/>
        </w:rPr>
        <w:t>CDD_FlsMem_Cfg.c</w:t>
      </w:r>
      <w:proofErr w:type="spellEnd"/>
      <w:r>
        <w:rPr>
          <w:rFonts w:cs="Calibri"/>
        </w:rPr>
        <w:t xml:space="preserve"> which takes inputs defined in the </w:t>
      </w:r>
      <w:r w:rsidR="00B81C58">
        <w:rPr>
          <w:rFonts w:cs="Calibri"/>
        </w:rPr>
        <w:t xml:space="preserve">Vector </w:t>
      </w:r>
      <w:r>
        <w:rPr>
          <w:rFonts w:cs="Calibri"/>
        </w:rPr>
        <w:t>configurator Tool</w:t>
      </w:r>
    </w:p>
    <w:p w:rsidR="005922E9" w:rsidRDefault="005922E9" w:rsidP="0014033E">
      <w:pPr>
        <w:pStyle w:val="ListParagraph"/>
        <w:numPr>
          <w:ilvl w:val="0"/>
          <w:numId w:val="22"/>
        </w:numPr>
        <w:rPr>
          <w:rFonts w:cs="Calibri"/>
        </w:rPr>
      </w:pPr>
      <w:r>
        <w:rPr>
          <w:rFonts w:cs="Calibri"/>
        </w:rPr>
        <w:t>Di</w:t>
      </w:r>
      <w:r w:rsidR="00B81C58">
        <w:rPr>
          <w:rFonts w:cs="Calibri"/>
        </w:rPr>
        <w:t>s</w:t>
      </w:r>
      <w:r>
        <w:rPr>
          <w:rFonts w:cs="Calibri"/>
        </w:rPr>
        <w:t>able chaining on the last channel</w:t>
      </w:r>
    </w:p>
    <w:p w:rsidR="005922E9" w:rsidRDefault="005922E9" w:rsidP="0014033E">
      <w:pPr>
        <w:pStyle w:val="ListParagraph"/>
        <w:numPr>
          <w:ilvl w:val="0"/>
          <w:numId w:val="22"/>
        </w:numPr>
        <w:rPr>
          <w:rFonts w:cs="Calibri"/>
        </w:rPr>
      </w:pPr>
      <w:r>
        <w:rPr>
          <w:rFonts w:cs="Calibri"/>
        </w:rPr>
        <w:t>Enable the Interrupt on the second last channel</w:t>
      </w:r>
    </w:p>
    <w:p w:rsidR="005922E9" w:rsidRDefault="005922E9" w:rsidP="0014033E">
      <w:pPr>
        <w:pStyle w:val="ListParagraph"/>
        <w:numPr>
          <w:ilvl w:val="0"/>
          <w:numId w:val="22"/>
        </w:numPr>
        <w:rPr>
          <w:rFonts w:cs="Calibri"/>
        </w:rPr>
      </w:pPr>
      <w:r>
        <w:rPr>
          <w:rFonts w:cs="Calibri"/>
        </w:rPr>
        <w:t>Clear the interrupt status register which shall be monitored in the periodic</w:t>
      </w:r>
    </w:p>
    <w:p w:rsidR="005922E9" w:rsidRDefault="005922E9" w:rsidP="0014033E">
      <w:pPr>
        <w:pStyle w:val="ListParagraph"/>
        <w:numPr>
          <w:ilvl w:val="0"/>
          <w:numId w:val="22"/>
        </w:numPr>
        <w:rPr>
          <w:rFonts w:cs="Calibri"/>
        </w:rPr>
      </w:pPr>
      <w:r>
        <w:rPr>
          <w:rFonts w:cs="Calibri"/>
        </w:rPr>
        <w:t>Start the DTS transfer</w:t>
      </w:r>
    </w:p>
    <w:p w:rsidR="00AA3643" w:rsidRDefault="00AA3643" w:rsidP="00AA3643">
      <w:pPr>
        <w:rPr>
          <w:rFonts w:cs="Calibri"/>
        </w:rPr>
      </w:pPr>
    </w:p>
    <w:p w:rsidR="00D31FF2" w:rsidRDefault="007C630A" w:rsidP="00007CC1">
      <w:pPr>
        <w:jc w:val="center"/>
        <w:rPr>
          <w:rFonts w:cs="Calibri"/>
        </w:rPr>
      </w:pPr>
      <w:r>
        <w:object w:dxaOrig="5643" w:dyaOrig="20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567.6pt" o:ole="">
            <v:imagedata r:id="rId13" o:title=""/>
          </v:shape>
          <o:OLEObject Type="Embed" ProgID="Visio.Drawing.11" ShapeID="_x0000_i1025" DrawAspect="Content" ObjectID="_1574165558" r:id="rId14"/>
        </w:object>
      </w:r>
    </w:p>
    <w:p w:rsidR="00D31FF2" w:rsidRDefault="00D31FF2" w:rsidP="00AA3643">
      <w:pPr>
        <w:rPr>
          <w:rFonts w:cs="Calibri"/>
        </w:rPr>
      </w:pPr>
    </w:p>
    <w:p w:rsidR="00D31FF2" w:rsidRDefault="00D31FF2" w:rsidP="00AA3643">
      <w:pPr>
        <w:rPr>
          <w:rFonts w:cs="Calibri"/>
        </w:rPr>
      </w:pPr>
    </w:p>
    <w:p w:rsidR="004428F0" w:rsidRPr="00AA3643" w:rsidRDefault="004428F0" w:rsidP="004428F0">
      <w:pPr>
        <w:rPr>
          <w:rFonts w:cs="Calibri"/>
        </w:rPr>
      </w:pPr>
    </w:p>
    <w:p w:rsidR="00494657" w:rsidRPr="00494657" w:rsidRDefault="00494657" w:rsidP="00007CC1"/>
    <w:p w:rsidR="008C6874" w:rsidRPr="00AA38E8" w:rsidRDefault="00B01D15" w:rsidP="008C6874">
      <w:pPr>
        <w:pStyle w:val="Heading2"/>
        <w:numPr>
          <w:ilvl w:val="3"/>
          <w:numId w:val="11"/>
        </w:numPr>
        <w:spacing w:after="60"/>
        <w:rPr>
          <w:rFonts w:ascii="Calibri" w:hAnsi="Calibri" w:cs="Calibri"/>
        </w:rPr>
      </w:pPr>
      <w:bookmarkStart w:id="129" w:name="_Toc448756692"/>
      <w:bookmarkEnd w:id="128"/>
      <w:r>
        <w:rPr>
          <w:rFonts w:ascii="Calibri" w:hAnsi="Calibri" w:cs="Calibri"/>
        </w:rPr>
        <w:lastRenderedPageBreak/>
        <w:t>P</w:t>
      </w:r>
      <w:r w:rsidR="008C6874">
        <w:rPr>
          <w:rFonts w:ascii="Calibri" w:hAnsi="Calibri" w:cs="Calibri"/>
        </w:rPr>
        <w:t>rocessing</w:t>
      </w:r>
      <w:bookmarkEnd w:id="129"/>
    </w:p>
    <w:p w:rsidR="008C6874" w:rsidRDefault="008C6874" w:rsidP="008C6874">
      <w:pPr>
        <w:rPr>
          <w:rFonts w:cs="Calibri"/>
        </w:rPr>
      </w:pPr>
    </w:p>
    <w:p w:rsidR="00FC4D49" w:rsidRPr="00AA38E8" w:rsidRDefault="002F5C69" w:rsidP="00FC4D49">
      <w:pPr>
        <w:pStyle w:val="Heading2"/>
        <w:numPr>
          <w:ilvl w:val="2"/>
          <w:numId w:val="11"/>
        </w:numPr>
        <w:tabs>
          <w:tab w:val="clear" w:pos="1017"/>
          <w:tab w:val="num" w:pos="567"/>
        </w:tabs>
        <w:spacing w:after="60"/>
        <w:ind w:left="567"/>
        <w:rPr>
          <w:rFonts w:ascii="Calibri" w:hAnsi="Calibri" w:cs="Calibri"/>
        </w:rPr>
      </w:pPr>
      <w:proofErr w:type="spellStart"/>
      <w:r>
        <w:rPr>
          <w:rFonts w:ascii="Calibri" w:hAnsi="Calibri" w:cs="Calibri"/>
        </w:rPr>
        <w:t>DtsClnUp</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Function Name</w:t>
            </w:r>
          </w:p>
        </w:tc>
        <w:tc>
          <w:tcPr>
            <w:tcW w:w="3833" w:type="dxa"/>
          </w:tcPr>
          <w:p w:rsidR="00FC4D49" w:rsidRPr="00AA38E8" w:rsidRDefault="00FC4D49" w:rsidP="002F5C69">
            <w:pPr>
              <w:spacing w:before="60"/>
              <w:rPr>
                <w:rFonts w:cs="Calibri"/>
                <w:sz w:val="16"/>
              </w:rPr>
            </w:pPr>
            <w:proofErr w:type="spellStart"/>
            <w:r w:rsidRPr="00EF1FE8">
              <w:rPr>
                <w:rFonts w:cs="Calibri"/>
                <w:sz w:val="16"/>
              </w:rPr>
              <w:t>DTS</w:t>
            </w:r>
            <w:r>
              <w:rPr>
                <w:rFonts w:cs="Calibri"/>
                <w:sz w:val="16"/>
              </w:rPr>
              <w:t>ClnUp</w:t>
            </w:r>
            <w:proofErr w:type="spellEnd"/>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Type</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Min</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Max</w:t>
            </w:r>
          </w:p>
        </w:tc>
      </w:tr>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 xml:space="preserve">Arguments Passed </w:t>
            </w:r>
          </w:p>
        </w:tc>
        <w:tc>
          <w:tcPr>
            <w:tcW w:w="3833" w:type="dxa"/>
          </w:tcPr>
          <w:p w:rsidR="00FC4D49" w:rsidRPr="00AA38E8" w:rsidRDefault="00FC4D49" w:rsidP="002F5C69">
            <w:pPr>
              <w:spacing w:before="60"/>
              <w:rPr>
                <w:rFonts w:cs="Calibri"/>
                <w:sz w:val="16"/>
              </w:rPr>
            </w:pPr>
            <w:r>
              <w:rPr>
                <w:rFonts w:cs="Calibri"/>
                <w:sz w:val="16"/>
              </w:rPr>
              <w:t>None</w:t>
            </w:r>
            <w:r>
              <w:br/>
            </w: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r w:rsidR="00FC4D49" w:rsidRPr="00AA38E8" w:rsidTr="002F5C69">
        <w:tc>
          <w:tcPr>
            <w:tcW w:w="1690" w:type="dxa"/>
          </w:tcPr>
          <w:p w:rsidR="00FC4D49" w:rsidRPr="00AA38E8" w:rsidRDefault="00FC4D49" w:rsidP="002F5C69">
            <w:pPr>
              <w:spacing w:before="60"/>
              <w:rPr>
                <w:rFonts w:cs="Calibri"/>
                <w:b/>
                <w:bCs/>
                <w:sz w:val="16"/>
              </w:rPr>
            </w:pPr>
          </w:p>
        </w:tc>
        <w:tc>
          <w:tcPr>
            <w:tcW w:w="3833"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Return Value</w:t>
            </w:r>
          </w:p>
        </w:tc>
        <w:tc>
          <w:tcPr>
            <w:tcW w:w="3833" w:type="dxa"/>
          </w:tcPr>
          <w:p w:rsidR="00FC4D49" w:rsidRPr="00AA38E8" w:rsidRDefault="00FC4D49" w:rsidP="002F5C69">
            <w:pPr>
              <w:spacing w:before="60"/>
              <w:rPr>
                <w:rFonts w:cs="Calibri"/>
                <w:sz w:val="16"/>
              </w:rPr>
            </w:pPr>
            <w:r>
              <w:rPr>
                <w:rFonts w:cs="Calibri"/>
                <w:sz w:val="16"/>
              </w:rPr>
              <w:t>None</w:t>
            </w: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bl>
    <w:p w:rsidR="00FC4D49" w:rsidRDefault="00FC4D49" w:rsidP="00FC4D49">
      <w:pPr>
        <w:pStyle w:val="Heading2"/>
        <w:numPr>
          <w:ilvl w:val="3"/>
          <w:numId w:val="11"/>
        </w:numPr>
        <w:spacing w:after="60"/>
        <w:rPr>
          <w:rFonts w:ascii="Calibri" w:hAnsi="Calibri" w:cs="Calibri"/>
        </w:rPr>
      </w:pPr>
      <w:bookmarkStart w:id="130" w:name="_Toc448756694"/>
      <w:r>
        <w:rPr>
          <w:rFonts w:ascii="Calibri" w:hAnsi="Calibri" w:cs="Calibri"/>
        </w:rPr>
        <w:t>Design Rationale</w:t>
      </w:r>
      <w:bookmarkEnd w:id="130"/>
    </w:p>
    <w:p w:rsidR="00FC4D49" w:rsidRPr="00DB17BC" w:rsidRDefault="00FC4D49" w:rsidP="00DB17BC">
      <w:pPr>
        <w:spacing w:after="0"/>
        <w:ind w:left="-270"/>
        <w:rPr>
          <w:rFonts w:cs="Calibri"/>
          <w:b/>
          <w:i/>
        </w:rPr>
      </w:pPr>
      <w:r w:rsidRPr="00DB17BC">
        <w:rPr>
          <w:rFonts w:cs="Calibri"/>
          <w:b/>
          <w:i/>
        </w:rPr>
        <w:t>None</w:t>
      </w:r>
    </w:p>
    <w:p w:rsidR="00FC4D49" w:rsidRPr="00AA38E8" w:rsidRDefault="00FC4D49" w:rsidP="00FC4D49">
      <w:pPr>
        <w:pStyle w:val="Heading2"/>
        <w:numPr>
          <w:ilvl w:val="3"/>
          <w:numId w:val="11"/>
        </w:numPr>
        <w:spacing w:after="60"/>
        <w:rPr>
          <w:rFonts w:ascii="Calibri" w:hAnsi="Calibri" w:cs="Calibri"/>
        </w:rPr>
      </w:pPr>
      <w:bookmarkStart w:id="131" w:name="_Toc448756695"/>
      <w:r>
        <w:rPr>
          <w:rFonts w:ascii="Calibri" w:hAnsi="Calibri" w:cs="Calibri"/>
        </w:rPr>
        <w:t>Processing</w:t>
      </w:r>
      <w:bookmarkEnd w:id="131"/>
    </w:p>
    <w:p w:rsidR="00FC4D49" w:rsidRDefault="00FC4D49" w:rsidP="00DB17BC">
      <w:pPr>
        <w:spacing w:after="0"/>
        <w:ind w:left="-360"/>
        <w:rPr>
          <w:rFonts w:cs="Calibri"/>
          <w:i/>
        </w:rPr>
      </w:pPr>
      <w:r>
        <w:rPr>
          <w:rFonts w:cs="Calibri"/>
          <w:i/>
        </w:rPr>
        <w:t>None</w:t>
      </w:r>
    </w:p>
    <w:p w:rsidR="00FC4D49" w:rsidRPr="00DB17BC" w:rsidRDefault="00FC4D49" w:rsidP="00DB17BC">
      <w:pPr>
        <w:rPr>
          <w:rFonts w:cs="Calibri"/>
          <w:i/>
        </w:rPr>
      </w:pPr>
    </w:p>
    <w:p w:rsidR="00FC4D49" w:rsidRDefault="00FC4D49" w:rsidP="00FC4D49">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32" w:name="_Toc418080076"/>
      <w:bookmarkStart w:id="133" w:name="_Toc421709921"/>
      <w:bookmarkStart w:id="134" w:name="_Toc448756696"/>
      <w:r w:rsidRPr="002E3F2E">
        <w:rPr>
          <w:rFonts w:ascii="Calibri" w:hAnsi="Calibri"/>
        </w:rPr>
        <w:lastRenderedPageBreak/>
        <w:t>Known</w:t>
      </w:r>
      <w:r w:rsidRPr="00AA38E8">
        <w:rPr>
          <w:rFonts w:ascii="Calibri" w:hAnsi="Calibri" w:cs="Calibri"/>
        </w:rPr>
        <w:t xml:space="preserve"> Limitations with Design</w:t>
      </w:r>
      <w:bookmarkEnd w:id="132"/>
      <w:bookmarkEnd w:id="133"/>
      <w:bookmarkEnd w:id="134"/>
    </w:p>
    <w:p w:rsidR="00531B8C" w:rsidRDefault="00F827B3" w:rsidP="00531B8C">
      <w:pPr>
        <w:rPr>
          <w:rFonts w:cs="Calibri"/>
        </w:rPr>
      </w:pPr>
      <w:r>
        <w:rPr>
          <w:rFonts w:cs="Calibri"/>
        </w:rPr>
        <w:t xml:space="preserve">We have made use of a static constant global </w:t>
      </w:r>
      <w:r w:rsidR="00C26410">
        <w:rPr>
          <w:rFonts w:cs="Calibri"/>
        </w:rPr>
        <w:t>variable (</w:t>
      </w:r>
      <w:r w:rsidRPr="00D425BA">
        <w:rPr>
          <w:rFonts w:cs="Calibri"/>
          <w:b/>
        </w:rPr>
        <w:t xml:space="preserve">static </w:t>
      </w:r>
      <w:proofErr w:type="spellStart"/>
      <w:r w:rsidRPr="00D425BA">
        <w:rPr>
          <w:rFonts w:cs="Calibri"/>
          <w:b/>
        </w:rPr>
        <w:t>const</w:t>
      </w:r>
      <w:proofErr w:type="spellEnd"/>
      <w:r w:rsidRPr="00D425BA">
        <w:rPr>
          <w:rFonts w:cs="Calibri"/>
          <w:b/>
        </w:rPr>
        <w:t xml:space="preserve"> uint32 </w:t>
      </w:r>
      <w:proofErr w:type="spellStart"/>
      <w:r w:rsidRPr="00D425BA">
        <w:rPr>
          <w:rFonts w:cs="Calibri"/>
          <w:b/>
        </w:rPr>
        <w:t>CrcClrData_M</w:t>
      </w:r>
      <w:proofErr w:type="spellEnd"/>
      <w:r w:rsidRPr="00D425BA">
        <w:rPr>
          <w:rFonts w:cs="Calibri"/>
          <w:b/>
        </w:rPr>
        <w:t xml:space="preserve"> = 0U</w:t>
      </w:r>
      <w:r>
        <w:rPr>
          <w:rFonts w:cs="Calibri"/>
        </w:rPr>
        <w:t xml:space="preserve">)  for the purpose of clearing the CRC hardware </w:t>
      </w:r>
      <w:r w:rsidR="007F688F">
        <w:rPr>
          <w:rFonts w:cs="Calibri"/>
        </w:rPr>
        <w:t xml:space="preserve"> as mentioned in the FDD in </w:t>
      </w:r>
      <w:r w:rsidR="007D4D62">
        <w:rPr>
          <w:rFonts w:cs="Calibri"/>
        </w:rPr>
        <w:t xml:space="preserve">the function </w:t>
      </w:r>
      <w:r w:rsidR="007D4D62" w:rsidRPr="007D4D62">
        <w:rPr>
          <w:rFonts w:cs="Calibri"/>
        </w:rPr>
        <w:t>FlsMemInit2</w:t>
      </w:r>
      <w:r w:rsidR="007D4D62">
        <w:rPr>
          <w:rFonts w:cs="Calibri"/>
        </w:rPr>
        <w:t>.</w:t>
      </w:r>
    </w:p>
    <w:p w:rsidR="00F827B3" w:rsidRDefault="00F827B3" w:rsidP="00531B8C">
      <w:pPr>
        <w:rPr>
          <w:rFonts w:cs="Calibri"/>
        </w:rPr>
      </w:pPr>
    </w:p>
    <w:p w:rsidR="00F827B3" w:rsidRDefault="00F827B3" w:rsidP="00531B8C">
      <w:pPr>
        <w:rPr>
          <w:ins w:id="135" w:author="Avinash James" w:date="2017-12-07T15:24:00Z"/>
          <w:rFonts w:cs="Calibri"/>
        </w:rPr>
      </w:pPr>
      <w:r>
        <w:rPr>
          <w:rFonts w:cs="Calibri"/>
        </w:rPr>
        <w:t>Also the result array</w:t>
      </w:r>
      <w:r w:rsidR="00C26410">
        <w:rPr>
          <w:rFonts w:cs="Calibri"/>
        </w:rPr>
        <w:t xml:space="preserve"> </w:t>
      </w:r>
      <w:r>
        <w:rPr>
          <w:rFonts w:cs="Calibri"/>
        </w:rPr>
        <w:t>(</w:t>
      </w:r>
      <w:proofErr w:type="spellStart"/>
      <w:r w:rsidRPr="00D425BA">
        <w:rPr>
          <w:rFonts w:cs="Calibri"/>
          <w:b/>
        </w:rPr>
        <w:t>HwCrcCalcdRes_C</w:t>
      </w:r>
      <w:proofErr w:type="spellEnd"/>
      <w:r w:rsidRPr="00D425BA">
        <w:rPr>
          <w:rFonts w:cs="Calibri"/>
          <w:b/>
        </w:rPr>
        <w:t>[8]</w:t>
      </w:r>
      <w:r>
        <w:rPr>
          <w:rFonts w:cs="Calibri"/>
        </w:rPr>
        <w:t xml:space="preserve">) has been also declared as a global array for the purpose of DTS write access in the </w:t>
      </w:r>
      <w:proofErr w:type="spellStart"/>
      <w:r w:rsidR="00E27CC8">
        <w:rPr>
          <w:rFonts w:cs="Calibri"/>
        </w:rPr>
        <w:t>Dma</w:t>
      </w:r>
      <w:proofErr w:type="spellEnd"/>
      <w:r w:rsidR="00E27CC8">
        <w:rPr>
          <w:rFonts w:cs="Calibri"/>
        </w:rPr>
        <w:t xml:space="preserve"> Write </w:t>
      </w:r>
      <w:proofErr w:type="spellStart"/>
      <w:r w:rsidRPr="00F827B3">
        <w:rPr>
          <w:rFonts w:cs="Calibri"/>
        </w:rPr>
        <w:t>MemMap</w:t>
      </w:r>
      <w:proofErr w:type="spellEnd"/>
      <w:r>
        <w:rPr>
          <w:rFonts w:cs="Calibri"/>
        </w:rPr>
        <w:t xml:space="preserve"> memory map section</w:t>
      </w:r>
    </w:p>
    <w:p w:rsidR="00967FF6" w:rsidRDefault="00967FF6" w:rsidP="00531B8C">
      <w:pPr>
        <w:rPr>
          <w:ins w:id="136" w:author="Avinash James" w:date="2017-12-07T15:24:00Z"/>
          <w:rFonts w:cs="Calibri"/>
        </w:rPr>
      </w:pPr>
    </w:p>
    <w:p w:rsidR="00967FF6" w:rsidRDefault="00967FF6" w:rsidP="00531B8C">
      <w:pPr>
        <w:rPr>
          <w:rFonts w:cs="Calibri"/>
        </w:rPr>
      </w:pPr>
      <w:ins w:id="137" w:author="Avinash James" w:date="2017-12-07T15:24:00Z">
        <w:r>
          <w:rPr>
            <w:rFonts w:cs="Calibri"/>
          </w:rPr>
          <w:t xml:space="preserve">There is a </w:t>
        </w:r>
        <w:proofErr w:type="spellStart"/>
        <w:r>
          <w:rPr>
            <w:rFonts w:cs="Calibri"/>
          </w:rPr>
          <w:t>polyspace</w:t>
        </w:r>
        <w:proofErr w:type="spellEnd"/>
        <w:r>
          <w:rPr>
            <w:rFonts w:cs="Calibri"/>
          </w:rPr>
          <w:t xml:space="preserve"> warning which </w:t>
        </w:r>
      </w:ins>
      <w:ins w:id="138" w:author="Avinash James" w:date="2017-12-07T15:26:00Z">
        <w:r>
          <w:rPr>
            <w:rFonts w:cs="Calibri"/>
          </w:rPr>
          <w:t>exist</w:t>
        </w:r>
      </w:ins>
      <w:ins w:id="139" w:author="Avinash James" w:date="2017-12-07T15:24:00Z">
        <w:r>
          <w:rPr>
            <w:rFonts w:cs="Calibri"/>
          </w:rPr>
          <w:t xml:space="preserve"> showing the array </w:t>
        </w:r>
      </w:ins>
      <w:proofErr w:type="spellStart"/>
      <w:ins w:id="140" w:author="Avinash James" w:date="2017-12-07T15:25:00Z">
        <w:r w:rsidRPr="00967FF6">
          <w:rPr>
            <w:rFonts w:cs="Calibri"/>
          </w:rPr>
          <w:t>DTSMstrCfg</w:t>
        </w:r>
        <w:proofErr w:type="spellEnd"/>
        <w:r>
          <w:rPr>
            <w:rFonts w:cs="Calibri"/>
          </w:rPr>
          <w:t xml:space="preserve"> could go out of bounds. </w:t>
        </w:r>
      </w:ins>
      <w:ins w:id="141" w:author="Avinash James" w:date="2017-12-07T15:26:00Z">
        <w:r>
          <w:rPr>
            <w:rFonts w:cs="Calibri"/>
          </w:rPr>
          <w:t>However,</w:t>
        </w:r>
      </w:ins>
      <w:ins w:id="142" w:author="Avinash James" w:date="2017-12-07T15:25:00Z">
        <w:r>
          <w:rPr>
            <w:rFonts w:cs="Calibri"/>
          </w:rPr>
          <w:t xml:space="preserve"> we have considered the fact that we wouldn’t need more than 32 channels of DTS registers and </w:t>
        </w:r>
      </w:ins>
      <w:ins w:id="143" w:author="Avinash James" w:date="2017-12-07T15:26:00Z">
        <w:r>
          <w:rPr>
            <w:rFonts w:cs="Calibri"/>
          </w:rPr>
          <w:t>hence this is not a functional problem .</w:t>
        </w:r>
      </w:ins>
      <w:bookmarkStart w:id="144" w:name="_GoBack"/>
      <w:bookmarkEnd w:id="144"/>
    </w:p>
    <w:p w:rsidR="00531B8C" w:rsidRPr="00E75CFE" w:rsidRDefault="00531B8C" w:rsidP="00531B8C">
      <w:pPr>
        <w:pStyle w:val="Heading1"/>
        <w:ind w:left="562" w:hanging="562"/>
        <w:rPr>
          <w:rFonts w:ascii="Calibri" w:hAnsi="Calibri" w:cs="Calibri"/>
        </w:rPr>
      </w:pPr>
      <w:bookmarkStart w:id="145" w:name="_Toc382297449"/>
      <w:bookmarkStart w:id="146" w:name="_Toc418080077"/>
      <w:bookmarkStart w:id="147" w:name="_Toc421709922"/>
      <w:bookmarkStart w:id="148" w:name="_Toc448756697"/>
      <w:r w:rsidRPr="00E75CFE">
        <w:rPr>
          <w:rFonts w:ascii="Calibri" w:hAnsi="Calibri" w:cs="Calibri"/>
        </w:rPr>
        <w:lastRenderedPageBreak/>
        <w:t>UNIT TEST CONSIDERATION</w:t>
      </w:r>
      <w:bookmarkEnd w:id="145"/>
      <w:bookmarkEnd w:id="146"/>
      <w:bookmarkEnd w:id="147"/>
      <w:bookmarkEnd w:id="148"/>
    </w:p>
    <w:p w:rsidR="000D5A91" w:rsidRPr="00531B8C" w:rsidRDefault="000D5A91" w:rsidP="000D5A91">
      <w:pPr>
        <w:ind w:left="562"/>
        <w:rPr>
          <w:lang w:bidi="ar-SA"/>
        </w:rPr>
      </w:pPr>
      <w:r>
        <w:rPr>
          <w:rFonts w:cs="Calibri"/>
        </w:rPr>
        <w:t>Register file definitions are in the P1Xc/include folder of AR202A since this component is designed for P1X-c micro.</w:t>
      </w:r>
    </w:p>
    <w:p w:rsidR="00531B8C" w:rsidRPr="00531B8C" w:rsidRDefault="00531B8C" w:rsidP="00531B8C">
      <w:pPr>
        <w:rPr>
          <w:lang w:bidi="ar-SA"/>
        </w:rPr>
      </w:pPr>
    </w:p>
    <w:p w:rsidR="00786BDF" w:rsidRPr="00A158C7" w:rsidRDefault="00786BDF" w:rsidP="000B37D5">
      <w:pPr>
        <w:pStyle w:val="Heading7"/>
      </w:pPr>
      <w:bookmarkStart w:id="149" w:name="_Toc448756698"/>
      <w:r w:rsidRPr="00A158C7">
        <w:lastRenderedPageBreak/>
        <w:t>Abbreviations and Acronyms</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50" w:name="_Toc448756699"/>
      <w:r w:rsidRPr="00A158C7">
        <w:lastRenderedPageBreak/>
        <w:t>Glossary</w:t>
      </w:r>
      <w:bookmarkEnd w:id="15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51" w:name="_Toc448756700"/>
      <w:r w:rsidRPr="00A158C7">
        <w:lastRenderedPageBreak/>
        <w:t>References</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52"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15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A7FF7" w:rsidP="00B758D2">
            <w:pPr>
              <w:keepNext/>
            </w:pPr>
            <w:hyperlink r:id="rId16" w:history="1">
              <w:bookmarkStart w:id="153" w:name="_Ref335300243"/>
              <w:r w:rsidR="00531B8C" w:rsidRPr="00FC427F">
                <w:t>Software Naming Conventions.doc</w:t>
              </w:r>
              <w:bookmarkEnd w:id="153"/>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5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54"/>
          </w:p>
        </w:tc>
        <w:tc>
          <w:tcPr>
            <w:tcW w:w="2091" w:type="dxa"/>
            <w:shd w:val="clear" w:color="auto" w:fill="auto"/>
          </w:tcPr>
          <w:p w:rsidR="00531B8C" w:rsidRDefault="00531B8C" w:rsidP="00B758D2">
            <w:pPr>
              <w:rPr>
                <w:lang w:bidi="ar-SA"/>
              </w:rPr>
            </w:pPr>
            <w:r>
              <w:rPr>
                <w:lang w:bidi="ar-SA"/>
              </w:rPr>
              <w:t>2.</w:t>
            </w:r>
            <w:r w:rsidR="002D16FA">
              <w:rPr>
                <w:lang w:bidi="ar-SA"/>
              </w:rPr>
              <w:t>1</w:t>
            </w:r>
          </w:p>
        </w:tc>
      </w:tr>
      <w:tr w:rsidR="002D16FA" w:rsidRPr="00A158C7" w:rsidTr="00B758D2">
        <w:tc>
          <w:tcPr>
            <w:tcW w:w="738" w:type="dxa"/>
            <w:shd w:val="clear" w:color="auto" w:fill="auto"/>
          </w:tcPr>
          <w:p w:rsidR="002D16FA" w:rsidRDefault="002D16FA" w:rsidP="00B758D2">
            <w:pPr>
              <w:jc w:val="center"/>
            </w:pPr>
            <w:r>
              <w:t>5</w:t>
            </w:r>
          </w:p>
        </w:tc>
        <w:tc>
          <w:tcPr>
            <w:tcW w:w="6458" w:type="dxa"/>
            <w:shd w:val="clear" w:color="auto" w:fill="auto"/>
          </w:tcPr>
          <w:p w:rsidR="002D16FA" w:rsidRDefault="002D16FA" w:rsidP="00B758D2">
            <w:pPr>
              <w:keepNext/>
            </w:pPr>
            <w:r>
              <w:t>CM102B_FlsMem_Design</w:t>
            </w:r>
          </w:p>
        </w:tc>
        <w:tc>
          <w:tcPr>
            <w:tcW w:w="2091" w:type="dxa"/>
            <w:shd w:val="clear" w:color="auto" w:fill="auto"/>
          </w:tcPr>
          <w:p w:rsidR="002D16FA" w:rsidRDefault="002D16FA"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F7" w:rsidRDefault="000A7FF7">
      <w:r>
        <w:separator/>
      </w:r>
    </w:p>
  </w:endnote>
  <w:endnote w:type="continuationSeparator" w:id="0">
    <w:p w:rsidR="000A7FF7" w:rsidRDefault="000A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7F688F" w:rsidRPr="00B10816" w:rsidTr="00866672">
      <w:tc>
        <w:tcPr>
          <w:tcW w:w="1667" w:type="pct"/>
          <w:vAlign w:val="center"/>
        </w:tcPr>
        <w:p w:rsidR="007F688F" w:rsidRPr="00B10816" w:rsidRDefault="007F688F"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FlsMem</w:t>
          </w:r>
          <w:proofErr w:type="spellEnd"/>
          <w:r>
            <w:rPr>
              <w:sz w:val="16"/>
              <w:szCs w:val="16"/>
            </w:rPr>
            <w:fldChar w:fldCharType="end"/>
          </w:r>
        </w:p>
        <w:p w:rsidR="007F688F" w:rsidRPr="00B10816" w:rsidRDefault="007F688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7F688F" w:rsidRDefault="007F688F" w:rsidP="00B10816">
          <w:pPr>
            <w:pStyle w:val="Footer"/>
            <w:spacing w:after="0"/>
            <w:jc w:val="center"/>
            <w:rPr>
              <w:sz w:val="16"/>
              <w:szCs w:val="16"/>
            </w:rPr>
          </w:pPr>
          <w:r>
            <w:rPr>
              <w:sz w:val="16"/>
              <w:szCs w:val="16"/>
            </w:rPr>
            <w:t>Nov 12, 2017</w:t>
          </w:r>
        </w:p>
        <w:p w:rsidR="007F688F" w:rsidRPr="00B10816" w:rsidRDefault="007F688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7F688F" w:rsidRPr="00B10816" w:rsidRDefault="007F688F" w:rsidP="00B10816">
              <w:pPr>
                <w:pStyle w:val="Footer"/>
                <w:spacing w:after="0"/>
                <w:jc w:val="right"/>
                <w:rPr>
                  <w:sz w:val="16"/>
                  <w:szCs w:val="16"/>
                </w:rPr>
              </w:pPr>
              <w:r>
                <w:rPr>
                  <w:sz w:val="16"/>
                  <w:szCs w:val="16"/>
                </w:rPr>
                <w:t>Module Design Document</w:t>
              </w:r>
            </w:p>
          </w:sdtContent>
        </w:sdt>
        <w:p w:rsidR="007F688F" w:rsidRPr="00B10816" w:rsidRDefault="007F688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67FF6">
            <w:rPr>
              <w:b/>
              <w:noProof/>
              <w:sz w:val="16"/>
              <w:szCs w:val="16"/>
            </w:rPr>
            <w:t>19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67FF6">
            <w:rPr>
              <w:b/>
              <w:noProof/>
              <w:sz w:val="16"/>
              <w:szCs w:val="16"/>
            </w:rPr>
            <w:t>19</w:t>
          </w:r>
          <w:r w:rsidRPr="00B10816">
            <w:rPr>
              <w:b/>
              <w:sz w:val="16"/>
              <w:szCs w:val="16"/>
            </w:rPr>
            <w:fldChar w:fldCharType="end"/>
          </w:r>
        </w:p>
      </w:tc>
    </w:tr>
  </w:tbl>
  <w:p w:rsidR="007F688F" w:rsidRPr="00B10816" w:rsidRDefault="007F688F"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F7" w:rsidRDefault="000A7FF7">
      <w:r>
        <w:separator/>
      </w:r>
    </w:p>
  </w:footnote>
  <w:footnote w:type="continuationSeparator" w:id="0">
    <w:p w:rsidR="000A7FF7" w:rsidRDefault="000A7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7F688F" w:rsidRPr="008969C4" w:rsidTr="00866672">
      <w:trPr>
        <w:trHeight w:val="438"/>
      </w:trPr>
      <w:tc>
        <w:tcPr>
          <w:tcW w:w="1443" w:type="pct"/>
        </w:tcPr>
        <w:p w:rsidR="007F688F" w:rsidRPr="008969C4" w:rsidRDefault="007F688F"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7F688F" w:rsidRPr="00891F29" w:rsidRDefault="007F688F" w:rsidP="00B10816">
          <w:pPr>
            <w:pStyle w:val="Header"/>
            <w:spacing w:after="0"/>
            <w:jc w:val="right"/>
            <w:rPr>
              <w:sz w:val="16"/>
              <w:szCs w:val="20"/>
            </w:rPr>
          </w:pPr>
          <w:r w:rsidRPr="00891F29">
            <w:rPr>
              <w:sz w:val="16"/>
              <w:szCs w:val="20"/>
            </w:rPr>
            <w:t>Nexteer Automotive Confidential Proprietary Information</w:t>
          </w:r>
        </w:p>
        <w:p w:rsidR="007F688F" w:rsidRDefault="007F688F" w:rsidP="00B10816">
          <w:pPr>
            <w:pStyle w:val="Header"/>
            <w:spacing w:after="0"/>
            <w:jc w:val="right"/>
            <w:rPr>
              <w:sz w:val="16"/>
              <w:szCs w:val="20"/>
            </w:rPr>
          </w:pPr>
          <w:r w:rsidRPr="00891F29">
            <w:rPr>
              <w:sz w:val="16"/>
              <w:szCs w:val="20"/>
            </w:rPr>
            <w:t>Do Not Copy/Distribute Without Prior Permission</w:t>
          </w:r>
        </w:p>
        <w:p w:rsidR="007F688F" w:rsidRPr="008969C4" w:rsidRDefault="007F688F" w:rsidP="00B10816">
          <w:pPr>
            <w:pStyle w:val="Header"/>
            <w:spacing w:after="0"/>
            <w:jc w:val="right"/>
            <w:rPr>
              <w:szCs w:val="20"/>
            </w:rPr>
          </w:pPr>
          <w:r w:rsidRPr="000B0DB8">
            <w:rPr>
              <w:sz w:val="16"/>
              <w:szCs w:val="20"/>
            </w:rPr>
            <w:t>This Document Is Uncontrolled When Printed – Verify Version Before Use</w:t>
          </w:r>
        </w:p>
      </w:tc>
    </w:tr>
  </w:tbl>
  <w:p w:rsidR="007F688F" w:rsidRDefault="007F688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6C95A8F"/>
    <w:multiLevelType w:val="hybridMultilevel"/>
    <w:tmpl w:val="59A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07CC1"/>
    <w:rsid w:val="00010BFD"/>
    <w:rsid w:val="00015232"/>
    <w:rsid w:val="00015FC8"/>
    <w:rsid w:val="000201AB"/>
    <w:rsid w:val="00030567"/>
    <w:rsid w:val="00030607"/>
    <w:rsid w:val="000318E7"/>
    <w:rsid w:val="0004234C"/>
    <w:rsid w:val="000442D4"/>
    <w:rsid w:val="000515DF"/>
    <w:rsid w:val="000558D3"/>
    <w:rsid w:val="000573ED"/>
    <w:rsid w:val="00057E0F"/>
    <w:rsid w:val="00063A7A"/>
    <w:rsid w:val="0006733C"/>
    <w:rsid w:val="000718C3"/>
    <w:rsid w:val="00076DD2"/>
    <w:rsid w:val="00083049"/>
    <w:rsid w:val="000913DC"/>
    <w:rsid w:val="00096B85"/>
    <w:rsid w:val="000A5FB2"/>
    <w:rsid w:val="000A7FF7"/>
    <w:rsid w:val="000B01C4"/>
    <w:rsid w:val="000B0DB8"/>
    <w:rsid w:val="000B37D5"/>
    <w:rsid w:val="000B5C1E"/>
    <w:rsid w:val="000B6648"/>
    <w:rsid w:val="000C7EBC"/>
    <w:rsid w:val="000D5A91"/>
    <w:rsid w:val="000E0B71"/>
    <w:rsid w:val="000E102A"/>
    <w:rsid w:val="000E3512"/>
    <w:rsid w:val="000E548A"/>
    <w:rsid w:val="000E6AA1"/>
    <w:rsid w:val="00101127"/>
    <w:rsid w:val="00102C25"/>
    <w:rsid w:val="00105535"/>
    <w:rsid w:val="00105C99"/>
    <w:rsid w:val="001063C7"/>
    <w:rsid w:val="00107593"/>
    <w:rsid w:val="00113021"/>
    <w:rsid w:val="00114319"/>
    <w:rsid w:val="001161D2"/>
    <w:rsid w:val="00121349"/>
    <w:rsid w:val="001278D4"/>
    <w:rsid w:val="00133350"/>
    <w:rsid w:val="00135743"/>
    <w:rsid w:val="0014033E"/>
    <w:rsid w:val="001449F2"/>
    <w:rsid w:val="00144BD1"/>
    <w:rsid w:val="00145E51"/>
    <w:rsid w:val="00147574"/>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C620D"/>
    <w:rsid w:val="001D2F1D"/>
    <w:rsid w:val="001D6053"/>
    <w:rsid w:val="001E1AA5"/>
    <w:rsid w:val="001E4877"/>
    <w:rsid w:val="001F0A02"/>
    <w:rsid w:val="001F7A45"/>
    <w:rsid w:val="00203950"/>
    <w:rsid w:val="00206564"/>
    <w:rsid w:val="00210877"/>
    <w:rsid w:val="00213F47"/>
    <w:rsid w:val="00216E0A"/>
    <w:rsid w:val="00217199"/>
    <w:rsid w:val="0022572C"/>
    <w:rsid w:val="00226086"/>
    <w:rsid w:val="00235997"/>
    <w:rsid w:val="002366F0"/>
    <w:rsid w:val="00237876"/>
    <w:rsid w:val="00241551"/>
    <w:rsid w:val="00246432"/>
    <w:rsid w:val="00246474"/>
    <w:rsid w:val="00246930"/>
    <w:rsid w:val="002518E0"/>
    <w:rsid w:val="00252485"/>
    <w:rsid w:val="002540D9"/>
    <w:rsid w:val="00256656"/>
    <w:rsid w:val="00256D7F"/>
    <w:rsid w:val="00260133"/>
    <w:rsid w:val="00273A0B"/>
    <w:rsid w:val="00287041"/>
    <w:rsid w:val="002905EB"/>
    <w:rsid w:val="0029766D"/>
    <w:rsid w:val="002A3DCD"/>
    <w:rsid w:val="002A4407"/>
    <w:rsid w:val="002A46ED"/>
    <w:rsid w:val="002A6127"/>
    <w:rsid w:val="002B094F"/>
    <w:rsid w:val="002B1587"/>
    <w:rsid w:val="002B2B02"/>
    <w:rsid w:val="002B6E4E"/>
    <w:rsid w:val="002B7D4B"/>
    <w:rsid w:val="002D16FA"/>
    <w:rsid w:val="002D2079"/>
    <w:rsid w:val="002D21F6"/>
    <w:rsid w:val="002D2460"/>
    <w:rsid w:val="002D4CF3"/>
    <w:rsid w:val="002D7C01"/>
    <w:rsid w:val="002E08B6"/>
    <w:rsid w:val="002E0FEE"/>
    <w:rsid w:val="002E1567"/>
    <w:rsid w:val="002E3467"/>
    <w:rsid w:val="002E4849"/>
    <w:rsid w:val="002E7E59"/>
    <w:rsid w:val="002F5C69"/>
    <w:rsid w:val="00302864"/>
    <w:rsid w:val="00307A0F"/>
    <w:rsid w:val="00312179"/>
    <w:rsid w:val="003129E3"/>
    <w:rsid w:val="00314939"/>
    <w:rsid w:val="003267EF"/>
    <w:rsid w:val="00326A13"/>
    <w:rsid w:val="00327A5B"/>
    <w:rsid w:val="00330ED1"/>
    <w:rsid w:val="003313B5"/>
    <w:rsid w:val="0034184E"/>
    <w:rsid w:val="00341ED6"/>
    <w:rsid w:val="00347652"/>
    <w:rsid w:val="003616B2"/>
    <w:rsid w:val="00361921"/>
    <w:rsid w:val="00362B86"/>
    <w:rsid w:val="00362CE5"/>
    <w:rsid w:val="00364BF7"/>
    <w:rsid w:val="00364F00"/>
    <w:rsid w:val="003849A4"/>
    <w:rsid w:val="00385119"/>
    <w:rsid w:val="00387BF4"/>
    <w:rsid w:val="00393DBF"/>
    <w:rsid w:val="003A1A49"/>
    <w:rsid w:val="003A5B2A"/>
    <w:rsid w:val="003B4A55"/>
    <w:rsid w:val="003B6532"/>
    <w:rsid w:val="003B78D7"/>
    <w:rsid w:val="003D456D"/>
    <w:rsid w:val="003E7D90"/>
    <w:rsid w:val="003F18D9"/>
    <w:rsid w:val="003F3205"/>
    <w:rsid w:val="00405E64"/>
    <w:rsid w:val="00410E30"/>
    <w:rsid w:val="004147D1"/>
    <w:rsid w:val="00431255"/>
    <w:rsid w:val="00431BBB"/>
    <w:rsid w:val="00436F3E"/>
    <w:rsid w:val="004377FE"/>
    <w:rsid w:val="004428F0"/>
    <w:rsid w:val="00444F99"/>
    <w:rsid w:val="004504A8"/>
    <w:rsid w:val="004526E6"/>
    <w:rsid w:val="004538E2"/>
    <w:rsid w:val="00453CBC"/>
    <w:rsid w:val="00460D68"/>
    <w:rsid w:val="004610FA"/>
    <w:rsid w:val="00462B18"/>
    <w:rsid w:val="00462D3A"/>
    <w:rsid w:val="00467BB2"/>
    <w:rsid w:val="00473DC6"/>
    <w:rsid w:val="00480A9D"/>
    <w:rsid w:val="00482BAD"/>
    <w:rsid w:val="004854F8"/>
    <w:rsid w:val="004863BF"/>
    <w:rsid w:val="004907B4"/>
    <w:rsid w:val="00494657"/>
    <w:rsid w:val="00496E7C"/>
    <w:rsid w:val="00497490"/>
    <w:rsid w:val="00497491"/>
    <w:rsid w:val="004A0EA5"/>
    <w:rsid w:val="004A3AD6"/>
    <w:rsid w:val="004C1331"/>
    <w:rsid w:val="004C6E41"/>
    <w:rsid w:val="004D0FAD"/>
    <w:rsid w:val="004D2F3E"/>
    <w:rsid w:val="004D5D37"/>
    <w:rsid w:val="004E39D0"/>
    <w:rsid w:val="004F1EA6"/>
    <w:rsid w:val="004F3C64"/>
    <w:rsid w:val="004F6D8D"/>
    <w:rsid w:val="0050751D"/>
    <w:rsid w:val="00507960"/>
    <w:rsid w:val="00510DB3"/>
    <w:rsid w:val="00514FCB"/>
    <w:rsid w:val="005200B6"/>
    <w:rsid w:val="00527EC6"/>
    <w:rsid w:val="00531B8C"/>
    <w:rsid w:val="0053510E"/>
    <w:rsid w:val="005366FA"/>
    <w:rsid w:val="00540486"/>
    <w:rsid w:val="00540749"/>
    <w:rsid w:val="00541D9D"/>
    <w:rsid w:val="00541E2D"/>
    <w:rsid w:val="0054769F"/>
    <w:rsid w:val="00550F89"/>
    <w:rsid w:val="00551E95"/>
    <w:rsid w:val="00553CD9"/>
    <w:rsid w:val="00572E88"/>
    <w:rsid w:val="00580C6B"/>
    <w:rsid w:val="00585674"/>
    <w:rsid w:val="0058629C"/>
    <w:rsid w:val="005907B8"/>
    <w:rsid w:val="00591CEF"/>
    <w:rsid w:val="005922E9"/>
    <w:rsid w:val="00592519"/>
    <w:rsid w:val="005955D1"/>
    <w:rsid w:val="00597389"/>
    <w:rsid w:val="005A1C6A"/>
    <w:rsid w:val="005A3EDE"/>
    <w:rsid w:val="005A77EF"/>
    <w:rsid w:val="005B3586"/>
    <w:rsid w:val="005B6300"/>
    <w:rsid w:val="005B6345"/>
    <w:rsid w:val="005C3AC2"/>
    <w:rsid w:val="005C6795"/>
    <w:rsid w:val="005C7490"/>
    <w:rsid w:val="005D297B"/>
    <w:rsid w:val="005E066F"/>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134"/>
    <w:rsid w:val="006224AE"/>
    <w:rsid w:val="00625A90"/>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97FE1"/>
    <w:rsid w:val="006A61EA"/>
    <w:rsid w:val="006A7C28"/>
    <w:rsid w:val="006B5229"/>
    <w:rsid w:val="006B5F56"/>
    <w:rsid w:val="006C12CB"/>
    <w:rsid w:val="006C2D7D"/>
    <w:rsid w:val="006D634C"/>
    <w:rsid w:val="006E1C97"/>
    <w:rsid w:val="006E5144"/>
    <w:rsid w:val="006F2855"/>
    <w:rsid w:val="006F3CF4"/>
    <w:rsid w:val="00702C1E"/>
    <w:rsid w:val="00707BA6"/>
    <w:rsid w:val="00710756"/>
    <w:rsid w:val="00715441"/>
    <w:rsid w:val="007219DD"/>
    <w:rsid w:val="00722EA8"/>
    <w:rsid w:val="007236C7"/>
    <w:rsid w:val="00725671"/>
    <w:rsid w:val="00727610"/>
    <w:rsid w:val="00737A19"/>
    <w:rsid w:val="00751961"/>
    <w:rsid w:val="007540D0"/>
    <w:rsid w:val="0075698D"/>
    <w:rsid w:val="0075721A"/>
    <w:rsid w:val="00765195"/>
    <w:rsid w:val="00767585"/>
    <w:rsid w:val="00770295"/>
    <w:rsid w:val="00773CA8"/>
    <w:rsid w:val="00777D9E"/>
    <w:rsid w:val="00784FF5"/>
    <w:rsid w:val="00786793"/>
    <w:rsid w:val="00786BDF"/>
    <w:rsid w:val="007A2CEC"/>
    <w:rsid w:val="007A3BEB"/>
    <w:rsid w:val="007A3D19"/>
    <w:rsid w:val="007A6ADA"/>
    <w:rsid w:val="007B71B8"/>
    <w:rsid w:val="007C0067"/>
    <w:rsid w:val="007C3A2E"/>
    <w:rsid w:val="007C4A1B"/>
    <w:rsid w:val="007C4B48"/>
    <w:rsid w:val="007C630A"/>
    <w:rsid w:val="007D326F"/>
    <w:rsid w:val="007D4D62"/>
    <w:rsid w:val="007E00D7"/>
    <w:rsid w:val="007E0373"/>
    <w:rsid w:val="007E0CB2"/>
    <w:rsid w:val="007E1C02"/>
    <w:rsid w:val="007E4EF4"/>
    <w:rsid w:val="007E625F"/>
    <w:rsid w:val="007E6421"/>
    <w:rsid w:val="007F688F"/>
    <w:rsid w:val="007F746C"/>
    <w:rsid w:val="008068A5"/>
    <w:rsid w:val="008119C7"/>
    <w:rsid w:val="00820AE5"/>
    <w:rsid w:val="0082456E"/>
    <w:rsid w:val="0082534B"/>
    <w:rsid w:val="00826E76"/>
    <w:rsid w:val="00832905"/>
    <w:rsid w:val="00836552"/>
    <w:rsid w:val="0084459F"/>
    <w:rsid w:val="00847EDF"/>
    <w:rsid w:val="00862735"/>
    <w:rsid w:val="0086466C"/>
    <w:rsid w:val="00865ACA"/>
    <w:rsid w:val="00866672"/>
    <w:rsid w:val="00866C6E"/>
    <w:rsid w:val="00871C89"/>
    <w:rsid w:val="008721B1"/>
    <w:rsid w:val="008721C3"/>
    <w:rsid w:val="00881135"/>
    <w:rsid w:val="00881279"/>
    <w:rsid w:val="00891F29"/>
    <w:rsid w:val="008943A3"/>
    <w:rsid w:val="00894682"/>
    <w:rsid w:val="00894BB2"/>
    <w:rsid w:val="00895757"/>
    <w:rsid w:val="00896899"/>
    <w:rsid w:val="008969C4"/>
    <w:rsid w:val="00897591"/>
    <w:rsid w:val="008A0BF7"/>
    <w:rsid w:val="008A1CA9"/>
    <w:rsid w:val="008A3325"/>
    <w:rsid w:val="008A3DEA"/>
    <w:rsid w:val="008B2A08"/>
    <w:rsid w:val="008C1C46"/>
    <w:rsid w:val="008C31B1"/>
    <w:rsid w:val="008C4FBE"/>
    <w:rsid w:val="008C6874"/>
    <w:rsid w:val="008D1A6A"/>
    <w:rsid w:val="008D3DCA"/>
    <w:rsid w:val="008D69B7"/>
    <w:rsid w:val="008E0603"/>
    <w:rsid w:val="008F09CA"/>
    <w:rsid w:val="008F11FD"/>
    <w:rsid w:val="008F1C9A"/>
    <w:rsid w:val="008F38B3"/>
    <w:rsid w:val="008F402B"/>
    <w:rsid w:val="008F4A9B"/>
    <w:rsid w:val="008F7506"/>
    <w:rsid w:val="009017D0"/>
    <w:rsid w:val="00905396"/>
    <w:rsid w:val="00907A6E"/>
    <w:rsid w:val="00912AE0"/>
    <w:rsid w:val="0091328D"/>
    <w:rsid w:val="009132C7"/>
    <w:rsid w:val="0091423E"/>
    <w:rsid w:val="00921DE0"/>
    <w:rsid w:val="009253B7"/>
    <w:rsid w:val="00926383"/>
    <w:rsid w:val="0092752F"/>
    <w:rsid w:val="00930893"/>
    <w:rsid w:val="009318C4"/>
    <w:rsid w:val="0093567D"/>
    <w:rsid w:val="009358E8"/>
    <w:rsid w:val="00942D04"/>
    <w:rsid w:val="00945677"/>
    <w:rsid w:val="00947A9A"/>
    <w:rsid w:val="00947EA9"/>
    <w:rsid w:val="0095450E"/>
    <w:rsid w:val="00957855"/>
    <w:rsid w:val="00964105"/>
    <w:rsid w:val="009643A3"/>
    <w:rsid w:val="00967FF6"/>
    <w:rsid w:val="00970DBB"/>
    <w:rsid w:val="0097381A"/>
    <w:rsid w:val="00976A55"/>
    <w:rsid w:val="009839AF"/>
    <w:rsid w:val="009877AA"/>
    <w:rsid w:val="00992EB9"/>
    <w:rsid w:val="009B0C02"/>
    <w:rsid w:val="009B754B"/>
    <w:rsid w:val="009B7BCF"/>
    <w:rsid w:val="009C45C1"/>
    <w:rsid w:val="009C5629"/>
    <w:rsid w:val="009C5E90"/>
    <w:rsid w:val="009C71A3"/>
    <w:rsid w:val="009C7F7D"/>
    <w:rsid w:val="009D1773"/>
    <w:rsid w:val="009D493A"/>
    <w:rsid w:val="009E371E"/>
    <w:rsid w:val="009E6A87"/>
    <w:rsid w:val="009F3119"/>
    <w:rsid w:val="00A049EB"/>
    <w:rsid w:val="00A05B7E"/>
    <w:rsid w:val="00A158C7"/>
    <w:rsid w:val="00A16D3E"/>
    <w:rsid w:val="00A25B61"/>
    <w:rsid w:val="00A365F0"/>
    <w:rsid w:val="00A37E34"/>
    <w:rsid w:val="00A465D0"/>
    <w:rsid w:val="00A639FF"/>
    <w:rsid w:val="00A6463B"/>
    <w:rsid w:val="00A656E4"/>
    <w:rsid w:val="00A71A73"/>
    <w:rsid w:val="00A72ADF"/>
    <w:rsid w:val="00A75159"/>
    <w:rsid w:val="00A75452"/>
    <w:rsid w:val="00A8589F"/>
    <w:rsid w:val="00A85DD5"/>
    <w:rsid w:val="00A90F28"/>
    <w:rsid w:val="00A92EE5"/>
    <w:rsid w:val="00A949AC"/>
    <w:rsid w:val="00AA2199"/>
    <w:rsid w:val="00AA3643"/>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16"/>
    <w:rsid w:val="00AF7DDD"/>
    <w:rsid w:val="00B0024F"/>
    <w:rsid w:val="00B01C98"/>
    <w:rsid w:val="00B01D15"/>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1C58"/>
    <w:rsid w:val="00B85D5F"/>
    <w:rsid w:val="00B918DC"/>
    <w:rsid w:val="00B92F19"/>
    <w:rsid w:val="00B943CC"/>
    <w:rsid w:val="00B955D9"/>
    <w:rsid w:val="00B97041"/>
    <w:rsid w:val="00B9722C"/>
    <w:rsid w:val="00BA089B"/>
    <w:rsid w:val="00BA0D62"/>
    <w:rsid w:val="00BA5041"/>
    <w:rsid w:val="00BA7BCD"/>
    <w:rsid w:val="00BB166E"/>
    <w:rsid w:val="00BB4210"/>
    <w:rsid w:val="00BB67A5"/>
    <w:rsid w:val="00BC45C7"/>
    <w:rsid w:val="00BC6B0F"/>
    <w:rsid w:val="00BD17E2"/>
    <w:rsid w:val="00BD2498"/>
    <w:rsid w:val="00BD29F5"/>
    <w:rsid w:val="00BD7322"/>
    <w:rsid w:val="00BD7EF7"/>
    <w:rsid w:val="00BE7F06"/>
    <w:rsid w:val="00BF5242"/>
    <w:rsid w:val="00C0276C"/>
    <w:rsid w:val="00C04F32"/>
    <w:rsid w:val="00C145F2"/>
    <w:rsid w:val="00C22A00"/>
    <w:rsid w:val="00C2356B"/>
    <w:rsid w:val="00C26410"/>
    <w:rsid w:val="00C32D94"/>
    <w:rsid w:val="00C373E0"/>
    <w:rsid w:val="00C375E8"/>
    <w:rsid w:val="00C40251"/>
    <w:rsid w:val="00C53E47"/>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1424"/>
    <w:rsid w:val="00CA32F3"/>
    <w:rsid w:val="00CA5A53"/>
    <w:rsid w:val="00CA5BBE"/>
    <w:rsid w:val="00CB03C3"/>
    <w:rsid w:val="00CB0B31"/>
    <w:rsid w:val="00CB724F"/>
    <w:rsid w:val="00CC44B7"/>
    <w:rsid w:val="00CC6EFC"/>
    <w:rsid w:val="00CE1AE1"/>
    <w:rsid w:val="00CF089D"/>
    <w:rsid w:val="00CF0E43"/>
    <w:rsid w:val="00CF107F"/>
    <w:rsid w:val="00CF286B"/>
    <w:rsid w:val="00CF2A9A"/>
    <w:rsid w:val="00CF5BE3"/>
    <w:rsid w:val="00D00A39"/>
    <w:rsid w:val="00D16229"/>
    <w:rsid w:val="00D229A6"/>
    <w:rsid w:val="00D23CB7"/>
    <w:rsid w:val="00D24938"/>
    <w:rsid w:val="00D26802"/>
    <w:rsid w:val="00D30924"/>
    <w:rsid w:val="00D31FF2"/>
    <w:rsid w:val="00D4065B"/>
    <w:rsid w:val="00D425BA"/>
    <w:rsid w:val="00D42EF2"/>
    <w:rsid w:val="00D443E7"/>
    <w:rsid w:val="00D51275"/>
    <w:rsid w:val="00D57071"/>
    <w:rsid w:val="00D57F9F"/>
    <w:rsid w:val="00D60445"/>
    <w:rsid w:val="00D60C90"/>
    <w:rsid w:val="00D70B1D"/>
    <w:rsid w:val="00D757BC"/>
    <w:rsid w:val="00D762B8"/>
    <w:rsid w:val="00D775AC"/>
    <w:rsid w:val="00D77952"/>
    <w:rsid w:val="00D8298E"/>
    <w:rsid w:val="00D94459"/>
    <w:rsid w:val="00DA22B7"/>
    <w:rsid w:val="00DA26BE"/>
    <w:rsid w:val="00DA5C5C"/>
    <w:rsid w:val="00DB0311"/>
    <w:rsid w:val="00DB17BC"/>
    <w:rsid w:val="00DB1985"/>
    <w:rsid w:val="00DB213C"/>
    <w:rsid w:val="00DB3C1D"/>
    <w:rsid w:val="00DC0959"/>
    <w:rsid w:val="00DC598C"/>
    <w:rsid w:val="00DC6D51"/>
    <w:rsid w:val="00DD3B65"/>
    <w:rsid w:val="00DE23CE"/>
    <w:rsid w:val="00DE2FDE"/>
    <w:rsid w:val="00DE5391"/>
    <w:rsid w:val="00DF4415"/>
    <w:rsid w:val="00E020FC"/>
    <w:rsid w:val="00E03151"/>
    <w:rsid w:val="00E044C8"/>
    <w:rsid w:val="00E06515"/>
    <w:rsid w:val="00E16D14"/>
    <w:rsid w:val="00E176AB"/>
    <w:rsid w:val="00E23E66"/>
    <w:rsid w:val="00E27CC8"/>
    <w:rsid w:val="00E31AE9"/>
    <w:rsid w:val="00E3395D"/>
    <w:rsid w:val="00E35A9F"/>
    <w:rsid w:val="00E3609B"/>
    <w:rsid w:val="00E36420"/>
    <w:rsid w:val="00E46EBF"/>
    <w:rsid w:val="00E51408"/>
    <w:rsid w:val="00E52161"/>
    <w:rsid w:val="00E61FD9"/>
    <w:rsid w:val="00E6550B"/>
    <w:rsid w:val="00E9004B"/>
    <w:rsid w:val="00E9317E"/>
    <w:rsid w:val="00E977EE"/>
    <w:rsid w:val="00EB1228"/>
    <w:rsid w:val="00ED3D2B"/>
    <w:rsid w:val="00EE263E"/>
    <w:rsid w:val="00EE26AB"/>
    <w:rsid w:val="00EE3BBC"/>
    <w:rsid w:val="00EF190F"/>
    <w:rsid w:val="00EF1FE8"/>
    <w:rsid w:val="00F1257A"/>
    <w:rsid w:val="00F2796B"/>
    <w:rsid w:val="00F33BD1"/>
    <w:rsid w:val="00F36729"/>
    <w:rsid w:val="00F36CC2"/>
    <w:rsid w:val="00F417BB"/>
    <w:rsid w:val="00F4318C"/>
    <w:rsid w:val="00F43F8E"/>
    <w:rsid w:val="00F51C8D"/>
    <w:rsid w:val="00F53A76"/>
    <w:rsid w:val="00F56F9A"/>
    <w:rsid w:val="00F602B0"/>
    <w:rsid w:val="00F651F5"/>
    <w:rsid w:val="00F727CE"/>
    <w:rsid w:val="00F737FE"/>
    <w:rsid w:val="00F827B3"/>
    <w:rsid w:val="00F90FCC"/>
    <w:rsid w:val="00F91518"/>
    <w:rsid w:val="00F95E33"/>
    <w:rsid w:val="00FA204B"/>
    <w:rsid w:val="00FB39DC"/>
    <w:rsid w:val="00FC02CC"/>
    <w:rsid w:val="00FC45EA"/>
    <w:rsid w:val="00FC4D49"/>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A143C"/>
  <w15:docId w15:val="{8E9B035B-AF68-4BEB-A9A4-8C326069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0439C6"/>
    <w:rsid w:val="000F093B"/>
    <w:rsid w:val="001077E1"/>
    <w:rsid w:val="00122868"/>
    <w:rsid w:val="00141EBD"/>
    <w:rsid w:val="001928BC"/>
    <w:rsid w:val="001B691F"/>
    <w:rsid w:val="002842A4"/>
    <w:rsid w:val="002F5B5A"/>
    <w:rsid w:val="003A6EA7"/>
    <w:rsid w:val="00486E7A"/>
    <w:rsid w:val="0068479F"/>
    <w:rsid w:val="00803154"/>
    <w:rsid w:val="008070F1"/>
    <w:rsid w:val="0089653F"/>
    <w:rsid w:val="009E7D79"/>
    <w:rsid w:val="00A038FD"/>
    <w:rsid w:val="00A47699"/>
    <w:rsid w:val="00A47C4B"/>
    <w:rsid w:val="00A63F8A"/>
    <w:rsid w:val="00B877A6"/>
    <w:rsid w:val="00BB3C3D"/>
    <w:rsid w:val="00CE7E01"/>
    <w:rsid w:val="00D643EF"/>
    <w:rsid w:val="00D842C8"/>
    <w:rsid w:val="00DE11C5"/>
    <w:rsid w:val="00EC223A"/>
    <w:rsid w:val="00EC28AD"/>
    <w:rsid w:val="00ED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EDB46A-B6D0-48EA-8848-70522D63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6163</TotalTime>
  <Pages>19</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13126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63</cp:revision>
  <cp:lastPrinted>2014-12-17T17:01:00Z</cp:lastPrinted>
  <dcterms:created xsi:type="dcterms:W3CDTF">2015-10-06T16:52:00Z</dcterms:created>
  <dcterms:modified xsi:type="dcterms:W3CDTF">2017-12-07T20:26:00Z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