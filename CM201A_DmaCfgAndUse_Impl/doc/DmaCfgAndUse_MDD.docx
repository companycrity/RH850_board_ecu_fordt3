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1F6D54">
        <w:rPr>
          <w:rFonts w:cs="Calibri"/>
          <w:b/>
          <w:sz w:val="48"/>
          <w:szCs w:val="48"/>
        </w:rPr>
        <w:t>DmaCfgAndUse</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Byrski, Krzysztof" w:date="2017-10-04T07:51:00Z">
        <w:r w:rsidR="00090491">
          <w:rPr>
            <w:b/>
            <w:sz w:val="36"/>
          </w:rPr>
          <w:t>October 4, 2017</w:t>
        </w:r>
      </w:ins>
      <w:del w:id="1" w:author="Byrski, Krzysztof" w:date="2017-10-04T07:51:00Z">
        <w:r w:rsidR="00E94276" w:rsidDel="00090491">
          <w:rPr>
            <w:b/>
            <w:sz w:val="36"/>
          </w:rPr>
          <w:delText>September 7, 2017</w:delText>
        </w:r>
      </w:del>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F6D54">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F6D54">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F6D54">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1F6D54">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F6D54">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F6D54">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8"/>
        <w:gridCol w:w="2426"/>
        <w:gridCol w:w="1835"/>
        <w:gridCol w:w="1953"/>
      </w:tblGrid>
      <w:tr w:rsidR="004029F0" w:rsidRPr="00AA38E8" w:rsidTr="004029F0">
        <w:tc>
          <w:tcPr>
            <w:tcW w:w="1939" w:type="pct"/>
          </w:tcPr>
          <w:p w:rsidR="004029F0" w:rsidRPr="00AA38E8" w:rsidRDefault="004029F0" w:rsidP="00D229A6">
            <w:pPr>
              <w:jc w:val="center"/>
              <w:rPr>
                <w:rFonts w:cs="Calibri"/>
                <w:b/>
              </w:rPr>
            </w:pPr>
            <w:r w:rsidRPr="00AA38E8">
              <w:rPr>
                <w:rFonts w:cs="Calibri"/>
                <w:b/>
              </w:rPr>
              <w:t>Description</w:t>
            </w:r>
          </w:p>
        </w:tc>
        <w:tc>
          <w:tcPr>
            <w:tcW w:w="1195" w:type="pct"/>
          </w:tcPr>
          <w:p w:rsidR="004029F0" w:rsidRPr="00AA38E8" w:rsidRDefault="004029F0" w:rsidP="00D229A6">
            <w:pPr>
              <w:jc w:val="center"/>
              <w:rPr>
                <w:rFonts w:cs="Calibri"/>
                <w:b/>
              </w:rPr>
            </w:pPr>
            <w:r w:rsidRPr="00AA38E8">
              <w:rPr>
                <w:rFonts w:cs="Calibri"/>
                <w:b/>
              </w:rPr>
              <w:t>Author</w:t>
            </w:r>
          </w:p>
        </w:tc>
        <w:tc>
          <w:tcPr>
            <w:tcW w:w="904" w:type="pct"/>
          </w:tcPr>
          <w:p w:rsidR="004029F0" w:rsidRPr="00AA38E8" w:rsidRDefault="004029F0" w:rsidP="00D229A6">
            <w:pPr>
              <w:jc w:val="center"/>
              <w:rPr>
                <w:rFonts w:cs="Calibri"/>
                <w:b/>
              </w:rPr>
            </w:pPr>
            <w:r w:rsidRPr="00AA38E8">
              <w:rPr>
                <w:rFonts w:cs="Calibri"/>
                <w:b/>
              </w:rPr>
              <w:t>Version</w:t>
            </w:r>
          </w:p>
        </w:tc>
        <w:tc>
          <w:tcPr>
            <w:tcW w:w="963" w:type="pct"/>
          </w:tcPr>
          <w:p w:rsidR="004029F0" w:rsidRPr="00AA38E8" w:rsidRDefault="004029F0" w:rsidP="00D229A6">
            <w:pPr>
              <w:jc w:val="center"/>
              <w:rPr>
                <w:rFonts w:cs="Calibri"/>
                <w:b/>
              </w:rPr>
            </w:pPr>
            <w:r w:rsidRPr="00AA38E8">
              <w:rPr>
                <w:rFonts w:cs="Calibri"/>
                <w:b/>
              </w:rPr>
              <w:t>Date</w:t>
            </w:r>
          </w:p>
        </w:tc>
      </w:tr>
      <w:tr w:rsidR="004029F0" w:rsidRPr="00AA38E8" w:rsidTr="004029F0">
        <w:tc>
          <w:tcPr>
            <w:tcW w:w="1939" w:type="pct"/>
          </w:tcPr>
          <w:p w:rsidR="004029F0" w:rsidRPr="00AA38E8" w:rsidRDefault="004029F0" w:rsidP="00D229A6">
            <w:pPr>
              <w:rPr>
                <w:rFonts w:cs="Calibri"/>
              </w:rPr>
            </w:pPr>
            <w:r>
              <w:rPr>
                <w:rFonts w:cs="Calibri"/>
              </w:rPr>
              <w:t>Initial Version</w:t>
            </w:r>
          </w:p>
        </w:tc>
        <w:tc>
          <w:tcPr>
            <w:tcW w:w="1195" w:type="pct"/>
          </w:tcPr>
          <w:p w:rsidR="004029F0" w:rsidRPr="00AA38E8" w:rsidRDefault="004029F0" w:rsidP="004029F0">
            <w:pPr>
              <w:rPr>
                <w:rFonts w:cs="Calibri"/>
              </w:rPr>
            </w:pPr>
            <w:r>
              <w:rPr>
                <w:rFonts w:cs="Calibri"/>
              </w:rPr>
              <w:t>Krzysztof Byrski</w:t>
            </w:r>
          </w:p>
        </w:tc>
        <w:tc>
          <w:tcPr>
            <w:tcW w:w="904" w:type="pct"/>
          </w:tcPr>
          <w:p w:rsidR="004029F0" w:rsidRPr="00AA38E8" w:rsidRDefault="004029F0" w:rsidP="00D229A6">
            <w:pPr>
              <w:rPr>
                <w:rFonts w:cs="Calibri"/>
              </w:rPr>
            </w:pPr>
            <w:r>
              <w:rPr>
                <w:rFonts w:cs="Calibri"/>
              </w:rPr>
              <w:t>1</w:t>
            </w:r>
          </w:p>
        </w:tc>
        <w:tc>
          <w:tcPr>
            <w:tcW w:w="963" w:type="pct"/>
          </w:tcPr>
          <w:p w:rsidR="004029F0" w:rsidRPr="00AA38E8" w:rsidRDefault="001F6D54" w:rsidP="001F6D54">
            <w:pPr>
              <w:rPr>
                <w:rFonts w:cs="Calibri"/>
              </w:rPr>
            </w:pPr>
            <w:r>
              <w:rPr>
                <w:rFonts w:cs="Calibri"/>
              </w:rPr>
              <w:t>11-July</w:t>
            </w:r>
            <w:r w:rsidR="004029F0">
              <w:rPr>
                <w:rFonts w:cs="Calibri"/>
              </w:rPr>
              <w:t>-2017</w:t>
            </w:r>
          </w:p>
        </w:tc>
      </w:tr>
      <w:tr w:rsidR="00E94276" w:rsidRPr="00AA38E8" w:rsidTr="004029F0">
        <w:tc>
          <w:tcPr>
            <w:tcW w:w="1939" w:type="pct"/>
          </w:tcPr>
          <w:p w:rsidR="00E94276" w:rsidRDefault="00E94276" w:rsidP="00D229A6">
            <w:pPr>
              <w:rPr>
                <w:rFonts w:cs="Calibri"/>
              </w:rPr>
            </w:pPr>
            <w:r>
              <w:rPr>
                <w:rFonts w:cs="Calibri"/>
              </w:rPr>
              <w:t>C</w:t>
            </w:r>
            <w:r w:rsidRPr="00E94276">
              <w:rPr>
                <w:rFonts w:cs="Calibri"/>
              </w:rPr>
              <w:t>hanged value of register DTFR1 to 0x8</w:t>
            </w:r>
            <w:r w:rsidR="00D51FFB">
              <w:rPr>
                <w:rFonts w:cs="Calibri"/>
              </w:rPr>
              <w:t>7</w:t>
            </w:r>
          </w:p>
        </w:tc>
        <w:tc>
          <w:tcPr>
            <w:tcW w:w="1195" w:type="pct"/>
          </w:tcPr>
          <w:p w:rsidR="00E94276" w:rsidRDefault="00E94276" w:rsidP="004029F0">
            <w:pPr>
              <w:rPr>
                <w:rFonts w:cs="Calibri"/>
              </w:rPr>
            </w:pPr>
            <w:r w:rsidRPr="00E94276">
              <w:rPr>
                <w:rFonts w:cs="Calibri"/>
              </w:rPr>
              <w:t>Krzysztof Byrski</w:t>
            </w:r>
          </w:p>
        </w:tc>
        <w:tc>
          <w:tcPr>
            <w:tcW w:w="904" w:type="pct"/>
          </w:tcPr>
          <w:p w:rsidR="00E94276" w:rsidRDefault="00E94276" w:rsidP="00D229A6">
            <w:pPr>
              <w:rPr>
                <w:rFonts w:cs="Calibri"/>
              </w:rPr>
            </w:pPr>
            <w:r>
              <w:rPr>
                <w:rFonts w:cs="Calibri"/>
              </w:rPr>
              <w:t>2</w:t>
            </w:r>
          </w:p>
        </w:tc>
        <w:tc>
          <w:tcPr>
            <w:tcW w:w="963" w:type="pct"/>
          </w:tcPr>
          <w:p w:rsidR="00E94276" w:rsidRDefault="00AE52FC" w:rsidP="001F6D54">
            <w:pPr>
              <w:rPr>
                <w:rFonts w:cs="Calibri"/>
              </w:rPr>
            </w:pPr>
            <w:r>
              <w:rPr>
                <w:rFonts w:cs="Calibri"/>
              </w:rPr>
              <w:t>8-</w:t>
            </w:r>
            <w:r w:rsidR="00E94276">
              <w:rPr>
                <w:rFonts w:cs="Calibri"/>
              </w:rPr>
              <w:t>September-2017</w:t>
            </w:r>
          </w:p>
        </w:tc>
      </w:tr>
      <w:tr w:rsidR="00090491" w:rsidRPr="00AA38E8" w:rsidTr="004029F0">
        <w:trPr>
          <w:ins w:id="2" w:author="Byrski, Krzysztof" w:date="2017-10-04T07:51:00Z"/>
        </w:trPr>
        <w:tc>
          <w:tcPr>
            <w:tcW w:w="1939" w:type="pct"/>
          </w:tcPr>
          <w:p w:rsidR="00090491" w:rsidRDefault="007D7F65" w:rsidP="007D7F65">
            <w:pPr>
              <w:rPr>
                <w:ins w:id="3" w:author="Byrski, Krzysztof" w:date="2017-10-04T07:51:00Z"/>
                <w:rFonts w:cs="Calibri"/>
              </w:rPr>
            </w:pPr>
            <w:ins w:id="4" w:author="Byrski, Krzysztof" w:date="2017-10-04T07:53:00Z">
              <w:r>
                <w:rPr>
                  <w:rFonts w:cs="Calibri"/>
                </w:rPr>
                <w:t xml:space="preserve">Removed </w:t>
              </w:r>
            </w:ins>
            <w:ins w:id="5" w:author="Byrski, Krzysztof" w:date="2017-10-04T07:54:00Z">
              <w:r>
                <w:rPr>
                  <w:rFonts w:cs="Calibri"/>
                </w:rPr>
                <w:t>constant</w:t>
              </w:r>
              <w:r w:rsidRPr="007D7F65">
                <w:rPr>
                  <w:rFonts w:cs="Calibri"/>
                </w:rPr>
                <w:t xml:space="preserve"> </w:t>
              </w:r>
            </w:ins>
            <w:ins w:id="6" w:author="Byrski, Krzysztof" w:date="2017-10-04T07:53:00Z">
              <w:r w:rsidRPr="007D7F65">
                <w:rPr>
                  <w:rFonts w:cs="Calibri"/>
                </w:rPr>
                <w:t>DTFR9ERR_CNT_U32</w:t>
              </w:r>
            </w:ins>
          </w:p>
        </w:tc>
        <w:tc>
          <w:tcPr>
            <w:tcW w:w="1195" w:type="pct"/>
          </w:tcPr>
          <w:p w:rsidR="00090491" w:rsidRPr="00E94276" w:rsidRDefault="00090491" w:rsidP="004029F0">
            <w:pPr>
              <w:rPr>
                <w:ins w:id="7" w:author="Byrski, Krzysztof" w:date="2017-10-04T07:51:00Z"/>
                <w:rFonts w:cs="Calibri"/>
              </w:rPr>
            </w:pPr>
            <w:ins w:id="8" w:author="Byrski, Krzysztof" w:date="2017-10-04T07:51:00Z">
              <w:r w:rsidRPr="00E94276">
                <w:rPr>
                  <w:rFonts w:cs="Calibri"/>
                </w:rPr>
                <w:t>Krzysztof Byrski</w:t>
              </w:r>
            </w:ins>
          </w:p>
        </w:tc>
        <w:tc>
          <w:tcPr>
            <w:tcW w:w="904" w:type="pct"/>
          </w:tcPr>
          <w:p w:rsidR="00090491" w:rsidRDefault="00090491" w:rsidP="00D229A6">
            <w:pPr>
              <w:rPr>
                <w:ins w:id="9" w:author="Byrski, Krzysztof" w:date="2017-10-04T07:51:00Z"/>
                <w:rFonts w:cs="Calibri"/>
              </w:rPr>
            </w:pPr>
            <w:ins w:id="10" w:author="Byrski, Krzysztof" w:date="2017-10-04T07:51:00Z">
              <w:r>
                <w:rPr>
                  <w:rFonts w:cs="Calibri"/>
                </w:rPr>
                <w:t>3</w:t>
              </w:r>
            </w:ins>
          </w:p>
        </w:tc>
        <w:tc>
          <w:tcPr>
            <w:tcW w:w="963" w:type="pct"/>
          </w:tcPr>
          <w:p w:rsidR="00090491" w:rsidRDefault="00090491" w:rsidP="00090491">
            <w:pPr>
              <w:rPr>
                <w:ins w:id="11" w:author="Byrski, Krzysztof" w:date="2017-10-04T07:51:00Z"/>
                <w:rFonts w:cs="Calibri"/>
              </w:rPr>
            </w:pPr>
            <w:ins w:id="12" w:author="Byrski, Krzysztof" w:date="2017-10-04T07:51:00Z">
              <w:r>
                <w:rPr>
                  <w:rFonts w:cs="Calibri"/>
                </w:rPr>
                <w:t>4-O</w:t>
              </w:r>
            </w:ins>
            <w:ins w:id="13" w:author="Byrski, Krzysztof" w:date="2017-10-04T07:52:00Z">
              <w:r>
                <w:rPr>
                  <w:rFonts w:cs="Calibri"/>
                </w:rPr>
                <w:t>c</w:t>
              </w:r>
            </w:ins>
            <w:ins w:id="14" w:author="Byrski, Krzysztof" w:date="2017-10-04T07:51:00Z">
              <w:r>
                <w:rPr>
                  <w:rFonts w:cs="Calibri"/>
                </w:rPr>
                <w:t>tober-2017</w:t>
              </w:r>
            </w:ins>
          </w:p>
        </w:tc>
      </w:tr>
    </w:tbl>
    <w:p w:rsidR="00EE3BBC" w:rsidRPr="0060359A" w:rsidRDefault="00EE3BBC">
      <w:pPr>
        <w:spacing w:after="0"/>
        <w:rPr>
          <w:b/>
          <w:sz w:val="28"/>
          <w:szCs w:val="28"/>
        </w:rPr>
      </w:pPr>
      <w:r w:rsidRPr="0060359A">
        <w:rPr>
          <w:b/>
          <w:sz w:val="28"/>
          <w:szCs w:val="28"/>
        </w:rPr>
        <w:br w:type="page"/>
      </w:r>
      <w:bookmarkStart w:id="15" w:name="_GoBack"/>
      <w:bookmarkEnd w:id="15"/>
    </w:p>
    <w:p w:rsidR="0060359A" w:rsidRDefault="0060359A">
      <w:pPr>
        <w:spacing w:after="0"/>
        <w:rPr>
          <w:b/>
          <w:sz w:val="28"/>
          <w:szCs w:val="28"/>
          <w:u w:val="single"/>
        </w:rPr>
      </w:pPr>
    </w:p>
    <w:p w:rsidR="00AE52FC" w:rsidRDefault="00891F29">
      <w:pPr>
        <w:pStyle w:val="TOC1"/>
        <w:rPr>
          <w:sz w:val="32"/>
          <w:szCs w:val="32"/>
          <w:u w:val="single"/>
        </w:rPr>
      </w:pPr>
      <w:bookmarkStart w:id="16" w:name="_Toc492549846"/>
      <w:r w:rsidRPr="00C728E9">
        <w:rPr>
          <w:sz w:val="32"/>
          <w:szCs w:val="32"/>
          <w:u w:val="single"/>
        </w:rPr>
        <w:t>Table of Contents</w:t>
      </w:r>
      <w:bookmarkEnd w:id="16"/>
    </w:p>
    <w:p w:rsidR="00AE52FC" w:rsidRDefault="00E16D14">
      <w:pPr>
        <w:pStyle w:val="TOC1"/>
        <w:rPr>
          <w:rFonts w:eastAsiaTheme="minorEastAsia"/>
          <w:b w:val="0"/>
          <w:color w:val="auto"/>
          <w:kern w:val="0"/>
          <w:sz w:val="22"/>
          <w:szCs w:val="22"/>
          <w:lang w:val="en-US"/>
        </w:rPr>
      </w:pPr>
      <w:r>
        <w:rPr>
          <w:caps/>
          <w:sz w:val="32"/>
          <w:szCs w:val="32"/>
        </w:rPr>
        <w:fldChar w:fldCharType="begin"/>
      </w:r>
      <w:r w:rsidR="007501B9">
        <w:rPr>
          <w:caps/>
          <w:sz w:val="32"/>
          <w:szCs w:val="32"/>
        </w:rPr>
        <w:instrText xml:space="preserve"> TOC \o "1-3" \h \z </w:instrText>
      </w:r>
      <w:r>
        <w:rPr>
          <w:caps/>
          <w:sz w:val="32"/>
          <w:szCs w:val="32"/>
        </w:rPr>
        <w:fldChar w:fldCharType="separate"/>
      </w:r>
      <w:hyperlink w:anchor="_Toc492549846" w:history="1">
        <w:r w:rsidR="00AE52FC" w:rsidRPr="00DD0D19">
          <w:rPr>
            <w:rStyle w:val="Hyperlink"/>
          </w:rPr>
          <w:t>Table of Contents</w:t>
        </w:r>
        <w:r w:rsidR="00AE52FC">
          <w:rPr>
            <w:webHidden/>
          </w:rPr>
          <w:tab/>
        </w:r>
        <w:r w:rsidR="00AE52FC">
          <w:rPr>
            <w:webHidden/>
          </w:rPr>
          <w:fldChar w:fldCharType="begin"/>
        </w:r>
        <w:r w:rsidR="00AE52FC">
          <w:rPr>
            <w:webHidden/>
          </w:rPr>
          <w:instrText xml:space="preserve"> PAGEREF _Toc492549846 \h </w:instrText>
        </w:r>
        <w:r w:rsidR="00AE52FC">
          <w:rPr>
            <w:webHidden/>
          </w:rPr>
        </w:r>
        <w:r w:rsidR="00AE52FC">
          <w:rPr>
            <w:webHidden/>
          </w:rPr>
          <w:fldChar w:fldCharType="separate"/>
        </w:r>
        <w:r w:rsidR="00AE52FC">
          <w:rPr>
            <w:webHidden/>
          </w:rPr>
          <w:t>3</w:t>
        </w:r>
        <w:r w:rsidR="00AE52FC">
          <w:rPr>
            <w:webHidden/>
          </w:rPr>
          <w:fldChar w:fldCharType="end"/>
        </w:r>
      </w:hyperlink>
    </w:p>
    <w:p w:rsidR="00AE52FC" w:rsidRDefault="00AE52FC">
      <w:pPr>
        <w:pStyle w:val="TOC1"/>
        <w:rPr>
          <w:rFonts w:eastAsiaTheme="minorEastAsia"/>
          <w:b w:val="0"/>
          <w:color w:val="auto"/>
          <w:kern w:val="0"/>
          <w:sz w:val="22"/>
          <w:szCs w:val="22"/>
          <w:lang w:val="en-US"/>
        </w:rPr>
      </w:pPr>
      <w:hyperlink w:anchor="_Toc492549847" w:history="1">
        <w:r w:rsidRPr="00DD0D19">
          <w:rPr>
            <w:rStyle w:val="Hyperlink"/>
          </w:rPr>
          <w:t>1</w:t>
        </w:r>
        <w:r>
          <w:rPr>
            <w:rFonts w:eastAsiaTheme="minorEastAsia"/>
            <w:b w:val="0"/>
            <w:color w:val="auto"/>
            <w:kern w:val="0"/>
            <w:sz w:val="22"/>
            <w:szCs w:val="22"/>
            <w:lang w:val="en-US"/>
          </w:rPr>
          <w:tab/>
        </w:r>
        <w:r w:rsidRPr="00DD0D19">
          <w:rPr>
            <w:rStyle w:val="Hyperlink"/>
          </w:rPr>
          <w:t>Introduction</w:t>
        </w:r>
        <w:r>
          <w:rPr>
            <w:webHidden/>
          </w:rPr>
          <w:tab/>
        </w:r>
        <w:r>
          <w:rPr>
            <w:webHidden/>
          </w:rPr>
          <w:fldChar w:fldCharType="begin"/>
        </w:r>
        <w:r>
          <w:rPr>
            <w:webHidden/>
          </w:rPr>
          <w:instrText xml:space="preserve"> PAGEREF _Toc492549847 \h </w:instrText>
        </w:r>
        <w:r>
          <w:rPr>
            <w:webHidden/>
          </w:rPr>
        </w:r>
        <w:r>
          <w:rPr>
            <w:webHidden/>
          </w:rPr>
          <w:fldChar w:fldCharType="separate"/>
        </w:r>
        <w:r>
          <w:rPr>
            <w:webHidden/>
          </w:rPr>
          <w:t>4</w:t>
        </w:r>
        <w:r>
          <w:rPr>
            <w:webHidden/>
          </w:rPr>
          <w:fldChar w:fldCharType="end"/>
        </w:r>
      </w:hyperlink>
    </w:p>
    <w:p w:rsidR="00AE52FC" w:rsidRDefault="00AE52FC">
      <w:pPr>
        <w:pStyle w:val="TOC2"/>
        <w:rPr>
          <w:rFonts w:asciiTheme="minorHAnsi" w:eastAsiaTheme="minorEastAsia" w:hAnsiTheme="minorHAnsi"/>
          <w:color w:val="auto"/>
          <w:kern w:val="0"/>
          <w:szCs w:val="22"/>
        </w:rPr>
      </w:pPr>
      <w:hyperlink w:anchor="_Toc492549848" w:history="1">
        <w:r w:rsidRPr="00DD0D19">
          <w:rPr>
            <w:rStyle w:val="Hyperlink"/>
          </w:rPr>
          <w:t>1.1</w:t>
        </w:r>
        <w:r>
          <w:rPr>
            <w:rFonts w:asciiTheme="minorHAnsi" w:eastAsiaTheme="minorEastAsia" w:hAnsiTheme="minorHAnsi"/>
            <w:color w:val="auto"/>
            <w:kern w:val="0"/>
            <w:szCs w:val="22"/>
          </w:rPr>
          <w:tab/>
        </w:r>
        <w:r w:rsidRPr="00DD0D19">
          <w:rPr>
            <w:rStyle w:val="Hyperlink"/>
          </w:rPr>
          <w:t>Purpose</w:t>
        </w:r>
        <w:r>
          <w:rPr>
            <w:webHidden/>
          </w:rPr>
          <w:tab/>
        </w:r>
        <w:r>
          <w:rPr>
            <w:webHidden/>
          </w:rPr>
          <w:fldChar w:fldCharType="begin"/>
        </w:r>
        <w:r>
          <w:rPr>
            <w:webHidden/>
          </w:rPr>
          <w:instrText xml:space="preserve"> PAGEREF _Toc492549848 \h </w:instrText>
        </w:r>
        <w:r>
          <w:rPr>
            <w:webHidden/>
          </w:rPr>
        </w:r>
        <w:r>
          <w:rPr>
            <w:webHidden/>
          </w:rPr>
          <w:fldChar w:fldCharType="separate"/>
        </w:r>
        <w:r>
          <w:rPr>
            <w:webHidden/>
          </w:rPr>
          <w:t>4</w:t>
        </w:r>
        <w:r>
          <w:rPr>
            <w:webHidden/>
          </w:rPr>
          <w:fldChar w:fldCharType="end"/>
        </w:r>
      </w:hyperlink>
    </w:p>
    <w:p w:rsidR="00AE52FC" w:rsidRDefault="00AE52FC">
      <w:pPr>
        <w:pStyle w:val="TOC2"/>
        <w:rPr>
          <w:rFonts w:asciiTheme="minorHAnsi" w:eastAsiaTheme="minorEastAsia" w:hAnsiTheme="minorHAnsi"/>
          <w:color w:val="auto"/>
          <w:kern w:val="0"/>
          <w:szCs w:val="22"/>
        </w:rPr>
      </w:pPr>
      <w:hyperlink w:anchor="_Toc492549849" w:history="1">
        <w:r w:rsidRPr="00DD0D19">
          <w:rPr>
            <w:rStyle w:val="Hyperlink"/>
          </w:rPr>
          <w:t>1.2</w:t>
        </w:r>
        <w:r>
          <w:rPr>
            <w:rFonts w:asciiTheme="minorHAnsi" w:eastAsiaTheme="minorEastAsia" w:hAnsiTheme="minorHAnsi"/>
            <w:color w:val="auto"/>
            <w:kern w:val="0"/>
            <w:szCs w:val="22"/>
          </w:rPr>
          <w:tab/>
        </w:r>
        <w:r w:rsidRPr="00DD0D19">
          <w:rPr>
            <w:rStyle w:val="Hyperlink"/>
          </w:rPr>
          <w:t>Scope</w:t>
        </w:r>
        <w:r>
          <w:rPr>
            <w:webHidden/>
          </w:rPr>
          <w:tab/>
        </w:r>
        <w:r>
          <w:rPr>
            <w:webHidden/>
          </w:rPr>
          <w:fldChar w:fldCharType="begin"/>
        </w:r>
        <w:r>
          <w:rPr>
            <w:webHidden/>
          </w:rPr>
          <w:instrText xml:space="preserve"> PAGEREF _Toc492549849 \h </w:instrText>
        </w:r>
        <w:r>
          <w:rPr>
            <w:webHidden/>
          </w:rPr>
        </w:r>
        <w:r>
          <w:rPr>
            <w:webHidden/>
          </w:rPr>
          <w:fldChar w:fldCharType="separate"/>
        </w:r>
        <w:r>
          <w:rPr>
            <w:webHidden/>
          </w:rPr>
          <w:t>4</w:t>
        </w:r>
        <w:r>
          <w:rPr>
            <w:webHidden/>
          </w:rPr>
          <w:fldChar w:fldCharType="end"/>
        </w:r>
      </w:hyperlink>
    </w:p>
    <w:p w:rsidR="00AE52FC" w:rsidRDefault="00AE52FC">
      <w:pPr>
        <w:pStyle w:val="TOC1"/>
        <w:rPr>
          <w:rFonts w:eastAsiaTheme="minorEastAsia"/>
          <w:b w:val="0"/>
          <w:color w:val="auto"/>
          <w:kern w:val="0"/>
          <w:sz w:val="22"/>
          <w:szCs w:val="22"/>
          <w:lang w:val="en-US"/>
        </w:rPr>
      </w:pPr>
      <w:hyperlink w:anchor="_Toc492549850" w:history="1">
        <w:r w:rsidRPr="00DD0D19">
          <w:rPr>
            <w:rStyle w:val="Hyperlink"/>
            <w:rFonts w:ascii="Calibri" w:hAnsi="Calibri" w:cs="Calibri"/>
          </w:rPr>
          <w:t>2</w:t>
        </w:r>
        <w:r>
          <w:rPr>
            <w:rFonts w:eastAsiaTheme="minorEastAsia"/>
            <w:b w:val="0"/>
            <w:color w:val="auto"/>
            <w:kern w:val="0"/>
            <w:sz w:val="22"/>
            <w:szCs w:val="22"/>
            <w:lang w:val="en-US"/>
          </w:rPr>
          <w:tab/>
        </w:r>
        <w:r w:rsidRPr="00DD0D19">
          <w:rPr>
            <w:rStyle w:val="Hyperlink"/>
            <w:rFonts w:ascii="Calibri" w:hAnsi="Calibri" w:cs="Calibri"/>
          </w:rPr>
          <w:t>DmaCfgAndUse &amp; High-Level Description</w:t>
        </w:r>
        <w:r>
          <w:rPr>
            <w:webHidden/>
          </w:rPr>
          <w:tab/>
        </w:r>
        <w:r>
          <w:rPr>
            <w:webHidden/>
          </w:rPr>
          <w:fldChar w:fldCharType="begin"/>
        </w:r>
        <w:r>
          <w:rPr>
            <w:webHidden/>
          </w:rPr>
          <w:instrText xml:space="preserve"> PAGEREF _Toc492549850 \h </w:instrText>
        </w:r>
        <w:r>
          <w:rPr>
            <w:webHidden/>
          </w:rPr>
        </w:r>
        <w:r>
          <w:rPr>
            <w:webHidden/>
          </w:rPr>
          <w:fldChar w:fldCharType="separate"/>
        </w:r>
        <w:r>
          <w:rPr>
            <w:webHidden/>
          </w:rPr>
          <w:t>5</w:t>
        </w:r>
        <w:r>
          <w:rPr>
            <w:webHidden/>
          </w:rPr>
          <w:fldChar w:fldCharType="end"/>
        </w:r>
      </w:hyperlink>
    </w:p>
    <w:p w:rsidR="00AE52FC" w:rsidRDefault="00AE52FC">
      <w:pPr>
        <w:pStyle w:val="TOC1"/>
        <w:rPr>
          <w:rFonts w:eastAsiaTheme="minorEastAsia"/>
          <w:b w:val="0"/>
          <w:color w:val="auto"/>
          <w:kern w:val="0"/>
          <w:sz w:val="22"/>
          <w:szCs w:val="22"/>
          <w:lang w:val="en-US"/>
        </w:rPr>
      </w:pPr>
      <w:hyperlink w:anchor="_Toc492549851" w:history="1">
        <w:r w:rsidRPr="00DD0D19">
          <w:rPr>
            <w:rStyle w:val="Hyperlink"/>
            <w:rFonts w:ascii="Calibri" w:hAnsi="Calibri" w:cs="Calibri"/>
          </w:rPr>
          <w:t>3</w:t>
        </w:r>
        <w:r>
          <w:rPr>
            <w:rFonts w:eastAsiaTheme="minorEastAsia"/>
            <w:b w:val="0"/>
            <w:color w:val="auto"/>
            <w:kern w:val="0"/>
            <w:sz w:val="22"/>
            <w:szCs w:val="22"/>
            <w:lang w:val="en-US"/>
          </w:rPr>
          <w:tab/>
        </w:r>
        <w:r w:rsidRPr="00DD0D19">
          <w:rPr>
            <w:rStyle w:val="Hyperlink"/>
            <w:rFonts w:ascii="Calibri" w:hAnsi="Calibri" w:cs="Calibri"/>
          </w:rPr>
          <w:t>Design details of software module</w:t>
        </w:r>
        <w:r>
          <w:rPr>
            <w:webHidden/>
          </w:rPr>
          <w:tab/>
        </w:r>
        <w:r>
          <w:rPr>
            <w:webHidden/>
          </w:rPr>
          <w:fldChar w:fldCharType="begin"/>
        </w:r>
        <w:r>
          <w:rPr>
            <w:webHidden/>
          </w:rPr>
          <w:instrText xml:space="preserve"> PAGEREF _Toc492549851 \h </w:instrText>
        </w:r>
        <w:r>
          <w:rPr>
            <w:webHidden/>
          </w:rPr>
        </w:r>
        <w:r>
          <w:rPr>
            <w:webHidden/>
          </w:rPr>
          <w:fldChar w:fldCharType="separate"/>
        </w:r>
        <w:r>
          <w:rPr>
            <w:webHidden/>
          </w:rPr>
          <w:t>6</w:t>
        </w:r>
        <w:r>
          <w:rPr>
            <w:webHidden/>
          </w:rPr>
          <w:fldChar w:fldCharType="end"/>
        </w:r>
      </w:hyperlink>
    </w:p>
    <w:p w:rsidR="00AE52FC" w:rsidRDefault="00AE52FC">
      <w:pPr>
        <w:pStyle w:val="TOC2"/>
        <w:rPr>
          <w:rFonts w:asciiTheme="minorHAnsi" w:eastAsiaTheme="minorEastAsia" w:hAnsiTheme="minorHAnsi"/>
          <w:color w:val="auto"/>
          <w:kern w:val="0"/>
          <w:szCs w:val="22"/>
        </w:rPr>
      </w:pPr>
      <w:hyperlink w:anchor="_Toc492549852" w:history="1">
        <w:r w:rsidRPr="00DD0D19">
          <w:rPr>
            <w:rStyle w:val="Hyperlink"/>
            <w:rFonts w:cs="Calibri"/>
          </w:rPr>
          <w:t>3.1</w:t>
        </w:r>
        <w:r>
          <w:rPr>
            <w:rFonts w:asciiTheme="minorHAnsi" w:eastAsiaTheme="minorEastAsia" w:hAnsiTheme="minorHAnsi"/>
            <w:color w:val="auto"/>
            <w:kern w:val="0"/>
            <w:szCs w:val="22"/>
          </w:rPr>
          <w:tab/>
        </w:r>
        <w:r w:rsidRPr="00DD0D19">
          <w:rPr>
            <w:rStyle w:val="Hyperlink"/>
          </w:rPr>
          <w:t>Graphical</w:t>
        </w:r>
        <w:r w:rsidRPr="00DD0D19">
          <w:rPr>
            <w:rStyle w:val="Hyperlink"/>
            <w:rFonts w:cs="Calibri"/>
          </w:rPr>
          <w:t xml:space="preserve"> representation of DmaCfgAndUse</w:t>
        </w:r>
        <w:r>
          <w:rPr>
            <w:webHidden/>
          </w:rPr>
          <w:tab/>
        </w:r>
        <w:r>
          <w:rPr>
            <w:webHidden/>
          </w:rPr>
          <w:fldChar w:fldCharType="begin"/>
        </w:r>
        <w:r>
          <w:rPr>
            <w:webHidden/>
          </w:rPr>
          <w:instrText xml:space="preserve"> PAGEREF _Toc492549852 \h </w:instrText>
        </w:r>
        <w:r>
          <w:rPr>
            <w:webHidden/>
          </w:rPr>
        </w:r>
        <w:r>
          <w:rPr>
            <w:webHidden/>
          </w:rPr>
          <w:fldChar w:fldCharType="separate"/>
        </w:r>
        <w:r>
          <w:rPr>
            <w:webHidden/>
          </w:rPr>
          <w:t>6</w:t>
        </w:r>
        <w:r>
          <w:rPr>
            <w:webHidden/>
          </w:rPr>
          <w:fldChar w:fldCharType="end"/>
        </w:r>
      </w:hyperlink>
    </w:p>
    <w:p w:rsidR="00AE52FC" w:rsidRDefault="00AE52FC">
      <w:pPr>
        <w:pStyle w:val="TOC2"/>
        <w:rPr>
          <w:rFonts w:asciiTheme="minorHAnsi" w:eastAsiaTheme="minorEastAsia" w:hAnsiTheme="minorHAnsi"/>
          <w:color w:val="auto"/>
          <w:kern w:val="0"/>
          <w:szCs w:val="22"/>
        </w:rPr>
      </w:pPr>
      <w:hyperlink w:anchor="_Toc492549853" w:history="1">
        <w:r w:rsidRPr="00DD0D19">
          <w:rPr>
            <w:rStyle w:val="Hyperlink"/>
            <w:rFonts w:cs="Calibri"/>
          </w:rPr>
          <w:t>3.2</w:t>
        </w:r>
        <w:r>
          <w:rPr>
            <w:rFonts w:asciiTheme="minorHAnsi" w:eastAsiaTheme="minorEastAsia" w:hAnsiTheme="minorHAnsi"/>
            <w:color w:val="auto"/>
            <w:kern w:val="0"/>
            <w:szCs w:val="22"/>
          </w:rPr>
          <w:tab/>
        </w:r>
        <w:r w:rsidRPr="00DD0D19">
          <w:rPr>
            <w:rStyle w:val="Hyperlink"/>
            <w:rFonts w:cs="Calibri"/>
          </w:rPr>
          <w:t>Data Flow Diagram</w:t>
        </w:r>
        <w:r>
          <w:rPr>
            <w:webHidden/>
          </w:rPr>
          <w:tab/>
        </w:r>
        <w:r>
          <w:rPr>
            <w:webHidden/>
          </w:rPr>
          <w:fldChar w:fldCharType="begin"/>
        </w:r>
        <w:r>
          <w:rPr>
            <w:webHidden/>
          </w:rPr>
          <w:instrText xml:space="preserve"> PAGEREF _Toc492549853 \h </w:instrText>
        </w:r>
        <w:r>
          <w:rPr>
            <w:webHidden/>
          </w:rPr>
        </w:r>
        <w:r>
          <w:rPr>
            <w:webHidden/>
          </w:rPr>
          <w:fldChar w:fldCharType="separate"/>
        </w:r>
        <w:r>
          <w:rPr>
            <w:webHidden/>
          </w:rPr>
          <w:t>6</w:t>
        </w:r>
        <w:r>
          <w:rPr>
            <w:webHidden/>
          </w:rPr>
          <w:fldChar w:fldCharType="end"/>
        </w:r>
      </w:hyperlink>
    </w:p>
    <w:p w:rsidR="00AE52FC" w:rsidRDefault="00AE52FC">
      <w:pPr>
        <w:pStyle w:val="TOC3"/>
        <w:tabs>
          <w:tab w:val="left" w:pos="1200"/>
        </w:tabs>
        <w:rPr>
          <w:rFonts w:asciiTheme="minorHAnsi" w:eastAsiaTheme="minorEastAsia" w:hAnsiTheme="minorHAnsi"/>
          <w:color w:val="auto"/>
          <w:kern w:val="0"/>
          <w:sz w:val="22"/>
          <w:szCs w:val="22"/>
        </w:rPr>
      </w:pPr>
      <w:hyperlink w:anchor="_Toc492549854" w:history="1">
        <w:r w:rsidRPr="00DD0D19">
          <w:rPr>
            <w:rStyle w:val="Hyperlink"/>
            <w:rFonts w:cs="Calibri"/>
          </w:rPr>
          <w:t>3.2.1</w:t>
        </w:r>
        <w:r>
          <w:rPr>
            <w:rFonts w:asciiTheme="minorHAnsi" w:eastAsiaTheme="minorEastAsia" w:hAnsiTheme="minorHAnsi"/>
            <w:color w:val="auto"/>
            <w:kern w:val="0"/>
            <w:sz w:val="22"/>
            <w:szCs w:val="22"/>
          </w:rPr>
          <w:tab/>
        </w:r>
        <w:r w:rsidRPr="00DD0D19">
          <w:rPr>
            <w:rStyle w:val="Hyperlink"/>
          </w:rPr>
          <w:t xml:space="preserve">Component </w:t>
        </w:r>
        <w:r w:rsidRPr="00DD0D19">
          <w:rPr>
            <w:rStyle w:val="Hyperlink"/>
            <w:rFonts w:cs="Calibri"/>
          </w:rPr>
          <w:t>level DFD</w:t>
        </w:r>
        <w:r>
          <w:rPr>
            <w:webHidden/>
          </w:rPr>
          <w:tab/>
        </w:r>
        <w:r>
          <w:rPr>
            <w:webHidden/>
          </w:rPr>
          <w:fldChar w:fldCharType="begin"/>
        </w:r>
        <w:r>
          <w:rPr>
            <w:webHidden/>
          </w:rPr>
          <w:instrText xml:space="preserve"> PAGEREF _Toc492549854 \h </w:instrText>
        </w:r>
        <w:r>
          <w:rPr>
            <w:webHidden/>
          </w:rPr>
        </w:r>
        <w:r>
          <w:rPr>
            <w:webHidden/>
          </w:rPr>
          <w:fldChar w:fldCharType="separate"/>
        </w:r>
        <w:r>
          <w:rPr>
            <w:webHidden/>
          </w:rPr>
          <w:t>6</w:t>
        </w:r>
        <w:r>
          <w:rPr>
            <w:webHidden/>
          </w:rPr>
          <w:fldChar w:fldCharType="end"/>
        </w:r>
      </w:hyperlink>
    </w:p>
    <w:p w:rsidR="00AE52FC" w:rsidRDefault="00AE52FC">
      <w:pPr>
        <w:pStyle w:val="TOC3"/>
        <w:tabs>
          <w:tab w:val="left" w:pos="1200"/>
        </w:tabs>
        <w:rPr>
          <w:rFonts w:asciiTheme="minorHAnsi" w:eastAsiaTheme="minorEastAsia" w:hAnsiTheme="minorHAnsi"/>
          <w:color w:val="auto"/>
          <w:kern w:val="0"/>
          <w:sz w:val="22"/>
          <w:szCs w:val="22"/>
        </w:rPr>
      </w:pPr>
      <w:hyperlink w:anchor="_Toc492549855" w:history="1">
        <w:r w:rsidRPr="00DD0D19">
          <w:rPr>
            <w:rStyle w:val="Hyperlink"/>
          </w:rPr>
          <w:t>3.2.2</w:t>
        </w:r>
        <w:r>
          <w:rPr>
            <w:rFonts w:asciiTheme="minorHAnsi" w:eastAsiaTheme="minorEastAsia" w:hAnsiTheme="minorHAnsi"/>
            <w:color w:val="auto"/>
            <w:kern w:val="0"/>
            <w:sz w:val="22"/>
            <w:szCs w:val="22"/>
          </w:rPr>
          <w:tab/>
        </w:r>
        <w:r w:rsidRPr="00DD0D19">
          <w:rPr>
            <w:rStyle w:val="Hyperlink"/>
          </w:rPr>
          <w:t>Function level DFD</w:t>
        </w:r>
        <w:r>
          <w:rPr>
            <w:webHidden/>
          </w:rPr>
          <w:tab/>
        </w:r>
        <w:r>
          <w:rPr>
            <w:webHidden/>
          </w:rPr>
          <w:fldChar w:fldCharType="begin"/>
        </w:r>
        <w:r>
          <w:rPr>
            <w:webHidden/>
          </w:rPr>
          <w:instrText xml:space="preserve"> PAGEREF _Toc492549855 \h </w:instrText>
        </w:r>
        <w:r>
          <w:rPr>
            <w:webHidden/>
          </w:rPr>
        </w:r>
        <w:r>
          <w:rPr>
            <w:webHidden/>
          </w:rPr>
          <w:fldChar w:fldCharType="separate"/>
        </w:r>
        <w:r>
          <w:rPr>
            <w:webHidden/>
          </w:rPr>
          <w:t>6</w:t>
        </w:r>
        <w:r>
          <w:rPr>
            <w:webHidden/>
          </w:rPr>
          <w:fldChar w:fldCharType="end"/>
        </w:r>
      </w:hyperlink>
    </w:p>
    <w:p w:rsidR="00AE52FC" w:rsidRDefault="00AE52FC">
      <w:pPr>
        <w:pStyle w:val="TOC1"/>
        <w:rPr>
          <w:rFonts w:eastAsiaTheme="minorEastAsia"/>
          <w:b w:val="0"/>
          <w:color w:val="auto"/>
          <w:kern w:val="0"/>
          <w:sz w:val="22"/>
          <w:szCs w:val="22"/>
          <w:lang w:val="en-US"/>
        </w:rPr>
      </w:pPr>
      <w:hyperlink w:anchor="_Toc492549856" w:history="1">
        <w:r w:rsidRPr="00DD0D19">
          <w:rPr>
            <w:rStyle w:val="Hyperlink"/>
            <w:rFonts w:ascii="Calibri" w:hAnsi="Calibri" w:cs="Calibri"/>
          </w:rPr>
          <w:t>4</w:t>
        </w:r>
        <w:r>
          <w:rPr>
            <w:rFonts w:eastAsiaTheme="minorEastAsia"/>
            <w:b w:val="0"/>
            <w:color w:val="auto"/>
            <w:kern w:val="0"/>
            <w:sz w:val="22"/>
            <w:szCs w:val="22"/>
            <w:lang w:val="en-US"/>
          </w:rPr>
          <w:tab/>
        </w:r>
        <w:r w:rsidRPr="00DD0D19">
          <w:rPr>
            <w:rStyle w:val="Hyperlink"/>
            <w:rFonts w:ascii="Calibri" w:hAnsi="Calibri" w:cs="Calibri"/>
          </w:rPr>
          <w:t>Constant Data Dictionary</w:t>
        </w:r>
        <w:r>
          <w:rPr>
            <w:webHidden/>
          </w:rPr>
          <w:tab/>
        </w:r>
        <w:r>
          <w:rPr>
            <w:webHidden/>
          </w:rPr>
          <w:fldChar w:fldCharType="begin"/>
        </w:r>
        <w:r>
          <w:rPr>
            <w:webHidden/>
          </w:rPr>
          <w:instrText xml:space="preserve"> PAGEREF _Toc492549856 \h </w:instrText>
        </w:r>
        <w:r>
          <w:rPr>
            <w:webHidden/>
          </w:rPr>
        </w:r>
        <w:r>
          <w:rPr>
            <w:webHidden/>
          </w:rPr>
          <w:fldChar w:fldCharType="separate"/>
        </w:r>
        <w:r>
          <w:rPr>
            <w:webHidden/>
          </w:rPr>
          <w:t>7</w:t>
        </w:r>
        <w:r>
          <w:rPr>
            <w:webHidden/>
          </w:rPr>
          <w:fldChar w:fldCharType="end"/>
        </w:r>
      </w:hyperlink>
    </w:p>
    <w:p w:rsidR="00AE52FC" w:rsidRDefault="00AE52FC">
      <w:pPr>
        <w:pStyle w:val="TOC2"/>
        <w:rPr>
          <w:rFonts w:asciiTheme="minorHAnsi" w:eastAsiaTheme="minorEastAsia" w:hAnsiTheme="minorHAnsi"/>
          <w:color w:val="auto"/>
          <w:kern w:val="0"/>
          <w:szCs w:val="22"/>
        </w:rPr>
      </w:pPr>
      <w:hyperlink w:anchor="_Toc492549857" w:history="1">
        <w:r w:rsidRPr="00DD0D19">
          <w:rPr>
            <w:rStyle w:val="Hyperlink"/>
          </w:rPr>
          <w:t>4.1</w:t>
        </w:r>
        <w:r>
          <w:rPr>
            <w:rFonts w:asciiTheme="minorHAnsi" w:eastAsiaTheme="minorEastAsia" w:hAnsiTheme="minorHAnsi"/>
            <w:color w:val="auto"/>
            <w:kern w:val="0"/>
            <w:szCs w:val="22"/>
          </w:rPr>
          <w:tab/>
        </w:r>
        <w:r w:rsidRPr="00DD0D19">
          <w:rPr>
            <w:rStyle w:val="Hyperlink"/>
          </w:rPr>
          <w:t>Program (fixed) Constants</w:t>
        </w:r>
        <w:r>
          <w:rPr>
            <w:webHidden/>
          </w:rPr>
          <w:tab/>
        </w:r>
        <w:r>
          <w:rPr>
            <w:webHidden/>
          </w:rPr>
          <w:fldChar w:fldCharType="begin"/>
        </w:r>
        <w:r>
          <w:rPr>
            <w:webHidden/>
          </w:rPr>
          <w:instrText xml:space="preserve"> PAGEREF _Toc492549857 \h </w:instrText>
        </w:r>
        <w:r>
          <w:rPr>
            <w:webHidden/>
          </w:rPr>
        </w:r>
        <w:r>
          <w:rPr>
            <w:webHidden/>
          </w:rPr>
          <w:fldChar w:fldCharType="separate"/>
        </w:r>
        <w:r>
          <w:rPr>
            <w:webHidden/>
          </w:rPr>
          <w:t>7</w:t>
        </w:r>
        <w:r>
          <w:rPr>
            <w:webHidden/>
          </w:rPr>
          <w:fldChar w:fldCharType="end"/>
        </w:r>
      </w:hyperlink>
    </w:p>
    <w:p w:rsidR="00AE52FC" w:rsidRDefault="00AE52FC">
      <w:pPr>
        <w:pStyle w:val="TOC3"/>
        <w:tabs>
          <w:tab w:val="left" w:pos="1200"/>
        </w:tabs>
        <w:rPr>
          <w:rFonts w:asciiTheme="minorHAnsi" w:eastAsiaTheme="minorEastAsia" w:hAnsiTheme="minorHAnsi"/>
          <w:color w:val="auto"/>
          <w:kern w:val="0"/>
          <w:sz w:val="22"/>
          <w:szCs w:val="22"/>
        </w:rPr>
      </w:pPr>
      <w:hyperlink w:anchor="_Toc492549858" w:history="1">
        <w:r w:rsidRPr="00DD0D19">
          <w:rPr>
            <w:rStyle w:val="Hyperlink"/>
          </w:rPr>
          <w:t>4.1.1</w:t>
        </w:r>
        <w:r>
          <w:rPr>
            <w:rFonts w:asciiTheme="minorHAnsi" w:eastAsiaTheme="minorEastAsia" w:hAnsiTheme="minorHAnsi"/>
            <w:color w:val="auto"/>
            <w:kern w:val="0"/>
            <w:sz w:val="22"/>
            <w:szCs w:val="22"/>
          </w:rPr>
          <w:tab/>
        </w:r>
        <w:r w:rsidRPr="00DD0D19">
          <w:rPr>
            <w:rStyle w:val="Hyperlink"/>
          </w:rPr>
          <w:t>Embedded Constants</w:t>
        </w:r>
        <w:r>
          <w:rPr>
            <w:webHidden/>
          </w:rPr>
          <w:tab/>
        </w:r>
        <w:r>
          <w:rPr>
            <w:webHidden/>
          </w:rPr>
          <w:fldChar w:fldCharType="begin"/>
        </w:r>
        <w:r>
          <w:rPr>
            <w:webHidden/>
          </w:rPr>
          <w:instrText xml:space="preserve"> PAGEREF _Toc492549858 \h </w:instrText>
        </w:r>
        <w:r>
          <w:rPr>
            <w:webHidden/>
          </w:rPr>
        </w:r>
        <w:r>
          <w:rPr>
            <w:webHidden/>
          </w:rPr>
          <w:fldChar w:fldCharType="separate"/>
        </w:r>
        <w:r>
          <w:rPr>
            <w:webHidden/>
          </w:rPr>
          <w:t>7</w:t>
        </w:r>
        <w:r>
          <w:rPr>
            <w:webHidden/>
          </w:rPr>
          <w:fldChar w:fldCharType="end"/>
        </w:r>
      </w:hyperlink>
    </w:p>
    <w:p w:rsidR="00AE52FC" w:rsidRDefault="00AE52FC">
      <w:pPr>
        <w:pStyle w:val="TOC1"/>
        <w:rPr>
          <w:rFonts w:eastAsiaTheme="minorEastAsia"/>
          <w:b w:val="0"/>
          <w:color w:val="auto"/>
          <w:kern w:val="0"/>
          <w:sz w:val="22"/>
          <w:szCs w:val="22"/>
          <w:lang w:val="en-US"/>
        </w:rPr>
      </w:pPr>
      <w:hyperlink w:anchor="_Toc492549859" w:history="1">
        <w:r w:rsidRPr="00DD0D19">
          <w:rPr>
            <w:rStyle w:val="Hyperlink"/>
            <w:rFonts w:ascii="Calibri" w:hAnsi="Calibri" w:cs="Calibri"/>
          </w:rPr>
          <w:t>5</w:t>
        </w:r>
        <w:r>
          <w:rPr>
            <w:rFonts w:eastAsiaTheme="minorEastAsia"/>
            <w:b w:val="0"/>
            <w:color w:val="auto"/>
            <w:kern w:val="0"/>
            <w:sz w:val="22"/>
            <w:szCs w:val="22"/>
            <w:lang w:val="en-US"/>
          </w:rPr>
          <w:tab/>
        </w:r>
        <w:r w:rsidRPr="00DD0D19">
          <w:rPr>
            <w:rStyle w:val="Hyperlink"/>
            <w:rFonts w:ascii="Calibri" w:hAnsi="Calibri" w:cs="Calibri"/>
          </w:rPr>
          <w:t>Software Component Implementation</w:t>
        </w:r>
        <w:r>
          <w:rPr>
            <w:webHidden/>
          </w:rPr>
          <w:tab/>
        </w:r>
        <w:r>
          <w:rPr>
            <w:webHidden/>
          </w:rPr>
          <w:fldChar w:fldCharType="begin"/>
        </w:r>
        <w:r>
          <w:rPr>
            <w:webHidden/>
          </w:rPr>
          <w:instrText xml:space="preserve"> PAGEREF _Toc492549859 \h </w:instrText>
        </w:r>
        <w:r>
          <w:rPr>
            <w:webHidden/>
          </w:rPr>
        </w:r>
        <w:r>
          <w:rPr>
            <w:webHidden/>
          </w:rPr>
          <w:fldChar w:fldCharType="separate"/>
        </w:r>
        <w:r>
          <w:rPr>
            <w:webHidden/>
          </w:rPr>
          <w:t>8</w:t>
        </w:r>
        <w:r>
          <w:rPr>
            <w:webHidden/>
          </w:rPr>
          <w:fldChar w:fldCharType="end"/>
        </w:r>
      </w:hyperlink>
    </w:p>
    <w:p w:rsidR="00AE52FC" w:rsidRDefault="00AE52FC">
      <w:pPr>
        <w:pStyle w:val="TOC2"/>
        <w:rPr>
          <w:rFonts w:asciiTheme="minorHAnsi" w:eastAsiaTheme="minorEastAsia" w:hAnsiTheme="minorHAnsi"/>
          <w:color w:val="auto"/>
          <w:kern w:val="0"/>
          <w:szCs w:val="22"/>
        </w:rPr>
      </w:pPr>
      <w:hyperlink w:anchor="_Toc492549860" w:history="1">
        <w:r w:rsidRPr="00DD0D19">
          <w:rPr>
            <w:rStyle w:val="Hyperlink"/>
          </w:rPr>
          <w:t>5.1</w:t>
        </w:r>
        <w:r>
          <w:rPr>
            <w:rFonts w:asciiTheme="minorHAnsi" w:eastAsiaTheme="minorEastAsia" w:hAnsiTheme="minorHAnsi"/>
            <w:color w:val="auto"/>
            <w:kern w:val="0"/>
            <w:szCs w:val="22"/>
          </w:rPr>
          <w:tab/>
        </w:r>
        <w:r w:rsidRPr="00DD0D19">
          <w:rPr>
            <w:rStyle w:val="Hyperlink"/>
          </w:rPr>
          <w:t>Sub-Module Functions</w:t>
        </w:r>
        <w:r>
          <w:rPr>
            <w:webHidden/>
          </w:rPr>
          <w:tab/>
        </w:r>
        <w:r>
          <w:rPr>
            <w:webHidden/>
          </w:rPr>
          <w:fldChar w:fldCharType="begin"/>
        </w:r>
        <w:r>
          <w:rPr>
            <w:webHidden/>
          </w:rPr>
          <w:instrText xml:space="preserve"> PAGEREF _Toc492549860 \h </w:instrText>
        </w:r>
        <w:r>
          <w:rPr>
            <w:webHidden/>
          </w:rPr>
        </w:r>
        <w:r>
          <w:rPr>
            <w:webHidden/>
          </w:rPr>
          <w:fldChar w:fldCharType="separate"/>
        </w:r>
        <w:r>
          <w:rPr>
            <w:webHidden/>
          </w:rPr>
          <w:t>8</w:t>
        </w:r>
        <w:r>
          <w:rPr>
            <w:webHidden/>
          </w:rPr>
          <w:fldChar w:fldCharType="end"/>
        </w:r>
      </w:hyperlink>
    </w:p>
    <w:p w:rsidR="00AE52FC" w:rsidRDefault="00AE52FC">
      <w:pPr>
        <w:pStyle w:val="TOC3"/>
        <w:tabs>
          <w:tab w:val="left" w:pos="1200"/>
        </w:tabs>
        <w:rPr>
          <w:rFonts w:asciiTheme="minorHAnsi" w:eastAsiaTheme="minorEastAsia" w:hAnsiTheme="minorHAnsi"/>
          <w:color w:val="auto"/>
          <w:kern w:val="0"/>
          <w:sz w:val="22"/>
          <w:szCs w:val="22"/>
        </w:rPr>
      </w:pPr>
      <w:hyperlink w:anchor="_Toc492549861" w:history="1">
        <w:r w:rsidRPr="00DD0D19">
          <w:rPr>
            <w:rStyle w:val="Hyperlink"/>
          </w:rPr>
          <w:t>5.1.1</w:t>
        </w:r>
        <w:r>
          <w:rPr>
            <w:rFonts w:asciiTheme="minorHAnsi" w:eastAsiaTheme="minorEastAsia" w:hAnsiTheme="minorHAnsi"/>
            <w:color w:val="auto"/>
            <w:kern w:val="0"/>
            <w:sz w:val="22"/>
            <w:szCs w:val="22"/>
          </w:rPr>
          <w:tab/>
        </w:r>
        <w:r w:rsidRPr="00DD0D19">
          <w:rPr>
            <w:rStyle w:val="Hyperlink"/>
          </w:rPr>
          <w:t>Init: DmaCfgAndUseInit1</w:t>
        </w:r>
        <w:r>
          <w:rPr>
            <w:webHidden/>
          </w:rPr>
          <w:tab/>
        </w:r>
        <w:r>
          <w:rPr>
            <w:webHidden/>
          </w:rPr>
          <w:fldChar w:fldCharType="begin"/>
        </w:r>
        <w:r>
          <w:rPr>
            <w:webHidden/>
          </w:rPr>
          <w:instrText xml:space="preserve"> PAGEREF _Toc492549861 \h </w:instrText>
        </w:r>
        <w:r>
          <w:rPr>
            <w:webHidden/>
          </w:rPr>
        </w:r>
        <w:r>
          <w:rPr>
            <w:webHidden/>
          </w:rPr>
          <w:fldChar w:fldCharType="separate"/>
        </w:r>
        <w:r>
          <w:rPr>
            <w:webHidden/>
          </w:rPr>
          <w:t>8</w:t>
        </w:r>
        <w:r>
          <w:rPr>
            <w:webHidden/>
          </w:rPr>
          <w:fldChar w:fldCharType="end"/>
        </w:r>
      </w:hyperlink>
    </w:p>
    <w:p w:rsidR="00AE52FC" w:rsidRDefault="00AE52FC">
      <w:pPr>
        <w:pStyle w:val="TOC3"/>
        <w:tabs>
          <w:tab w:val="left" w:pos="1200"/>
        </w:tabs>
        <w:rPr>
          <w:rFonts w:asciiTheme="minorHAnsi" w:eastAsiaTheme="minorEastAsia" w:hAnsiTheme="minorHAnsi"/>
          <w:color w:val="auto"/>
          <w:kern w:val="0"/>
          <w:sz w:val="22"/>
          <w:szCs w:val="22"/>
        </w:rPr>
      </w:pPr>
      <w:hyperlink w:anchor="_Toc492549862" w:history="1">
        <w:r w:rsidRPr="00DD0D19">
          <w:rPr>
            <w:rStyle w:val="Hyperlink"/>
          </w:rPr>
          <w:t>5.1.2</w:t>
        </w:r>
        <w:r>
          <w:rPr>
            <w:rFonts w:asciiTheme="minorHAnsi" w:eastAsiaTheme="minorEastAsia" w:hAnsiTheme="minorHAnsi"/>
            <w:color w:val="auto"/>
            <w:kern w:val="0"/>
            <w:sz w:val="22"/>
            <w:szCs w:val="22"/>
          </w:rPr>
          <w:tab/>
        </w:r>
        <w:r w:rsidRPr="00DD0D19">
          <w:rPr>
            <w:rStyle w:val="Hyperlink"/>
          </w:rPr>
          <w:t>Per: DmaCfgAndUsePer1</w:t>
        </w:r>
        <w:r>
          <w:rPr>
            <w:webHidden/>
          </w:rPr>
          <w:tab/>
        </w:r>
        <w:r>
          <w:rPr>
            <w:webHidden/>
          </w:rPr>
          <w:fldChar w:fldCharType="begin"/>
        </w:r>
        <w:r>
          <w:rPr>
            <w:webHidden/>
          </w:rPr>
          <w:instrText xml:space="preserve"> PAGEREF _Toc492549862 \h </w:instrText>
        </w:r>
        <w:r>
          <w:rPr>
            <w:webHidden/>
          </w:rPr>
        </w:r>
        <w:r>
          <w:rPr>
            <w:webHidden/>
          </w:rPr>
          <w:fldChar w:fldCharType="separate"/>
        </w:r>
        <w:r>
          <w:rPr>
            <w:webHidden/>
          </w:rPr>
          <w:t>8</w:t>
        </w:r>
        <w:r>
          <w:rPr>
            <w:webHidden/>
          </w:rPr>
          <w:fldChar w:fldCharType="end"/>
        </w:r>
      </w:hyperlink>
    </w:p>
    <w:p w:rsidR="00AE52FC" w:rsidRDefault="00AE52FC">
      <w:pPr>
        <w:pStyle w:val="TOC2"/>
        <w:rPr>
          <w:rFonts w:asciiTheme="minorHAnsi" w:eastAsiaTheme="minorEastAsia" w:hAnsiTheme="minorHAnsi"/>
          <w:color w:val="auto"/>
          <w:kern w:val="0"/>
          <w:szCs w:val="22"/>
        </w:rPr>
      </w:pPr>
      <w:hyperlink w:anchor="_Toc492549863" w:history="1">
        <w:r w:rsidRPr="00DD0D19">
          <w:rPr>
            <w:rStyle w:val="Hyperlink"/>
          </w:rPr>
          <w:t>5.2</w:t>
        </w:r>
        <w:r>
          <w:rPr>
            <w:rFonts w:asciiTheme="minorHAnsi" w:eastAsiaTheme="minorEastAsia" w:hAnsiTheme="minorHAnsi"/>
            <w:color w:val="auto"/>
            <w:kern w:val="0"/>
            <w:szCs w:val="22"/>
          </w:rPr>
          <w:tab/>
        </w:r>
        <w:r w:rsidRPr="00DD0D19">
          <w:rPr>
            <w:rStyle w:val="Hyperlink"/>
          </w:rPr>
          <w:t>Server Runables</w:t>
        </w:r>
        <w:r>
          <w:rPr>
            <w:webHidden/>
          </w:rPr>
          <w:tab/>
        </w:r>
        <w:r>
          <w:rPr>
            <w:webHidden/>
          </w:rPr>
          <w:fldChar w:fldCharType="begin"/>
        </w:r>
        <w:r>
          <w:rPr>
            <w:webHidden/>
          </w:rPr>
          <w:instrText xml:space="preserve"> PAGEREF _Toc492549863 \h </w:instrText>
        </w:r>
        <w:r>
          <w:rPr>
            <w:webHidden/>
          </w:rPr>
        </w:r>
        <w:r>
          <w:rPr>
            <w:webHidden/>
          </w:rPr>
          <w:fldChar w:fldCharType="separate"/>
        </w:r>
        <w:r>
          <w:rPr>
            <w:webHidden/>
          </w:rPr>
          <w:t>8</w:t>
        </w:r>
        <w:r>
          <w:rPr>
            <w:webHidden/>
          </w:rPr>
          <w:fldChar w:fldCharType="end"/>
        </w:r>
      </w:hyperlink>
    </w:p>
    <w:p w:rsidR="00AE52FC" w:rsidRDefault="00AE52FC">
      <w:pPr>
        <w:pStyle w:val="TOC3"/>
        <w:tabs>
          <w:tab w:val="left" w:pos="1200"/>
        </w:tabs>
        <w:rPr>
          <w:rFonts w:asciiTheme="minorHAnsi" w:eastAsiaTheme="minorEastAsia" w:hAnsiTheme="minorHAnsi"/>
          <w:color w:val="auto"/>
          <w:kern w:val="0"/>
          <w:sz w:val="22"/>
          <w:szCs w:val="22"/>
        </w:rPr>
      </w:pPr>
      <w:hyperlink w:anchor="_Toc492549864" w:history="1">
        <w:r w:rsidRPr="00DD0D19">
          <w:rPr>
            <w:rStyle w:val="Hyperlink"/>
          </w:rPr>
          <w:t>5.2.1</w:t>
        </w:r>
        <w:r>
          <w:rPr>
            <w:rFonts w:asciiTheme="minorHAnsi" w:eastAsiaTheme="minorEastAsia" w:hAnsiTheme="minorHAnsi"/>
            <w:color w:val="auto"/>
            <w:kern w:val="0"/>
            <w:sz w:val="22"/>
            <w:szCs w:val="22"/>
          </w:rPr>
          <w:tab/>
        </w:r>
        <w:r w:rsidRPr="00DD0D19">
          <w:rPr>
            <w:rStyle w:val="Hyperlink"/>
          </w:rPr>
          <w:t>DmaEna2MilliSecToMotCtrlTrf_Oper</w:t>
        </w:r>
        <w:r>
          <w:rPr>
            <w:webHidden/>
          </w:rPr>
          <w:tab/>
        </w:r>
        <w:r>
          <w:rPr>
            <w:webHidden/>
          </w:rPr>
          <w:fldChar w:fldCharType="begin"/>
        </w:r>
        <w:r>
          <w:rPr>
            <w:webHidden/>
          </w:rPr>
          <w:instrText xml:space="preserve"> PAGEREF _Toc492549864 \h </w:instrText>
        </w:r>
        <w:r>
          <w:rPr>
            <w:webHidden/>
          </w:rPr>
        </w:r>
        <w:r>
          <w:rPr>
            <w:webHidden/>
          </w:rPr>
          <w:fldChar w:fldCharType="separate"/>
        </w:r>
        <w:r>
          <w:rPr>
            <w:webHidden/>
          </w:rPr>
          <w:t>8</w:t>
        </w:r>
        <w:r>
          <w:rPr>
            <w:webHidden/>
          </w:rPr>
          <w:fldChar w:fldCharType="end"/>
        </w:r>
      </w:hyperlink>
    </w:p>
    <w:p w:rsidR="00AE52FC" w:rsidRDefault="00AE52FC">
      <w:pPr>
        <w:pStyle w:val="TOC3"/>
        <w:tabs>
          <w:tab w:val="left" w:pos="1200"/>
        </w:tabs>
        <w:rPr>
          <w:rFonts w:asciiTheme="minorHAnsi" w:eastAsiaTheme="minorEastAsia" w:hAnsiTheme="minorHAnsi"/>
          <w:color w:val="auto"/>
          <w:kern w:val="0"/>
          <w:sz w:val="22"/>
          <w:szCs w:val="22"/>
        </w:rPr>
      </w:pPr>
      <w:hyperlink w:anchor="_Toc492549865" w:history="1">
        <w:r w:rsidRPr="00DD0D19">
          <w:rPr>
            <w:rStyle w:val="Hyperlink"/>
          </w:rPr>
          <w:t>5.2.2</w:t>
        </w:r>
        <w:r>
          <w:rPr>
            <w:rFonts w:asciiTheme="minorHAnsi" w:eastAsiaTheme="minorEastAsia" w:hAnsiTheme="minorHAnsi"/>
            <w:color w:val="auto"/>
            <w:kern w:val="0"/>
            <w:sz w:val="22"/>
            <w:szCs w:val="22"/>
          </w:rPr>
          <w:tab/>
        </w:r>
        <w:r w:rsidRPr="00DD0D19">
          <w:rPr>
            <w:rStyle w:val="Hyperlink"/>
          </w:rPr>
          <w:t>DmaWaitForMotCtrlTo2MilliSecTrf_Oper</w:t>
        </w:r>
        <w:r>
          <w:rPr>
            <w:webHidden/>
          </w:rPr>
          <w:tab/>
        </w:r>
        <w:r>
          <w:rPr>
            <w:webHidden/>
          </w:rPr>
          <w:fldChar w:fldCharType="begin"/>
        </w:r>
        <w:r>
          <w:rPr>
            <w:webHidden/>
          </w:rPr>
          <w:instrText xml:space="preserve"> PAGEREF _Toc492549865 \h </w:instrText>
        </w:r>
        <w:r>
          <w:rPr>
            <w:webHidden/>
          </w:rPr>
        </w:r>
        <w:r>
          <w:rPr>
            <w:webHidden/>
          </w:rPr>
          <w:fldChar w:fldCharType="separate"/>
        </w:r>
        <w:r>
          <w:rPr>
            <w:webHidden/>
          </w:rPr>
          <w:t>8</w:t>
        </w:r>
        <w:r>
          <w:rPr>
            <w:webHidden/>
          </w:rPr>
          <w:fldChar w:fldCharType="end"/>
        </w:r>
      </w:hyperlink>
    </w:p>
    <w:p w:rsidR="00AE52FC" w:rsidRDefault="00AE52FC">
      <w:pPr>
        <w:pStyle w:val="TOC3"/>
        <w:tabs>
          <w:tab w:val="left" w:pos="1200"/>
        </w:tabs>
        <w:rPr>
          <w:rFonts w:asciiTheme="minorHAnsi" w:eastAsiaTheme="minorEastAsia" w:hAnsiTheme="minorHAnsi"/>
          <w:color w:val="auto"/>
          <w:kern w:val="0"/>
          <w:sz w:val="22"/>
          <w:szCs w:val="22"/>
        </w:rPr>
      </w:pPr>
      <w:hyperlink w:anchor="_Toc492549866" w:history="1">
        <w:r w:rsidRPr="00DD0D19">
          <w:rPr>
            <w:rStyle w:val="Hyperlink"/>
          </w:rPr>
          <w:t>5.2.3</w:t>
        </w:r>
        <w:r>
          <w:rPr>
            <w:rFonts w:asciiTheme="minorHAnsi" w:eastAsiaTheme="minorEastAsia" w:hAnsiTheme="minorHAnsi"/>
            <w:color w:val="auto"/>
            <w:kern w:val="0"/>
            <w:sz w:val="22"/>
            <w:szCs w:val="22"/>
          </w:rPr>
          <w:tab/>
        </w:r>
        <w:r w:rsidRPr="00DD0D19">
          <w:rPr>
            <w:rStyle w:val="Hyperlink"/>
          </w:rPr>
          <w:t>InjDmaErr</w:t>
        </w:r>
        <w:r>
          <w:rPr>
            <w:webHidden/>
          </w:rPr>
          <w:tab/>
        </w:r>
        <w:r>
          <w:rPr>
            <w:webHidden/>
          </w:rPr>
          <w:fldChar w:fldCharType="begin"/>
        </w:r>
        <w:r>
          <w:rPr>
            <w:webHidden/>
          </w:rPr>
          <w:instrText xml:space="preserve"> PAGEREF _Toc492549866 \h </w:instrText>
        </w:r>
        <w:r>
          <w:rPr>
            <w:webHidden/>
          </w:rPr>
        </w:r>
        <w:r>
          <w:rPr>
            <w:webHidden/>
          </w:rPr>
          <w:fldChar w:fldCharType="separate"/>
        </w:r>
        <w:r>
          <w:rPr>
            <w:webHidden/>
          </w:rPr>
          <w:t>9</w:t>
        </w:r>
        <w:r>
          <w:rPr>
            <w:webHidden/>
          </w:rPr>
          <w:fldChar w:fldCharType="end"/>
        </w:r>
      </w:hyperlink>
    </w:p>
    <w:p w:rsidR="00AE52FC" w:rsidRDefault="00AE52FC">
      <w:pPr>
        <w:pStyle w:val="TOC3"/>
        <w:tabs>
          <w:tab w:val="left" w:pos="1200"/>
        </w:tabs>
        <w:rPr>
          <w:rFonts w:asciiTheme="minorHAnsi" w:eastAsiaTheme="minorEastAsia" w:hAnsiTheme="minorHAnsi"/>
          <w:color w:val="auto"/>
          <w:kern w:val="0"/>
          <w:sz w:val="22"/>
          <w:szCs w:val="22"/>
        </w:rPr>
      </w:pPr>
      <w:hyperlink w:anchor="_Toc492549867" w:history="1">
        <w:r w:rsidRPr="00DD0D19">
          <w:rPr>
            <w:rStyle w:val="Hyperlink"/>
          </w:rPr>
          <w:t>5.2.4</w:t>
        </w:r>
        <w:r>
          <w:rPr>
            <w:rFonts w:asciiTheme="minorHAnsi" w:eastAsiaTheme="minorEastAsia" w:hAnsiTheme="minorHAnsi"/>
            <w:color w:val="auto"/>
            <w:kern w:val="0"/>
            <w:sz w:val="22"/>
            <w:szCs w:val="22"/>
          </w:rPr>
          <w:tab/>
        </w:r>
        <w:r w:rsidRPr="00DD0D19">
          <w:rPr>
            <w:rStyle w:val="Hyperlink"/>
          </w:rPr>
          <w:t>InjMcuDiagcErr</w:t>
        </w:r>
        <w:r>
          <w:rPr>
            <w:webHidden/>
          </w:rPr>
          <w:tab/>
        </w:r>
        <w:r>
          <w:rPr>
            <w:webHidden/>
          </w:rPr>
          <w:fldChar w:fldCharType="begin"/>
        </w:r>
        <w:r>
          <w:rPr>
            <w:webHidden/>
          </w:rPr>
          <w:instrText xml:space="preserve"> PAGEREF _Toc492549867 \h </w:instrText>
        </w:r>
        <w:r>
          <w:rPr>
            <w:webHidden/>
          </w:rPr>
        </w:r>
        <w:r>
          <w:rPr>
            <w:webHidden/>
          </w:rPr>
          <w:fldChar w:fldCharType="separate"/>
        </w:r>
        <w:r>
          <w:rPr>
            <w:webHidden/>
          </w:rPr>
          <w:t>9</w:t>
        </w:r>
        <w:r>
          <w:rPr>
            <w:webHidden/>
          </w:rPr>
          <w:fldChar w:fldCharType="end"/>
        </w:r>
      </w:hyperlink>
    </w:p>
    <w:p w:rsidR="00AE52FC" w:rsidRDefault="00AE52FC">
      <w:pPr>
        <w:pStyle w:val="TOC2"/>
        <w:rPr>
          <w:rFonts w:asciiTheme="minorHAnsi" w:eastAsiaTheme="minorEastAsia" w:hAnsiTheme="minorHAnsi"/>
          <w:color w:val="auto"/>
          <w:kern w:val="0"/>
          <w:szCs w:val="22"/>
        </w:rPr>
      </w:pPr>
      <w:hyperlink w:anchor="_Toc492549868" w:history="1">
        <w:r w:rsidRPr="00DD0D19">
          <w:rPr>
            <w:rStyle w:val="Hyperlink"/>
            <w:rFonts w:cs="Calibri"/>
          </w:rPr>
          <w:t>5.3</w:t>
        </w:r>
        <w:r>
          <w:rPr>
            <w:rFonts w:asciiTheme="minorHAnsi" w:eastAsiaTheme="minorEastAsia" w:hAnsiTheme="minorHAnsi"/>
            <w:color w:val="auto"/>
            <w:kern w:val="0"/>
            <w:szCs w:val="22"/>
          </w:rPr>
          <w:tab/>
        </w:r>
        <w:r w:rsidRPr="00DD0D19">
          <w:rPr>
            <w:rStyle w:val="Hyperlink"/>
            <w:rFonts w:cs="Calibri"/>
          </w:rPr>
          <w:t>Interrupt Functions</w:t>
        </w:r>
        <w:r>
          <w:rPr>
            <w:webHidden/>
          </w:rPr>
          <w:tab/>
        </w:r>
        <w:r>
          <w:rPr>
            <w:webHidden/>
          </w:rPr>
          <w:fldChar w:fldCharType="begin"/>
        </w:r>
        <w:r>
          <w:rPr>
            <w:webHidden/>
          </w:rPr>
          <w:instrText xml:space="preserve"> PAGEREF _Toc492549868 \h </w:instrText>
        </w:r>
        <w:r>
          <w:rPr>
            <w:webHidden/>
          </w:rPr>
        </w:r>
        <w:r>
          <w:rPr>
            <w:webHidden/>
          </w:rPr>
          <w:fldChar w:fldCharType="separate"/>
        </w:r>
        <w:r>
          <w:rPr>
            <w:webHidden/>
          </w:rPr>
          <w:t>9</w:t>
        </w:r>
        <w:r>
          <w:rPr>
            <w:webHidden/>
          </w:rPr>
          <w:fldChar w:fldCharType="end"/>
        </w:r>
      </w:hyperlink>
    </w:p>
    <w:p w:rsidR="00AE52FC" w:rsidRDefault="00AE52FC">
      <w:pPr>
        <w:pStyle w:val="TOC2"/>
        <w:rPr>
          <w:rFonts w:asciiTheme="minorHAnsi" w:eastAsiaTheme="minorEastAsia" w:hAnsiTheme="minorHAnsi"/>
          <w:color w:val="auto"/>
          <w:kern w:val="0"/>
          <w:szCs w:val="22"/>
        </w:rPr>
      </w:pPr>
      <w:hyperlink w:anchor="_Toc492549869" w:history="1">
        <w:r w:rsidRPr="00DD0D19">
          <w:rPr>
            <w:rStyle w:val="Hyperlink"/>
            <w:rFonts w:cs="Calibri"/>
          </w:rPr>
          <w:t>5.4</w:t>
        </w:r>
        <w:r>
          <w:rPr>
            <w:rFonts w:asciiTheme="minorHAnsi" w:eastAsiaTheme="minorEastAsia" w:hAnsiTheme="minorHAnsi"/>
            <w:color w:val="auto"/>
            <w:kern w:val="0"/>
            <w:szCs w:val="22"/>
          </w:rPr>
          <w:tab/>
        </w:r>
        <w:r w:rsidRPr="00DD0D19">
          <w:rPr>
            <w:rStyle w:val="Hyperlink"/>
            <w:rFonts w:cs="Calibri"/>
          </w:rPr>
          <w:t>Module Internal (Local) Functions</w:t>
        </w:r>
        <w:r>
          <w:rPr>
            <w:webHidden/>
          </w:rPr>
          <w:tab/>
        </w:r>
        <w:r>
          <w:rPr>
            <w:webHidden/>
          </w:rPr>
          <w:fldChar w:fldCharType="begin"/>
        </w:r>
        <w:r>
          <w:rPr>
            <w:webHidden/>
          </w:rPr>
          <w:instrText xml:space="preserve"> PAGEREF _Toc492549869 \h </w:instrText>
        </w:r>
        <w:r>
          <w:rPr>
            <w:webHidden/>
          </w:rPr>
        </w:r>
        <w:r>
          <w:rPr>
            <w:webHidden/>
          </w:rPr>
          <w:fldChar w:fldCharType="separate"/>
        </w:r>
        <w:r>
          <w:rPr>
            <w:webHidden/>
          </w:rPr>
          <w:t>9</w:t>
        </w:r>
        <w:r>
          <w:rPr>
            <w:webHidden/>
          </w:rPr>
          <w:fldChar w:fldCharType="end"/>
        </w:r>
      </w:hyperlink>
    </w:p>
    <w:p w:rsidR="00AE52FC" w:rsidRDefault="00AE52FC">
      <w:pPr>
        <w:pStyle w:val="TOC2"/>
        <w:rPr>
          <w:rFonts w:asciiTheme="minorHAnsi" w:eastAsiaTheme="minorEastAsia" w:hAnsiTheme="minorHAnsi"/>
          <w:color w:val="auto"/>
          <w:kern w:val="0"/>
          <w:szCs w:val="22"/>
        </w:rPr>
      </w:pPr>
      <w:hyperlink w:anchor="_Toc492549870" w:history="1">
        <w:r w:rsidRPr="00DD0D19">
          <w:rPr>
            <w:rStyle w:val="Hyperlink"/>
            <w:rFonts w:cs="Calibri"/>
          </w:rPr>
          <w:t>5.5</w:t>
        </w:r>
        <w:r>
          <w:rPr>
            <w:rFonts w:asciiTheme="minorHAnsi" w:eastAsiaTheme="minorEastAsia" w:hAnsiTheme="minorHAnsi"/>
            <w:color w:val="auto"/>
            <w:kern w:val="0"/>
            <w:szCs w:val="22"/>
          </w:rPr>
          <w:tab/>
        </w:r>
        <w:r w:rsidRPr="00DD0D19">
          <w:rPr>
            <w:rStyle w:val="Hyperlink"/>
            <w:rFonts w:cs="Calibri"/>
          </w:rPr>
          <w:t>GLOBAL Function/Macro Definitions</w:t>
        </w:r>
        <w:r>
          <w:rPr>
            <w:webHidden/>
          </w:rPr>
          <w:tab/>
        </w:r>
        <w:r>
          <w:rPr>
            <w:webHidden/>
          </w:rPr>
          <w:fldChar w:fldCharType="begin"/>
        </w:r>
        <w:r>
          <w:rPr>
            <w:webHidden/>
          </w:rPr>
          <w:instrText xml:space="preserve"> PAGEREF _Toc492549870 \h </w:instrText>
        </w:r>
        <w:r>
          <w:rPr>
            <w:webHidden/>
          </w:rPr>
        </w:r>
        <w:r>
          <w:rPr>
            <w:webHidden/>
          </w:rPr>
          <w:fldChar w:fldCharType="separate"/>
        </w:r>
        <w:r>
          <w:rPr>
            <w:webHidden/>
          </w:rPr>
          <w:t>9</w:t>
        </w:r>
        <w:r>
          <w:rPr>
            <w:webHidden/>
          </w:rPr>
          <w:fldChar w:fldCharType="end"/>
        </w:r>
      </w:hyperlink>
    </w:p>
    <w:p w:rsidR="00AE52FC" w:rsidRDefault="00AE52FC">
      <w:pPr>
        <w:pStyle w:val="TOC3"/>
        <w:tabs>
          <w:tab w:val="left" w:pos="1200"/>
        </w:tabs>
        <w:rPr>
          <w:rFonts w:asciiTheme="minorHAnsi" w:eastAsiaTheme="minorEastAsia" w:hAnsiTheme="minorHAnsi"/>
          <w:color w:val="auto"/>
          <w:kern w:val="0"/>
          <w:sz w:val="22"/>
          <w:szCs w:val="22"/>
        </w:rPr>
      </w:pPr>
      <w:hyperlink w:anchor="_Toc492549871" w:history="1">
        <w:r w:rsidRPr="00DD0D19">
          <w:rPr>
            <w:rStyle w:val="Hyperlink"/>
          </w:rPr>
          <w:t>5.5.1</w:t>
        </w:r>
        <w:r>
          <w:rPr>
            <w:rFonts w:asciiTheme="minorHAnsi" w:eastAsiaTheme="minorEastAsia" w:hAnsiTheme="minorHAnsi"/>
            <w:color w:val="auto"/>
            <w:kern w:val="0"/>
            <w:sz w:val="22"/>
            <w:szCs w:val="22"/>
          </w:rPr>
          <w:tab/>
        </w:r>
        <w:r w:rsidRPr="00DD0D19">
          <w:rPr>
            <w:rStyle w:val="Hyperlink"/>
          </w:rPr>
          <w:t>GLOBAL Function #1</w:t>
        </w:r>
        <w:r>
          <w:rPr>
            <w:webHidden/>
          </w:rPr>
          <w:tab/>
        </w:r>
        <w:r>
          <w:rPr>
            <w:webHidden/>
          </w:rPr>
          <w:fldChar w:fldCharType="begin"/>
        </w:r>
        <w:r>
          <w:rPr>
            <w:webHidden/>
          </w:rPr>
          <w:instrText xml:space="preserve"> PAGEREF _Toc492549871 \h </w:instrText>
        </w:r>
        <w:r>
          <w:rPr>
            <w:webHidden/>
          </w:rPr>
        </w:r>
        <w:r>
          <w:rPr>
            <w:webHidden/>
          </w:rPr>
          <w:fldChar w:fldCharType="separate"/>
        </w:r>
        <w:r>
          <w:rPr>
            <w:webHidden/>
          </w:rPr>
          <w:t>9</w:t>
        </w:r>
        <w:r>
          <w:rPr>
            <w:webHidden/>
          </w:rPr>
          <w:fldChar w:fldCharType="end"/>
        </w:r>
      </w:hyperlink>
    </w:p>
    <w:p w:rsidR="00AE52FC" w:rsidRDefault="00AE52FC">
      <w:pPr>
        <w:pStyle w:val="TOC1"/>
        <w:rPr>
          <w:rFonts w:eastAsiaTheme="minorEastAsia"/>
          <w:b w:val="0"/>
          <w:color w:val="auto"/>
          <w:kern w:val="0"/>
          <w:sz w:val="22"/>
          <w:szCs w:val="22"/>
          <w:lang w:val="en-US"/>
        </w:rPr>
      </w:pPr>
      <w:hyperlink w:anchor="_Toc492549872" w:history="1">
        <w:r w:rsidRPr="00DD0D19">
          <w:rPr>
            <w:rStyle w:val="Hyperlink"/>
            <w:rFonts w:ascii="Calibri" w:hAnsi="Calibri" w:cs="Calibri"/>
          </w:rPr>
          <w:t>6</w:t>
        </w:r>
        <w:r>
          <w:rPr>
            <w:rFonts w:eastAsiaTheme="minorEastAsia"/>
            <w:b w:val="0"/>
            <w:color w:val="auto"/>
            <w:kern w:val="0"/>
            <w:sz w:val="22"/>
            <w:szCs w:val="22"/>
            <w:lang w:val="en-US"/>
          </w:rPr>
          <w:tab/>
        </w:r>
        <w:r w:rsidRPr="00DD0D19">
          <w:rPr>
            <w:rStyle w:val="Hyperlink"/>
            <w:rFonts w:ascii="Calibri" w:hAnsi="Calibri"/>
          </w:rPr>
          <w:t>Known</w:t>
        </w:r>
        <w:r w:rsidRPr="00DD0D19">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_Toc492549872 \h </w:instrText>
        </w:r>
        <w:r>
          <w:rPr>
            <w:webHidden/>
          </w:rPr>
        </w:r>
        <w:r>
          <w:rPr>
            <w:webHidden/>
          </w:rPr>
          <w:fldChar w:fldCharType="separate"/>
        </w:r>
        <w:r>
          <w:rPr>
            <w:webHidden/>
          </w:rPr>
          <w:t>10</w:t>
        </w:r>
        <w:r>
          <w:rPr>
            <w:webHidden/>
          </w:rPr>
          <w:fldChar w:fldCharType="end"/>
        </w:r>
      </w:hyperlink>
    </w:p>
    <w:p w:rsidR="00AE52FC" w:rsidRDefault="00AE52FC">
      <w:pPr>
        <w:pStyle w:val="TOC1"/>
        <w:rPr>
          <w:rFonts w:eastAsiaTheme="minorEastAsia"/>
          <w:b w:val="0"/>
          <w:color w:val="auto"/>
          <w:kern w:val="0"/>
          <w:sz w:val="22"/>
          <w:szCs w:val="22"/>
          <w:lang w:val="en-US"/>
        </w:rPr>
      </w:pPr>
      <w:hyperlink w:anchor="_Toc492549873" w:history="1">
        <w:r w:rsidRPr="00DD0D19">
          <w:rPr>
            <w:rStyle w:val="Hyperlink"/>
            <w:rFonts w:ascii="Calibri" w:hAnsi="Calibri" w:cs="Calibri"/>
          </w:rPr>
          <w:t>7</w:t>
        </w:r>
        <w:r>
          <w:rPr>
            <w:rFonts w:eastAsiaTheme="minorEastAsia"/>
            <w:b w:val="0"/>
            <w:color w:val="auto"/>
            <w:kern w:val="0"/>
            <w:sz w:val="22"/>
            <w:szCs w:val="22"/>
            <w:lang w:val="en-US"/>
          </w:rPr>
          <w:tab/>
        </w:r>
        <w:r w:rsidRPr="00DD0D19">
          <w:rPr>
            <w:rStyle w:val="Hyperlink"/>
            <w:rFonts w:ascii="Calibri" w:hAnsi="Calibri" w:cs="Calibri"/>
          </w:rPr>
          <w:t>UNIT TEST CONSIDERATION</w:t>
        </w:r>
        <w:r>
          <w:rPr>
            <w:webHidden/>
          </w:rPr>
          <w:tab/>
        </w:r>
        <w:r>
          <w:rPr>
            <w:webHidden/>
          </w:rPr>
          <w:fldChar w:fldCharType="begin"/>
        </w:r>
        <w:r>
          <w:rPr>
            <w:webHidden/>
          </w:rPr>
          <w:instrText xml:space="preserve"> PAGEREF _Toc492549873 \h </w:instrText>
        </w:r>
        <w:r>
          <w:rPr>
            <w:webHidden/>
          </w:rPr>
        </w:r>
        <w:r>
          <w:rPr>
            <w:webHidden/>
          </w:rPr>
          <w:fldChar w:fldCharType="separate"/>
        </w:r>
        <w:r>
          <w:rPr>
            <w:webHidden/>
          </w:rPr>
          <w:t>11</w:t>
        </w:r>
        <w:r>
          <w:rPr>
            <w:webHidden/>
          </w:rPr>
          <w:fldChar w:fldCharType="end"/>
        </w:r>
      </w:hyperlink>
    </w:p>
    <w:p w:rsidR="00AE52FC" w:rsidRDefault="00AE52FC">
      <w:pPr>
        <w:pStyle w:val="TOC1"/>
        <w:tabs>
          <w:tab w:val="left" w:pos="1400"/>
        </w:tabs>
        <w:rPr>
          <w:rFonts w:eastAsiaTheme="minorEastAsia"/>
          <w:b w:val="0"/>
          <w:color w:val="auto"/>
          <w:kern w:val="0"/>
          <w:sz w:val="22"/>
          <w:szCs w:val="22"/>
          <w:lang w:val="en-US"/>
        </w:rPr>
      </w:pPr>
      <w:hyperlink w:anchor="_Toc492549874" w:history="1">
        <w:r w:rsidRPr="00DD0D19">
          <w:rPr>
            <w:rStyle w:val="Hyperlink"/>
          </w:rPr>
          <w:t>Appendix A</w:t>
        </w:r>
        <w:r>
          <w:rPr>
            <w:rFonts w:eastAsiaTheme="minorEastAsia"/>
            <w:b w:val="0"/>
            <w:color w:val="auto"/>
            <w:kern w:val="0"/>
            <w:sz w:val="22"/>
            <w:szCs w:val="22"/>
            <w:lang w:val="en-US"/>
          </w:rPr>
          <w:tab/>
        </w:r>
        <w:r w:rsidRPr="00DD0D19">
          <w:rPr>
            <w:rStyle w:val="Hyperlink"/>
          </w:rPr>
          <w:t>Abbreviations and Acronyms</w:t>
        </w:r>
        <w:r>
          <w:rPr>
            <w:webHidden/>
          </w:rPr>
          <w:tab/>
        </w:r>
        <w:r>
          <w:rPr>
            <w:webHidden/>
          </w:rPr>
          <w:fldChar w:fldCharType="begin"/>
        </w:r>
        <w:r>
          <w:rPr>
            <w:webHidden/>
          </w:rPr>
          <w:instrText xml:space="preserve"> PAGEREF _Toc492549874 \h </w:instrText>
        </w:r>
        <w:r>
          <w:rPr>
            <w:webHidden/>
          </w:rPr>
        </w:r>
        <w:r>
          <w:rPr>
            <w:webHidden/>
          </w:rPr>
          <w:fldChar w:fldCharType="separate"/>
        </w:r>
        <w:r>
          <w:rPr>
            <w:webHidden/>
          </w:rPr>
          <w:t>12</w:t>
        </w:r>
        <w:r>
          <w:rPr>
            <w:webHidden/>
          </w:rPr>
          <w:fldChar w:fldCharType="end"/>
        </w:r>
      </w:hyperlink>
    </w:p>
    <w:p w:rsidR="00AE52FC" w:rsidRDefault="00AE52FC">
      <w:pPr>
        <w:pStyle w:val="TOC1"/>
        <w:tabs>
          <w:tab w:val="left" w:pos="1400"/>
        </w:tabs>
        <w:rPr>
          <w:rFonts w:eastAsiaTheme="minorEastAsia"/>
          <w:b w:val="0"/>
          <w:color w:val="auto"/>
          <w:kern w:val="0"/>
          <w:sz w:val="22"/>
          <w:szCs w:val="22"/>
          <w:lang w:val="en-US"/>
        </w:rPr>
      </w:pPr>
      <w:hyperlink w:anchor="_Toc492549875" w:history="1">
        <w:r w:rsidRPr="00DD0D19">
          <w:rPr>
            <w:rStyle w:val="Hyperlink"/>
          </w:rPr>
          <w:t>Appendix B</w:t>
        </w:r>
        <w:r>
          <w:rPr>
            <w:rFonts w:eastAsiaTheme="minorEastAsia"/>
            <w:b w:val="0"/>
            <w:color w:val="auto"/>
            <w:kern w:val="0"/>
            <w:sz w:val="22"/>
            <w:szCs w:val="22"/>
            <w:lang w:val="en-US"/>
          </w:rPr>
          <w:tab/>
        </w:r>
        <w:r w:rsidRPr="00DD0D19">
          <w:rPr>
            <w:rStyle w:val="Hyperlink"/>
          </w:rPr>
          <w:t>Glossary</w:t>
        </w:r>
        <w:r>
          <w:rPr>
            <w:webHidden/>
          </w:rPr>
          <w:tab/>
        </w:r>
        <w:r>
          <w:rPr>
            <w:webHidden/>
          </w:rPr>
          <w:fldChar w:fldCharType="begin"/>
        </w:r>
        <w:r>
          <w:rPr>
            <w:webHidden/>
          </w:rPr>
          <w:instrText xml:space="preserve"> PAGEREF _Toc492549875 \h </w:instrText>
        </w:r>
        <w:r>
          <w:rPr>
            <w:webHidden/>
          </w:rPr>
        </w:r>
        <w:r>
          <w:rPr>
            <w:webHidden/>
          </w:rPr>
          <w:fldChar w:fldCharType="separate"/>
        </w:r>
        <w:r>
          <w:rPr>
            <w:webHidden/>
          </w:rPr>
          <w:t>13</w:t>
        </w:r>
        <w:r>
          <w:rPr>
            <w:webHidden/>
          </w:rPr>
          <w:fldChar w:fldCharType="end"/>
        </w:r>
      </w:hyperlink>
    </w:p>
    <w:p w:rsidR="00AE52FC" w:rsidRDefault="00AE52FC">
      <w:pPr>
        <w:pStyle w:val="TOC1"/>
        <w:tabs>
          <w:tab w:val="left" w:pos="1400"/>
        </w:tabs>
        <w:rPr>
          <w:rFonts w:eastAsiaTheme="minorEastAsia"/>
          <w:b w:val="0"/>
          <w:color w:val="auto"/>
          <w:kern w:val="0"/>
          <w:sz w:val="22"/>
          <w:szCs w:val="22"/>
          <w:lang w:val="en-US"/>
        </w:rPr>
      </w:pPr>
      <w:hyperlink w:anchor="_Toc492549876" w:history="1">
        <w:r w:rsidRPr="00DD0D19">
          <w:rPr>
            <w:rStyle w:val="Hyperlink"/>
          </w:rPr>
          <w:t>Appendix C</w:t>
        </w:r>
        <w:r>
          <w:rPr>
            <w:rFonts w:eastAsiaTheme="minorEastAsia"/>
            <w:b w:val="0"/>
            <w:color w:val="auto"/>
            <w:kern w:val="0"/>
            <w:sz w:val="22"/>
            <w:szCs w:val="22"/>
            <w:lang w:val="en-US"/>
          </w:rPr>
          <w:tab/>
        </w:r>
        <w:r w:rsidRPr="00DD0D19">
          <w:rPr>
            <w:rStyle w:val="Hyperlink"/>
          </w:rPr>
          <w:t>References</w:t>
        </w:r>
        <w:r>
          <w:rPr>
            <w:webHidden/>
          </w:rPr>
          <w:tab/>
        </w:r>
        <w:r>
          <w:rPr>
            <w:webHidden/>
          </w:rPr>
          <w:fldChar w:fldCharType="begin"/>
        </w:r>
        <w:r>
          <w:rPr>
            <w:webHidden/>
          </w:rPr>
          <w:instrText xml:space="preserve"> PAGEREF _Toc492549876 \h </w:instrText>
        </w:r>
        <w:r>
          <w:rPr>
            <w:webHidden/>
          </w:rPr>
        </w:r>
        <w:r>
          <w:rPr>
            <w:webHidden/>
          </w:rPr>
          <w:fldChar w:fldCharType="separate"/>
        </w:r>
        <w:r>
          <w:rPr>
            <w:webHidden/>
          </w:rPr>
          <w:t>14</w:t>
        </w:r>
        <w:r>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7" w:name="_Toc492549847"/>
      <w:r w:rsidRPr="00A158C7">
        <w:lastRenderedPageBreak/>
        <w:t>Introduction</w:t>
      </w:r>
      <w:bookmarkEnd w:id="17"/>
    </w:p>
    <w:p w:rsidR="00063A7A" w:rsidRPr="00A158C7" w:rsidRDefault="00FE5DF5" w:rsidP="000B37D5">
      <w:pPr>
        <w:pStyle w:val="Heading2"/>
      </w:pPr>
      <w:bookmarkStart w:id="18" w:name="_Toc492549848"/>
      <w:r w:rsidRPr="00A158C7">
        <w:t>Purpose</w:t>
      </w:r>
      <w:bookmarkEnd w:id="18"/>
    </w:p>
    <w:p w:rsidR="00DC0959" w:rsidRPr="00A158C7" w:rsidRDefault="00BE6274" w:rsidP="00DC0959">
      <w:pPr>
        <w:rPr>
          <w:lang w:bidi="ar-SA"/>
        </w:rPr>
      </w:pPr>
      <w:proofErr w:type="gramStart"/>
      <w:r w:rsidRPr="00BE6274">
        <w:rPr>
          <w:lang w:bidi="ar-SA"/>
        </w:rPr>
        <w:t xml:space="preserve">Module Design Document for </w:t>
      </w:r>
      <w:r>
        <w:rPr>
          <w:lang w:bidi="ar-SA"/>
        </w:rPr>
        <w:t>CM201A_DmaCfgAndUse.</w:t>
      </w:r>
      <w:proofErr w:type="gramEnd"/>
    </w:p>
    <w:p w:rsidR="00DC0959" w:rsidRDefault="00FE5DF5" w:rsidP="00DC0959">
      <w:pPr>
        <w:pStyle w:val="Heading2"/>
      </w:pPr>
      <w:bookmarkStart w:id="19" w:name="_Toc492549849"/>
      <w:r w:rsidRPr="00A158C7">
        <w:t>Scope</w:t>
      </w:r>
      <w:bookmarkEnd w:id="19"/>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20"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1" w:name="_Toc492549850"/>
      <w:proofErr w:type="spellStart"/>
      <w:r w:rsidR="001F6D54">
        <w:rPr>
          <w:rFonts w:ascii="Calibri" w:hAnsi="Calibri" w:cs="Calibri"/>
        </w:rPr>
        <w:t>DmaCfgAndUse</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0"/>
      <w:bookmarkEnd w:id="21"/>
    </w:p>
    <w:p w:rsidR="00D229A6" w:rsidRPr="00BE6274" w:rsidRDefault="00BE6274" w:rsidP="00D229A6">
      <w:pPr>
        <w:rPr>
          <w:rFonts w:cs="Calibri"/>
        </w:rPr>
      </w:pPr>
      <w:r w:rsidRPr="00BE6274">
        <w:rPr>
          <w:rFonts w:cs="Calibri"/>
        </w:rPr>
        <w:t>Refer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2" w:name="_Toc406065229"/>
      <w:bookmarkStart w:id="23" w:name="_Toc492549851"/>
      <w:r w:rsidRPr="00AA38E8">
        <w:rPr>
          <w:rFonts w:ascii="Calibri" w:hAnsi="Calibri" w:cs="Calibri"/>
        </w:rPr>
        <w:lastRenderedPageBreak/>
        <w:t>Design details of software module</w:t>
      </w:r>
      <w:bookmarkEnd w:id="22"/>
      <w:bookmarkEnd w:id="23"/>
    </w:p>
    <w:p w:rsidR="00D229A6" w:rsidRPr="00AA38E8" w:rsidRDefault="00D229A6" w:rsidP="00D229A6">
      <w:pPr>
        <w:pStyle w:val="Heading2"/>
        <w:rPr>
          <w:rFonts w:ascii="Calibri" w:hAnsi="Calibri" w:cs="Calibri"/>
        </w:rPr>
      </w:pPr>
      <w:bookmarkStart w:id="24" w:name="_Toc406065230"/>
      <w:bookmarkStart w:id="25" w:name="_Toc492549852"/>
      <w:r w:rsidRPr="00D229A6">
        <w:t>Graphical</w:t>
      </w:r>
      <w:r>
        <w:rPr>
          <w:rFonts w:ascii="Calibri" w:hAnsi="Calibri" w:cs="Calibri"/>
        </w:rPr>
        <w:t xml:space="preserve"> representation of </w:t>
      </w:r>
      <w:bookmarkEnd w:id="24"/>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1F6D54">
        <w:rPr>
          <w:rFonts w:ascii="Calibri" w:hAnsi="Calibri" w:cs="Calibri"/>
        </w:rPr>
        <w:t>DmaCfgAndUse</w:t>
      </w:r>
      <w:bookmarkEnd w:id="25"/>
      <w:proofErr w:type="spellEnd"/>
      <w:r w:rsidR="00AE55D3">
        <w:rPr>
          <w:rFonts w:ascii="Calibri" w:hAnsi="Calibri" w:cs="Calibri"/>
        </w:rPr>
        <w:fldChar w:fldCharType="end"/>
      </w:r>
    </w:p>
    <w:p w:rsidR="00D229A6" w:rsidRDefault="00BC206A" w:rsidP="00BC206A">
      <w:pPr>
        <w:jc w:val="center"/>
        <w:rPr>
          <w:rFonts w:cs="Calibri"/>
          <w:i/>
        </w:rPr>
      </w:pPr>
      <w:r>
        <w:rPr>
          <w:noProof/>
          <w:lang w:bidi="ar-SA"/>
        </w:rPr>
        <w:drawing>
          <wp:inline distT="0" distB="0" distL="0" distR="0" wp14:anchorId="45D9AFA7" wp14:editId="4B346173">
            <wp:extent cx="549592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95925" cy="2647950"/>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26" w:name="_Toc406065231"/>
      <w:bookmarkStart w:id="27" w:name="_Toc492549853"/>
      <w:r w:rsidRPr="002D6391">
        <w:rPr>
          <w:rFonts w:ascii="Calibri" w:hAnsi="Calibri" w:cs="Calibri"/>
        </w:rPr>
        <w:t>Data Flow Diagram</w:t>
      </w:r>
      <w:bookmarkEnd w:id="26"/>
      <w:bookmarkEnd w:id="27"/>
    </w:p>
    <w:p w:rsidR="00D229A6" w:rsidRPr="002B094F" w:rsidRDefault="00EF08B5" w:rsidP="00D229A6">
      <w:pPr>
        <w:rPr>
          <w:rFonts w:cs="Calibri"/>
        </w:rPr>
      </w:pPr>
      <w:r>
        <w:rPr>
          <w:rFonts w:cs="Calibri"/>
        </w:rPr>
        <w:t>Refer FDD</w:t>
      </w:r>
    </w:p>
    <w:p w:rsidR="00D229A6" w:rsidRPr="002D6391" w:rsidRDefault="00AC4CD8" w:rsidP="00F527E9">
      <w:pPr>
        <w:pStyle w:val="Heading3"/>
        <w:rPr>
          <w:rFonts w:cs="Calibri"/>
        </w:rPr>
      </w:pPr>
      <w:bookmarkStart w:id="28" w:name="_Toc375924736"/>
      <w:bookmarkStart w:id="29" w:name="_Toc406065232"/>
      <w:bookmarkStart w:id="30" w:name="_Toc492549854"/>
      <w:r w:rsidRPr="00305C34">
        <w:t xml:space="preserve">Component </w:t>
      </w:r>
      <w:r w:rsidR="00D229A6" w:rsidRPr="002B094F">
        <w:rPr>
          <w:rFonts w:cs="Calibri"/>
        </w:rPr>
        <w:t>level</w:t>
      </w:r>
      <w:r w:rsidR="00D229A6" w:rsidRPr="002D6391">
        <w:rPr>
          <w:rFonts w:cs="Calibri"/>
        </w:rPr>
        <w:t xml:space="preserve"> DFD</w:t>
      </w:r>
      <w:bookmarkEnd w:id="28"/>
      <w:bookmarkEnd w:id="29"/>
      <w:bookmarkEnd w:id="30"/>
    </w:p>
    <w:p w:rsidR="00D229A6" w:rsidRPr="002B094F" w:rsidRDefault="00EF08B5" w:rsidP="00D229A6">
      <w:pPr>
        <w:rPr>
          <w:lang w:bidi="ar-SA"/>
        </w:rPr>
      </w:pPr>
      <w:r>
        <w:rPr>
          <w:lang w:bidi="ar-SA"/>
        </w:rPr>
        <w:t>None</w:t>
      </w:r>
    </w:p>
    <w:p w:rsidR="00D229A6" w:rsidRPr="00A32585" w:rsidRDefault="00AC4CD8" w:rsidP="00F527E9">
      <w:pPr>
        <w:pStyle w:val="Heading3"/>
      </w:pPr>
      <w:bookmarkStart w:id="31" w:name="_Toc375924737"/>
      <w:bookmarkStart w:id="32" w:name="_Toc406065233"/>
      <w:bookmarkStart w:id="33" w:name="_Toc492549855"/>
      <w:r>
        <w:t>Function</w:t>
      </w:r>
      <w:r w:rsidRPr="00231F0B">
        <w:t xml:space="preserve"> </w:t>
      </w:r>
      <w:r w:rsidR="00D229A6" w:rsidRPr="00A32585">
        <w:t>level DFD</w:t>
      </w:r>
      <w:bookmarkEnd w:id="31"/>
      <w:bookmarkEnd w:id="32"/>
      <w:bookmarkEnd w:id="33"/>
    </w:p>
    <w:p w:rsidR="002B094F" w:rsidRDefault="00EF08B5" w:rsidP="002B094F">
      <w:pPr>
        <w:rPr>
          <w:lang w:bidi="ar-SA"/>
        </w:rPr>
      </w:pPr>
      <w:r>
        <w:rPr>
          <w:lang w:bidi="ar-SA"/>
        </w:rPr>
        <w:t>None</w:t>
      </w:r>
    </w:p>
    <w:p w:rsidR="002B094F" w:rsidRPr="00AC4CD8" w:rsidRDefault="002B094F" w:rsidP="00AC4CD8">
      <w:pPr>
        <w:pStyle w:val="Heading1"/>
        <w:ind w:left="562" w:hanging="562"/>
        <w:rPr>
          <w:rFonts w:ascii="Calibri" w:hAnsi="Calibri" w:cs="Calibri"/>
        </w:rPr>
      </w:pPr>
      <w:bookmarkStart w:id="34" w:name="_Toc338170479"/>
      <w:bookmarkStart w:id="35" w:name="_Toc375678228"/>
      <w:bookmarkStart w:id="36" w:name="_Toc418080062"/>
      <w:bookmarkStart w:id="37" w:name="_Toc421709912"/>
      <w:bookmarkStart w:id="38" w:name="_Toc492549856"/>
      <w:r w:rsidRPr="00AC4CD8">
        <w:rPr>
          <w:rFonts w:ascii="Calibri" w:hAnsi="Calibri" w:cs="Calibri"/>
        </w:rPr>
        <w:lastRenderedPageBreak/>
        <w:t>Constant Data Dictionary</w:t>
      </w:r>
      <w:bookmarkEnd w:id="34"/>
      <w:bookmarkEnd w:id="35"/>
      <w:bookmarkEnd w:id="36"/>
      <w:bookmarkEnd w:id="37"/>
      <w:bookmarkEnd w:id="38"/>
    </w:p>
    <w:p w:rsidR="00AC4CD8" w:rsidRPr="00DA5500" w:rsidRDefault="00AC4CD8" w:rsidP="00AC4CD8">
      <w:pPr>
        <w:pStyle w:val="Heading2"/>
        <w:spacing w:after="60"/>
        <w:rPr>
          <w:rFonts w:ascii="Calibri" w:hAnsi="Calibri"/>
        </w:rPr>
      </w:pPr>
      <w:bookmarkStart w:id="39" w:name="_Toc421011506"/>
      <w:bookmarkStart w:id="40" w:name="_Toc421786527"/>
      <w:bookmarkStart w:id="41" w:name="_Toc492549857"/>
      <w:bookmarkStart w:id="42" w:name="_Toc418080064"/>
      <w:r w:rsidRPr="00DA5500">
        <w:rPr>
          <w:rFonts w:ascii="Calibri" w:hAnsi="Calibri"/>
        </w:rPr>
        <w:t>Program (fixed) Constants</w:t>
      </w:r>
      <w:bookmarkEnd w:id="39"/>
      <w:bookmarkEnd w:id="40"/>
      <w:bookmarkEnd w:id="41"/>
    </w:p>
    <w:p w:rsidR="00AC4CD8" w:rsidRPr="00DA5500" w:rsidRDefault="00AC4CD8" w:rsidP="00F527E9">
      <w:pPr>
        <w:pStyle w:val="Heading3"/>
      </w:pPr>
      <w:bookmarkStart w:id="43" w:name="_Toc492549858"/>
      <w:bookmarkEnd w:id="42"/>
      <w:r w:rsidRPr="00DA5500">
        <w:t>Embedded Constants</w:t>
      </w:r>
      <w:bookmarkEnd w:id="43"/>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EF08B5" w:rsidP="00F4318C">
            <w:pPr>
              <w:spacing w:before="60"/>
              <w:jc w:val="center"/>
              <w:rPr>
                <w:rFonts w:cs="Calibri"/>
                <w:sz w:val="16"/>
                <w:szCs w:val="16"/>
              </w:rPr>
            </w:pPr>
            <w:r w:rsidRPr="00EF08B5">
              <w:rPr>
                <w:rFonts w:cs="Calibri"/>
                <w:sz w:val="16"/>
                <w:szCs w:val="16"/>
              </w:rPr>
              <w:t>DMACFGANDUSE_MAXWAIT_MICROSEC_U32</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EF08B5" w:rsidP="00F4318C">
            <w:pPr>
              <w:spacing w:before="60"/>
              <w:jc w:val="center"/>
              <w:rPr>
                <w:rFonts w:cs="Calibri"/>
                <w:sz w:val="16"/>
                <w:szCs w:val="16"/>
              </w:rPr>
            </w:pPr>
            <w:r>
              <w:rPr>
                <w:rFonts w:cs="Calibri"/>
                <w:sz w:val="16"/>
                <w:szCs w:val="16"/>
              </w:rPr>
              <w:t>Microsecond</w:t>
            </w:r>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EF08B5" w:rsidP="00F4318C">
            <w:pPr>
              <w:spacing w:before="60"/>
              <w:jc w:val="center"/>
              <w:rPr>
                <w:rFonts w:cs="Calibri"/>
                <w:sz w:val="16"/>
                <w:szCs w:val="16"/>
              </w:rPr>
            </w:pPr>
            <w:r>
              <w:rPr>
                <w:rFonts w:cs="Calibri"/>
                <w:sz w:val="16"/>
                <w:szCs w:val="16"/>
              </w:rPr>
              <w:t>400</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DM01CM_CNT_U32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0x0000200C</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DTC1_CNT_U32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0x00000003</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DTCT1_CNT_U32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EF08B5">
            <w:pPr>
              <w:spacing w:before="60"/>
              <w:jc w:val="center"/>
              <w:rPr>
                <w:rFonts w:cs="Calibri"/>
                <w:sz w:val="16"/>
                <w:szCs w:val="16"/>
              </w:rPr>
            </w:pPr>
            <w:r w:rsidRPr="00EF08B5">
              <w:rPr>
                <w:rFonts w:cs="Calibri"/>
                <w:sz w:val="16"/>
                <w:szCs w:val="16"/>
              </w:rPr>
              <w:t>0x04006611</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DRTC1_CNT_U32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0x00000003</w:t>
            </w:r>
          </w:p>
        </w:tc>
      </w:tr>
      <w:tr w:rsidR="00A15066" w:rsidRPr="00AA38E8" w:rsidTr="00540080">
        <w:tc>
          <w:tcPr>
            <w:tcW w:w="2368" w:type="pct"/>
            <w:tcBorders>
              <w:top w:val="single" w:sz="6" w:space="0" w:color="auto"/>
              <w:left w:val="single" w:sz="6" w:space="0" w:color="auto"/>
              <w:bottom w:val="single" w:sz="6" w:space="0" w:color="auto"/>
              <w:right w:val="single" w:sz="6" w:space="0" w:color="auto"/>
            </w:tcBorders>
          </w:tcPr>
          <w:p w:rsidR="00A15066" w:rsidRPr="00EF08B5" w:rsidRDefault="00A15066" w:rsidP="00F4318C">
            <w:pPr>
              <w:spacing w:before="60"/>
              <w:jc w:val="center"/>
              <w:rPr>
                <w:rFonts w:cs="Calibri"/>
                <w:sz w:val="16"/>
                <w:szCs w:val="16"/>
              </w:rPr>
            </w:pPr>
            <w:r w:rsidRPr="00A15066">
              <w:rPr>
                <w:rFonts w:cs="Calibri"/>
                <w:sz w:val="16"/>
                <w:szCs w:val="16"/>
              </w:rPr>
              <w:t>DTCC1_CNT_U32</w:t>
            </w:r>
          </w:p>
        </w:tc>
        <w:tc>
          <w:tcPr>
            <w:tcW w:w="1042" w:type="pct"/>
            <w:tcBorders>
              <w:top w:val="single" w:sz="6" w:space="0" w:color="auto"/>
              <w:left w:val="single" w:sz="6" w:space="0" w:color="auto"/>
              <w:bottom w:val="single" w:sz="6" w:space="0" w:color="auto"/>
              <w:right w:val="single" w:sz="6" w:space="0" w:color="auto"/>
            </w:tcBorders>
          </w:tcPr>
          <w:p w:rsidR="00A15066" w:rsidRDefault="00A15066"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15066" w:rsidRDefault="00A15066"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15066" w:rsidRPr="00EF08B5" w:rsidRDefault="00A15066" w:rsidP="00F4318C">
            <w:pPr>
              <w:spacing w:before="60"/>
              <w:jc w:val="center"/>
              <w:rPr>
                <w:rFonts w:cs="Calibri"/>
                <w:sz w:val="16"/>
                <w:szCs w:val="16"/>
              </w:rPr>
            </w:pPr>
            <w:r w:rsidRPr="00A15066">
              <w:rPr>
                <w:rFonts w:cs="Calibri"/>
                <w:sz w:val="16"/>
                <w:szCs w:val="16"/>
              </w:rPr>
              <w:t>0x00000000</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DTFR1_CNT_U32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0x0000008</w:t>
            </w:r>
            <w:r w:rsidR="00E94276">
              <w:rPr>
                <w:rFonts w:cs="Calibri"/>
                <w:sz w:val="16"/>
                <w:szCs w:val="16"/>
              </w:rPr>
              <w:t>7</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DM11CM_CNT_U32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0x00002016</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DTCT9_CNT_U32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0x04000611</w:t>
            </w:r>
          </w:p>
        </w:tc>
      </w:tr>
      <w:tr w:rsidR="00A15066" w:rsidRPr="00AA38E8" w:rsidTr="00540080">
        <w:tc>
          <w:tcPr>
            <w:tcW w:w="2368" w:type="pct"/>
            <w:tcBorders>
              <w:top w:val="single" w:sz="6" w:space="0" w:color="auto"/>
              <w:left w:val="single" w:sz="6" w:space="0" w:color="auto"/>
              <w:bottom w:val="single" w:sz="6" w:space="0" w:color="auto"/>
              <w:right w:val="single" w:sz="6" w:space="0" w:color="auto"/>
            </w:tcBorders>
          </w:tcPr>
          <w:p w:rsidR="00A15066" w:rsidRPr="00EF08B5" w:rsidRDefault="00A15066" w:rsidP="00F4318C">
            <w:pPr>
              <w:spacing w:before="60"/>
              <w:jc w:val="center"/>
              <w:rPr>
                <w:rFonts w:cs="Calibri"/>
                <w:sz w:val="16"/>
                <w:szCs w:val="16"/>
              </w:rPr>
            </w:pPr>
            <w:r w:rsidRPr="00A15066">
              <w:rPr>
                <w:rFonts w:cs="Calibri"/>
                <w:sz w:val="16"/>
                <w:szCs w:val="16"/>
              </w:rPr>
              <w:t>DTCC9_CNT_U32</w:t>
            </w:r>
          </w:p>
        </w:tc>
        <w:tc>
          <w:tcPr>
            <w:tcW w:w="1042" w:type="pct"/>
            <w:tcBorders>
              <w:top w:val="single" w:sz="6" w:space="0" w:color="auto"/>
              <w:left w:val="single" w:sz="6" w:space="0" w:color="auto"/>
              <w:bottom w:val="single" w:sz="6" w:space="0" w:color="auto"/>
              <w:right w:val="single" w:sz="6" w:space="0" w:color="auto"/>
            </w:tcBorders>
          </w:tcPr>
          <w:p w:rsidR="00A15066" w:rsidRDefault="00A15066"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15066" w:rsidRDefault="00A15066"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15066" w:rsidRPr="00EF08B5" w:rsidRDefault="00A15066" w:rsidP="00F4318C">
            <w:pPr>
              <w:spacing w:before="60"/>
              <w:jc w:val="center"/>
              <w:rPr>
                <w:rFonts w:cs="Calibri"/>
                <w:sz w:val="16"/>
                <w:szCs w:val="16"/>
              </w:rPr>
            </w:pPr>
            <w:r w:rsidRPr="00A15066">
              <w:rPr>
                <w:rFonts w:cs="Calibri"/>
                <w:sz w:val="16"/>
                <w:szCs w:val="16"/>
              </w:rPr>
              <w:t>0x00000000</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DTFR9_CNT_U32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0x00000069</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DM16CM_CNT_U32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0x00002012</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DTC14_CNT_U32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0x00000003</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DTCT14_CNT_U32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0x041D0611</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DRTC14_CNT_U32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0x00000003</w:t>
            </w:r>
          </w:p>
        </w:tc>
      </w:tr>
      <w:tr w:rsidR="00A15066" w:rsidRPr="00AA38E8" w:rsidTr="00540080">
        <w:tc>
          <w:tcPr>
            <w:tcW w:w="2368" w:type="pct"/>
            <w:tcBorders>
              <w:top w:val="single" w:sz="6" w:space="0" w:color="auto"/>
              <w:left w:val="single" w:sz="6" w:space="0" w:color="auto"/>
              <w:bottom w:val="single" w:sz="6" w:space="0" w:color="auto"/>
              <w:right w:val="single" w:sz="6" w:space="0" w:color="auto"/>
            </w:tcBorders>
          </w:tcPr>
          <w:p w:rsidR="00A15066" w:rsidRPr="00EF08B5" w:rsidRDefault="00A15066" w:rsidP="00F4318C">
            <w:pPr>
              <w:spacing w:before="60"/>
              <w:jc w:val="center"/>
              <w:rPr>
                <w:rFonts w:cs="Calibri"/>
                <w:sz w:val="16"/>
                <w:szCs w:val="16"/>
              </w:rPr>
            </w:pPr>
            <w:r w:rsidRPr="00A15066">
              <w:rPr>
                <w:rFonts w:cs="Calibri"/>
                <w:sz w:val="16"/>
                <w:szCs w:val="16"/>
              </w:rPr>
              <w:t>DTCC14_CNT_U32</w:t>
            </w:r>
          </w:p>
        </w:tc>
        <w:tc>
          <w:tcPr>
            <w:tcW w:w="1042" w:type="pct"/>
            <w:tcBorders>
              <w:top w:val="single" w:sz="6" w:space="0" w:color="auto"/>
              <w:left w:val="single" w:sz="6" w:space="0" w:color="auto"/>
              <w:bottom w:val="single" w:sz="6" w:space="0" w:color="auto"/>
              <w:right w:val="single" w:sz="6" w:space="0" w:color="auto"/>
            </w:tcBorders>
          </w:tcPr>
          <w:p w:rsidR="00A15066" w:rsidRDefault="00A15066"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15066" w:rsidRDefault="00A15066"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15066" w:rsidRPr="00EF08B5" w:rsidRDefault="00A15066" w:rsidP="00F4318C">
            <w:pPr>
              <w:spacing w:before="60"/>
              <w:jc w:val="center"/>
              <w:rPr>
                <w:rFonts w:cs="Calibri"/>
                <w:sz w:val="16"/>
                <w:szCs w:val="16"/>
              </w:rPr>
            </w:pPr>
            <w:r w:rsidRPr="00A15066">
              <w:rPr>
                <w:rFonts w:cs="Calibri"/>
                <w:sz w:val="16"/>
                <w:szCs w:val="16"/>
              </w:rPr>
              <w:t>0x00000000</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DTFR14_CNT_U32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0x00000093</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DM17CM_CNT_U32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0x00002016</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DTCT15_CNT_U32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0x00002611</w:t>
            </w:r>
          </w:p>
        </w:tc>
      </w:tr>
      <w:tr w:rsidR="00A15066" w:rsidRPr="00AA38E8" w:rsidTr="00540080">
        <w:tc>
          <w:tcPr>
            <w:tcW w:w="2368" w:type="pct"/>
            <w:tcBorders>
              <w:top w:val="single" w:sz="6" w:space="0" w:color="auto"/>
              <w:left w:val="single" w:sz="6" w:space="0" w:color="auto"/>
              <w:bottom w:val="single" w:sz="6" w:space="0" w:color="auto"/>
              <w:right w:val="single" w:sz="6" w:space="0" w:color="auto"/>
            </w:tcBorders>
          </w:tcPr>
          <w:p w:rsidR="00A15066" w:rsidRPr="00EF08B5" w:rsidRDefault="00A15066" w:rsidP="00F4318C">
            <w:pPr>
              <w:spacing w:before="60"/>
              <w:jc w:val="center"/>
              <w:rPr>
                <w:rFonts w:cs="Calibri"/>
                <w:sz w:val="16"/>
                <w:szCs w:val="16"/>
              </w:rPr>
            </w:pPr>
            <w:r w:rsidRPr="00A15066">
              <w:rPr>
                <w:rFonts w:cs="Calibri"/>
                <w:sz w:val="16"/>
                <w:szCs w:val="16"/>
              </w:rPr>
              <w:t>DTCC15_CNT_U32</w:t>
            </w:r>
          </w:p>
        </w:tc>
        <w:tc>
          <w:tcPr>
            <w:tcW w:w="1042" w:type="pct"/>
            <w:tcBorders>
              <w:top w:val="single" w:sz="6" w:space="0" w:color="auto"/>
              <w:left w:val="single" w:sz="6" w:space="0" w:color="auto"/>
              <w:bottom w:val="single" w:sz="6" w:space="0" w:color="auto"/>
              <w:right w:val="single" w:sz="6" w:space="0" w:color="auto"/>
            </w:tcBorders>
          </w:tcPr>
          <w:p w:rsidR="00A15066" w:rsidRDefault="00A15066"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15066" w:rsidRDefault="00A15066"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15066" w:rsidRPr="00EF08B5" w:rsidRDefault="00A15066" w:rsidP="00F4318C">
            <w:pPr>
              <w:spacing w:before="60"/>
              <w:jc w:val="center"/>
              <w:rPr>
                <w:rFonts w:cs="Calibri"/>
                <w:sz w:val="16"/>
                <w:szCs w:val="16"/>
              </w:rPr>
            </w:pPr>
            <w:r w:rsidRPr="00A15066">
              <w:rPr>
                <w:rFonts w:cs="Calibri"/>
                <w:sz w:val="16"/>
                <w:szCs w:val="16"/>
              </w:rPr>
              <w:t>0x00000000</w:t>
            </w:r>
          </w:p>
        </w:tc>
      </w:tr>
      <w:tr w:rsidR="00A15066" w:rsidRPr="00AA38E8" w:rsidTr="00540080">
        <w:tc>
          <w:tcPr>
            <w:tcW w:w="2368" w:type="pct"/>
            <w:tcBorders>
              <w:top w:val="single" w:sz="6" w:space="0" w:color="auto"/>
              <w:left w:val="single" w:sz="6" w:space="0" w:color="auto"/>
              <w:bottom w:val="single" w:sz="6" w:space="0" w:color="auto"/>
              <w:right w:val="single" w:sz="6" w:space="0" w:color="auto"/>
            </w:tcBorders>
          </w:tcPr>
          <w:p w:rsidR="00A15066" w:rsidRPr="00EF08B5" w:rsidRDefault="00A15066" w:rsidP="00F4318C">
            <w:pPr>
              <w:spacing w:before="60"/>
              <w:jc w:val="center"/>
              <w:rPr>
                <w:rFonts w:cs="Calibri"/>
                <w:sz w:val="16"/>
                <w:szCs w:val="16"/>
              </w:rPr>
            </w:pPr>
            <w:r w:rsidRPr="00A15066">
              <w:rPr>
                <w:rFonts w:cs="Calibri"/>
                <w:sz w:val="16"/>
                <w:szCs w:val="16"/>
              </w:rPr>
              <w:t>DTFR15_CNT_U32</w:t>
            </w:r>
          </w:p>
        </w:tc>
        <w:tc>
          <w:tcPr>
            <w:tcW w:w="1042" w:type="pct"/>
            <w:tcBorders>
              <w:top w:val="single" w:sz="6" w:space="0" w:color="auto"/>
              <w:left w:val="single" w:sz="6" w:space="0" w:color="auto"/>
              <w:bottom w:val="single" w:sz="6" w:space="0" w:color="auto"/>
              <w:right w:val="single" w:sz="6" w:space="0" w:color="auto"/>
            </w:tcBorders>
          </w:tcPr>
          <w:p w:rsidR="00A15066" w:rsidRDefault="00A15066"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15066" w:rsidRDefault="00A15066"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15066" w:rsidRPr="00EF08B5" w:rsidRDefault="00A15066" w:rsidP="00F4318C">
            <w:pPr>
              <w:spacing w:before="60"/>
              <w:jc w:val="center"/>
              <w:rPr>
                <w:rFonts w:cs="Calibri"/>
                <w:sz w:val="16"/>
                <w:szCs w:val="16"/>
              </w:rPr>
            </w:pPr>
            <w:r w:rsidRPr="00A15066">
              <w:rPr>
                <w:rFonts w:cs="Calibri"/>
                <w:sz w:val="16"/>
                <w:szCs w:val="16"/>
              </w:rPr>
              <w:t>0x00000000</w:t>
            </w:r>
          </w:p>
        </w:tc>
      </w:tr>
      <w:tr w:rsidR="00EF08B5" w:rsidRPr="00AA38E8" w:rsidDel="00090491" w:rsidTr="00540080">
        <w:trPr>
          <w:del w:id="44" w:author="Byrski, Krzysztof" w:date="2017-10-04T07:52:00Z"/>
        </w:trPr>
        <w:tc>
          <w:tcPr>
            <w:tcW w:w="2368" w:type="pct"/>
            <w:tcBorders>
              <w:top w:val="single" w:sz="6" w:space="0" w:color="auto"/>
              <w:left w:val="single" w:sz="6" w:space="0" w:color="auto"/>
              <w:bottom w:val="single" w:sz="6" w:space="0" w:color="auto"/>
              <w:right w:val="single" w:sz="6" w:space="0" w:color="auto"/>
            </w:tcBorders>
          </w:tcPr>
          <w:p w:rsidR="00EF08B5" w:rsidRPr="00EF08B5" w:rsidDel="00090491" w:rsidRDefault="00EF08B5" w:rsidP="00F4318C">
            <w:pPr>
              <w:spacing w:before="60"/>
              <w:jc w:val="center"/>
              <w:rPr>
                <w:del w:id="45" w:author="Byrski, Krzysztof" w:date="2017-10-04T07:52:00Z"/>
                <w:rFonts w:cs="Calibri"/>
                <w:sz w:val="16"/>
                <w:szCs w:val="16"/>
              </w:rPr>
            </w:pPr>
            <w:del w:id="46" w:author="Byrski, Krzysztof" w:date="2017-10-04T07:52:00Z">
              <w:r w:rsidRPr="00EF08B5" w:rsidDel="00090491">
                <w:rPr>
                  <w:rFonts w:cs="Calibri"/>
                  <w:sz w:val="16"/>
                  <w:szCs w:val="16"/>
                </w:rPr>
                <w:delText>DTFR9ERR_CNT_U32</w:delText>
              </w:r>
            </w:del>
          </w:p>
        </w:tc>
        <w:tc>
          <w:tcPr>
            <w:tcW w:w="1042" w:type="pct"/>
            <w:tcBorders>
              <w:top w:val="single" w:sz="6" w:space="0" w:color="auto"/>
              <w:left w:val="single" w:sz="6" w:space="0" w:color="auto"/>
              <w:bottom w:val="single" w:sz="6" w:space="0" w:color="auto"/>
              <w:right w:val="single" w:sz="6" w:space="0" w:color="auto"/>
            </w:tcBorders>
          </w:tcPr>
          <w:p w:rsidR="00EF08B5" w:rsidDel="00090491" w:rsidRDefault="00EF08B5" w:rsidP="00F4318C">
            <w:pPr>
              <w:spacing w:before="60"/>
              <w:jc w:val="center"/>
              <w:rPr>
                <w:del w:id="47" w:author="Byrski, Krzysztof" w:date="2017-10-04T07:52:00Z"/>
                <w:rFonts w:cs="Calibri"/>
                <w:sz w:val="16"/>
                <w:szCs w:val="16"/>
              </w:rPr>
            </w:pPr>
            <w:del w:id="48" w:author="Byrski, Krzysztof" w:date="2017-10-04T07:52:00Z">
              <w:r w:rsidDel="00090491">
                <w:rPr>
                  <w:rFonts w:cs="Calibri"/>
                  <w:sz w:val="16"/>
                  <w:szCs w:val="16"/>
                </w:rPr>
                <w:delText>1</w:delText>
              </w:r>
            </w:del>
          </w:p>
        </w:tc>
        <w:tc>
          <w:tcPr>
            <w:tcW w:w="746" w:type="pct"/>
            <w:tcBorders>
              <w:top w:val="single" w:sz="6" w:space="0" w:color="auto"/>
              <w:left w:val="single" w:sz="6" w:space="0" w:color="auto"/>
              <w:bottom w:val="single" w:sz="6" w:space="0" w:color="auto"/>
              <w:right w:val="single" w:sz="6" w:space="0" w:color="auto"/>
            </w:tcBorders>
          </w:tcPr>
          <w:p w:rsidR="00EF08B5" w:rsidDel="00090491" w:rsidRDefault="00EF08B5" w:rsidP="00F4318C">
            <w:pPr>
              <w:spacing w:before="60"/>
              <w:jc w:val="center"/>
              <w:rPr>
                <w:del w:id="49" w:author="Byrski, Krzysztof" w:date="2017-10-04T07:52:00Z"/>
                <w:rFonts w:cs="Calibri"/>
                <w:sz w:val="16"/>
                <w:szCs w:val="16"/>
              </w:rPr>
            </w:pPr>
            <w:del w:id="50" w:author="Byrski, Krzysztof" w:date="2017-10-04T07:52:00Z">
              <w:r w:rsidDel="00090491">
                <w:rPr>
                  <w:rFonts w:cs="Calibri"/>
                  <w:sz w:val="16"/>
                  <w:szCs w:val="16"/>
                </w:rPr>
                <w:delText>Cnt</w:delText>
              </w:r>
            </w:del>
          </w:p>
        </w:tc>
        <w:tc>
          <w:tcPr>
            <w:tcW w:w="844" w:type="pct"/>
            <w:tcBorders>
              <w:top w:val="single" w:sz="6" w:space="0" w:color="auto"/>
              <w:left w:val="single" w:sz="6" w:space="0" w:color="auto"/>
              <w:bottom w:val="single" w:sz="6" w:space="0" w:color="auto"/>
              <w:right w:val="single" w:sz="6" w:space="0" w:color="auto"/>
            </w:tcBorders>
          </w:tcPr>
          <w:p w:rsidR="00EF08B5" w:rsidDel="00090491" w:rsidRDefault="00EF08B5" w:rsidP="00F4318C">
            <w:pPr>
              <w:spacing w:before="60"/>
              <w:jc w:val="center"/>
              <w:rPr>
                <w:del w:id="51" w:author="Byrski, Krzysztof" w:date="2017-10-04T07:52:00Z"/>
                <w:rFonts w:cs="Calibri"/>
                <w:sz w:val="16"/>
                <w:szCs w:val="16"/>
              </w:rPr>
            </w:pPr>
            <w:del w:id="52" w:author="Byrski, Krzysztof" w:date="2017-10-04T07:52:00Z">
              <w:r w:rsidRPr="00EF08B5" w:rsidDel="00090491">
                <w:rPr>
                  <w:rFonts w:cs="Calibri"/>
                  <w:sz w:val="16"/>
                  <w:szCs w:val="16"/>
                </w:rPr>
                <w:delText>0x000000D5</w:delText>
              </w:r>
            </w:del>
          </w:p>
        </w:tc>
      </w:tr>
      <w:tr w:rsidR="00A15066" w:rsidRPr="00AA38E8" w:rsidTr="00540080">
        <w:tc>
          <w:tcPr>
            <w:tcW w:w="2368" w:type="pct"/>
            <w:tcBorders>
              <w:top w:val="single" w:sz="6" w:space="0" w:color="auto"/>
              <w:left w:val="single" w:sz="6" w:space="0" w:color="auto"/>
              <w:bottom w:val="single" w:sz="6" w:space="0" w:color="auto"/>
              <w:right w:val="single" w:sz="6" w:space="0" w:color="auto"/>
            </w:tcBorders>
          </w:tcPr>
          <w:p w:rsidR="00A15066" w:rsidRPr="00EF08B5" w:rsidRDefault="00A15066" w:rsidP="00F4318C">
            <w:pPr>
              <w:spacing w:before="60"/>
              <w:jc w:val="center"/>
              <w:rPr>
                <w:rFonts w:cs="Calibri"/>
                <w:sz w:val="16"/>
                <w:szCs w:val="16"/>
              </w:rPr>
            </w:pPr>
            <w:r w:rsidRPr="00A15066">
              <w:rPr>
                <w:rFonts w:cs="Calibri"/>
                <w:sz w:val="16"/>
                <w:szCs w:val="16"/>
              </w:rPr>
              <w:t>UNDEFDAR_CNT_U32</w:t>
            </w:r>
          </w:p>
        </w:tc>
        <w:tc>
          <w:tcPr>
            <w:tcW w:w="1042" w:type="pct"/>
            <w:tcBorders>
              <w:top w:val="single" w:sz="6" w:space="0" w:color="auto"/>
              <w:left w:val="single" w:sz="6" w:space="0" w:color="auto"/>
              <w:bottom w:val="single" w:sz="6" w:space="0" w:color="auto"/>
              <w:right w:val="single" w:sz="6" w:space="0" w:color="auto"/>
            </w:tcBorders>
          </w:tcPr>
          <w:p w:rsidR="00A15066" w:rsidRDefault="00A15066"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A15066" w:rsidRDefault="00A15066"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A15066" w:rsidRPr="00EF08B5" w:rsidRDefault="00A15066" w:rsidP="00F4318C">
            <w:pPr>
              <w:spacing w:before="60"/>
              <w:jc w:val="center"/>
              <w:rPr>
                <w:rFonts w:cs="Calibri"/>
                <w:sz w:val="16"/>
                <w:szCs w:val="16"/>
              </w:rPr>
            </w:pPr>
            <w:r w:rsidRPr="00A15066">
              <w:rPr>
                <w:rFonts w:cs="Calibri"/>
                <w:sz w:val="16"/>
                <w:szCs w:val="16"/>
              </w:rPr>
              <w:t>0xFEBFFFFC</w:t>
            </w:r>
          </w:p>
        </w:tc>
      </w:tr>
      <w:tr w:rsidR="00EF08B5" w:rsidRPr="00AA38E8" w:rsidTr="00540080">
        <w:tc>
          <w:tcPr>
            <w:tcW w:w="2368" w:type="pct"/>
            <w:tcBorders>
              <w:top w:val="single" w:sz="6" w:space="0" w:color="auto"/>
              <w:left w:val="single" w:sz="6" w:space="0" w:color="auto"/>
              <w:bottom w:val="single" w:sz="6" w:space="0" w:color="auto"/>
              <w:right w:val="single" w:sz="6" w:space="0" w:color="auto"/>
            </w:tcBorders>
          </w:tcPr>
          <w:p w:rsidR="00EF08B5" w:rsidRPr="00EF08B5" w:rsidRDefault="00EF08B5" w:rsidP="00F4318C">
            <w:pPr>
              <w:spacing w:before="60"/>
              <w:jc w:val="center"/>
              <w:rPr>
                <w:rFonts w:cs="Calibri"/>
                <w:sz w:val="16"/>
                <w:szCs w:val="16"/>
              </w:rPr>
            </w:pPr>
            <w:r w:rsidRPr="00EF08B5">
              <w:rPr>
                <w:rFonts w:cs="Calibri"/>
                <w:sz w:val="16"/>
                <w:szCs w:val="16"/>
              </w:rPr>
              <w:t>TRFSIZE_CNT_U32</w:t>
            </w:r>
          </w:p>
        </w:tc>
        <w:tc>
          <w:tcPr>
            <w:tcW w:w="1042"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F08B5" w:rsidRDefault="00EF08B5" w:rsidP="00F4318C">
            <w:pPr>
              <w:spacing w:before="60"/>
              <w:jc w:val="center"/>
              <w:rPr>
                <w:rFonts w:cs="Calibri"/>
                <w:sz w:val="16"/>
                <w:szCs w:val="16"/>
              </w:rPr>
            </w:pPr>
            <w:r w:rsidRPr="00EF08B5">
              <w:rPr>
                <w:rFonts w:cs="Calibri"/>
                <w:sz w:val="16"/>
                <w:szCs w:val="16"/>
              </w:rPr>
              <w:t>16</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53" w:name="_Ref87065593"/>
      <w:bookmarkStart w:id="54" w:name="_Toc338170483"/>
      <w:bookmarkStart w:id="55" w:name="_Toc375678229"/>
      <w:bookmarkStart w:id="56" w:name="_Toc418080067"/>
      <w:bookmarkStart w:id="57" w:name="_Toc421786702"/>
      <w:bookmarkStart w:id="58" w:name="_Toc49254985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3"/>
      <w:bookmarkEnd w:id="54"/>
      <w:bookmarkEnd w:id="55"/>
      <w:bookmarkEnd w:id="56"/>
      <w:bookmarkEnd w:id="57"/>
      <w:bookmarkEnd w:id="58"/>
    </w:p>
    <w:p w:rsidR="002B094F" w:rsidRPr="00987B4A" w:rsidRDefault="002B094F" w:rsidP="00007584">
      <w:pPr>
        <w:pStyle w:val="Heading2"/>
        <w:spacing w:after="60"/>
        <w:rPr>
          <w:rFonts w:ascii="Calibri" w:hAnsi="Calibri"/>
        </w:rPr>
      </w:pPr>
      <w:bookmarkStart w:id="59" w:name="_Toc338170484"/>
      <w:bookmarkStart w:id="60" w:name="_Toc418080068"/>
      <w:bookmarkStart w:id="61" w:name="_Toc421709916"/>
      <w:bookmarkStart w:id="62" w:name="_Toc492549860"/>
      <w:r w:rsidRPr="00007584">
        <w:rPr>
          <w:rFonts w:ascii="Calibri" w:hAnsi="Calibri"/>
        </w:rPr>
        <w:t>Sub</w:t>
      </w:r>
      <w:r w:rsidRPr="00987B4A">
        <w:rPr>
          <w:rFonts w:ascii="Calibri" w:hAnsi="Calibri"/>
        </w:rPr>
        <w:t>-Module Functions</w:t>
      </w:r>
      <w:bookmarkEnd w:id="59"/>
      <w:bookmarkEnd w:id="60"/>
      <w:bookmarkEnd w:id="61"/>
      <w:bookmarkEnd w:id="62"/>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F527E9">
      <w:pPr>
        <w:pStyle w:val="Heading3"/>
      </w:pPr>
      <w:bookmarkStart w:id="63" w:name="_Toc421011514"/>
      <w:bookmarkStart w:id="64" w:name="_Toc492549861"/>
      <w:proofErr w:type="spellStart"/>
      <w:r w:rsidRPr="00AA38E8">
        <w:t>Init</w:t>
      </w:r>
      <w:proofErr w:type="spellEnd"/>
      <w:r w:rsidRPr="00AA38E8">
        <w:t xml:space="preserve">: </w:t>
      </w:r>
      <w:r w:rsidR="009012E4">
        <w:fldChar w:fldCharType="begin"/>
      </w:r>
      <w:r w:rsidR="009012E4">
        <w:instrText xml:space="preserve"> DOCPROPERTY  "Document Version"  \* MERGEFORMAT </w:instrText>
      </w:r>
      <w:r w:rsidR="009012E4">
        <w:fldChar w:fldCharType="separate"/>
      </w:r>
      <w:r w:rsidR="001F6D54">
        <w:t>DmaCfgAndUse</w:t>
      </w:r>
      <w:r w:rsidR="009012E4">
        <w:fldChar w:fldCharType="end"/>
      </w:r>
      <w:r w:rsidRPr="00AA38E8">
        <w:t>Init</w:t>
      </w:r>
      <w:bookmarkEnd w:id="63"/>
      <w:r w:rsidR="001C7A24">
        <w:t>1</w:t>
      </w:r>
      <w:bookmarkEnd w:id="64"/>
    </w:p>
    <w:p w:rsidR="00007584" w:rsidRPr="00AA38E8" w:rsidRDefault="00007584" w:rsidP="00F527E9">
      <w:pPr>
        <w:pStyle w:val="Heading4"/>
      </w:pPr>
      <w:bookmarkStart w:id="65" w:name="_Toc421011515"/>
      <w:r w:rsidRPr="00AA38E8">
        <w:t>Design Rationale</w:t>
      </w:r>
      <w:bookmarkEnd w:id="65"/>
    </w:p>
    <w:p w:rsidR="00007584" w:rsidRPr="00A26934" w:rsidRDefault="001C7A24" w:rsidP="00F527E9">
      <w:r w:rsidRPr="001C7A24">
        <w:t>Refer FDD</w:t>
      </w:r>
    </w:p>
    <w:p w:rsidR="00007584" w:rsidRPr="00AA38E8" w:rsidRDefault="00007584" w:rsidP="00F527E9">
      <w:pPr>
        <w:pStyle w:val="Heading4"/>
      </w:pPr>
      <w:bookmarkStart w:id="66" w:name="_Toc421011516"/>
      <w:r w:rsidRPr="00AA38E8">
        <w:t>Module Outputs</w:t>
      </w:r>
      <w:bookmarkEnd w:id="66"/>
    </w:p>
    <w:p w:rsidR="002B094F" w:rsidRPr="00007584" w:rsidRDefault="001C7A24" w:rsidP="001C7A24">
      <w:r w:rsidRPr="001C7A24">
        <w:t>Refer FDD</w:t>
      </w:r>
    </w:p>
    <w:p w:rsidR="00DB3C1D" w:rsidRPr="00AA38E8" w:rsidRDefault="00DB3C1D" w:rsidP="00F527E9">
      <w:pPr>
        <w:pStyle w:val="Heading3"/>
      </w:pPr>
      <w:bookmarkStart w:id="67" w:name="_Toc421011518"/>
      <w:bookmarkStart w:id="68" w:name="_Toc492549862"/>
      <w:r w:rsidRPr="00AA38E8">
        <w:t xml:space="preserve">Per: </w:t>
      </w:r>
      <w:r w:rsidR="009012E4">
        <w:fldChar w:fldCharType="begin"/>
      </w:r>
      <w:r w:rsidR="009012E4">
        <w:instrText xml:space="preserve"> DOCPROPERTY  "Document Version"  \* MERGEFORMAT </w:instrText>
      </w:r>
      <w:r w:rsidR="009012E4">
        <w:fldChar w:fldCharType="separate"/>
      </w:r>
      <w:r w:rsidR="001F6D54">
        <w:t>DmaCfgAndUse</w:t>
      </w:r>
      <w:r w:rsidR="009012E4">
        <w:fldChar w:fldCharType="end"/>
      </w:r>
      <w:r w:rsidRPr="00AA38E8">
        <w:t>Per</w:t>
      </w:r>
      <w:bookmarkEnd w:id="67"/>
      <w:r w:rsidR="001C7A24">
        <w:t>1</w:t>
      </w:r>
      <w:bookmarkEnd w:id="68"/>
    </w:p>
    <w:p w:rsidR="00DB3C1D" w:rsidRPr="00AA38E8" w:rsidRDefault="00DB3C1D" w:rsidP="00F527E9">
      <w:pPr>
        <w:pStyle w:val="Heading4"/>
      </w:pPr>
      <w:bookmarkStart w:id="69" w:name="_Toc421011519"/>
      <w:r w:rsidRPr="00AA38E8">
        <w:t>Design Rationale</w:t>
      </w:r>
      <w:bookmarkEnd w:id="69"/>
    </w:p>
    <w:p w:rsidR="00DB3C1D" w:rsidRPr="00AA38E8" w:rsidRDefault="00DB3C1D" w:rsidP="00F527E9">
      <w:pPr>
        <w:pStyle w:val="Heading4"/>
      </w:pPr>
      <w:bookmarkStart w:id="70" w:name="_Toc421011520"/>
      <w:r w:rsidRPr="00AA38E8">
        <w:t>Store Module Inputs to Local copies</w:t>
      </w:r>
      <w:bookmarkEnd w:id="70"/>
    </w:p>
    <w:p w:rsidR="00DB3C1D" w:rsidRPr="0033680E" w:rsidRDefault="001C7A24" w:rsidP="00F527E9">
      <w:r w:rsidRPr="001C7A24">
        <w:t>Refer FDD</w:t>
      </w:r>
    </w:p>
    <w:p w:rsidR="00DB3C1D" w:rsidRPr="00AA38E8" w:rsidRDefault="00DB3C1D" w:rsidP="00F527E9">
      <w:pPr>
        <w:pStyle w:val="Heading4"/>
      </w:pPr>
      <w:bookmarkStart w:id="71" w:name="_Toc421011521"/>
      <w:r w:rsidRPr="00AA38E8">
        <w:t>(Processing of function)………</w:t>
      </w:r>
      <w:bookmarkEnd w:id="71"/>
    </w:p>
    <w:p w:rsidR="00DB3C1D" w:rsidRPr="0033680E" w:rsidRDefault="001C7A24" w:rsidP="00F527E9">
      <w:r w:rsidRPr="001C7A24">
        <w:t>Refer FDD</w:t>
      </w:r>
    </w:p>
    <w:p w:rsidR="00DB3C1D" w:rsidRPr="00AA38E8" w:rsidRDefault="00DB3C1D" w:rsidP="00F527E9">
      <w:pPr>
        <w:pStyle w:val="Heading4"/>
      </w:pPr>
      <w:bookmarkStart w:id="72" w:name="_Toc421011522"/>
      <w:r w:rsidRPr="00AA38E8">
        <w:t>Store Local copy of outputs into Module Outputs</w:t>
      </w:r>
      <w:bookmarkEnd w:id="72"/>
    </w:p>
    <w:p w:rsidR="008C6874" w:rsidRPr="001C7A24" w:rsidRDefault="001C7A24" w:rsidP="001C7A24">
      <w:r w:rsidRPr="001C7A24">
        <w:t>Refer FDD</w:t>
      </w:r>
    </w:p>
    <w:p w:rsidR="002B094F" w:rsidRPr="008C6874" w:rsidRDefault="008C6874" w:rsidP="008C6874">
      <w:pPr>
        <w:pStyle w:val="Heading2"/>
        <w:spacing w:after="60"/>
        <w:rPr>
          <w:rFonts w:ascii="Calibri" w:hAnsi="Calibri"/>
        </w:rPr>
      </w:pPr>
      <w:bookmarkStart w:id="73" w:name="_Toc492549863"/>
      <w:r>
        <w:rPr>
          <w:rFonts w:ascii="Calibri" w:hAnsi="Calibri"/>
        </w:rPr>
        <w:t xml:space="preserve">Server </w:t>
      </w:r>
      <w:proofErr w:type="spellStart"/>
      <w:r>
        <w:rPr>
          <w:rFonts w:ascii="Calibri" w:hAnsi="Calibri"/>
        </w:rPr>
        <w:t>R</w:t>
      </w:r>
      <w:r w:rsidRPr="008C6874">
        <w:rPr>
          <w:rFonts w:ascii="Calibri" w:hAnsi="Calibri"/>
        </w:rPr>
        <w:t>unables</w:t>
      </w:r>
      <w:bookmarkEnd w:id="73"/>
      <w:proofErr w:type="spellEnd"/>
      <w:r w:rsidR="002B094F" w:rsidRPr="008C6874">
        <w:rPr>
          <w:rFonts w:ascii="Calibri" w:hAnsi="Calibri"/>
        </w:rPr>
        <w:t xml:space="preserve"> </w:t>
      </w:r>
    </w:p>
    <w:p w:rsidR="008C6874" w:rsidRPr="00AA38E8" w:rsidRDefault="001C7A24" w:rsidP="001C7A24">
      <w:pPr>
        <w:pStyle w:val="Heading3"/>
      </w:pPr>
      <w:bookmarkStart w:id="74" w:name="_Toc382301471"/>
      <w:bookmarkStart w:id="75" w:name="_Toc383698997"/>
      <w:bookmarkStart w:id="76" w:name="_Toc492549864"/>
      <w:bookmarkEnd w:id="74"/>
      <w:bookmarkEnd w:id="75"/>
      <w:r w:rsidRPr="001C7A24">
        <w:t>DmaEna2MilliSecToMotCtrlTrf_Oper</w:t>
      </w:r>
      <w:bookmarkEnd w:id="76"/>
    </w:p>
    <w:p w:rsidR="008C6874" w:rsidRPr="00AA38E8" w:rsidRDefault="008C6874" w:rsidP="000A11FE">
      <w:pPr>
        <w:pStyle w:val="Heading4"/>
      </w:pPr>
      <w:bookmarkStart w:id="77" w:name="_Toc421011525"/>
      <w:r w:rsidRPr="00AA38E8">
        <w:t>Design Rationale</w:t>
      </w:r>
      <w:bookmarkEnd w:id="77"/>
    </w:p>
    <w:p w:rsidR="008C6874" w:rsidRPr="0033680E" w:rsidRDefault="001C7A24" w:rsidP="00F527E9">
      <w:r w:rsidRPr="00AD0D00">
        <w:t>Refer FDD</w:t>
      </w:r>
    </w:p>
    <w:p w:rsidR="008C6874" w:rsidRPr="00AA38E8" w:rsidRDefault="008C6874" w:rsidP="000A11FE">
      <w:pPr>
        <w:pStyle w:val="Heading4"/>
      </w:pPr>
      <w:bookmarkStart w:id="78" w:name="_Toc421011526"/>
      <w:r w:rsidRPr="00AA38E8" w:rsidDel="00793E2B">
        <w:t xml:space="preserve"> </w:t>
      </w:r>
      <w:bookmarkStart w:id="79" w:name="_Toc421011527"/>
      <w:bookmarkEnd w:id="78"/>
      <w:r w:rsidRPr="00AA38E8">
        <w:t>(Processing of function)………</w:t>
      </w:r>
      <w:bookmarkEnd w:id="79"/>
    </w:p>
    <w:p w:rsidR="008C6874" w:rsidRDefault="001C7A24" w:rsidP="00F527E9">
      <w:r w:rsidRPr="00AD0D00">
        <w:t>Refer FDD</w:t>
      </w:r>
    </w:p>
    <w:p w:rsidR="001C7A24" w:rsidRPr="00AA38E8" w:rsidRDefault="001C7A24" w:rsidP="001C7A24">
      <w:pPr>
        <w:pStyle w:val="Heading3"/>
      </w:pPr>
      <w:bookmarkStart w:id="80" w:name="_Toc492549865"/>
      <w:r w:rsidRPr="001C7A24">
        <w:t>DmaWaitForMotCtrlTo2MilliSecTrf_Oper</w:t>
      </w:r>
      <w:bookmarkEnd w:id="80"/>
    </w:p>
    <w:p w:rsidR="001C7A24" w:rsidRPr="00AA38E8" w:rsidRDefault="001C7A24" w:rsidP="001C7A24">
      <w:pPr>
        <w:pStyle w:val="Heading4"/>
      </w:pPr>
      <w:r w:rsidRPr="00AA38E8">
        <w:t>Design Rationale</w:t>
      </w:r>
    </w:p>
    <w:p w:rsidR="001C7A24" w:rsidRPr="0033680E" w:rsidRDefault="001C7A24" w:rsidP="001C7A24">
      <w:r w:rsidRPr="00AD0D00">
        <w:t>Refer FDD</w:t>
      </w:r>
    </w:p>
    <w:p w:rsidR="001C7A24" w:rsidRPr="00AA38E8" w:rsidRDefault="001C7A24" w:rsidP="001C7A24">
      <w:pPr>
        <w:pStyle w:val="Heading4"/>
      </w:pPr>
      <w:r w:rsidRPr="00AA38E8" w:rsidDel="00793E2B">
        <w:t xml:space="preserve"> </w:t>
      </w:r>
      <w:r w:rsidRPr="00AA38E8">
        <w:t>(Processing of function)………</w:t>
      </w:r>
    </w:p>
    <w:p w:rsidR="001C7A24" w:rsidRDefault="001C7A24" w:rsidP="00F527E9">
      <w:r w:rsidRPr="00AD0D00">
        <w:t>Refer FDD</w:t>
      </w:r>
    </w:p>
    <w:p w:rsidR="00F5443A" w:rsidRPr="00AA38E8" w:rsidRDefault="00F5443A" w:rsidP="00F5443A">
      <w:pPr>
        <w:pStyle w:val="Heading3"/>
      </w:pPr>
      <w:bookmarkStart w:id="81" w:name="_Toc492549866"/>
      <w:proofErr w:type="spellStart"/>
      <w:r w:rsidRPr="00F5443A">
        <w:lastRenderedPageBreak/>
        <w:t>InjDmaErr</w:t>
      </w:r>
      <w:bookmarkEnd w:id="81"/>
      <w:proofErr w:type="spellEnd"/>
    </w:p>
    <w:p w:rsidR="00F5443A" w:rsidRPr="00AA38E8" w:rsidRDefault="00F5443A" w:rsidP="00F5443A">
      <w:pPr>
        <w:pStyle w:val="Heading4"/>
      </w:pPr>
      <w:r w:rsidRPr="00AA38E8">
        <w:t>Design Rationale</w:t>
      </w:r>
    </w:p>
    <w:p w:rsidR="00F5443A" w:rsidRPr="0033680E" w:rsidRDefault="00F5443A" w:rsidP="00F5443A">
      <w:r w:rsidRPr="00AD0D00">
        <w:t>Refer FDD</w:t>
      </w:r>
    </w:p>
    <w:p w:rsidR="00F5443A" w:rsidRPr="00AA38E8" w:rsidRDefault="00F5443A" w:rsidP="00F5443A">
      <w:pPr>
        <w:pStyle w:val="Heading4"/>
      </w:pPr>
      <w:r w:rsidRPr="00AA38E8" w:rsidDel="00793E2B">
        <w:t xml:space="preserve"> </w:t>
      </w:r>
      <w:r w:rsidRPr="00AA38E8">
        <w:t>(Processing of function)………</w:t>
      </w:r>
    </w:p>
    <w:p w:rsidR="00F5443A" w:rsidRPr="0033680E" w:rsidRDefault="00F5443A" w:rsidP="00F5443A">
      <w:r w:rsidRPr="00AD0D00">
        <w:t>Refer FDD</w:t>
      </w:r>
    </w:p>
    <w:p w:rsidR="00F5443A" w:rsidRPr="00AA38E8" w:rsidRDefault="00F5443A" w:rsidP="00F5443A">
      <w:pPr>
        <w:pStyle w:val="Heading3"/>
      </w:pPr>
      <w:bookmarkStart w:id="82" w:name="_Toc492549867"/>
      <w:proofErr w:type="spellStart"/>
      <w:r w:rsidRPr="00F5443A">
        <w:t>InjMcuDiagcErr</w:t>
      </w:r>
      <w:bookmarkEnd w:id="82"/>
      <w:proofErr w:type="spellEnd"/>
    </w:p>
    <w:p w:rsidR="00F5443A" w:rsidRPr="00AA38E8" w:rsidRDefault="00F5443A" w:rsidP="00F5443A">
      <w:pPr>
        <w:pStyle w:val="Heading4"/>
      </w:pPr>
      <w:r w:rsidRPr="00AA38E8">
        <w:t>Design Rationale</w:t>
      </w:r>
    </w:p>
    <w:p w:rsidR="00F5443A" w:rsidRPr="0033680E" w:rsidRDefault="00F5443A" w:rsidP="00F5443A">
      <w:r w:rsidRPr="00AD0D00">
        <w:t>Refer FDD</w:t>
      </w:r>
    </w:p>
    <w:p w:rsidR="00F5443A" w:rsidRPr="00AA38E8" w:rsidRDefault="00F5443A" w:rsidP="00F5443A">
      <w:pPr>
        <w:pStyle w:val="Heading4"/>
      </w:pPr>
      <w:r w:rsidRPr="00AA38E8" w:rsidDel="00793E2B">
        <w:t xml:space="preserve"> </w:t>
      </w:r>
      <w:r w:rsidRPr="00AA38E8">
        <w:t>(Processing of function)………</w:t>
      </w:r>
    </w:p>
    <w:p w:rsidR="00F5443A" w:rsidRPr="0033680E" w:rsidRDefault="00F5443A" w:rsidP="00F5443A">
      <w:r w:rsidRPr="00AD0D00">
        <w:t>Refer FDD</w:t>
      </w:r>
    </w:p>
    <w:p w:rsidR="00F5443A" w:rsidRPr="0033680E" w:rsidRDefault="00F5443A" w:rsidP="00F527E9"/>
    <w:p w:rsidR="008C6874" w:rsidRPr="00AA38E8" w:rsidRDefault="008C6874" w:rsidP="008C6874">
      <w:pPr>
        <w:pStyle w:val="Heading2"/>
        <w:spacing w:after="60"/>
        <w:rPr>
          <w:rFonts w:ascii="Calibri" w:hAnsi="Calibri" w:cs="Calibri"/>
        </w:rPr>
      </w:pPr>
      <w:bookmarkStart w:id="83" w:name="_Ref382299966"/>
      <w:bookmarkStart w:id="84" w:name="_Toc421011529"/>
      <w:bookmarkStart w:id="85" w:name="_Toc492549868"/>
      <w:r w:rsidRPr="00AA38E8">
        <w:rPr>
          <w:rFonts w:ascii="Calibri" w:hAnsi="Calibri" w:cs="Calibri"/>
        </w:rPr>
        <w:t>Interrupt Functions</w:t>
      </w:r>
      <w:bookmarkEnd w:id="83"/>
      <w:bookmarkEnd w:id="84"/>
      <w:bookmarkEnd w:id="85"/>
    </w:p>
    <w:p w:rsidR="002B094F" w:rsidRPr="008C6874" w:rsidRDefault="001C7A24" w:rsidP="000E646E">
      <w:r>
        <w:t>None</w:t>
      </w:r>
    </w:p>
    <w:p w:rsidR="002B094F" w:rsidRDefault="002B094F" w:rsidP="008C6874">
      <w:pPr>
        <w:pStyle w:val="Heading2"/>
        <w:spacing w:after="60"/>
        <w:rPr>
          <w:rFonts w:ascii="Calibri" w:hAnsi="Calibri" w:cs="Calibri"/>
        </w:rPr>
      </w:pPr>
      <w:bookmarkStart w:id="86" w:name="_Toc338170485"/>
      <w:bookmarkStart w:id="87" w:name="_Toc418080074"/>
      <w:bookmarkStart w:id="88" w:name="_Toc421709919"/>
      <w:bookmarkStart w:id="89" w:name="_Toc492549869"/>
      <w:r w:rsidRPr="008C6874">
        <w:rPr>
          <w:rFonts w:ascii="Calibri" w:hAnsi="Calibri" w:cs="Calibri"/>
        </w:rPr>
        <w:t>Module Internal (Local) Functions</w:t>
      </w:r>
      <w:bookmarkEnd w:id="86"/>
      <w:bookmarkEnd w:id="87"/>
      <w:bookmarkEnd w:id="88"/>
      <w:bookmarkEnd w:id="89"/>
    </w:p>
    <w:p w:rsidR="00F5443A" w:rsidRPr="00F5443A" w:rsidRDefault="00F5443A" w:rsidP="00F5443A">
      <w:pPr>
        <w:rPr>
          <w:lang w:bidi="ar-SA"/>
        </w:rPr>
      </w:pPr>
      <w:r>
        <w:rPr>
          <w:lang w:bidi="ar-SA"/>
        </w:rPr>
        <w:t>None</w:t>
      </w:r>
    </w:p>
    <w:p w:rsidR="008C6874" w:rsidRPr="00AA38E8" w:rsidRDefault="008C6874" w:rsidP="008C6874">
      <w:pPr>
        <w:pStyle w:val="Heading2"/>
        <w:spacing w:after="60"/>
        <w:rPr>
          <w:rFonts w:ascii="Calibri" w:hAnsi="Calibri" w:cs="Calibri"/>
        </w:rPr>
      </w:pPr>
      <w:bookmarkStart w:id="90" w:name="_Toc421011542"/>
      <w:bookmarkStart w:id="91" w:name="_Toc492549870"/>
      <w:r>
        <w:rPr>
          <w:rFonts w:ascii="Calibri" w:hAnsi="Calibri" w:cs="Calibri"/>
        </w:rPr>
        <w:t>GLOBAL</w:t>
      </w:r>
      <w:r w:rsidRPr="00AA38E8">
        <w:rPr>
          <w:rFonts w:ascii="Calibri" w:hAnsi="Calibri" w:cs="Calibri"/>
        </w:rPr>
        <w:t xml:space="preserve"> Function/Macro Definitions</w:t>
      </w:r>
      <w:bookmarkEnd w:id="90"/>
      <w:bookmarkEnd w:id="91"/>
    </w:p>
    <w:p w:rsidR="0044711E" w:rsidRPr="00AA38E8" w:rsidRDefault="0044711E" w:rsidP="0044711E">
      <w:pPr>
        <w:pStyle w:val="Heading3"/>
      </w:pPr>
      <w:bookmarkStart w:id="92" w:name="_Toc421011543"/>
      <w:bookmarkStart w:id="93" w:name="_Toc483215668"/>
      <w:bookmarkStart w:id="94" w:name="_Toc492549871"/>
      <w:r>
        <w:t>GLOBAL</w:t>
      </w:r>
      <w:r w:rsidRPr="00AA38E8">
        <w:t xml:space="preserve"> Function #1</w:t>
      </w:r>
      <w:bookmarkEnd w:id="92"/>
      <w:bookmarkEnd w:id="93"/>
      <w:bookmarkEnd w:id="9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4711E" w:rsidRPr="00AA38E8" w:rsidTr="0044711E">
        <w:tc>
          <w:tcPr>
            <w:tcW w:w="1690" w:type="dxa"/>
          </w:tcPr>
          <w:p w:rsidR="0044711E" w:rsidRPr="00AA38E8" w:rsidRDefault="0044711E" w:rsidP="001D6D0F">
            <w:pPr>
              <w:spacing w:before="60"/>
              <w:rPr>
                <w:rFonts w:cs="Calibri"/>
                <w:b/>
                <w:bCs/>
                <w:sz w:val="16"/>
              </w:rPr>
            </w:pPr>
            <w:r w:rsidRPr="00AA38E8">
              <w:rPr>
                <w:rFonts w:cs="Calibri"/>
                <w:b/>
                <w:bCs/>
                <w:sz w:val="16"/>
              </w:rPr>
              <w:t>Function Name</w:t>
            </w:r>
          </w:p>
        </w:tc>
        <w:tc>
          <w:tcPr>
            <w:tcW w:w="3833" w:type="dxa"/>
          </w:tcPr>
          <w:p w:rsidR="0044711E" w:rsidRPr="00AA38E8" w:rsidRDefault="0044711E" w:rsidP="001D6D0F">
            <w:pPr>
              <w:spacing w:before="60"/>
              <w:rPr>
                <w:rFonts w:cs="Calibri"/>
                <w:sz w:val="16"/>
              </w:rPr>
            </w:pPr>
            <w:proofErr w:type="spellStart"/>
            <w:r w:rsidRPr="0044711E">
              <w:rPr>
                <w:rFonts w:cs="Calibri"/>
                <w:sz w:val="16"/>
              </w:rPr>
              <w:t>DmaRegInin</w:t>
            </w:r>
            <w:proofErr w:type="spellEnd"/>
          </w:p>
        </w:tc>
        <w:tc>
          <w:tcPr>
            <w:tcW w:w="1135" w:type="dxa"/>
            <w:shd w:val="pct30" w:color="FFFF00" w:fill="auto"/>
          </w:tcPr>
          <w:p w:rsidR="0044711E" w:rsidRPr="00AA38E8" w:rsidRDefault="0044711E" w:rsidP="001D6D0F">
            <w:pPr>
              <w:spacing w:before="60"/>
              <w:jc w:val="center"/>
              <w:rPr>
                <w:rFonts w:cs="Calibri"/>
                <w:sz w:val="16"/>
              </w:rPr>
            </w:pPr>
            <w:r w:rsidRPr="00AA38E8">
              <w:rPr>
                <w:rFonts w:cs="Calibri"/>
                <w:sz w:val="16"/>
              </w:rPr>
              <w:t>Type</w:t>
            </w:r>
          </w:p>
        </w:tc>
        <w:tc>
          <w:tcPr>
            <w:tcW w:w="1135" w:type="dxa"/>
            <w:shd w:val="pct30" w:color="FFFF00" w:fill="auto"/>
          </w:tcPr>
          <w:p w:rsidR="0044711E" w:rsidRPr="00AA38E8" w:rsidRDefault="0044711E" w:rsidP="001D6D0F">
            <w:pPr>
              <w:spacing w:before="60"/>
              <w:jc w:val="center"/>
              <w:rPr>
                <w:rFonts w:cs="Calibri"/>
                <w:sz w:val="16"/>
              </w:rPr>
            </w:pPr>
            <w:r w:rsidRPr="00AA38E8">
              <w:rPr>
                <w:rFonts w:cs="Calibri"/>
                <w:sz w:val="16"/>
              </w:rPr>
              <w:t>Min</w:t>
            </w:r>
          </w:p>
        </w:tc>
        <w:tc>
          <w:tcPr>
            <w:tcW w:w="1135" w:type="dxa"/>
            <w:shd w:val="pct30" w:color="FFFF00" w:fill="auto"/>
          </w:tcPr>
          <w:p w:rsidR="0044711E" w:rsidRPr="00AA38E8" w:rsidRDefault="0044711E" w:rsidP="001D6D0F">
            <w:pPr>
              <w:spacing w:before="60"/>
              <w:jc w:val="center"/>
              <w:rPr>
                <w:rFonts w:cs="Calibri"/>
                <w:sz w:val="16"/>
              </w:rPr>
            </w:pPr>
            <w:r w:rsidRPr="00AA38E8">
              <w:rPr>
                <w:rFonts w:cs="Calibri"/>
                <w:sz w:val="16"/>
              </w:rPr>
              <w:t>Max</w:t>
            </w:r>
          </w:p>
        </w:tc>
      </w:tr>
      <w:tr w:rsidR="0044711E" w:rsidRPr="00AA38E8" w:rsidTr="0044711E">
        <w:tc>
          <w:tcPr>
            <w:tcW w:w="1690" w:type="dxa"/>
          </w:tcPr>
          <w:p w:rsidR="0044711E" w:rsidRPr="00AA38E8" w:rsidRDefault="0044711E" w:rsidP="001D6D0F">
            <w:pPr>
              <w:spacing w:before="60"/>
              <w:rPr>
                <w:rFonts w:cs="Calibri"/>
                <w:b/>
                <w:bCs/>
                <w:sz w:val="16"/>
              </w:rPr>
            </w:pPr>
            <w:r w:rsidRPr="00AA38E8">
              <w:rPr>
                <w:rFonts w:cs="Calibri"/>
                <w:b/>
                <w:bCs/>
                <w:sz w:val="16"/>
              </w:rPr>
              <w:t xml:space="preserve">Arguments Passed </w:t>
            </w:r>
          </w:p>
        </w:tc>
        <w:tc>
          <w:tcPr>
            <w:tcW w:w="3833" w:type="dxa"/>
          </w:tcPr>
          <w:p w:rsidR="0044711E" w:rsidRPr="00AA38E8" w:rsidRDefault="0044711E" w:rsidP="001D6D0F">
            <w:pPr>
              <w:spacing w:before="60"/>
              <w:rPr>
                <w:rFonts w:cs="Calibri"/>
                <w:sz w:val="16"/>
              </w:rPr>
            </w:pPr>
            <w:r>
              <w:rPr>
                <w:rFonts w:cs="Calibri"/>
                <w:sz w:val="16"/>
              </w:rPr>
              <w:t>None</w:t>
            </w:r>
          </w:p>
        </w:tc>
        <w:tc>
          <w:tcPr>
            <w:tcW w:w="1135" w:type="dxa"/>
          </w:tcPr>
          <w:p w:rsidR="0044711E" w:rsidRPr="00AA38E8" w:rsidRDefault="0044711E" w:rsidP="001D6D0F">
            <w:pPr>
              <w:spacing w:before="60"/>
              <w:rPr>
                <w:rFonts w:cs="Calibri"/>
                <w:sz w:val="16"/>
              </w:rPr>
            </w:pPr>
          </w:p>
        </w:tc>
        <w:tc>
          <w:tcPr>
            <w:tcW w:w="1135" w:type="dxa"/>
          </w:tcPr>
          <w:p w:rsidR="0044711E" w:rsidRPr="00AA38E8" w:rsidRDefault="0044711E" w:rsidP="001D6D0F">
            <w:pPr>
              <w:spacing w:before="60"/>
              <w:rPr>
                <w:rFonts w:cs="Calibri"/>
                <w:sz w:val="16"/>
              </w:rPr>
            </w:pPr>
          </w:p>
        </w:tc>
        <w:tc>
          <w:tcPr>
            <w:tcW w:w="1135" w:type="dxa"/>
          </w:tcPr>
          <w:p w:rsidR="0044711E" w:rsidRPr="00AA38E8" w:rsidRDefault="0044711E" w:rsidP="001D6D0F">
            <w:pPr>
              <w:spacing w:before="60"/>
              <w:rPr>
                <w:rFonts w:cs="Calibri"/>
                <w:sz w:val="16"/>
              </w:rPr>
            </w:pPr>
          </w:p>
        </w:tc>
      </w:tr>
      <w:tr w:rsidR="0044711E" w:rsidRPr="00AA38E8" w:rsidTr="0044711E">
        <w:tc>
          <w:tcPr>
            <w:tcW w:w="1690" w:type="dxa"/>
          </w:tcPr>
          <w:p w:rsidR="0044711E" w:rsidRPr="00AA38E8" w:rsidRDefault="0044711E" w:rsidP="001D6D0F">
            <w:pPr>
              <w:spacing w:before="60"/>
              <w:rPr>
                <w:rFonts w:cs="Calibri"/>
                <w:b/>
                <w:bCs/>
                <w:sz w:val="16"/>
              </w:rPr>
            </w:pPr>
            <w:r w:rsidRPr="00AA38E8">
              <w:rPr>
                <w:rFonts w:cs="Calibri"/>
                <w:b/>
                <w:bCs/>
                <w:sz w:val="16"/>
              </w:rPr>
              <w:t>Return Value</w:t>
            </w:r>
          </w:p>
        </w:tc>
        <w:tc>
          <w:tcPr>
            <w:tcW w:w="3833" w:type="dxa"/>
          </w:tcPr>
          <w:p w:rsidR="0044711E" w:rsidRPr="00AA38E8" w:rsidRDefault="0044711E" w:rsidP="001D6D0F">
            <w:pPr>
              <w:spacing w:before="60"/>
              <w:rPr>
                <w:rFonts w:cs="Calibri"/>
                <w:sz w:val="16"/>
              </w:rPr>
            </w:pPr>
            <w:r>
              <w:rPr>
                <w:rFonts w:cs="Calibri"/>
                <w:sz w:val="16"/>
              </w:rPr>
              <w:t>N/A</w:t>
            </w:r>
          </w:p>
        </w:tc>
        <w:tc>
          <w:tcPr>
            <w:tcW w:w="1135" w:type="dxa"/>
          </w:tcPr>
          <w:p w:rsidR="0044711E" w:rsidRPr="00AA38E8" w:rsidRDefault="0044711E" w:rsidP="001D6D0F">
            <w:pPr>
              <w:spacing w:before="60"/>
              <w:rPr>
                <w:rFonts w:cs="Calibri"/>
                <w:sz w:val="16"/>
              </w:rPr>
            </w:pPr>
          </w:p>
        </w:tc>
        <w:tc>
          <w:tcPr>
            <w:tcW w:w="1135" w:type="dxa"/>
          </w:tcPr>
          <w:p w:rsidR="0044711E" w:rsidRPr="00AA38E8" w:rsidRDefault="0044711E" w:rsidP="001D6D0F">
            <w:pPr>
              <w:spacing w:before="60"/>
              <w:rPr>
                <w:rFonts w:cs="Calibri"/>
                <w:sz w:val="16"/>
              </w:rPr>
            </w:pPr>
          </w:p>
        </w:tc>
        <w:tc>
          <w:tcPr>
            <w:tcW w:w="1135" w:type="dxa"/>
          </w:tcPr>
          <w:p w:rsidR="0044711E" w:rsidRPr="00AA38E8" w:rsidRDefault="0044711E" w:rsidP="001D6D0F">
            <w:pPr>
              <w:spacing w:before="60"/>
              <w:rPr>
                <w:rFonts w:cs="Calibri"/>
                <w:sz w:val="16"/>
              </w:rPr>
            </w:pPr>
          </w:p>
        </w:tc>
      </w:tr>
    </w:tbl>
    <w:p w:rsidR="0044711E" w:rsidRDefault="0044711E" w:rsidP="0044711E">
      <w:pPr>
        <w:pStyle w:val="Heading4"/>
      </w:pPr>
      <w:bookmarkStart w:id="95" w:name="_Toc421011544"/>
      <w:r>
        <w:t>Design Rationale</w:t>
      </w:r>
    </w:p>
    <w:p w:rsidR="00BB0E8B" w:rsidRPr="00BB0E8B" w:rsidRDefault="00DA0DA3" w:rsidP="00BB0E8B">
      <w:pPr>
        <w:rPr>
          <w:lang w:bidi="ar-SA"/>
        </w:rPr>
      </w:pPr>
      <w:r w:rsidRPr="00DA0DA3">
        <w:rPr>
          <w:rFonts w:cs="Calibri"/>
        </w:rPr>
        <w:t xml:space="preserve">Trusted function that performs all register initialization from the </w:t>
      </w:r>
      <w:r>
        <w:rPr>
          <w:rFonts w:cs="Calibri"/>
        </w:rPr>
        <w:t>“</w:t>
      </w:r>
      <w:r w:rsidRPr="00DA0DA3">
        <w:rPr>
          <w:rFonts w:cs="Calibri"/>
        </w:rPr>
        <w:t>CM201A_DmaCfgAndUse_PeripheralCfg.xlsx</w:t>
      </w:r>
      <w:r>
        <w:rPr>
          <w:rFonts w:cs="Calibri"/>
        </w:rPr>
        <w:t>”</w:t>
      </w:r>
      <w:r w:rsidRPr="00DA0DA3">
        <w:rPr>
          <w:rFonts w:cs="Calibri"/>
        </w:rPr>
        <w:t xml:space="preserve"> s</w:t>
      </w:r>
      <w:r>
        <w:rPr>
          <w:rFonts w:cs="Calibri"/>
        </w:rPr>
        <w:t xml:space="preserve">preadsheet in the FDD.  The </w:t>
      </w:r>
      <w:proofErr w:type="spellStart"/>
      <w:r>
        <w:rPr>
          <w:rFonts w:cs="Calibri"/>
        </w:rPr>
        <w:t>DM</w:t>
      </w:r>
      <w:r w:rsidRPr="00DA0DA3">
        <w:rPr>
          <w:rFonts w:cs="Calibri"/>
        </w:rPr>
        <w:t>nnCM</w:t>
      </w:r>
      <w:proofErr w:type="spellEnd"/>
      <w:r w:rsidRPr="00DA0DA3">
        <w:rPr>
          <w:rFonts w:cs="Calibri"/>
        </w:rPr>
        <w:t xml:space="preserve"> channel master registers can be written only in supervisor mode.  After the Channel master register for a given channel has been written, the selected Processor Element can write to that channel’s registers in user mode.  However, for simplicity, all DMA register initialization is being</w:t>
      </w:r>
      <w:r>
        <w:rPr>
          <w:rFonts w:cs="Calibri"/>
        </w:rPr>
        <w:t xml:space="preserve"> done in one trusted function.</w:t>
      </w:r>
    </w:p>
    <w:bookmarkEnd w:id="95"/>
    <w:p w:rsidR="0044711E" w:rsidRPr="00AA38E8" w:rsidRDefault="0044711E" w:rsidP="0044711E">
      <w:pPr>
        <w:pStyle w:val="Heading4"/>
      </w:pPr>
      <w:r>
        <w:t>Processing</w:t>
      </w:r>
    </w:p>
    <w:p w:rsidR="002B094F" w:rsidRDefault="0044711E" w:rsidP="002B094F">
      <w:pPr>
        <w:rPr>
          <w:lang w:bidi="ar-SA"/>
        </w:rPr>
      </w:pPr>
      <w:r w:rsidRPr="0044711E">
        <w:rPr>
          <w:rFonts w:cs="Calibri"/>
        </w:rPr>
        <w:t>Refer FDD</w:t>
      </w: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6" w:name="_Toc418080076"/>
      <w:bookmarkStart w:id="97" w:name="_Toc421709921"/>
      <w:bookmarkStart w:id="98" w:name="_Toc492549872"/>
      <w:r w:rsidRPr="002E3F2E">
        <w:rPr>
          <w:rFonts w:ascii="Calibri" w:hAnsi="Calibri"/>
        </w:rPr>
        <w:lastRenderedPageBreak/>
        <w:t>Known</w:t>
      </w:r>
      <w:r w:rsidRPr="00AA38E8">
        <w:rPr>
          <w:rFonts w:ascii="Calibri" w:hAnsi="Calibri" w:cs="Calibri"/>
        </w:rPr>
        <w:t xml:space="preserve"> Limitations with Design</w:t>
      </w:r>
      <w:bookmarkEnd w:id="96"/>
      <w:bookmarkEnd w:id="97"/>
      <w:bookmarkEnd w:id="98"/>
    </w:p>
    <w:p w:rsidR="00531B8C" w:rsidRDefault="00F5443A"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99" w:name="_Toc382297449"/>
      <w:bookmarkStart w:id="100" w:name="_Toc418080077"/>
      <w:bookmarkStart w:id="101" w:name="_Toc421709922"/>
      <w:bookmarkStart w:id="102" w:name="_Toc492549873"/>
      <w:r w:rsidRPr="00E75CFE">
        <w:rPr>
          <w:rFonts w:ascii="Calibri" w:hAnsi="Calibri" w:cs="Calibri"/>
        </w:rPr>
        <w:lastRenderedPageBreak/>
        <w:t>UNIT TEST CONSIDERATION</w:t>
      </w:r>
      <w:bookmarkEnd w:id="99"/>
      <w:bookmarkEnd w:id="100"/>
      <w:bookmarkEnd w:id="101"/>
      <w:bookmarkEnd w:id="102"/>
    </w:p>
    <w:p w:rsidR="00531B8C" w:rsidRPr="00531B8C" w:rsidRDefault="00F5443A" w:rsidP="00531B8C">
      <w:pPr>
        <w:rPr>
          <w:lang w:bidi="ar-SA"/>
        </w:rPr>
      </w:pPr>
      <w:r>
        <w:rPr>
          <w:rFonts w:cs="Calibri"/>
        </w:rPr>
        <w:t>None</w:t>
      </w:r>
    </w:p>
    <w:p w:rsidR="00786BDF" w:rsidRPr="00A158C7" w:rsidRDefault="00786BDF" w:rsidP="00383598">
      <w:pPr>
        <w:pStyle w:val="Heading1A"/>
      </w:pPr>
      <w:bookmarkStart w:id="103" w:name="_Toc492549874"/>
      <w:r w:rsidRPr="00A158C7">
        <w:lastRenderedPageBreak/>
        <w:t>Abbreviations and Acronyms</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F5443A" w:rsidP="00540486">
            <w:pPr>
              <w:spacing w:before="60" w:after="60"/>
              <w:rPr>
                <w:szCs w:val="20"/>
              </w:rPr>
            </w:pPr>
            <w:r>
              <w:rPr>
                <w:szCs w:val="20"/>
              </w:rPr>
              <w:t>-</w:t>
            </w:r>
          </w:p>
        </w:tc>
        <w:tc>
          <w:tcPr>
            <w:tcW w:w="6270" w:type="dxa"/>
            <w:shd w:val="clear" w:color="auto" w:fill="auto"/>
          </w:tcPr>
          <w:p w:rsidR="00786BDF" w:rsidRPr="00A158C7" w:rsidRDefault="00F5443A" w:rsidP="00540486">
            <w:pPr>
              <w:spacing w:before="60" w:after="60"/>
              <w:rPr>
                <w:szCs w:val="20"/>
              </w:rPr>
            </w:pPr>
            <w:r>
              <w:rPr>
                <w:szCs w:val="20"/>
              </w:rPr>
              <w:t>-</w:t>
            </w:r>
          </w:p>
        </w:tc>
      </w:tr>
    </w:tbl>
    <w:p w:rsidR="0053510E" w:rsidRPr="00A158C7" w:rsidRDefault="005A77EF" w:rsidP="00383598">
      <w:pPr>
        <w:pStyle w:val="Heading1A"/>
      </w:pPr>
      <w:bookmarkStart w:id="104" w:name="_Toc492549875"/>
      <w:r w:rsidRPr="00A158C7">
        <w:lastRenderedPageBreak/>
        <w:t>Glossary</w:t>
      </w:r>
      <w:bookmarkEnd w:id="10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105" w:name="_Toc492549876"/>
      <w:r w:rsidRPr="00A158C7">
        <w:lastRenderedPageBreak/>
        <w:t>References</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06"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106"/>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MDD Guideline</w:t>
            </w:r>
          </w:p>
        </w:tc>
        <w:tc>
          <w:tcPr>
            <w:tcW w:w="2091" w:type="dxa"/>
            <w:shd w:val="clear" w:color="auto" w:fill="auto"/>
          </w:tcPr>
          <w:p w:rsidR="00531B8C" w:rsidRDefault="00AC4CD8" w:rsidP="00B758D2">
            <w:pPr>
              <w:rPr>
                <w:lang w:bidi="ar-SA"/>
              </w:rPr>
            </w:pPr>
            <w:r>
              <w:rPr>
                <w:lang w:bidi="ar-SA"/>
              </w:rPr>
              <w:t>01.00</w:t>
            </w:r>
            <w:r w:rsidR="00531B8C">
              <w:rPr>
                <w:lang w:bidi="ar-SA"/>
              </w:rPr>
              <w:t>.0</w:t>
            </w:r>
            <w:r w:rsidR="00F6125B">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F5443A" w:rsidP="00F5443A">
            <w:bookmarkStart w:id="107" w:name="_Ref335300243"/>
            <w:r>
              <w:t>Software Naming Conventions</w:t>
            </w:r>
            <w:bookmarkEnd w:id="107"/>
          </w:p>
        </w:tc>
        <w:tc>
          <w:tcPr>
            <w:tcW w:w="2091" w:type="dxa"/>
            <w:shd w:val="clear" w:color="auto" w:fill="auto"/>
          </w:tcPr>
          <w:p w:rsidR="00531B8C" w:rsidRDefault="00F6125B" w:rsidP="00B758D2">
            <w:pPr>
              <w:rPr>
                <w:lang w:bidi="ar-SA"/>
              </w:rPr>
            </w:pPr>
            <w:r>
              <w:rPr>
                <w:lang w:bidi="ar-SA"/>
              </w:rPr>
              <w:t>01</w:t>
            </w:r>
            <w:r w:rsidR="00531B8C">
              <w:rPr>
                <w:lang w:bidi="ar-SA"/>
              </w:rPr>
              <w:t>.</w:t>
            </w:r>
            <w:r>
              <w:rPr>
                <w:lang w:bidi="ar-SA"/>
              </w:rPr>
              <w:t>01.00</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F5443A">
            <w:bookmarkStart w:id="108" w:name="0AL0_1a67a9"/>
            <w:r w:rsidRPr="00F5443A">
              <w:t>Software Design</w:t>
            </w:r>
            <w:r w:rsidR="00F5443A" w:rsidRPr="00F5443A">
              <w:t xml:space="preserve"> and Coding Standards</w:t>
            </w:r>
            <w:bookmarkEnd w:id="108"/>
          </w:p>
        </w:tc>
        <w:tc>
          <w:tcPr>
            <w:tcW w:w="2091" w:type="dxa"/>
            <w:shd w:val="clear" w:color="auto" w:fill="auto"/>
          </w:tcPr>
          <w:p w:rsidR="00531B8C" w:rsidRDefault="00531B8C" w:rsidP="00B758D2">
            <w:pPr>
              <w:rPr>
                <w:lang w:bidi="ar-SA"/>
              </w:rPr>
            </w:pPr>
            <w:r>
              <w:rPr>
                <w:lang w:bidi="ar-SA"/>
              </w:rPr>
              <w:t>2.</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F5443A" w:rsidP="00B758D2">
            <w:pPr>
              <w:keepNext/>
            </w:pPr>
            <w:r w:rsidRPr="00F5443A">
              <w:t>CM201A_DmaCfgAndUse_Design</w:t>
            </w:r>
          </w:p>
        </w:tc>
        <w:tc>
          <w:tcPr>
            <w:tcW w:w="2091" w:type="dxa"/>
            <w:shd w:val="clear" w:color="auto" w:fill="auto"/>
          </w:tcPr>
          <w:p w:rsidR="000E646E" w:rsidRDefault="00F5443A" w:rsidP="00B758D2">
            <w:pPr>
              <w:rPr>
                <w:lang w:bidi="ar-SA"/>
              </w:rPr>
            </w:pPr>
            <w:r w:rsidRPr="00F5443A">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2E4" w:rsidRDefault="009012E4">
      <w:r>
        <w:separator/>
      </w:r>
    </w:p>
  </w:endnote>
  <w:endnote w:type="continuationSeparator" w:id="0">
    <w:p w:rsidR="009012E4" w:rsidRDefault="00901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1C7A24" w:rsidRPr="00B10816" w:rsidTr="00866672">
      <w:tc>
        <w:tcPr>
          <w:tcW w:w="1667" w:type="pct"/>
          <w:vAlign w:val="center"/>
        </w:tcPr>
        <w:p w:rsidR="001C7A24" w:rsidRPr="00B10816" w:rsidRDefault="001C7A24"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DmaCfgAndUse</w:t>
          </w:r>
          <w:proofErr w:type="spellEnd"/>
          <w:r>
            <w:rPr>
              <w:sz w:val="16"/>
              <w:szCs w:val="16"/>
            </w:rPr>
            <w:fldChar w:fldCharType="end"/>
          </w:r>
        </w:p>
        <w:p w:rsidR="001C7A24" w:rsidRPr="00B10816" w:rsidRDefault="001C7A24"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01.00.01</w:t>
          </w:r>
          <w:r>
            <w:rPr>
              <w:sz w:val="16"/>
              <w:szCs w:val="16"/>
            </w:rPr>
            <w:fldChar w:fldCharType="end"/>
          </w:r>
        </w:p>
      </w:tc>
      <w:tc>
        <w:tcPr>
          <w:tcW w:w="1667" w:type="pct"/>
          <w:vAlign w:val="center"/>
        </w:tcPr>
        <w:p w:rsidR="001C7A24" w:rsidRDefault="001C7A24"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109" w:author="Byrski, Krzysztof" w:date="2017-10-04T07:51:00Z">
            <w:r w:rsidR="00090491">
              <w:rPr>
                <w:sz w:val="16"/>
                <w:szCs w:val="16"/>
              </w:rPr>
              <w:t>October 4, 2017</w:t>
            </w:r>
          </w:ins>
          <w:del w:id="110" w:author="Byrski, Krzysztof" w:date="2017-10-04T07:51:00Z">
            <w:r w:rsidR="00E94276" w:rsidDel="00090491">
              <w:rPr>
                <w:sz w:val="16"/>
                <w:szCs w:val="16"/>
              </w:rPr>
              <w:delText>September 7, 2017</w:delText>
            </w:r>
          </w:del>
          <w:r>
            <w:rPr>
              <w:sz w:val="16"/>
              <w:szCs w:val="16"/>
            </w:rPr>
            <w:fldChar w:fldCharType="end"/>
          </w:r>
        </w:p>
        <w:p w:rsidR="001C7A24" w:rsidRPr="00B10816" w:rsidRDefault="001C7A24"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1C7A24" w:rsidRPr="00B10816" w:rsidRDefault="001C7A24" w:rsidP="00B10816">
              <w:pPr>
                <w:pStyle w:val="Footer"/>
                <w:spacing w:after="0"/>
                <w:jc w:val="right"/>
                <w:rPr>
                  <w:sz w:val="16"/>
                  <w:szCs w:val="16"/>
                </w:rPr>
              </w:pPr>
              <w:r>
                <w:rPr>
                  <w:sz w:val="16"/>
                  <w:szCs w:val="16"/>
                </w:rPr>
                <w:t>Module Design Document</w:t>
              </w:r>
            </w:p>
          </w:sdtContent>
        </w:sdt>
        <w:p w:rsidR="001C7A24" w:rsidRPr="00B10816" w:rsidRDefault="001C7A24"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7D7F65">
            <w:rPr>
              <w:b/>
              <w:noProof/>
              <w:sz w:val="16"/>
              <w:szCs w:val="16"/>
            </w:rPr>
            <w:t>7</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7D7F65">
            <w:rPr>
              <w:b/>
              <w:noProof/>
              <w:sz w:val="16"/>
              <w:szCs w:val="16"/>
            </w:rPr>
            <w:t>14</w:t>
          </w:r>
          <w:r w:rsidRPr="00B10816">
            <w:rPr>
              <w:b/>
              <w:sz w:val="16"/>
              <w:szCs w:val="16"/>
            </w:rPr>
            <w:fldChar w:fldCharType="end"/>
          </w:r>
        </w:p>
      </w:tc>
    </w:tr>
  </w:tbl>
  <w:p w:rsidR="001C7A24" w:rsidRPr="00B10816" w:rsidRDefault="001C7A24"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2E4" w:rsidRDefault="009012E4">
      <w:r>
        <w:separator/>
      </w:r>
    </w:p>
  </w:footnote>
  <w:footnote w:type="continuationSeparator" w:id="0">
    <w:p w:rsidR="009012E4" w:rsidRDefault="00901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1C7A24" w:rsidRPr="008969C4" w:rsidTr="00866672">
      <w:trPr>
        <w:trHeight w:val="438"/>
      </w:trPr>
      <w:tc>
        <w:tcPr>
          <w:tcW w:w="1443" w:type="pct"/>
        </w:tcPr>
        <w:p w:rsidR="001C7A24" w:rsidRPr="008969C4" w:rsidRDefault="001C7A24" w:rsidP="00B10816">
          <w:pPr>
            <w:pStyle w:val="Header"/>
            <w:spacing w:after="0"/>
          </w:pPr>
          <w:r w:rsidRPr="008969C4">
            <w:rPr>
              <w:noProof/>
              <w:lang w:bidi="ar-SA"/>
            </w:rPr>
            <w:drawing>
              <wp:inline distT="0" distB="0" distL="0" distR="0" wp14:anchorId="1F376DDA" wp14:editId="2C7DF6A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1C7A24" w:rsidRPr="00891F29" w:rsidRDefault="001C7A24" w:rsidP="00B10816">
          <w:pPr>
            <w:pStyle w:val="Header"/>
            <w:spacing w:after="0"/>
            <w:jc w:val="right"/>
            <w:rPr>
              <w:sz w:val="16"/>
              <w:szCs w:val="20"/>
            </w:rPr>
          </w:pPr>
          <w:r w:rsidRPr="00891F29">
            <w:rPr>
              <w:sz w:val="16"/>
              <w:szCs w:val="20"/>
            </w:rPr>
            <w:t>Nexteer Automotive Confidential Proprietary Information</w:t>
          </w:r>
        </w:p>
        <w:p w:rsidR="001C7A24" w:rsidRDefault="001C7A24" w:rsidP="00B10816">
          <w:pPr>
            <w:pStyle w:val="Header"/>
            <w:spacing w:after="0"/>
            <w:jc w:val="right"/>
            <w:rPr>
              <w:sz w:val="16"/>
              <w:szCs w:val="20"/>
            </w:rPr>
          </w:pPr>
          <w:r w:rsidRPr="00891F29">
            <w:rPr>
              <w:sz w:val="16"/>
              <w:szCs w:val="20"/>
            </w:rPr>
            <w:t>Do Not Copy/Distribute Without Prior Permission</w:t>
          </w:r>
        </w:p>
        <w:p w:rsidR="001C7A24" w:rsidRPr="008969C4" w:rsidRDefault="001C7A24" w:rsidP="00B10816">
          <w:pPr>
            <w:pStyle w:val="Header"/>
            <w:spacing w:after="0"/>
            <w:jc w:val="right"/>
            <w:rPr>
              <w:szCs w:val="20"/>
            </w:rPr>
          </w:pPr>
          <w:r w:rsidRPr="000B0DB8">
            <w:rPr>
              <w:sz w:val="16"/>
              <w:szCs w:val="20"/>
            </w:rPr>
            <w:t>This Document Is Uncontrolled When Printed – Verify Version Before Use</w:t>
          </w:r>
        </w:p>
      </w:tc>
    </w:tr>
  </w:tbl>
  <w:p w:rsidR="001C7A24" w:rsidRDefault="001C7A24">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0491"/>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5535"/>
    <w:rsid w:val="00105C99"/>
    <w:rsid w:val="001063C7"/>
    <w:rsid w:val="00107593"/>
    <w:rsid w:val="00113021"/>
    <w:rsid w:val="00114319"/>
    <w:rsid w:val="0011497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C7A24"/>
    <w:rsid w:val="001D2F1D"/>
    <w:rsid w:val="001D6053"/>
    <w:rsid w:val="001D7776"/>
    <w:rsid w:val="001E4877"/>
    <w:rsid w:val="001F0A02"/>
    <w:rsid w:val="001F6D54"/>
    <w:rsid w:val="001F7A45"/>
    <w:rsid w:val="00203950"/>
    <w:rsid w:val="00206564"/>
    <w:rsid w:val="0020703E"/>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23BC"/>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3598"/>
    <w:rsid w:val="003849A4"/>
    <w:rsid w:val="00385119"/>
    <w:rsid w:val="00387BF4"/>
    <w:rsid w:val="00393DBF"/>
    <w:rsid w:val="003A5B2A"/>
    <w:rsid w:val="003B197F"/>
    <w:rsid w:val="003B4A55"/>
    <w:rsid w:val="003D456D"/>
    <w:rsid w:val="003F18D9"/>
    <w:rsid w:val="003F3205"/>
    <w:rsid w:val="004029F0"/>
    <w:rsid w:val="00405E64"/>
    <w:rsid w:val="00410E30"/>
    <w:rsid w:val="004147D1"/>
    <w:rsid w:val="00431255"/>
    <w:rsid w:val="00436F3E"/>
    <w:rsid w:val="004377FE"/>
    <w:rsid w:val="00444F99"/>
    <w:rsid w:val="0044711E"/>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D0FAD"/>
    <w:rsid w:val="004D5D37"/>
    <w:rsid w:val="004E39D0"/>
    <w:rsid w:val="004E50F3"/>
    <w:rsid w:val="004F1E96"/>
    <w:rsid w:val="004F3C64"/>
    <w:rsid w:val="00507960"/>
    <w:rsid w:val="00510DB3"/>
    <w:rsid w:val="00514FCB"/>
    <w:rsid w:val="005200B6"/>
    <w:rsid w:val="00527EC6"/>
    <w:rsid w:val="00531B8C"/>
    <w:rsid w:val="0053510E"/>
    <w:rsid w:val="005366FA"/>
    <w:rsid w:val="00540080"/>
    <w:rsid w:val="00540486"/>
    <w:rsid w:val="00540749"/>
    <w:rsid w:val="00541D9D"/>
    <w:rsid w:val="00541E2D"/>
    <w:rsid w:val="0054769F"/>
    <w:rsid w:val="00551E95"/>
    <w:rsid w:val="00553CD9"/>
    <w:rsid w:val="005800A2"/>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541E"/>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27CC2"/>
    <w:rsid w:val="00737A19"/>
    <w:rsid w:val="007501B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D7F65"/>
    <w:rsid w:val="007E00D7"/>
    <w:rsid w:val="007E0373"/>
    <w:rsid w:val="007E1C02"/>
    <w:rsid w:val="007E4EF4"/>
    <w:rsid w:val="007E625F"/>
    <w:rsid w:val="007E6421"/>
    <w:rsid w:val="007F746C"/>
    <w:rsid w:val="008068A5"/>
    <w:rsid w:val="008119C7"/>
    <w:rsid w:val="00820AE5"/>
    <w:rsid w:val="0082456E"/>
    <w:rsid w:val="0082534B"/>
    <w:rsid w:val="008260EC"/>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2E4"/>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066"/>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1F73"/>
    <w:rsid w:val="00AC40DF"/>
    <w:rsid w:val="00AC4A58"/>
    <w:rsid w:val="00AC4CD8"/>
    <w:rsid w:val="00AC6E5E"/>
    <w:rsid w:val="00AD135E"/>
    <w:rsid w:val="00AD1F0E"/>
    <w:rsid w:val="00AD3866"/>
    <w:rsid w:val="00AD3DBF"/>
    <w:rsid w:val="00AE0435"/>
    <w:rsid w:val="00AE0DCB"/>
    <w:rsid w:val="00AE41D4"/>
    <w:rsid w:val="00AE52FC"/>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0E8B"/>
    <w:rsid w:val="00BB166E"/>
    <w:rsid w:val="00BB4210"/>
    <w:rsid w:val="00BC206A"/>
    <w:rsid w:val="00BC45C7"/>
    <w:rsid w:val="00BC6B0F"/>
    <w:rsid w:val="00BD17E2"/>
    <w:rsid w:val="00BD2498"/>
    <w:rsid w:val="00BD29F5"/>
    <w:rsid w:val="00BD7322"/>
    <w:rsid w:val="00BE6274"/>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3B0C"/>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357A3"/>
    <w:rsid w:val="00D4065B"/>
    <w:rsid w:val="00D42EF2"/>
    <w:rsid w:val="00D443E7"/>
    <w:rsid w:val="00D51275"/>
    <w:rsid w:val="00D51FFB"/>
    <w:rsid w:val="00D57071"/>
    <w:rsid w:val="00D57F9F"/>
    <w:rsid w:val="00D60445"/>
    <w:rsid w:val="00D70B1D"/>
    <w:rsid w:val="00D757BC"/>
    <w:rsid w:val="00D762B8"/>
    <w:rsid w:val="00D775AC"/>
    <w:rsid w:val="00D77952"/>
    <w:rsid w:val="00D8298E"/>
    <w:rsid w:val="00DA0DA3"/>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94276"/>
    <w:rsid w:val="00EB1228"/>
    <w:rsid w:val="00ED3D2B"/>
    <w:rsid w:val="00EE263E"/>
    <w:rsid w:val="00EE26AB"/>
    <w:rsid w:val="00EE3BBC"/>
    <w:rsid w:val="00EF08B5"/>
    <w:rsid w:val="00EF190F"/>
    <w:rsid w:val="00F1257A"/>
    <w:rsid w:val="00F33BD1"/>
    <w:rsid w:val="00F36729"/>
    <w:rsid w:val="00F36CC2"/>
    <w:rsid w:val="00F417BB"/>
    <w:rsid w:val="00F4318C"/>
    <w:rsid w:val="00F43F8E"/>
    <w:rsid w:val="00F51C8D"/>
    <w:rsid w:val="00F527E9"/>
    <w:rsid w:val="00F5443A"/>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link w:val="Heading3Char"/>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link w:val="Heading4Char"/>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 w:type="character" w:customStyle="1" w:styleId="Heading3Char">
    <w:name w:val="Heading 3 Char"/>
    <w:basedOn w:val="DefaultParagraphFont"/>
    <w:link w:val="Heading3"/>
    <w:rsid w:val="0044711E"/>
    <w:rPr>
      <w:rFonts w:ascii="Calibri" w:hAnsi="Calibri"/>
      <w:b/>
      <w:kern w:val="28"/>
      <w:sz w:val="24"/>
      <w:lang w:val="en-US" w:eastAsia="en-US"/>
    </w:rPr>
  </w:style>
  <w:style w:type="character" w:customStyle="1" w:styleId="Heading4Char">
    <w:name w:val="Heading 4 Char"/>
    <w:basedOn w:val="DefaultParagraphFont"/>
    <w:link w:val="Heading4"/>
    <w:rsid w:val="0044711E"/>
    <w:rPr>
      <w:rFonts w:ascii="Arial" w:hAnsi="Arial"/>
      <w:b/>
      <w:lang w:val="en-US" w:eastAsia="en-US"/>
    </w:rPr>
  </w:style>
  <w:style w:type="paragraph" w:styleId="Revision">
    <w:name w:val="Revision"/>
    <w:hidden/>
    <w:uiPriority w:val="99"/>
    <w:semiHidden/>
    <w:rsid w:val="007D7F65"/>
    <w:rPr>
      <w:rFonts w:ascii="Calibri" w:hAnsi="Calibri"/>
      <w:szCs w:val="24"/>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link w:val="Heading3Char"/>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link w:val="Heading4Char"/>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 w:type="character" w:customStyle="1" w:styleId="Heading3Char">
    <w:name w:val="Heading 3 Char"/>
    <w:basedOn w:val="DefaultParagraphFont"/>
    <w:link w:val="Heading3"/>
    <w:rsid w:val="0044711E"/>
    <w:rPr>
      <w:rFonts w:ascii="Calibri" w:hAnsi="Calibri"/>
      <w:b/>
      <w:kern w:val="28"/>
      <w:sz w:val="24"/>
      <w:lang w:val="en-US" w:eastAsia="en-US"/>
    </w:rPr>
  </w:style>
  <w:style w:type="character" w:customStyle="1" w:styleId="Heading4Char">
    <w:name w:val="Heading 4 Char"/>
    <w:basedOn w:val="DefaultParagraphFont"/>
    <w:link w:val="Heading4"/>
    <w:rsid w:val="0044711E"/>
    <w:rPr>
      <w:rFonts w:ascii="Arial" w:hAnsi="Arial"/>
      <w:b/>
      <w:lang w:val="en-US" w:eastAsia="en-US"/>
    </w:rPr>
  </w:style>
  <w:style w:type="paragraph" w:styleId="Revision">
    <w:name w:val="Revision"/>
    <w:hidden/>
    <w:uiPriority w:val="99"/>
    <w:semiHidden/>
    <w:rsid w:val="007D7F65"/>
    <w:rPr>
      <w:rFonts w:ascii="Calibri" w:hAnsi="Calibri"/>
      <w:szCs w:val="24"/>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167047"/>
    <w:rsid w:val="00337DD2"/>
    <w:rsid w:val="003B40FA"/>
    <w:rsid w:val="00497B02"/>
    <w:rsid w:val="00504006"/>
    <w:rsid w:val="0096377A"/>
    <w:rsid w:val="0098760D"/>
    <w:rsid w:val="00AB3BA5"/>
    <w:rsid w:val="00B3695B"/>
    <w:rsid w:val="00B4267F"/>
    <w:rsid w:val="00F7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F8908126-303C-4147-8C85-21CDF7189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65</TotalTime>
  <Pages>14</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8181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34</cp:revision>
  <cp:lastPrinted>2014-12-17T17:01:00Z</cp:lastPrinted>
  <dcterms:created xsi:type="dcterms:W3CDTF">2017-05-19T07:49:00Z</dcterms:created>
  <dcterms:modified xsi:type="dcterms:W3CDTF">2017-10-04T05:54:00Z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DmaCfgAndUse</vt:lpwstr>
  </property>
  <property fmtid="{D5CDD505-2E9C-101B-9397-08002B2CF9AE}" pid="3" name="Template Version">
    <vt:lpwstr>EA4 01.00.01</vt:lpwstr>
  </property>
  <property fmtid="{D5CDD505-2E9C-101B-9397-08002B2CF9AE}" pid="4" name="Release Date">
    <vt:lpwstr>October 4, 2017</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