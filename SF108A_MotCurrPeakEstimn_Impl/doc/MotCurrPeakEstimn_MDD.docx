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9BAE6E53EDF24358A430C52F03697231"/>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292620" w:rsidRPr="00292620">
        <w:t xml:space="preserve"> </w:t>
      </w:r>
      <w:r w:rsidR="0009698E" w:rsidRPr="0009698E">
        <w:rPr>
          <w:rFonts w:cs="Calibri"/>
          <w:b/>
          <w:sz w:val="48"/>
          <w:szCs w:val="48"/>
        </w:rPr>
        <w:t>MotCurrPeakEstimn</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del w:id="0" w:author="Ramachandran M G." w:date="2017-09-25T18:05:00Z">
        <w:r w:rsidR="004D3646" w:rsidDel="00D95953">
          <w:rPr>
            <w:b/>
            <w:sz w:val="36"/>
          </w:rPr>
          <w:delText>November</w:delText>
        </w:r>
      </w:del>
      <w:ins w:id="1" w:author="Ramachandran M G." w:date="2017-09-25T18:05:00Z">
        <w:r w:rsidR="00D95953">
          <w:rPr>
            <w:b/>
            <w:sz w:val="36"/>
          </w:rPr>
          <w:t>Sep</w:t>
        </w:r>
      </w:ins>
      <w:r w:rsidR="004D3646">
        <w:rPr>
          <w:b/>
          <w:sz w:val="36"/>
        </w:rPr>
        <w:t xml:space="preserve"> </w:t>
      </w:r>
      <w:ins w:id="2" w:author="Ramachandran M G." w:date="2017-09-25T18:05:00Z">
        <w:r w:rsidR="00D95953">
          <w:rPr>
            <w:b/>
            <w:sz w:val="36"/>
          </w:rPr>
          <w:t>25</w:t>
        </w:r>
      </w:ins>
      <w:del w:id="3" w:author="Ramachandran M G." w:date="2017-09-25T18:05:00Z">
        <w:r w:rsidR="004D3646" w:rsidDel="00D95953">
          <w:rPr>
            <w:b/>
            <w:sz w:val="36"/>
          </w:rPr>
          <w:delText>18</w:delText>
        </w:r>
      </w:del>
      <w:r w:rsidR="00395108">
        <w:rPr>
          <w:b/>
          <w:sz w:val="36"/>
        </w:rPr>
        <w:t>, 201</w:t>
      </w:r>
      <w:del w:id="4" w:author="Ramachandran M G." w:date="2017-09-25T18:05:00Z">
        <w:r w:rsidR="00395108" w:rsidDel="00D95953">
          <w:rPr>
            <w:b/>
            <w:sz w:val="36"/>
          </w:rPr>
          <w:delText>6</w:delText>
        </w:r>
      </w:del>
      <w:r w:rsidRPr="007E0373">
        <w:rPr>
          <w:b/>
          <w:sz w:val="36"/>
        </w:rPr>
        <w:fldChar w:fldCharType="end"/>
      </w:r>
      <w:ins w:id="5" w:author="Ramachandran M G." w:date="2017-09-25T18:05:00Z">
        <w:r w:rsidR="00D95953">
          <w:rPr>
            <w:b/>
            <w:sz w:val="36"/>
          </w:rPr>
          <w:t>7</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E55613">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55613">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E55613">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Del="00D95953" w:rsidRDefault="004D3646" w:rsidP="00891F29">
      <w:pPr>
        <w:tabs>
          <w:tab w:val="left" w:pos="4320"/>
          <w:tab w:val="left" w:pos="8640"/>
        </w:tabs>
        <w:jc w:val="center"/>
        <w:rPr>
          <w:del w:id="6" w:author="Ramachandran M G." w:date="2017-09-25T18:05:00Z"/>
          <w:b/>
          <w:sz w:val="24"/>
        </w:rPr>
      </w:pPr>
      <w:del w:id="7" w:author="Ramachandran M G." w:date="2017-09-25T18:05:00Z">
        <w:r w:rsidDel="00D95953">
          <w:rPr>
            <w:b/>
            <w:sz w:val="24"/>
          </w:rPr>
          <w:delText>Jayakrishnan T</w:delText>
        </w:r>
        <w:r w:rsidR="00891F29" w:rsidRPr="00A158C7" w:rsidDel="00D95953">
          <w:rPr>
            <w:b/>
            <w:sz w:val="24"/>
          </w:rPr>
          <w:delText>,</w:delText>
        </w:r>
      </w:del>
    </w:p>
    <w:p w:rsidR="0091328D" w:rsidRPr="00A158C7" w:rsidDel="00D95953" w:rsidRDefault="007E0373" w:rsidP="0091328D">
      <w:pPr>
        <w:tabs>
          <w:tab w:val="left" w:pos="4320"/>
          <w:tab w:val="left" w:pos="8640"/>
        </w:tabs>
        <w:jc w:val="center"/>
        <w:rPr>
          <w:del w:id="8" w:author="Ramachandran M G." w:date="2017-09-25T18:05:00Z"/>
          <w:b/>
          <w:sz w:val="24"/>
        </w:rPr>
      </w:pPr>
      <w:del w:id="9" w:author="Ramachandran M G." w:date="2017-09-25T18:05:00Z">
        <w:r w:rsidDel="00D95953">
          <w:rPr>
            <w:b/>
            <w:sz w:val="24"/>
          </w:rPr>
          <w:fldChar w:fldCharType="begin"/>
        </w:r>
        <w:r w:rsidDel="00D95953">
          <w:rPr>
            <w:b/>
            <w:sz w:val="24"/>
          </w:rPr>
          <w:delInstrText xml:space="preserve"> DOCPROPERTY  Company  \* MERGEFORMAT </w:delInstrText>
        </w:r>
        <w:r w:rsidDel="00D95953">
          <w:rPr>
            <w:b/>
            <w:sz w:val="24"/>
          </w:rPr>
          <w:fldChar w:fldCharType="separate"/>
        </w:r>
        <w:r w:rsidR="00E55613" w:rsidDel="00D95953">
          <w:rPr>
            <w:b/>
            <w:sz w:val="24"/>
          </w:rPr>
          <w:delText>Nexteer Automotive</w:delText>
        </w:r>
        <w:r w:rsidDel="00D95953">
          <w:rPr>
            <w:b/>
            <w:sz w:val="24"/>
          </w:rPr>
          <w:fldChar w:fldCharType="end"/>
        </w:r>
        <w:r w:rsidR="00A365F0" w:rsidRPr="00A158C7" w:rsidDel="00D95953">
          <w:rPr>
            <w:b/>
            <w:sz w:val="24"/>
          </w:rPr>
          <w:delText>,</w:delText>
        </w:r>
      </w:del>
    </w:p>
    <w:p w:rsidR="00D95953" w:rsidRDefault="007E0373" w:rsidP="00480A9D">
      <w:pPr>
        <w:tabs>
          <w:tab w:val="left" w:pos="4320"/>
          <w:tab w:val="left" w:pos="8640"/>
        </w:tabs>
        <w:jc w:val="center"/>
        <w:rPr>
          <w:ins w:id="10" w:author="Ramachandran M G." w:date="2017-09-25T18:06:00Z"/>
          <w:b/>
          <w:sz w:val="24"/>
        </w:rPr>
      </w:pPr>
      <w:del w:id="11" w:author="Ramachandran M G." w:date="2017-09-25T18:05:00Z">
        <w:r w:rsidDel="00D95953">
          <w:rPr>
            <w:b/>
            <w:sz w:val="24"/>
          </w:rPr>
          <w:fldChar w:fldCharType="begin"/>
        </w:r>
        <w:r w:rsidDel="00D95953">
          <w:rPr>
            <w:b/>
            <w:sz w:val="24"/>
          </w:rPr>
          <w:delInstrText xml:space="preserve"> DOCPROPERTY  Location  \* MERGEFORMAT </w:delInstrText>
        </w:r>
        <w:r w:rsidDel="00D95953">
          <w:rPr>
            <w:b/>
            <w:sz w:val="24"/>
          </w:rPr>
          <w:fldChar w:fldCharType="separate"/>
        </w:r>
        <w:r w:rsidR="00E55613" w:rsidDel="00D95953">
          <w:rPr>
            <w:b/>
            <w:sz w:val="24"/>
          </w:rPr>
          <w:delText>Saginaw, MI, USA</w:delText>
        </w:r>
        <w:r w:rsidDel="00D95953">
          <w:rPr>
            <w:b/>
            <w:sz w:val="24"/>
          </w:rPr>
          <w:fldChar w:fldCharType="end"/>
        </w:r>
      </w:del>
    </w:p>
    <w:p w:rsidR="00D95953" w:rsidRDefault="00D95953" w:rsidP="00480A9D">
      <w:pPr>
        <w:tabs>
          <w:tab w:val="left" w:pos="4320"/>
          <w:tab w:val="left" w:pos="8640"/>
        </w:tabs>
        <w:jc w:val="center"/>
        <w:rPr>
          <w:ins w:id="12" w:author="Ramachandran M G." w:date="2017-09-25T18:06:00Z"/>
          <w:b/>
          <w:sz w:val="24"/>
        </w:rPr>
      </w:pPr>
      <w:ins w:id="13" w:author="Ramachandran M G." w:date="2017-09-25T18:06:00Z">
        <w:r>
          <w:rPr>
            <w:b/>
            <w:sz w:val="24"/>
          </w:rPr>
          <w:t>TATA,</w:t>
        </w:r>
      </w:ins>
    </w:p>
    <w:p w:rsidR="00D95953" w:rsidRDefault="00D95953" w:rsidP="00480A9D">
      <w:pPr>
        <w:tabs>
          <w:tab w:val="left" w:pos="4320"/>
          <w:tab w:val="left" w:pos="8640"/>
        </w:tabs>
        <w:jc w:val="center"/>
        <w:rPr>
          <w:ins w:id="14" w:author="Ramachandran M G." w:date="2017-09-25T18:06:00Z"/>
          <w:b/>
          <w:sz w:val="24"/>
        </w:rPr>
      </w:pPr>
      <w:ins w:id="15" w:author="Ramachandran M G." w:date="2017-09-25T18:06:00Z">
        <w:r>
          <w:rPr>
            <w:b/>
            <w:sz w:val="24"/>
          </w:rPr>
          <w:t>Trivandrum, India</w:t>
        </w:r>
      </w:ins>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292620" w:rsidRPr="00AA38E8" w:rsidTr="00292620">
        <w:trPr>
          <w:jc w:val="center"/>
        </w:trPr>
        <w:tc>
          <w:tcPr>
            <w:tcW w:w="2520" w:type="dxa"/>
          </w:tcPr>
          <w:p w:rsidR="00292620" w:rsidRPr="00AA38E8" w:rsidRDefault="00292620" w:rsidP="00D229A6">
            <w:pPr>
              <w:jc w:val="center"/>
              <w:rPr>
                <w:rFonts w:cs="Calibri"/>
                <w:b/>
              </w:rPr>
            </w:pPr>
            <w:bookmarkStart w:id="16" w:name="_Toc348792978"/>
            <w:bookmarkStart w:id="17" w:name="_Toc348793074"/>
            <w:bookmarkStart w:id="18" w:name="_Toc348793965"/>
            <w:bookmarkStart w:id="19" w:name="_Toc349459173"/>
            <w:bookmarkStart w:id="20" w:name="_Toc349621609"/>
            <w:r w:rsidRPr="00AA38E8">
              <w:rPr>
                <w:rFonts w:cs="Calibri"/>
                <w:b/>
              </w:rPr>
              <w:t>Description</w:t>
            </w:r>
          </w:p>
        </w:tc>
        <w:tc>
          <w:tcPr>
            <w:tcW w:w="2160" w:type="dxa"/>
          </w:tcPr>
          <w:p w:rsidR="00292620" w:rsidRPr="00AA38E8" w:rsidRDefault="00292620" w:rsidP="00D229A6">
            <w:pPr>
              <w:jc w:val="center"/>
              <w:rPr>
                <w:rFonts w:cs="Calibri"/>
                <w:b/>
              </w:rPr>
            </w:pPr>
            <w:r w:rsidRPr="00AA38E8">
              <w:rPr>
                <w:rFonts w:cs="Calibri"/>
                <w:b/>
              </w:rPr>
              <w:t>Author</w:t>
            </w:r>
          </w:p>
        </w:tc>
        <w:tc>
          <w:tcPr>
            <w:tcW w:w="1350" w:type="dxa"/>
          </w:tcPr>
          <w:p w:rsidR="00292620" w:rsidRPr="00AA38E8" w:rsidRDefault="00292620" w:rsidP="00D229A6">
            <w:pPr>
              <w:jc w:val="center"/>
              <w:rPr>
                <w:rFonts w:cs="Calibri"/>
                <w:b/>
              </w:rPr>
            </w:pPr>
            <w:r w:rsidRPr="00AA38E8">
              <w:rPr>
                <w:rFonts w:cs="Calibri"/>
                <w:b/>
              </w:rPr>
              <w:t>Version</w:t>
            </w:r>
          </w:p>
        </w:tc>
        <w:tc>
          <w:tcPr>
            <w:tcW w:w="1440" w:type="dxa"/>
          </w:tcPr>
          <w:p w:rsidR="00292620" w:rsidRPr="00AA38E8" w:rsidRDefault="00292620" w:rsidP="00D229A6">
            <w:pPr>
              <w:jc w:val="center"/>
              <w:rPr>
                <w:rFonts w:cs="Calibri"/>
                <w:b/>
              </w:rPr>
            </w:pPr>
            <w:r w:rsidRPr="00AA38E8">
              <w:rPr>
                <w:rFonts w:cs="Calibri"/>
                <w:b/>
              </w:rPr>
              <w:t>Date</w:t>
            </w:r>
          </w:p>
        </w:tc>
      </w:tr>
      <w:tr w:rsidR="00292620" w:rsidRPr="00AA38E8" w:rsidTr="00292620">
        <w:trPr>
          <w:jc w:val="center"/>
        </w:trPr>
        <w:tc>
          <w:tcPr>
            <w:tcW w:w="2520" w:type="dxa"/>
          </w:tcPr>
          <w:p w:rsidR="00292620" w:rsidRPr="00AA38E8" w:rsidRDefault="00292620" w:rsidP="00D229A6">
            <w:pPr>
              <w:rPr>
                <w:rFonts w:cs="Calibri"/>
              </w:rPr>
            </w:pPr>
            <w:r>
              <w:rPr>
                <w:rFonts w:cs="Calibri"/>
              </w:rPr>
              <w:t>Initial Version</w:t>
            </w:r>
          </w:p>
        </w:tc>
        <w:tc>
          <w:tcPr>
            <w:tcW w:w="2160" w:type="dxa"/>
          </w:tcPr>
          <w:p w:rsidR="00292620" w:rsidRPr="00AA38E8" w:rsidRDefault="00292620" w:rsidP="00D229A6">
            <w:pPr>
              <w:rPr>
                <w:rFonts w:cs="Calibri"/>
              </w:rPr>
            </w:pPr>
            <w:r>
              <w:rPr>
                <w:rFonts w:cs="Calibri"/>
              </w:rPr>
              <w:t>SB</w:t>
            </w:r>
          </w:p>
        </w:tc>
        <w:tc>
          <w:tcPr>
            <w:tcW w:w="1350" w:type="dxa"/>
          </w:tcPr>
          <w:p w:rsidR="00292620" w:rsidRPr="00AA38E8" w:rsidRDefault="00292620" w:rsidP="00D229A6">
            <w:pPr>
              <w:rPr>
                <w:rFonts w:cs="Calibri"/>
              </w:rPr>
            </w:pPr>
            <w:r>
              <w:rPr>
                <w:rFonts w:cs="Calibri"/>
              </w:rPr>
              <w:t>1.0</w:t>
            </w:r>
          </w:p>
        </w:tc>
        <w:tc>
          <w:tcPr>
            <w:tcW w:w="1440" w:type="dxa"/>
          </w:tcPr>
          <w:p w:rsidR="00292620" w:rsidRPr="00AA38E8" w:rsidRDefault="00292620" w:rsidP="0009698E">
            <w:pPr>
              <w:rPr>
                <w:rFonts w:cs="Calibri"/>
              </w:rPr>
            </w:pPr>
            <w:r>
              <w:rPr>
                <w:rFonts w:cs="Calibri"/>
              </w:rPr>
              <w:t>0</w:t>
            </w:r>
            <w:r w:rsidR="0009698E">
              <w:rPr>
                <w:rFonts w:cs="Calibri"/>
              </w:rPr>
              <w:t>5</w:t>
            </w:r>
            <w:r>
              <w:rPr>
                <w:rFonts w:cs="Calibri"/>
              </w:rPr>
              <w:t>-Aug-2015</w:t>
            </w:r>
          </w:p>
        </w:tc>
      </w:tr>
      <w:tr w:rsidR="00621AA7" w:rsidRPr="00AA38E8" w:rsidTr="00292620">
        <w:trPr>
          <w:jc w:val="center"/>
        </w:trPr>
        <w:tc>
          <w:tcPr>
            <w:tcW w:w="2520" w:type="dxa"/>
          </w:tcPr>
          <w:p w:rsidR="00621AA7" w:rsidRDefault="00621AA7" w:rsidP="00D229A6">
            <w:pPr>
              <w:rPr>
                <w:rFonts w:cs="Calibri"/>
              </w:rPr>
            </w:pPr>
            <w:r>
              <w:rPr>
                <w:rFonts w:cs="Calibri"/>
              </w:rPr>
              <w:t>Updated graphical representation due to changes from FDD v1.2.0</w:t>
            </w:r>
          </w:p>
        </w:tc>
        <w:tc>
          <w:tcPr>
            <w:tcW w:w="2160" w:type="dxa"/>
          </w:tcPr>
          <w:p w:rsidR="00621AA7" w:rsidRDefault="00621AA7" w:rsidP="00D229A6">
            <w:pPr>
              <w:rPr>
                <w:rFonts w:cs="Calibri"/>
              </w:rPr>
            </w:pPr>
            <w:r>
              <w:rPr>
                <w:rFonts w:cs="Calibri"/>
              </w:rPr>
              <w:t>NS</w:t>
            </w:r>
          </w:p>
        </w:tc>
        <w:tc>
          <w:tcPr>
            <w:tcW w:w="1350" w:type="dxa"/>
          </w:tcPr>
          <w:p w:rsidR="00621AA7" w:rsidRDefault="00621AA7" w:rsidP="00D229A6">
            <w:pPr>
              <w:rPr>
                <w:rFonts w:cs="Calibri"/>
              </w:rPr>
            </w:pPr>
            <w:r>
              <w:rPr>
                <w:rFonts w:cs="Calibri"/>
              </w:rPr>
              <w:t>2.0</w:t>
            </w:r>
          </w:p>
        </w:tc>
        <w:tc>
          <w:tcPr>
            <w:tcW w:w="1440" w:type="dxa"/>
          </w:tcPr>
          <w:p w:rsidR="00621AA7" w:rsidRDefault="00621AA7" w:rsidP="0009698E">
            <w:pPr>
              <w:rPr>
                <w:rFonts w:cs="Calibri"/>
              </w:rPr>
            </w:pPr>
            <w:r>
              <w:rPr>
                <w:rFonts w:cs="Calibri"/>
              </w:rPr>
              <w:t>25-Apr-2016</w:t>
            </w:r>
          </w:p>
        </w:tc>
      </w:tr>
      <w:tr w:rsidR="004D3646" w:rsidRPr="00AA38E8" w:rsidTr="00292620">
        <w:trPr>
          <w:jc w:val="center"/>
        </w:trPr>
        <w:tc>
          <w:tcPr>
            <w:tcW w:w="2520" w:type="dxa"/>
          </w:tcPr>
          <w:p w:rsidR="004D3646" w:rsidRDefault="004D3646" w:rsidP="00D229A6">
            <w:pPr>
              <w:rPr>
                <w:rFonts w:cs="Calibri"/>
              </w:rPr>
            </w:pPr>
            <w:r>
              <w:rPr>
                <w:rFonts w:cs="Calibri"/>
              </w:rPr>
              <w:t>Updated to FDD v2.0.0</w:t>
            </w:r>
          </w:p>
        </w:tc>
        <w:tc>
          <w:tcPr>
            <w:tcW w:w="2160" w:type="dxa"/>
          </w:tcPr>
          <w:p w:rsidR="004D3646" w:rsidRDefault="004D3646" w:rsidP="00D229A6">
            <w:pPr>
              <w:rPr>
                <w:rFonts w:cs="Calibri"/>
              </w:rPr>
            </w:pPr>
            <w:r>
              <w:rPr>
                <w:rFonts w:cs="Calibri"/>
              </w:rPr>
              <w:t>JK</w:t>
            </w:r>
          </w:p>
        </w:tc>
        <w:tc>
          <w:tcPr>
            <w:tcW w:w="1350" w:type="dxa"/>
          </w:tcPr>
          <w:p w:rsidR="004D3646" w:rsidRDefault="004D3646" w:rsidP="00D229A6">
            <w:pPr>
              <w:rPr>
                <w:rFonts w:cs="Calibri"/>
              </w:rPr>
            </w:pPr>
            <w:r>
              <w:rPr>
                <w:rFonts w:cs="Calibri"/>
              </w:rPr>
              <w:t>3.0</w:t>
            </w:r>
          </w:p>
        </w:tc>
        <w:tc>
          <w:tcPr>
            <w:tcW w:w="1440" w:type="dxa"/>
          </w:tcPr>
          <w:p w:rsidR="004D3646" w:rsidRDefault="004D3646" w:rsidP="0009698E">
            <w:pPr>
              <w:rPr>
                <w:rFonts w:cs="Calibri"/>
              </w:rPr>
            </w:pPr>
            <w:r>
              <w:rPr>
                <w:rFonts w:cs="Calibri"/>
              </w:rPr>
              <w:t>18-Nov-2016</w:t>
            </w:r>
          </w:p>
        </w:tc>
      </w:tr>
      <w:tr w:rsidR="00D95953" w:rsidRPr="00AA38E8" w:rsidTr="00292620">
        <w:trPr>
          <w:jc w:val="center"/>
          <w:ins w:id="21" w:author="Ramachandran M G." w:date="2017-09-25T18:06:00Z"/>
        </w:trPr>
        <w:tc>
          <w:tcPr>
            <w:tcW w:w="2520" w:type="dxa"/>
          </w:tcPr>
          <w:p w:rsidR="00D95953" w:rsidRDefault="00D95953" w:rsidP="00D229A6">
            <w:pPr>
              <w:rPr>
                <w:ins w:id="22" w:author="Ramachandran M G." w:date="2017-09-25T18:06:00Z"/>
                <w:rFonts w:cs="Calibri"/>
              </w:rPr>
            </w:pPr>
            <w:ins w:id="23" w:author="Ramachandran M G." w:date="2017-09-25T18:06:00Z">
              <w:r>
                <w:rPr>
                  <w:rFonts w:cs="Calibri"/>
                </w:rPr>
                <w:t>Updated to FDD v3.0.0</w:t>
              </w:r>
            </w:ins>
          </w:p>
        </w:tc>
        <w:tc>
          <w:tcPr>
            <w:tcW w:w="2160" w:type="dxa"/>
          </w:tcPr>
          <w:p w:rsidR="00D95953" w:rsidRDefault="00D95953" w:rsidP="00D229A6">
            <w:pPr>
              <w:rPr>
                <w:ins w:id="24" w:author="Ramachandran M G." w:date="2017-09-25T18:06:00Z"/>
                <w:rFonts w:cs="Calibri"/>
              </w:rPr>
            </w:pPr>
            <w:ins w:id="25" w:author="Ramachandran M G." w:date="2017-09-25T18:06:00Z">
              <w:r>
                <w:rPr>
                  <w:rFonts w:cs="Calibri"/>
                </w:rPr>
                <w:t>TATA</w:t>
              </w:r>
            </w:ins>
          </w:p>
        </w:tc>
        <w:tc>
          <w:tcPr>
            <w:tcW w:w="1350" w:type="dxa"/>
          </w:tcPr>
          <w:p w:rsidR="00D95953" w:rsidRDefault="00D95953" w:rsidP="00D229A6">
            <w:pPr>
              <w:rPr>
                <w:ins w:id="26" w:author="Ramachandran M G." w:date="2017-09-25T18:06:00Z"/>
                <w:rFonts w:cs="Calibri"/>
              </w:rPr>
            </w:pPr>
            <w:ins w:id="27" w:author="Ramachandran M G." w:date="2017-09-25T18:06:00Z">
              <w:r>
                <w:rPr>
                  <w:rFonts w:cs="Calibri"/>
                </w:rPr>
                <w:t>4.0</w:t>
              </w:r>
            </w:ins>
          </w:p>
        </w:tc>
        <w:tc>
          <w:tcPr>
            <w:tcW w:w="1440" w:type="dxa"/>
          </w:tcPr>
          <w:p w:rsidR="00D95953" w:rsidRDefault="00D95953" w:rsidP="0009698E">
            <w:pPr>
              <w:rPr>
                <w:ins w:id="28" w:author="Ramachandran M G." w:date="2017-09-25T18:06:00Z"/>
                <w:rFonts w:cs="Calibri"/>
              </w:rPr>
            </w:pPr>
            <w:ins w:id="29" w:author="Ramachandran M G." w:date="2017-09-25T18:06:00Z">
              <w:r>
                <w:rPr>
                  <w:rFonts w:cs="Calibri"/>
                </w:rPr>
                <w:t>25-Sep-2017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873F53" w:rsidRDefault="00891F29">
      <w:pPr>
        <w:pStyle w:val="TOC1"/>
        <w:rPr>
          <w:sz w:val="32"/>
          <w:szCs w:val="32"/>
          <w:u w:val="single"/>
        </w:rPr>
      </w:pPr>
      <w:r w:rsidRPr="00C728E9">
        <w:rPr>
          <w:sz w:val="32"/>
          <w:szCs w:val="32"/>
          <w:u w:val="single"/>
        </w:rPr>
        <w:t>Table of Contents</w:t>
      </w:r>
    </w:p>
    <w:p w:rsidR="00770AF7" w:rsidRDefault="00E16D14">
      <w:pPr>
        <w:pStyle w:val="TOC1"/>
        <w:rPr>
          <w:ins w:id="30" w:author="Ramachandran M G." w:date="2017-09-25T18:08:00Z"/>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31" w:author="Ramachandran M G." w:date="2017-09-25T18:08:00Z">
        <w:r w:rsidR="00770AF7" w:rsidRPr="00A576F0">
          <w:rPr>
            <w:rStyle w:val="Hyperlink"/>
          </w:rPr>
          <w:fldChar w:fldCharType="begin"/>
        </w:r>
        <w:r w:rsidR="00770AF7" w:rsidRPr="00A576F0">
          <w:rPr>
            <w:rStyle w:val="Hyperlink"/>
          </w:rPr>
          <w:instrText xml:space="preserve"> </w:instrText>
        </w:r>
        <w:r w:rsidR="00770AF7">
          <w:instrText>HYPERLINK \l "_Toc494126224"</w:instrText>
        </w:r>
        <w:r w:rsidR="00770AF7" w:rsidRPr="00A576F0">
          <w:rPr>
            <w:rStyle w:val="Hyperlink"/>
          </w:rPr>
          <w:instrText xml:space="preserve"> </w:instrText>
        </w:r>
        <w:r w:rsidR="00770AF7" w:rsidRPr="00A576F0">
          <w:rPr>
            <w:rStyle w:val="Hyperlink"/>
          </w:rPr>
          <w:fldChar w:fldCharType="separate"/>
        </w:r>
        <w:r w:rsidR="00770AF7" w:rsidRPr="00A576F0">
          <w:rPr>
            <w:rStyle w:val="Hyperlink"/>
          </w:rPr>
          <w:t>1</w:t>
        </w:r>
        <w:r w:rsidR="00770AF7">
          <w:rPr>
            <w:rFonts w:eastAsiaTheme="minorEastAsia"/>
            <w:b w:val="0"/>
            <w:color w:val="auto"/>
            <w:kern w:val="0"/>
            <w:sz w:val="22"/>
            <w:szCs w:val="22"/>
            <w:lang w:val="en-US"/>
          </w:rPr>
          <w:tab/>
        </w:r>
        <w:r w:rsidR="00770AF7" w:rsidRPr="00A576F0">
          <w:rPr>
            <w:rStyle w:val="Hyperlink"/>
          </w:rPr>
          <w:t>Introduction</w:t>
        </w:r>
        <w:r w:rsidR="00770AF7">
          <w:rPr>
            <w:webHidden/>
          </w:rPr>
          <w:tab/>
        </w:r>
        <w:r w:rsidR="00770AF7">
          <w:rPr>
            <w:webHidden/>
          </w:rPr>
          <w:fldChar w:fldCharType="begin"/>
        </w:r>
        <w:r w:rsidR="00770AF7">
          <w:rPr>
            <w:webHidden/>
          </w:rPr>
          <w:instrText xml:space="preserve"> PAGEREF _Toc494126224 \h </w:instrText>
        </w:r>
      </w:ins>
      <w:r w:rsidR="00770AF7">
        <w:rPr>
          <w:webHidden/>
        </w:rPr>
      </w:r>
      <w:r w:rsidR="00770AF7">
        <w:rPr>
          <w:webHidden/>
        </w:rPr>
        <w:fldChar w:fldCharType="separate"/>
      </w:r>
      <w:ins w:id="32" w:author="Ramachandran M G." w:date="2017-09-25T18:08:00Z">
        <w:r w:rsidR="00770AF7">
          <w:rPr>
            <w:webHidden/>
          </w:rPr>
          <w:t>4</w:t>
        </w:r>
        <w:r w:rsidR="00770AF7">
          <w:rPr>
            <w:webHidden/>
          </w:rPr>
          <w:fldChar w:fldCharType="end"/>
        </w:r>
        <w:r w:rsidR="00770AF7" w:rsidRPr="00A576F0">
          <w:rPr>
            <w:rStyle w:val="Hyperlink"/>
          </w:rPr>
          <w:fldChar w:fldCharType="end"/>
        </w:r>
      </w:ins>
    </w:p>
    <w:p w:rsidR="00770AF7" w:rsidRDefault="00770AF7">
      <w:pPr>
        <w:pStyle w:val="TOC2"/>
        <w:rPr>
          <w:ins w:id="33" w:author="Ramachandran M G." w:date="2017-09-25T18:08:00Z"/>
          <w:rFonts w:asciiTheme="minorHAnsi" w:eastAsiaTheme="minorEastAsia" w:hAnsiTheme="minorHAnsi"/>
          <w:color w:val="auto"/>
          <w:kern w:val="0"/>
          <w:szCs w:val="22"/>
        </w:rPr>
      </w:pPr>
      <w:ins w:id="34" w:author="Ramachandran M G." w:date="2017-09-25T18:08:00Z">
        <w:r w:rsidRPr="00A576F0">
          <w:rPr>
            <w:rStyle w:val="Hyperlink"/>
          </w:rPr>
          <w:fldChar w:fldCharType="begin"/>
        </w:r>
        <w:r w:rsidRPr="00A576F0">
          <w:rPr>
            <w:rStyle w:val="Hyperlink"/>
          </w:rPr>
          <w:instrText xml:space="preserve"> </w:instrText>
        </w:r>
        <w:r>
          <w:instrText>HYPERLINK \l "_Toc494126225"</w:instrText>
        </w:r>
        <w:r w:rsidRPr="00A576F0">
          <w:rPr>
            <w:rStyle w:val="Hyperlink"/>
          </w:rPr>
          <w:instrText xml:space="preserve"> </w:instrText>
        </w:r>
        <w:r w:rsidRPr="00A576F0">
          <w:rPr>
            <w:rStyle w:val="Hyperlink"/>
          </w:rPr>
          <w:fldChar w:fldCharType="separate"/>
        </w:r>
        <w:r w:rsidRPr="00A576F0">
          <w:rPr>
            <w:rStyle w:val="Hyperlink"/>
          </w:rPr>
          <w:t>1.1</w:t>
        </w:r>
        <w:r>
          <w:rPr>
            <w:rFonts w:asciiTheme="minorHAnsi" w:eastAsiaTheme="minorEastAsia" w:hAnsiTheme="minorHAnsi"/>
            <w:color w:val="auto"/>
            <w:kern w:val="0"/>
            <w:szCs w:val="22"/>
          </w:rPr>
          <w:tab/>
        </w:r>
        <w:r w:rsidRPr="00A576F0">
          <w:rPr>
            <w:rStyle w:val="Hyperlink"/>
          </w:rPr>
          <w:t>Purpose</w:t>
        </w:r>
        <w:r>
          <w:rPr>
            <w:webHidden/>
          </w:rPr>
          <w:tab/>
        </w:r>
        <w:r>
          <w:rPr>
            <w:webHidden/>
          </w:rPr>
          <w:fldChar w:fldCharType="begin"/>
        </w:r>
        <w:r>
          <w:rPr>
            <w:webHidden/>
          </w:rPr>
          <w:instrText xml:space="preserve"> PAGEREF _Toc494126225 \h </w:instrText>
        </w:r>
      </w:ins>
      <w:r>
        <w:rPr>
          <w:webHidden/>
        </w:rPr>
      </w:r>
      <w:r>
        <w:rPr>
          <w:webHidden/>
        </w:rPr>
        <w:fldChar w:fldCharType="separate"/>
      </w:r>
      <w:ins w:id="35" w:author="Ramachandran M G." w:date="2017-09-25T18:08:00Z">
        <w:r>
          <w:rPr>
            <w:webHidden/>
          </w:rPr>
          <w:t>4</w:t>
        </w:r>
        <w:r>
          <w:rPr>
            <w:webHidden/>
          </w:rPr>
          <w:fldChar w:fldCharType="end"/>
        </w:r>
        <w:r w:rsidRPr="00A576F0">
          <w:rPr>
            <w:rStyle w:val="Hyperlink"/>
          </w:rPr>
          <w:fldChar w:fldCharType="end"/>
        </w:r>
      </w:ins>
    </w:p>
    <w:p w:rsidR="00770AF7" w:rsidRDefault="00770AF7">
      <w:pPr>
        <w:pStyle w:val="TOC2"/>
        <w:rPr>
          <w:ins w:id="36" w:author="Ramachandran M G." w:date="2017-09-25T18:08:00Z"/>
          <w:rFonts w:asciiTheme="minorHAnsi" w:eastAsiaTheme="minorEastAsia" w:hAnsiTheme="minorHAnsi"/>
          <w:color w:val="auto"/>
          <w:kern w:val="0"/>
          <w:szCs w:val="22"/>
        </w:rPr>
      </w:pPr>
      <w:ins w:id="37" w:author="Ramachandran M G." w:date="2017-09-25T18:08:00Z">
        <w:r w:rsidRPr="00A576F0">
          <w:rPr>
            <w:rStyle w:val="Hyperlink"/>
          </w:rPr>
          <w:fldChar w:fldCharType="begin"/>
        </w:r>
        <w:r w:rsidRPr="00A576F0">
          <w:rPr>
            <w:rStyle w:val="Hyperlink"/>
          </w:rPr>
          <w:instrText xml:space="preserve"> </w:instrText>
        </w:r>
        <w:r>
          <w:instrText>HYPERLINK \l "_Toc494126226"</w:instrText>
        </w:r>
        <w:r w:rsidRPr="00A576F0">
          <w:rPr>
            <w:rStyle w:val="Hyperlink"/>
          </w:rPr>
          <w:instrText xml:space="preserve"> </w:instrText>
        </w:r>
        <w:r w:rsidRPr="00A576F0">
          <w:rPr>
            <w:rStyle w:val="Hyperlink"/>
          </w:rPr>
          <w:fldChar w:fldCharType="separate"/>
        </w:r>
        <w:r w:rsidRPr="00A576F0">
          <w:rPr>
            <w:rStyle w:val="Hyperlink"/>
          </w:rPr>
          <w:t>1.2</w:t>
        </w:r>
        <w:r>
          <w:rPr>
            <w:rFonts w:asciiTheme="minorHAnsi" w:eastAsiaTheme="minorEastAsia" w:hAnsiTheme="minorHAnsi"/>
            <w:color w:val="auto"/>
            <w:kern w:val="0"/>
            <w:szCs w:val="22"/>
          </w:rPr>
          <w:tab/>
        </w:r>
        <w:r w:rsidRPr="00A576F0">
          <w:rPr>
            <w:rStyle w:val="Hyperlink"/>
          </w:rPr>
          <w:t>Scope</w:t>
        </w:r>
        <w:r>
          <w:rPr>
            <w:webHidden/>
          </w:rPr>
          <w:tab/>
        </w:r>
        <w:r>
          <w:rPr>
            <w:webHidden/>
          </w:rPr>
          <w:fldChar w:fldCharType="begin"/>
        </w:r>
        <w:r>
          <w:rPr>
            <w:webHidden/>
          </w:rPr>
          <w:instrText xml:space="preserve"> PAGEREF _Toc494126226 \h </w:instrText>
        </w:r>
      </w:ins>
      <w:r>
        <w:rPr>
          <w:webHidden/>
        </w:rPr>
      </w:r>
      <w:r>
        <w:rPr>
          <w:webHidden/>
        </w:rPr>
        <w:fldChar w:fldCharType="separate"/>
      </w:r>
      <w:ins w:id="38" w:author="Ramachandran M G." w:date="2017-09-25T18:08:00Z">
        <w:r>
          <w:rPr>
            <w:webHidden/>
          </w:rPr>
          <w:t>4</w:t>
        </w:r>
        <w:r>
          <w:rPr>
            <w:webHidden/>
          </w:rPr>
          <w:fldChar w:fldCharType="end"/>
        </w:r>
        <w:r w:rsidRPr="00A576F0">
          <w:rPr>
            <w:rStyle w:val="Hyperlink"/>
          </w:rPr>
          <w:fldChar w:fldCharType="end"/>
        </w:r>
      </w:ins>
    </w:p>
    <w:p w:rsidR="00770AF7" w:rsidRDefault="00770AF7">
      <w:pPr>
        <w:pStyle w:val="TOC1"/>
        <w:rPr>
          <w:ins w:id="39" w:author="Ramachandran M G." w:date="2017-09-25T18:08:00Z"/>
          <w:rFonts w:eastAsiaTheme="minorEastAsia"/>
          <w:b w:val="0"/>
          <w:color w:val="auto"/>
          <w:kern w:val="0"/>
          <w:sz w:val="22"/>
          <w:szCs w:val="22"/>
          <w:lang w:val="en-US"/>
        </w:rPr>
      </w:pPr>
      <w:ins w:id="40" w:author="Ramachandran M G." w:date="2017-09-25T18:08:00Z">
        <w:r w:rsidRPr="00A576F0">
          <w:rPr>
            <w:rStyle w:val="Hyperlink"/>
          </w:rPr>
          <w:fldChar w:fldCharType="begin"/>
        </w:r>
        <w:r w:rsidRPr="00A576F0">
          <w:rPr>
            <w:rStyle w:val="Hyperlink"/>
          </w:rPr>
          <w:instrText xml:space="preserve"> </w:instrText>
        </w:r>
        <w:r>
          <w:instrText>HYPERLINK \l "_Toc494126227"</w:instrText>
        </w:r>
        <w:r w:rsidRPr="00A576F0">
          <w:rPr>
            <w:rStyle w:val="Hyperlink"/>
          </w:rPr>
          <w:instrText xml:space="preserve"> </w:instrText>
        </w:r>
        <w:r w:rsidRPr="00A576F0">
          <w:rPr>
            <w:rStyle w:val="Hyperlink"/>
          </w:rPr>
          <w:fldChar w:fldCharType="separate"/>
        </w:r>
        <w:r w:rsidRPr="00A576F0">
          <w:rPr>
            <w:rStyle w:val="Hyperlink"/>
          </w:rPr>
          <w:t>2</w:t>
        </w:r>
        <w:r>
          <w:rPr>
            <w:rFonts w:eastAsiaTheme="minorEastAsia"/>
            <w:b w:val="0"/>
            <w:color w:val="auto"/>
            <w:kern w:val="0"/>
            <w:sz w:val="22"/>
            <w:szCs w:val="22"/>
            <w:lang w:val="en-US"/>
          </w:rPr>
          <w:tab/>
        </w:r>
        <w:r w:rsidRPr="00A576F0">
          <w:rPr>
            <w:rStyle w:val="Hyperlink"/>
          </w:rPr>
          <w:t>MotCurrPeakEstimn &amp; High-Level Description</w:t>
        </w:r>
        <w:r>
          <w:rPr>
            <w:webHidden/>
          </w:rPr>
          <w:tab/>
        </w:r>
        <w:r>
          <w:rPr>
            <w:webHidden/>
          </w:rPr>
          <w:fldChar w:fldCharType="begin"/>
        </w:r>
        <w:r>
          <w:rPr>
            <w:webHidden/>
          </w:rPr>
          <w:instrText xml:space="preserve"> PAGEREF _Toc494126227 \h </w:instrText>
        </w:r>
      </w:ins>
      <w:r>
        <w:rPr>
          <w:webHidden/>
        </w:rPr>
      </w:r>
      <w:r>
        <w:rPr>
          <w:webHidden/>
        </w:rPr>
        <w:fldChar w:fldCharType="separate"/>
      </w:r>
      <w:ins w:id="41" w:author="Ramachandran M G." w:date="2017-09-25T18:08:00Z">
        <w:r>
          <w:rPr>
            <w:webHidden/>
          </w:rPr>
          <w:t>5</w:t>
        </w:r>
        <w:r>
          <w:rPr>
            <w:webHidden/>
          </w:rPr>
          <w:fldChar w:fldCharType="end"/>
        </w:r>
        <w:r w:rsidRPr="00A576F0">
          <w:rPr>
            <w:rStyle w:val="Hyperlink"/>
          </w:rPr>
          <w:fldChar w:fldCharType="end"/>
        </w:r>
      </w:ins>
    </w:p>
    <w:p w:rsidR="00770AF7" w:rsidRDefault="00770AF7">
      <w:pPr>
        <w:pStyle w:val="TOC1"/>
        <w:rPr>
          <w:ins w:id="42" w:author="Ramachandran M G." w:date="2017-09-25T18:08:00Z"/>
          <w:rFonts w:eastAsiaTheme="minorEastAsia"/>
          <w:b w:val="0"/>
          <w:color w:val="auto"/>
          <w:kern w:val="0"/>
          <w:sz w:val="22"/>
          <w:szCs w:val="22"/>
          <w:lang w:val="en-US"/>
        </w:rPr>
      </w:pPr>
      <w:ins w:id="43" w:author="Ramachandran M G." w:date="2017-09-25T18:08:00Z">
        <w:r w:rsidRPr="00A576F0">
          <w:rPr>
            <w:rStyle w:val="Hyperlink"/>
          </w:rPr>
          <w:fldChar w:fldCharType="begin"/>
        </w:r>
        <w:r w:rsidRPr="00A576F0">
          <w:rPr>
            <w:rStyle w:val="Hyperlink"/>
          </w:rPr>
          <w:instrText xml:space="preserve"> </w:instrText>
        </w:r>
        <w:r>
          <w:instrText>HYPERLINK \l "_Toc494126228"</w:instrText>
        </w:r>
        <w:r w:rsidRPr="00A576F0">
          <w:rPr>
            <w:rStyle w:val="Hyperlink"/>
          </w:rPr>
          <w:instrText xml:space="preserve"> </w:instrText>
        </w:r>
        <w:r w:rsidRPr="00A576F0">
          <w:rPr>
            <w:rStyle w:val="Hyperlink"/>
          </w:rPr>
          <w:fldChar w:fldCharType="separate"/>
        </w:r>
        <w:r w:rsidRPr="00A576F0">
          <w:rPr>
            <w:rStyle w:val="Hyperlink"/>
            <w:rFonts w:ascii="Calibri" w:hAnsi="Calibri" w:cs="Calibri"/>
          </w:rPr>
          <w:t>3</w:t>
        </w:r>
        <w:r>
          <w:rPr>
            <w:rFonts w:eastAsiaTheme="minorEastAsia"/>
            <w:b w:val="0"/>
            <w:color w:val="auto"/>
            <w:kern w:val="0"/>
            <w:sz w:val="22"/>
            <w:szCs w:val="22"/>
            <w:lang w:val="en-US"/>
          </w:rPr>
          <w:tab/>
        </w:r>
        <w:r w:rsidRPr="00A576F0">
          <w:rPr>
            <w:rStyle w:val="Hyperlink"/>
            <w:rFonts w:ascii="Calibri" w:hAnsi="Calibri" w:cs="Calibri"/>
          </w:rPr>
          <w:t>Design details of software module</w:t>
        </w:r>
        <w:r>
          <w:rPr>
            <w:webHidden/>
          </w:rPr>
          <w:tab/>
        </w:r>
        <w:r>
          <w:rPr>
            <w:webHidden/>
          </w:rPr>
          <w:fldChar w:fldCharType="begin"/>
        </w:r>
        <w:r>
          <w:rPr>
            <w:webHidden/>
          </w:rPr>
          <w:instrText xml:space="preserve"> PAGEREF _Toc494126228 \h </w:instrText>
        </w:r>
      </w:ins>
      <w:r>
        <w:rPr>
          <w:webHidden/>
        </w:rPr>
      </w:r>
      <w:r>
        <w:rPr>
          <w:webHidden/>
        </w:rPr>
        <w:fldChar w:fldCharType="separate"/>
      </w:r>
      <w:ins w:id="44" w:author="Ramachandran M G." w:date="2017-09-25T18:08:00Z">
        <w:r>
          <w:rPr>
            <w:webHidden/>
          </w:rPr>
          <w:t>6</w:t>
        </w:r>
        <w:r>
          <w:rPr>
            <w:webHidden/>
          </w:rPr>
          <w:fldChar w:fldCharType="end"/>
        </w:r>
        <w:r w:rsidRPr="00A576F0">
          <w:rPr>
            <w:rStyle w:val="Hyperlink"/>
          </w:rPr>
          <w:fldChar w:fldCharType="end"/>
        </w:r>
      </w:ins>
    </w:p>
    <w:p w:rsidR="00770AF7" w:rsidRDefault="00770AF7">
      <w:pPr>
        <w:pStyle w:val="TOC2"/>
        <w:rPr>
          <w:ins w:id="45" w:author="Ramachandran M G." w:date="2017-09-25T18:08:00Z"/>
          <w:rFonts w:asciiTheme="minorHAnsi" w:eastAsiaTheme="minorEastAsia" w:hAnsiTheme="minorHAnsi"/>
          <w:color w:val="auto"/>
          <w:kern w:val="0"/>
          <w:szCs w:val="22"/>
        </w:rPr>
      </w:pPr>
      <w:ins w:id="46" w:author="Ramachandran M G." w:date="2017-09-25T18:08:00Z">
        <w:r w:rsidRPr="00A576F0">
          <w:rPr>
            <w:rStyle w:val="Hyperlink"/>
          </w:rPr>
          <w:fldChar w:fldCharType="begin"/>
        </w:r>
        <w:r w:rsidRPr="00A576F0">
          <w:rPr>
            <w:rStyle w:val="Hyperlink"/>
          </w:rPr>
          <w:instrText xml:space="preserve"> </w:instrText>
        </w:r>
        <w:r>
          <w:instrText>HYPERLINK \l "_Toc494126229"</w:instrText>
        </w:r>
        <w:r w:rsidRPr="00A576F0">
          <w:rPr>
            <w:rStyle w:val="Hyperlink"/>
          </w:rPr>
          <w:instrText xml:space="preserve"> </w:instrText>
        </w:r>
        <w:r w:rsidRPr="00A576F0">
          <w:rPr>
            <w:rStyle w:val="Hyperlink"/>
          </w:rPr>
          <w:fldChar w:fldCharType="separate"/>
        </w:r>
        <w:r w:rsidRPr="00A576F0">
          <w:rPr>
            <w:rStyle w:val="Hyperlink"/>
          </w:rPr>
          <w:t>3.1</w:t>
        </w:r>
        <w:r>
          <w:rPr>
            <w:rFonts w:asciiTheme="minorHAnsi" w:eastAsiaTheme="minorEastAsia" w:hAnsiTheme="minorHAnsi"/>
            <w:color w:val="auto"/>
            <w:kern w:val="0"/>
            <w:szCs w:val="22"/>
          </w:rPr>
          <w:tab/>
        </w:r>
        <w:r w:rsidRPr="00A576F0">
          <w:rPr>
            <w:rStyle w:val="Hyperlink"/>
          </w:rPr>
          <w:t xml:space="preserve">Graphical representation of </w:t>
        </w:r>
        <w:r w:rsidRPr="00A576F0">
          <w:rPr>
            <w:rStyle w:val="Hyperlink"/>
            <w:rFonts w:cs="Calibri"/>
          </w:rPr>
          <w:t>MotCurrPeakEstimn</w:t>
        </w:r>
        <w:r>
          <w:rPr>
            <w:webHidden/>
          </w:rPr>
          <w:tab/>
        </w:r>
        <w:r>
          <w:rPr>
            <w:webHidden/>
          </w:rPr>
          <w:fldChar w:fldCharType="begin"/>
        </w:r>
        <w:r>
          <w:rPr>
            <w:webHidden/>
          </w:rPr>
          <w:instrText xml:space="preserve"> PAGEREF _Toc494126229 \h </w:instrText>
        </w:r>
      </w:ins>
      <w:r>
        <w:rPr>
          <w:webHidden/>
        </w:rPr>
      </w:r>
      <w:r>
        <w:rPr>
          <w:webHidden/>
        </w:rPr>
        <w:fldChar w:fldCharType="separate"/>
      </w:r>
      <w:ins w:id="47" w:author="Ramachandran M G." w:date="2017-09-25T18:08:00Z">
        <w:r>
          <w:rPr>
            <w:webHidden/>
          </w:rPr>
          <w:t>6</w:t>
        </w:r>
        <w:r>
          <w:rPr>
            <w:webHidden/>
          </w:rPr>
          <w:fldChar w:fldCharType="end"/>
        </w:r>
        <w:r w:rsidRPr="00A576F0">
          <w:rPr>
            <w:rStyle w:val="Hyperlink"/>
          </w:rPr>
          <w:fldChar w:fldCharType="end"/>
        </w:r>
      </w:ins>
    </w:p>
    <w:p w:rsidR="00770AF7" w:rsidRDefault="00770AF7">
      <w:pPr>
        <w:pStyle w:val="TOC2"/>
        <w:rPr>
          <w:ins w:id="48" w:author="Ramachandran M G." w:date="2017-09-25T18:08:00Z"/>
          <w:rFonts w:asciiTheme="minorHAnsi" w:eastAsiaTheme="minorEastAsia" w:hAnsiTheme="minorHAnsi"/>
          <w:color w:val="auto"/>
          <w:kern w:val="0"/>
          <w:szCs w:val="22"/>
        </w:rPr>
      </w:pPr>
      <w:ins w:id="49" w:author="Ramachandran M G." w:date="2017-09-25T18:08:00Z">
        <w:r w:rsidRPr="00A576F0">
          <w:rPr>
            <w:rStyle w:val="Hyperlink"/>
          </w:rPr>
          <w:fldChar w:fldCharType="begin"/>
        </w:r>
        <w:r w:rsidRPr="00A576F0">
          <w:rPr>
            <w:rStyle w:val="Hyperlink"/>
          </w:rPr>
          <w:instrText xml:space="preserve"> </w:instrText>
        </w:r>
        <w:r>
          <w:instrText>HYPERLINK \l "_Toc494126230"</w:instrText>
        </w:r>
        <w:r w:rsidRPr="00A576F0">
          <w:rPr>
            <w:rStyle w:val="Hyperlink"/>
          </w:rPr>
          <w:instrText xml:space="preserve"> </w:instrText>
        </w:r>
        <w:r w:rsidRPr="00A576F0">
          <w:rPr>
            <w:rStyle w:val="Hyperlink"/>
          </w:rPr>
          <w:fldChar w:fldCharType="separate"/>
        </w:r>
        <w:r w:rsidRPr="00A576F0">
          <w:rPr>
            <w:rStyle w:val="Hyperlink"/>
            <w:rFonts w:cs="Calibri"/>
          </w:rPr>
          <w:t>3.2</w:t>
        </w:r>
        <w:r>
          <w:rPr>
            <w:rFonts w:asciiTheme="minorHAnsi" w:eastAsiaTheme="minorEastAsia" w:hAnsiTheme="minorHAnsi"/>
            <w:color w:val="auto"/>
            <w:kern w:val="0"/>
            <w:szCs w:val="22"/>
          </w:rPr>
          <w:tab/>
        </w:r>
        <w:r w:rsidRPr="00A576F0">
          <w:rPr>
            <w:rStyle w:val="Hyperlink"/>
            <w:rFonts w:cs="Calibri"/>
          </w:rPr>
          <w:t>Data Flow Diagram</w:t>
        </w:r>
        <w:r>
          <w:rPr>
            <w:webHidden/>
          </w:rPr>
          <w:tab/>
        </w:r>
        <w:r>
          <w:rPr>
            <w:webHidden/>
          </w:rPr>
          <w:fldChar w:fldCharType="begin"/>
        </w:r>
        <w:r>
          <w:rPr>
            <w:webHidden/>
          </w:rPr>
          <w:instrText xml:space="preserve"> PAGEREF _Toc494126230 \h </w:instrText>
        </w:r>
      </w:ins>
      <w:r>
        <w:rPr>
          <w:webHidden/>
        </w:rPr>
      </w:r>
      <w:r>
        <w:rPr>
          <w:webHidden/>
        </w:rPr>
        <w:fldChar w:fldCharType="separate"/>
      </w:r>
      <w:ins w:id="50" w:author="Ramachandran M G." w:date="2017-09-25T18:08:00Z">
        <w:r>
          <w:rPr>
            <w:webHidden/>
          </w:rPr>
          <w:t>6</w:t>
        </w:r>
        <w:r>
          <w:rPr>
            <w:webHidden/>
          </w:rPr>
          <w:fldChar w:fldCharType="end"/>
        </w:r>
        <w:r w:rsidRPr="00A576F0">
          <w:rPr>
            <w:rStyle w:val="Hyperlink"/>
          </w:rPr>
          <w:fldChar w:fldCharType="end"/>
        </w:r>
      </w:ins>
    </w:p>
    <w:p w:rsidR="00770AF7" w:rsidRDefault="00770AF7">
      <w:pPr>
        <w:pStyle w:val="TOC3"/>
        <w:tabs>
          <w:tab w:val="left" w:pos="1200"/>
        </w:tabs>
        <w:rPr>
          <w:ins w:id="51" w:author="Ramachandran M G." w:date="2017-09-25T18:08:00Z"/>
          <w:rFonts w:asciiTheme="minorHAnsi" w:eastAsiaTheme="minorEastAsia" w:hAnsiTheme="minorHAnsi"/>
          <w:color w:val="auto"/>
          <w:kern w:val="0"/>
          <w:sz w:val="22"/>
          <w:szCs w:val="22"/>
        </w:rPr>
      </w:pPr>
      <w:ins w:id="52" w:author="Ramachandran M G." w:date="2017-09-25T18:08:00Z">
        <w:r w:rsidRPr="00A576F0">
          <w:rPr>
            <w:rStyle w:val="Hyperlink"/>
          </w:rPr>
          <w:fldChar w:fldCharType="begin"/>
        </w:r>
        <w:r w:rsidRPr="00A576F0">
          <w:rPr>
            <w:rStyle w:val="Hyperlink"/>
          </w:rPr>
          <w:instrText xml:space="preserve"> </w:instrText>
        </w:r>
        <w:r>
          <w:instrText>HYPERLINK \l "_Toc494126231"</w:instrText>
        </w:r>
        <w:r w:rsidRPr="00A576F0">
          <w:rPr>
            <w:rStyle w:val="Hyperlink"/>
          </w:rPr>
          <w:instrText xml:space="preserve"> </w:instrText>
        </w:r>
        <w:r w:rsidRPr="00A576F0">
          <w:rPr>
            <w:rStyle w:val="Hyperlink"/>
          </w:rPr>
          <w:fldChar w:fldCharType="separate"/>
        </w:r>
        <w:r w:rsidRPr="00A576F0">
          <w:rPr>
            <w:rStyle w:val="Hyperlink"/>
            <w:rFonts w:cs="Calibri"/>
          </w:rPr>
          <w:t>3.2.1</w:t>
        </w:r>
        <w:r>
          <w:rPr>
            <w:rFonts w:asciiTheme="minorHAnsi" w:eastAsiaTheme="minorEastAsia" w:hAnsiTheme="minorHAnsi"/>
            <w:color w:val="auto"/>
            <w:kern w:val="0"/>
            <w:sz w:val="22"/>
            <w:szCs w:val="22"/>
          </w:rPr>
          <w:tab/>
        </w:r>
        <w:r w:rsidRPr="00A576F0">
          <w:rPr>
            <w:rStyle w:val="Hyperlink"/>
          </w:rPr>
          <w:t xml:space="preserve">Component </w:t>
        </w:r>
        <w:r w:rsidRPr="00A576F0">
          <w:rPr>
            <w:rStyle w:val="Hyperlink"/>
            <w:rFonts w:cs="Calibri"/>
          </w:rPr>
          <w:t>level DFD</w:t>
        </w:r>
        <w:r>
          <w:rPr>
            <w:webHidden/>
          </w:rPr>
          <w:tab/>
        </w:r>
        <w:r>
          <w:rPr>
            <w:webHidden/>
          </w:rPr>
          <w:fldChar w:fldCharType="begin"/>
        </w:r>
        <w:r>
          <w:rPr>
            <w:webHidden/>
          </w:rPr>
          <w:instrText xml:space="preserve"> PAGEREF _Toc494126231 \h </w:instrText>
        </w:r>
      </w:ins>
      <w:r>
        <w:rPr>
          <w:webHidden/>
        </w:rPr>
      </w:r>
      <w:r>
        <w:rPr>
          <w:webHidden/>
        </w:rPr>
        <w:fldChar w:fldCharType="separate"/>
      </w:r>
      <w:ins w:id="53" w:author="Ramachandran M G." w:date="2017-09-25T18:08:00Z">
        <w:r>
          <w:rPr>
            <w:webHidden/>
          </w:rPr>
          <w:t>6</w:t>
        </w:r>
        <w:r>
          <w:rPr>
            <w:webHidden/>
          </w:rPr>
          <w:fldChar w:fldCharType="end"/>
        </w:r>
        <w:r w:rsidRPr="00A576F0">
          <w:rPr>
            <w:rStyle w:val="Hyperlink"/>
          </w:rPr>
          <w:fldChar w:fldCharType="end"/>
        </w:r>
      </w:ins>
    </w:p>
    <w:p w:rsidR="00770AF7" w:rsidRDefault="00770AF7">
      <w:pPr>
        <w:pStyle w:val="TOC3"/>
        <w:tabs>
          <w:tab w:val="left" w:pos="1200"/>
        </w:tabs>
        <w:rPr>
          <w:ins w:id="54" w:author="Ramachandran M G." w:date="2017-09-25T18:08:00Z"/>
          <w:rFonts w:asciiTheme="minorHAnsi" w:eastAsiaTheme="minorEastAsia" w:hAnsiTheme="minorHAnsi"/>
          <w:color w:val="auto"/>
          <w:kern w:val="0"/>
          <w:sz w:val="22"/>
          <w:szCs w:val="22"/>
        </w:rPr>
      </w:pPr>
      <w:ins w:id="55" w:author="Ramachandran M G." w:date="2017-09-25T18:08:00Z">
        <w:r w:rsidRPr="00A576F0">
          <w:rPr>
            <w:rStyle w:val="Hyperlink"/>
          </w:rPr>
          <w:fldChar w:fldCharType="begin"/>
        </w:r>
        <w:r w:rsidRPr="00A576F0">
          <w:rPr>
            <w:rStyle w:val="Hyperlink"/>
          </w:rPr>
          <w:instrText xml:space="preserve"> </w:instrText>
        </w:r>
        <w:r>
          <w:instrText>HYPERLINK \l "_Toc494126232"</w:instrText>
        </w:r>
        <w:r w:rsidRPr="00A576F0">
          <w:rPr>
            <w:rStyle w:val="Hyperlink"/>
          </w:rPr>
          <w:instrText xml:space="preserve"> </w:instrText>
        </w:r>
        <w:r w:rsidRPr="00A576F0">
          <w:rPr>
            <w:rStyle w:val="Hyperlink"/>
          </w:rPr>
          <w:fldChar w:fldCharType="separate"/>
        </w:r>
        <w:r w:rsidRPr="00A576F0">
          <w:rPr>
            <w:rStyle w:val="Hyperlink"/>
            <w:rFonts w:cs="Calibri"/>
          </w:rPr>
          <w:t>3.2.2</w:t>
        </w:r>
        <w:r>
          <w:rPr>
            <w:rFonts w:asciiTheme="minorHAnsi" w:eastAsiaTheme="minorEastAsia" w:hAnsiTheme="minorHAnsi"/>
            <w:color w:val="auto"/>
            <w:kern w:val="0"/>
            <w:sz w:val="22"/>
            <w:szCs w:val="22"/>
          </w:rPr>
          <w:tab/>
        </w:r>
        <w:r w:rsidRPr="00A576F0">
          <w:rPr>
            <w:rStyle w:val="Hyperlink"/>
          </w:rPr>
          <w:t xml:space="preserve">Function </w:t>
        </w:r>
        <w:r w:rsidRPr="00A576F0">
          <w:rPr>
            <w:rStyle w:val="Hyperlink"/>
            <w:rFonts w:cs="Calibri"/>
          </w:rPr>
          <w:t>level DFD</w:t>
        </w:r>
        <w:r>
          <w:rPr>
            <w:webHidden/>
          </w:rPr>
          <w:tab/>
        </w:r>
        <w:r>
          <w:rPr>
            <w:webHidden/>
          </w:rPr>
          <w:fldChar w:fldCharType="begin"/>
        </w:r>
        <w:r>
          <w:rPr>
            <w:webHidden/>
          </w:rPr>
          <w:instrText xml:space="preserve"> PAGEREF _Toc494126232 \h </w:instrText>
        </w:r>
      </w:ins>
      <w:r>
        <w:rPr>
          <w:webHidden/>
        </w:rPr>
      </w:r>
      <w:r>
        <w:rPr>
          <w:webHidden/>
        </w:rPr>
        <w:fldChar w:fldCharType="separate"/>
      </w:r>
      <w:ins w:id="56" w:author="Ramachandran M G." w:date="2017-09-25T18:08:00Z">
        <w:r>
          <w:rPr>
            <w:webHidden/>
          </w:rPr>
          <w:t>6</w:t>
        </w:r>
        <w:r>
          <w:rPr>
            <w:webHidden/>
          </w:rPr>
          <w:fldChar w:fldCharType="end"/>
        </w:r>
        <w:r w:rsidRPr="00A576F0">
          <w:rPr>
            <w:rStyle w:val="Hyperlink"/>
          </w:rPr>
          <w:fldChar w:fldCharType="end"/>
        </w:r>
      </w:ins>
    </w:p>
    <w:p w:rsidR="00770AF7" w:rsidRDefault="00770AF7">
      <w:pPr>
        <w:pStyle w:val="TOC1"/>
        <w:rPr>
          <w:ins w:id="57" w:author="Ramachandran M G." w:date="2017-09-25T18:08:00Z"/>
          <w:rFonts w:eastAsiaTheme="minorEastAsia"/>
          <w:b w:val="0"/>
          <w:color w:val="auto"/>
          <w:kern w:val="0"/>
          <w:sz w:val="22"/>
          <w:szCs w:val="22"/>
          <w:lang w:val="en-US"/>
        </w:rPr>
      </w:pPr>
      <w:ins w:id="58" w:author="Ramachandran M G." w:date="2017-09-25T18:08:00Z">
        <w:r w:rsidRPr="00A576F0">
          <w:rPr>
            <w:rStyle w:val="Hyperlink"/>
          </w:rPr>
          <w:fldChar w:fldCharType="begin"/>
        </w:r>
        <w:r w:rsidRPr="00A576F0">
          <w:rPr>
            <w:rStyle w:val="Hyperlink"/>
          </w:rPr>
          <w:instrText xml:space="preserve"> </w:instrText>
        </w:r>
        <w:r>
          <w:instrText>HYPERLINK \l "_Toc494126233"</w:instrText>
        </w:r>
        <w:r w:rsidRPr="00A576F0">
          <w:rPr>
            <w:rStyle w:val="Hyperlink"/>
          </w:rPr>
          <w:instrText xml:space="preserve"> </w:instrText>
        </w:r>
        <w:r w:rsidRPr="00A576F0">
          <w:rPr>
            <w:rStyle w:val="Hyperlink"/>
          </w:rPr>
          <w:fldChar w:fldCharType="separate"/>
        </w:r>
        <w:r w:rsidRPr="00A576F0">
          <w:rPr>
            <w:rStyle w:val="Hyperlink"/>
            <w:rFonts w:ascii="Calibri" w:hAnsi="Calibri" w:cs="Calibri"/>
          </w:rPr>
          <w:t>4</w:t>
        </w:r>
        <w:r>
          <w:rPr>
            <w:rFonts w:eastAsiaTheme="minorEastAsia"/>
            <w:b w:val="0"/>
            <w:color w:val="auto"/>
            <w:kern w:val="0"/>
            <w:sz w:val="22"/>
            <w:szCs w:val="22"/>
            <w:lang w:val="en-US"/>
          </w:rPr>
          <w:tab/>
        </w:r>
        <w:r w:rsidRPr="00A576F0">
          <w:rPr>
            <w:rStyle w:val="Hyperlink"/>
            <w:rFonts w:ascii="Calibri" w:hAnsi="Calibri" w:cs="Calibri"/>
          </w:rPr>
          <w:t>Constant Data Dictionary</w:t>
        </w:r>
        <w:r>
          <w:rPr>
            <w:webHidden/>
          </w:rPr>
          <w:tab/>
        </w:r>
        <w:r>
          <w:rPr>
            <w:webHidden/>
          </w:rPr>
          <w:fldChar w:fldCharType="begin"/>
        </w:r>
        <w:r>
          <w:rPr>
            <w:webHidden/>
          </w:rPr>
          <w:instrText xml:space="preserve"> PAGEREF _Toc494126233 \h </w:instrText>
        </w:r>
      </w:ins>
      <w:r>
        <w:rPr>
          <w:webHidden/>
        </w:rPr>
      </w:r>
      <w:r>
        <w:rPr>
          <w:webHidden/>
        </w:rPr>
        <w:fldChar w:fldCharType="separate"/>
      </w:r>
      <w:ins w:id="59" w:author="Ramachandran M G." w:date="2017-09-25T18:08:00Z">
        <w:r>
          <w:rPr>
            <w:webHidden/>
          </w:rPr>
          <w:t>7</w:t>
        </w:r>
        <w:r>
          <w:rPr>
            <w:webHidden/>
          </w:rPr>
          <w:fldChar w:fldCharType="end"/>
        </w:r>
        <w:r w:rsidRPr="00A576F0">
          <w:rPr>
            <w:rStyle w:val="Hyperlink"/>
          </w:rPr>
          <w:fldChar w:fldCharType="end"/>
        </w:r>
      </w:ins>
    </w:p>
    <w:p w:rsidR="00770AF7" w:rsidRDefault="00770AF7">
      <w:pPr>
        <w:pStyle w:val="TOC2"/>
        <w:rPr>
          <w:ins w:id="60" w:author="Ramachandran M G." w:date="2017-09-25T18:08:00Z"/>
          <w:rFonts w:asciiTheme="minorHAnsi" w:eastAsiaTheme="minorEastAsia" w:hAnsiTheme="minorHAnsi"/>
          <w:color w:val="auto"/>
          <w:kern w:val="0"/>
          <w:szCs w:val="22"/>
        </w:rPr>
      </w:pPr>
      <w:ins w:id="61" w:author="Ramachandran M G." w:date="2017-09-25T18:08:00Z">
        <w:r w:rsidRPr="00A576F0">
          <w:rPr>
            <w:rStyle w:val="Hyperlink"/>
          </w:rPr>
          <w:fldChar w:fldCharType="begin"/>
        </w:r>
        <w:r w:rsidRPr="00A576F0">
          <w:rPr>
            <w:rStyle w:val="Hyperlink"/>
          </w:rPr>
          <w:instrText xml:space="preserve"> </w:instrText>
        </w:r>
        <w:r>
          <w:instrText>HYPERLINK \l "_Toc494126234"</w:instrText>
        </w:r>
        <w:r w:rsidRPr="00A576F0">
          <w:rPr>
            <w:rStyle w:val="Hyperlink"/>
          </w:rPr>
          <w:instrText xml:space="preserve"> </w:instrText>
        </w:r>
        <w:r w:rsidRPr="00A576F0">
          <w:rPr>
            <w:rStyle w:val="Hyperlink"/>
          </w:rPr>
          <w:fldChar w:fldCharType="separate"/>
        </w:r>
        <w:r w:rsidRPr="00A576F0">
          <w:rPr>
            <w:rStyle w:val="Hyperlink"/>
          </w:rPr>
          <w:t>4.1</w:t>
        </w:r>
        <w:r>
          <w:rPr>
            <w:rFonts w:asciiTheme="minorHAnsi" w:eastAsiaTheme="minorEastAsia" w:hAnsiTheme="minorHAnsi"/>
            <w:color w:val="auto"/>
            <w:kern w:val="0"/>
            <w:szCs w:val="22"/>
          </w:rPr>
          <w:tab/>
        </w:r>
        <w:r w:rsidRPr="00A576F0">
          <w:rPr>
            <w:rStyle w:val="Hyperlink"/>
          </w:rPr>
          <w:t>Program (fixed) Constants</w:t>
        </w:r>
        <w:r>
          <w:rPr>
            <w:webHidden/>
          </w:rPr>
          <w:tab/>
        </w:r>
        <w:r>
          <w:rPr>
            <w:webHidden/>
          </w:rPr>
          <w:fldChar w:fldCharType="begin"/>
        </w:r>
        <w:r>
          <w:rPr>
            <w:webHidden/>
          </w:rPr>
          <w:instrText xml:space="preserve"> PAGEREF _Toc494126234 \h </w:instrText>
        </w:r>
      </w:ins>
      <w:r>
        <w:rPr>
          <w:webHidden/>
        </w:rPr>
      </w:r>
      <w:r>
        <w:rPr>
          <w:webHidden/>
        </w:rPr>
        <w:fldChar w:fldCharType="separate"/>
      </w:r>
      <w:ins w:id="62" w:author="Ramachandran M G." w:date="2017-09-25T18:08:00Z">
        <w:r>
          <w:rPr>
            <w:webHidden/>
          </w:rPr>
          <w:t>7</w:t>
        </w:r>
        <w:r>
          <w:rPr>
            <w:webHidden/>
          </w:rPr>
          <w:fldChar w:fldCharType="end"/>
        </w:r>
        <w:r w:rsidRPr="00A576F0">
          <w:rPr>
            <w:rStyle w:val="Hyperlink"/>
          </w:rPr>
          <w:fldChar w:fldCharType="end"/>
        </w:r>
      </w:ins>
    </w:p>
    <w:p w:rsidR="00770AF7" w:rsidRDefault="00770AF7">
      <w:pPr>
        <w:pStyle w:val="TOC3"/>
        <w:tabs>
          <w:tab w:val="left" w:pos="1200"/>
        </w:tabs>
        <w:rPr>
          <w:ins w:id="63" w:author="Ramachandran M G." w:date="2017-09-25T18:08:00Z"/>
          <w:rFonts w:asciiTheme="minorHAnsi" w:eastAsiaTheme="minorEastAsia" w:hAnsiTheme="minorHAnsi"/>
          <w:color w:val="auto"/>
          <w:kern w:val="0"/>
          <w:sz w:val="22"/>
          <w:szCs w:val="22"/>
        </w:rPr>
      </w:pPr>
      <w:ins w:id="64" w:author="Ramachandran M G." w:date="2017-09-25T18:08:00Z">
        <w:r w:rsidRPr="00A576F0">
          <w:rPr>
            <w:rStyle w:val="Hyperlink"/>
          </w:rPr>
          <w:fldChar w:fldCharType="begin"/>
        </w:r>
        <w:r w:rsidRPr="00A576F0">
          <w:rPr>
            <w:rStyle w:val="Hyperlink"/>
          </w:rPr>
          <w:instrText xml:space="preserve"> </w:instrText>
        </w:r>
        <w:r>
          <w:instrText>HYPERLINK \l "_Toc494126235"</w:instrText>
        </w:r>
        <w:r w:rsidRPr="00A576F0">
          <w:rPr>
            <w:rStyle w:val="Hyperlink"/>
          </w:rPr>
          <w:instrText xml:space="preserve"> </w:instrText>
        </w:r>
        <w:r w:rsidRPr="00A576F0">
          <w:rPr>
            <w:rStyle w:val="Hyperlink"/>
          </w:rPr>
          <w:fldChar w:fldCharType="separate"/>
        </w:r>
        <w:r w:rsidRPr="00A576F0">
          <w:rPr>
            <w:rStyle w:val="Hyperlink"/>
          </w:rPr>
          <w:t>4.1.1</w:t>
        </w:r>
        <w:r>
          <w:rPr>
            <w:rFonts w:asciiTheme="minorHAnsi" w:eastAsiaTheme="minorEastAsia" w:hAnsiTheme="minorHAnsi"/>
            <w:color w:val="auto"/>
            <w:kern w:val="0"/>
            <w:sz w:val="22"/>
            <w:szCs w:val="22"/>
          </w:rPr>
          <w:tab/>
        </w:r>
        <w:r w:rsidRPr="00A576F0">
          <w:rPr>
            <w:rStyle w:val="Hyperlink"/>
          </w:rPr>
          <w:t>Embedded Constants</w:t>
        </w:r>
        <w:r>
          <w:rPr>
            <w:webHidden/>
          </w:rPr>
          <w:tab/>
        </w:r>
        <w:r>
          <w:rPr>
            <w:webHidden/>
          </w:rPr>
          <w:fldChar w:fldCharType="begin"/>
        </w:r>
        <w:r>
          <w:rPr>
            <w:webHidden/>
          </w:rPr>
          <w:instrText xml:space="preserve"> PAGEREF _Toc494126235 \h </w:instrText>
        </w:r>
      </w:ins>
      <w:r>
        <w:rPr>
          <w:webHidden/>
        </w:rPr>
      </w:r>
      <w:r>
        <w:rPr>
          <w:webHidden/>
        </w:rPr>
        <w:fldChar w:fldCharType="separate"/>
      </w:r>
      <w:ins w:id="65" w:author="Ramachandran M G." w:date="2017-09-25T18:08:00Z">
        <w:r>
          <w:rPr>
            <w:webHidden/>
          </w:rPr>
          <w:t>7</w:t>
        </w:r>
        <w:r>
          <w:rPr>
            <w:webHidden/>
          </w:rPr>
          <w:fldChar w:fldCharType="end"/>
        </w:r>
        <w:r w:rsidRPr="00A576F0">
          <w:rPr>
            <w:rStyle w:val="Hyperlink"/>
          </w:rPr>
          <w:fldChar w:fldCharType="end"/>
        </w:r>
      </w:ins>
    </w:p>
    <w:p w:rsidR="00770AF7" w:rsidRDefault="00770AF7">
      <w:pPr>
        <w:pStyle w:val="TOC1"/>
        <w:rPr>
          <w:ins w:id="66" w:author="Ramachandran M G." w:date="2017-09-25T18:08:00Z"/>
          <w:rFonts w:eastAsiaTheme="minorEastAsia"/>
          <w:b w:val="0"/>
          <w:color w:val="auto"/>
          <w:kern w:val="0"/>
          <w:sz w:val="22"/>
          <w:szCs w:val="22"/>
          <w:lang w:val="en-US"/>
        </w:rPr>
      </w:pPr>
      <w:ins w:id="67" w:author="Ramachandran M G." w:date="2017-09-25T18:08:00Z">
        <w:r w:rsidRPr="00A576F0">
          <w:rPr>
            <w:rStyle w:val="Hyperlink"/>
          </w:rPr>
          <w:fldChar w:fldCharType="begin"/>
        </w:r>
        <w:r w:rsidRPr="00A576F0">
          <w:rPr>
            <w:rStyle w:val="Hyperlink"/>
          </w:rPr>
          <w:instrText xml:space="preserve"> </w:instrText>
        </w:r>
        <w:r>
          <w:instrText>HYPERLINK \l "_Toc494126236"</w:instrText>
        </w:r>
        <w:r w:rsidRPr="00A576F0">
          <w:rPr>
            <w:rStyle w:val="Hyperlink"/>
          </w:rPr>
          <w:instrText xml:space="preserve"> </w:instrText>
        </w:r>
        <w:r w:rsidRPr="00A576F0">
          <w:rPr>
            <w:rStyle w:val="Hyperlink"/>
          </w:rPr>
          <w:fldChar w:fldCharType="separate"/>
        </w:r>
        <w:r w:rsidRPr="00A576F0">
          <w:rPr>
            <w:rStyle w:val="Hyperlink"/>
            <w:rFonts w:ascii="Calibri" w:hAnsi="Calibri" w:cs="Calibri"/>
          </w:rPr>
          <w:t>5</w:t>
        </w:r>
        <w:r>
          <w:rPr>
            <w:rFonts w:eastAsiaTheme="minorEastAsia"/>
            <w:b w:val="0"/>
            <w:color w:val="auto"/>
            <w:kern w:val="0"/>
            <w:sz w:val="22"/>
            <w:szCs w:val="22"/>
            <w:lang w:val="en-US"/>
          </w:rPr>
          <w:tab/>
        </w:r>
        <w:r w:rsidRPr="00A576F0">
          <w:rPr>
            <w:rStyle w:val="Hyperlink"/>
            <w:rFonts w:ascii="Calibri" w:hAnsi="Calibri" w:cs="Calibri"/>
          </w:rPr>
          <w:t>Software Component Implementation</w:t>
        </w:r>
        <w:r>
          <w:rPr>
            <w:webHidden/>
          </w:rPr>
          <w:tab/>
        </w:r>
        <w:r>
          <w:rPr>
            <w:webHidden/>
          </w:rPr>
          <w:fldChar w:fldCharType="begin"/>
        </w:r>
        <w:r>
          <w:rPr>
            <w:webHidden/>
          </w:rPr>
          <w:instrText xml:space="preserve"> PAGEREF _Toc494126236 \h </w:instrText>
        </w:r>
      </w:ins>
      <w:r>
        <w:rPr>
          <w:webHidden/>
        </w:rPr>
      </w:r>
      <w:r>
        <w:rPr>
          <w:webHidden/>
        </w:rPr>
        <w:fldChar w:fldCharType="separate"/>
      </w:r>
      <w:ins w:id="68" w:author="Ramachandran M G." w:date="2017-09-25T18:08:00Z">
        <w:r>
          <w:rPr>
            <w:webHidden/>
          </w:rPr>
          <w:t>8</w:t>
        </w:r>
        <w:r>
          <w:rPr>
            <w:webHidden/>
          </w:rPr>
          <w:fldChar w:fldCharType="end"/>
        </w:r>
        <w:r w:rsidRPr="00A576F0">
          <w:rPr>
            <w:rStyle w:val="Hyperlink"/>
          </w:rPr>
          <w:fldChar w:fldCharType="end"/>
        </w:r>
      </w:ins>
    </w:p>
    <w:p w:rsidR="00770AF7" w:rsidRDefault="00770AF7">
      <w:pPr>
        <w:pStyle w:val="TOC2"/>
        <w:rPr>
          <w:ins w:id="69" w:author="Ramachandran M G." w:date="2017-09-25T18:08:00Z"/>
          <w:rFonts w:asciiTheme="minorHAnsi" w:eastAsiaTheme="minorEastAsia" w:hAnsiTheme="minorHAnsi"/>
          <w:color w:val="auto"/>
          <w:kern w:val="0"/>
          <w:szCs w:val="22"/>
        </w:rPr>
      </w:pPr>
      <w:ins w:id="70" w:author="Ramachandran M G." w:date="2017-09-25T18:08:00Z">
        <w:r w:rsidRPr="00A576F0">
          <w:rPr>
            <w:rStyle w:val="Hyperlink"/>
          </w:rPr>
          <w:fldChar w:fldCharType="begin"/>
        </w:r>
        <w:r w:rsidRPr="00A576F0">
          <w:rPr>
            <w:rStyle w:val="Hyperlink"/>
          </w:rPr>
          <w:instrText xml:space="preserve"> </w:instrText>
        </w:r>
        <w:r>
          <w:instrText>HYPERLINK \l "_Toc494126237"</w:instrText>
        </w:r>
        <w:r w:rsidRPr="00A576F0">
          <w:rPr>
            <w:rStyle w:val="Hyperlink"/>
          </w:rPr>
          <w:instrText xml:space="preserve"> </w:instrText>
        </w:r>
        <w:r w:rsidRPr="00A576F0">
          <w:rPr>
            <w:rStyle w:val="Hyperlink"/>
          </w:rPr>
          <w:fldChar w:fldCharType="separate"/>
        </w:r>
        <w:r w:rsidRPr="00A576F0">
          <w:rPr>
            <w:rStyle w:val="Hyperlink"/>
          </w:rPr>
          <w:t>5.1</w:t>
        </w:r>
        <w:r>
          <w:rPr>
            <w:rFonts w:asciiTheme="minorHAnsi" w:eastAsiaTheme="minorEastAsia" w:hAnsiTheme="minorHAnsi"/>
            <w:color w:val="auto"/>
            <w:kern w:val="0"/>
            <w:szCs w:val="22"/>
          </w:rPr>
          <w:tab/>
        </w:r>
        <w:r w:rsidRPr="00A576F0">
          <w:rPr>
            <w:rStyle w:val="Hyperlink"/>
          </w:rPr>
          <w:t>Sub-Module Functions</w:t>
        </w:r>
        <w:r>
          <w:rPr>
            <w:webHidden/>
          </w:rPr>
          <w:tab/>
        </w:r>
        <w:r>
          <w:rPr>
            <w:webHidden/>
          </w:rPr>
          <w:fldChar w:fldCharType="begin"/>
        </w:r>
        <w:r>
          <w:rPr>
            <w:webHidden/>
          </w:rPr>
          <w:instrText xml:space="preserve"> PAGEREF _Toc494126237 \h </w:instrText>
        </w:r>
      </w:ins>
      <w:r>
        <w:rPr>
          <w:webHidden/>
        </w:rPr>
      </w:r>
      <w:r>
        <w:rPr>
          <w:webHidden/>
        </w:rPr>
        <w:fldChar w:fldCharType="separate"/>
      </w:r>
      <w:ins w:id="71" w:author="Ramachandran M G." w:date="2017-09-25T18:08:00Z">
        <w:r>
          <w:rPr>
            <w:webHidden/>
          </w:rPr>
          <w:t>8</w:t>
        </w:r>
        <w:r>
          <w:rPr>
            <w:webHidden/>
          </w:rPr>
          <w:fldChar w:fldCharType="end"/>
        </w:r>
        <w:r w:rsidRPr="00A576F0">
          <w:rPr>
            <w:rStyle w:val="Hyperlink"/>
          </w:rPr>
          <w:fldChar w:fldCharType="end"/>
        </w:r>
      </w:ins>
    </w:p>
    <w:p w:rsidR="00770AF7" w:rsidRDefault="00770AF7">
      <w:pPr>
        <w:pStyle w:val="TOC2"/>
        <w:rPr>
          <w:ins w:id="72" w:author="Ramachandran M G." w:date="2017-09-25T18:08:00Z"/>
          <w:rFonts w:asciiTheme="minorHAnsi" w:eastAsiaTheme="minorEastAsia" w:hAnsiTheme="minorHAnsi"/>
          <w:color w:val="auto"/>
          <w:kern w:val="0"/>
          <w:szCs w:val="22"/>
        </w:rPr>
      </w:pPr>
      <w:ins w:id="73" w:author="Ramachandran M G." w:date="2017-09-25T18:08:00Z">
        <w:r w:rsidRPr="00A576F0">
          <w:rPr>
            <w:rStyle w:val="Hyperlink"/>
          </w:rPr>
          <w:fldChar w:fldCharType="begin"/>
        </w:r>
        <w:r w:rsidRPr="00A576F0">
          <w:rPr>
            <w:rStyle w:val="Hyperlink"/>
          </w:rPr>
          <w:instrText xml:space="preserve"> </w:instrText>
        </w:r>
        <w:r>
          <w:instrText>HYPERLINK \l "_Toc494126238"</w:instrText>
        </w:r>
        <w:r w:rsidRPr="00A576F0">
          <w:rPr>
            <w:rStyle w:val="Hyperlink"/>
          </w:rPr>
          <w:instrText xml:space="preserve"> </w:instrText>
        </w:r>
        <w:r w:rsidRPr="00A576F0">
          <w:rPr>
            <w:rStyle w:val="Hyperlink"/>
          </w:rPr>
          <w:fldChar w:fldCharType="separate"/>
        </w:r>
        <w:r w:rsidRPr="00A576F0">
          <w:rPr>
            <w:rStyle w:val="Hyperlink"/>
            <w:rFonts w:cs="Calibri"/>
          </w:rPr>
          <w:t>5.1.1</w:t>
        </w:r>
        <w:r>
          <w:rPr>
            <w:rFonts w:asciiTheme="minorHAnsi" w:eastAsiaTheme="minorEastAsia" w:hAnsiTheme="minorHAnsi"/>
            <w:color w:val="auto"/>
            <w:kern w:val="0"/>
            <w:szCs w:val="22"/>
          </w:rPr>
          <w:tab/>
        </w:r>
        <w:r w:rsidRPr="00A576F0">
          <w:rPr>
            <w:rStyle w:val="Hyperlink"/>
            <w:rFonts w:cs="Calibri"/>
          </w:rPr>
          <w:t>Init: MotCurrPeakEstimnInit1</w:t>
        </w:r>
        <w:r>
          <w:rPr>
            <w:webHidden/>
          </w:rPr>
          <w:tab/>
        </w:r>
        <w:r>
          <w:rPr>
            <w:webHidden/>
          </w:rPr>
          <w:fldChar w:fldCharType="begin"/>
        </w:r>
        <w:r>
          <w:rPr>
            <w:webHidden/>
          </w:rPr>
          <w:instrText xml:space="preserve"> PAGEREF _Toc494126238 \h </w:instrText>
        </w:r>
      </w:ins>
      <w:r>
        <w:rPr>
          <w:webHidden/>
        </w:rPr>
      </w:r>
      <w:r>
        <w:rPr>
          <w:webHidden/>
        </w:rPr>
        <w:fldChar w:fldCharType="separate"/>
      </w:r>
      <w:ins w:id="74" w:author="Ramachandran M G." w:date="2017-09-25T18:08:00Z">
        <w:r>
          <w:rPr>
            <w:webHidden/>
          </w:rPr>
          <w:t>8</w:t>
        </w:r>
        <w:r>
          <w:rPr>
            <w:webHidden/>
          </w:rPr>
          <w:fldChar w:fldCharType="end"/>
        </w:r>
        <w:r w:rsidRPr="00A576F0">
          <w:rPr>
            <w:rStyle w:val="Hyperlink"/>
          </w:rPr>
          <w:fldChar w:fldCharType="end"/>
        </w:r>
      </w:ins>
    </w:p>
    <w:p w:rsidR="00770AF7" w:rsidRDefault="00770AF7">
      <w:pPr>
        <w:pStyle w:val="TOC2"/>
        <w:rPr>
          <w:ins w:id="75" w:author="Ramachandran M G." w:date="2017-09-25T18:08:00Z"/>
          <w:rFonts w:asciiTheme="minorHAnsi" w:eastAsiaTheme="minorEastAsia" w:hAnsiTheme="minorHAnsi"/>
          <w:color w:val="auto"/>
          <w:kern w:val="0"/>
          <w:szCs w:val="22"/>
        </w:rPr>
      </w:pPr>
      <w:ins w:id="76" w:author="Ramachandran M G." w:date="2017-09-25T18:08:00Z">
        <w:r w:rsidRPr="00A576F0">
          <w:rPr>
            <w:rStyle w:val="Hyperlink"/>
          </w:rPr>
          <w:fldChar w:fldCharType="begin"/>
        </w:r>
        <w:r w:rsidRPr="00A576F0">
          <w:rPr>
            <w:rStyle w:val="Hyperlink"/>
          </w:rPr>
          <w:instrText xml:space="preserve"> </w:instrText>
        </w:r>
        <w:r>
          <w:instrText>HYPERLINK \l "_Toc494126239"</w:instrText>
        </w:r>
        <w:r w:rsidRPr="00A576F0">
          <w:rPr>
            <w:rStyle w:val="Hyperlink"/>
          </w:rPr>
          <w:instrText xml:space="preserve"> </w:instrText>
        </w:r>
        <w:r w:rsidRPr="00A576F0">
          <w:rPr>
            <w:rStyle w:val="Hyperlink"/>
          </w:rPr>
          <w:fldChar w:fldCharType="separate"/>
        </w:r>
        <w:r w:rsidRPr="00A576F0">
          <w:rPr>
            <w:rStyle w:val="Hyperlink"/>
            <w:rFonts w:cs="Calibri"/>
          </w:rPr>
          <w:t>5.1.2</w:t>
        </w:r>
        <w:r>
          <w:rPr>
            <w:rFonts w:asciiTheme="minorHAnsi" w:eastAsiaTheme="minorEastAsia" w:hAnsiTheme="minorHAnsi"/>
            <w:color w:val="auto"/>
            <w:kern w:val="0"/>
            <w:szCs w:val="22"/>
          </w:rPr>
          <w:tab/>
        </w:r>
        <w:r w:rsidRPr="00A576F0">
          <w:rPr>
            <w:rStyle w:val="Hyperlink"/>
            <w:rFonts w:cs="Calibri"/>
          </w:rPr>
          <w:t>Per: MotCurrPeakEstimnPer1</w:t>
        </w:r>
        <w:r>
          <w:rPr>
            <w:webHidden/>
          </w:rPr>
          <w:tab/>
        </w:r>
        <w:r>
          <w:rPr>
            <w:webHidden/>
          </w:rPr>
          <w:fldChar w:fldCharType="begin"/>
        </w:r>
        <w:r>
          <w:rPr>
            <w:webHidden/>
          </w:rPr>
          <w:instrText xml:space="preserve"> PAGEREF _Toc494126239 \h </w:instrText>
        </w:r>
      </w:ins>
      <w:r>
        <w:rPr>
          <w:webHidden/>
        </w:rPr>
      </w:r>
      <w:r>
        <w:rPr>
          <w:webHidden/>
        </w:rPr>
        <w:fldChar w:fldCharType="separate"/>
      </w:r>
      <w:ins w:id="77" w:author="Ramachandran M G." w:date="2017-09-25T18:08:00Z">
        <w:r>
          <w:rPr>
            <w:webHidden/>
          </w:rPr>
          <w:t>8</w:t>
        </w:r>
        <w:r>
          <w:rPr>
            <w:webHidden/>
          </w:rPr>
          <w:fldChar w:fldCharType="end"/>
        </w:r>
        <w:r w:rsidRPr="00A576F0">
          <w:rPr>
            <w:rStyle w:val="Hyperlink"/>
          </w:rPr>
          <w:fldChar w:fldCharType="end"/>
        </w:r>
      </w:ins>
    </w:p>
    <w:p w:rsidR="00770AF7" w:rsidRDefault="00770AF7">
      <w:pPr>
        <w:pStyle w:val="TOC2"/>
        <w:rPr>
          <w:ins w:id="78" w:author="Ramachandran M G." w:date="2017-09-25T18:08:00Z"/>
          <w:rFonts w:asciiTheme="minorHAnsi" w:eastAsiaTheme="minorEastAsia" w:hAnsiTheme="minorHAnsi"/>
          <w:color w:val="auto"/>
          <w:kern w:val="0"/>
          <w:szCs w:val="22"/>
        </w:rPr>
      </w:pPr>
      <w:ins w:id="79" w:author="Ramachandran M G." w:date="2017-09-25T18:08:00Z">
        <w:r w:rsidRPr="00A576F0">
          <w:rPr>
            <w:rStyle w:val="Hyperlink"/>
          </w:rPr>
          <w:fldChar w:fldCharType="begin"/>
        </w:r>
        <w:r w:rsidRPr="00A576F0">
          <w:rPr>
            <w:rStyle w:val="Hyperlink"/>
          </w:rPr>
          <w:instrText xml:space="preserve"> </w:instrText>
        </w:r>
        <w:r>
          <w:instrText>HYPERLINK \l "_Toc494126240"</w:instrText>
        </w:r>
        <w:r w:rsidRPr="00A576F0">
          <w:rPr>
            <w:rStyle w:val="Hyperlink"/>
          </w:rPr>
          <w:instrText xml:space="preserve"> </w:instrText>
        </w:r>
        <w:r w:rsidRPr="00A576F0">
          <w:rPr>
            <w:rStyle w:val="Hyperlink"/>
          </w:rPr>
          <w:fldChar w:fldCharType="separate"/>
        </w:r>
        <w:r w:rsidRPr="00A576F0">
          <w:rPr>
            <w:rStyle w:val="Hyperlink"/>
            <w:rFonts w:cs="Calibri"/>
          </w:rPr>
          <w:t>5.1.3</w:t>
        </w:r>
        <w:r>
          <w:rPr>
            <w:rFonts w:asciiTheme="minorHAnsi" w:eastAsiaTheme="minorEastAsia" w:hAnsiTheme="minorHAnsi"/>
            <w:color w:val="auto"/>
            <w:kern w:val="0"/>
            <w:szCs w:val="22"/>
          </w:rPr>
          <w:tab/>
        </w:r>
        <w:r w:rsidRPr="00A576F0">
          <w:rPr>
            <w:rStyle w:val="Hyperlink"/>
            <w:rFonts w:cs="Calibri"/>
          </w:rPr>
          <w:t>Per: MotCurrPeakEstimnPer2</w:t>
        </w:r>
        <w:r>
          <w:rPr>
            <w:webHidden/>
          </w:rPr>
          <w:tab/>
        </w:r>
        <w:r>
          <w:rPr>
            <w:webHidden/>
          </w:rPr>
          <w:fldChar w:fldCharType="begin"/>
        </w:r>
        <w:r>
          <w:rPr>
            <w:webHidden/>
          </w:rPr>
          <w:instrText xml:space="preserve"> PAGEREF _Toc494126240 \h </w:instrText>
        </w:r>
      </w:ins>
      <w:r>
        <w:rPr>
          <w:webHidden/>
        </w:rPr>
      </w:r>
      <w:r>
        <w:rPr>
          <w:webHidden/>
        </w:rPr>
        <w:fldChar w:fldCharType="separate"/>
      </w:r>
      <w:ins w:id="80" w:author="Ramachandran M G." w:date="2017-09-25T18:08:00Z">
        <w:r>
          <w:rPr>
            <w:webHidden/>
          </w:rPr>
          <w:t>8</w:t>
        </w:r>
        <w:r>
          <w:rPr>
            <w:webHidden/>
          </w:rPr>
          <w:fldChar w:fldCharType="end"/>
        </w:r>
        <w:r w:rsidRPr="00A576F0">
          <w:rPr>
            <w:rStyle w:val="Hyperlink"/>
          </w:rPr>
          <w:fldChar w:fldCharType="end"/>
        </w:r>
      </w:ins>
    </w:p>
    <w:p w:rsidR="00770AF7" w:rsidRDefault="00770AF7">
      <w:pPr>
        <w:pStyle w:val="TOC2"/>
        <w:rPr>
          <w:ins w:id="81" w:author="Ramachandran M G." w:date="2017-09-25T18:08:00Z"/>
          <w:rFonts w:asciiTheme="minorHAnsi" w:eastAsiaTheme="minorEastAsia" w:hAnsiTheme="minorHAnsi"/>
          <w:color w:val="auto"/>
          <w:kern w:val="0"/>
          <w:szCs w:val="22"/>
        </w:rPr>
      </w:pPr>
      <w:ins w:id="82" w:author="Ramachandran M G." w:date="2017-09-25T18:08:00Z">
        <w:r w:rsidRPr="00A576F0">
          <w:rPr>
            <w:rStyle w:val="Hyperlink"/>
          </w:rPr>
          <w:fldChar w:fldCharType="begin"/>
        </w:r>
        <w:r w:rsidRPr="00A576F0">
          <w:rPr>
            <w:rStyle w:val="Hyperlink"/>
          </w:rPr>
          <w:instrText xml:space="preserve"> </w:instrText>
        </w:r>
        <w:r>
          <w:instrText>HYPERLINK \l "_Toc494126241"</w:instrText>
        </w:r>
        <w:r w:rsidRPr="00A576F0">
          <w:rPr>
            <w:rStyle w:val="Hyperlink"/>
          </w:rPr>
          <w:instrText xml:space="preserve"> </w:instrText>
        </w:r>
        <w:r w:rsidRPr="00A576F0">
          <w:rPr>
            <w:rStyle w:val="Hyperlink"/>
          </w:rPr>
          <w:fldChar w:fldCharType="separate"/>
        </w:r>
        <w:r w:rsidRPr="00A576F0">
          <w:rPr>
            <w:rStyle w:val="Hyperlink"/>
          </w:rPr>
          <w:t>5.2</w:t>
        </w:r>
        <w:r>
          <w:rPr>
            <w:rFonts w:asciiTheme="minorHAnsi" w:eastAsiaTheme="minorEastAsia" w:hAnsiTheme="minorHAnsi"/>
            <w:color w:val="auto"/>
            <w:kern w:val="0"/>
            <w:szCs w:val="22"/>
          </w:rPr>
          <w:tab/>
        </w:r>
        <w:r w:rsidRPr="00A576F0">
          <w:rPr>
            <w:rStyle w:val="Hyperlink"/>
          </w:rPr>
          <w:t>Server Runables</w:t>
        </w:r>
        <w:r>
          <w:rPr>
            <w:webHidden/>
          </w:rPr>
          <w:tab/>
        </w:r>
        <w:r>
          <w:rPr>
            <w:webHidden/>
          </w:rPr>
          <w:fldChar w:fldCharType="begin"/>
        </w:r>
        <w:r>
          <w:rPr>
            <w:webHidden/>
          </w:rPr>
          <w:instrText xml:space="preserve"> PAGEREF _Toc494126241 \h </w:instrText>
        </w:r>
      </w:ins>
      <w:r>
        <w:rPr>
          <w:webHidden/>
        </w:rPr>
      </w:r>
      <w:r>
        <w:rPr>
          <w:webHidden/>
        </w:rPr>
        <w:fldChar w:fldCharType="separate"/>
      </w:r>
      <w:ins w:id="83" w:author="Ramachandran M G." w:date="2017-09-25T18:08:00Z">
        <w:r>
          <w:rPr>
            <w:webHidden/>
          </w:rPr>
          <w:t>8</w:t>
        </w:r>
        <w:r>
          <w:rPr>
            <w:webHidden/>
          </w:rPr>
          <w:fldChar w:fldCharType="end"/>
        </w:r>
        <w:r w:rsidRPr="00A576F0">
          <w:rPr>
            <w:rStyle w:val="Hyperlink"/>
          </w:rPr>
          <w:fldChar w:fldCharType="end"/>
        </w:r>
      </w:ins>
    </w:p>
    <w:p w:rsidR="00770AF7" w:rsidRDefault="00770AF7">
      <w:pPr>
        <w:pStyle w:val="TOC2"/>
        <w:rPr>
          <w:ins w:id="84" w:author="Ramachandran M G." w:date="2017-09-25T18:08:00Z"/>
          <w:rFonts w:asciiTheme="minorHAnsi" w:eastAsiaTheme="minorEastAsia" w:hAnsiTheme="minorHAnsi"/>
          <w:color w:val="auto"/>
          <w:kern w:val="0"/>
          <w:szCs w:val="22"/>
        </w:rPr>
      </w:pPr>
      <w:ins w:id="85" w:author="Ramachandran M G." w:date="2017-09-25T18:08:00Z">
        <w:r w:rsidRPr="00A576F0">
          <w:rPr>
            <w:rStyle w:val="Hyperlink"/>
          </w:rPr>
          <w:fldChar w:fldCharType="begin"/>
        </w:r>
        <w:r w:rsidRPr="00A576F0">
          <w:rPr>
            <w:rStyle w:val="Hyperlink"/>
          </w:rPr>
          <w:instrText xml:space="preserve"> </w:instrText>
        </w:r>
        <w:r>
          <w:instrText>HYPERLINK \l "_Toc494126242"</w:instrText>
        </w:r>
        <w:r w:rsidRPr="00A576F0">
          <w:rPr>
            <w:rStyle w:val="Hyperlink"/>
          </w:rPr>
          <w:instrText xml:space="preserve"> </w:instrText>
        </w:r>
        <w:r w:rsidRPr="00A576F0">
          <w:rPr>
            <w:rStyle w:val="Hyperlink"/>
          </w:rPr>
          <w:fldChar w:fldCharType="separate"/>
        </w:r>
        <w:r w:rsidRPr="00A576F0">
          <w:rPr>
            <w:rStyle w:val="Hyperlink"/>
            <w:rFonts w:cs="Calibri"/>
          </w:rPr>
          <w:t>5.3</w:t>
        </w:r>
        <w:r>
          <w:rPr>
            <w:rFonts w:asciiTheme="minorHAnsi" w:eastAsiaTheme="minorEastAsia" w:hAnsiTheme="minorHAnsi"/>
            <w:color w:val="auto"/>
            <w:kern w:val="0"/>
            <w:szCs w:val="22"/>
          </w:rPr>
          <w:tab/>
        </w:r>
        <w:r w:rsidRPr="00A576F0">
          <w:rPr>
            <w:rStyle w:val="Hyperlink"/>
            <w:rFonts w:cs="Calibri"/>
          </w:rPr>
          <w:t>Interrupt Functions</w:t>
        </w:r>
        <w:r>
          <w:rPr>
            <w:webHidden/>
          </w:rPr>
          <w:tab/>
        </w:r>
        <w:r>
          <w:rPr>
            <w:webHidden/>
          </w:rPr>
          <w:fldChar w:fldCharType="begin"/>
        </w:r>
        <w:r>
          <w:rPr>
            <w:webHidden/>
          </w:rPr>
          <w:instrText xml:space="preserve"> PAGEREF _Toc494126242 \h </w:instrText>
        </w:r>
      </w:ins>
      <w:r>
        <w:rPr>
          <w:webHidden/>
        </w:rPr>
      </w:r>
      <w:r>
        <w:rPr>
          <w:webHidden/>
        </w:rPr>
        <w:fldChar w:fldCharType="separate"/>
      </w:r>
      <w:ins w:id="86" w:author="Ramachandran M G." w:date="2017-09-25T18:08:00Z">
        <w:r>
          <w:rPr>
            <w:webHidden/>
          </w:rPr>
          <w:t>8</w:t>
        </w:r>
        <w:r>
          <w:rPr>
            <w:webHidden/>
          </w:rPr>
          <w:fldChar w:fldCharType="end"/>
        </w:r>
        <w:r w:rsidRPr="00A576F0">
          <w:rPr>
            <w:rStyle w:val="Hyperlink"/>
          </w:rPr>
          <w:fldChar w:fldCharType="end"/>
        </w:r>
      </w:ins>
    </w:p>
    <w:p w:rsidR="00770AF7" w:rsidRDefault="00770AF7">
      <w:pPr>
        <w:pStyle w:val="TOC2"/>
        <w:rPr>
          <w:ins w:id="87" w:author="Ramachandran M G." w:date="2017-09-25T18:08:00Z"/>
          <w:rFonts w:asciiTheme="minorHAnsi" w:eastAsiaTheme="minorEastAsia" w:hAnsiTheme="minorHAnsi"/>
          <w:color w:val="auto"/>
          <w:kern w:val="0"/>
          <w:szCs w:val="22"/>
        </w:rPr>
      </w:pPr>
      <w:ins w:id="88" w:author="Ramachandran M G." w:date="2017-09-25T18:08:00Z">
        <w:r w:rsidRPr="00A576F0">
          <w:rPr>
            <w:rStyle w:val="Hyperlink"/>
          </w:rPr>
          <w:fldChar w:fldCharType="begin"/>
        </w:r>
        <w:r w:rsidRPr="00A576F0">
          <w:rPr>
            <w:rStyle w:val="Hyperlink"/>
          </w:rPr>
          <w:instrText xml:space="preserve"> </w:instrText>
        </w:r>
        <w:r>
          <w:instrText>HYPERLINK \l "_Toc494126243"</w:instrText>
        </w:r>
        <w:r w:rsidRPr="00A576F0">
          <w:rPr>
            <w:rStyle w:val="Hyperlink"/>
          </w:rPr>
          <w:instrText xml:space="preserve"> </w:instrText>
        </w:r>
        <w:r w:rsidRPr="00A576F0">
          <w:rPr>
            <w:rStyle w:val="Hyperlink"/>
          </w:rPr>
          <w:fldChar w:fldCharType="separate"/>
        </w:r>
        <w:r w:rsidRPr="00A576F0">
          <w:rPr>
            <w:rStyle w:val="Hyperlink"/>
            <w:rFonts w:cs="Calibri"/>
          </w:rPr>
          <w:t>5.4</w:t>
        </w:r>
        <w:r>
          <w:rPr>
            <w:rFonts w:asciiTheme="minorHAnsi" w:eastAsiaTheme="minorEastAsia" w:hAnsiTheme="minorHAnsi"/>
            <w:color w:val="auto"/>
            <w:kern w:val="0"/>
            <w:szCs w:val="22"/>
          </w:rPr>
          <w:tab/>
        </w:r>
        <w:r w:rsidRPr="00A576F0">
          <w:rPr>
            <w:rStyle w:val="Hyperlink"/>
            <w:rFonts w:cs="Calibri"/>
          </w:rPr>
          <w:t>Module Internal (Local) Functions</w:t>
        </w:r>
        <w:r>
          <w:rPr>
            <w:webHidden/>
          </w:rPr>
          <w:tab/>
        </w:r>
        <w:r>
          <w:rPr>
            <w:webHidden/>
          </w:rPr>
          <w:fldChar w:fldCharType="begin"/>
        </w:r>
        <w:r>
          <w:rPr>
            <w:webHidden/>
          </w:rPr>
          <w:instrText xml:space="preserve"> PAGEREF _Toc494126243 \h </w:instrText>
        </w:r>
      </w:ins>
      <w:r>
        <w:rPr>
          <w:webHidden/>
        </w:rPr>
      </w:r>
      <w:r>
        <w:rPr>
          <w:webHidden/>
        </w:rPr>
        <w:fldChar w:fldCharType="separate"/>
      </w:r>
      <w:ins w:id="89" w:author="Ramachandran M G." w:date="2017-09-25T18:08:00Z">
        <w:r>
          <w:rPr>
            <w:webHidden/>
          </w:rPr>
          <w:t>8</w:t>
        </w:r>
        <w:r>
          <w:rPr>
            <w:webHidden/>
          </w:rPr>
          <w:fldChar w:fldCharType="end"/>
        </w:r>
        <w:r w:rsidRPr="00A576F0">
          <w:rPr>
            <w:rStyle w:val="Hyperlink"/>
          </w:rPr>
          <w:fldChar w:fldCharType="end"/>
        </w:r>
      </w:ins>
    </w:p>
    <w:p w:rsidR="00770AF7" w:rsidRDefault="00770AF7">
      <w:pPr>
        <w:pStyle w:val="TOC2"/>
        <w:rPr>
          <w:ins w:id="90" w:author="Ramachandran M G." w:date="2017-09-25T18:08:00Z"/>
          <w:rFonts w:asciiTheme="minorHAnsi" w:eastAsiaTheme="minorEastAsia" w:hAnsiTheme="minorHAnsi"/>
          <w:color w:val="auto"/>
          <w:kern w:val="0"/>
          <w:szCs w:val="22"/>
        </w:rPr>
      </w:pPr>
      <w:ins w:id="91" w:author="Ramachandran M G." w:date="2017-09-25T18:08:00Z">
        <w:r w:rsidRPr="00A576F0">
          <w:rPr>
            <w:rStyle w:val="Hyperlink"/>
          </w:rPr>
          <w:fldChar w:fldCharType="begin"/>
        </w:r>
        <w:r w:rsidRPr="00A576F0">
          <w:rPr>
            <w:rStyle w:val="Hyperlink"/>
          </w:rPr>
          <w:instrText xml:space="preserve"> </w:instrText>
        </w:r>
        <w:r>
          <w:instrText>HYPERLINK \l "_Toc494126244"</w:instrText>
        </w:r>
        <w:r w:rsidRPr="00A576F0">
          <w:rPr>
            <w:rStyle w:val="Hyperlink"/>
          </w:rPr>
          <w:instrText xml:space="preserve"> </w:instrText>
        </w:r>
        <w:r w:rsidRPr="00A576F0">
          <w:rPr>
            <w:rStyle w:val="Hyperlink"/>
          </w:rPr>
          <w:fldChar w:fldCharType="separate"/>
        </w:r>
        <w:r w:rsidRPr="00A576F0">
          <w:rPr>
            <w:rStyle w:val="Hyperlink"/>
            <w:rFonts w:cs="Calibri"/>
          </w:rPr>
          <w:t>5.5</w:t>
        </w:r>
        <w:r>
          <w:rPr>
            <w:rFonts w:asciiTheme="minorHAnsi" w:eastAsiaTheme="minorEastAsia" w:hAnsiTheme="minorHAnsi"/>
            <w:color w:val="auto"/>
            <w:kern w:val="0"/>
            <w:szCs w:val="22"/>
          </w:rPr>
          <w:tab/>
        </w:r>
        <w:r w:rsidRPr="00A576F0">
          <w:rPr>
            <w:rStyle w:val="Hyperlink"/>
            <w:rFonts w:cs="Calibri"/>
          </w:rPr>
          <w:t>GLOBAL Function/Macro Definitions</w:t>
        </w:r>
        <w:r>
          <w:rPr>
            <w:webHidden/>
          </w:rPr>
          <w:tab/>
        </w:r>
        <w:r>
          <w:rPr>
            <w:webHidden/>
          </w:rPr>
          <w:fldChar w:fldCharType="begin"/>
        </w:r>
        <w:r>
          <w:rPr>
            <w:webHidden/>
          </w:rPr>
          <w:instrText xml:space="preserve"> PAGEREF _Toc494126244 \h </w:instrText>
        </w:r>
      </w:ins>
      <w:r>
        <w:rPr>
          <w:webHidden/>
        </w:rPr>
      </w:r>
      <w:r>
        <w:rPr>
          <w:webHidden/>
        </w:rPr>
        <w:fldChar w:fldCharType="separate"/>
      </w:r>
      <w:ins w:id="92" w:author="Ramachandran M G." w:date="2017-09-25T18:08:00Z">
        <w:r>
          <w:rPr>
            <w:webHidden/>
          </w:rPr>
          <w:t>8</w:t>
        </w:r>
        <w:r>
          <w:rPr>
            <w:webHidden/>
          </w:rPr>
          <w:fldChar w:fldCharType="end"/>
        </w:r>
        <w:r w:rsidRPr="00A576F0">
          <w:rPr>
            <w:rStyle w:val="Hyperlink"/>
          </w:rPr>
          <w:fldChar w:fldCharType="end"/>
        </w:r>
      </w:ins>
    </w:p>
    <w:p w:rsidR="00770AF7" w:rsidRDefault="00770AF7">
      <w:pPr>
        <w:pStyle w:val="TOC1"/>
        <w:rPr>
          <w:ins w:id="93" w:author="Ramachandran M G." w:date="2017-09-25T18:08:00Z"/>
          <w:rFonts w:eastAsiaTheme="minorEastAsia"/>
          <w:b w:val="0"/>
          <w:color w:val="auto"/>
          <w:kern w:val="0"/>
          <w:sz w:val="22"/>
          <w:szCs w:val="22"/>
          <w:lang w:val="en-US"/>
        </w:rPr>
      </w:pPr>
      <w:ins w:id="94" w:author="Ramachandran M G." w:date="2017-09-25T18:08:00Z">
        <w:r w:rsidRPr="00A576F0">
          <w:rPr>
            <w:rStyle w:val="Hyperlink"/>
          </w:rPr>
          <w:fldChar w:fldCharType="begin"/>
        </w:r>
        <w:r w:rsidRPr="00A576F0">
          <w:rPr>
            <w:rStyle w:val="Hyperlink"/>
          </w:rPr>
          <w:instrText xml:space="preserve"> </w:instrText>
        </w:r>
        <w:r>
          <w:instrText>HYPERLINK \l "_Toc494126245"</w:instrText>
        </w:r>
        <w:r w:rsidRPr="00A576F0">
          <w:rPr>
            <w:rStyle w:val="Hyperlink"/>
          </w:rPr>
          <w:instrText xml:space="preserve"> </w:instrText>
        </w:r>
        <w:r w:rsidRPr="00A576F0">
          <w:rPr>
            <w:rStyle w:val="Hyperlink"/>
          </w:rPr>
          <w:fldChar w:fldCharType="separate"/>
        </w:r>
        <w:r w:rsidRPr="00A576F0">
          <w:rPr>
            <w:rStyle w:val="Hyperlink"/>
            <w:rFonts w:ascii="Calibri" w:hAnsi="Calibri" w:cs="Calibri"/>
          </w:rPr>
          <w:t>6</w:t>
        </w:r>
        <w:r>
          <w:rPr>
            <w:rFonts w:eastAsiaTheme="minorEastAsia"/>
            <w:b w:val="0"/>
            <w:color w:val="auto"/>
            <w:kern w:val="0"/>
            <w:sz w:val="22"/>
            <w:szCs w:val="22"/>
            <w:lang w:val="en-US"/>
          </w:rPr>
          <w:tab/>
        </w:r>
        <w:r w:rsidRPr="00A576F0">
          <w:rPr>
            <w:rStyle w:val="Hyperlink"/>
            <w:rFonts w:ascii="Calibri" w:hAnsi="Calibri"/>
          </w:rPr>
          <w:t>Known</w:t>
        </w:r>
        <w:r w:rsidRPr="00A576F0">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_Toc494126245 \h </w:instrText>
        </w:r>
      </w:ins>
      <w:r>
        <w:rPr>
          <w:webHidden/>
        </w:rPr>
      </w:r>
      <w:r>
        <w:rPr>
          <w:webHidden/>
        </w:rPr>
        <w:fldChar w:fldCharType="separate"/>
      </w:r>
      <w:ins w:id="95" w:author="Ramachandran M G." w:date="2017-09-25T18:08:00Z">
        <w:r>
          <w:rPr>
            <w:webHidden/>
          </w:rPr>
          <w:t>9</w:t>
        </w:r>
        <w:r>
          <w:rPr>
            <w:webHidden/>
          </w:rPr>
          <w:fldChar w:fldCharType="end"/>
        </w:r>
        <w:r w:rsidRPr="00A576F0">
          <w:rPr>
            <w:rStyle w:val="Hyperlink"/>
          </w:rPr>
          <w:fldChar w:fldCharType="end"/>
        </w:r>
      </w:ins>
    </w:p>
    <w:p w:rsidR="00770AF7" w:rsidRDefault="00770AF7">
      <w:pPr>
        <w:pStyle w:val="TOC1"/>
        <w:rPr>
          <w:ins w:id="96" w:author="Ramachandran M G." w:date="2017-09-25T18:08:00Z"/>
          <w:rFonts w:eastAsiaTheme="minorEastAsia"/>
          <w:b w:val="0"/>
          <w:color w:val="auto"/>
          <w:kern w:val="0"/>
          <w:sz w:val="22"/>
          <w:szCs w:val="22"/>
          <w:lang w:val="en-US"/>
        </w:rPr>
      </w:pPr>
      <w:ins w:id="97" w:author="Ramachandran M G." w:date="2017-09-25T18:08:00Z">
        <w:r w:rsidRPr="00A576F0">
          <w:rPr>
            <w:rStyle w:val="Hyperlink"/>
          </w:rPr>
          <w:fldChar w:fldCharType="begin"/>
        </w:r>
        <w:r w:rsidRPr="00A576F0">
          <w:rPr>
            <w:rStyle w:val="Hyperlink"/>
          </w:rPr>
          <w:instrText xml:space="preserve"> </w:instrText>
        </w:r>
        <w:r>
          <w:instrText>HYPERLINK \l "_Toc494126246"</w:instrText>
        </w:r>
        <w:r w:rsidRPr="00A576F0">
          <w:rPr>
            <w:rStyle w:val="Hyperlink"/>
          </w:rPr>
          <w:instrText xml:space="preserve"> </w:instrText>
        </w:r>
        <w:r w:rsidRPr="00A576F0">
          <w:rPr>
            <w:rStyle w:val="Hyperlink"/>
          </w:rPr>
          <w:fldChar w:fldCharType="separate"/>
        </w:r>
        <w:r w:rsidRPr="00A576F0">
          <w:rPr>
            <w:rStyle w:val="Hyperlink"/>
            <w:rFonts w:ascii="Calibri" w:hAnsi="Calibri" w:cs="Calibri"/>
          </w:rPr>
          <w:t>7</w:t>
        </w:r>
        <w:r>
          <w:rPr>
            <w:rFonts w:eastAsiaTheme="minorEastAsia"/>
            <w:b w:val="0"/>
            <w:color w:val="auto"/>
            <w:kern w:val="0"/>
            <w:sz w:val="22"/>
            <w:szCs w:val="22"/>
            <w:lang w:val="en-US"/>
          </w:rPr>
          <w:tab/>
        </w:r>
        <w:r w:rsidRPr="00A576F0">
          <w:rPr>
            <w:rStyle w:val="Hyperlink"/>
            <w:rFonts w:ascii="Calibri" w:hAnsi="Calibri" w:cs="Calibri"/>
          </w:rPr>
          <w:t>UNIT TEST CONSIDERATION</w:t>
        </w:r>
        <w:r>
          <w:rPr>
            <w:webHidden/>
          </w:rPr>
          <w:tab/>
        </w:r>
        <w:r>
          <w:rPr>
            <w:webHidden/>
          </w:rPr>
          <w:fldChar w:fldCharType="begin"/>
        </w:r>
        <w:r>
          <w:rPr>
            <w:webHidden/>
          </w:rPr>
          <w:instrText xml:space="preserve"> PAGEREF _Toc494126246 \h </w:instrText>
        </w:r>
      </w:ins>
      <w:r>
        <w:rPr>
          <w:webHidden/>
        </w:rPr>
      </w:r>
      <w:r>
        <w:rPr>
          <w:webHidden/>
        </w:rPr>
        <w:fldChar w:fldCharType="separate"/>
      </w:r>
      <w:ins w:id="98" w:author="Ramachandran M G." w:date="2017-09-25T18:08:00Z">
        <w:r>
          <w:rPr>
            <w:webHidden/>
          </w:rPr>
          <w:t>10</w:t>
        </w:r>
        <w:r>
          <w:rPr>
            <w:webHidden/>
          </w:rPr>
          <w:fldChar w:fldCharType="end"/>
        </w:r>
        <w:r w:rsidRPr="00A576F0">
          <w:rPr>
            <w:rStyle w:val="Hyperlink"/>
          </w:rPr>
          <w:fldChar w:fldCharType="end"/>
        </w:r>
      </w:ins>
    </w:p>
    <w:p w:rsidR="00770AF7" w:rsidRDefault="00770AF7">
      <w:pPr>
        <w:pStyle w:val="TOC1"/>
        <w:tabs>
          <w:tab w:val="left" w:pos="1400"/>
        </w:tabs>
        <w:rPr>
          <w:ins w:id="99" w:author="Ramachandran M G." w:date="2017-09-25T18:08:00Z"/>
          <w:rFonts w:eastAsiaTheme="minorEastAsia"/>
          <w:b w:val="0"/>
          <w:color w:val="auto"/>
          <w:kern w:val="0"/>
          <w:sz w:val="22"/>
          <w:szCs w:val="22"/>
          <w:lang w:val="en-US"/>
        </w:rPr>
      </w:pPr>
      <w:ins w:id="100" w:author="Ramachandran M G." w:date="2017-09-25T18:08:00Z">
        <w:r w:rsidRPr="00A576F0">
          <w:rPr>
            <w:rStyle w:val="Hyperlink"/>
          </w:rPr>
          <w:fldChar w:fldCharType="begin"/>
        </w:r>
        <w:r w:rsidRPr="00A576F0">
          <w:rPr>
            <w:rStyle w:val="Hyperlink"/>
          </w:rPr>
          <w:instrText xml:space="preserve"> </w:instrText>
        </w:r>
        <w:r>
          <w:instrText>HYPERLINK \l "_Toc494126247"</w:instrText>
        </w:r>
        <w:r w:rsidRPr="00A576F0">
          <w:rPr>
            <w:rStyle w:val="Hyperlink"/>
          </w:rPr>
          <w:instrText xml:space="preserve"> </w:instrText>
        </w:r>
        <w:r w:rsidRPr="00A576F0">
          <w:rPr>
            <w:rStyle w:val="Hyperlink"/>
          </w:rPr>
          <w:fldChar w:fldCharType="separate"/>
        </w:r>
        <w:r w:rsidRPr="00A576F0">
          <w:rPr>
            <w:rStyle w:val="Hyperlink"/>
          </w:rPr>
          <w:t>Appendix A</w:t>
        </w:r>
        <w:r>
          <w:rPr>
            <w:rFonts w:eastAsiaTheme="minorEastAsia"/>
            <w:b w:val="0"/>
            <w:color w:val="auto"/>
            <w:kern w:val="0"/>
            <w:sz w:val="22"/>
            <w:szCs w:val="22"/>
            <w:lang w:val="en-US"/>
          </w:rPr>
          <w:tab/>
        </w:r>
        <w:r w:rsidRPr="00A576F0">
          <w:rPr>
            <w:rStyle w:val="Hyperlink"/>
          </w:rPr>
          <w:t>Abbreviations and Acronyms</w:t>
        </w:r>
        <w:r>
          <w:rPr>
            <w:webHidden/>
          </w:rPr>
          <w:tab/>
        </w:r>
        <w:r>
          <w:rPr>
            <w:webHidden/>
          </w:rPr>
          <w:fldChar w:fldCharType="begin"/>
        </w:r>
        <w:r>
          <w:rPr>
            <w:webHidden/>
          </w:rPr>
          <w:instrText xml:space="preserve"> PAGEREF _Toc494126247 \h </w:instrText>
        </w:r>
      </w:ins>
      <w:r>
        <w:rPr>
          <w:webHidden/>
        </w:rPr>
      </w:r>
      <w:r>
        <w:rPr>
          <w:webHidden/>
        </w:rPr>
        <w:fldChar w:fldCharType="separate"/>
      </w:r>
      <w:ins w:id="101" w:author="Ramachandran M G." w:date="2017-09-25T18:08:00Z">
        <w:r>
          <w:rPr>
            <w:webHidden/>
          </w:rPr>
          <w:t>11</w:t>
        </w:r>
        <w:r>
          <w:rPr>
            <w:webHidden/>
          </w:rPr>
          <w:fldChar w:fldCharType="end"/>
        </w:r>
        <w:r w:rsidRPr="00A576F0">
          <w:rPr>
            <w:rStyle w:val="Hyperlink"/>
          </w:rPr>
          <w:fldChar w:fldCharType="end"/>
        </w:r>
      </w:ins>
    </w:p>
    <w:p w:rsidR="00770AF7" w:rsidRDefault="00770AF7">
      <w:pPr>
        <w:pStyle w:val="TOC1"/>
        <w:tabs>
          <w:tab w:val="left" w:pos="1400"/>
        </w:tabs>
        <w:rPr>
          <w:ins w:id="102" w:author="Ramachandran M G." w:date="2017-09-25T18:08:00Z"/>
          <w:rFonts w:eastAsiaTheme="minorEastAsia"/>
          <w:b w:val="0"/>
          <w:color w:val="auto"/>
          <w:kern w:val="0"/>
          <w:sz w:val="22"/>
          <w:szCs w:val="22"/>
          <w:lang w:val="en-US"/>
        </w:rPr>
      </w:pPr>
      <w:ins w:id="103" w:author="Ramachandran M G." w:date="2017-09-25T18:08:00Z">
        <w:r w:rsidRPr="00A576F0">
          <w:rPr>
            <w:rStyle w:val="Hyperlink"/>
          </w:rPr>
          <w:fldChar w:fldCharType="begin"/>
        </w:r>
        <w:r w:rsidRPr="00A576F0">
          <w:rPr>
            <w:rStyle w:val="Hyperlink"/>
          </w:rPr>
          <w:instrText xml:space="preserve"> </w:instrText>
        </w:r>
        <w:r>
          <w:instrText>HYPERLINK \l "_Toc494126248"</w:instrText>
        </w:r>
        <w:r w:rsidRPr="00A576F0">
          <w:rPr>
            <w:rStyle w:val="Hyperlink"/>
          </w:rPr>
          <w:instrText xml:space="preserve"> </w:instrText>
        </w:r>
        <w:r w:rsidRPr="00A576F0">
          <w:rPr>
            <w:rStyle w:val="Hyperlink"/>
          </w:rPr>
          <w:fldChar w:fldCharType="separate"/>
        </w:r>
        <w:r w:rsidRPr="00A576F0">
          <w:rPr>
            <w:rStyle w:val="Hyperlink"/>
          </w:rPr>
          <w:t>Appendix B</w:t>
        </w:r>
        <w:r>
          <w:rPr>
            <w:rFonts w:eastAsiaTheme="minorEastAsia"/>
            <w:b w:val="0"/>
            <w:color w:val="auto"/>
            <w:kern w:val="0"/>
            <w:sz w:val="22"/>
            <w:szCs w:val="22"/>
            <w:lang w:val="en-US"/>
          </w:rPr>
          <w:tab/>
        </w:r>
        <w:r w:rsidRPr="00A576F0">
          <w:rPr>
            <w:rStyle w:val="Hyperlink"/>
          </w:rPr>
          <w:t>Glossary</w:t>
        </w:r>
        <w:r>
          <w:rPr>
            <w:webHidden/>
          </w:rPr>
          <w:tab/>
        </w:r>
        <w:r>
          <w:rPr>
            <w:webHidden/>
          </w:rPr>
          <w:fldChar w:fldCharType="begin"/>
        </w:r>
        <w:r>
          <w:rPr>
            <w:webHidden/>
          </w:rPr>
          <w:instrText xml:space="preserve"> PAGEREF _Toc494126248 \h </w:instrText>
        </w:r>
      </w:ins>
      <w:r>
        <w:rPr>
          <w:webHidden/>
        </w:rPr>
      </w:r>
      <w:r>
        <w:rPr>
          <w:webHidden/>
        </w:rPr>
        <w:fldChar w:fldCharType="separate"/>
      </w:r>
      <w:ins w:id="104" w:author="Ramachandran M G." w:date="2017-09-25T18:08:00Z">
        <w:r>
          <w:rPr>
            <w:webHidden/>
          </w:rPr>
          <w:t>12</w:t>
        </w:r>
        <w:r>
          <w:rPr>
            <w:webHidden/>
          </w:rPr>
          <w:fldChar w:fldCharType="end"/>
        </w:r>
        <w:r w:rsidRPr="00A576F0">
          <w:rPr>
            <w:rStyle w:val="Hyperlink"/>
          </w:rPr>
          <w:fldChar w:fldCharType="end"/>
        </w:r>
      </w:ins>
    </w:p>
    <w:p w:rsidR="00770AF7" w:rsidRDefault="00770AF7">
      <w:pPr>
        <w:pStyle w:val="TOC1"/>
        <w:tabs>
          <w:tab w:val="left" w:pos="1400"/>
        </w:tabs>
        <w:rPr>
          <w:ins w:id="105" w:author="Ramachandran M G." w:date="2017-09-25T18:08:00Z"/>
          <w:rFonts w:eastAsiaTheme="minorEastAsia"/>
          <w:b w:val="0"/>
          <w:color w:val="auto"/>
          <w:kern w:val="0"/>
          <w:sz w:val="22"/>
          <w:szCs w:val="22"/>
          <w:lang w:val="en-US"/>
        </w:rPr>
      </w:pPr>
      <w:ins w:id="106" w:author="Ramachandran M G." w:date="2017-09-25T18:08:00Z">
        <w:r w:rsidRPr="00A576F0">
          <w:rPr>
            <w:rStyle w:val="Hyperlink"/>
          </w:rPr>
          <w:fldChar w:fldCharType="begin"/>
        </w:r>
        <w:r w:rsidRPr="00A576F0">
          <w:rPr>
            <w:rStyle w:val="Hyperlink"/>
          </w:rPr>
          <w:instrText xml:space="preserve"> </w:instrText>
        </w:r>
        <w:r>
          <w:instrText>HYPERLINK \l "_Toc494126249"</w:instrText>
        </w:r>
        <w:r w:rsidRPr="00A576F0">
          <w:rPr>
            <w:rStyle w:val="Hyperlink"/>
          </w:rPr>
          <w:instrText xml:space="preserve"> </w:instrText>
        </w:r>
        <w:r w:rsidRPr="00A576F0">
          <w:rPr>
            <w:rStyle w:val="Hyperlink"/>
          </w:rPr>
          <w:fldChar w:fldCharType="separate"/>
        </w:r>
        <w:r w:rsidRPr="00A576F0">
          <w:rPr>
            <w:rStyle w:val="Hyperlink"/>
          </w:rPr>
          <w:t>Appendix C</w:t>
        </w:r>
        <w:r>
          <w:rPr>
            <w:rFonts w:eastAsiaTheme="minorEastAsia"/>
            <w:b w:val="0"/>
            <w:color w:val="auto"/>
            <w:kern w:val="0"/>
            <w:sz w:val="22"/>
            <w:szCs w:val="22"/>
            <w:lang w:val="en-US"/>
          </w:rPr>
          <w:tab/>
        </w:r>
        <w:r w:rsidRPr="00A576F0">
          <w:rPr>
            <w:rStyle w:val="Hyperlink"/>
          </w:rPr>
          <w:t>References</w:t>
        </w:r>
        <w:r>
          <w:rPr>
            <w:webHidden/>
          </w:rPr>
          <w:tab/>
        </w:r>
        <w:r>
          <w:rPr>
            <w:webHidden/>
          </w:rPr>
          <w:fldChar w:fldCharType="begin"/>
        </w:r>
        <w:r>
          <w:rPr>
            <w:webHidden/>
          </w:rPr>
          <w:instrText xml:space="preserve"> PAGEREF _Toc494126249 \h </w:instrText>
        </w:r>
      </w:ins>
      <w:r>
        <w:rPr>
          <w:webHidden/>
        </w:rPr>
      </w:r>
      <w:r>
        <w:rPr>
          <w:webHidden/>
        </w:rPr>
        <w:fldChar w:fldCharType="separate"/>
      </w:r>
      <w:ins w:id="107" w:author="Ramachandran M G." w:date="2017-09-25T18:08:00Z">
        <w:r>
          <w:rPr>
            <w:webHidden/>
          </w:rPr>
          <w:t>13</w:t>
        </w:r>
        <w:r>
          <w:rPr>
            <w:webHidden/>
          </w:rPr>
          <w:fldChar w:fldCharType="end"/>
        </w:r>
        <w:r w:rsidRPr="00A576F0">
          <w:rPr>
            <w:rStyle w:val="Hyperlink"/>
          </w:rPr>
          <w:fldChar w:fldCharType="end"/>
        </w:r>
      </w:ins>
    </w:p>
    <w:p w:rsidR="008A2B7C" w:rsidDel="00770AF7" w:rsidRDefault="008A2B7C">
      <w:pPr>
        <w:pStyle w:val="TOC1"/>
        <w:rPr>
          <w:del w:id="108" w:author="Ramachandran M G." w:date="2017-09-25T18:08:00Z"/>
          <w:rFonts w:eastAsiaTheme="minorEastAsia"/>
          <w:b w:val="0"/>
          <w:color w:val="auto"/>
          <w:kern w:val="0"/>
          <w:sz w:val="22"/>
          <w:szCs w:val="22"/>
          <w:lang w:val="en-US"/>
        </w:rPr>
      </w:pPr>
      <w:del w:id="109" w:author="Ramachandran M G." w:date="2017-09-25T18:08:00Z">
        <w:r w:rsidRPr="00770AF7" w:rsidDel="00770AF7">
          <w:rPr>
            <w:rPrChange w:id="110" w:author="Ramachandran M G." w:date="2017-09-25T18:08:00Z">
              <w:rPr>
                <w:rStyle w:val="Hyperlink"/>
                <w:b w:val="0"/>
              </w:rPr>
            </w:rPrChange>
          </w:rPr>
          <w:delText>1</w:delText>
        </w:r>
        <w:r w:rsidDel="00770AF7">
          <w:rPr>
            <w:rFonts w:eastAsiaTheme="minorEastAsia"/>
            <w:b w:val="0"/>
            <w:color w:val="auto"/>
            <w:kern w:val="0"/>
            <w:sz w:val="22"/>
            <w:szCs w:val="22"/>
            <w:lang w:val="en-US"/>
          </w:rPr>
          <w:tab/>
        </w:r>
        <w:r w:rsidRPr="00770AF7" w:rsidDel="00770AF7">
          <w:rPr>
            <w:rPrChange w:id="111" w:author="Ramachandran M G." w:date="2017-09-25T18:08:00Z">
              <w:rPr>
                <w:rStyle w:val="Hyperlink"/>
                <w:b w:val="0"/>
              </w:rPr>
            </w:rPrChange>
          </w:rPr>
          <w:delText>Introduction</w:delText>
        </w:r>
        <w:r w:rsidDel="00770AF7">
          <w:rPr>
            <w:webHidden/>
          </w:rPr>
          <w:tab/>
          <w:delText>4</w:delText>
        </w:r>
      </w:del>
    </w:p>
    <w:p w:rsidR="008A2B7C" w:rsidDel="00770AF7" w:rsidRDefault="008A2B7C">
      <w:pPr>
        <w:pStyle w:val="TOC2"/>
        <w:rPr>
          <w:del w:id="112" w:author="Ramachandran M G." w:date="2017-09-25T18:08:00Z"/>
          <w:rFonts w:asciiTheme="minorHAnsi" w:eastAsiaTheme="minorEastAsia" w:hAnsiTheme="minorHAnsi"/>
          <w:color w:val="auto"/>
          <w:kern w:val="0"/>
          <w:szCs w:val="22"/>
        </w:rPr>
      </w:pPr>
      <w:del w:id="113" w:author="Ramachandran M G." w:date="2017-09-25T18:08:00Z">
        <w:r w:rsidRPr="00770AF7" w:rsidDel="00770AF7">
          <w:rPr>
            <w:rPrChange w:id="114" w:author="Ramachandran M G." w:date="2017-09-25T18:08:00Z">
              <w:rPr>
                <w:rStyle w:val="Hyperlink"/>
              </w:rPr>
            </w:rPrChange>
          </w:rPr>
          <w:delText>1.1</w:delText>
        </w:r>
        <w:r w:rsidDel="00770AF7">
          <w:rPr>
            <w:rFonts w:asciiTheme="minorHAnsi" w:eastAsiaTheme="minorEastAsia" w:hAnsiTheme="minorHAnsi"/>
            <w:color w:val="auto"/>
            <w:kern w:val="0"/>
            <w:szCs w:val="22"/>
          </w:rPr>
          <w:tab/>
        </w:r>
        <w:r w:rsidRPr="00770AF7" w:rsidDel="00770AF7">
          <w:rPr>
            <w:rPrChange w:id="115" w:author="Ramachandran M G." w:date="2017-09-25T18:08:00Z">
              <w:rPr>
                <w:rStyle w:val="Hyperlink"/>
              </w:rPr>
            </w:rPrChange>
          </w:rPr>
          <w:delText>Purpose</w:delText>
        </w:r>
        <w:r w:rsidDel="00770AF7">
          <w:rPr>
            <w:webHidden/>
          </w:rPr>
          <w:tab/>
          <w:delText>4</w:delText>
        </w:r>
      </w:del>
    </w:p>
    <w:p w:rsidR="008A2B7C" w:rsidDel="00770AF7" w:rsidRDefault="008A2B7C">
      <w:pPr>
        <w:pStyle w:val="TOC2"/>
        <w:rPr>
          <w:del w:id="116" w:author="Ramachandran M G." w:date="2017-09-25T18:08:00Z"/>
          <w:rFonts w:asciiTheme="minorHAnsi" w:eastAsiaTheme="minorEastAsia" w:hAnsiTheme="minorHAnsi"/>
          <w:color w:val="auto"/>
          <w:kern w:val="0"/>
          <w:szCs w:val="22"/>
        </w:rPr>
      </w:pPr>
      <w:del w:id="117" w:author="Ramachandran M G." w:date="2017-09-25T18:08:00Z">
        <w:r w:rsidRPr="00770AF7" w:rsidDel="00770AF7">
          <w:rPr>
            <w:rPrChange w:id="118" w:author="Ramachandran M G." w:date="2017-09-25T18:08:00Z">
              <w:rPr>
                <w:rStyle w:val="Hyperlink"/>
              </w:rPr>
            </w:rPrChange>
          </w:rPr>
          <w:delText>1.2</w:delText>
        </w:r>
        <w:r w:rsidDel="00770AF7">
          <w:rPr>
            <w:rFonts w:asciiTheme="minorHAnsi" w:eastAsiaTheme="minorEastAsia" w:hAnsiTheme="minorHAnsi"/>
            <w:color w:val="auto"/>
            <w:kern w:val="0"/>
            <w:szCs w:val="22"/>
          </w:rPr>
          <w:tab/>
        </w:r>
        <w:r w:rsidRPr="00770AF7" w:rsidDel="00770AF7">
          <w:rPr>
            <w:rPrChange w:id="119" w:author="Ramachandran M G." w:date="2017-09-25T18:08:00Z">
              <w:rPr>
                <w:rStyle w:val="Hyperlink"/>
              </w:rPr>
            </w:rPrChange>
          </w:rPr>
          <w:delText>Scope</w:delText>
        </w:r>
        <w:r w:rsidDel="00770AF7">
          <w:rPr>
            <w:webHidden/>
          </w:rPr>
          <w:tab/>
          <w:delText>4</w:delText>
        </w:r>
      </w:del>
    </w:p>
    <w:p w:rsidR="008A2B7C" w:rsidDel="00770AF7" w:rsidRDefault="008A2B7C">
      <w:pPr>
        <w:pStyle w:val="TOC1"/>
        <w:rPr>
          <w:del w:id="120" w:author="Ramachandran M G." w:date="2017-09-25T18:08:00Z"/>
          <w:rFonts w:eastAsiaTheme="minorEastAsia"/>
          <w:b w:val="0"/>
          <w:color w:val="auto"/>
          <w:kern w:val="0"/>
          <w:sz w:val="22"/>
          <w:szCs w:val="22"/>
          <w:lang w:val="en-US"/>
        </w:rPr>
      </w:pPr>
      <w:del w:id="121" w:author="Ramachandran M G." w:date="2017-09-25T18:08:00Z">
        <w:r w:rsidRPr="00770AF7" w:rsidDel="00770AF7">
          <w:rPr>
            <w:rPrChange w:id="122" w:author="Ramachandran M G." w:date="2017-09-25T18:08:00Z">
              <w:rPr>
                <w:rStyle w:val="Hyperlink"/>
                <w:b w:val="0"/>
              </w:rPr>
            </w:rPrChange>
          </w:rPr>
          <w:delText>2</w:delText>
        </w:r>
        <w:r w:rsidDel="00770AF7">
          <w:rPr>
            <w:rFonts w:eastAsiaTheme="minorEastAsia"/>
            <w:b w:val="0"/>
            <w:color w:val="auto"/>
            <w:kern w:val="0"/>
            <w:sz w:val="22"/>
            <w:szCs w:val="22"/>
            <w:lang w:val="en-US"/>
          </w:rPr>
          <w:tab/>
        </w:r>
        <w:r w:rsidRPr="00770AF7" w:rsidDel="00770AF7">
          <w:rPr>
            <w:rPrChange w:id="123" w:author="Ramachandran M G." w:date="2017-09-25T18:08:00Z">
              <w:rPr>
                <w:rStyle w:val="Hyperlink"/>
                <w:b w:val="0"/>
              </w:rPr>
            </w:rPrChange>
          </w:rPr>
          <w:delText>MotCurrPeakEstimn&amp; High-Level Description</w:delText>
        </w:r>
        <w:r w:rsidDel="00770AF7">
          <w:rPr>
            <w:webHidden/>
          </w:rPr>
          <w:tab/>
          <w:delText>5</w:delText>
        </w:r>
      </w:del>
    </w:p>
    <w:p w:rsidR="008A2B7C" w:rsidDel="00770AF7" w:rsidRDefault="008A2B7C">
      <w:pPr>
        <w:pStyle w:val="TOC1"/>
        <w:rPr>
          <w:del w:id="124" w:author="Ramachandran M G." w:date="2017-09-25T18:08:00Z"/>
          <w:rFonts w:eastAsiaTheme="minorEastAsia"/>
          <w:b w:val="0"/>
          <w:color w:val="auto"/>
          <w:kern w:val="0"/>
          <w:sz w:val="22"/>
          <w:szCs w:val="22"/>
          <w:lang w:val="en-US"/>
        </w:rPr>
      </w:pPr>
      <w:del w:id="125" w:author="Ramachandran M G." w:date="2017-09-25T18:08:00Z">
        <w:r w:rsidRPr="00770AF7" w:rsidDel="00770AF7">
          <w:rPr>
            <w:rPrChange w:id="126" w:author="Ramachandran M G." w:date="2017-09-25T18:08:00Z">
              <w:rPr>
                <w:rStyle w:val="Hyperlink"/>
                <w:rFonts w:cs="Calibri"/>
                <w:b w:val="0"/>
              </w:rPr>
            </w:rPrChange>
          </w:rPr>
          <w:delText>3</w:delText>
        </w:r>
        <w:r w:rsidDel="00770AF7">
          <w:rPr>
            <w:rFonts w:eastAsiaTheme="minorEastAsia"/>
            <w:b w:val="0"/>
            <w:color w:val="auto"/>
            <w:kern w:val="0"/>
            <w:sz w:val="22"/>
            <w:szCs w:val="22"/>
            <w:lang w:val="en-US"/>
          </w:rPr>
          <w:tab/>
        </w:r>
        <w:r w:rsidRPr="00770AF7" w:rsidDel="00770AF7">
          <w:rPr>
            <w:rPrChange w:id="127" w:author="Ramachandran M G." w:date="2017-09-25T18:08:00Z">
              <w:rPr>
                <w:rStyle w:val="Hyperlink"/>
                <w:rFonts w:cs="Calibri"/>
                <w:b w:val="0"/>
              </w:rPr>
            </w:rPrChange>
          </w:rPr>
          <w:delText>Design details of software module</w:delText>
        </w:r>
        <w:r w:rsidDel="00770AF7">
          <w:rPr>
            <w:webHidden/>
          </w:rPr>
          <w:tab/>
          <w:delText>6</w:delText>
        </w:r>
      </w:del>
    </w:p>
    <w:p w:rsidR="008A2B7C" w:rsidDel="00770AF7" w:rsidRDefault="008A2B7C">
      <w:pPr>
        <w:pStyle w:val="TOC2"/>
        <w:rPr>
          <w:del w:id="128" w:author="Ramachandran M G." w:date="2017-09-25T18:08:00Z"/>
          <w:rFonts w:asciiTheme="minorHAnsi" w:eastAsiaTheme="minorEastAsia" w:hAnsiTheme="minorHAnsi"/>
          <w:color w:val="auto"/>
          <w:kern w:val="0"/>
          <w:szCs w:val="22"/>
        </w:rPr>
      </w:pPr>
      <w:del w:id="129" w:author="Ramachandran M G." w:date="2017-09-25T18:08:00Z">
        <w:r w:rsidRPr="00770AF7" w:rsidDel="00770AF7">
          <w:rPr>
            <w:rPrChange w:id="130" w:author="Ramachandran M G." w:date="2017-09-25T18:08:00Z">
              <w:rPr>
                <w:rStyle w:val="Hyperlink"/>
              </w:rPr>
            </w:rPrChange>
          </w:rPr>
          <w:lastRenderedPageBreak/>
          <w:delText>3.1</w:delText>
        </w:r>
        <w:r w:rsidDel="00770AF7">
          <w:rPr>
            <w:rFonts w:asciiTheme="minorHAnsi" w:eastAsiaTheme="minorEastAsia" w:hAnsiTheme="minorHAnsi"/>
            <w:color w:val="auto"/>
            <w:kern w:val="0"/>
            <w:szCs w:val="22"/>
          </w:rPr>
          <w:tab/>
        </w:r>
        <w:r w:rsidRPr="00770AF7" w:rsidDel="00770AF7">
          <w:rPr>
            <w:rPrChange w:id="131" w:author="Ramachandran M G." w:date="2017-09-25T18:08:00Z">
              <w:rPr>
                <w:rStyle w:val="Hyperlink"/>
              </w:rPr>
            </w:rPrChange>
          </w:rPr>
          <w:delText xml:space="preserve">Graphical representation of </w:delText>
        </w:r>
        <w:r w:rsidRPr="00770AF7" w:rsidDel="00770AF7">
          <w:rPr>
            <w:rPrChange w:id="132" w:author="Ramachandran M G." w:date="2017-09-25T18:08:00Z">
              <w:rPr>
                <w:rStyle w:val="Hyperlink"/>
                <w:rFonts w:cs="Calibri"/>
              </w:rPr>
            </w:rPrChange>
          </w:rPr>
          <w:delText>MotCurrPeakEstimn</w:delText>
        </w:r>
        <w:r w:rsidDel="00770AF7">
          <w:rPr>
            <w:webHidden/>
          </w:rPr>
          <w:tab/>
          <w:delText>6</w:delText>
        </w:r>
      </w:del>
    </w:p>
    <w:p w:rsidR="008A2B7C" w:rsidDel="00770AF7" w:rsidRDefault="008A2B7C">
      <w:pPr>
        <w:pStyle w:val="TOC2"/>
        <w:rPr>
          <w:del w:id="133" w:author="Ramachandran M G." w:date="2017-09-25T18:08:00Z"/>
          <w:rFonts w:asciiTheme="minorHAnsi" w:eastAsiaTheme="minorEastAsia" w:hAnsiTheme="minorHAnsi"/>
          <w:color w:val="auto"/>
          <w:kern w:val="0"/>
          <w:szCs w:val="22"/>
        </w:rPr>
      </w:pPr>
      <w:del w:id="134" w:author="Ramachandran M G." w:date="2017-09-25T18:08:00Z">
        <w:r w:rsidRPr="00770AF7" w:rsidDel="00770AF7">
          <w:rPr>
            <w:rPrChange w:id="135" w:author="Ramachandran M G." w:date="2017-09-25T18:08:00Z">
              <w:rPr>
                <w:rStyle w:val="Hyperlink"/>
                <w:rFonts w:cs="Calibri"/>
              </w:rPr>
            </w:rPrChange>
          </w:rPr>
          <w:delText>3.2</w:delText>
        </w:r>
        <w:r w:rsidDel="00770AF7">
          <w:rPr>
            <w:rFonts w:asciiTheme="minorHAnsi" w:eastAsiaTheme="minorEastAsia" w:hAnsiTheme="minorHAnsi"/>
            <w:color w:val="auto"/>
            <w:kern w:val="0"/>
            <w:szCs w:val="22"/>
          </w:rPr>
          <w:tab/>
        </w:r>
        <w:r w:rsidRPr="00770AF7" w:rsidDel="00770AF7">
          <w:rPr>
            <w:rPrChange w:id="136" w:author="Ramachandran M G." w:date="2017-09-25T18:08:00Z">
              <w:rPr>
                <w:rStyle w:val="Hyperlink"/>
                <w:rFonts w:cs="Calibri"/>
              </w:rPr>
            </w:rPrChange>
          </w:rPr>
          <w:delText>Data Flow Diagram</w:delText>
        </w:r>
        <w:r w:rsidDel="00770AF7">
          <w:rPr>
            <w:webHidden/>
          </w:rPr>
          <w:tab/>
          <w:delText>6</w:delText>
        </w:r>
      </w:del>
    </w:p>
    <w:p w:rsidR="008A2B7C" w:rsidDel="00770AF7" w:rsidRDefault="008A2B7C">
      <w:pPr>
        <w:pStyle w:val="TOC3"/>
        <w:tabs>
          <w:tab w:val="left" w:pos="1200"/>
        </w:tabs>
        <w:rPr>
          <w:del w:id="137" w:author="Ramachandran M G." w:date="2017-09-25T18:08:00Z"/>
          <w:rFonts w:asciiTheme="minorHAnsi" w:eastAsiaTheme="minorEastAsia" w:hAnsiTheme="minorHAnsi"/>
          <w:color w:val="auto"/>
          <w:kern w:val="0"/>
          <w:sz w:val="22"/>
          <w:szCs w:val="22"/>
        </w:rPr>
      </w:pPr>
      <w:del w:id="138" w:author="Ramachandran M G." w:date="2017-09-25T18:08:00Z">
        <w:r w:rsidRPr="00770AF7" w:rsidDel="00770AF7">
          <w:rPr>
            <w:rPrChange w:id="139" w:author="Ramachandran M G." w:date="2017-09-25T18:08:00Z">
              <w:rPr>
                <w:rStyle w:val="Hyperlink"/>
                <w:rFonts w:cs="Calibri"/>
              </w:rPr>
            </w:rPrChange>
          </w:rPr>
          <w:delText>3.2.1</w:delText>
        </w:r>
        <w:r w:rsidDel="00770AF7">
          <w:rPr>
            <w:rFonts w:asciiTheme="minorHAnsi" w:eastAsiaTheme="minorEastAsia" w:hAnsiTheme="minorHAnsi"/>
            <w:color w:val="auto"/>
            <w:kern w:val="0"/>
            <w:sz w:val="22"/>
            <w:szCs w:val="22"/>
          </w:rPr>
          <w:tab/>
        </w:r>
        <w:r w:rsidRPr="00770AF7" w:rsidDel="00770AF7">
          <w:rPr>
            <w:rPrChange w:id="140" w:author="Ramachandran M G." w:date="2017-09-25T18:08:00Z">
              <w:rPr>
                <w:rStyle w:val="Hyperlink"/>
              </w:rPr>
            </w:rPrChange>
          </w:rPr>
          <w:delText xml:space="preserve">Component </w:delText>
        </w:r>
        <w:r w:rsidRPr="00770AF7" w:rsidDel="00770AF7">
          <w:rPr>
            <w:rPrChange w:id="141" w:author="Ramachandran M G." w:date="2017-09-25T18:08:00Z">
              <w:rPr>
                <w:rStyle w:val="Hyperlink"/>
                <w:rFonts w:cs="Calibri"/>
              </w:rPr>
            </w:rPrChange>
          </w:rPr>
          <w:delText>level DFD</w:delText>
        </w:r>
        <w:r w:rsidDel="00770AF7">
          <w:rPr>
            <w:webHidden/>
          </w:rPr>
          <w:tab/>
          <w:delText>6</w:delText>
        </w:r>
      </w:del>
    </w:p>
    <w:p w:rsidR="008A2B7C" w:rsidDel="00770AF7" w:rsidRDefault="008A2B7C">
      <w:pPr>
        <w:pStyle w:val="TOC3"/>
        <w:tabs>
          <w:tab w:val="left" w:pos="1200"/>
        </w:tabs>
        <w:rPr>
          <w:del w:id="142" w:author="Ramachandran M G." w:date="2017-09-25T18:08:00Z"/>
          <w:rFonts w:asciiTheme="minorHAnsi" w:eastAsiaTheme="minorEastAsia" w:hAnsiTheme="minorHAnsi"/>
          <w:color w:val="auto"/>
          <w:kern w:val="0"/>
          <w:sz w:val="22"/>
          <w:szCs w:val="22"/>
        </w:rPr>
      </w:pPr>
      <w:del w:id="143" w:author="Ramachandran M G." w:date="2017-09-25T18:08:00Z">
        <w:r w:rsidRPr="00770AF7" w:rsidDel="00770AF7">
          <w:rPr>
            <w:rPrChange w:id="144" w:author="Ramachandran M G." w:date="2017-09-25T18:08:00Z">
              <w:rPr>
                <w:rStyle w:val="Hyperlink"/>
                <w:rFonts w:cs="Calibri"/>
              </w:rPr>
            </w:rPrChange>
          </w:rPr>
          <w:delText>3.2.2</w:delText>
        </w:r>
        <w:r w:rsidDel="00770AF7">
          <w:rPr>
            <w:rFonts w:asciiTheme="minorHAnsi" w:eastAsiaTheme="minorEastAsia" w:hAnsiTheme="minorHAnsi"/>
            <w:color w:val="auto"/>
            <w:kern w:val="0"/>
            <w:sz w:val="22"/>
            <w:szCs w:val="22"/>
          </w:rPr>
          <w:tab/>
        </w:r>
        <w:r w:rsidRPr="00770AF7" w:rsidDel="00770AF7">
          <w:rPr>
            <w:rPrChange w:id="145" w:author="Ramachandran M G." w:date="2017-09-25T18:08:00Z">
              <w:rPr>
                <w:rStyle w:val="Hyperlink"/>
              </w:rPr>
            </w:rPrChange>
          </w:rPr>
          <w:delText xml:space="preserve">Function </w:delText>
        </w:r>
        <w:r w:rsidRPr="00770AF7" w:rsidDel="00770AF7">
          <w:rPr>
            <w:rPrChange w:id="146" w:author="Ramachandran M G." w:date="2017-09-25T18:08:00Z">
              <w:rPr>
                <w:rStyle w:val="Hyperlink"/>
                <w:rFonts w:cs="Calibri"/>
              </w:rPr>
            </w:rPrChange>
          </w:rPr>
          <w:delText>level DFD</w:delText>
        </w:r>
        <w:r w:rsidDel="00770AF7">
          <w:rPr>
            <w:webHidden/>
          </w:rPr>
          <w:tab/>
          <w:delText>6</w:delText>
        </w:r>
      </w:del>
    </w:p>
    <w:p w:rsidR="008A2B7C" w:rsidDel="00770AF7" w:rsidRDefault="008A2B7C">
      <w:pPr>
        <w:pStyle w:val="TOC1"/>
        <w:rPr>
          <w:del w:id="147" w:author="Ramachandran M G." w:date="2017-09-25T18:08:00Z"/>
          <w:rFonts w:eastAsiaTheme="minorEastAsia"/>
          <w:b w:val="0"/>
          <w:color w:val="auto"/>
          <w:kern w:val="0"/>
          <w:sz w:val="22"/>
          <w:szCs w:val="22"/>
          <w:lang w:val="en-US"/>
        </w:rPr>
      </w:pPr>
      <w:del w:id="148" w:author="Ramachandran M G." w:date="2017-09-25T18:08:00Z">
        <w:r w:rsidRPr="00770AF7" w:rsidDel="00770AF7">
          <w:rPr>
            <w:rPrChange w:id="149" w:author="Ramachandran M G." w:date="2017-09-25T18:08:00Z">
              <w:rPr>
                <w:rStyle w:val="Hyperlink"/>
                <w:rFonts w:cs="Calibri"/>
                <w:b w:val="0"/>
              </w:rPr>
            </w:rPrChange>
          </w:rPr>
          <w:delText>4</w:delText>
        </w:r>
        <w:r w:rsidDel="00770AF7">
          <w:rPr>
            <w:rFonts w:eastAsiaTheme="minorEastAsia"/>
            <w:b w:val="0"/>
            <w:color w:val="auto"/>
            <w:kern w:val="0"/>
            <w:sz w:val="22"/>
            <w:szCs w:val="22"/>
            <w:lang w:val="en-US"/>
          </w:rPr>
          <w:tab/>
        </w:r>
        <w:r w:rsidRPr="00770AF7" w:rsidDel="00770AF7">
          <w:rPr>
            <w:rPrChange w:id="150" w:author="Ramachandran M G." w:date="2017-09-25T18:08:00Z">
              <w:rPr>
                <w:rStyle w:val="Hyperlink"/>
                <w:rFonts w:cs="Calibri"/>
                <w:b w:val="0"/>
              </w:rPr>
            </w:rPrChange>
          </w:rPr>
          <w:delText>Constant Data Dictionary</w:delText>
        </w:r>
        <w:r w:rsidDel="00770AF7">
          <w:rPr>
            <w:webHidden/>
          </w:rPr>
          <w:tab/>
          <w:delText>7</w:delText>
        </w:r>
      </w:del>
    </w:p>
    <w:p w:rsidR="008A2B7C" w:rsidDel="00770AF7" w:rsidRDefault="008A2B7C">
      <w:pPr>
        <w:pStyle w:val="TOC2"/>
        <w:rPr>
          <w:del w:id="151" w:author="Ramachandran M G." w:date="2017-09-25T18:08:00Z"/>
          <w:rFonts w:asciiTheme="minorHAnsi" w:eastAsiaTheme="minorEastAsia" w:hAnsiTheme="minorHAnsi"/>
          <w:color w:val="auto"/>
          <w:kern w:val="0"/>
          <w:szCs w:val="22"/>
        </w:rPr>
      </w:pPr>
      <w:del w:id="152" w:author="Ramachandran M G." w:date="2017-09-25T18:08:00Z">
        <w:r w:rsidRPr="00770AF7" w:rsidDel="00770AF7">
          <w:rPr>
            <w:rPrChange w:id="153" w:author="Ramachandran M G." w:date="2017-09-25T18:08:00Z">
              <w:rPr>
                <w:rStyle w:val="Hyperlink"/>
              </w:rPr>
            </w:rPrChange>
          </w:rPr>
          <w:delText>4.1</w:delText>
        </w:r>
        <w:r w:rsidDel="00770AF7">
          <w:rPr>
            <w:rFonts w:asciiTheme="minorHAnsi" w:eastAsiaTheme="minorEastAsia" w:hAnsiTheme="minorHAnsi"/>
            <w:color w:val="auto"/>
            <w:kern w:val="0"/>
            <w:szCs w:val="22"/>
          </w:rPr>
          <w:tab/>
        </w:r>
        <w:r w:rsidRPr="00770AF7" w:rsidDel="00770AF7">
          <w:rPr>
            <w:rPrChange w:id="154" w:author="Ramachandran M G." w:date="2017-09-25T18:08:00Z">
              <w:rPr>
                <w:rStyle w:val="Hyperlink"/>
              </w:rPr>
            </w:rPrChange>
          </w:rPr>
          <w:delText>Program (fixed) Constants</w:delText>
        </w:r>
        <w:r w:rsidDel="00770AF7">
          <w:rPr>
            <w:webHidden/>
          </w:rPr>
          <w:tab/>
          <w:delText>7</w:delText>
        </w:r>
      </w:del>
    </w:p>
    <w:p w:rsidR="008A2B7C" w:rsidDel="00770AF7" w:rsidRDefault="008A2B7C">
      <w:pPr>
        <w:pStyle w:val="TOC3"/>
        <w:tabs>
          <w:tab w:val="left" w:pos="1200"/>
        </w:tabs>
        <w:rPr>
          <w:del w:id="155" w:author="Ramachandran M G." w:date="2017-09-25T18:08:00Z"/>
          <w:rFonts w:asciiTheme="minorHAnsi" w:eastAsiaTheme="minorEastAsia" w:hAnsiTheme="minorHAnsi"/>
          <w:color w:val="auto"/>
          <w:kern w:val="0"/>
          <w:sz w:val="22"/>
          <w:szCs w:val="22"/>
        </w:rPr>
      </w:pPr>
      <w:del w:id="156" w:author="Ramachandran M G." w:date="2017-09-25T18:08:00Z">
        <w:r w:rsidRPr="00770AF7" w:rsidDel="00770AF7">
          <w:rPr>
            <w:rPrChange w:id="157" w:author="Ramachandran M G." w:date="2017-09-25T18:08:00Z">
              <w:rPr>
                <w:rStyle w:val="Hyperlink"/>
              </w:rPr>
            </w:rPrChange>
          </w:rPr>
          <w:delText>4.1.1</w:delText>
        </w:r>
        <w:r w:rsidDel="00770AF7">
          <w:rPr>
            <w:rFonts w:asciiTheme="minorHAnsi" w:eastAsiaTheme="minorEastAsia" w:hAnsiTheme="minorHAnsi"/>
            <w:color w:val="auto"/>
            <w:kern w:val="0"/>
            <w:sz w:val="22"/>
            <w:szCs w:val="22"/>
          </w:rPr>
          <w:tab/>
        </w:r>
        <w:r w:rsidRPr="00770AF7" w:rsidDel="00770AF7">
          <w:rPr>
            <w:rPrChange w:id="158" w:author="Ramachandran M G." w:date="2017-09-25T18:08:00Z">
              <w:rPr>
                <w:rStyle w:val="Hyperlink"/>
              </w:rPr>
            </w:rPrChange>
          </w:rPr>
          <w:delText>Embedded Constants</w:delText>
        </w:r>
        <w:r w:rsidDel="00770AF7">
          <w:rPr>
            <w:webHidden/>
          </w:rPr>
          <w:tab/>
          <w:delText>7</w:delText>
        </w:r>
      </w:del>
    </w:p>
    <w:p w:rsidR="008A2B7C" w:rsidDel="00770AF7" w:rsidRDefault="008A2B7C">
      <w:pPr>
        <w:pStyle w:val="TOC1"/>
        <w:rPr>
          <w:del w:id="159" w:author="Ramachandran M G." w:date="2017-09-25T18:08:00Z"/>
          <w:rFonts w:eastAsiaTheme="minorEastAsia"/>
          <w:b w:val="0"/>
          <w:color w:val="auto"/>
          <w:kern w:val="0"/>
          <w:sz w:val="22"/>
          <w:szCs w:val="22"/>
          <w:lang w:val="en-US"/>
        </w:rPr>
      </w:pPr>
      <w:del w:id="160" w:author="Ramachandran M G." w:date="2017-09-25T18:08:00Z">
        <w:r w:rsidRPr="00770AF7" w:rsidDel="00770AF7">
          <w:rPr>
            <w:rPrChange w:id="161" w:author="Ramachandran M G." w:date="2017-09-25T18:08:00Z">
              <w:rPr>
                <w:rStyle w:val="Hyperlink"/>
                <w:rFonts w:cs="Calibri"/>
                <w:b w:val="0"/>
              </w:rPr>
            </w:rPrChange>
          </w:rPr>
          <w:delText>5</w:delText>
        </w:r>
        <w:r w:rsidDel="00770AF7">
          <w:rPr>
            <w:rFonts w:eastAsiaTheme="minorEastAsia"/>
            <w:b w:val="0"/>
            <w:color w:val="auto"/>
            <w:kern w:val="0"/>
            <w:sz w:val="22"/>
            <w:szCs w:val="22"/>
            <w:lang w:val="en-US"/>
          </w:rPr>
          <w:tab/>
        </w:r>
        <w:r w:rsidRPr="00770AF7" w:rsidDel="00770AF7">
          <w:rPr>
            <w:rPrChange w:id="162" w:author="Ramachandran M G." w:date="2017-09-25T18:08:00Z">
              <w:rPr>
                <w:rStyle w:val="Hyperlink"/>
                <w:rFonts w:cs="Calibri"/>
                <w:b w:val="0"/>
              </w:rPr>
            </w:rPrChange>
          </w:rPr>
          <w:delText>Software Component Implementation</w:delText>
        </w:r>
        <w:r w:rsidDel="00770AF7">
          <w:rPr>
            <w:webHidden/>
          </w:rPr>
          <w:tab/>
          <w:delText>8</w:delText>
        </w:r>
      </w:del>
    </w:p>
    <w:p w:rsidR="008A2B7C" w:rsidDel="00770AF7" w:rsidRDefault="008A2B7C">
      <w:pPr>
        <w:pStyle w:val="TOC2"/>
        <w:rPr>
          <w:del w:id="163" w:author="Ramachandran M G." w:date="2017-09-25T18:08:00Z"/>
          <w:rFonts w:asciiTheme="minorHAnsi" w:eastAsiaTheme="minorEastAsia" w:hAnsiTheme="minorHAnsi"/>
          <w:color w:val="auto"/>
          <w:kern w:val="0"/>
          <w:szCs w:val="22"/>
        </w:rPr>
      </w:pPr>
      <w:del w:id="164" w:author="Ramachandran M G." w:date="2017-09-25T18:08:00Z">
        <w:r w:rsidRPr="00770AF7" w:rsidDel="00770AF7">
          <w:rPr>
            <w:rPrChange w:id="165" w:author="Ramachandran M G." w:date="2017-09-25T18:08:00Z">
              <w:rPr>
                <w:rStyle w:val="Hyperlink"/>
              </w:rPr>
            </w:rPrChange>
          </w:rPr>
          <w:delText>5.1</w:delText>
        </w:r>
        <w:r w:rsidDel="00770AF7">
          <w:rPr>
            <w:rFonts w:asciiTheme="minorHAnsi" w:eastAsiaTheme="minorEastAsia" w:hAnsiTheme="minorHAnsi"/>
            <w:color w:val="auto"/>
            <w:kern w:val="0"/>
            <w:szCs w:val="22"/>
          </w:rPr>
          <w:tab/>
        </w:r>
        <w:r w:rsidRPr="00770AF7" w:rsidDel="00770AF7">
          <w:rPr>
            <w:rPrChange w:id="166" w:author="Ramachandran M G." w:date="2017-09-25T18:08:00Z">
              <w:rPr>
                <w:rStyle w:val="Hyperlink"/>
              </w:rPr>
            </w:rPrChange>
          </w:rPr>
          <w:delText>Sub-Module Functions</w:delText>
        </w:r>
        <w:r w:rsidDel="00770AF7">
          <w:rPr>
            <w:webHidden/>
          </w:rPr>
          <w:tab/>
          <w:delText>8</w:delText>
        </w:r>
      </w:del>
    </w:p>
    <w:p w:rsidR="008A2B7C" w:rsidDel="00770AF7" w:rsidRDefault="008A2B7C">
      <w:pPr>
        <w:pStyle w:val="TOC2"/>
        <w:rPr>
          <w:del w:id="167" w:author="Ramachandran M G." w:date="2017-09-25T18:08:00Z"/>
          <w:rFonts w:asciiTheme="minorHAnsi" w:eastAsiaTheme="minorEastAsia" w:hAnsiTheme="minorHAnsi"/>
          <w:color w:val="auto"/>
          <w:kern w:val="0"/>
          <w:szCs w:val="22"/>
        </w:rPr>
      </w:pPr>
      <w:del w:id="168" w:author="Ramachandran M G." w:date="2017-09-25T18:08:00Z">
        <w:r w:rsidRPr="00770AF7" w:rsidDel="00770AF7">
          <w:rPr>
            <w:rPrChange w:id="169" w:author="Ramachandran M G." w:date="2017-09-25T18:08:00Z">
              <w:rPr>
                <w:rStyle w:val="Hyperlink"/>
                <w:rFonts w:cs="Calibri"/>
              </w:rPr>
            </w:rPrChange>
          </w:rPr>
          <w:delText>5.1.1</w:delText>
        </w:r>
        <w:r w:rsidDel="00770AF7">
          <w:rPr>
            <w:rFonts w:asciiTheme="minorHAnsi" w:eastAsiaTheme="minorEastAsia" w:hAnsiTheme="minorHAnsi"/>
            <w:color w:val="auto"/>
            <w:kern w:val="0"/>
            <w:szCs w:val="22"/>
          </w:rPr>
          <w:tab/>
        </w:r>
        <w:r w:rsidRPr="00770AF7" w:rsidDel="00770AF7">
          <w:rPr>
            <w:rPrChange w:id="170" w:author="Ramachandran M G." w:date="2017-09-25T18:08:00Z">
              <w:rPr>
                <w:rStyle w:val="Hyperlink"/>
                <w:rFonts w:cs="Calibri"/>
              </w:rPr>
            </w:rPrChange>
          </w:rPr>
          <w:delText>Init: MotCurrPeakEstimnInit1</w:delText>
        </w:r>
        <w:r w:rsidDel="00770AF7">
          <w:rPr>
            <w:webHidden/>
          </w:rPr>
          <w:tab/>
          <w:delText>8</w:delText>
        </w:r>
      </w:del>
    </w:p>
    <w:p w:rsidR="008A2B7C" w:rsidDel="00770AF7" w:rsidRDefault="008A2B7C">
      <w:pPr>
        <w:pStyle w:val="TOC2"/>
        <w:rPr>
          <w:del w:id="171" w:author="Ramachandran M G." w:date="2017-09-25T18:08:00Z"/>
          <w:rFonts w:asciiTheme="minorHAnsi" w:eastAsiaTheme="minorEastAsia" w:hAnsiTheme="minorHAnsi"/>
          <w:color w:val="auto"/>
          <w:kern w:val="0"/>
          <w:szCs w:val="22"/>
        </w:rPr>
      </w:pPr>
      <w:del w:id="172" w:author="Ramachandran M G." w:date="2017-09-25T18:08:00Z">
        <w:r w:rsidRPr="00770AF7" w:rsidDel="00770AF7">
          <w:rPr>
            <w:rPrChange w:id="173" w:author="Ramachandran M G." w:date="2017-09-25T18:08:00Z">
              <w:rPr>
                <w:rStyle w:val="Hyperlink"/>
                <w:rFonts w:cs="Calibri"/>
              </w:rPr>
            </w:rPrChange>
          </w:rPr>
          <w:delText>5.1.2</w:delText>
        </w:r>
        <w:r w:rsidDel="00770AF7">
          <w:rPr>
            <w:rFonts w:asciiTheme="minorHAnsi" w:eastAsiaTheme="minorEastAsia" w:hAnsiTheme="minorHAnsi"/>
            <w:color w:val="auto"/>
            <w:kern w:val="0"/>
            <w:szCs w:val="22"/>
          </w:rPr>
          <w:tab/>
        </w:r>
        <w:r w:rsidRPr="00770AF7" w:rsidDel="00770AF7">
          <w:rPr>
            <w:rPrChange w:id="174" w:author="Ramachandran M G." w:date="2017-09-25T18:08:00Z">
              <w:rPr>
                <w:rStyle w:val="Hyperlink"/>
                <w:rFonts w:cs="Calibri"/>
              </w:rPr>
            </w:rPrChange>
          </w:rPr>
          <w:delText>Per: MotCurrPeakEstimnPer1</w:delText>
        </w:r>
        <w:r w:rsidDel="00770AF7">
          <w:rPr>
            <w:webHidden/>
          </w:rPr>
          <w:tab/>
          <w:delText>8</w:delText>
        </w:r>
      </w:del>
    </w:p>
    <w:p w:rsidR="008A2B7C" w:rsidDel="00770AF7" w:rsidRDefault="008A2B7C">
      <w:pPr>
        <w:pStyle w:val="TOC2"/>
        <w:rPr>
          <w:del w:id="175" w:author="Ramachandran M G." w:date="2017-09-25T18:08:00Z"/>
          <w:rFonts w:asciiTheme="minorHAnsi" w:eastAsiaTheme="minorEastAsia" w:hAnsiTheme="minorHAnsi"/>
          <w:color w:val="auto"/>
          <w:kern w:val="0"/>
          <w:szCs w:val="22"/>
        </w:rPr>
      </w:pPr>
      <w:del w:id="176" w:author="Ramachandran M G." w:date="2017-09-25T18:08:00Z">
        <w:r w:rsidRPr="00770AF7" w:rsidDel="00770AF7">
          <w:rPr>
            <w:rPrChange w:id="177" w:author="Ramachandran M G." w:date="2017-09-25T18:08:00Z">
              <w:rPr>
                <w:rStyle w:val="Hyperlink"/>
                <w:rFonts w:cs="Calibri"/>
              </w:rPr>
            </w:rPrChange>
          </w:rPr>
          <w:delText>5.1.3</w:delText>
        </w:r>
        <w:r w:rsidDel="00770AF7">
          <w:rPr>
            <w:rFonts w:asciiTheme="minorHAnsi" w:eastAsiaTheme="minorEastAsia" w:hAnsiTheme="minorHAnsi"/>
            <w:color w:val="auto"/>
            <w:kern w:val="0"/>
            <w:szCs w:val="22"/>
          </w:rPr>
          <w:tab/>
        </w:r>
        <w:r w:rsidRPr="00770AF7" w:rsidDel="00770AF7">
          <w:rPr>
            <w:rPrChange w:id="178" w:author="Ramachandran M G." w:date="2017-09-25T18:08:00Z">
              <w:rPr>
                <w:rStyle w:val="Hyperlink"/>
                <w:rFonts w:cs="Calibri"/>
              </w:rPr>
            </w:rPrChange>
          </w:rPr>
          <w:delText>Per: MotCurrPeakEstimnPer2</w:delText>
        </w:r>
        <w:r w:rsidDel="00770AF7">
          <w:rPr>
            <w:webHidden/>
          </w:rPr>
          <w:tab/>
          <w:delText>8</w:delText>
        </w:r>
      </w:del>
    </w:p>
    <w:p w:rsidR="008A2B7C" w:rsidDel="00770AF7" w:rsidRDefault="008A2B7C">
      <w:pPr>
        <w:pStyle w:val="TOC2"/>
        <w:rPr>
          <w:del w:id="179" w:author="Ramachandran M G." w:date="2017-09-25T18:08:00Z"/>
          <w:rFonts w:asciiTheme="minorHAnsi" w:eastAsiaTheme="minorEastAsia" w:hAnsiTheme="minorHAnsi"/>
          <w:color w:val="auto"/>
          <w:kern w:val="0"/>
          <w:szCs w:val="22"/>
        </w:rPr>
      </w:pPr>
      <w:del w:id="180" w:author="Ramachandran M G." w:date="2017-09-25T18:08:00Z">
        <w:r w:rsidRPr="00770AF7" w:rsidDel="00770AF7">
          <w:rPr>
            <w:rPrChange w:id="181" w:author="Ramachandran M G." w:date="2017-09-25T18:08:00Z">
              <w:rPr>
                <w:rStyle w:val="Hyperlink"/>
              </w:rPr>
            </w:rPrChange>
          </w:rPr>
          <w:delText>5.2</w:delText>
        </w:r>
        <w:r w:rsidDel="00770AF7">
          <w:rPr>
            <w:rFonts w:asciiTheme="minorHAnsi" w:eastAsiaTheme="minorEastAsia" w:hAnsiTheme="minorHAnsi"/>
            <w:color w:val="auto"/>
            <w:kern w:val="0"/>
            <w:szCs w:val="22"/>
          </w:rPr>
          <w:tab/>
        </w:r>
        <w:r w:rsidRPr="00770AF7" w:rsidDel="00770AF7">
          <w:rPr>
            <w:rPrChange w:id="182" w:author="Ramachandran M G." w:date="2017-09-25T18:08:00Z">
              <w:rPr>
                <w:rStyle w:val="Hyperlink"/>
              </w:rPr>
            </w:rPrChange>
          </w:rPr>
          <w:delText>Server Runables</w:delText>
        </w:r>
        <w:r w:rsidDel="00770AF7">
          <w:rPr>
            <w:webHidden/>
          </w:rPr>
          <w:tab/>
          <w:delText>8</w:delText>
        </w:r>
      </w:del>
    </w:p>
    <w:p w:rsidR="008A2B7C" w:rsidDel="00770AF7" w:rsidRDefault="008A2B7C">
      <w:pPr>
        <w:pStyle w:val="TOC2"/>
        <w:rPr>
          <w:del w:id="183" w:author="Ramachandran M G." w:date="2017-09-25T18:08:00Z"/>
          <w:rFonts w:asciiTheme="minorHAnsi" w:eastAsiaTheme="minorEastAsia" w:hAnsiTheme="minorHAnsi"/>
          <w:color w:val="auto"/>
          <w:kern w:val="0"/>
          <w:szCs w:val="22"/>
        </w:rPr>
      </w:pPr>
      <w:del w:id="184" w:author="Ramachandran M G." w:date="2017-09-25T18:08:00Z">
        <w:r w:rsidRPr="00770AF7" w:rsidDel="00770AF7">
          <w:rPr>
            <w:rPrChange w:id="185" w:author="Ramachandran M G." w:date="2017-09-25T18:08:00Z">
              <w:rPr>
                <w:rStyle w:val="Hyperlink"/>
                <w:rFonts w:cs="Calibri"/>
              </w:rPr>
            </w:rPrChange>
          </w:rPr>
          <w:delText>5.3</w:delText>
        </w:r>
        <w:r w:rsidDel="00770AF7">
          <w:rPr>
            <w:rFonts w:asciiTheme="minorHAnsi" w:eastAsiaTheme="minorEastAsia" w:hAnsiTheme="minorHAnsi"/>
            <w:color w:val="auto"/>
            <w:kern w:val="0"/>
            <w:szCs w:val="22"/>
          </w:rPr>
          <w:tab/>
        </w:r>
        <w:r w:rsidRPr="00770AF7" w:rsidDel="00770AF7">
          <w:rPr>
            <w:rPrChange w:id="186" w:author="Ramachandran M G." w:date="2017-09-25T18:08:00Z">
              <w:rPr>
                <w:rStyle w:val="Hyperlink"/>
                <w:rFonts w:cs="Calibri"/>
              </w:rPr>
            </w:rPrChange>
          </w:rPr>
          <w:delText>Interrupt Functions</w:delText>
        </w:r>
        <w:r w:rsidDel="00770AF7">
          <w:rPr>
            <w:webHidden/>
          </w:rPr>
          <w:tab/>
          <w:delText>8</w:delText>
        </w:r>
      </w:del>
    </w:p>
    <w:p w:rsidR="008A2B7C" w:rsidDel="00770AF7" w:rsidRDefault="008A2B7C">
      <w:pPr>
        <w:pStyle w:val="TOC2"/>
        <w:rPr>
          <w:del w:id="187" w:author="Ramachandran M G." w:date="2017-09-25T18:08:00Z"/>
          <w:rFonts w:asciiTheme="minorHAnsi" w:eastAsiaTheme="minorEastAsia" w:hAnsiTheme="minorHAnsi"/>
          <w:color w:val="auto"/>
          <w:kern w:val="0"/>
          <w:szCs w:val="22"/>
        </w:rPr>
      </w:pPr>
      <w:del w:id="188" w:author="Ramachandran M G." w:date="2017-09-25T18:08:00Z">
        <w:r w:rsidRPr="00770AF7" w:rsidDel="00770AF7">
          <w:rPr>
            <w:rPrChange w:id="189" w:author="Ramachandran M G." w:date="2017-09-25T18:08:00Z">
              <w:rPr>
                <w:rStyle w:val="Hyperlink"/>
                <w:rFonts w:cs="Calibri"/>
              </w:rPr>
            </w:rPrChange>
          </w:rPr>
          <w:delText>5.4</w:delText>
        </w:r>
        <w:r w:rsidDel="00770AF7">
          <w:rPr>
            <w:rFonts w:asciiTheme="minorHAnsi" w:eastAsiaTheme="minorEastAsia" w:hAnsiTheme="minorHAnsi"/>
            <w:color w:val="auto"/>
            <w:kern w:val="0"/>
            <w:szCs w:val="22"/>
          </w:rPr>
          <w:tab/>
        </w:r>
        <w:r w:rsidRPr="00770AF7" w:rsidDel="00770AF7">
          <w:rPr>
            <w:rPrChange w:id="190" w:author="Ramachandran M G." w:date="2017-09-25T18:08:00Z">
              <w:rPr>
                <w:rStyle w:val="Hyperlink"/>
                <w:rFonts w:cs="Calibri"/>
              </w:rPr>
            </w:rPrChange>
          </w:rPr>
          <w:delText>Module Internal (Local) Functions</w:delText>
        </w:r>
        <w:r w:rsidDel="00770AF7">
          <w:rPr>
            <w:webHidden/>
          </w:rPr>
          <w:tab/>
          <w:delText>8</w:delText>
        </w:r>
      </w:del>
    </w:p>
    <w:p w:rsidR="008A2B7C" w:rsidDel="00770AF7" w:rsidRDefault="008A2B7C">
      <w:pPr>
        <w:pStyle w:val="TOC2"/>
        <w:rPr>
          <w:del w:id="191" w:author="Ramachandran M G." w:date="2017-09-25T18:08:00Z"/>
          <w:rFonts w:asciiTheme="minorHAnsi" w:eastAsiaTheme="minorEastAsia" w:hAnsiTheme="minorHAnsi"/>
          <w:color w:val="auto"/>
          <w:kern w:val="0"/>
          <w:szCs w:val="22"/>
        </w:rPr>
      </w:pPr>
      <w:del w:id="192" w:author="Ramachandran M G." w:date="2017-09-25T18:08:00Z">
        <w:r w:rsidRPr="00770AF7" w:rsidDel="00770AF7">
          <w:rPr>
            <w:rPrChange w:id="193" w:author="Ramachandran M G." w:date="2017-09-25T18:08:00Z">
              <w:rPr>
                <w:rStyle w:val="Hyperlink"/>
                <w:rFonts w:cs="Calibri"/>
              </w:rPr>
            </w:rPrChange>
          </w:rPr>
          <w:delText>5.5</w:delText>
        </w:r>
        <w:r w:rsidDel="00770AF7">
          <w:rPr>
            <w:rFonts w:asciiTheme="minorHAnsi" w:eastAsiaTheme="minorEastAsia" w:hAnsiTheme="minorHAnsi"/>
            <w:color w:val="auto"/>
            <w:kern w:val="0"/>
            <w:szCs w:val="22"/>
          </w:rPr>
          <w:tab/>
        </w:r>
        <w:r w:rsidRPr="00770AF7" w:rsidDel="00770AF7">
          <w:rPr>
            <w:rPrChange w:id="194" w:author="Ramachandran M G." w:date="2017-09-25T18:08:00Z">
              <w:rPr>
                <w:rStyle w:val="Hyperlink"/>
                <w:rFonts w:cs="Calibri"/>
              </w:rPr>
            </w:rPrChange>
          </w:rPr>
          <w:delText>GLOBAL Function/Macro Definitions</w:delText>
        </w:r>
        <w:r w:rsidDel="00770AF7">
          <w:rPr>
            <w:webHidden/>
          </w:rPr>
          <w:tab/>
          <w:delText>8</w:delText>
        </w:r>
      </w:del>
    </w:p>
    <w:p w:rsidR="008A2B7C" w:rsidDel="00770AF7" w:rsidRDefault="008A2B7C">
      <w:pPr>
        <w:pStyle w:val="TOC1"/>
        <w:rPr>
          <w:del w:id="195" w:author="Ramachandran M G." w:date="2017-09-25T18:08:00Z"/>
          <w:rFonts w:eastAsiaTheme="minorEastAsia"/>
          <w:b w:val="0"/>
          <w:color w:val="auto"/>
          <w:kern w:val="0"/>
          <w:sz w:val="22"/>
          <w:szCs w:val="22"/>
          <w:lang w:val="en-US"/>
        </w:rPr>
      </w:pPr>
      <w:del w:id="196" w:author="Ramachandran M G." w:date="2017-09-25T18:08:00Z">
        <w:r w:rsidRPr="00770AF7" w:rsidDel="00770AF7">
          <w:rPr>
            <w:rPrChange w:id="197" w:author="Ramachandran M G." w:date="2017-09-25T18:08:00Z">
              <w:rPr>
                <w:rStyle w:val="Hyperlink"/>
                <w:rFonts w:cs="Calibri"/>
                <w:b w:val="0"/>
              </w:rPr>
            </w:rPrChange>
          </w:rPr>
          <w:delText>6</w:delText>
        </w:r>
        <w:r w:rsidDel="00770AF7">
          <w:rPr>
            <w:rFonts w:eastAsiaTheme="minorEastAsia"/>
            <w:b w:val="0"/>
            <w:color w:val="auto"/>
            <w:kern w:val="0"/>
            <w:sz w:val="22"/>
            <w:szCs w:val="22"/>
            <w:lang w:val="en-US"/>
          </w:rPr>
          <w:tab/>
        </w:r>
        <w:r w:rsidRPr="00770AF7" w:rsidDel="00770AF7">
          <w:rPr>
            <w:rPrChange w:id="198" w:author="Ramachandran M G." w:date="2017-09-25T18:08:00Z">
              <w:rPr>
                <w:rStyle w:val="Hyperlink"/>
                <w:b w:val="0"/>
              </w:rPr>
            </w:rPrChange>
          </w:rPr>
          <w:delText>Known</w:delText>
        </w:r>
        <w:r w:rsidRPr="00770AF7" w:rsidDel="00770AF7">
          <w:rPr>
            <w:rPrChange w:id="199" w:author="Ramachandran M G." w:date="2017-09-25T18:08:00Z">
              <w:rPr>
                <w:rStyle w:val="Hyperlink"/>
                <w:rFonts w:cs="Calibri"/>
                <w:b w:val="0"/>
              </w:rPr>
            </w:rPrChange>
          </w:rPr>
          <w:delText xml:space="preserve"> Limitations with Design</w:delText>
        </w:r>
        <w:r w:rsidDel="00770AF7">
          <w:rPr>
            <w:webHidden/>
          </w:rPr>
          <w:tab/>
          <w:delText>9</w:delText>
        </w:r>
      </w:del>
    </w:p>
    <w:p w:rsidR="008A2B7C" w:rsidDel="00770AF7" w:rsidRDefault="008A2B7C">
      <w:pPr>
        <w:pStyle w:val="TOC1"/>
        <w:rPr>
          <w:del w:id="200" w:author="Ramachandran M G." w:date="2017-09-25T18:08:00Z"/>
          <w:rFonts w:eastAsiaTheme="minorEastAsia"/>
          <w:b w:val="0"/>
          <w:color w:val="auto"/>
          <w:kern w:val="0"/>
          <w:sz w:val="22"/>
          <w:szCs w:val="22"/>
          <w:lang w:val="en-US"/>
        </w:rPr>
      </w:pPr>
      <w:del w:id="201" w:author="Ramachandran M G." w:date="2017-09-25T18:08:00Z">
        <w:r w:rsidRPr="00770AF7" w:rsidDel="00770AF7">
          <w:rPr>
            <w:rPrChange w:id="202" w:author="Ramachandran M G." w:date="2017-09-25T18:08:00Z">
              <w:rPr>
                <w:rStyle w:val="Hyperlink"/>
                <w:rFonts w:cs="Calibri"/>
                <w:b w:val="0"/>
              </w:rPr>
            </w:rPrChange>
          </w:rPr>
          <w:delText>7</w:delText>
        </w:r>
        <w:r w:rsidDel="00770AF7">
          <w:rPr>
            <w:rFonts w:eastAsiaTheme="minorEastAsia"/>
            <w:b w:val="0"/>
            <w:color w:val="auto"/>
            <w:kern w:val="0"/>
            <w:sz w:val="22"/>
            <w:szCs w:val="22"/>
            <w:lang w:val="en-US"/>
          </w:rPr>
          <w:tab/>
        </w:r>
        <w:r w:rsidRPr="00770AF7" w:rsidDel="00770AF7">
          <w:rPr>
            <w:rPrChange w:id="203" w:author="Ramachandran M G." w:date="2017-09-25T18:08:00Z">
              <w:rPr>
                <w:rStyle w:val="Hyperlink"/>
                <w:rFonts w:cs="Calibri"/>
                <w:b w:val="0"/>
              </w:rPr>
            </w:rPrChange>
          </w:rPr>
          <w:delText>UNIT TEST CONSIDERATION</w:delText>
        </w:r>
        <w:r w:rsidDel="00770AF7">
          <w:rPr>
            <w:webHidden/>
          </w:rPr>
          <w:tab/>
          <w:delText>10</w:delText>
        </w:r>
      </w:del>
    </w:p>
    <w:p w:rsidR="008A2B7C" w:rsidDel="00770AF7" w:rsidRDefault="008A2B7C">
      <w:pPr>
        <w:pStyle w:val="TOC1"/>
        <w:tabs>
          <w:tab w:val="left" w:pos="1400"/>
        </w:tabs>
        <w:rPr>
          <w:del w:id="204" w:author="Ramachandran M G." w:date="2017-09-25T18:08:00Z"/>
          <w:rFonts w:eastAsiaTheme="minorEastAsia"/>
          <w:b w:val="0"/>
          <w:color w:val="auto"/>
          <w:kern w:val="0"/>
          <w:sz w:val="22"/>
          <w:szCs w:val="22"/>
          <w:lang w:val="en-US"/>
        </w:rPr>
      </w:pPr>
      <w:del w:id="205" w:author="Ramachandran M G." w:date="2017-09-25T18:08:00Z">
        <w:r w:rsidRPr="00770AF7" w:rsidDel="00770AF7">
          <w:rPr>
            <w:rPrChange w:id="206" w:author="Ramachandran M G." w:date="2017-09-25T18:08:00Z">
              <w:rPr>
                <w:rStyle w:val="Hyperlink"/>
                <w:b w:val="0"/>
              </w:rPr>
            </w:rPrChange>
          </w:rPr>
          <w:delText>Appendix A</w:delText>
        </w:r>
        <w:r w:rsidDel="00770AF7">
          <w:rPr>
            <w:rFonts w:eastAsiaTheme="minorEastAsia"/>
            <w:b w:val="0"/>
            <w:color w:val="auto"/>
            <w:kern w:val="0"/>
            <w:sz w:val="22"/>
            <w:szCs w:val="22"/>
            <w:lang w:val="en-US"/>
          </w:rPr>
          <w:tab/>
        </w:r>
        <w:r w:rsidRPr="00770AF7" w:rsidDel="00770AF7">
          <w:rPr>
            <w:rPrChange w:id="207" w:author="Ramachandran M G." w:date="2017-09-25T18:08:00Z">
              <w:rPr>
                <w:rStyle w:val="Hyperlink"/>
                <w:b w:val="0"/>
              </w:rPr>
            </w:rPrChange>
          </w:rPr>
          <w:delText>Abbreviations and Acronyms</w:delText>
        </w:r>
        <w:r w:rsidDel="00770AF7">
          <w:rPr>
            <w:webHidden/>
          </w:rPr>
          <w:tab/>
          <w:delText>11</w:delText>
        </w:r>
      </w:del>
    </w:p>
    <w:p w:rsidR="008A2B7C" w:rsidDel="00770AF7" w:rsidRDefault="008A2B7C">
      <w:pPr>
        <w:pStyle w:val="TOC1"/>
        <w:tabs>
          <w:tab w:val="left" w:pos="1400"/>
        </w:tabs>
        <w:rPr>
          <w:del w:id="208" w:author="Ramachandran M G." w:date="2017-09-25T18:08:00Z"/>
          <w:rFonts w:eastAsiaTheme="minorEastAsia"/>
          <w:b w:val="0"/>
          <w:color w:val="auto"/>
          <w:kern w:val="0"/>
          <w:sz w:val="22"/>
          <w:szCs w:val="22"/>
          <w:lang w:val="en-US"/>
        </w:rPr>
      </w:pPr>
      <w:del w:id="209" w:author="Ramachandran M G." w:date="2017-09-25T18:08:00Z">
        <w:r w:rsidRPr="00770AF7" w:rsidDel="00770AF7">
          <w:rPr>
            <w:rPrChange w:id="210" w:author="Ramachandran M G." w:date="2017-09-25T18:08:00Z">
              <w:rPr>
                <w:rStyle w:val="Hyperlink"/>
                <w:b w:val="0"/>
              </w:rPr>
            </w:rPrChange>
          </w:rPr>
          <w:delText>Appendix B</w:delText>
        </w:r>
        <w:r w:rsidDel="00770AF7">
          <w:rPr>
            <w:rFonts w:eastAsiaTheme="minorEastAsia"/>
            <w:b w:val="0"/>
            <w:color w:val="auto"/>
            <w:kern w:val="0"/>
            <w:sz w:val="22"/>
            <w:szCs w:val="22"/>
            <w:lang w:val="en-US"/>
          </w:rPr>
          <w:tab/>
        </w:r>
        <w:r w:rsidRPr="00770AF7" w:rsidDel="00770AF7">
          <w:rPr>
            <w:rPrChange w:id="211" w:author="Ramachandran M G." w:date="2017-09-25T18:08:00Z">
              <w:rPr>
                <w:rStyle w:val="Hyperlink"/>
                <w:b w:val="0"/>
              </w:rPr>
            </w:rPrChange>
          </w:rPr>
          <w:delText>Glossary</w:delText>
        </w:r>
        <w:r w:rsidDel="00770AF7">
          <w:rPr>
            <w:webHidden/>
          </w:rPr>
          <w:tab/>
          <w:delText>12</w:delText>
        </w:r>
      </w:del>
    </w:p>
    <w:p w:rsidR="008A2B7C" w:rsidDel="00770AF7" w:rsidRDefault="008A2B7C">
      <w:pPr>
        <w:pStyle w:val="TOC1"/>
        <w:tabs>
          <w:tab w:val="left" w:pos="1400"/>
        </w:tabs>
        <w:rPr>
          <w:del w:id="212" w:author="Ramachandran M G." w:date="2017-09-25T18:08:00Z"/>
          <w:rFonts w:eastAsiaTheme="minorEastAsia"/>
          <w:b w:val="0"/>
          <w:color w:val="auto"/>
          <w:kern w:val="0"/>
          <w:sz w:val="22"/>
          <w:szCs w:val="22"/>
          <w:lang w:val="en-US"/>
        </w:rPr>
      </w:pPr>
      <w:del w:id="213" w:author="Ramachandran M G." w:date="2017-09-25T18:08:00Z">
        <w:r w:rsidRPr="00770AF7" w:rsidDel="00770AF7">
          <w:rPr>
            <w:rPrChange w:id="214" w:author="Ramachandran M G." w:date="2017-09-25T18:08:00Z">
              <w:rPr>
                <w:rStyle w:val="Hyperlink"/>
                <w:b w:val="0"/>
              </w:rPr>
            </w:rPrChange>
          </w:rPr>
          <w:delText>Appendix C</w:delText>
        </w:r>
        <w:r w:rsidDel="00770AF7">
          <w:rPr>
            <w:rFonts w:eastAsiaTheme="minorEastAsia"/>
            <w:b w:val="0"/>
            <w:color w:val="auto"/>
            <w:kern w:val="0"/>
            <w:sz w:val="22"/>
            <w:szCs w:val="22"/>
            <w:lang w:val="en-US"/>
          </w:rPr>
          <w:tab/>
        </w:r>
        <w:r w:rsidRPr="00770AF7" w:rsidDel="00770AF7">
          <w:rPr>
            <w:rPrChange w:id="215" w:author="Ramachandran M G." w:date="2017-09-25T18:08:00Z">
              <w:rPr>
                <w:rStyle w:val="Hyperlink"/>
                <w:b w:val="0"/>
              </w:rPr>
            </w:rPrChange>
          </w:rPr>
          <w:delText>References</w:delText>
        </w:r>
        <w:r w:rsidDel="00770AF7">
          <w:rPr>
            <w:webHidden/>
          </w:rPr>
          <w:tab/>
          <w:delText>13</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216" w:name="_Toc494126224"/>
      <w:r w:rsidRPr="00A158C7">
        <w:lastRenderedPageBreak/>
        <w:t>Introduction</w:t>
      </w:r>
      <w:bookmarkEnd w:id="216"/>
    </w:p>
    <w:p w:rsidR="00063A7A" w:rsidRPr="00A158C7" w:rsidRDefault="00FE5DF5" w:rsidP="000B37D5">
      <w:pPr>
        <w:pStyle w:val="Heading2"/>
      </w:pPr>
      <w:bookmarkStart w:id="217" w:name="_Toc494126225"/>
      <w:r w:rsidRPr="00A158C7">
        <w:t>Purpose</w:t>
      </w:r>
      <w:bookmarkEnd w:id="217"/>
    </w:p>
    <w:p w:rsidR="00AE0435" w:rsidRPr="00A158C7" w:rsidRDefault="00FE5DF5" w:rsidP="000B37D5">
      <w:pPr>
        <w:pStyle w:val="Heading2"/>
      </w:pPr>
      <w:bookmarkStart w:id="218" w:name="_Toc494126226"/>
      <w:r w:rsidRPr="00A158C7">
        <w:t>Scope</w:t>
      </w:r>
      <w:bookmarkEnd w:id="218"/>
    </w:p>
    <w:p w:rsidR="00F95E33" w:rsidRPr="00A158C7" w:rsidRDefault="00F95E33" w:rsidP="00E16D14"/>
    <w:p w:rsidR="00312179" w:rsidRDefault="0009698E" w:rsidP="00292620">
      <w:pPr>
        <w:pStyle w:val="Heading1"/>
      </w:pPr>
      <w:bookmarkStart w:id="219" w:name="_Toc406065228"/>
      <w:bookmarkStart w:id="220" w:name="_Toc494126227"/>
      <w:bookmarkEnd w:id="16"/>
      <w:bookmarkEnd w:id="17"/>
      <w:bookmarkEnd w:id="18"/>
      <w:bookmarkEnd w:id="19"/>
      <w:bookmarkEnd w:id="20"/>
      <w:r w:rsidRPr="0009698E">
        <w:lastRenderedPageBreak/>
        <w:t>MotCurrPeakEstimn</w:t>
      </w:r>
      <w:r w:rsidR="00C16B49">
        <w:t xml:space="preserve"> </w:t>
      </w:r>
      <w:r w:rsidR="00D229A6">
        <w:t xml:space="preserve">&amp; </w:t>
      </w:r>
      <w:r w:rsidR="00D229A6" w:rsidRPr="00AA38E8">
        <w:t>High-Level Description</w:t>
      </w:r>
      <w:bookmarkEnd w:id="219"/>
      <w:bookmarkEnd w:id="220"/>
    </w:p>
    <w:p w:rsidR="00D229A6" w:rsidRPr="002D6391" w:rsidRDefault="00292620" w:rsidP="00D229A6">
      <w:pPr>
        <w:rPr>
          <w:rFonts w:cs="Calibri"/>
          <w:i/>
        </w:rPr>
      </w:pPr>
      <w:r>
        <w:rPr>
          <w:rFonts w:cs="Calibri"/>
          <w:i/>
        </w:rPr>
        <w:t>Refer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21" w:name="_Toc406065229"/>
      <w:bookmarkStart w:id="222" w:name="_Toc494126228"/>
      <w:r w:rsidRPr="00AA38E8">
        <w:rPr>
          <w:rFonts w:ascii="Calibri" w:hAnsi="Calibri" w:cs="Calibri"/>
        </w:rPr>
        <w:lastRenderedPageBreak/>
        <w:t>Design details of software module</w:t>
      </w:r>
      <w:bookmarkEnd w:id="221"/>
      <w:bookmarkEnd w:id="222"/>
    </w:p>
    <w:p w:rsidR="00D229A6" w:rsidRPr="00D953C4" w:rsidRDefault="00292620" w:rsidP="00D229A6">
      <w:pPr>
        <w:rPr>
          <w:rFonts w:cs="Calibri"/>
          <w:i/>
        </w:rPr>
      </w:pPr>
      <w:bookmarkStart w:id="223" w:name="_Toc406065230"/>
      <w:r>
        <w:rPr>
          <w:rFonts w:cs="Calibri"/>
          <w:i/>
        </w:rPr>
        <w:t>Refer FDD</w:t>
      </w:r>
    </w:p>
    <w:p w:rsidR="00D229A6" w:rsidRPr="00AA38E8" w:rsidRDefault="00D229A6" w:rsidP="0009698E">
      <w:pPr>
        <w:pStyle w:val="Heading2"/>
      </w:pPr>
      <w:bookmarkStart w:id="224" w:name="_Toc494126229"/>
      <w:r w:rsidRPr="00D229A6">
        <w:t>Graphical</w:t>
      </w:r>
      <w:r>
        <w:t xml:space="preserve"> representation of </w:t>
      </w:r>
      <w:bookmarkEnd w:id="223"/>
      <w:r w:rsidR="0009698E" w:rsidRPr="0009698E">
        <w:rPr>
          <w:rFonts w:ascii="Calibri" w:hAnsi="Calibri" w:cs="Calibri"/>
        </w:rPr>
        <w:t>MotCurrPeakEstimn</w:t>
      </w:r>
      <w:bookmarkEnd w:id="224"/>
    </w:p>
    <w:p w:rsidR="00D229A6" w:rsidRDefault="00D229A6" w:rsidP="004865CC">
      <w:pPr>
        <w:jc w:val="center"/>
        <w:rPr>
          <w:rFonts w:cs="Calibri"/>
          <w:i/>
        </w:rPr>
      </w:pPr>
    </w:p>
    <w:p w:rsidR="0009698E" w:rsidRDefault="0009698E" w:rsidP="004865CC">
      <w:pPr>
        <w:jc w:val="center"/>
        <w:rPr>
          <w:rFonts w:cs="Calibri"/>
          <w:i/>
        </w:rPr>
      </w:pPr>
    </w:p>
    <w:p w:rsidR="004D3646" w:rsidRDefault="004D3646" w:rsidP="004865CC">
      <w:pPr>
        <w:jc w:val="center"/>
        <w:rPr>
          <w:rFonts w:cs="Calibri"/>
          <w:i/>
        </w:rPr>
      </w:pPr>
    </w:p>
    <w:p w:rsidR="004D3646" w:rsidRDefault="004D3646" w:rsidP="004865CC">
      <w:pPr>
        <w:jc w:val="center"/>
        <w:rPr>
          <w:ins w:id="225" w:author="Ramachandran M G." w:date="2017-09-25T18:07:00Z"/>
          <w:rFonts w:cs="Calibri"/>
          <w:i/>
        </w:rPr>
      </w:pPr>
      <w:del w:id="226" w:author="Ramachandran M G." w:date="2017-09-25T18:07:00Z">
        <w:r w:rsidDel="00D95953">
          <w:rPr>
            <w:noProof/>
            <w:lang w:bidi="ar-SA"/>
          </w:rPr>
          <w:drawing>
            <wp:inline distT="0" distB="0" distL="0" distR="0" wp14:anchorId="47C3FD58" wp14:editId="1CB3571E">
              <wp:extent cx="297180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1800" cy="3419475"/>
                      </a:xfrm>
                      <a:prstGeom prst="rect">
                        <a:avLst/>
                      </a:prstGeom>
                    </pic:spPr>
                  </pic:pic>
                </a:graphicData>
              </a:graphic>
            </wp:inline>
          </w:drawing>
        </w:r>
      </w:del>
    </w:p>
    <w:p w:rsidR="00D95953" w:rsidRDefault="00D95953" w:rsidP="004865CC">
      <w:pPr>
        <w:jc w:val="center"/>
        <w:rPr>
          <w:rFonts w:cs="Calibri"/>
          <w:i/>
        </w:rPr>
      </w:pPr>
      <w:ins w:id="227" w:author="Ramachandran M G." w:date="2017-09-25T18:07:00Z">
        <w:r>
          <w:rPr>
            <w:noProof/>
            <w:lang w:bidi="ar-SA"/>
          </w:rPr>
          <w:lastRenderedPageBreak/>
          <w:drawing>
            <wp:inline distT="0" distB="0" distL="0" distR="0" wp14:anchorId="3569EACF" wp14:editId="357BC8E0">
              <wp:extent cx="30289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3276600"/>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228" w:name="_Toc406065231"/>
      <w:bookmarkStart w:id="229" w:name="_Toc494126230"/>
      <w:r w:rsidRPr="002D6391">
        <w:rPr>
          <w:rFonts w:ascii="Calibri" w:hAnsi="Calibri" w:cs="Calibri"/>
        </w:rPr>
        <w:t>Data Flow Diagram</w:t>
      </w:r>
      <w:bookmarkEnd w:id="228"/>
      <w:bookmarkEnd w:id="229"/>
    </w:p>
    <w:p w:rsidR="00D229A6" w:rsidRPr="002B094F" w:rsidRDefault="00A10700"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230" w:name="_Toc375924736"/>
      <w:bookmarkStart w:id="231" w:name="_Toc406065232"/>
      <w:bookmarkStart w:id="232" w:name="_Toc494126231"/>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30"/>
      <w:bookmarkEnd w:id="231"/>
      <w:bookmarkEnd w:id="232"/>
    </w:p>
    <w:p w:rsidR="00D229A6" w:rsidRPr="002B094F" w:rsidRDefault="00A10700" w:rsidP="00D229A6">
      <w:pPr>
        <w:rPr>
          <w:lang w:bidi="ar-SA"/>
        </w:rPr>
      </w:pPr>
      <w:r>
        <w:rPr>
          <w:rFonts w:cs="Calibri"/>
        </w:rPr>
        <w:t>Refer FDD</w:t>
      </w:r>
    </w:p>
    <w:p w:rsidR="00D229A6" w:rsidRPr="00A32585" w:rsidRDefault="00AC4CD8" w:rsidP="00D229A6">
      <w:pPr>
        <w:pStyle w:val="Heading3"/>
        <w:ind w:left="562" w:hanging="562"/>
        <w:rPr>
          <w:rFonts w:ascii="Calibri" w:hAnsi="Calibri" w:cs="Calibri"/>
        </w:rPr>
      </w:pPr>
      <w:bookmarkStart w:id="233" w:name="_Toc375924737"/>
      <w:bookmarkStart w:id="234" w:name="_Toc406065233"/>
      <w:bookmarkStart w:id="235" w:name="_Toc494126232"/>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33"/>
      <w:bookmarkEnd w:id="234"/>
      <w:bookmarkEnd w:id="235"/>
    </w:p>
    <w:p w:rsidR="002B094F" w:rsidRDefault="00A10700" w:rsidP="002B094F">
      <w:pPr>
        <w:rPr>
          <w:lang w:bidi="ar-SA"/>
        </w:rPr>
      </w:pPr>
      <w:r>
        <w:rPr>
          <w:rFonts w:cs="Calibri"/>
        </w:rPr>
        <w:t>Refer FDD</w:t>
      </w:r>
    </w:p>
    <w:p w:rsidR="002B094F" w:rsidRPr="00AC4CD8" w:rsidRDefault="002B094F" w:rsidP="00AC4CD8">
      <w:pPr>
        <w:pStyle w:val="Heading1"/>
        <w:ind w:left="562" w:hanging="562"/>
        <w:rPr>
          <w:rFonts w:ascii="Calibri" w:hAnsi="Calibri" w:cs="Calibri"/>
        </w:rPr>
      </w:pPr>
      <w:bookmarkStart w:id="236" w:name="_Toc338170479"/>
      <w:bookmarkStart w:id="237" w:name="_Toc375678228"/>
      <w:bookmarkStart w:id="238" w:name="_Toc418080062"/>
      <w:bookmarkStart w:id="239" w:name="_Toc421709912"/>
      <w:bookmarkStart w:id="240" w:name="_Toc494126233"/>
      <w:r w:rsidRPr="00AC4CD8">
        <w:rPr>
          <w:rFonts w:ascii="Calibri" w:hAnsi="Calibri" w:cs="Calibri"/>
        </w:rPr>
        <w:lastRenderedPageBreak/>
        <w:t>Constant Data Dictionary</w:t>
      </w:r>
      <w:bookmarkEnd w:id="236"/>
      <w:bookmarkEnd w:id="237"/>
      <w:bookmarkEnd w:id="238"/>
      <w:bookmarkEnd w:id="239"/>
      <w:bookmarkEnd w:id="240"/>
    </w:p>
    <w:p w:rsidR="00AC4CD8" w:rsidRPr="00DA5500" w:rsidRDefault="00AC4CD8" w:rsidP="00AC4CD8">
      <w:pPr>
        <w:pStyle w:val="Heading2"/>
        <w:spacing w:after="60"/>
        <w:rPr>
          <w:rFonts w:ascii="Calibri" w:hAnsi="Calibri"/>
        </w:rPr>
      </w:pPr>
      <w:bookmarkStart w:id="241" w:name="_Toc421011506"/>
      <w:bookmarkStart w:id="242" w:name="_Toc421786527"/>
      <w:bookmarkStart w:id="243" w:name="_Toc494126234"/>
      <w:bookmarkStart w:id="244" w:name="_Toc418080064"/>
      <w:r w:rsidRPr="00DA5500">
        <w:rPr>
          <w:rFonts w:ascii="Calibri" w:hAnsi="Calibri"/>
        </w:rPr>
        <w:t>Program (fixed) Constants</w:t>
      </w:r>
      <w:bookmarkEnd w:id="241"/>
      <w:bookmarkEnd w:id="242"/>
      <w:bookmarkEnd w:id="243"/>
    </w:p>
    <w:p w:rsidR="00AC4CD8" w:rsidRPr="00DA5500" w:rsidRDefault="00AC4CD8" w:rsidP="00AC4CD8">
      <w:pPr>
        <w:pStyle w:val="Heading3"/>
        <w:tabs>
          <w:tab w:val="clear" w:pos="1017"/>
          <w:tab w:val="num" w:pos="567"/>
        </w:tabs>
        <w:ind w:left="567"/>
        <w:rPr>
          <w:rFonts w:ascii="Calibri" w:hAnsi="Calibri"/>
        </w:rPr>
      </w:pPr>
      <w:bookmarkStart w:id="245" w:name="_Toc494126235"/>
      <w:bookmarkEnd w:id="244"/>
      <w:r w:rsidRPr="00DA5500">
        <w:rPr>
          <w:rFonts w:ascii="Calibri" w:hAnsi="Calibri"/>
        </w:rPr>
        <w:t>Embedded Constants</w:t>
      </w:r>
      <w:bookmarkEnd w:id="245"/>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BE76F4" w:rsidP="00F4318C">
            <w:pPr>
              <w:spacing w:before="60"/>
              <w:jc w:val="center"/>
              <w:rPr>
                <w:rFonts w:cs="Calibri"/>
                <w:sz w:val="16"/>
                <w:szCs w:val="16"/>
              </w:rPr>
            </w:pPr>
            <w:r>
              <w:rPr>
                <w:rFonts w:cs="Calibri"/>
                <w:sz w:val="16"/>
                <w:szCs w:val="16"/>
              </w:rPr>
              <w:t>Refer .m File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r w:rsidR="002257CE" w:rsidRPr="00AA38E8" w:rsidTr="00F4318C">
        <w:trPr>
          <w:ins w:id="246" w:author="Ramachandran M G." w:date="2017-10-12T21:04:00Z"/>
        </w:trPr>
        <w:tc>
          <w:tcPr>
            <w:tcW w:w="3888" w:type="dxa"/>
            <w:tcBorders>
              <w:top w:val="single" w:sz="6" w:space="0" w:color="auto"/>
              <w:left w:val="single" w:sz="6" w:space="0" w:color="auto"/>
              <w:bottom w:val="single" w:sz="6" w:space="0" w:color="auto"/>
              <w:right w:val="single" w:sz="6" w:space="0" w:color="auto"/>
            </w:tcBorders>
          </w:tcPr>
          <w:p w:rsidR="002257CE" w:rsidRDefault="002257CE" w:rsidP="002257CE">
            <w:pPr>
              <w:spacing w:before="60"/>
              <w:jc w:val="center"/>
              <w:rPr>
                <w:ins w:id="247" w:author="Ramachandran M G." w:date="2017-10-12T21:04:00Z"/>
                <w:rFonts w:cs="Calibri"/>
                <w:sz w:val="16"/>
                <w:szCs w:val="16"/>
              </w:rPr>
            </w:pPr>
            <w:ins w:id="248" w:author="Ramachandran M G." w:date="2017-10-12T21:05:00Z">
              <w:r w:rsidRPr="00873E11">
                <w:rPr>
                  <w:rFonts w:cs="Calibri"/>
                  <w:sz w:val="16"/>
                  <w:szCs w:val="16"/>
                </w:rPr>
                <w:t>BITMASK1_CNT_U08</w:t>
              </w:r>
            </w:ins>
          </w:p>
        </w:tc>
        <w:tc>
          <w:tcPr>
            <w:tcW w:w="1710" w:type="dxa"/>
            <w:tcBorders>
              <w:top w:val="single" w:sz="6" w:space="0" w:color="auto"/>
              <w:left w:val="single" w:sz="6" w:space="0" w:color="auto"/>
              <w:bottom w:val="single" w:sz="6" w:space="0" w:color="auto"/>
              <w:right w:val="single" w:sz="6" w:space="0" w:color="auto"/>
            </w:tcBorders>
          </w:tcPr>
          <w:p w:rsidR="002257CE" w:rsidRPr="00AA38E8" w:rsidRDefault="002257CE" w:rsidP="002257CE">
            <w:pPr>
              <w:spacing w:before="60"/>
              <w:jc w:val="center"/>
              <w:rPr>
                <w:ins w:id="249" w:author="Ramachandran M G." w:date="2017-10-12T21:04:00Z"/>
                <w:rFonts w:cs="Calibri"/>
                <w:sz w:val="16"/>
                <w:szCs w:val="16"/>
              </w:rPr>
            </w:pPr>
            <w:ins w:id="250" w:author="Ramachandran M G." w:date="2017-10-12T21:05:00Z">
              <w:r>
                <w:rPr>
                  <w:rFonts w:cs="Calibri"/>
                  <w:sz w:val="16"/>
                  <w:szCs w:val="16"/>
                </w:rPr>
                <w:t>uint8</w:t>
              </w:r>
            </w:ins>
          </w:p>
        </w:tc>
        <w:tc>
          <w:tcPr>
            <w:tcW w:w="1225" w:type="dxa"/>
            <w:tcBorders>
              <w:top w:val="single" w:sz="6" w:space="0" w:color="auto"/>
              <w:left w:val="single" w:sz="6" w:space="0" w:color="auto"/>
              <w:bottom w:val="single" w:sz="6" w:space="0" w:color="auto"/>
              <w:right w:val="single" w:sz="6" w:space="0" w:color="auto"/>
            </w:tcBorders>
          </w:tcPr>
          <w:p w:rsidR="002257CE" w:rsidRPr="00AA38E8" w:rsidRDefault="002257CE" w:rsidP="002257CE">
            <w:pPr>
              <w:spacing w:before="60"/>
              <w:jc w:val="center"/>
              <w:rPr>
                <w:ins w:id="251" w:author="Ramachandran M G." w:date="2017-10-12T21:04:00Z"/>
                <w:rFonts w:cs="Calibri"/>
                <w:sz w:val="16"/>
                <w:szCs w:val="16"/>
              </w:rPr>
            </w:pPr>
            <w:ins w:id="252" w:author="Ramachandran M G." w:date="2017-10-12T21:05:00Z">
              <w:r>
                <w:rPr>
                  <w:rFonts w:cs="Calibri"/>
                  <w:sz w:val="16"/>
                  <w:szCs w:val="16"/>
                </w:rPr>
                <w:t>CNT</w:t>
              </w:r>
            </w:ins>
          </w:p>
        </w:tc>
        <w:tc>
          <w:tcPr>
            <w:tcW w:w="1385" w:type="dxa"/>
            <w:tcBorders>
              <w:top w:val="single" w:sz="6" w:space="0" w:color="auto"/>
              <w:left w:val="single" w:sz="6" w:space="0" w:color="auto"/>
              <w:bottom w:val="single" w:sz="6" w:space="0" w:color="auto"/>
              <w:right w:val="single" w:sz="6" w:space="0" w:color="auto"/>
            </w:tcBorders>
          </w:tcPr>
          <w:p w:rsidR="002257CE" w:rsidRPr="00AA38E8" w:rsidRDefault="002257CE" w:rsidP="002257CE">
            <w:pPr>
              <w:spacing w:before="60"/>
              <w:jc w:val="center"/>
              <w:rPr>
                <w:ins w:id="253" w:author="Ramachandran M G." w:date="2017-10-12T21:04:00Z"/>
                <w:rFonts w:cs="Calibri"/>
                <w:sz w:val="16"/>
                <w:szCs w:val="16"/>
              </w:rPr>
            </w:pPr>
            <w:ins w:id="254" w:author="Ramachandran M G." w:date="2017-10-12T21:05:00Z">
              <w:r>
                <w:rPr>
                  <w:rFonts w:cs="Calibri"/>
                  <w:sz w:val="16"/>
                  <w:szCs w:val="16"/>
                </w:rPr>
                <w:t>1U</w:t>
              </w:r>
            </w:ins>
          </w:p>
        </w:tc>
      </w:tr>
      <w:tr w:rsidR="002257CE" w:rsidRPr="00AA38E8" w:rsidTr="00F4318C">
        <w:trPr>
          <w:ins w:id="255" w:author="Ramachandran M G." w:date="2017-10-12T21:04:00Z"/>
        </w:trPr>
        <w:tc>
          <w:tcPr>
            <w:tcW w:w="3888" w:type="dxa"/>
            <w:tcBorders>
              <w:top w:val="single" w:sz="6" w:space="0" w:color="auto"/>
              <w:left w:val="single" w:sz="6" w:space="0" w:color="auto"/>
              <w:bottom w:val="single" w:sz="6" w:space="0" w:color="auto"/>
              <w:right w:val="single" w:sz="6" w:space="0" w:color="auto"/>
            </w:tcBorders>
          </w:tcPr>
          <w:p w:rsidR="002257CE" w:rsidRDefault="002257CE" w:rsidP="002257CE">
            <w:pPr>
              <w:spacing w:before="60"/>
              <w:jc w:val="center"/>
              <w:rPr>
                <w:ins w:id="256" w:author="Ramachandran M G." w:date="2017-10-12T21:04:00Z"/>
                <w:rFonts w:cs="Calibri"/>
                <w:sz w:val="16"/>
                <w:szCs w:val="16"/>
              </w:rPr>
            </w:pPr>
            <w:ins w:id="257" w:author="Ramachandran M G." w:date="2017-10-12T21:05:00Z">
              <w:r w:rsidRPr="00873E11">
                <w:rPr>
                  <w:rFonts w:cs="Calibri"/>
                  <w:sz w:val="16"/>
                  <w:szCs w:val="16"/>
                </w:rPr>
                <w:t>BITMASK2_CNT_U08</w:t>
              </w:r>
            </w:ins>
          </w:p>
        </w:tc>
        <w:tc>
          <w:tcPr>
            <w:tcW w:w="1710" w:type="dxa"/>
            <w:tcBorders>
              <w:top w:val="single" w:sz="6" w:space="0" w:color="auto"/>
              <w:left w:val="single" w:sz="6" w:space="0" w:color="auto"/>
              <w:bottom w:val="single" w:sz="6" w:space="0" w:color="auto"/>
              <w:right w:val="single" w:sz="6" w:space="0" w:color="auto"/>
            </w:tcBorders>
          </w:tcPr>
          <w:p w:rsidR="002257CE" w:rsidRPr="00AA38E8" w:rsidRDefault="002257CE" w:rsidP="002257CE">
            <w:pPr>
              <w:spacing w:before="60"/>
              <w:jc w:val="center"/>
              <w:rPr>
                <w:ins w:id="258" w:author="Ramachandran M G." w:date="2017-10-12T21:04:00Z"/>
                <w:rFonts w:cs="Calibri"/>
                <w:sz w:val="16"/>
                <w:szCs w:val="16"/>
              </w:rPr>
            </w:pPr>
            <w:ins w:id="259" w:author="Ramachandran M G." w:date="2017-10-12T21:05:00Z">
              <w:r>
                <w:rPr>
                  <w:rFonts w:cs="Calibri"/>
                  <w:sz w:val="16"/>
                  <w:szCs w:val="16"/>
                </w:rPr>
                <w:t>uint8</w:t>
              </w:r>
            </w:ins>
          </w:p>
        </w:tc>
        <w:tc>
          <w:tcPr>
            <w:tcW w:w="1225" w:type="dxa"/>
            <w:tcBorders>
              <w:top w:val="single" w:sz="6" w:space="0" w:color="auto"/>
              <w:left w:val="single" w:sz="6" w:space="0" w:color="auto"/>
              <w:bottom w:val="single" w:sz="6" w:space="0" w:color="auto"/>
              <w:right w:val="single" w:sz="6" w:space="0" w:color="auto"/>
            </w:tcBorders>
          </w:tcPr>
          <w:p w:rsidR="002257CE" w:rsidRPr="00AA38E8" w:rsidRDefault="002257CE" w:rsidP="002257CE">
            <w:pPr>
              <w:spacing w:before="60"/>
              <w:jc w:val="center"/>
              <w:rPr>
                <w:ins w:id="260" w:author="Ramachandran M G." w:date="2017-10-12T21:04:00Z"/>
                <w:rFonts w:cs="Calibri"/>
                <w:sz w:val="16"/>
                <w:szCs w:val="16"/>
              </w:rPr>
            </w:pPr>
            <w:ins w:id="261" w:author="Ramachandran M G." w:date="2017-10-12T21:05:00Z">
              <w:r>
                <w:rPr>
                  <w:rFonts w:cs="Calibri"/>
                  <w:sz w:val="16"/>
                  <w:szCs w:val="16"/>
                </w:rPr>
                <w:t>CNT</w:t>
              </w:r>
            </w:ins>
          </w:p>
        </w:tc>
        <w:tc>
          <w:tcPr>
            <w:tcW w:w="1385" w:type="dxa"/>
            <w:tcBorders>
              <w:top w:val="single" w:sz="6" w:space="0" w:color="auto"/>
              <w:left w:val="single" w:sz="6" w:space="0" w:color="auto"/>
              <w:bottom w:val="single" w:sz="6" w:space="0" w:color="auto"/>
              <w:right w:val="single" w:sz="6" w:space="0" w:color="auto"/>
            </w:tcBorders>
          </w:tcPr>
          <w:p w:rsidR="002257CE" w:rsidRPr="00AA38E8" w:rsidRDefault="002257CE" w:rsidP="002257CE">
            <w:pPr>
              <w:spacing w:before="60"/>
              <w:jc w:val="center"/>
              <w:rPr>
                <w:ins w:id="262" w:author="Ramachandran M G." w:date="2017-10-12T21:04:00Z"/>
                <w:rFonts w:cs="Calibri"/>
                <w:sz w:val="16"/>
                <w:szCs w:val="16"/>
              </w:rPr>
            </w:pPr>
            <w:ins w:id="263" w:author="Ramachandran M G." w:date="2017-10-12T21:05:00Z">
              <w:r>
                <w:rPr>
                  <w:rFonts w:cs="Calibri"/>
                  <w:sz w:val="16"/>
                  <w:szCs w:val="16"/>
                </w:rPr>
                <w:t>2U</w:t>
              </w:r>
            </w:ins>
          </w:p>
        </w:tc>
      </w:tr>
      <w:tr w:rsidR="002257CE" w:rsidRPr="00AA38E8" w:rsidTr="00F4318C">
        <w:trPr>
          <w:ins w:id="264" w:author="Ramachandran M G." w:date="2017-10-12T21:04:00Z"/>
        </w:trPr>
        <w:tc>
          <w:tcPr>
            <w:tcW w:w="3888" w:type="dxa"/>
            <w:tcBorders>
              <w:top w:val="single" w:sz="6" w:space="0" w:color="auto"/>
              <w:left w:val="single" w:sz="6" w:space="0" w:color="auto"/>
              <w:bottom w:val="single" w:sz="6" w:space="0" w:color="auto"/>
              <w:right w:val="single" w:sz="6" w:space="0" w:color="auto"/>
            </w:tcBorders>
          </w:tcPr>
          <w:p w:rsidR="002257CE" w:rsidRDefault="002257CE" w:rsidP="002257CE">
            <w:pPr>
              <w:spacing w:before="60"/>
              <w:jc w:val="center"/>
              <w:rPr>
                <w:ins w:id="265" w:author="Ramachandran M G." w:date="2017-10-12T21:04:00Z"/>
                <w:rFonts w:cs="Calibri"/>
                <w:sz w:val="16"/>
                <w:szCs w:val="16"/>
              </w:rPr>
            </w:pPr>
            <w:ins w:id="266" w:author="Ramachandran M G." w:date="2017-10-12T21:05:00Z">
              <w:r w:rsidRPr="00873E11">
                <w:rPr>
                  <w:rFonts w:cs="Calibri"/>
                  <w:sz w:val="16"/>
                  <w:szCs w:val="16"/>
                </w:rPr>
                <w:t>BITMASK4_CNT_U08</w:t>
              </w:r>
            </w:ins>
          </w:p>
        </w:tc>
        <w:tc>
          <w:tcPr>
            <w:tcW w:w="1710" w:type="dxa"/>
            <w:tcBorders>
              <w:top w:val="single" w:sz="6" w:space="0" w:color="auto"/>
              <w:left w:val="single" w:sz="6" w:space="0" w:color="auto"/>
              <w:bottom w:val="single" w:sz="6" w:space="0" w:color="auto"/>
              <w:right w:val="single" w:sz="6" w:space="0" w:color="auto"/>
            </w:tcBorders>
          </w:tcPr>
          <w:p w:rsidR="002257CE" w:rsidRPr="00AA38E8" w:rsidRDefault="002257CE" w:rsidP="002257CE">
            <w:pPr>
              <w:spacing w:before="60"/>
              <w:jc w:val="center"/>
              <w:rPr>
                <w:ins w:id="267" w:author="Ramachandran M G." w:date="2017-10-12T21:04:00Z"/>
                <w:rFonts w:cs="Calibri"/>
                <w:sz w:val="16"/>
                <w:szCs w:val="16"/>
              </w:rPr>
            </w:pPr>
            <w:ins w:id="268" w:author="Ramachandran M G." w:date="2017-10-12T21:05:00Z">
              <w:r>
                <w:rPr>
                  <w:rFonts w:cs="Calibri"/>
                  <w:sz w:val="16"/>
                  <w:szCs w:val="16"/>
                </w:rPr>
                <w:t>uint8</w:t>
              </w:r>
            </w:ins>
          </w:p>
        </w:tc>
        <w:tc>
          <w:tcPr>
            <w:tcW w:w="1225" w:type="dxa"/>
            <w:tcBorders>
              <w:top w:val="single" w:sz="6" w:space="0" w:color="auto"/>
              <w:left w:val="single" w:sz="6" w:space="0" w:color="auto"/>
              <w:bottom w:val="single" w:sz="6" w:space="0" w:color="auto"/>
              <w:right w:val="single" w:sz="6" w:space="0" w:color="auto"/>
            </w:tcBorders>
          </w:tcPr>
          <w:p w:rsidR="002257CE" w:rsidRPr="00AA38E8" w:rsidRDefault="002257CE" w:rsidP="002257CE">
            <w:pPr>
              <w:spacing w:before="60"/>
              <w:jc w:val="center"/>
              <w:rPr>
                <w:ins w:id="269" w:author="Ramachandran M G." w:date="2017-10-12T21:04:00Z"/>
                <w:rFonts w:cs="Calibri"/>
                <w:sz w:val="16"/>
                <w:szCs w:val="16"/>
              </w:rPr>
            </w:pPr>
            <w:ins w:id="270" w:author="Ramachandran M G." w:date="2017-10-12T21:05:00Z">
              <w:r>
                <w:rPr>
                  <w:rFonts w:cs="Calibri"/>
                  <w:sz w:val="16"/>
                  <w:szCs w:val="16"/>
                </w:rPr>
                <w:t>CNT</w:t>
              </w:r>
            </w:ins>
          </w:p>
        </w:tc>
        <w:tc>
          <w:tcPr>
            <w:tcW w:w="1385" w:type="dxa"/>
            <w:tcBorders>
              <w:top w:val="single" w:sz="6" w:space="0" w:color="auto"/>
              <w:left w:val="single" w:sz="6" w:space="0" w:color="auto"/>
              <w:bottom w:val="single" w:sz="6" w:space="0" w:color="auto"/>
              <w:right w:val="single" w:sz="6" w:space="0" w:color="auto"/>
            </w:tcBorders>
          </w:tcPr>
          <w:p w:rsidR="002257CE" w:rsidRPr="00AA38E8" w:rsidRDefault="002257CE" w:rsidP="002257CE">
            <w:pPr>
              <w:spacing w:before="60"/>
              <w:jc w:val="center"/>
              <w:rPr>
                <w:ins w:id="271" w:author="Ramachandran M G." w:date="2017-10-12T21:04:00Z"/>
                <w:rFonts w:cs="Calibri"/>
                <w:sz w:val="16"/>
                <w:szCs w:val="16"/>
              </w:rPr>
            </w:pPr>
            <w:ins w:id="272" w:author="Ramachandran M G." w:date="2017-10-12T21:05:00Z">
              <w:r>
                <w:rPr>
                  <w:rFonts w:cs="Calibri"/>
                  <w:sz w:val="16"/>
                  <w:szCs w:val="16"/>
                </w:rPr>
                <w:t>4U</w:t>
              </w:r>
            </w:ins>
          </w:p>
        </w:tc>
      </w:tr>
    </w:tbl>
    <w:p w:rsidR="002B094F" w:rsidRPr="0048012A" w:rsidRDefault="002B094F" w:rsidP="002518E0">
      <w:pPr>
        <w:pStyle w:val="BodyText3"/>
        <w:rPr>
          <w:rFonts w:cs="Calibri"/>
          <w:sz w:val="20"/>
          <w:szCs w:val="20"/>
        </w:rPr>
      </w:pPr>
      <w:bookmarkStart w:id="273" w:name="_GoBack"/>
      <w:bookmarkEnd w:id="273"/>
    </w:p>
    <w:p w:rsidR="00AC4CD8" w:rsidRPr="00DA5500" w:rsidRDefault="00AC4CD8" w:rsidP="00AC4CD8">
      <w:pPr>
        <w:pStyle w:val="Heading1"/>
        <w:ind w:left="562" w:hanging="562"/>
        <w:rPr>
          <w:rFonts w:ascii="Calibri" w:hAnsi="Calibri" w:cs="Calibri"/>
        </w:rPr>
      </w:pPr>
      <w:bookmarkStart w:id="274" w:name="_Ref87065593"/>
      <w:bookmarkStart w:id="275" w:name="_Toc338170483"/>
      <w:bookmarkStart w:id="276" w:name="_Toc375678229"/>
      <w:bookmarkStart w:id="277" w:name="_Toc418080067"/>
      <w:bookmarkStart w:id="278" w:name="_Toc421786702"/>
      <w:bookmarkStart w:id="279" w:name="_Toc49412623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74"/>
      <w:bookmarkEnd w:id="275"/>
      <w:bookmarkEnd w:id="276"/>
      <w:bookmarkEnd w:id="277"/>
      <w:bookmarkEnd w:id="278"/>
      <w:bookmarkEnd w:id="279"/>
    </w:p>
    <w:p w:rsidR="002518E0" w:rsidRDefault="00A05683" w:rsidP="002518E0">
      <w:pPr>
        <w:pStyle w:val="BodyText"/>
      </w:pPr>
      <w:r>
        <w:rPr>
          <w:rFonts w:ascii="Calibri" w:hAnsi="Calibri" w:cs="Calibri"/>
          <w:sz w:val="20"/>
        </w:rPr>
        <w:t>Refer FDD</w:t>
      </w:r>
    </w:p>
    <w:p w:rsidR="002B094F" w:rsidRPr="00987B4A" w:rsidRDefault="002B094F" w:rsidP="00007584">
      <w:pPr>
        <w:pStyle w:val="Heading2"/>
        <w:spacing w:after="60"/>
        <w:rPr>
          <w:rFonts w:ascii="Calibri" w:hAnsi="Calibri"/>
        </w:rPr>
      </w:pPr>
      <w:bookmarkStart w:id="280" w:name="_Toc338170484"/>
      <w:bookmarkStart w:id="281" w:name="_Toc418080068"/>
      <w:bookmarkStart w:id="282" w:name="_Toc421709916"/>
      <w:bookmarkStart w:id="283" w:name="_Toc494126237"/>
      <w:r w:rsidRPr="00007584">
        <w:rPr>
          <w:rFonts w:ascii="Calibri" w:hAnsi="Calibri"/>
        </w:rPr>
        <w:t>Sub</w:t>
      </w:r>
      <w:r w:rsidRPr="00987B4A">
        <w:rPr>
          <w:rFonts w:ascii="Calibri" w:hAnsi="Calibri"/>
        </w:rPr>
        <w:t>-Module Functions</w:t>
      </w:r>
      <w:bookmarkEnd w:id="280"/>
      <w:bookmarkEnd w:id="281"/>
      <w:bookmarkEnd w:id="282"/>
      <w:bookmarkEnd w:id="283"/>
    </w:p>
    <w:p w:rsidR="00007584" w:rsidRDefault="00007584" w:rsidP="00007584">
      <w:pPr>
        <w:pStyle w:val="Heading2"/>
        <w:numPr>
          <w:ilvl w:val="2"/>
          <w:numId w:val="11"/>
        </w:numPr>
        <w:tabs>
          <w:tab w:val="clear" w:pos="1017"/>
          <w:tab w:val="num" w:pos="567"/>
        </w:tabs>
        <w:spacing w:after="60"/>
        <w:ind w:left="567"/>
        <w:rPr>
          <w:rFonts w:ascii="Calibri" w:hAnsi="Calibri" w:cs="Calibri"/>
        </w:rPr>
      </w:pPr>
      <w:bookmarkStart w:id="284" w:name="_Toc421011514"/>
      <w:bookmarkStart w:id="285" w:name="_Toc494126238"/>
      <w:r w:rsidRPr="00AA38E8">
        <w:rPr>
          <w:rFonts w:ascii="Calibri" w:hAnsi="Calibri" w:cs="Calibri"/>
        </w:rPr>
        <w:t xml:space="preserve">Init: </w:t>
      </w:r>
      <w:r w:rsidR="0009698E" w:rsidRPr="0009698E">
        <w:rPr>
          <w:rFonts w:ascii="Calibri" w:hAnsi="Calibri" w:cs="Calibri"/>
        </w:rPr>
        <w:t>MotCurrPeakEstimn</w:t>
      </w:r>
      <w:r w:rsidR="0009698E">
        <w:rPr>
          <w:rFonts w:ascii="Calibri" w:hAnsi="Calibri" w:cs="Calibri"/>
        </w:rPr>
        <w:t>Init1</w:t>
      </w:r>
      <w:bookmarkEnd w:id="284"/>
      <w:bookmarkEnd w:id="285"/>
    </w:p>
    <w:p w:rsidR="002B094F" w:rsidRPr="00007584" w:rsidRDefault="0009698E" w:rsidP="006D568E">
      <w:r>
        <w:rPr>
          <w:lang w:bidi="ar-SA"/>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286" w:name="_Toc421011518"/>
      <w:bookmarkStart w:id="287" w:name="_Toc494126239"/>
      <w:r w:rsidRPr="00AA38E8">
        <w:rPr>
          <w:rFonts w:ascii="Calibri" w:hAnsi="Calibri" w:cs="Calibri"/>
        </w:rPr>
        <w:t xml:space="preserve">Per: </w:t>
      </w:r>
      <w:r w:rsidR="0009698E" w:rsidRPr="0009698E">
        <w:rPr>
          <w:rFonts w:ascii="Calibri" w:hAnsi="Calibri" w:cs="Calibri"/>
        </w:rPr>
        <w:t>MotCurrPeakEstimn</w:t>
      </w:r>
      <w:r w:rsidRPr="00AA38E8">
        <w:rPr>
          <w:rFonts w:ascii="Calibri" w:hAnsi="Calibri" w:cs="Calibri"/>
        </w:rPr>
        <w:t>Per</w:t>
      </w:r>
      <w:bookmarkEnd w:id="286"/>
      <w:r w:rsidR="00F11EE7">
        <w:rPr>
          <w:rFonts w:ascii="Calibri" w:hAnsi="Calibri" w:cs="Calibri"/>
        </w:rPr>
        <w:t>1</w:t>
      </w:r>
      <w:bookmarkEnd w:id="287"/>
    </w:p>
    <w:p w:rsidR="008C6874" w:rsidRDefault="00733CF0" w:rsidP="00733CF0">
      <w:pPr>
        <w:rPr>
          <w:rFonts w:cs="Calibri"/>
          <w:i/>
        </w:rPr>
      </w:pPr>
      <w:r>
        <w:rPr>
          <w:rFonts w:cs="Calibri"/>
          <w:i/>
        </w:rPr>
        <w:t>Refer FDD</w:t>
      </w:r>
    </w:p>
    <w:p w:rsidR="0009698E" w:rsidRPr="00AA38E8" w:rsidRDefault="0009698E" w:rsidP="0009698E">
      <w:pPr>
        <w:pStyle w:val="Heading2"/>
        <w:numPr>
          <w:ilvl w:val="2"/>
          <w:numId w:val="11"/>
        </w:numPr>
        <w:tabs>
          <w:tab w:val="clear" w:pos="1017"/>
          <w:tab w:val="num" w:pos="567"/>
        </w:tabs>
        <w:spacing w:after="60"/>
        <w:ind w:left="567"/>
        <w:rPr>
          <w:rFonts w:ascii="Calibri" w:hAnsi="Calibri" w:cs="Calibri"/>
        </w:rPr>
      </w:pPr>
      <w:bookmarkStart w:id="288" w:name="_Toc494126240"/>
      <w:r w:rsidRPr="00AA38E8">
        <w:rPr>
          <w:rFonts w:ascii="Calibri" w:hAnsi="Calibri" w:cs="Calibri"/>
        </w:rPr>
        <w:t xml:space="preserve">Per: </w:t>
      </w:r>
      <w:r w:rsidRPr="0009698E">
        <w:rPr>
          <w:rFonts w:ascii="Calibri" w:hAnsi="Calibri" w:cs="Calibri"/>
        </w:rPr>
        <w:t>MotCurrPeakEstimn</w:t>
      </w:r>
      <w:r w:rsidRPr="00AA38E8">
        <w:rPr>
          <w:rFonts w:ascii="Calibri" w:hAnsi="Calibri" w:cs="Calibri"/>
        </w:rPr>
        <w:t>Per</w:t>
      </w:r>
      <w:r>
        <w:rPr>
          <w:rFonts w:ascii="Calibri" w:hAnsi="Calibri" w:cs="Calibri"/>
        </w:rPr>
        <w:t>2</w:t>
      </w:r>
      <w:bookmarkEnd w:id="288"/>
    </w:p>
    <w:p w:rsidR="0009698E" w:rsidRDefault="0009698E" w:rsidP="00733CF0">
      <w:pPr>
        <w:rPr>
          <w:rFonts w:cs="Calibri"/>
        </w:rPr>
      </w:pPr>
      <w:r>
        <w:rPr>
          <w:rFonts w:cs="Calibri"/>
          <w:i/>
        </w:rPr>
        <w:t>Refer FDD</w:t>
      </w:r>
    </w:p>
    <w:p w:rsidR="008C6874" w:rsidRDefault="008C6874" w:rsidP="00733CF0">
      <w:pPr>
        <w:pStyle w:val="Heading2"/>
        <w:spacing w:after="60"/>
        <w:rPr>
          <w:rFonts w:ascii="Calibri" w:hAnsi="Calibri"/>
        </w:rPr>
      </w:pPr>
      <w:bookmarkStart w:id="289" w:name="_Toc494126241"/>
      <w:r>
        <w:rPr>
          <w:rFonts w:ascii="Calibri" w:hAnsi="Calibri"/>
        </w:rPr>
        <w:t>Server R</w:t>
      </w:r>
      <w:r w:rsidRPr="008C6874">
        <w:rPr>
          <w:rFonts w:ascii="Calibri" w:hAnsi="Calibri"/>
        </w:rPr>
        <w:t>unables</w:t>
      </w:r>
      <w:bookmarkEnd w:id="289"/>
      <w:r w:rsidR="002B094F" w:rsidRPr="008C6874">
        <w:rPr>
          <w:rFonts w:ascii="Calibri" w:hAnsi="Calibri"/>
        </w:rPr>
        <w:t xml:space="preserve"> </w:t>
      </w:r>
      <w:bookmarkStart w:id="290" w:name="_Toc382301471"/>
      <w:bookmarkStart w:id="291" w:name="_Toc383698997"/>
      <w:bookmarkEnd w:id="290"/>
      <w:bookmarkEnd w:id="291"/>
    </w:p>
    <w:p w:rsidR="00733CF0" w:rsidRPr="00733CF0" w:rsidRDefault="00733CF0" w:rsidP="00733CF0">
      <w:pPr>
        <w:rPr>
          <w:lang w:bidi="ar-SA"/>
        </w:rPr>
      </w:pPr>
      <w:r>
        <w:rPr>
          <w:lang w:bidi="ar-SA"/>
        </w:rPr>
        <w:t>None</w:t>
      </w:r>
    </w:p>
    <w:p w:rsidR="008C6874" w:rsidRDefault="008C6874" w:rsidP="008C6874">
      <w:pPr>
        <w:pStyle w:val="Heading2"/>
        <w:spacing w:after="60"/>
        <w:rPr>
          <w:rFonts w:ascii="Calibri" w:hAnsi="Calibri" w:cs="Calibri"/>
        </w:rPr>
      </w:pPr>
      <w:bookmarkStart w:id="292" w:name="_Ref382299966"/>
      <w:bookmarkStart w:id="293" w:name="_Toc421011529"/>
      <w:bookmarkStart w:id="294" w:name="_Toc494126242"/>
      <w:r w:rsidRPr="00AA38E8">
        <w:rPr>
          <w:rFonts w:ascii="Calibri" w:hAnsi="Calibri" w:cs="Calibri"/>
        </w:rPr>
        <w:t>Interrupt Functions</w:t>
      </w:r>
      <w:bookmarkEnd w:id="292"/>
      <w:bookmarkEnd w:id="293"/>
      <w:bookmarkEnd w:id="294"/>
    </w:p>
    <w:p w:rsidR="00733CF0" w:rsidRPr="00733CF0" w:rsidRDefault="00733CF0" w:rsidP="00733CF0">
      <w:pPr>
        <w:rPr>
          <w:lang w:bidi="ar-SA"/>
        </w:rPr>
      </w:pPr>
      <w:r>
        <w:rPr>
          <w:lang w:bidi="ar-SA"/>
        </w:rPr>
        <w:t>None</w:t>
      </w:r>
    </w:p>
    <w:p w:rsidR="002B094F" w:rsidRDefault="002B094F" w:rsidP="008C6874">
      <w:pPr>
        <w:pStyle w:val="Heading2"/>
        <w:spacing w:after="60"/>
        <w:rPr>
          <w:rFonts w:ascii="Calibri" w:hAnsi="Calibri" w:cs="Calibri"/>
        </w:rPr>
      </w:pPr>
      <w:bookmarkStart w:id="295" w:name="_Toc338170485"/>
      <w:bookmarkStart w:id="296" w:name="_Toc418080074"/>
      <w:bookmarkStart w:id="297" w:name="_Toc421709919"/>
      <w:bookmarkStart w:id="298" w:name="_Toc494126243"/>
      <w:r w:rsidRPr="008C6874">
        <w:rPr>
          <w:rFonts w:ascii="Calibri" w:hAnsi="Calibri" w:cs="Calibri"/>
        </w:rPr>
        <w:t>Module Internal (Local) Functions</w:t>
      </w:r>
      <w:bookmarkEnd w:id="295"/>
      <w:bookmarkEnd w:id="296"/>
      <w:bookmarkEnd w:id="297"/>
      <w:bookmarkEnd w:id="298"/>
    </w:p>
    <w:p w:rsidR="00733CF0" w:rsidRPr="00733CF0" w:rsidRDefault="00733CF0" w:rsidP="00733CF0">
      <w:pPr>
        <w:rPr>
          <w:lang w:bidi="ar-SA"/>
        </w:rPr>
      </w:pPr>
      <w:r>
        <w:rPr>
          <w:lang w:bidi="ar-SA"/>
        </w:rPr>
        <w:t>None</w:t>
      </w:r>
    </w:p>
    <w:p w:rsidR="008C6874" w:rsidRDefault="008C6874" w:rsidP="008C6874">
      <w:pPr>
        <w:pStyle w:val="Heading2"/>
        <w:spacing w:after="60"/>
        <w:rPr>
          <w:rFonts w:ascii="Calibri" w:hAnsi="Calibri" w:cs="Calibri"/>
        </w:rPr>
      </w:pPr>
      <w:bookmarkStart w:id="299" w:name="_Toc421011542"/>
      <w:bookmarkStart w:id="300" w:name="_Toc494126244"/>
      <w:r>
        <w:rPr>
          <w:rFonts w:ascii="Calibri" w:hAnsi="Calibri" w:cs="Calibri"/>
        </w:rPr>
        <w:t>GLOBAL</w:t>
      </w:r>
      <w:r w:rsidRPr="00AA38E8">
        <w:rPr>
          <w:rFonts w:ascii="Calibri" w:hAnsi="Calibri" w:cs="Calibri"/>
        </w:rPr>
        <w:t xml:space="preserve"> Function/Macro Definitions</w:t>
      </w:r>
      <w:bookmarkEnd w:id="299"/>
      <w:bookmarkEnd w:id="300"/>
    </w:p>
    <w:p w:rsidR="008C6874" w:rsidRDefault="00733CF0" w:rsidP="00733CF0">
      <w:pPr>
        <w:rPr>
          <w:rFonts w:cs="Calibri"/>
        </w:rPr>
      </w:pPr>
      <w:r>
        <w:rPr>
          <w:lang w:bidi="ar-SA"/>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301" w:name="_Toc418080076"/>
      <w:bookmarkStart w:id="302" w:name="_Toc421709921"/>
      <w:bookmarkStart w:id="303" w:name="_Toc494126245"/>
      <w:r w:rsidRPr="002E3F2E">
        <w:rPr>
          <w:rFonts w:ascii="Calibri" w:hAnsi="Calibri"/>
        </w:rPr>
        <w:lastRenderedPageBreak/>
        <w:t>Known</w:t>
      </w:r>
      <w:r w:rsidRPr="00AA38E8">
        <w:rPr>
          <w:rFonts w:ascii="Calibri" w:hAnsi="Calibri" w:cs="Calibri"/>
        </w:rPr>
        <w:t xml:space="preserve"> Limitations with Design</w:t>
      </w:r>
      <w:bookmarkEnd w:id="301"/>
      <w:bookmarkEnd w:id="302"/>
      <w:bookmarkEnd w:id="303"/>
    </w:p>
    <w:p w:rsidR="00531B8C" w:rsidRDefault="00733CF0"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304" w:name="_Toc382297449"/>
      <w:bookmarkStart w:id="305" w:name="_Toc418080077"/>
      <w:bookmarkStart w:id="306" w:name="_Toc421709922"/>
      <w:bookmarkStart w:id="307" w:name="_Toc494126246"/>
      <w:r w:rsidRPr="00E75CFE">
        <w:rPr>
          <w:rFonts w:ascii="Calibri" w:hAnsi="Calibri" w:cs="Calibri"/>
        </w:rPr>
        <w:lastRenderedPageBreak/>
        <w:t>UNIT TEST CONSIDERATION</w:t>
      </w:r>
      <w:bookmarkEnd w:id="304"/>
      <w:bookmarkEnd w:id="305"/>
      <w:bookmarkEnd w:id="306"/>
      <w:bookmarkEnd w:id="307"/>
    </w:p>
    <w:p w:rsidR="00531B8C" w:rsidRPr="00531B8C" w:rsidRDefault="00733CF0" w:rsidP="00531B8C">
      <w:pPr>
        <w:rPr>
          <w:lang w:bidi="ar-SA"/>
        </w:rPr>
      </w:pPr>
      <w:r>
        <w:rPr>
          <w:rFonts w:cs="Calibri"/>
        </w:rPr>
        <w:t>None</w:t>
      </w:r>
    </w:p>
    <w:p w:rsidR="00786BDF" w:rsidRPr="00A158C7" w:rsidRDefault="00786BDF" w:rsidP="000B37D5">
      <w:pPr>
        <w:pStyle w:val="Heading7"/>
      </w:pPr>
      <w:bookmarkStart w:id="308" w:name="_Toc494126247"/>
      <w:r w:rsidRPr="00A158C7">
        <w:lastRenderedPageBreak/>
        <w:t>Abbreviations and Acronyms</w:t>
      </w:r>
      <w:bookmarkEnd w:id="3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309" w:name="_Toc494126248"/>
      <w:r w:rsidRPr="00A158C7">
        <w:lastRenderedPageBreak/>
        <w:t>Glossary</w:t>
      </w:r>
      <w:bookmarkEnd w:id="30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310" w:name="_Toc494126249"/>
      <w:r w:rsidRPr="00A158C7">
        <w:lastRenderedPageBreak/>
        <w:t>References</w:t>
      </w:r>
      <w:bookmarkEnd w:id="3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311" w:name="_Ref313612389"/>
            <w:r>
              <w:t>AUTOSAR Specification of Memory Mapping (Link:</w:t>
            </w:r>
            <w:hyperlink r:id="rId14" w:history="1">
              <w:r w:rsidRPr="00F35C33">
                <w:rPr>
                  <w:rStyle w:val="Hyperlink"/>
                </w:rPr>
                <w:t>AUTOSAR_SWS_MemoryMapping.pdf</w:t>
              </w:r>
            </w:hyperlink>
            <w:r>
              <w:t>)</w:t>
            </w:r>
            <w:bookmarkEnd w:id="311"/>
          </w:p>
        </w:tc>
        <w:tc>
          <w:tcPr>
            <w:tcW w:w="2091" w:type="dxa"/>
            <w:shd w:val="clear" w:color="auto" w:fill="auto"/>
          </w:tcPr>
          <w:p w:rsidR="00531B8C" w:rsidRDefault="00531B8C" w:rsidP="00B758D2">
            <w:pPr>
              <w:rPr>
                <w:lang w:bidi="ar-SA"/>
              </w:rPr>
            </w:pPr>
            <w:r>
              <w:t>v1.3.0 R4.0 Rev 2</w:t>
            </w:r>
          </w:p>
        </w:tc>
      </w:tr>
      <w:tr w:rsidR="002E5673" w:rsidRPr="00A158C7" w:rsidTr="00B758D2">
        <w:tc>
          <w:tcPr>
            <w:tcW w:w="738" w:type="dxa"/>
            <w:shd w:val="clear" w:color="auto" w:fill="auto"/>
          </w:tcPr>
          <w:p w:rsidR="002E5673" w:rsidRDefault="002E5673" w:rsidP="00B758D2">
            <w:pPr>
              <w:jc w:val="center"/>
              <w:rPr>
                <w:lang w:bidi="ar-SA"/>
              </w:rPr>
            </w:pPr>
            <w:r>
              <w:rPr>
                <w:lang w:bidi="ar-SA"/>
              </w:rPr>
              <w:t>2</w:t>
            </w:r>
          </w:p>
        </w:tc>
        <w:tc>
          <w:tcPr>
            <w:tcW w:w="6458" w:type="dxa"/>
            <w:shd w:val="clear" w:color="auto" w:fill="auto"/>
          </w:tcPr>
          <w:p w:rsidR="002E5673" w:rsidRDefault="002E5673" w:rsidP="00B758D2">
            <w:pPr>
              <w:rPr>
                <w:lang w:bidi="ar-SA"/>
              </w:rPr>
            </w:pPr>
            <w:r>
              <w:t xml:space="preserve">MDD Guideline </w:t>
            </w:r>
          </w:p>
        </w:tc>
        <w:tc>
          <w:tcPr>
            <w:tcW w:w="2091" w:type="dxa"/>
            <w:shd w:val="clear" w:color="auto" w:fill="auto"/>
          </w:tcPr>
          <w:p w:rsidR="002E5673" w:rsidRDefault="002E5673" w:rsidP="00B758D2">
            <w:pPr>
              <w:rPr>
                <w:lang w:bidi="ar-SA"/>
              </w:rPr>
            </w:pPr>
            <w:r>
              <w:rPr>
                <w:lang w:bidi="ar-SA"/>
              </w:rPr>
              <w:t>Process 04.02.00</w:t>
            </w:r>
          </w:p>
        </w:tc>
      </w:tr>
      <w:tr w:rsidR="002E5673" w:rsidRPr="00A158C7" w:rsidTr="00B758D2">
        <w:tc>
          <w:tcPr>
            <w:tcW w:w="738" w:type="dxa"/>
            <w:shd w:val="clear" w:color="auto" w:fill="auto"/>
          </w:tcPr>
          <w:p w:rsidR="002E5673" w:rsidRDefault="002E5673" w:rsidP="00B758D2">
            <w:pPr>
              <w:jc w:val="center"/>
            </w:pPr>
            <w:r>
              <w:t>3</w:t>
            </w:r>
          </w:p>
        </w:tc>
        <w:tc>
          <w:tcPr>
            <w:tcW w:w="6458" w:type="dxa"/>
            <w:shd w:val="clear" w:color="auto" w:fill="auto"/>
          </w:tcPr>
          <w:p w:rsidR="002E5673" w:rsidRDefault="00155B83" w:rsidP="00B758D2">
            <w:pPr>
              <w:keepNext/>
            </w:pPr>
            <w:hyperlink r:id="rId15" w:history="1">
              <w:bookmarkStart w:id="312" w:name="_Ref335300243"/>
              <w:r w:rsidR="002E5673" w:rsidRPr="00FC427F">
                <w:t>Software Naming Conventions.doc</w:t>
              </w:r>
              <w:bookmarkEnd w:id="312"/>
            </w:hyperlink>
          </w:p>
        </w:tc>
        <w:tc>
          <w:tcPr>
            <w:tcW w:w="2091" w:type="dxa"/>
            <w:shd w:val="clear" w:color="auto" w:fill="auto"/>
          </w:tcPr>
          <w:p w:rsidR="002E5673" w:rsidRDefault="002E5673" w:rsidP="00B758D2">
            <w:pPr>
              <w:rPr>
                <w:lang w:bidi="ar-SA"/>
              </w:rPr>
            </w:pPr>
            <w:r>
              <w:rPr>
                <w:lang w:bidi="ar-SA"/>
              </w:rPr>
              <w:t>Process 04.02.00</w:t>
            </w:r>
          </w:p>
        </w:tc>
      </w:tr>
      <w:tr w:rsidR="00531B8C" w:rsidRPr="00A158C7" w:rsidTr="00B758D2">
        <w:tc>
          <w:tcPr>
            <w:tcW w:w="738" w:type="dxa"/>
            <w:shd w:val="clear" w:color="auto" w:fill="auto"/>
          </w:tcPr>
          <w:p w:rsidR="00531B8C" w:rsidRDefault="00531B8C" w:rsidP="00B758D2">
            <w:pPr>
              <w:jc w:val="center"/>
            </w:pPr>
            <w:r>
              <w:t>4</w:t>
            </w:r>
          </w:p>
        </w:tc>
        <w:bookmarkStart w:id="31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313"/>
          </w:p>
        </w:tc>
        <w:tc>
          <w:tcPr>
            <w:tcW w:w="2091" w:type="dxa"/>
            <w:shd w:val="clear" w:color="auto" w:fill="auto"/>
          </w:tcPr>
          <w:p w:rsidR="00531B8C" w:rsidRDefault="002E5673" w:rsidP="00B758D2">
            <w:pPr>
              <w:rPr>
                <w:lang w:bidi="ar-SA"/>
              </w:rPr>
            </w:pPr>
            <w:r>
              <w:rPr>
                <w:lang w:bidi="ar-SA"/>
              </w:rPr>
              <w:t>Process 04.02.00</w:t>
            </w:r>
          </w:p>
        </w:tc>
      </w:tr>
      <w:tr w:rsidR="00733CF0" w:rsidRPr="00A158C7" w:rsidTr="00B758D2">
        <w:tc>
          <w:tcPr>
            <w:tcW w:w="738" w:type="dxa"/>
            <w:shd w:val="clear" w:color="auto" w:fill="auto"/>
          </w:tcPr>
          <w:p w:rsidR="00733CF0" w:rsidRDefault="00733CF0" w:rsidP="00B758D2">
            <w:pPr>
              <w:jc w:val="center"/>
            </w:pPr>
            <w:r>
              <w:t>5</w:t>
            </w:r>
          </w:p>
        </w:tc>
        <w:tc>
          <w:tcPr>
            <w:tcW w:w="6458" w:type="dxa"/>
            <w:shd w:val="clear" w:color="auto" w:fill="auto"/>
          </w:tcPr>
          <w:p w:rsidR="00733CF0" w:rsidRDefault="0009698E" w:rsidP="00B758D2">
            <w:pPr>
              <w:keepNext/>
            </w:pPr>
            <w:r>
              <w:t>FDD – SF10</w:t>
            </w:r>
            <w:r w:rsidR="00733CF0">
              <w:t>8A_</w:t>
            </w:r>
            <w:r w:rsidRPr="0009698E">
              <w:rPr>
                <w:rFonts w:cs="Calibri"/>
              </w:rPr>
              <w:t>MotCurrPeakEstimn</w:t>
            </w:r>
            <w:r w:rsidR="00733CF0">
              <w:t>_Design</w:t>
            </w:r>
          </w:p>
        </w:tc>
        <w:tc>
          <w:tcPr>
            <w:tcW w:w="2091" w:type="dxa"/>
            <w:shd w:val="clear" w:color="auto" w:fill="auto"/>
          </w:tcPr>
          <w:p w:rsidR="00733CF0" w:rsidRDefault="00733CF0"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B83" w:rsidRDefault="00155B83">
      <w:r>
        <w:separator/>
      </w:r>
    </w:p>
  </w:endnote>
  <w:endnote w:type="continuationSeparator" w:id="0">
    <w:p w:rsidR="00155B83" w:rsidRDefault="00155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sidR="0009698E" w:rsidRPr="0009698E">
            <w:rPr>
              <w:sz w:val="16"/>
              <w:szCs w:val="16"/>
            </w:rPr>
            <w:t>MotCurrPeakEstimn</w:t>
          </w:r>
          <w:r w:rsidR="004865CC">
            <w:rPr>
              <w:sz w:val="16"/>
              <w:szCs w:val="16"/>
            </w:rPr>
            <w:t>_MDD</w:t>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E55613">
            <w:rPr>
              <w:sz w:val="16"/>
              <w:szCs w:val="16"/>
            </w:rPr>
            <w:t>EA4 01.00.00</w:t>
          </w:r>
          <w:r>
            <w:rPr>
              <w:sz w:val="16"/>
              <w:szCs w:val="16"/>
            </w:rPr>
            <w:fldChar w:fldCharType="end"/>
          </w:r>
        </w:p>
      </w:tc>
      <w:tc>
        <w:tcPr>
          <w:tcW w:w="1667" w:type="pct"/>
          <w:vAlign w:val="center"/>
        </w:tcPr>
        <w:p w:rsidR="00F4318C" w:rsidRDefault="0009698E"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4A636C">
            <w:rPr>
              <w:sz w:val="16"/>
              <w:szCs w:val="16"/>
            </w:rPr>
            <w:t>Nov 18</w:t>
          </w:r>
          <w:r w:rsidR="00395108">
            <w:rPr>
              <w:sz w:val="16"/>
              <w:szCs w:val="16"/>
            </w:rPr>
            <w:t>, 2016</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2257CE">
            <w:rPr>
              <w:b/>
              <w:noProof/>
              <w:sz w:val="16"/>
              <w:szCs w:val="16"/>
            </w:rPr>
            <w:t>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2257CE">
            <w:rPr>
              <w:b/>
              <w:noProof/>
              <w:sz w:val="16"/>
              <w:szCs w:val="16"/>
            </w:rPr>
            <w:t>15</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B83" w:rsidRDefault="00155B83">
      <w:r>
        <w:separator/>
      </w:r>
    </w:p>
  </w:footnote>
  <w:footnote w:type="continuationSeparator" w:id="0">
    <w:p w:rsidR="00155B83" w:rsidRDefault="00155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78D65D6A" wp14:editId="52CA9A07">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achandran M G.">
    <w15:presenceInfo w15:providerId="None" w15:userId="Ramachandran M 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613"/>
    <w:rsid w:val="000040A2"/>
    <w:rsid w:val="00007584"/>
    <w:rsid w:val="00010BFD"/>
    <w:rsid w:val="00015232"/>
    <w:rsid w:val="000201AB"/>
    <w:rsid w:val="00024B2E"/>
    <w:rsid w:val="00030567"/>
    <w:rsid w:val="00030607"/>
    <w:rsid w:val="000318E7"/>
    <w:rsid w:val="0004234C"/>
    <w:rsid w:val="00046ACE"/>
    <w:rsid w:val="000500B0"/>
    <w:rsid w:val="000515DF"/>
    <w:rsid w:val="000558D3"/>
    <w:rsid w:val="000573ED"/>
    <w:rsid w:val="00057E0F"/>
    <w:rsid w:val="00063A7A"/>
    <w:rsid w:val="0006733C"/>
    <w:rsid w:val="000718C3"/>
    <w:rsid w:val="00076DD2"/>
    <w:rsid w:val="0009155F"/>
    <w:rsid w:val="00091C4B"/>
    <w:rsid w:val="0009698E"/>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55B83"/>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597C"/>
    <w:rsid w:val="00216E0A"/>
    <w:rsid w:val="00217199"/>
    <w:rsid w:val="0022572C"/>
    <w:rsid w:val="002257CE"/>
    <w:rsid w:val="00226086"/>
    <w:rsid w:val="002366F0"/>
    <w:rsid w:val="00237876"/>
    <w:rsid w:val="00241551"/>
    <w:rsid w:val="00245460"/>
    <w:rsid w:val="00246432"/>
    <w:rsid w:val="00246474"/>
    <w:rsid w:val="00246930"/>
    <w:rsid w:val="002518E0"/>
    <w:rsid w:val="00252485"/>
    <w:rsid w:val="002540D9"/>
    <w:rsid w:val="00256656"/>
    <w:rsid w:val="00256D7F"/>
    <w:rsid w:val="00260133"/>
    <w:rsid w:val="00273A0B"/>
    <w:rsid w:val="00276162"/>
    <w:rsid w:val="002905EB"/>
    <w:rsid w:val="00292620"/>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5673"/>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95108"/>
    <w:rsid w:val="003A5B2A"/>
    <w:rsid w:val="003B4A55"/>
    <w:rsid w:val="003C66A0"/>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865CC"/>
    <w:rsid w:val="004907B4"/>
    <w:rsid w:val="00496E7C"/>
    <w:rsid w:val="00497491"/>
    <w:rsid w:val="004A0EA5"/>
    <w:rsid w:val="004A3AD6"/>
    <w:rsid w:val="004A636C"/>
    <w:rsid w:val="004C1331"/>
    <w:rsid w:val="004D0FAD"/>
    <w:rsid w:val="004D3646"/>
    <w:rsid w:val="004D5D37"/>
    <w:rsid w:val="004E39D0"/>
    <w:rsid w:val="004F3C64"/>
    <w:rsid w:val="00507960"/>
    <w:rsid w:val="00510DB3"/>
    <w:rsid w:val="00514FCB"/>
    <w:rsid w:val="005200B6"/>
    <w:rsid w:val="00525754"/>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1AA7"/>
    <w:rsid w:val="006224AE"/>
    <w:rsid w:val="00633FE1"/>
    <w:rsid w:val="00635297"/>
    <w:rsid w:val="006374FA"/>
    <w:rsid w:val="00646455"/>
    <w:rsid w:val="00660449"/>
    <w:rsid w:val="00662FBD"/>
    <w:rsid w:val="00665E4E"/>
    <w:rsid w:val="00667AE7"/>
    <w:rsid w:val="00673A6E"/>
    <w:rsid w:val="0067654E"/>
    <w:rsid w:val="006811FF"/>
    <w:rsid w:val="00681E5A"/>
    <w:rsid w:val="006845E9"/>
    <w:rsid w:val="00686ED4"/>
    <w:rsid w:val="0069657C"/>
    <w:rsid w:val="00697D12"/>
    <w:rsid w:val="006A61EA"/>
    <w:rsid w:val="006A7C28"/>
    <w:rsid w:val="006B5229"/>
    <w:rsid w:val="006B56D7"/>
    <w:rsid w:val="006B5F56"/>
    <w:rsid w:val="006C12CB"/>
    <w:rsid w:val="006C2D7D"/>
    <w:rsid w:val="006D568E"/>
    <w:rsid w:val="006D634C"/>
    <w:rsid w:val="006E1C97"/>
    <w:rsid w:val="006F06E2"/>
    <w:rsid w:val="006F2855"/>
    <w:rsid w:val="006F3CF4"/>
    <w:rsid w:val="00702C1E"/>
    <w:rsid w:val="00707BA6"/>
    <w:rsid w:val="00715441"/>
    <w:rsid w:val="007219DD"/>
    <w:rsid w:val="00722EA8"/>
    <w:rsid w:val="00725671"/>
    <w:rsid w:val="00727610"/>
    <w:rsid w:val="00733CF0"/>
    <w:rsid w:val="00737A19"/>
    <w:rsid w:val="00747484"/>
    <w:rsid w:val="00751961"/>
    <w:rsid w:val="0075721A"/>
    <w:rsid w:val="00765195"/>
    <w:rsid w:val="00767585"/>
    <w:rsid w:val="00770295"/>
    <w:rsid w:val="00770AF7"/>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09DE"/>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73F53"/>
    <w:rsid w:val="00881135"/>
    <w:rsid w:val="00881279"/>
    <w:rsid w:val="00891F29"/>
    <w:rsid w:val="008943A3"/>
    <w:rsid w:val="00895757"/>
    <w:rsid w:val="008969C4"/>
    <w:rsid w:val="00897591"/>
    <w:rsid w:val="008A0BF7"/>
    <w:rsid w:val="008A1CA9"/>
    <w:rsid w:val="008A2B7C"/>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492"/>
    <w:rsid w:val="009B754B"/>
    <w:rsid w:val="009C5629"/>
    <w:rsid w:val="009C5E90"/>
    <w:rsid w:val="009C71A3"/>
    <w:rsid w:val="009C7F7D"/>
    <w:rsid w:val="009D1773"/>
    <w:rsid w:val="009D493A"/>
    <w:rsid w:val="009E371E"/>
    <w:rsid w:val="009E6A87"/>
    <w:rsid w:val="009F3119"/>
    <w:rsid w:val="00A049EB"/>
    <w:rsid w:val="00A05683"/>
    <w:rsid w:val="00A05B7E"/>
    <w:rsid w:val="00A10700"/>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CDB"/>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6F4"/>
    <w:rsid w:val="00BE7F06"/>
    <w:rsid w:val="00BF5242"/>
    <w:rsid w:val="00C0276C"/>
    <w:rsid w:val="00C04F32"/>
    <w:rsid w:val="00C145F2"/>
    <w:rsid w:val="00C16B49"/>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27DA"/>
    <w:rsid w:val="00D16229"/>
    <w:rsid w:val="00D229A6"/>
    <w:rsid w:val="00D23CB7"/>
    <w:rsid w:val="00D26802"/>
    <w:rsid w:val="00D30924"/>
    <w:rsid w:val="00D4065B"/>
    <w:rsid w:val="00D42EF2"/>
    <w:rsid w:val="00D443E7"/>
    <w:rsid w:val="00D51275"/>
    <w:rsid w:val="00D57071"/>
    <w:rsid w:val="00D574A8"/>
    <w:rsid w:val="00D57F9F"/>
    <w:rsid w:val="00D60445"/>
    <w:rsid w:val="00D70B1D"/>
    <w:rsid w:val="00D757BC"/>
    <w:rsid w:val="00D762B8"/>
    <w:rsid w:val="00D775AC"/>
    <w:rsid w:val="00D77952"/>
    <w:rsid w:val="00D8298E"/>
    <w:rsid w:val="00D95953"/>
    <w:rsid w:val="00D97E1E"/>
    <w:rsid w:val="00DA3DD4"/>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47450"/>
    <w:rsid w:val="00E51408"/>
    <w:rsid w:val="00E52161"/>
    <w:rsid w:val="00E55613"/>
    <w:rsid w:val="00E61FD9"/>
    <w:rsid w:val="00E6550B"/>
    <w:rsid w:val="00E9004B"/>
    <w:rsid w:val="00EB1228"/>
    <w:rsid w:val="00ED3D2B"/>
    <w:rsid w:val="00EE263E"/>
    <w:rsid w:val="00EE26AB"/>
    <w:rsid w:val="00EE3BBC"/>
    <w:rsid w:val="00EF190F"/>
    <w:rsid w:val="00F11EE7"/>
    <w:rsid w:val="00F1257A"/>
    <w:rsid w:val="00F33BD1"/>
    <w:rsid w:val="00F36729"/>
    <w:rsid w:val="00F36CC2"/>
    <w:rsid w:val="00F417BB"/>
    <w:rsid w:val="00F4318C"/>
    <w:rsid w:val="00F43F8E"/>
    <w:rsid w:val="00F46B15"/>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EA6A32"/>
  <w15:docId w15:val="{83019661-8615-46A6-9909-D093343F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ES238A_HwAgArbn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AE6E53EDF24358A430C52F03697231"/>
        <w:category>
          <w:name w:val="General"/>
          <w:gallery w:val="placeholder"/>
        </w:category>
        <w:types>
          <w:type w:val="bbPlcHdr"/>
        </w:types>
        <w:behaviors>
          <w:behavior w:val="content"/>
        </w:behaviors>
        <w:guid w:val="{4F547236-A055-496D-9DA8-8AD80BFFE400}"/>
      </w:docPartPr>
      <w:docPartBody>
        <w:p w:rsidR="00FF7585" w:rsidRDefault="002054A9">
          <w:pPr>
            <w:pStyle w:val="9BAE6E53EDF24358A430C52F03697231"/>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4A9"/>
    <w:rsid w:val="0014595B"/>
    <w:rsid w:val="002054A9"/>
    <w:rsid w:val="002E4778"/>
    <w:rsid w:val="003568AF"/>
    <w:rsid w:val="004C6B1E"/>
    <w:rsid w:val="006B17CF"/>
    <w:rsid w:val="00715705"/>
    <w:rsid w:val="007F711B"/>
    <w:rsid w:val="009611D9"/>
    <w:rsid w:val="00AA5F1E"/>
    <w:rsid w:val="00AC65EA"/>
    <w:rsid w:val="00EE154F"/>
    <w:rsid w:val="00EE1552"/>
    <w:rsid w:val="00FF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AE6E53EDF24358A430C52F03697231">
    <w:name w:val="9BAE6E53EDF24358A430C52F03697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D4E617E-3227-4B3E-BFB5-973A865F8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6</TotalTime>
  <Pages>15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6338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Ramachandran M G.</cp:lastModifiedBy>
  <cp:revision>7</cp:revision>
  <cp:lastPrinted>2014-12-17T17:01:00Z</cp:lastPrinted>
  <dcterms:created xsi:type="dcterms:W3CDTF">2016-11-18T16:25:00Z</dcterms:created>
  <dcterms:modified xsi:type="dcterms:W3CDTF">2017-10-12T15:35:00Z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April 25, 2016</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