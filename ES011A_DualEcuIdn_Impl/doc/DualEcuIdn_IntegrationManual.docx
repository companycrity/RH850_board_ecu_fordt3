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E807A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E807A7">
        <w:rPr>
          <w:rFonts w:cs="Calibri"/>
          <w:b/>
          <w:sz w:val="24"/>
        </w:rPr>
        <w:t>DualEcuIdn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Shawn Penning" w:date="2017-03-28T15:31:00Z">
        <w:r w:rsidR="008A3E70">
          <w:rPr>
            <w:rFonts w:cs="Calibri"/>
            <w:b/>
            <w:sz w:val="24"/>
          </w:rPr>
          <w:t>2</w:t>
        </w:r>
      </w:ins>
      <w:del w:id="1" w:author="Shawn Penning" w:date="2017-03-28T15:31:00Z">
        <w:r w:rsidR="00E807A7" w:rsidDel="008A3E70">
          <w:rPr>
            <w:rFonts w:cs="Calibri"/>
            <w:b/>
            <w:sz w:val="24"/>
          </w:rPr>
          <w:delText>1</w:delText>
        </w:r>
      </w:del>
      <w:r w:rsidR="009C4F87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bookmarkStart w:id="2" w:name="_GoBack"/>
      <w:bookmarkEnd w:id="2"/>
      <w:del w:id="3" w:author="Shawn Penning" w:date="2017-03-28T15:31:00Z">
        <w:r w:rsidR="00D732DD" w:rsidDel="008A3E70">
          <w:rPr>
            <w:rFonts w:cs="Calibri"/>
            <w:b/>
            <w:sz w:val="24"/>
          </w:rPr>
          <w:delText>10</w:delText>
        </w:r>
      </w:del>
      <w:ins w:id="4" w:author="Shawn Penning" w:date="2017-03-28T15:31:00Z">
        <w:r w:rsidR="008A3E70">
          <w:rPr>
            <w:rFonts w:cs="Calibri"/>
            <w:b/>
            <w:sz w:val="24"/>
          </w:rPr>
          <w:t>28-</w:t>
        </w:r>
      </w:ins>
      <w:del w:id="5" w:author="Shawn Penning" w:date="2017-03-28T15:31:00Z">
        <w:r w:rsidR="009C4F87" w:rsidDel="008A3E70">
          <w:rPr>
            <w:rFonts w:cs="Calibri"/>
            <w:b/>
            <w:sz w:val="24"/>
          </w:rPr>
          <w:delText>-</w:delText>
        </w:r>
        <w:r w:rsidR="006426AD" w:rsidDel="008A3E70">
          <w:rPr>
            <w:rFonts w:cs="Calibri"/>
            <w:b/>
            <w:sz w:val="24"/>
          </w:rPr>
          <w:delText>Jan</w:delText>
        </w:r>
      </w:del>
      <w:ins w:id="6" w:author="Shawn Penning" w:date="2017-03-28T15:31:00Z">
        <w:r w:rsidR="008A3E70">
          <w:rPr>
            <w:rFonts w:cs="Calibri"/>
            <w:b/>
            <w:sz w:val="24"/>
          </w:rPr>
          <w:t>Mar-</w:t>
        </w:r>
      </w:ins>
      <w:del w:id="7" w:author="Shawn Penning" w:date="2017-03-28T15:31:00Z">
        <w:r w:rsidR="009C4F87" w:rsidDel="008A3E70">
          <w:rPr>
            <w:rFonts w:cs="Calibri"/>
            <w:b/>
            <w:sz w:val="24"/>
          </w:rPr>
          <w:delText>-</w:delText>
        </w:r>
      </w:del>
      <w:r w:rsidR="009C4F87">
        <w:rPr>
          <w:rFonts w:cs="Calibri"/>
          <w:b/>
          <w:sz w:val="24"/>
        </w:rPr>
        <w:t>201</w:t>
      </w:r>
      <w:r w:rsidR="006426AD">
        <w:rPr>
          <w:rFonts w:cs="Calibri"/>
          <w:b/>
          <w:sz w:val="24"/>
        </w:rPr>
        <w:t>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C4F8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4658"/>
        <w:gridCol w:w="1440"/>
        <w:gridCol w:w="1080"/>
        <w:gridCol w:w="1350"/>
      </w:tblGrid>
      <w:tr w:rsidR="009C4F87" w:rsidRPr="00AA38E8" w:rsidTr="009C4F87">
        <w:trPr>
          <w:trHeight w:val="484"/>
        </w:trPr>
        <w:tc>
          <w:tcPr>
            <w:tcW w:w="472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bookmarkStart w:id="8" w:name="_Toc378476016"/>
            <w:bookmarkStart w:id="9" w:name="_Toc348792978"/>
            <w:bookmarkStart w:id="10" w:name="_Toc348793074"/>
            <w:bookmarkStart w:id="11" w:name="_Toc348793965"/>
            <w:bookmarkStart w:id="12" w:name="_Toc349459173"/>
            <w:bookmarkStart w:id="13" w:name="_Toc349621609"/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658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133" w:rsidRPr="00AA38E8" w:rsidTr="009C4F87">
        <w:trPr>
          <w:trHeight w:val="242"/>
        </w:trPr>
        <w:tc>
          <w:tcPr>
            <w:tcW w:w="472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58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440" w:type="dxa"/>
          </w:tcPr>
          <w:p w:rsidR="00121133" w:rsidRDefault="00A45A90" w:rsidP="00B738C5">
            <w:pPr>
              <w:rPr>
                <w:rFonts w:cs="Calibri"/>
              </w:rPr>
            </w:pPr>
            <w:r>
              <w:rPr>
                <w:rFonts w:cs="Calibri"/>
              </w:rPr>
              <w:t>Avinash James</w:t>
            </w:r>
          </w:p>
        </w:tc>
        <w:tc>
          <w:tcPr>
            <w:tcW w:w="1080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121133">
              <w:rPr>
                <w:rFonts w:cs="Calibri"/>
              </w:rPr>
              <w:t>.0</w:t>
            </w:r>
          </w:p>
        </w:tc>
        <w:tc>
          <w:tcPr>
            <w:tcW w:w="1350" w:type="dxa"/>
          </w:tcPr>
          <w:p w:rsidR="00121133" w:rsidRDefault="00A45A90" w:rsidP="006D6E33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B328D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-Jan-2017</w:t>
            </w:r>
          </w:p>
        </w:tc>
      </w:tr>
      <w:tr w:rsidR="008A3E70" w:rsidRPr="00AA38E8" w:rsidTr="009C4F87">
        <w:trPr>
          <w:trHeight w:val="242"/>
          <w:ins w:id="14" w:author="Shawn Penning" w:date="2017-03-28T15:29:00Z"/>
        </w:trPr>
        <w:tc>
          <w:tcPr>
            <w:tcW w:w="472" w:type="dxa"/>
          </w:tcPr>
          <w:p w:rsidR="008A3E70" w:rsidRDefault="008A3E70" w:rsidP="00B738C5">
            <w:pPr>
              <w:rPr>
                <w:ins w:id="15" w:author="Shawn Penning" w:date="2017-03-28T15:29:00Z"/>
                <w:rFonts w:cs="Calibri"/>
              </w:rPr>
            </w:pPr>
            <w:ins w:id="16" w:author="Shawn Penning" w:date="2017-03-28T15:29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4658" w:type="dxa"/>
          </w:tcPr>
          <w:p w:rsidR="008A3E70" w:rsidRDefault="008A3E70" w:rsidP="00B738C5">
            <w:pPr>
              <w:rPr>
                <w:ins w:id="17" w:author="Shawn Penning" w:date="2017-03-28T15:29:00Z"/>
                <w:rFonts w:cs="Calibri"/>
              </w:rPr>
            </w:pPr>
            <w:ins w:id="18" w:author="Shawn Penning" w:date="2017-03-28T15:29:00Z">
              <w:r>
                <w:rPr>
                  <w:rFonts w:cs="Calibri"/>
                </w:rPr>
                <w:t>Corrected to say No specific include path</w:t>
              </w:r>
            </w:ins>
          </w:p>
        </w:tc>
        <w:tc>
          <w:tcPr>
            <w:tcW w:w="1440" w:type="dxa"/>
          </w:tcPr>
          <w:p w:rsidR="008A3E70" w:rsidRDefault="008A3E70" w:rsidP="00B738C5">
            <w:pPr>
              <w:rPr>
                <w:ins w:id="19" w:author="Shawn Penning" w:date="2017-03-28T15:29:00Z"/>
                <w:rFonts w:cs="Calibri"/>
              </w:rPr>
            </w:pPr>
            <w:ins w:id="20" w:author="Shawn Penning" w:date="2017-03-28T15:30:00Z">
              <w:r>
                <w:rPr>
                  <w:rFonts w:cs="Calibri"/>
                </w:rPr>
                <w:t>Shawn Penning</w:t>
              </w:r>
            </w:ins>
          </w:p>
        </w:tc>
        <w:tc>
          <w:tcPr>
            <w:tcW w:w="1080" w:type="dxa"/>
          </w:tcPr>
          <w:p w:rsidR="008A3E70" w:rsidRDefault="008A3E70" w:rsidP="00B738C5">
            <w:pPr>
              <w:rPr>
                <w:ins w:id="21" w:author="Shawn Penning" w:date="2017-03-28T15:29:00Z"/>
                <w:rFonts w:cs="Calibri"/>
              </w:rPr>
            </w:pPr>
            <w:ins w:id="22" w:author="Shawn Penning" w:date="2017-03-28T15:30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350" w:type="dxa"/>
          </w:tcPr>
          <w:p w:rsidR="008A3E70" w:rsidRDefault="008A3E70" w:rsidP="006D6E33">
            <w:pPr>
              <w:rPr>
                <w:ins w:id="23" w:author="Shawn Penning" w:date="2017-03-28T15:29:00Z"/>
                <w:rFonts w:cs="Calibri"/>
              </w:rPr>
            </w:pPr>
            <w:ins w:id="24" w:author="Shawn Penning" w:date="2017-03-28T15:30:00Z">
              <w:r>
                <w:rPr>
                  <w:rFonts w:cs="Calibri"/>
                </w:rPr>
                <w:t>28-Mar-2017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8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E0560" w:rsidRPr="00B35A61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71995083" w:history="1">
        <w:r w:rsidR="008E0560" w:rsidRPr="00847CBE">
          <w:rPr>
            <w:rStyle w:val="Hyperlink"/>
            <w:rFonts w:cs="Calibri"/>
            <w:noProof/>
          </w:rPr>
          <w:t>1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Abbrevations And Acronyms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_Toc471995083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4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84" w:history="1">
        <w:r w:rsidR="008E0560" w:rsidRPr="00847CBE">
          <w:rPr>
            <w:rStyle w:val="Hyperlink"/>
            <w:rFonts w:cs="Calibri"/>
            <w:noProof/>
          </w:rPr>
          <w:t>2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References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_Toc471995084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5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85" w:history="1">
        <w:r w:rsidR="008E0560" w:rsidRPr="00847CBE">
          <w:rPr>
            <w:rStyle w:val="Hyperlink"/>
            <w:noProof/>
          </w:rPr>
          <w:t>3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Dependencies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_Toc471995085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6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86" w:history="1">
        <w:r w:rsidR="008E0560" w:rsidRPr="00847CBE">
          <w:rPr>
            <w:rStyle w:val="Hyperlink"/>
            <w:rFonts w:cs="Calibri"/>
          </w:rPr>
          <w:t>3.1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SWCs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_Toc471995086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6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87" w:history="1">
        <w:r w:rsidR="008E0560" w:rsidRPr="00847CBE">
          <w:rPr>
            <w:rStyle w:val="Hyperlink"/>
            <w:rFonts w:cs="Calibri"/>
          </w:rPr>
          <w:t>3.2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Global Functions(Non RTE) to be provided to Integration Project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_Toc471995087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6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88" w:history="1">
        <w:r w:rsidR="008E0560" w:rsidRPr="00847CBE">
          <w:rPr>
            <w:rStyle w:val="Hyperlink"/>
            <w:rFonts w:cs="Calibri"/>
            <w:noProof/>
          </w:rPr>
          <w:t>4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noProof/>
          </w:rPr>
          <w:t>Configuration REQUIREMeNTS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_Toc471995088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7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89" w:history="1">
        <w:r w:rsidR="008E0560" w:rsidRPr="00847CBE">
          <w:rPr>
            <w:rStyle w:val="Hyperlink"/>
            <w:rFonts w:cs="Calibri"/>
          </w:rPr>
          <w:t>4.1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Build Time Config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_Toc471995089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7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0" w:history="1">
        <w:r w:rsidR="008E0560" w:rsidRPr="00847CBE">
          <w:rPr>
            <w:rStyle w:val="Hyperlink"/>
            <w:rFonts w:cs="Calibri"/>
          </w:rPr>
          <w:t>4.2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Configuration Files to be provided by Integration Project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_Toc471995090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7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1" w:history="1">
        <w:r w:rsidR="008E0560" w:rsidRPr="00847CBE">
          <w:rPr>
            <w:rStyle w:val="Hyperlink"/>
            <w:rFonts w:cs="Calibri"/>
          </w:rPr>
          <w:t>4.3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Da Vinci Parameter Configuration Changes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_Toc471995091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7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2" w:history="1">
        <w:r w:rsidR="008E0560" w:rsidRPr="00847CBE">
          <w:rPr>
            <w:rStyle w:val="Hyperlink"/>
            <w:rFonts w:cs="Calibri"/>
          </w:rPr>
          <w:t>4.4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DaVinci Interrupt Configuration Changes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_Toc471995092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7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3" w:history="1">
        <w:r w:rsidR="008E0560" w:rsidRPr="00847CBE">
          <w:rPr>
            <w:rStyle w:val="Hyperlink"/>
            <w:rFonts w:cs="Calibri"/>
          </w:rPr>
          <w:t>4.5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Manual Configuration Changes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_Toc471995093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7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94" w:history="1">
        <w:r w:rsidR="008E0560" w:rsidRPr="00847CBE">
          <w:rPr>
            <w:rStyle w:val="Hyperlink"/>
            <w:rFonts w:cs="Calibri"/>
            <w:noProof/>
          </w:rPr>
          <w:t>5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Integration  DATAFLOW REQUIREMENTS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_Toc471995094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8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5" w:history="1">
        <w:r w:rsidR="008E0560" w:rsidRPr="00847CBE">
          <w:rPr>
            <w:rStyle w:val="Hyperlink"/>
            <w:rFonts w:cs="Calibri"/>
          </w:rPr>
          <w:t>5.1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Required Global Data Inputs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_Toc471995095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8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6" w:history="1">
        <w:r w:rsidR="008E0560" w:rsidRPr="00847CBE">
          <w:rPr>
            <w:rStyle w:val="Hyperlink"/>
            <w:rFonts w:cs="Calibri"/>
          </w:rPr>
          <w:t>5.2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Required Global Data Outputs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_Toc471995096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8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097" w:history="1">
        <w:r w:rsidR="008E0560" w:rsidRPr="00847CBE">
          <w:rPr>
            <w:rStyle w:val="Hyperlink"/>
            <w:rFonts w:cs="Calibri"/>
          </w:rPr>
          <w:t>5.3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Specific Include Path present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_Toc471995097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8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98" w:history="1">
        <w:r w:rsidR="008E0560" w:rsidRPr="00847CBE">
          <w:rPr>
            <w:rStyle w:val="Hyperlink"/>
            <w:rFonts w:cs="Calibri"/>
            <w:noProof/>
          </w:rPr>
          <w:t>6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Runnable Scheduling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_Toc471995098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9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99" w:history="1">
        <w:r w:rsidR="008E0560" w:rsidRPr="00847CBE">
          <w:rPr>
            <w:rStyle w:val="Hyperlink"/>
            <w:rFonts w:cs="Calibri"/>
            <w:noProof/>
          </w:rPr>
          <w:t>7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Memory Map REQUIREMENTS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_Toc471995099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10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100" w:history="1">
        <w:r w:rsidR="008E0560" w:rsidRPr="00847CBE">
          <w:rPr>
            <w:rStyle w:val="Hyperlink"/>
            <w:rFonts w:cs="Calibri"/>
          </w:rPr>
          <w:t>7.1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Mapping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_Toc471995100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10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101" w:history="1">
        <w:r w:rsidR="008E0560" w:rsidRPr="00847CBE">
          <w:rPr>
            <w:rStyle w:val="Hyperlink"/>
            <w:rFonts w:cs="Calibri"/>
          </w:rPr>
          <w:t>7.2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Usage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_Toc471995101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10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102" w:history="1">
        <w:r w:rsidR="008E0560" w:rsidRPr="00847CBE">
          <w:rPr>
            <w:rStyle w:val="Hyperlink"/>
            <w:rFonts w:cs="Calibri"/>
          </w:rPr>
          <w:t>7.3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NvM Blocks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_Toc471995102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10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103" w:history="1">
        <w:r w:rsidR="008E0560" w:rsidRPr="00847CBE">
          <w:rPr>
            <w:rStyle w:val="Hyperlink"/>
            <w:rFonts w:cs="Calibri"/>
            <w:noProof/>
          </w:rPr>
          <w:t>8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Compiler Settings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_Toc471995103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11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104" w:history="1">
        <w:r w:rsidR="008E0560" w:rsidRPr="00847CBE">
          <w:rPr>
            <w:rStyle w:val="Hyperlink"/>
            <w:rFonts w:cs="Calibri"/>
          </w:rPr>
          <w:t>8.1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Preprocessor MACRO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_Toc471995104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11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2"/>
        <w:rPr>
          <w:b w:val="0"/>
          <w:caps w:val="0"/>
          <w:sz w:val="22"/>
          <w:szCs w:val="22"/>
        </w:rPr>
      </w:pPr>
      <w:hyperlink w:anchor="_Toc471995105" w:history="1">
        <w:r w:rsidR="008E0560" w:rsidRPr="00847CBE">
          <w:rPr>
            <w:rStyle w:val="Hyperlink"/>
            <w:rFonts w:cs="Calibri"/>
          </w:rPr>
          <w:t>8.2</w:t>
        </w:r>
        <w:r w:rsidR="008E0560" w:rsidRPr="00B35A61">
          <w:rPr>
            <w:b w:val="0"/>
            <w:caps w:val="0"/>
            <w:sz w:val="22"/>
            <w:szCs w:val="22"/>
          </w:rPr>
          <w:tab/>
        </w:r>
        <w:r w:rsidR="008E0560" w:rsidRPr="00847CBE">
          <w:rPr>
            <w:rStyle w:val="Hyperlink"/>
            <w:rFonts w:cs="Calibri"/>
          </w:rPr>
          <w:t>Optimization Settings</w:t>
        </w:r>
        <w:r w:rsidR="008E0560">
          <w:rPr>
            <w:webHidden/>
          </w:rPr>
          <w:tab/>
        </w:r>
        <w:r w:rsidR="008E0560">
          <w:rPr>
            <w:webHidden/>
          </w:rPr>
          <w:fldChar w:fldCharType="begin"/>
        </w:r>
        <w:r w:rsidR="008E0560">
          <w:rPr>
            <w:webHidden/>
          </w:rPr>
          <w:instrText xml:space="preserve"> PAGEREF _Toc471995105 \h </w:instrText>
        </w:r>
        <w:r w:rsidR="008E0560">
          <w:rPr>
            <w:webHidden/>
          </w:rPr>
        </w:r>
        <w:r w:rsidR="008E0560">
          <w:rPr>
            <w:webHidden/>
          </w:rPr>
          <w:fldChar w:fldCharType="separate"/>
        </w:r>
        <w:r w:rsidR="008E0560">
          <w:rPr>
            <w:webHidden/>
          </w:rPr>
          <w:t>11</w:t>
        </w:r>
        <w:r w:rsidR="008E0560">
          <w:rPr>
            <w:webHidden/>
          </w:rPr>
          <w:fldChar w:fldCharType="end"/>
        </w:r>
      </w:hyperlink>
    </w:p>
    <w:p w:rsidR="008E0560" w:rsidRPr="00B35A61" w:rsidRDefault="008F429A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106" w:history="1">
        <w:r w:rsidR="008E0560" w:rsidRPr="00847CBE">
          <w:rPr>
            <w:rStyle w:val="Hyperlink"/>
            <w:rFonts w:cs="Calibri"/>
            <w:noProof/>
          </w:rPr>
          <w:t>9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Appendix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_Toc471995106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12</w:t>
        </w:r>
        <w:r w:rsidR="008E056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367436496"/>
      <w:bookmarkStart w:id="26" w:name="_Toc471995083"/>
      <w:r w:rsidRPr="00AA38E8">
        <w:rPr>
          <w:rFonts w:ascii="Calibri" w:hAnsi="Calibri" w:cs="Calibri"/>
        </w:rPr>
        <w:lastRenderedPageBreak/>
        <w:t>A</w:t>
      </w:r>
      <w:bookmarkEnd w:id="25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6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9C4F87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Pr="00AA38E8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7" w:name="_Toc471995084"/>
      <w:r w:rsidRPr="00AA38E8">
        <w:rPr>
          <w:rFonts w:ascii="Calibri" w:hAnsi="Calibri" w:cs="Calibri"/>
        </w:rPr>
        <w:lastRenderedPageBreak/>
        <w:t>References</w:t>
      </w:r>
      <w:bookmarkEnd w:id="27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2263F7" w:rsidP="006D6E33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6D6E33">
              <w:rPr>
                <w:rFonts w:cs="Calibri"/>
                <w:szCs w:val="19"/>
              </w:rPr>
              <w:t>ES0</w:t>
            </w:r>
            <w:r w:rsidR="008B1F6A">
              <w:rPr>
                <w:rFonts w:cs="Calibri"/>
                <w:szCs w:val="19"/>
              </w:rPr>
              <w:t>11</w:t>
            </w:r>
            <w:r w:rsidR="006D6E33">
              <w:rPr>
                <w:rFonts w:cs="Calibri"/>
                <w:szCs w:val="19"/>
              </w:rPr>
              <w:t xml:space="preserve">A </w:t>
            </w:r>
            <w:r w:rsidR="008B1F6A" w:rsidRPr="008B1F6A">
              <w:rPr>
                <w:rFonts w:cs="Calibri"/>
                <w:szCs w:val="19"/>
              </w:rPr>
              <w:t>DualEcuIdn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  <w:tr w:rsidR="009C4F8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8" w:name="_Toc357692818"/>
      <w:bookmarkStart w:id="29" w:name="_Toc471995085"/>
      <w:bookmarkEnd w:id="9"/>
      <w:bookmarkEnd w:id="10"/>
      <w:bookmarkEnd w:id="11"/>
      <w:bookmarkEnd w:id="12"/>
      <w:bookmarkEnd w:id="13"/>
      <w:r w:rsidRPr="004057AC">
        <w:rPr>
          <w:rFonts w:ascii="Calibri" w:hAnsi="Calibri" w:cs="Calibri"/>
        </w:rPr>
        <w:lastRenderedPageBreak/>
        <w:t>Dependencies</w:t>
      </w:r>
      <w:bookmarkEnd w:id="28"/>
      <w:bookmarkEnd w:id="2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357692819"/>
      <w:bookmarkStart w:id="31" w:name="_Toc471995086"/>
      <w:r w:rsidRPr="00877199">
        <w:rPr>
          <w:rFonts w:ascii="Calibri" w:hAnsi="Calibri" w:cs="Calibri"/>
        </w:rPr>
        <w:t>SWCs</w:t>
      </w:r>
      <w:bookmarkEnd w:id="30"/>
      <w:bookmarkEnd w:id="31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73"/>
        <w:gridCol w:w="6138"/>
      </w:tblGrid>
      <w:tr w:rsidR="004057AC" w:rsidRPr="00877199" w:rsidTr="009C2F1C">
        <w:tc>
          <w:tcPr>
            <w:tcW w:w="3073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9C2F1C" w:rsidRPr="00877199" w:rsidTr="009C2F1C">
        <w:tc>
          <w:tcPr>
            <w:tcW w:w="3073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4" w:space="0" w:color="auto"/>
            </w:tcBorders>
            <w:shd w:val="clear" w:color="auto" w:fill="auto"/>
          </w:tcPr>
          <w:p w:rsidR="009C2F1C" w:rsidRPr="0000140E" w:rsidRDefault="009C2F1C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IoHwAb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F1C" w:rsidRPr="00B35A61" w:rsidRDefault="009C2F1C" w:rsidP="00AF7EDD">
            <w:pPr>
              <w:rPr>
                <w:rFonts w:cs="Calibri"/>
                <w:b/>
                <w:bCs/>
                <w:color w:val="000000"/>
              </w:rPr>
            </w:pPr>
            <w:r w:rsidRPr="00B35A61">
              <w:rPr>
                <w:rFonts w:cs="Calibri"/>
                <w:b/>
                <w:bCs/>
                <w:color w:val="000000"/>
              </w:rPr>
              <w:t>EcuIdnPin1</w:t>
            </w:r>
          </w:p>
        </w:tc>
      </w:tr>
      <w:tr w:rsidR="009C2F1C" w:rsidRPr="00877199" w:rsidTr="009C2F1C">
        <w:tc>
          <w:tcPr>
            <w:tcW w:w="3073" w:type="dxa"/>
            <w:vMerge/>
            <w:tcBorders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9C2F1C" w:rsidRPr="006D6E33" w:rsidRDefault="009C2F1C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F1C" w:rsidRPr="00B35A61" w:rsidRDefault="009C2F1C" w:rsidP="00AF7EDD">
            <w:pPr>
              <w:rPr>
                <w:rFonts w:cs="Calibri"/>
                <w:b/>
                <w:bCs/>
                <w:color w:val="000000"/>
              </w:rPr>
            </w:pPr>
            <w:r w:rsidRPr="00B35A61">
              <w:rPr>
                <w:rFonts w:cs="Calibri"/>
                <w:b/>
                <w:bCs/>
                <w:color w:val="000000"/>
              </w:rPr>
              <w:t>EcuIdnPin2</w:t>
            </w:r>
          </w:p>
        </w:tc>
      </w:tr>
      <w:tr w:rsidR="00CE07E4" w:rsidRPr="00877199" w:rsidTr="009C2F1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357692820"/>
      <w:bookmarkStart w:id="33" w:name="_Toc471995087"/>
      <w:r w:rsidRPr="00877199">
        <w:rPr>
          <w:rFonts w:ascii="Calibri" w:hAnsi="Calibri" w:cs="Calibri"/>
        </w:rPr>
        <w:t>Global Functions(Non RTE) to be provided to Integration Project</w:t>
      </w:r>
      <w:bookmarkEnd w:id="32"/>
      <w:bookmarkEnd w:id="33"/>
    </w:p>
    <w:p w:rsidR="004057AC" w:rsidRPr="00877199" w:rsidRDefault="00BA555C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4" w:name="_Toc357692821"/>
      <w:bookmarkStart w:id="35" w:name="_Toc471995088"/>
      <w:r>
        <w:lastRenderedPageBreak/>
        <w:t>Configuration</w:t>
      </w:r>
      <w:bookmarkEnd w:id="34"/>
      <w:r w:rsidR="009A2ED4">
        <w:t xml:space="preserve"> REQUIREMeNTS</w:t>
      </w:r>
      <w:bookmarkEnd w:id="3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2"/>
      <w:bookmarkStart w:id="37" w:name="_Toc471995089"/>
      <w:r w:rsidRPr="00877199">
        <w:rPr>
          <w:rFonts w:ascii="Calibri" w:hAnsi="Calibri" w:cs="Calibri"/>
        </w:rPr>
        <w:t>Build Time Config</w:t>
      </w:r>
      <w:bookmarkEnd w:id="36"/>
      <w:bookmarkEnd w:id="3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B6737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  <w:b/>
                <w:bCs/>
              </w:rPr>
            </w:pP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" w:name="_Toc357692823"/>
      <w:bookmarkStart w:id="39" w:name="_Toc471995090"/>
      <w:bookmarkStart w:id="40" w:name="OLE_LINK10"/>
      <w:bookmarkStart w:id="41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8"/>
      <w:bookmarkEnd w:id="39"/>
    </w:p>
    <w:p w:rsidR="004057AC" w:rsidRPr="003E2BA3" w:rsidRDefault="005A76E7" w:rsidP="004057A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2" w:name="_Toc357692824"/>
      <w:bookmarkStart w:id="43" w:name="_Toc471995091"/>
      <w:bookmarkStart w:id="44" w:name="OLE_LINK12"/>
      <w:bookmarkStart w:id="45" w:name="OLE_LINK13"/>
      <w:bookmarkStart w:id="46" w:name="_Toc357692825"/>
      <w:bookmarkEnd w:id="40"/>
      <w:bookmarkEnd w:id="41"/>
      <w:r w:rsidRPr="00877199">
        <w:rPr>
          <w:rFonts w:ascii="Calibri" w:hAnsi="Calibri" w:cs="Calibri"/>
        </w:rPr>
        <w:t>Da Vinci Parameter Configuration Changes</w:t>
      </w:r>
      <w:bookmarkEnd w:id="42"/>
      <w:bookmarkEnd w:id="4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0266D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7" w:name="_Toc471995092"/>
      <w:bookmarkEnd w:id="44"/>
      <w:bookmarkEnd w:id="45"/>
      <w:r w:rsidRPr="00877199">
        <w:rPr>
          <w:rFonts w:ascii="Calibri" w:hAnsi="Calibri" w:cs="Calibri"/>
        </w:rPr>
        <w:t>DaVinci Interrupt Configuration Changes</w:t>
      </w:r>
      <w:bookmarkEnd w:id="4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9C4F8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471995093"/>
      <w:r w:rsidRPr="00877199">
        <w:rPr>
          <w:rFonts w:ascii="Calibri" w:hAnsi="Calibri" w:cs="Calibri"/>
        </w:rPr>
        <w:t xml:space="preserve">Manual </w:t>
      </w:r>
      <w:bookmarkStart w:id="49" w:name="OLE_LINK22"/>
      <w:bookmarkStart w:id="50" w:name="OLE_LINK23"/>
      <w:bookmarkStart w:id="51" w:name="OLE_LINK24"/>
      <w:r w:rsidRPr="00877199">
        <w:rPr>
          <w:rFonts w:ascii="Calibri" w:hAnsi="Calibri" w:cs="Calibri"/>
        </w:rPr>
        <w:t>Configuration Changes</w:t>
      </w:r>
      <w:bookmarkEnd w:id="46"/>
      <w:bookmarkEnd w:id="48"/>
      <w:bookmarkEnd w:id="49"/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2" w:name="_Toc357692826"/>
      <w:bookmarkStart w:id="53" w:name="_Toc471995094"/>
      <w:r w:rsidRPr="004057AC">
        <w:rPr>
          <w:rFonts w:ascii="Calibri" w:hAnsi="Calibri" w:cs="Calibri"/>
        </w:rPr>
        <w:lastRenderedPageBreak/>
        <w:t>Integration</w:t>
      </w:r>
      <w:bookmarkEnd w:id="52"/>
      <w:r w:rsidR="00D4267E">
        <w:rPr>
          <w:rFonts w:ascii="Calibri" w:hAnsi="Calibri" w:cs="Calibri"/>
        </w:rPr>
        <w:t xml:space="preserve">  DATAFLOW REQUIREMENTS</w:t>
      </w:r>
      <w:bookmarkEnd w:id="53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4" w:name="_Toc357692827"/>
      <w:bookmarkStart w:id="55" w:name="_Toc471995095"/>
      <w:bookmarkStart w:id="56" w:name="OLE_LINK83"/>
      <w:bookmarkStart w:id="57" w:name="OLE_LINK84"/>
      <w:r w:rsidRPr="00877199">
        <w:rPr>
          <w:rFonts w:ascii="Calibri" w:hAnsi="Calibri" w:cs="Calibri"/>
        </w:rPr>
        <w:t>Required Global Data Inputs</w:t>
      </w:r>
      <w:bookmarkEnd w:id="54"/>
      <w:bookmarkEnd w:id="55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71995096"/>
      <w:r w:rsidRPr="00877199">
        <w:rPr>
          <w:rFonts w:ascii="Calibri" w:hAnsi="Calibri" w:cs="Calibri"/>
        </w:rPr>
        <w:t>Required Global Data Outputs</w:t>
      </w:r>
      <w:bookmarkEnd w:id="58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9" w:name="_Toc357692829"/>
      <w:bookmarkStart w:id="60" w:name="_Toc471995097"/>
      <w:bookmarkEnd w:id="56"/>
      <w:bookmarkEnd w:id="57"/>
      <w:r w:rsidRPr="00877199">
        <w:rPr>
          <w:rFonts w:ascii="Calibri" w:hAnsi="Calibri" w:cs="Calibri"/>
        </w:rPr>
        <w:t>Specific Include Path present</w:t>
      </w:r>
      <w:bookmarkEnd w:id="59"/>
      <w:bookmarkEnd w:id="60"/>
    </w:p>
    <w:p w:rsidR="004057AC" w:rsidRDefault="006D6E33" w:rsidP="004057AC">
      <w:pPr>
        <w:rPr>
          <w:rFonts w:ascii="Arial" w:hAnsi="Arial"/>
          <w:b/>
          <w:kern w:val="28"/>
          <w:sz w:val="28"/>
        </w:rPr>
      </w:pPr>
      <w:del w:id="61" w:author="Shawn Penning" w:date="2017-03-28T15:29:00Z">
        <w:r w:rsidDel="008A3E70">
          <w:delText>Yes</w:delText>
        </w:r>
      </w:del>
      <w:ins w:id="62" w:author="Shawn Penning" w:date="2017-03-28T15:29:00Z">
        <w:r w:rsidR="008A3E70">
          <w:t>No</w:t>
        </w:r>
      </w:ins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3" w:name="_Toc357692830"/>
      <w:bookmarkStart w:id="64" w:name="_Toc471995098"/>
      <w:r w:rsidRPr="004057AC">
        <w:rPr>
          <w:rFonts w:ascii="Calibri" w:hAnsi="Calibri" w:cs="Calibri"/>
        </w:rPr>
        <w:lastRenderedPageBreak/>
        <w:t>Runnable Scheduling</w:t>
      </w:r>
      <w:bookmarkEnd w:id="63"/>
      <w:bookmarkEnd w:id="6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28"/>
        <w:gridCol w:w="3556"/>
        <w:gridCol w:w="1934"/>
      </w:tblGrid>
      <w:tr w:rsidR="004057AC" w:rsidTr="00B0266D">
        <w:tc>
          <w:tcPr>
            <w:tcW w:w="35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3556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3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8B1F6A" w:rsidP="00E50190">
            <w:pPr>
              <w:rPr>
                <w:b/>
              </w:rPr>
            </w:pPr>
            <w:r w:rsidRPr="008B1F6A">
              <w:rPr>
                <w:b/>
              </w:rPr>
              <w:t>DualEcuIdn</w:t>
            </w:r>
            <w:r w:rsidR="00B0266D" w:rsidRPr="00B0266D">
              <w:rPr>
                <w:b/>
              </w:rPr>
              <w:t>Init1</w:t>
            </w:r>
          </w:p>
        </w:tc>
        <w:tc>
          <w:tcPr>
            <w:tcW w:w="35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RTE (Init)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487"/>
        <w:gridCol w:w="3731"/>
        <w:gridCol w:w="1800"/>
      </w:tblGrid>
      <w:tr w:rsidR="004057AC" w:rsidTr="00B0266D">
        <w:tc>
          <w:tcPr>
            <w:tcW w:w="3487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373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8B1F6A" w:rsidP="00E50190">
            <w:pPr>
              <w:rPr>
                <w:b/>
              </w:rPr>
            </w:pPr>
            <w:r w:rsidRPr="008B1F6A">
              <w:rPr>
                <w:b/>
              </w:rPr>
              <w:t>DualEcuIdn</w:t>
            </w:r>
            <w:r w:rsidR="00B0266D" w:rsidRPr="00B0266D">
              <w:rPr>
                <w:b/>
              </w:rPr>
              <w:t>Per1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8B1F6A" w:rsidP="00E50190">
            <w:pPr>
              <w:rPr>
                <w:b/>
              </w:rPr>
            </w:pPr>
            <w:r>
              <w:rPr>
                <w:b/>
              </w:rPr>
              <w:t>100ms periodic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DA2279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Default="00DA2279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Pr="00B0266D" w:rsidRDefault="00DA2279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2279" w:rsidRPr="00B0266D" w:rsidRDefault="00DA2279" w:rsidP="00B0266D">
            <w:pPr>
              <w:rPr>
                <w:b/>
              </w:rPr>
            </w:pPr>
          </w:p>
        </w:tc>
      </w:tr>
    </w:tbl>
    <w:p w:rsidR="004057AC" w:rsidRDefault="004057AC" w:rsidP="004057AC"/>
    <w:p w:rsidR="004057AC" w:rsidRDefault="004057AC" w:rsidP="004057AC"/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5" w:name="_Toc357692831"/>
      <w:bookmarkStart w:id="66" w:name="_Toc471995099"/>
      <w:bookmarkStart w:id="67" w:name="OLE_LINK16"/>
      <w:bookmarkStart w:id="6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5"/>
      <w:bookmarkEnd w:id="6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9" w:name="_Toc357692832"/>
      <w:bookmarkStart w:id="70" w:name="_Toc471995100"/>
      <w:bookmarkEnd w:id="67"/>
      <w:bookmarkEnd w:id="68"/>
      <w:r w:rsidRPr="00877199">
        <w:rPr>
          <w:rFonts w:ascii="Calibri" w:hAnsi="Calibri" w:cs="Calibri"/>
        </w:rPr>
        <w:t>Mapping</w:t>
      </w:r>
      <w:bookmarkEnd w:id="69"/>
      <w:bookmarkEnd w:id="7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2A1104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Pr="00DE4B77" w:rsidRDefault="001F2464" w:rsidP="00DE4B77">
            <w:pPr>
              <w:rPr>
                <w:b/>
                <w:bCs/>
              </w:rPr>
            </w:pPr>
            <w:r w:rsidRPr="001F2464">
              <w:rPr>
                <w:b/>
                <w:bCs/>
              </w:rPr>
              <w:t>DualEcuIdn_START_SEC_CODE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Default="002A1104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1104" w:rsidRDefault="002A1104" w:rsidP="00DE4B77"/>
        </w:tc>
      </w:tr>
      <w:tr w:rsidR="002A1104" w:rsidTr="00DE4B77">
        <w:tc>
          <w:tcPr>
            <w:tcW w:w="4000" w:type="dxa"/>
            <w:shd w:val="clear" w:color="auto" w:fill="auto"/>
          </w:tcPr>
          <w:p w:rsidR="002A1104" w:rsidRPr="00DE4B77" w:rsidRDefault="002A1104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2A1104" w:rsidRDefault="002A1104" w:rsidP="00DE4B77"/>
        </w:tc>
        <w:tc>
          <w:tcPr>
            <w:tcW w:w="2505" w:type="dxa"/>
            <w:shd w:val="clear" w:color="auto" w:fill="auto"/>
          </w:tcPr>
          <w:p w:rsidR="002A1104" w:rsidRDefault="002A1104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1" w:name="_Toc357692833"/>
      <w:bookmarkStart w:id="72" w:name="_Toc471995101"/>
      <w:r w:rsidRPr="00877199">
        <w:rPr>
          <w:rFonts w:ascii="Calibri" w:hAnsi="Calibri" w:cs="Calibri"/>
        </w:rPr>
        <w:t>Usage</w:t>
      </w:r>
      <w:bookmarkEnd w:id="71"/>
      <w:bookmarkEnd w:id="7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650C69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8F429A">
        <w:fldChar w:fldCharType="begin"/>
      </w:r>
      <w:r w:rsidR="008F429A">
        <w:instrText xml:space="preserve"> SEQ Table \* ARABIC </w:instrText>
      </w:r>
      <w:r w:rsidR="008F429A">
        <w:fldChar w:fldCharType="separate"/>
      </w:r>
      <w:r>
        <w:rPr>
          <w:noProof/>
        </w:rPr>
        <w:t>1</w:t>
      </w:r>
      <w:r w:rsidR="008F429A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57692834"/>
      <w:bookmarkStart w:id="74" w:name="_Toc471995102"/>
      <w:bookmarkStart w:id="75" w:name="OLE_LINK20"/>
      <w:bookmarkStart w:id="76" w:name="OLE_LINK81"/>
      <w:bookmarkStart w:id="77" w:name="OLE_LINK82"/>
      <w:r w:rsidRPr="00877199">
        <w:rPr>
          <w:rFonts w:ascii="Calibri" w:hAnsi="Calibri" w:cs="Calibri"/>
        </w:rPr>
        <w:t>NvM Blocks</w:t>
      </w:r>
      <w:bookmarkEnd w:id="73"/>
      <w:bookmarkEnd w:id="74"/>
    </w:p>
    <w:bookmarkEnd w:id="75"/>
    <w:bookmarkEnd w:id="76"/>
    <w:bookmarkEnd w:id="77"/>
    <w:p w:rsidR="004057AC" w:rsidRDefault="006D6E33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8" w:name="_Toc357692835"/>
      <w:bookmarkStart w:id="79" w:name="_Toc471995103"/>
      <w:bookmarkStart w:id="80" w:name="OLE_LINK18"/>
      <w:bookmarkStart w:id="81" w:name="OLE_LINK19"/>
      <w:r w:rsidRPr="00BC0234">
        <w:rPr>
          <w:rFonts w:ascii="Calibri" w:hAnsi="Calibri" w:cs="Calibri"/>
        </w:rPr>
        <w:lastRenderedPageBreak/>
        <w:t>Compiler Settings</w:t>
      </w:r>
      <w:bookmarkEnd w:id="78"/>
      <w:bookmarkEnd w:id="79"/>
    </w:p>
    <w:bookmarkEnd w:id="80"/>
    <w:bookmarkEnd w:id="8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2" w:name="_Toc357692836"/>
      <w:bookmarkStart w:id="83" w:name="_Toc471995104"/>
      <w:r w:rsidRPr="00877199">
        <w:rPr>
          <w:rFonts w:ascii="Calibri" w:hAnsi="Calibri" w:cs="Calibri"/>
        </w:rPr>
        <w:t>Preprocessor MACRO</w:t>
      </w:r>
      <w:bookmarkEnd w:id="82"/>
      <w:bookmarkEnd w:id="83"/>
    </w:p>
    <w:p w:rsidR="004057AC" w:rsidRPr="00877199" w:rsidRDefault="00650C69" w:rsidP="004057AC">
      <w:pPr>
        <w:rPr>
          <w:rFonts w:cs="Calibri"/>
        </w:rPr>
      </w:pPr>
      <w:bookmarkStart w:id="8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5" w:name="_Toc357692837"/>
      <w:bookmarkStart w:id="86" w:name="_Toc471995105"/>
      <w:bookmarkEnd w:id="84"/>
      <w:r w:rsidRPr="00877199">
        <w:rPr>
          <w:rFonts w:ascii="Calibri" w:hAnsi="Calibri" w:cs="Calibri"/>
        </w:rPr>
        <w:t>Optimization Settings</w:t>
      </w:r>
      <w:bookmarkEnd w:id="85"/>
      <w:bookmarkEnd w:id="86"/>
    </w:p>
    <w:p w:rsidR="00656B0A" w:rsidRDefault="00650C69" w:rsidP="005A392A">
      <w:pPr>
        <w:rPr>
          <w:rFonts w:cs="Calibri"/>
        </w:rPr>
      </w:pPr>
      <w:bookmarkStart w:id="87" w:name="_Toc382295838"/>
      <w:bookmarkStart w:id="88" w:name="_Toc382297291"/>
      <w:bookmarkStart w:id="89" w:name="_Toc383611455"/>
      <w:bookmarkStart w:id="90" w:name="_Toc383698777"/>
      <w:bookmarkStart w:id="91" w:name="_Toc382295839"/>
      <w:bookmarkStart w:id="92" w:name="_Toc382297292"/>
      <w:bookmarkStart w:id="93" w:name="_Toc383611456"/>
      <w:bookmarkStart w:id="94" w:name="_Toc383698778"/>
      <w:bookmarkStart w:id="95" w:name="_Toc382295842"/>
      <w:bookmarkStart w:id="96" w:name="_Toc382297295"/>
      <w:bookmarkStart w:id="97" w:name="_Toc383611459"/>
      <w:bookmarkStart w:id="98" w:name="_Toc383698781"/>
      <w:bookmarkStart w:id="99" w:name="_Toc382295843"/>
      <w:bookmarkStart w:id="100" w:name="_Toc382297296"/>
      <w:bookmarkStart w:id="101" w:name="_Toc383611460"/>
      <w:bookmarkStart w:id="102" w:name="_Toc383698782"/>
      <w:bookmarkStart w:id="103" w:name="_Toc382295850"/>
      <w:bookmarkStart w:id="104" w:name="_Toc382297303"/>
      <w:bookmarkStart w:id="105" w:name="_Toc383611467"/>
      <w:bookmarkStart w:id="106" w:name="_Toc383698789"/>
      <w:bookmarkStart w:id="107" w:name="_Toc382295853"/>
      <w:bookmarkStart w:id="108" w:name="_Toc382297306"/>
      <w:bookmarkStart w:id="109" w:name="_Toc383611470"/>
      <w:bookmarkStart w:id="110" w:name="_Toc383698792"/>
      <w:bookmarkStart w:id="111" w:name="_Toc382295856"/>
      <w:bookmarkStart w:id="112" w:name="_Toc382297309"/>
      <w:bookmarkStart w:id="113" w:name="_Toc383611473"/>
      <w:bookmarkStart w:id="114" w:name="_Toc383698795"/>
      <w:bookmarkStart w:id="115" w:name="_Toc382295858"/>
      <w:bookmarkStart w:id="116" w:name="_Toc382297311"/>
      <w:bookmarkStart w:id="117" w:name="_Toc383611475"/>
      <w:bookmarkStart w:id="118" w:name="_Toc383698797"/>
      <w:bookmarkStart w:id="119" w:name="_Toc382295859"/>
      <w:bookmarkStart w:id="120" w:name="_Toc382297312"/>
      <w:bookmarkStart w:id="121" w:name="_Toc383611476"/>
      <w:bookmarkStart w:id="122" w:name="_Toc383698798"/>
      <w:bookmarkStart w:id="123" w:name="_Toc382295876"/>
      <w:bookmarkStart w:id="124" w:name="_Toc382297329"/>
      <w:bookmarkStart w:id="125" w:name="_Toc383611493"/>
      <w:bookmarkStart w:id="126" w:name="_Toc383698815"/>
      <w:bookmarkStart w:id="127" w:name="_Toc382297340"/>
      <w:bookmarkStart w:id="128" w:name="_Toc383611504"/>
      <w:bookmarkStart w:id="129" w:name="_Toc383698826"/>
      <w:bookmarkStart w:id="130" w:name="_Toc382297341"/>
      <w:bookmarkStart w:id="131" w:name="_Toc383611505"/>
      <w:bookmarkStart w:id="132" w:name="_Toc383698827"/>
      <w:bookmarkStart w:id="133" w:name="_Toc382297346"/>
      <w:bookmarkStart w:id="134" w:name="_Toc383611510"/>
      <w:bookmarkStart w:id="135" w:name="_Toc383698832"/>
      <w:bookmarkStart w:id="136" w:name="_Toc382297348"/>
      <w:bookmarkStart w:id="137" w:name="_Toc383611512"/>
      <w:bookmarkStart w:id="138" w:name="_Toc383698834"/>
      <w:bookmarkStart w:id="139" w:name="_Toc382297371"/>
      <w:bookmarkStart w:id="140" w:name="_Toc383611535"/>
      <w:bookmarkStart w:id="141" w:name="_Toc383698857"/>
      <w:bookmarkStart w:id="142" w:name="_Toc382297372"/>
      <w:bookmarkStart w:id="143" w:name="_Toc383611536"/>
      <w:bookmarkStart w:id="144" w:name="_Toc383698858"/>
      <w:bookmarkStart w:id="145" w:name="_Toc382297373"/>
      <w:bookmarkStart w:id="146" w:name="_Toc383611537"/>
      <w:bookmarkStart w:id="147" w:name="_Toc383698859"/>
      <w:bookmarkStart w:id="148" w:name="_Toc382297374"/>
      <w:bookmarkStart w:id="149" w:name="_Toc383611538"/>
      <w:bookmarkStart w:id="150" w:name="_Toc383698860"/>
      <w:bookmarkStart w:id="151" w:name="_Toc382297375"/>
      <w:bookmarkStart w:id="152" w:name="_Toc383611539"/>
      <w:bookmarkStart w:id="153" w:name="_Toc383698861"/>
      <w:bookmarkStart w:id="154" w:name="_Toc382297376"/>
      <w:bookmarkStart w:id="155" w:name="_Toc383611540"/>
      <w:bookmarkStart w:id="156" w:name="_Toc383698862"/>
      <w:bookmarkStart w:id="157" w:name="_Toc382297377"/>
      <w:bookmarkStart w:id="158" w:name="_Toc383611541"/>
      <w:bookmarkStart w:id="159" w:name="_Toc383698863"/>
      <w:bookmarkStart w:id="160" w:name="_Toc382297378"/>
      <w:bookmarkStart w:id="161" w:name="_Toc383611542"/>
      <w:bookmarkStart w:id="162" w:name="_Toc383698864"/>
      <w:bookmarkStart w:id="163" w:name="_Toc382297379"/>
      <w:bookmarkStart w:id="164" w:name="_Toc383611543"/>
      <w:bookmarkStart w:id="165" w:name="_Toc383698865"/>
      <w:bookmarkStart w:id="166" w:name="_Toc382297380"/>
      <w:bookmarkStart w:id="167" w:name="_Toc383611544"/>
      <w:bookmarkStart w:id="168" w:name="_Toc383698866"/>
      <w:bookmarkStart w:id="169" w:name="_Toc382297381"/>
      <w:bookmarkStart w:id="170" w:name="_Toc383611545"/>
      <w:bookmarkStart w:id="171" w:name="_Toc383698867"/>
      <w:bookmarkStart w:id="172" w:name="_Toc382297382"/>
      <w:bookmarkStart w:id="173" w:name="_Toc383611546"/>
      <w:bookmarkStart w:id="174" w:name="_Toc383698868"/>
      <w:bookmarkStart w:id="175" w:name="_Toc382297383"/>
      <w:bookmarkStart w:id="176" w:name="_Toc383611547"/>
      <w:bookmarkStart w:id="177" w:name="_Toc383698869"/>
      <w:bookmarkStart w:id="178" w:name="_Toc382295908"/>
      <w:bookmarkStart w:id="179" w:name="_Toc382297384"/>
      <w:bookmarkStart w:id="180" w:name="_Toc383611548"/>
      <w:bookmarkStart w:id="181" w:name="_Toc383698870"/>
      <w:bookmarkStart w:id="182" w:name="_Toc382295909"/>
      <w:bookmarkStart w:id="183" w:name="_Toc382297385"/>
      <w:bookmarkStart w:id="184" w:name="_Toc383611549"/>
      <w:bookmarkStart w:id="185" w:name="_Toc383698871"/>
      <w:bookmarkStart w:id="186" w:name="_Toc382295910"/>
      <w:bookmarkStart w:id="187" w:name="_Toc382297386"/>
      <w:bookmarkStart w:id="188" w:name="_Toc383611550"/>
      <w:bookmarkStart w:id="189" w:name="_Toc383698872"/>
      <w:bookmarkStart w:id="190" w:name="_Toc382295911"/>
      <w:bookmarkStart w:id="191" w:name="_Toc382297387"/>
      <w:bookmarkStart w:id="192" w:name="_Toc383611551"/>
      <w:bookmarkStart w:id="193" w:name="_Toc383698873"/>
      <w:bookmarkStart w:id="194" w:name="_Toc382295912"/>
      <w:bookmarkStart w:id="195" w:name="_Toc382297388"/>
      <w:bookmarkStart w:id="196" w:name="_Toc383611552"/>
      <w:bookmarkStart w:id="197" w:name="_Toc383698874"/>
      <w:bookmarkStart w:id="198" w:name="_Toc382295913"/>
      <w:bookmarkStart w:id="199" w:name="_Toc382297389"/>
      <w:bookmarkStart w:id="200" w:name="_Toc383611553"/>
      <w:bookmarkStart w:id="201" w:name="_Toc383698875"/>
      <w:bookmarkStart w:id="202" w:name="_Toc382295914"/>
      <w:bookmarkStart w:id="203" w:name="_Toc382297390"/>
      <w:bookmarkStart w:id="204" w:name="_Toc383611554"/>
      <w:bookmarkStart w:id="205" w:name="_Toc383698876"/>
      <w:bookmarkStart w:id="206" w:name="_Toc382295915"/>
      <w:bookmarkStart w:id="207" w:name="_Toc382297391"/>
      <w:bookmarkStart w:id="208" w:name="_Toc383611555"/>
      <w:bookmarkStart w:id="209" w:name="_Toc383698877"/>
      <w:bookmarkStart w:id="210" w:name="_Toc382297405"/>
      <w:bookmarkStart w:id="211" w:name="_Toc383611575"/>
      <w:bookmarkStart w:id="212" w:name="_Toc383698897"/>
      <w:bookmarkStart w:id="213" w:name="_Toc382295931"/>
      <w:bookmarkStart w:id="214" w:name="_Toc382297409"/>
      <w:bookmarkStart w:id="215" w:name="_Toc383611582"/>
      <w:bookmarkStart w:id="216" w:name="_Toc383698904"/>
      <w:bookmarkStart w:id="217" w:name="_Toc382295932"/>
      <w:bookmarkStart w:id="218" w:name="_Toc382297410"/>
      <w:bookmarkStart w:id="219" w:name="_Toc383611583"/>
      <w:bookmarkStart w:id="220" w:name="_Toc383698905"/>
      <w:bookmarkStart w:id="221" w:name="_Toc382295935"/>
      <w:bookmarkStart w:id="222" w:name="_Toc382297413"/>
      <w:bookmarkStart w:id="223" w:name="_Toc383611586"/>
      <w:bookmarkStart w:id="224" w:name="_Toc383698908"/>
      <w:bookmarkStart w:id="225" w:name="_Toc382295937"/>
      <w:bookmarkStart w:id="226" w:name="_Toc382297415"/>
      <w:bookmarkStart w:id="227" w:name="_Toc383611588"/>
      <w:bookmarkStart w:id="228" w:name="_Toc383698910"/>
      <w:bookmarkStart w:id="229" w:name="_Toc382295942"/>
      <w:bookmarkStart w:id="230" w:name="_Toc382297420"/>
      <w:bookmarkStart w:id="231" w:name="_Toc383611593"/>
      <w:bookmarkStart w:id="232" w:name="_Toc383698915"/>
      <w:bookmarkStart w:id="233" w:name="_Toc382295950"/>
      <w:bookmarkStart w:id="234" w:name="_Toc382297428"/>
      <w:bookmarkStart w:id="235" w:name="_Toc383611601"/>
      <w:bookmarkStart w:id="236" w:name="_Toc383698923"/>
      <w:bookmarkStart w:id="237" w:name="_Toc382295955"/>
      <w:bookmarkStart w:id="238" w:name="_Toc382297433"/>
      <w:bookmarkStart w:id="239" w:name="_Toc383611606"/>
      <w:bookmarkStart w:id="240" w:name="_Toc383698928"/>
      <w:bookmarkStart w:id="241" w:name="_Toc382295959"/>
      <w:bookmarkStart w:id="242" w:name="_Toc382297437"/>
      <w:bookmarkStart w:id="243" w:name="_Toc383611610"/>
      <w:bookmarkStart w:id="244" w:name="_Toc383698932"/>
      <w:bookmarkStart w:id="245" w:name="_Toc382295963"/>
      <w:bookmarkStart w:id="246" w:name="_Toc382297441"/>
      <w:bookmarkStart w:id="247" w:name="_Toc383611614"/>
      <w:bookmarkStart w:id="248" w:name="_Toc383698936"/>
      <w:bookmarkStart w:id="249" w:name="_Toc382295967"/>
      <w:bookmarkStart w:id="250" w:name="_Toc382297445"/>
      <w:bookmarkStart w:id="251" w:name="_Toc383611618"/>
      <w:bookmarkStart w:id="252" w:name="_Toc383698940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3" w:name="_Toc471995106"/>
      <w:r w:rsidRPr="00AA38E8">
        <w:rPr>
          <w:rFonts w:ascii="Calibri" w:hAnsi="Calibri" w:cs="Calibri"/>
        </w:rPr>
        <w:lastRenderedPageBreak/>
        <w:t>Appendix</w:t>
      </w:r>
      <w:bookmarkEnd w:id="253"/>
    </w:p>
    <w:p w:rsidR="00912AE0" w:rsidRPr="00EF1337" w:rsidRDefault="00650C69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29A" w:rsidRDefault="008F429A">
      <w:r>
        <w:separator/>
      </w:r>
    </w:p>
  </w:endnote>
  <w:endnote w:type="continuationSeparator" w:id="0">
    <w:p w:rsidR="008F429A" w:rsidRDefault="008F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D732DD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BE6DAB">
            <w:rPr>
              <w:sz w:val="16"/>
            </w:rPr>
            <w:t>2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D732DD">
            <w:rPr>
              <w:sz w:val="16"/>
            </w:rPr>
            <w:t>10</w:t>
          </w:r>
          <w:r w:rsidR="00917A14">
            <w:rPr>
              <w:sz w:val="16"/>
            </w:rPr>
            <w:t>-</w:t>
          </w:r>
          <w:r w:rsidR="00BE6DAB">
            <w:rPr>
              <w:sz w:val="16"/>
            </w:rPr>
            <w:t>Jan</w:t>
          </w:r>
          <w:r w:rsidR="009C4F87">
            <w:rPr>
              <w:sz w:val="16"/>
            </w:rPr>
            <w:t>-</w:t>
          </w:r>
          <w:r w:rsidR="006D6E33">
            <w:rPr>
              <w:sz w:val="16"/>
            </w:rPr>
            <w:t>2016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A3E70">
            <w:rPr>
              <w:noProof/>
              <w:sz w:val="16"/>
              <w:szCs w:val="16"/>
            </w:rPr>
            <w:t>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A3E70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29A" w:rsidRDefault="008F429A">
      <w:r>
        <w:separator/>
      </w:r>
    </w:p>
  </w:footnote>
  <w:footnote w:type="continuationSeparator" w:id="0">
    <w:p w:rsidR="008F429A" w:rsidRDefault="008F4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8A3E70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4pt;height:34.5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73074AD"/>
    <w:multiLevelType w:val="hybridMultilevel"/>
    <w:tmpl w:val="4D88B59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BE3B26"/>
    <w:multiLevelType w:val="hybridMultilevel"/>
    <w:tmpl w:val="FAF64A7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D55F15"/>
    <w:multiLevelType w:val="hybridMultilevel"/>
    <w:tmpl w:val="1C101B34"/>
    <w:lvl w:ilvl="0" w:tplc="4E962B80">
      <w:start w:val="1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2"/>
  </w:num>
  <w:num w:numId="14">
    <w:abstractNumId w:val="28"/>
  </w:num>
  <w:num w:numId="15">
    <w:abstractNumId w:val="17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9"/>
  </w:num>
  <w:num w:numId="37">
    <w:abstractNumId w:val="20"/>
  </w:num>
  <w:num w:numId="38">
    <w:abstractNumId w:val="19"/>
  </w:num>
  <w:num w:numId="39">
    <w:abstractNumId w:val="20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15"/>
  </w:num>
  <w:num w:numId="46">
    <w:abstractNumId w:val="1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0140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1133"/>
    <w:rsid w:val="00132A3E"/>
    <w:rsid w:val="00132EC3"/>
    <w:rsid w:val="00136080"/>
    <w:rsid w:val="00151B57"/>
    <w:rsid w:val="00154E7F"/>
    <w:rsid w:val="001833C5"/>
    <w:rsid w:val="00186C07"/>
    <w:rsid w:val="0019671A"/>
    <w:rsid w:val="001B11CC"/>
    <w:rsid w:val="001B1516"/>
    <w:rsid w:val="001B7B1D"/>
    <w:rsid w:val="001C3E6B"/>
    <w:rsid w:val="001D2F1D"/>
    <w:rsid w:val="001D631F"/>
    <w:rsid w:val="001E0633"/>
    <w:rsid w:val="001E7DFD"/>
    <w:rsid w:val="001F2464"/>
    <w:rsid w:val="00213F47"/>
    <w:rsid w:val="0022551D"/>
    <w:rsid w:val="002263F7"/>
    <w:rsid w:val="00236557"/>
    <w:rsid w:val="00240E1F"/>
    <w:rsid w:val="00246432"/>
    <w:rsid w:val="0025182D"/>
    <w:rsid w:val="002540D9"/>
    <w:rsid w:val="00260F5F"/>
    <w:rsid w:val="0026400C"/>
    <w:rsid w:val="00272E91"/>
    <w:rsid w:val="0027405F"/>
    <w:rsid w:val="002748BA"/>
    <w:rsid w:val="00294DDA"/>
    <w:rsid w:val="002A087E"/>
    <w:rsid w:val="002A1104"/>
    <w:rsid w:val="002A3DCD"/>
    <w:rsid w:val="002B2EB2"/>
    <w:rsid w:val="002B6BA8"/>
    <w:rsid w:val="002C742E"/>
    <w:rsid w:val="002C7D10"/>
    <w:rsid w:val="002D2079"/>
    <w:rsid w:val="002D349C"/>
    <w:rsid w:val="002D6391"/>
    <w:rsid w:val="002E01B0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53F9C"/>
    <w:rsid w:val="00364F00"/>
    <w:rsid w:val="00372868"/>
    <w:rsid w:val="00384DA5"/>
    <w:rsid w:val="003B4A55"/>
    <w:rsid w:val="003B5604"/>
    <w:rsid w:val="003C4980"/>
    <w:rsid w:val="003D653C"/>
    <w:rsid w:val="003E2BA3"/>
    <w:rsid w:val="004057AC"/>
    <w:rsid w:val="00410E30"/>
    <w:rsid w:val="0042494B"/>
    <w:rsid w:val="00425A7B"/>
    <w:rsid w:val="0043354D"/>
    <w:rsid w:val="00436F3E"/>
    <w:rsid w:val="00443370"/>
    <w:rsid w:val="00444F99"/>
    <w:rsid w:val="0044736A"/>
    <w:rsid w:val="00454165"/>
    <w:rsid w:val="00467A4E"/>
    <w:rsid w:val="00475C54"/>
    <w:rsid w:val="004863BF"/>
    <w:rsid w:val="0049479C"/>
    <w:rsid w:val="004A461A"/>
    <w:rsid w:val="004B6737"/>
    <w:rsid w:val="004C3E01"/>
    <w:rsid w:val="004F3152"/>
    <w:rsid w:val="004F3C64"/>
    <w:rsid w:val="004F4226"/>
    <w:rsid w:val="00510DB3"/>
    <w:rsid w:val="0051263D"/>
    <w:rsid w:val="00523070"/>
    <w:rsid w:val="00531955"/>
    <w:rsid w:val="00585674"/>
    <w:rsid w:val="005878B7"/>
    <w:rsid w:val="005A392A"/>
    <w:rsid w:val="005A3EDE"/>
    <w:rsid w:val="005A76E7"/>
    <w:rsid w:val="005B6300"/>
    <w:rsid w:val="005C6E8D"/>
    <w:rsid w:val="005D4850"/>
    <w:rsid w:val="005D671A"/>
    <w:rsid w:val="005E762C"/>
    <w:rsid w:val="00606A67"/>
    <w:rsid w:val="00607FA3"/>
    <w:rsid w:val="006171B3"/>
    <w:rsid w:val="00633FE1"/>
    <w:rsid w:val="006374FA"/>
    <w:rsid w:val="006426AD"/>
    <w:rsid w:val="00646455"/>
    <w:rsid w:val="00650C69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D6E33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80795"/>
    <w:rsid w:val="007A2CEC"/>
    <w:rsid w:val="007A646C"/>
    <w:rsid w:val="007B1EDB"/>
    <w:rsid w:val="007B2442"/>
    <w:rsid w:val="007B71B8"/>
    <w:rsid w:val="007C4BC5"/>
    <w:rsid w:val="007E1D79"/>
    <w:rsid w:val="007E4EF4"/>
    <w:rsid w:val="007F0C34"/>
    <w:rsid w:val="007F23A8"/>
    <w:rsid w:val="008116BA"/>
    <w:rsid w:val="008119C7"/>
    <w:rsid w:val="00815669"/>
    <w:rsid w:val="00823506"/>
    <w:rsid w:val="00831038"/>
    <w:rsid w:val="00846C91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3E70"/>
    <w:rsid w:val="008A4927"/>
    <w:rsid w:val="008B1F6A"/>
    <w:rsid w:val="008B5E31"/>
    <w:rsid w:val="008C4FBE"/>
    <w:rsid w:val="008D69B7"/>
    <w:rsid w:val="008E0560"/>
    <w:rsid w:val="008F11FD"/>
    <w:rsid w:val="008F3FD4"/>
    <w:rsid w:val="008F429A"/>
    <w:rsid w:val="008F4A9B"/>
    <w:rsid w:val="008F7506"/>
    <w:rsid w:val="00905BA7"/>
    <w:rsid w:val="00912AE0"/>
    <w:rsid w:val="009172C4"/>
    <w:rsid w:val="00917A14"/>
    <w:rsid w:val="00921B59"/>
    <w:rsid w:val="00926383"/>
    <w:rsid w:val="009405FE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A5601"/>
    <w:rsid w:val="009B6BDF"/>
    <w:rsid w:val="009B754B"/>
    <w:rsid w:val="009C2C9A"/>
    <w:rsid w:val="009C2F1C"/>
    <w:rsid w:val="009C4F87"/>
    <w:rsid w:val="009C5629"/>
    <w:rsid w:val="009C694E"/>
    <w:rsid w:val="009D56A4"/>
    <w:rsid w:val="009D64D5"/>
    <w:rsid w:val="009F3119"/>
    <w:rsid w:val="00A0629B"/>
    <w:rsid w:val="00A22E5D"/>
    <w:rsid w:val="00A2583B"/>
    <w:rsid w:val="00A25B61"/>
    <w:rsid w:val="00A26934"/>
    <w:rsid w:val="00A32585"/>
    <w:rsid w:val="00A365F0"/>
    <w:rsid w:val="00A45A90"/>
    <w:rsid w:val="00A563F0"/>
    <w:rsid w:val="00A5749E"/>
    <w:rsid w:val="00A92EE5"/>
    <w:rsid w:val="00AA3334"/>
    <w:rsid w:val="00AA38E8"/>
    <w:rsid w:val="00AB200C"/>
    <w:rsid w:val="00AB2785"/>
    <w:rsid w:val="00AC7DD3"/>
    <w:rsid w:val="00AD7CA4"/>
    <w:rsid w:val="00AE0435"/>
    <w:rsid w:val="00AE5C76"/>
    <w:rsid w:val="00AE684E"/>
    <w:rsid w:val="00AF082D"/>
    <w:rsid w:val="00AF0B3E"/>
    <w:rsid w:val="00AF21A5"/>
    <w:rsid w:val="00AF7EDD"/>
    <w:rsid w:val="00B0266D"/>
    <w:rsid w:val="00B11BE8"/>
    <w:rsid w:val="00B15158"/>
    <w:rsid w:val="00B21099"/>
    <w:rsid w:val="00B263A8"/>
    <w:rsid w:val="00B328D2"/>
    <w:rsid w:val="00B35242"/>
    <w:rsid w:val="00B352F7"/>
    <w:rsid w:val="00B35A61"/>
    <w:rsid w:val="00B6050C"/>
    <w:rsid w:val="00B738C5"/>
    <w:rsid w:val="00B81B39"/>
    <w:rsid w:val="00B81C1B"/>
    <w:rsid w:val="00B85E5D"/>
    <w:rsid w:val="00B871EB"/>
    <w:rsid w:val="00B915BD"/>
    <w:rsid w:val="00B96B57"/>
    <w:rsid w:val="00BA0018"/>
    <w:rsid w:val="00BA555C"/>
    <w:rsid w:val="00BA72F4"/>
    <w:rsid w:val="00BC0234"/>
    <w:rsid w:val="00BC661E"/>
    <w:rsid w:val="00BC6B0F"/>
    <w:rsid w:val="00BD6557"/>
    <w:rsid w:val="00BE6DAB"/>
    <w:rsid w:val="00BF1475"/>
    <w:rsid w:val="00BF437F"/>
    <w:rsid w:val="00BF5242"/>
    <w:rsid w:val="00C0276C"/>
    <w:rsid w:val="00C1204A"/>
    <w:rsid w:val="00C145F2"/>
    <w:rsid w:val="00C24FF5"/>
    <w:rsid w:val="00C27725"/>
    <w:rsid w:val="00C30D51"/>
    <w:rsid w:val="00C3267C"/>
    <w:rsid w:val="00C375E8"/>
    <w:rsid w:val="00C576BF"/>
    <w:rsid w:val="00C60657"/>
    <w:rsid w:val="00C71EF8"/>
    <w:rsid w:val="00C87413"/>
    <w:rsid w:val="00C93CB8"/>
    <w:rsid w:val="00CA5BBE"/>
    <w:rsid w:val="00CB113C"/>
    <w:rsid w:val="00CB724F"/>
    <w:rsid w:val="00CC5FFD"/>
    <w:rsid w:val="00CE07E4"/>
    <w:rsid w:val="00CF01A3"/>
    <w:rsid w:val="00CF445E"/>
    <w:rsid w:val="00CF7C4B"/>
    <w:rsid w:val="00D027BD"/>
    <w:rsid w:val="00D16229"/>
    <w:rsid w:val="00D31601"/>
    <w:rsid w:val="00D36D8C"/>
    <w:rsid w:val="00D4065B"/>
    <w:rsid w:val="00D4267E"/>
    <w:rsid w:val="00D43475"/>
    <w:rsid w:val="00D51275"/>
    <w:rsid w:val="00D52276"/>
    <w:rsid w:val="00D57397"/>
    <w:rsid w:val="00D6547D"/>
    <w:rsid w:val="00D66AB8"/>
    <w:rsid w:val="00D732DD"/>
    <w:rsid w:val="00D77952"/>
    <w:rsid w:val="00D8298E"/>
    <w:rsid w:val="00D87608"/>
    <w:rsid w:val="00DA2279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0190"/>
    <w:rsid w:val="00E53BF0"/>
    <w:rsid w:val="00E61FD9"/>
    <w:rsid w:val="00E67396"/>
    <w:rsid w:val="00E70D2A"/>
    <w:rsid w:val="00E77432"/>
    <w:rsid w:val="00E807A7"/>
    <w:rsid w:val="00E9431D"/>
    <w:rsid w:val="00EA128E"/>
    <w:rsid w:val="00EA16A0"/>
    <w:rsid w:val="00EA6BCB"/>
    <w:rsid w:val="00EC0CCD"/>
    <w:rsid w:val="00ED7CA4"/>
    <w:rsid w:val="00EE26AB"/>
    <w:rsid w:val="00EE3868"/>
    <w:rsid w:val="00EF1337"/>
    <w:rsid w:val="00F01D8E"/>
    <w:rsid w:val="00F07544"/>
    <w:rsid w:val="00F14F1F"/>
    <w:rsid w:val="00F25926"/>
    <w:rsid w:val="00F31A9D"/>
    <w:rsid w:val="00F36729"/>
    <w:rsid w:val="00F36CC2"/>
    <w:rsid w:val="00F41E6C"/>
    <w:rsid w:val="00F4330C"/>
    <w:rsid w:val="00F4712F"/>
    <w:rsid w:val="00F53C1A"/>
    <w:rsid w:val="00F56F9A"/>
    <w:rsid w:val="00F575E2"/>
    <w:rsid w:val="00F602B0"/>
    <w:rsid w:val="00F6418E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D4EF4"/>
  <w15:docId w15:val="{61AD99B6-A714-43DC-AA47-A3EF7377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C9AB582-02EF-4C89-9852-0075A357F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DDDD36-EBA1-4504-94AA-8ACAA702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4699</CharactersWithSpaces>
  <SharedDoc>false</SharedDoc>
  <HLinks>
    <vt:vector size="144" baseType="variant"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_Toc427226683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_Toc427226682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_Toc427226681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_Toc427226680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_Toc427226679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_Toc427226678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_Toc427226677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_Toc427226676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_Toc427226675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_Toc427226674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_Toc427226673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_Toc427226672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_Toc427226671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_Toc427226670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_Toc427226669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_Toc427226668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_Toc427226667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_Toc427226666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_Toc427226665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_Toc427226664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_Toc427226663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_Toc427226662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_Toc427226661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_Toc427226660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25</cp:revision>
  <cp:lastPrinted>2016-03-29T15:28:00Z</cp:lastPrinted>
  <dcterms:created xsi:type="dcterms:W3CDTF">2016-03-29T15:28:00Z</dcterms:created>
  <dcterms:modified xsi:type="dcterms:W3CDTF">2017-03-28T19:31:00Z</dcterms:modified>
</cp:coreProperties>
</file>