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70486">
        <w:rPr>
          <w:rFonts w:cs="Calibri"/>
          <w:b/>
          <w:sz w:val="48"/>
          <w:szCs w:val="48"/>
        </w:rPr>
        <w:t>Uart0CfgAndUse</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Avinash James" w:date="2018-01-10T15:40:00Z">
        <w:r w:rsidRPr="007E0373" w:rsidDel="005D7FD4">
          <w:rPr>
            <w:b/>
            <w:sz w:val="36"/>
          </w:rPr>
          <w:fldChar w:fldCharType="begin"/>
        </w:r>
        <w:r w:rsidRPr="007E0373" w:rsidDel="005D7FD4">
          <w:rPr>
            <w:b/>
            <w:sz w:val="36"/>
          </w:rPr>
          <w:delInstrText xml:space="preserve"> DOCPROPERTY  "Release Date"  \* MERGEFORMAT </w:delInstrText>
        </w:r>
        <w:r w:rsidRPr="007E0373" w:rsidDel="005D7FD4">
          <w:rPr>
            <w:b/>
            <w:sz w:val="36"/>
          </w:rPr>
          <w:fldChar w:fldCharType="separate"/>
        </w:r>
        <w:r w:rsidR="00970486" w:rsidDel="005D7FD4">
          <w:rPr>
            <w:b/>
            <w:sz w:val="36"/>
          </w:rPr>
          <w:delText>June 08, 2017</w:delText>
        </w:r>
        <w:r w:rsidRPr="007E0373" w:rsidDel="005D7FD4">
          <w:rPr>
            <w:b/>
            <w:sz w:val="36"/>
          </w:rPr>
          <w:fldChar w:fldCharType="end"/>
        </w:r>
      </w:del>
      <w:ins w:id="1" w:author="Avinash James" w:date="2018-01-10T15:40:00Z">
        <w:r w:rsidR="005D7FD4" w:rsidRPr="007E0373">
          <w:rPr>
            <w:b/>
            <w:sz w:val="36"/>
          </w:rPr>
          <w:fldChar w:fldCharType="begin"/>
        </w:r>
        <w:r w:rsidR="005D7FD4" w:rsidRPr="007E0373">
          <w:rPr>
            <w:b/>
            <w:sz w:val="36"/>
          </w:rPr>
          <w:instrText xml:space="preserve"> DOCPROPERTY  "Release Date"  \* MERGEFORMAT </w:instrText>
        </w:r>
        <w:r w:rsidR="005D7FD4" w:rsidRPr="007E0373">
          <w:rPr>
            <w:b/>
            <w:sz w:val="36"/>
          </w:rPr>
          <w:fldChar w:fldCharType="separate"/>
        </w:r>
        <w:r w:rsidR="005D7FD4">
          <w:rPr>
            <w:b/>
            <w:sz w:val="36"/>
          </w:rPr>
          <w:t>Jan 11, 2018</w:t>
        </w:r>
        <w:r w:rsidR="005D7FD4"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7048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7048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97048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970486">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7048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97048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p>
        </w:tc>
        <w:tc>
          <w:tcPr>
            <w:tcW w:w="963" w:type="pct"/>
          </w:tcPr>
          <w:p w:rsidR="004029F0" w:rsidRPr="00AA38E8" w:rsidRDefault="00970486" w:rsidP="00970486">
            <w:pPr>
              <w:rPr>
                <w:rFonts w:cs="Calibri"/>
              </w:rPr>
            </w:pPr>
            <w:r>
              <w:rPr>
                <w:rFonts w:cs="Calibri"/>
              </w:rPr>
              <w:t>08</w:t>
            </w:r>
            <w:r w:rsidR="004029F0">
              <w:rPr>
                <w:rFonts w:cs="Calibri"/>
              </w:rPr>
              <w:t>-</w:t>
            </w:r>
            <w:r>
              <w:rPr>
                <w:rFonts w:cs="Calibri"/>
              </w:rPr>
              <w:t>June</w:t>
            </w:r>
            <w:r w:rsidR="004029F0">
              <w:rPr>
                <w:rFonts w:cs="Calibri"/>
              </w:rPr>
              <w:t>-2017</w:t>
            </w:r>
          </w:p>
        </w:tc>
      </w:tr>
      <w:tr w:rsidR="005D7FD4" w:rsidRPr="00AA38E8" w:rsidTr="004029F0">
        <w:trPr>
          <w:ins w:id="2" w:author="Avinash James" w:date="2018-01-10T15:40:00Z"/>
        </w:trPr>
        <w:tc>
          <w:tcPr>
            <w:tcW w:w="1939" w:type="pct"/>
          </w:tcPr>
          <w:p w:rsidR="005D7FD4" w:rsidRDefault="005D7FD4" w:rsidP="00D229A6">
            <w:pPr>
              <w:rPr>
                <w:ins w:id="3" w:author="Avinash James" w:date="2018-01-10T15:40:00Z"/>
                <w:rFonts w:cs="Calibri"/>
              </w:rPr>
            </w:pPr>
            <w:ins w:id="4" w:author="Avinash James" w:date="2018-01-10T15:40:00Z">
              <w:r>
                <w:rPr>
                  <w:rFonts w:cs="Calibri"/>
                </w:rPr>
                <w:t>Updated the local functions and constants</w:t>
              </w:r>
            </w:ins>
          </w:p>
        </w:tc>
        <w:tc>
          <w:tcPr>
            <w:tcW w:w="1195" w:type="pct"/>
          </w:tcPr>
          <w:p w:rsidR="005D7FD4" w:rsidRDefault="005D7FD4" w:rsidP="004029F0">
            <w:pPr>
              <w:rPr>
                <w:ins w:id="5" w:author="Avinash James" w:date="2018-01-10T15:40:00Z"/>
                <w:rFonts w:cs="Calibri"/>
              </w:rPr>
            </w:pPr>
            <w:ins w:id="6" w:author="Avinash James" w:date="2018-01-10T15:41:00Z">
              <w:r>
                <w:rPr>
                  <w:rFonts w:cs="Calibri"/>
                </w:rPr>
                <w:t>Avinash James</w:t>
              </w:r>
            </w:ins>
          </w:p>
        </w:tc>
        <w:tc>
          <w:tcPr>
            <w:tcW w:w="904" w:type="pct"/>
          </w:tcPr>
          <w:p w:rsidR="005D7FD4" w:rsidRDefault="005D7FD4" w:rsidP="00D229A6">
            <w:pPr>
              <w:rPr>
                <w:ins w:id="7" w:author="Avinash James" w:date="2018-01-10T15:40:00Z"/>
                <w:rFonts w:cs="Calibri"/>
              </w:rPr>
            </w:pPr>
            <w:ins w:id="8" w:author="Avinash James" w:date="2018-01-10T15:41:00Z">
              <w:r>
                <w:rPr>
                  <w:rFonts w:cs="Calibri"/>
                </w:rPr>
                <w:t>2</w:t>
              </w:r>
            </w:ins>
          </w:p>
        </w:tc>
        <w:tc>
          <w:tcPr>
            <w:tcW w:w="963" w:type="pct"/>
          </w:tcPr>
          <w:p w:rsidR="005D7FD4" w:rsidRDefault="005D7FD4" w:rsidP="00970486">
            <w:pPr>
              <w:rPr>
                <w:ins w:id="9" w:author="Avinash James" w:date="2018-01-10T15:40:00Z"/>
                <w:rFonts w:cs="Calibri"/>
              </w:rPr>
            </w:pPr>
            <w:ins w:id="10" w:author="Avinash James" w:date="2018-01-10T15:41:00Z">
              <w:r>
                <w:rPr>
                  <w:rFonts w:cs="Calibri"/>
                </w:rPr>
                <w:t>11-Jan-2018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21F17" w:rsidRDefault="00891F29">
      <w:pPr>
        <w:pStyle w:val="TOC1"/>
        <w:rPr>
          <w:ins w:id="11" w:author="Avinash James" w:date="2018-01-10T16:02: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ins w:id="12" w:author="Avinash James" w:date="2018-01-10T16:02:00Z">
        <w:r w:rsidR="00C21F17" w:rsidRPr="00B21E4B">
          <w:rPr>
            <w:rStyle w:val="Hyperlink"/>
          </w:rPr>
          <w:fldChar w:fldCharType="begin"/>
        </w:r>
        <w:r w:rsidR="00C21F17" w:rsidRPr="00B21E4B">
          <w:rPr>
            <w:rStyle w:val="Hyperlink"/>
          </w:rPr>
          <w:instrText xml:space="preserve"> </w:instrText>
        </w:r>
        <w:r w:rsidR="00C21F17">
          <w:instrText>HYPERLINK \l "_Toc503363468"</w:instrText>
        </w:r>
        <w:r w:rsidR="00C21F17" w:rsidRPr="00B21E4B">
          <w:rPr>
            <w:rStyle w:val="Hyperlink"/>
          </w:rPr>
          <w:instrText xml:space="preserve"> </w:instrText>
        </w:r>
        <w:r w:rsidR="00C21F17" w:rsidRPr="00B21E4B">
          <w:rPr>
            <w:rStyle w:val="Hyperlink"/>
          </w:rPr>
        </w:r>
        <w:r w:rsidR="00C21F17" w:rsidRPr="00B21E4B">
          <w:rPr>
            <w:rStyle w:val="Hyperlink"/>
          </w:rPr>
          <w:fldChar w:fldCharType="separate"/>
        </w:r>
        <w:r w:rsidR="00C21F17" w:rsidRPr="00B21E4B">
          <w:rPr>
            <w:rStyle w:val="Hyperlink"/>
          </w:rPr>
          <w:t>1</w:t>
        </w:r>
        <w:r w:rsidR="00C21F17">
          <w:rPr>
            <w:rFonts w:eastAsiaTheme="minorEastAsia"/>
            <w:b w:val="0"/>
            <w:color w:val="auto"/>
            <w:kern w:val="0"/>
            <w:sz w:val="22"/>
            <w:szCs w:val="22"/>
            <w:lang w:val="en-US"/>
          </w:rPr>
          <w:tab/>
        </w:r>
        <w:r w:rsidR="00C21F17" w:rsidRPr="00B21E4B">
          <w:rPr>
            <w:rStyle w:val="Hyperlink"/>
          </w:rPr>
          <w:t>Introduction</w:t>
        </w:r>
        <w:r w:rsidR="00C21F17">
          <w:rPr>
            <w:webHidden/>
          </w:rPr>
          <w:tab/>
        </w:r>
        <w:r w:rsidR="00C21F17">
          <w:rPr>
            <w:webHidden/>
          </w:rPr>
          <w:fldChar w:fldCharType="begin"/>
        </w:r>
        <w:r w:rsidR="00C21F17">
          <w:rPr>
            <w:webHidden/>
          </w:rPr>
          <w:instrText xml:space="preserve"> PAGEREF _Toc503363468 \h </w:instrText>
        </w:r>
        <w:r w:rsidR="00C21F17">
          <w:rPr>
            <w:webHidden/>
          </w:rPr>
        </w:r>
      </w:ins>
      <w:r w:rsidR="00C21F17">
        <w:rPr>
          <w:webHidden/>
        </w:rPr>
        <w:fldChar w:fldCharType="separate"/>
      </w:r>
      <w:ins w:id="13" w:author="Avinash James" w:date="2018-01-10T16:02:00Z">
        <w:r w:rsidR="00C21F17">
          <w:rPr>
            <w:webHidden/>
          </w:rPr>
          <w:t>4</w:t>
        </w:r>
        <w:r w:rsidR="00C21F17">
          <w:rPr>
            <w:webHidden/>
          </w:rPr>
          <w:fldChar w:fldCharType="end"/>
        </w:r>
        <w:r w:rsidR="00C21F17" w:rsidRPr="00B21E4B">
          <w:rPr>
            <w:rStyle w:val="Hyperlink"/>
          </w:rPr>
          <w:fldChar w:fldCharType="end"/>
        </w:r>
      </w:ins>
    </w:p>
    <w:p w:rsidR="00C21F17" w:rsidRDefault="00C21F17">
      <w:pPr>
        <w:pStyle w:val="TOC2"/>
        <w:rPr>
          <w:ins w:id="14" w:author="Avinash James" w:date="2018-01-10T16:02:00Z"/>
          <w:rFonts w:asciiTheme="minorHAnsi" w:eastAsiaTheme="minorEastAsia" w:hAnsiTheme="minorHAnsi"/>
          <w:color w:val="auto"/>
          <w:kern w:val="0"/>
          <w:szCs w:val="22"/>
        </w:rPr>
      </w:pPr>
      <w:ins w:id="15" w:author="Avinash James" w:date="2018-01-10T16:02:00Z">
        <w:r w:rsidRPr="00B21E4B">
          <w:rPr>
            <w:rStyle w:val="Hyperlink"/>
          </w:rPr>
          <w:fldChar w:fldCharType="begin"/>
        </w:r>
        <w:r w:rsidRPr="00B21E4B">
          <w:rPr>
            <w:rStyle w:val="Hyperlink"/>
          </w:rPr>
          <w:instrText xml:space="preserve"> </w:instrText>
        </w:r>
        <w:r>
          <w:instrText>HYPERLINK \l "_Toc503363469"</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1.1</w:t>
        </w:r>
        <w:r>
          <w:rPr>
            <w:rFonts w:asciiTheme="minorHAnsi" w:eastAsiaTheme="minorEastAsia" w:hAnsiTheme="minorHAnsi"/>
            <w:color w:val="auto"/>
            <w:kern w:val="0"/>
            <w:szCs w:val="22"/>
          </w:rPr>
          <w:tab/>
        </w:r>
        <w:r w:rsidRPr="00B21E4B">
          <w:rPr>
            <w:rStyle w:val="Hyperlink"/>
          </w:rPr>
          <w:t>Purpose</w:t>
        </w:r>
        <w:r>
          <w:rPr>
            <w:webHidden/>
          </w:rPr>
          <w:tab/>
        </w:r>
        <w:r>
          <w:rPr>
            <w:webHidden/>
          </w:rPr>
          <w:fldChar w:fldCharType="begin"/>
        </w:r>
        <w:r>
          <w:rPr>
            <w:webHidden/>
          </w:rPr>
          <w:instrText xml:space="preserve"> PAGEREF _Toc503363469 \h </w:instrText>
        </w:r>
        <w:r>
          <w:rPr>
            <w:webHidden/>
          </w:rPr>
        </w:r>
      </w:ins>
      <w:r>
        <w:rPr>
          <w:webHidden/>
        </w:rPr>
        <w:fldChar w:fldCharType="separate"/>
      </w:r>
      <w:ins w:id="16" w:author="Avinash James" w:date="2018-01-10T16:02:00Z">
        <w:r>
          <w:rPr>
            <w:webHidden/>
          </w:rPr>
          <w:t>4</w:t>
        </w:r>
        <w:r>
          <w:rPr>
            <w:webHidden/>
          </w:rPr>
          <w:fldChar w:fldCharType="end"/>
        </w:r>
        <w:r w:rsidRPr="00B21E4B">
          <w:rPr>
            <w:rStyle w:val="Hyperlink"/>
          </w:rPr>
          <w:fldChar w:fldCharType="end"/>
        </w:r>
      </w:ins>
    </w:p>
    <w:p w:rsidR="00C21F17" w:rsidRDefault="00C21F17">
      <w:pPr>
        <w:pStyle w:val="TOC2"/>
        <w:rPr>
          <w:ins w:id="17" w:author="Avinash James" w:date="2018-01-10T16:02:00Z"/>
          <w:rFonts w:asciiTheme="minorHAnsi" w:eastAsiaTheme="minorEastAsia" w:hAnsiTheme="minorHAnsi"/>
          <w:color w:val="auto"/>
          <w:kern w:val="0"/>
          <w:szCs w:val="22"/>
        </w:rPr>
      </w:pPr>
      <w:ins w:id="18" w:author="Avinash James" w:date="2018-01-10T16:02:00Z">
        <w:r w:rsidRPr="00B21E4B">
          <w:rPr>
            <w:rStyle w:val="Hyperlink"/>
          </w:rPr>
          <w:fldChar w:fldCharType="begin"/>
        </w:r>
        <w:r w:rsidRPr="00B21E4B">
          <w:rPr>
            <w:rStyle w:val="Hyperlink"/>
          </w:rPr>
          <w:instrText xml:space="preserve"> </w:instrText>
        </w:r>
        <w:r>
          <w:instrText>HYPERLINK \l "_Toc503363470"</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1.2</w:t>
        </w:r>
        <w:r>
          <w:rPr>
            <w:rFonts w:asciiTheme="minorHAnsi" w:eastAsiaTheme="minorEastAsia" w:hAnsiTheme="minorHAnsi"/>
            <w:color w:val="auto"/>
            <w:kern w:val="0"/>
            <w:szCs w:val="22"/>
          </w:rPr>
          <w:tab/>
        </w:r>
        <w:r w:rsidRPr="00B21E4B">
          <w:rPr>
            <w:rStyle w:val="Hyperlink"/>
          </w:rPr>
          <w:t>Scope</w:t>
        </w:r>
        <w:r>
          <w:rPr>
            <w:webHidden/>
          </w:rPr>
          <w:tab/>
        </w:r>
        <w:r>
          <w:rPr>
            <w:webHidden/>
          </w:rPr>
          <w:fldChar w:fldCharType="begin"/>
        </w:r>
        <w:r>
          <w:rPr>
            <w:webHidden/>
          </w:rPr>
          <w:instrText xml:space="preserve"> PAGEREF _Toc503363470 \h </w:instrText>
        </w:r>
        <w:r>
          <w:rPr>
            <w:webHidden/>
          </w:rPr>
        </w:r>
      </w:ins>
      <w:r>
        <w:rPr>
          <w:webHidden/>
        </w:rPr>
        <w:fldChar w:fldCharType="separate"/>
      </w:r>
      <w:ins w:id="19" w:author="Avinash James" w:date="2018-01-10T16:02:00Z">
        <w:r>
          <w:rPr>
            <w:webHidden/>
          </w:rPr>
          <w:t>4</w:t>
        </w:r>
        <w:r>
          <w:rPr>
            <w:webHidden/>
          </w:rPr>
          <w:fldChar w:fldCharType="end"/>
        </w:r>
        <w:r w:rsidRPr="00B21E4B">
          <w:rPr>
            <w:rStyle w:val="Hyperlink"/>
          </w:rPr>
          <w:fldChar w:fldCharType="end"/>
        </w:r>
      </w:ins>
    </w:p>
    <w:p w:rsidR="00C21F17" w:rsidRDefault="00C21F17">
      <w:pPr>
        <w:pStyle w:val="TOC1"/>
        <w:rPr>
          <w:ins w:id="20" w:author="Avinash James" w:date="2018-01-10T16:02:00Z"/>
          <w:rFonts w:eastAsiaTheme="minorEastAsia"/>
          <w:b w:val="0"/>
          <w:color w:val="auto"/>
          <w:kern w:val="0"/>
          <w:sz w:val="22"/>
          <w:szCs w:val="22"/>
          <w:lang w:val="en-US"/>
        </w:rPr>
      </w:pPr>
      <w:ins w:id="21" w:author="Avinash James" w:date="2018-01-10T16:02:00Z">
        <w:r w:rsidRPr="00B21E4B">
          <w:rPr>
            <w:rStyle w:val="Hyperlink"/>
          </w:rPr>
          <w:fldChar w:fldCharType="begin"/>
        </w:r>
        <w:r w:rsidRPr="00B21E4B">
          <w:rPr>
            <w:rStyle w:val="Hyperlink"/>
          </w:rPr>
          <w:instrText xml:space="preserve"> </w:instrText>
        </w:r>
        <w:r>
          <w:instrText>HYPERLINK \l "_Toc503363471"</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ascii="Calibri" w:hAnsi="Calibri" w:cs="Calibri"/>
          </w:rPr>
          <w:t>2</w:t>
        </w:r>
        <w:r>
          <w:rPr>
            <w:rFonts w:eastAsiaTheme="minorEastAsia"/>
            <w:b w:val="0"/>
            <w:color w:val="auto"/>
            <w:kern w:val="0"/>
            <w:sz w:val="22"/>
            <w:szCs w:val="22"/>
            <w:lang w:val="en-US"/>
          </w:rPr>
          <w:tab/>
        </w:r>
        <w:r w:rsidRPr="00B21E4B">
          <w:rPr>
            <w:rStyle w:val="Hyperlink"/>
            <w:rFonts w:ascii="Calibri" w:hAnsi="Calibri" w:cs="Calibri"/>
          </w:rPr>
          <w:t>Uart0CfgAndUse &amp; High-Level Description</w:t>
        </w:r>
        <w:r>
          <w:rPr>
            <w:webHidden/>
          </w:rPr>
          <w:tab/>
        </w:r>
        <w:r>
          <w:rPr>
            <w:webHidden/>
          </w:rPr>
          <w:fldChar w:fldCharType="begin"/>
        </w:r>
        <w:r>
          <w:rPr>
            <w:webHidden/>
          </w:rPr>
          <w:instrText xml:space="preserve"> PAGEREF _Toc503363471 \h </w:instrText>
        </w:r>
        <w:r>
          <w:rPr>
            <w:webHidden/>
          </w:rPr>
        </w:r>
      </w:ins>
      <w:r>
        <w:rPr>
          <w:webHidden/>
        </w:rPr>
        <w:fldChar w:fldCharType="separate"/>
      </w:r>
      <w:ins w:id="22" w:author="Avinash James" w:date="2018-01-10T16:02:00Z">
        <w:r>
          <w:rPr>
            <w:webHidden/>
          </w:rPr>
          <w:t>5</w:t>
        </w:r>
        <w:r>
          <w:rPr>
            <w:webHidden/>
          </w:rPr>
          <w:fldChar w:fldCharType="end"/>
        </w:r>
        <w:r w:rsidRPr="00B21E4B">
          <w:rPr>
            <w:rStyle w:val="Hyperlink"/>
          </w:rPr>
          <w:fldChar w:fldCharType="end"/>
        </w:r>
      </w:ins>
    </w:p>
    <w:p w:rsidR="00C21F17" w:rsidRDefault="00C21F17">
      <w:pPr>
        <w:pStyle w:val="TOC1"/>
        <w:rPr>
          <w:ins w:id="23" w:author="Avinash James" w:date="2018-01-10T16:02:00Z"/>
          <w:rFonts w:eastAsiaTheme="minorEastAsia"/>
          <w:b w:val="0"/>
          <w:color w:val="auto"/>
          <w:kern w:val="0"/>
          <w:sz w:val="22"/>
          <w:szCs w:val="22"/>
          <w:lang w:val="en-US"/>
        </w:rPr>
      </w:pPr>
      <w:ins w:id="24" w:author="Avinash James" w:date="2018-01-10T16:02:00Z">
        <w:r w:rsidRPr="00B21E4B">
          <w:rPr>
            <w:rStyle w:val="Hyperlink"/>
          </w:rPr>
          <w:fldChar w:fldCharType="begin"/>
        </w:r>
        <w:r w:rsidRPr="00B21E4B">
          <w:rPr>
            <w:rStyle w:val="Hyperlink"/>
          </w:rPr>
          <w:instrText xml:space="preserve"> </w:instrText>
        </w:r>
        <w:r>
          <w:instrText>HYPERLINK \l "_Toc503363472"</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ascii="Calibri" w:hAnsi="Calibri" w:cs="Calibri"/>
          </w:rPr>
          <w:t>3</w:t>
        </w:r>
        <w:r>
          <w:rPr>
            <w:rFonts w:eastAsiaTheme="minorEastAsia"/>
            <w:b w:val="0"/>
            <w:color w:val="auto"/>
            <w:kern w:val="0"/>
            <w:sz w:val="22"/>
            <w:szCs w:val="22"/>
            <w:lang w:val="en-US"/>
          </w:rPr>
          <w:tab/>
        </w:r>
        <w:r w:rsidRPr="00B21E4B">
          <w:rPr>
            <w:rStyle w:val="Hyperlink"/>
            <w:rFonts w:ascii="Calibri" w:hAnsi="Calibri" w:cs="Calibri"/>
          </w:rPr>
          <w:t>Design details of software module</w:t>
        </w:r>
        <w:r>
          <w:rPr>
            <w:webHidden/>
          </w:rPr>
          <w:tab/>
        </w:r>
        <w:r>
          <w:rPr>
            <w:webHidden/>
          </w:rPr>
          <w:fldChar w:fldCharType="begin"/>
        </w:r>
        <w:r>
          <w:rPr>
            <w:webHidden/>
          </w:rPr>
          <w:instrText xml:space="preserve"> PAGEREF _Toc503363472 \h </w:instrText>
        </w:r>
        <w:r>
          <w:rPr>
            <w:webHidden/>
          </w:rPr>
        </w:r>
      </w:ins>
      <w:r>
        <w:rPr>
          <w:webHidden/>
        </w:rPr>
        <w:fldChar w:fldCharType="separate"/>
      </w:r>
      <w:ins w:id="25" w:author="Avinash James" w:date="2018-01-10T16:02:00Z">
        <w:r>
          <w:rPr>
            <w:webHidden/>
          </w:rPr>
          <w:t>6</w:t>
        </w:r>
        <w:r>
          <w:rPr>
            <w:webHidden/>
          </w:rPr>
          <w:fldChar w:fldCharType="end"/>
        </w:r>
        <w:r w:rsidRPr="00B21E4B">
          <w:rPr>
            <w:rStyle w:val="Hyperlink"/>
          </w:rPr>
          <w:fldChar w:fldCharType="end"/>
        </w:r>
      </w:ins>
    </w:p>
    <w:p w:rsidR="00C21F17" w:rsidRDefault="00C21F17">
      <w:pPr>
        <w:pStyle w:val="TOC2"/>
        <w:rPr>
          <w:ins w:id="26" w:author="Avinash James" w:date="2018-01-10T16:02:00Z"/>
          <w:rFonts w:asciiTheme="minorHAnsi" w:eastAsiaTheme="minorEastAsia" w:hAnsiTheme="minorHAnsi"/>
          <w:color w:val="auto"/>
          <w:kern w:val="0"/>
          <w:szCs w:val="22"/>
        </w:rPr>
      </w:pPr>
      <w:ins w:id="27" w:author="Avinash James" w:date="2018-01-10T16:02:00Z">
        <w:r w:rsidRPr="00B21E4B">
          <w:rPr>
            <w:rStyle w:val="Hyperlink"/>
          </w:rPr>
          <w:fldChar w:fldCharType="begin"/>
        </w:r>
        <w:r w:rsidRPr="00B21E4B">
          <w:rPr>
            <w:rStyle w:val="Hyperlink"/>
          </w:rPr>
          <w:instrText xml:space="preserve"> </w:instrText>
        </w:r>
        <w:r>
          <w:instrText>HYPERLINK \l "_Toc503363473"</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cs="Calibri"/>
          </w:rPr>
          <w:t>3.1</w:t>
        </w:r>
        <w:r>
          <w:rPr>
            <w:rFonts w:asciiTheme="minorHAnsi" w:eastAsiaTheme="minorEastAsia" w:hAnsiTheme="minorHAnsi"/>
            <w:color w:val="auto"/>
            <w:kern w:val="0"/>
            <w:szCs w:val="22"/>
          </w:rPr>
          <w:tab/>
        </w:r>
        <w:r w:rsidRPr="00B21E4B">
          <w:rPr>
            <w:rStyle w:val="Hyperlink"/>
          </w:rPr>
          <w:t>Graphical</w:t>
        </w:r>
        <w:r w:rsidRPr="00B21E4B">
          <w:rPr>
            <w:rStyle w:val="Hyperlink"/>
            <w:rFonts w:cs="Calibri"/>
          </w:rPr>
          <w:t xml:space="preserve"> representation of Uart0CfgAndUse</w:t>
        </w:r>
        <w:r>
          <w:rPr>
            <w:webHidden/>
          </w:rPr>
          <w:tab/>
        </w:r>
        <w:r>
          <w:rPr>
            <w:webHidden/>
          </w:rPr>
          <w:fldChar w:fldCharType="begin"/>
        </w:r>
        <w:r>
          <w:rPr>
            <w:webHidden/>
          </w:rPr>
          <w:instrText xml:space="preserve"> PAGEREF _Toc503363473 \h </w:instrText>
        </w:r>
        <w:r>
          <w:rPr>
            <w:webHidden/>
          </w:rPr>
        </w:r>
      </w:ins>
      <w:r>
        <w:rPr>
          <w:webHidden/>
        </w:rPr>
        <w:fldChar w:fldCharType="separate"/>
      </w:r>
      <w:ins w:id="28" w:author="Avinash James" w:date="2018-01-10T16:02:00Z">
        <w:r>
          <w:rPr>
            <w:webHidden/>
          </w:rPr>
          <w:t>6</w:t>
        </w:r>
        <w:r>
          <w:rPr>
            <w:webHidden/>
          </w:rPr>
          <w:fldChar w:fldCharType="end"/>
        </w:r>
        <w:r w:rsidRPr="00B21E4B">
          <w:rPr>
            <w:rStyle w:val="Hyperlink"/>
          </w:rPr>
          <w:fldChar w:fldCharType="end"/>
        </w:r>
      </w:ins>
    </w:p>
    <w:p w:rsidR="00C21F17" w:rsidRDefault="00C21F17">
      <w:pPr>
        <w:pStyle w:val="TOC2"/>
        <w:rPr>
          <w:ins w:id="29" w:author="Avinash James" w:date="2018-01-10T16:02:00Z"/>
          <w:rFonts w:asciiTheme="minorHAnsi" w:eastAsiaTheme="minorEastAsia" w:hAnsiTheme="minorHAnsi"/>
          <w:color w:val="auto"/>
          <w:kern w:val="0"/>
          <w:szCs w:val="22"/>
        </w:rPr>
      </w:pPr>
      <w:ins w:id="30" w:author="Avinash James" w:date="2018-01-10T16:02:00Z">
        <w:r w:rsidRPr="00B21E4B">
          <w:rPr>
            <w:rStyle w:val="Hyperlink"/>
          </w:rPr>
          <w:fldChar w:fldCharType="begin"/>
        </w:r>
        <w:r w:rsidRPr="00B21E4B">
          <w:rPr>
            <w:rStyle w:val="Hyperlink"/>
          </w:rPr>
          <w:instrText xml:space="preserve"> </w:instrText>
        </w:r>
        <w:r>
          <w:instrText>HYPERLINK \l "_Toc503363474"</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cs="Calibri"/>
          </w:rPr>
          <w:t>3.2</w:t>
        </w:r>
        <w:r>
          <w:rPr>
            <w:rFonts w:asciiTheme="minorHAnsi" w:eastAsiaTheme="minorEastAsia" w:hAnsiTheme="minorHAnsi"/>
            <w:color w:val="auto"/>
            <w:kern w:val="0"/>
            <w:szCs w:val="22"/>
          </w:rPr>
          <w:tab/>
        </w:r>
        <w:r w:rsidRPr="00B21E4B">
          <w:rPr>
            <w:rStyle w:val="Hyperlink"/>
            <w:rFonts w:cs="Calibri"/>
          </w:rPr>
          <w:t>Data Flow Diagram</w:t>
        </w:r>
        <w:r>
          <w:rPr>
            <w:webHidden/>
          </w:rPr>
          <w:tab/>
        </w:r>
        <w:r>
          <w:rPr>
            <w:webHidden/>
          </w:rPr>
          <w:fldChar w:fldCharType="begin"/>
        </w:r>
        <w:r>
          <w:rPr>
            <w:webHidden/>
          </w:rPr>
          <w:instrText xml:space="preserve"> PAGEREF _Toc503363474 \h </w:instrText>
        </w:r>
        <w:r>
          <w:rPr>
            <w:webHidden/>
          </w:rPr>
        </w:r>
      </w:ins>
      <w:r>
        <w:rPr>
          <w:webHidden/>
        </w:rPr>
        <w:fldChar w:fldCharType="separate"/>
      </w:r>
      <w:ins w:id="31" w:author="Avinash James" w:date="2018-01-10T16:02:00Z">
        <w:r>
          <w:rPr>
            <w:webHidden/>
          </w:rPr>
          <w:t>6</w:t>
        </w:r>
        <w:r>
          <w:rPr>
            <w:webHidden/>
          </w:rPr>
          <w:fldChar w:fldCharType="end"/>
        </w:r>
        <w:r w:rsidRPr="00B21E4B">
          <w:rPr>
            <w:rStyle w:val="Hyperlink"/>
          </w:rPr>
          <w:fldChar w:fldCharType="end"/>
        </w:r>
      </w:ins>
    </w:p>
    <w:p w:rsidR="00C21F17" w:rsidRDefault="00C21F17">
      <w:pPr>
        <w:pStyle w:val="TOC3"/>
        <w:tabs>
          <w:tab w:val="left" w:pos="1200"/>
        </w:tabs>
        <w:rPr>
          <w:ins w:id="32" w:author="Avinash James" w:date="2018-01-10T16:02:00Z"/>
          <w:rFonts w:asciiTheme="minorHAnsi" w:eastAsiaTheme="minorEastAsia" w:hAnsiTheme="minorHAnsi"/>
          <w:color w:val="auto"/>
          <w:kern w:val="0"/>
          <w:sz w:val="22"/>
          <w:szCs w:val="22"/>
        </w:rPr>
      </w:pPr>
      <w:ins w:id="33" w:author="Avinash James" w:date="2018-01-10T16:02:00Z">
        <w:r w:rsidRPr="00B21E4B">
          <w:rPr>
            <w:rStyle w:val="Hyperlink"/>
          </w:rPr>
          <w:fldChar w:fldCharType="begin"/>
        </w:r>
        <w:r w:rsidRPr="00B21E4B">
          <w:rPr>
            <w:rStyle w:val="Hyperlink"/>
          </w:rPr>
          <w:instrText xml:space="preserve"> </w:instrText>
        </w:r>
        <w:r>
          <w:instrText>HYPERLINK \l "_Toc503363475"</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cs="Calibri"/>
          </w:rPr>
          <w:t>3.2.1</w:t>
        </w:r>
        <w:r>
          <w:rPr>
            <w:rFonts w:asciiTheme="minorHAnsi" w:eastAsiaTheme="minorEastAsia" w:hAnsiTheme="minorHAnsi"/>
            <w:color w:val="auto"/>
            <w:kern w:val="0"/>
            <w:sz w:val="22"/>
            <w:szCs w:val="22"/>
          </w:rPr>
          <w:tab/>
        </w:r>
        <w:r w:rsidRPr="00B21E4B">
          <w:rPr>
            <w:rStyle w:val="Hyperlink"/>
          </w:rPr>
          <w:t xml:space="preserve">Component </w:t>
        </w:r>
        <w:r w:rsidRPr="00B21E4B">
          <w:rPr>
            <w:rStyle w:val="Hyperlink"/>
            <w:rFonts w:cs="Calibri"/>
          </w:rPr>
          <w:t>level DFD</w:t>
        </w:r>
        <w:r>
          <w:rPr>
            <w:webHidden/>
          </w:rPr>
          <w:tab/>
        </w:r>
        <w:r>
          <w:rPr>
            <w:webHidden/>
          </w:rPr>
          <w:fldChar w:fldCharType="begin"/>
        </w:r>
        <w:r>
          <w:rPr>
            <w:webHidden/>
          </w:rPr>
          <w:instrText xml:space="preserve"> PAGEREF _Toc503363475 \h </w:instrText>
        </w:r>
        <w:r>
          <w:rPr>
            <w:webHidden/>
          </w:rPr>
        </w:r>
      </w:ins>
      <w:r>
        <w:rPr>
          <w:webHidden/>
        </w:rPr>
        <w:fldChar w:fldCharType="separate"/>
      </w:r>
      <w:ins w:id="34" w:author="Avinash James" w:date="2018-01-10T16:02:00Z">
        <w:r>
          <w:rPr>
            <w:webHidden/>
          </w:rPr>
          <w:t>6</w:t>
        </w:r>
        <w:r>
          <w:rPr>
            <w:webHidden/>
          </w:rPr>
          <w:fldChar w:fldCharType="end"/>
        </w:r>
        <w:r w:rsidRPr="00B21E4B">
          <w:rPr>
            <w:rStyle w:val="Hyperlink"/>
          </w:rPr>
          <w:fldChar w:fldCharType="end"/>
        </w:r>
      </w:ins>
    </w:p>
    <w:p w:rsidR="00C21F17" w:rsidRDefault="00C21F17">
      <w:pPr>
        <w:pStyle w:val="TOC3"/>
        <w:tabs>
          <w:tab w:val="left" w:pos="1200"/>
        </w:tabs>
        <w:rPr>
          <w:ins w:id="35" w:author="Avinash James" w:date="2018-01-10T16:02:00Z"/>
          <w:rFonts w:asciiTheme="minorHAnsi" w:eastAsiaTheme="minorEastAsia" w:hAnsiTheme="minorHAnsi"/>
          <w:color w:val="auto"/>
          <w:kern w:val="0"/>
          <w:sz w:val="22"/>
          <w:szCs w:val="22"/>
        </w:rPr>
      </w:pPr>
      <w:ins w:id="36" w:author="Avinash James" w:date="2018-01-10T16:02:00Z">
        <w:r w:rsidRPr="00B21E4B">
          <w:rPr>
            <w:rStyle w:val="Hyperlink"/>
          </w:rPr>
          <w:fldChar w:fldCharType="begin"/>
        </w:r>
        <w:r w:rsidRPr="00B21E4B">
          <w:rPr>
            <w:rStyle w:val="Hyperlink"/>
          </w:rPr>
          <w:instrText xml:space="preserve"> </w:instrText>
        </w:r>
        <w:r>
          <w:instrText>HYPERLINK \l "_Toc503363476"</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3.2.2</w:t>
        </w:r>
        <w:r>
          <w:rPr>
            <w:rFonts w:asciiTheme="minorHAnsi" w:eastAsiaTheme="minorEastAsia" w:hAnsiTheme="minorHAnsi"/>
            <w:color w:val="auto"/>
            <w:kern w:val="0"/>
            <w:sz w:val="22"/>
            <w:szCs w:val="22"/>
          </w:rPr>
          <w:tab/>
        </w:r>
        <w:r w:rsidRPr="00B21E4B">
          <w:rPr>
            <w:rStyle w:val="Hyperlink"/>
          </w:rPr>
          <w:t>Function level DFD</w:t>
        </w:r>
        <w:r>
          <w:rPr>
            <w:webHidden/>
          </w:rPr>
          <w:tab/>
        </w:r>
        <w:r>
          <w:rPr>
            <w:webHidden/>
          </w:rPr>
          <w:fldChar w:fldCharType="begin"/>
        </w:r>
        <w:r>
          <w:rPr>
            <w:webHidden/>
          </w:rPr>
          <w:instrText xml:space="preserve"> PAGEREF _Toc503363476 \h </w:instrText>
        </w:r>
        <w:r>
          <w:rPr>
            <w:webHidden/>
          </w:rPr>
        </w:r>
      </w:ins>
      <w:r>
        <w:rPr>
          <w:webHidden/>
        </w:rPr>
        <w:fldChar w:fldCharType="separate"/>
      </w:r>
      <w:ins w:id="37" w:author="Avinash James" w:date="2018-01-10T16:02:00Z">
        <w:r>
          <w:rPr>
            <w:webHidden/>
          </w:rPr>
          <w:t>6</w:t>
        </w:r>
        <w:r>
          <w:rPr>
            <w:webHidden/>
          </w:rPr>
          <w:fldChar w:fldCharType="end"/>
        </w:r>
        <w:r w:rsidRPr="00B21E4B">
          <w:rPr>
            <w:rStyle w:val="Hyperlink"/>
          </w:rPr>
          <w:fldChar w:fldCharType="end"/>
        </w:r>
      </w:ins>
    </w:p>
    <w:p w:rsidR="00C21F17" w:rsidRDefault="00C21F17">
      <w:pPr>
        <w:pStyle w:val="TOC1"/>
        <w:rPr>
          <w:ins w:id="38" w:author="Avinash James" w:date="2018-01-10T16:02:00Z"/>
          <w:rFonts w:eastAsiaTheme="minorEastAsia"/>
          <w:b w:val="0"/>
          <w:color w:val="auto"/>
          <w:kern w:val="0"/>
          <w:sz w:val="22"/>
          <w:szCs w:val="22"/>
          <w:lang w:val="en-US"/>
        </w:rPr>
      </w:pPr>
      <w:ins w:id="39" w:author="Avinash James" w:date="2018-01-10T16:02:00Z">
        <w:r w:rsidRPr="00B21E4B">
          <w:rPr>
            <w:rStyle w:val="Hyperlink"/>
          </w:rPr>
          <w:fldChar w:fldCharType="begin"/>
        </w:r>
        <w:r w:rsidRPr="00B21E4B">
          <w:rPr>
            <w:rStyle w:val="Hyperlink"/>
          </w:rPr>
          <w:instrText xml:space="preserve"> </w:instrText>
        </w:r>
        <w:r>
          <w:instrText>HYPERLINK \l "_Toc503363477"</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ascii="Calibri" w:hAnsi="Calibri" w:cs="Calibri"/>
          </w:rPr>
          <w:t>4</w:t>
        </w:r>
        <w:r>
          <w:rPr>
            <w:rFonts w:eastAsiaTheme="minorEastAsia"/>
            <w:b w:val="0"/>
            <w:color w:val="auto"/>
            <w:kern w:val="0"/>
            <w:sz w:val="22"/>
            <w:szCs w:val="22"/>
            <w:lang w:val="en-US"/>
          </w:rPr>
          <w:tab/>
        </w:r>
        <w:r w:rsidRPr="00B21E4B">
          <w:rPr>
            <w:rStyle w:val="Hyperlink"/>
            <w:rFonts w:ascii="Calibri" w:hAnsi="Calibri" w:cs="Calibri"/>
          </w:rPr>
          <w:t>Constant Data Dictionary</w:t>
        </w:r>
        <w:r>
          <w:rPr>
            <w:webHidden/>
          </w:rPr>
          <w:tab/>
        </w:r>
        <w:r>
          <w:rPr>
            <w:webHidden/>
          </w:rPr>
          <w:fldChar w:fldCharType="begin"/>
        </w:r>
        <w:r>
          <w:rPr>
            <w:webHidden/>
          </w:rPr>
          <w:instrText xml:space="preserve"> PAGEREF _Toc503363477 \h </w:instrText>
        </w:r>
        <w:r>
          <w:rPr>
            <w:webHidden/>
          </w:rPr>
        </w:r>
      </w:ins>
      <w:r>
        <w:rPr>
          <w:webHidden/>
        </w:rPr>
        <w:fldChar w:fldCharType="separate"/>
      </w:r>
      <w:ins w:id="40" w:author="Avinash James" w:date="2018-01-10T16:02:00Z">
        <w:r>
          <w:rPr>
            <w:webHidden/>
          </w:rPr>
          <w:t>7</w:t>
        </w:r>
        <w:r>
          <w:rPr>
            <w:webHidden/>
          </w:rPr>
          <w:fldChar w:fldCharType="end"/>
        </w:r>
        <w:r w:rsidRPr="00B21E4B">
          <w:rPr>
            <w:rStyle w:val="Hyperlink"/>
          </w:rPr>
          <w:fldChar w:fldCharType="end"/>
        </w:r>
      </w:ins>
    </w:p>
    <w:p w:rsidR="00C21F17" w:rsidRDefault="00C21F17">
      <w:pPr>
        <w:pStyle w:val="TOC2"/>
        <w:rPr>
          <w:ins w:id="41" w:author="Avinash James" w:date="2018-01-10T16:02:00Z"/>
          <w:rFonts w:asciiTheme="minorHAnsi" w:eastAsiaTheme="minorEastAsia" w:hAnsiTheme="minorHAnsi"/>
          <w:color w:val="auto"/>
          <w:kern w:val="0"/>
          <w:szCs w:val="22"/>
        </w:rPr>
      </w:pPr>
      <w:ins w:id="42" w:author="Avinash James" w:date="2018-01-10T16:02:00Z">
        <w:r w:rsidRPr="00B21E4B">
          <w:rPr>
            <w:rStyle w:val="Hyperlink"/>
          </w:rPr>
          <w:fldChar w:fldCharType="begin"/>
        </w:r>
        <w:r w:rsidRPr="00B21E4B">
          <w:rPr>
            <w:rStyle w:val="Hyperlink"/>
          </w:rPr>
          <w:instrText xml:space="preserve"> </w:instrText>
        </w:r>
        <w:r>
          <w:instrText>HYPERLINK \l "_Toc503363478"</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4.1</w:t>
        </w:r>
        <w:r>
          <w:rPr>
            <w:rFonts w:asciiTheme="minorHAnsi" w:eastAsiaTheme="minorEastAsia" w:hAnsiTheme="minorHAnsi"/>
            <w:color w:val="auto"/>
            <w:kern w:val="0"/>
            <w:szCs w:val="22"/>
          </w:rPr>
          <w:tab/>
        </w:r>
        <w:r w:rsidRPr="00B21E4B">
          <w:rPr>
            <w:rStyle w:val="Hyperlink"/>
          </w:rPr>
          <w:t>Program (fixed) Constants</w:t>
        </w:r>
        <w:r>
          <w:rPr>
            <w:webHidden/>
          </w:rPr>
          <w:tab/>
        </w:r>
        <w:r>
          <w:rPr>
            <w:webHidden/>
          </w:rPr>
          <w:fldChar w:fldCharType="begin"/>
        </w:r>
        <w:r>
          <w:rPr>
            <w:webHidden/>
          </w:rPr>
          <w:instrText xml:space="preserve"> PAGEREF _Toc503363478 \h </w:instrText>
        </w:r>
        <w:r>
          <w:rPr>
            <w:webHidden/>
          </w:rPr>
        </w:r>
      </w:ins>
      <w:r>
        <w:rPr>
          <w:webHidden/>
        </w:rPr>
        <w:fldChar w:fldCharType="separate"/>
      </w:r>
      <w:ins w:id="43" w:author="Avinash James" w:date="2018-01-10T16:02:00Z">
        <w:r>
          <w:rPr>
            <w:webHidden/>
          </w:rPr>
          <w:t>7</w:t>
        </w:r>
        <w:r>
          <w:rPr>
            <w:webHidden/>
          </w:rPr>
          <w:fldChar w:fldCharType="end"/>
        </w:r>
        <w:r w:rsidRPr="00B21E4B">
          <w:rPr>
            <w:rStyle w:val="Hyperlink"/>
          </w:rPr>
          <w:fldChar w:fldCharType="end"/>
        </w:r>
      </w:ins>
    </w:p>
    <w:p w:rsidR="00C21F17" w:rsidRDefault="00C21F17">
      <w:pPr>
        <w:pStyle w:val="TOC3"/>
        <w:tabs>
          <w:tab w:val="left" w:pos="1200"/>
        </w:tabs>
        <w:rPr>
          <w:ins w:id="44" w:author="Avinash James" w:date="2018-01-10T16:02:00Z"/>
          <w:rFonts w:asciiTheme="minorHAnsi" w:eastAsiaTheme="minorEastAsia" w:hAnsiTheme="minorHAnsi"/>
          <w:color w:val="auto"/>
          <w:kern w:val="0"/>
          <w:sz w:val="22"/>
          <w:szCs w:val="22"/>
        </w:rPr>
      </w:pPr>
      <w:ins w:id="45" w:author="Avinash James" w:date="2018-01-10T16:02:00Z">
        <w:r w:rsidRPr="00B21E4B">
          <w:rPr>
            <w:rStyle w:val="Hyperlink"/>
          </w:rPr>
          <w:fldChar w:fldCharType="begin"/>
        </w:r>
        <w:r w:rsidRPr="00B21E4B">
          <w:rPr>
            <w:rStyle w:val="Hyperlink"/>
          </w:rPr>
          <w:instrText xml:space="preserve"> </w:instrText>
        </w:r>
        <w:r>
          <w:instrText>HYPERLINK \l "_Toc503363479"</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4.1.1</w:t>
        </w:r>
        <w:r>
          <w:rPr>
            <w:rFonts w:asciiTheme="minorHAnsi" w:eastAsiaTheme="minorEastAsia" w:hAnsiTheme="minorHAnsi"/>
            <w:color w:val="auto"/>
            <w:kern w:val="0"/>
            <w:sz w:val="22"/>
            <w:szCs w:val="22"/>
          </w:rPr>
          <w:tab/>
        </w:r>
        <w:r w:rsidRPr="00B21E4B">
          <w:rPr>
            <w:rStyle w:val="Hyperlink"/>
          </w:rPr>
          <w:t>Embedded Constants</w:t>
        </w:r>
        <w:r>
          <w:rPr>
            <w:webHidden/>
          </w:rPr>
          <w:tab/>
        </w:r>
        <w:r>
          <w:rPr>
            <w:webHidden/>
          </w:rPr>
          <w:fldChar w:fldCharType="begin"/>
        </w:r>
        <w:r>
          <w:rPr>
            <w:webHidden/>
          </w:rPr>
          <w:instrText xml:space="preserve"> PAGEREF _Toc503363479 \h </w:instrText>
        </w:r>
        <w:r>
          <w:rPr>
            <w:webHidden/>
          </w:rPr>
        </w:r>
      </w:ins>
      <w:r>
        <w:rPr>
          <w:webHidden/>
        </w:rPr>
        <w:fldChar w:fldCharType="separate"/>
      </w:r>
      <w:ins w:id="46" w:author="Avinash James" w:date="2018-01-10T16:02:00Z">
        <w:r>
          <w:rPr>
            <w:webHidden/>
          </w:rPr>
          <w:t>7</w:t>
        </w:r>
        <w:r>
          <w:rPr>
            <w:webHidden/>
          </w:rPr>
          <w:fldChar w:fldCharType="end"/>
        </w:r>
        <w:r w:rsidRPr="00B21E4B">
          <w:rPr>
            <w:rStyle w:val="Hyperlink"/>
          </w:rPr>
          <w:fldChar w:fldCharType="end"/>
        </w:r>
      </w:ins>
    </w:p>
    <w:p w:rsidR="00C21F17" w:rsidRDefault="00C21F17">
      <w:pPr>
        <w:pStyle w:val="TOC1"/>
        <w:rPr>
          <w:ins w:id="47" w:author="Avinash James" w:date="2018-01-10T16:02:00Z"/>
          <w:rFonts w:eastAsiaTheme="minorEastAsia"/>
          <w:b w:val="0"/>
          <w:color w:val="auto"/>
          <w:kern w:val="0"/>
          <w:sz w:val="22"/>
          <w:szCs w:val="22"/>
          <w:lang w:val="en-US"/>
        </w:rPr>
      </w:pPr>
      <w:ins w:id="48" w:author="Avinash James" w:date="2018-01-10T16:02:00Z">
        <w:r w:rsidRPr="00B21E4B">
          <w:rPr>
            <w:rStyle w:val="Hyperlink"/>
          </w:rPr>
          <w:fldChar w:fldCharType="begin"/>
        </w:r>
        <w:r w:rsidRPr="00B21E4B">
          <w:rPr>
            <w:rStyle w:val="Hyperlink"/>
          </w:rPr>
          <w:instrText xml:space="preserve"> </w:instrText>
        </w:r>
        <w:r>
          <w:instrText>HYPERLINK \l "_Toc503363480"</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ascii="Calibri" w:hAnsi="Calibri" w:cs="Calibri"/>
          </w:rPr>
          <w:t>5</w:t>
        </w:r>
        <w:r>
          <w:rPr>
            <w:rFonts w:eastAsiaTheme="minorEastAsia"/>
            <w:b w:val="0"/>
            <w:color w:val="auto"/>
            <w:kern w:val="0"/>
            <w:sz w:val="22"/>
            <w:szCs w:val="22"/>
            <w:lang w:val="en-US"/>
          </w:rPr>
          <w:tab/>
        </w:r>
        <w:r w:rsidRPr="00B21E4B">
          <w:rPr>
            <w:rStyle w:val="Hyperlink"/>
            <w:rFonts w:ascii="Calibri" w:hAnsi="Calibri" w:cs="Calibri"/>
          </w:rPr>
          <w:t>Software Component Implementation</w:t>
        </w:r>
        <w:r>
          <w:rPr>
            <w:webHidden/>
          </w:rPr>
          <w:tab/>
        </w:r>
        <w:r>
          <w:rPr>
            <w:webHidden/>
          </w:rPr>
          <w:fldChar w:fldCharType="begin"/>
        </w:r>
        <w:r>
          <w:rPr>
            <w:webHidden/>
          </w:rPr>
          <w:instrText xml:space="preserve"> PAGEREF _Toc503363480 \h </w:instrText>
        </w:r>
        <w:r>
          <w:rPr>
            <w:webHidden/>
          </w:rPr>
        </w:r>
      </w:ins>
      <w:r>
        <w:rPr>
          <w:webHidden/>
        </w:rPr>
        <w:fldChar w:fldCharType="separate"/>
      </w:r>
      <w:ins w:id="49" w:author="Avinash James" w:date="2018-01-10T16:02:00Z">
        <w:r>
          <w:rPr>
            <w:webHidden/>
          </w:rPr>
          <w:t>8</w:t>
        </w:r>
        <w:r>
          <w:rPr>
            <w:webHidden/>
          </w:rPr>
          <w:fldChar w:fldCharType="end"/>
        </w:r>
        <w:r w:rsidRPr="00B21E4B">
          <w:rPr>
            <w:rStyle w:val="Hyperlink"/>
          </w:rPr>
          <w:fldChar w:fldCharType="end"/>
        </w:r>
      </w:ins>
    </w:p>
    <w:p w:rsidR="00C21F17" w:rsidRDefault="00C21F17">
      <w:pPr>
        <w:pStyle w:val="TOC2"/>
        <w:rPr>
          <w:ins w:id="50" w:author="Avinash James" w:date="2018-01-10T16:02:00Z"/>
          <w:rFonts w:asciiTheme="minorHAnsi" w:eastAsiaTheme="minorEastAsia" w:hAnsiTheme="minorHAnsi"/>
          <w:color w:val="auto"/>
          <w:kern w:val="0"/>
          <w:szCs w:val="22"/>
        </w:rPr>
      </w:pPr>
      <w:ins w:id="51" w:author="Avinash James" w:date="2018-01-10T16:02:00Z">
        <w:r w:rsidRPr="00B21E4B">
          <w:rPr>
            <w:rStyle w:val="Hyperlink"/>
          </w:rPr>
          <w:fldChar w:fldCharType="begin"/>
        </w:r>
        <w:r w:rsidRPr="00B21E4B">
          <w:rPr>
            <w:rStyle w:val="Hyperlink"/>
          </w:rPr>
          <w:instrText xml:space="preserve"> </w:instrText>
        </w:r>
        <w:r>
          <w:instrText>HYPERLINK \l "_Toc503363481"</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5.1</w:t>
        </w:r>
        <w:r>
          <w:rPr>
            <w:rFonts w:asciiTheme="minorHAnsi" w:eastAsiaTheme="minorEastAsia" w:hAnsiTheme="minorHAnsi"/>
            <w:color w:val="auto"/>
            <w:kern w:val="0"/>
            <w:szCs w:val="22"/>
          </w:rPr>
          <w:tab/>
        </w:r>
        <w:r w:rsidRPr="00B21E4B">
          <w:rPr>
            <w:rStyle w:val="Hyperlink"/>
          </w:rPr>
          <w:t>Sub-Module Functions</w:t>
        </w:r>
        <w:r>
          <w:rPr>
            <w:webHidden/>
          </w:rPr>
          <w:tab/>
        </w:r>
        <w:r>
          <w:rPr>
            <w:webHidden/>
          </w:rPr>
          <w:fldChar w:fldCharType="begin"/>
        </w:r>
        <w:r>
          <w:rPr>
            <w:webHidden/>
          </w:rPr>
          <w:instrText xml:space="preserve"> PAGEREF _Toc503363481 \h </w:instrText>
        </w:r>
        <w:r>
          <w:rPr>
            <w:webHidden/>
          </w:rPr>
        </w:r>
      </w:ins>
      <w:r>
        <w:rPr>
          <w:webHidden/>
        </w:rPr>
        <w:fldChar w:fldCharType="separate"/>
      </w:r>
      <w:ins w:id="52" w:author="Avinash James" w:date="2018-01-10T16:02:00Z">
        <w:r>
          <w:rPr>
            <w:webHidden/>
          </w:rPr>
          <w:t>8</w:t>
        </w:r>
        <w:r>
          <w:rPr>
            <w:webHidden/>
          </w:rPr>
          <w:fldChar w:fldCharType="end"/>
        </w:r>
        <w:r w:rsidRPr="00B21E4B">
          <w:rPr>
            <w:rStyle w:val="Hyperlink"/>
          </w:rPr>
          <w:fldChar w:fldCharType="end"/>
        </w:r>
      </w:ins>
    </w:p>
    <w:p w:rsidR="00C21F17" w:rsidRDefault="00C21F17">
      <w:pPr>
        <w:pStyle w:val="TOC3"/>
        <w:tabs>
          <w:tab w:val="left" w:pos="1200"/>
        </w:tabs>
        <w:rPr>
          <w:ins w:id="53" w:author="Avinash James" w:date="2018-01-10T16:02:00Z"/>
          <w:rFonts w:asciiTheme="minorHAnsi" w:eastAsiaTheme="minorEastAsia" w:hAnsiTheme="minorHAnsi"/>
          <w:color w:val="auto"/>
          <w:kern w:val="0"/>
          <w:sz w:val="22"/>
          <w:szCs w:val="22"/>
        </w:rPr>
      </w:pPr>
      <w:ins w:id="54" w:author="Avinash James" w:date="2018-01-10T16:02:00Z">
        <w:r w:rsidRPr="00B21E4B">
          <w:rPr>
            <w:rStyle w:val="Hyperlink"/>
          </w:rPr>
          <w:fldChar w:fldCharType="begin"/>
        </w:r>
        <w:r w:rsidRPr="00B21E4B">
          <w:rPr>
            <w:rStyle w:val="Hyperlink"/>
          </w:rPr>
          <w:instrText xml:space="preserve"> </w:instrText>
        </w:r>
        <w:r>
          <w:instrText>HYPERLINK \l "_Toc503363482"</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5.1.1</w:t>
        </w:r>
        <w:r>
          <w:rPr>
            <w:rFonts w:asciiTheme="minorHAnsi" w:eastAsiaTheme="minorEastAsia" w:hAnsiTheme="minorHAnsi"/>
            <w:color w:val="auto"/>
            <w:kern w:val="0"/>
            <w:sz w:val="22"/>
            <w:szCs w:val="22"/>
          </w:rPr>
          <w:tab/>
        </w:r>
        <w:r w:rsidRPr="00B21E4B">
          <w:rPr>
            <w:rStyle w:val="Hyperlink"/>
          </w:rPr>
          <w:t>Init: Uart0CfgAndUseInit1</w:t>
        </w:r>
        <w:r>
          <w:rPr>
            <w:webHidden/>
          </w:rPr>
          <w:tab/>
        </w:r>
        <w:r>
          <w:rPr>
            <w:webHidden/>
          </w:rPr>
          <w:fldChar w:fldCharType="begin"/>
        </w:r>
        <w:r>
          <w:rPr>
            <w:webHidden/>
          </w:rPr>
          <w:instrText xml:space="preserve"> PAGEREF _Toc503363482 \h </w:instrText>
        </w:r>
        <w:r>
          <w:rPr>
            <w:webHidden/>
          </w:rPr>
        </w:r>
      </w:ins>
      <w:r>
        <w:rPr>
          <w:webHidden/>
        </w:rPr>
        <w:fldChar w:fldCharType="separate"/>
      </w:r>
      <w:ins w:id="55" w:author="Avinash James" w:date="2018-01-10T16:02:00Z">
        <w:r>
          <w:rPr>
            <w:webHidden/>
          </w:rPr>
          <w:t>8</w:t>
        </w:r>
        <w:r>
          <w:rPr>
            <w:webHidden/>
          </w:rPr>
          <w:fldChar w:fldCharType="end"/>
        </w:r>
        <w:r w:rsidRPr="00B21E4B">
          <w:rPr>
            <w:rStyle w:val="Hyperlink"/>
          </w:rPr>
          <w:fldChar w:fldCharType="end"/>
        </w:r>
      </w:ins>
    </w:p>
    <w:p w:rsidR="00C21F17" w:rsidRDefault="00C21F17">
      <w:pPr>
        <w:pStyle w:val="TOC3"/>
        <w:tabs>
          <w:tab w:val="left" w:pos="1200"/>
        </w:tabs>
        <w:rPr>
          <w:ins w:id="56" w:author="Avinash James" w:date="2018-01-10T16:02:00Z"/>
          <w:rFonts w:asciiTheme="minorHAnsi" w:eastAsiaTheme="minorEastAsia" w:hAnsiTheme="minorHAnsi"/>
          <w:color w:val="auto"/>
          <w:kern w:val="0"/>
          <w:sz w:val="22"/>
          <w:szCs w:val="22"/>
        </w:rPr>
      </w:pPr>
      <w:ins w:id="57" w:author="Avinash James" w:date="2018-01-10T16:02:00Z">
        <w:r w:rsidRPr="00B21E4B">
          <w:rPr>
            <w:rStyle w:val="Hyperlink"/>
          </w:rPr>
          <w:fldChar w:fldCharType="begin"/>
        </w:r>
        <w:r w:rsidRPr="00B21E4B">
          <w:rPr>
            <w:rStyle w:val="Hyperlink"/>
          </w:rPr>
          <w:instrText xml:space="preserve"> </w:instrText>
        </w:r>
        <w:r>
          <w:instrText>HYPERLINK \l "_Toc503363483"</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5.1.2</w:t>
        </w:r>
        <w:r>
          <w:rPr>
            <w:rFonts w:asciiTheme="minorHAnsi" w:eastAsiaTheme="minorEastAsia" w:hAnsiTheme="minorHAnsi"/>
            <w:color w:val="auto"/>
            <w:kern w:val="0"/>
            <w:sz w:val="22"/>
            <w:szCs w:val="22"/>
          </w:rPr>
          <w:tab/>
        </w:r>
        <w:r w:rsidRPr="00B21E4B">
          <w:rPr>
            <w:rStyle w:val="Hyperlink"/>
          </w:rPr>
          <w:t>Per: Uart0CfgAndUsePer1</w:t>
        </w:r>
        <w:r>
          <w:rPr>
            <w:webHidden/>
          </w:rPr>
          <w:tab/>
        </w:r>
        <w:r>
          <w:rPr>
            <w:webHidden/>
          </w:rPr>
          <w:fldChar w:fldCharType="begin"/>
        </w:r>
        <w:r>
          <w:rPr>
            <w:webHidden/>
          </w:rPr>
          <w:instrText xml:space="preserve"> PAGEREF _Toc503363483 \h </w:instrText>
        </w:r>
        <w:r>
          <w:rPr>
            <w:webHidden/>
          </w:rPr>
        </w:r>
      </w:ins>
      <w:r>
        <w:rPr>
          <w:webHidden/>
        </w:rPr>
        <w:fldChar w:fldCharType="separate"/>
      </w:r>
      <w:ins w:id="58" w:author="Avinash James" w:date="2018-01-10T16:02:00Z">
        <w:r>
          <w:rPr>
            <w:webHidden/>
          </w:rPr>
          <w:t>8</w:t>
        </w:r>
        <w:r>
          <w:rPr>
            <w:webHidden/>
          </w:rPr>
          <w:fldChar w:fldCharType="end"/>
        </w:r>
        <w:r w:rsidRPr="00B21E4B">
          <w:rPr>
            <w:rStyle w:val="Hyperlink"/>
          </w:rPr>
          <w:fldChar w:fldCharType="end"/>
        </w:r>
      </w:ins>
    </w:p>
    <w:p w:rsidR="00C21F17" w:rsidRDefault="00C21F17">
      <w:pPr>
        <w:pStyle w:val="TOC3"/>
        <w:tabs>
          <w:tab w:val="left" w:pos="1200"/>
        </w:tabs>
        <w:rPr>
          <w:ins w:id="59" w:author="Avinash James" w:date="2018-01-10T16:02:00Z"/>
          <w:rFonts w:asciiTheme="minorHAnsi" w:eastAsiaTheme="minorEastAsia" w:hAnsiTheme="minorHAnsi"/>
          <w:color w:val="auto"/>
          <w:kern w:val="0"/>
          <w:sz w:val="22"/>
          <w:szCs w:val="22"/>
        </w:rPr>
      </w:pPr>
      <w:ins w:id="60" w:author="Avinash James" w:date="2018-01-10T16:02:00Z">
        <w:r w:rsidRPr="00B21E4B">
          <w:rPr>
            <w:rStyle w:val="Hyperlink"/>
          </w:rPr>
          <w:fldChar w:fldCharType="begin"/>
        </w:r>
        <w:r w:rsidRPr="00B21E4B">
          <w:rPr>
            <w:rStyle w:val="Hyperlink"/>
          </w:rPr>
          <w:instrText xml:space="preserve"> </w:instrText>
        </w:r>
        <w:r>
          <w:instrText>HYPERLINK \l "_Toc503363484"</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5.1.3</w:t>
        </w:r>
        <w:r>
          <w:rPr>
            <w:rFonts w:asciiTheme="minorHAnsi" w:eastAsiaTheme="minorEastAsia" w:hAnsiTheme="minorHAnsi"/>
            <w:color w:val="auto"/>
            <w:kern w:val="0"/>
            <w:sz w:val="22"/>
            <w:szCs w:val="22"/>
          </w:rPr>
          <w:tab/>
        </w:r>
        <w:r w:rsidRPr="00B21E4B">
          <w:rPr>
            <w:rStyle w:val="Hyperlink"/>
          </w:rPr>
          <w:t>Per: Uart0CfgAndUsePer2</w:t>
        </w:r>
        <w:r>
          <w:rPr>
            <w:webHidden/>
          </w:rPr>
          <w:tab/>
        </w:r>
        <w:r>
          <w:rPr>
            <w:webHidden/>
          </w:rPr>
          <w:fldChar w:fldCharType="begin"/>
        </w:r>
        <w:r>
          <w:rPr>
            <w:webHidden/>
          </w:rPr>
          <w:instrText xml:space="preserve"> PAGEREF _Toc503363484 \h </w:instrText>
        </w:r>
        <w:r>
          <w:rPr>
            <w:webHidden/>
          </w:rPr>
        </w:r>
      </w:ins>
      <w:r>
        <w:rPr>
          <w:webHidden/>
        </w:rPr>
        <w:fldChar w:fldCharType="separate"/>
      </w:r>
      <w:ins w:id="61" w:author="Avinash James" w:date="2018-01-10T16:02:00Z">
        <w:r>
          <w:rPr>
            <w:webHidden/>
          </w:rPr>
          <w:t>8</w:t>
        </w:r>
        <w:r>
          <w:rPr>
            <w:webHidden/>
          </w:rPr>
          <w:fldChar w:fldCharType="end"/>
        </w:r>
        <w:r w:rsidRPr="00B21E4B">
          <w:rPr>
            <w:rStyle w:val="Hyperlink"/>
          </w:rPr>
          <w:fldChar w:fldCharType="end"/>
        </w:r>
      </w:ins>
    </w:p>
    <w:p w:rsidR="00C21F17" w:rsidRDefault="00C21F17">
      <w:pPr>
        <w:pStyle w:val="TOC3"/>
        <w:tabs>
          <w:tab w:val="left" w:pos="1200"/>
        </w:tabs>
        <w:rPr>
          <w:ins w:id="62" w:author="Avinash James" w:date="2018-01-10T16:02:00Z"/>
          <w:rFonts w:asciiTheme="minorHAnsi" w:eastAsiaTheme="minorEastAsia" w:hAnsiTheme="minorHAnsi"/>
          <w:color w:val="auto"/>
          <w:kern w:val="0"/>
          <w:sz w:val="22"/>
          <w:szCs w:val="22"/>
        </w:rPr>
      </w:pPr>
      <w:ins w:id="63" w:author="Avinash James" w:date="2018-01-10T16:02:00Z">
        <w:r w:rsidRPr="00B21E4B">
          <w:rPr>
            <w:rStyle w:val="Hyperlink"/>
          </w:rPr>
          <w:fldChar w:fldCharType="begin"/>
        </w:r>
        <w:r w:rsidRPr="00B21E4B">
          <w:rPr>
            <w:rStyle w:val="Hyperlink"/>
          </w:rPr>
          <w:instrText xml:space="preserve"> </w:instrText>
        </w:r>
        <w:r>
          <w:instrText>HYPERLINK \l "_Toc503363485"</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5.1.4</w:t>
        </w:r>
        <w:r>
          <w:rPr>
            <w:rFonts w:asciiTheme="minorHAnsi" w:eastAsiaTheme="minorEastAsia" w:hAnsiTheme="minorHAnsi"/>
            <w:color w:val="auto"/>
            <w:kern w:val="0"/>
            <w:sz w:val="22"/>
            <w:szCs w:val="22"/>
          </w:rPr>
          <w:tab/>
        </w:r>
        <w:r w:rsidRPr="00B21E4B">
          <w:rPr>
            <w:rStyle w:val="Hyperlink"/>
          </w:rPr>
          <w:t>Per: Uart0CfgAndUsePer3</w:t>
        </w:r>
        <w:r>
          <w:rPr>
            <w:webHidden/>
          </w:rPr>
          <w:tab/>
        </w:r>
        <w:r>
          <w:rPr>
            <w:webHidden/>
          </w:rPr>
          <w:fldChar w:fldCharType="begin"/>
        </w:r>
        <w:r>
          <w:rPr>
            <w:webHidden/>
          </w:rPr>
          <w:instrText xml:space="preserve"> PAGEREF _Toc503363485 \h </w:instrText>
        </w:r>
        <w:r>
          <w:rPr>
            <w:webHidden/>
          </w:rPr>
        </w:r>
      </w:ins>
      <w:r>
        <w:rPr>
          <w:webHidden/>
        </w:rPr>
        <w:fldChar w:fldCharType="separate"/>
      </w:r>
      <w:ins w:id="64" w:author="Avinash James" w:date="2018-01-10T16:02:00Z">
        <w:r>
          <w:rPr>
            <w:webHidden/>
          </w:rPr>
          <w:t>8</w:t>
        </w:r>
        <w:r>
          <w:rPr>
            <w:webHidden/>
          </w:rPr>
          <w:fldChar w:fldCharType="end"/>
        </w:r>
        <w:r w:rsidRPr="00B21E4B">
          <w:rPr>
            <w:rStyle w:val="Hyperlink"/>
          </w:rPr>
          <w:fldChar w:fldCharType="end"/>
        </w:r>
      </w:ins>
    </w:p>
    <w:p w:rsidR="00C21F17" w:rsidRDefault="00C21F17">
      <w:pPr>
        <w:pStyle w:val="TOC3"/>
        <w:tabs>
          <w:tab w:val="left" w:pos="1200"/>
        </w:tabs>
        <w:rPr>
          <w:ins w:id="65" w:author="Avinash James" w:date="2018-01-10T16:02:00Z"/>
          <w:rFonts w:asciiTheme="minorHAnsi" w:eastAsiaTheme="minorEastAsia" w:hAnsiTheme="minorHAnsi"/>
          <w:color w:val="auto"/>
          <w:kern w:val="0"/>
          <w:sz w:val="22"/>
          <w:szCs w:val="22"/>
        </w:rPr>
      </w:pPr>
      <w:ins w:id="66" w:author="Avinash James" w:date="2018-01-10T16:02:00Z">
        <w:r w:rsidRPr="00B21E4B">
          <w:rPr>
            <w:rStyle w:val="Hyperlink"/>
          </w:rPr>
          <w:fldChar w:fldCharType="begin"/>
        </w:r>
        <w:r w:rsidRPr="00B21E4B">
          <w:rPr>
            <w:rStyle w:val="Hyperlink"/>
          </w:rPr>
          <w:instrText xml:space="preserve"> </w:instrText>
        </w:r>
        <w:r>
          <w:instrText>HYPERLINK \l "_Toc503363486"</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5.1.5</w:t>
        </w:r>
        <w:r>
          <w:rPr>
            <w:rFonts w:asciiTheme="minorHAnsi" w:eastAsiaTheme="minorEastAsia" w:hAnsiTheme="minorHAnsi"/>
            <w:color w:val="auto"/>
            <w:kern w:val="0"/>
            <w:sz w:val="22"/>
            <w:szCs w:val="22"/>
          </w:rPr>
          <w:tab/>
        </w:r>
        <w:r w:rsidRPr="00B21E4B">
          <w:rPr>
            <w:rStyle w:val="Hyperlink"/>
          </w:rPr>
          <w:t>Per: Uart0CfgAndUsePer4</w:t>
        </w:r>
        <w:r>
          <w:rPr>
            <w:webHidden/>
          </w:rPr>
          <w:tab/>
        </w:r>
        <w:r>
          <w:rPr>
            <w:webHidden/>
          </w:rPr>
          <w:fldChar w:fldCharType="begin"/>
        </w:r>
        <w:r>
          <w:rPr>
            <w:webHidden/>
          </w:rPr>
          <w:instrText xml:space="preserve"> PAGEREF _Toc503363486 \h </w:instrText>
        </w:r>
        <w:r>
          <w:rPr>
            <w:webHidden/>
          </w:rPr>
        </w:r>
      </w:ins>
      <w:r>
        <w:rPr>
          <w:webHidden/>
        </w:rPr>
        <w:fldChar w:fldCharType="separate"/>
      </w:r>
      <w:ins w:id="67" w:author="Avinash James" w:date="2018-01-10T16:02:00Z">
        <w:r>
          <w:rPr>
            <w:webHidden/>
          </w:rPr>
          <w:t>9</w:t>
        </w:r>
        <w:r>
          <w:rPr>
            <w:webHidden/>
          </w:rPr>
          <w:fldChar w:fldCharType="end"/>
        </w:r>
        <w:r w:rsidRPr="00B21E4B">
          <w:rPr>
            <w:rStyle w:val="Hyperlink"/>
          </w:rPr>
          <w:fldChar w:fldCharType="end"/>
        </w:r>
      </w:ins>
    </w:p>
    <w:p w:rsidR="00C21F17" w:rsidRDefault="00C21F17">
      <w:pPr>
        <w:pStyle w:val="TOC2"/>
        <w:rPr>
          <w:ins w:id="68" w:author="Avinash James" w:date="2018-01-10T16:02:00Z"/>
          <w:rFonts w:asciiTheme="minorHAnsi" w:eastAsiaTheme="minorEastAsia" w:hAnsiTheme="minorHAnsi"/>
          <w:color w:val="auto"/>
          <w:kern w:val="0"/>
          <w:szCs w:val="22"/>
        </w:rPr>
      </w:pPr>
      <w:ins w:id="69" w:author="Avinash James" w:date="2018-01-10T16:02:00Z">
        <w:r w:rsidRPr="00B21E4B">
          <w:rPr>
            <w:rStyle w:val="Hyperlink"/>
          </w:rPr>
          <w:fldChar w:fldCharType="begin"/>
        </w:r>
        <w:r w:rsidRPr="00B21E4B">
          <w:rPr>
            <w:rStyle w:val="Hyperlink"/>
          </w:rPr>
          <w:instrText xml:space="preserve"> </w:instrText>
        </w:r>
        <w:r>
          <w:instrText>HYPERLINK \l "_Toc503363487"</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5.2</w:t>
        </w:r>
        <w:r>
          <w:rPr>
            <w:rFonts w:asciiTheme="minorHAnsi" w:eastAsiaTheme="minorEastAsia" w:hAnsiTheme="minorHAnsi"/>
            <w:color w:val="auto"/>
            <w:kern w:val="0"/>
            <w:szCs w:val="22"/>
          </w:rPr>
          <w:tab/>
        </w:r>
        <w:r w:rsidRPr="00B21E4B">
          <w:rPr>
            <w:rStyle w:val="Hyperlink"/>
          </w:rPr>
          <w:t>Server Runables</w:t>
        </w:r>
        <w:r>
          <w:rPr>
            <w:webHidden/>
          </w:rPr>
          <w:tab/>
        </w:r>
        <w:r>
          <w:rPr>
            <w:webHidden/>
          </w:rPr>
          <w:fldChar w:fldCharType="begin"/>
        </w:r>
        <w:r>
          <w:rPr>
            <w:webHidden/>
          </w:rPr>
          <w:instrText xml:space="preserve"> PAGEREF _Toc503363487 \h </w:instrText>
        </w:r>
        <w:r>
          <w:rPr>
            <w:webHidden/>
          </w:rPr>
        </w:r>
      </w:ins>
      <w:r>
        <w:rPr>
          <w:webHidden/>
        </w:rPr>
        <w:fldChar w:fldCharType="separate"/>
      </w:r>
      <w:ins w:id="70" w:author="Avinash James" w:date="2018-01-10T16:02:00Z">
        <w:r>
          <w:rPr>
            <w:webHidden/>
          </w:rPr>
          <w:t>9</w:t>
        </w:r>
        <w:r>
          <w:rPr>
            <w:webHidden/>
          </w:rPr>
          <w:fldChar w:fldCharType="end"/>
        </w:r>
        <w:r w:rsidRPr="00B21E4B">
          <w:rPr>
            <w:rStyle w:val="Hyperlink"/>
          </w:rPr>
          <w:fldChar w:fldCharType="end"/>
        </w:r>
      </w:ins>
    </w:p>
    <w:p w:rsidR="00C21F17" w:rsidRDefault="00C21F17">
      <w:pPr>
        <w:pStyle w:val="TOC2"/>
        <w:rPr>
          <w:ins w:id="71" w:author="Avinash James" w:date="2018-01-10T16:02:00Z"/>
          <w:rFonts w:asciiTheme="minorHAnsi" w:eastAsiaTheme="minorEastAsia" w:hAnsiTheme="minorHAnsi"/>
          <w:color w:val="auto"/>
          <w:kern w:val="0"/>
          <w:szCs w:val="22"/>
        </w:rPr>
      </w:pPr>
      <w:ins w:id="72" w:author="Avinash James" w:date="2018-01-10T16:02:00Z">
        <w:r w:rsidRPr="00B21E4B">
          <w:rPr>
            <w:rStyle w:val="Hyperlink"/>
          </w:rPr>
          <w:fldChar w:fldCharType="begin"/>
        </w:r>
        <w:r w:rsidRPr="00B21E4B">
          <w:rPr>
            <w:rStyle w:val="Hyperlink"/>
          </w:rPr>
          <w:instrText xml:space="preserve"> </w:instrText>
        </w:r>
        <w:r>
          <w:instrText>HYPERLINK \l "_Toc503363488"</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cs="Calibri"/>
          </w:rPr>
          <w:t>5.3</w:t>
        </w:r>
        <w:r>
          <w:rPr>
            <w:rFonts w:asciiTheme="minorHAnsi" w:eastAsiaTheme="minorEastAsia" w:hAnsiTheme="minorHAnsi"/>
            <w:color w:val="auto"/>
            <w:kern w:val="0"/>
            <w:szCs w:val="22"/>
          </w:rPr>
          <w:tab/>
        </w:r>
        <w:r w:rsidRPr="00B21E4B">
          <w:rPr>
            <w:rStyle w:val="Hyperlink"/>
            <w:rFonts w:cs="Calibri"/>
          </w:rPr>
          <w:t>Interrupt Functions</w:t>
        </w:r>
        <w:r>
          <w:rPr>
            <w:webHidden/>
          </w:rPr>
          <w:tab/>
        </w:r>
        <w:r>
          <w:rPr>
            <w:webHidden/>
          </w:rPr>
          <w:fldChar w:fldCharType="begin"/>
        </w:r>
        <w:r>
          <w:rPr>
            <w:webHidden/>
          </w:rPr>
          <w:instrText xml:space="preserve"> PAGEREF _Toc503363488 \h </w:instrText>
        </w:r>
        <w:r>
          <w:rPr>
            <w:webHidden/>
          </w:rPr>
        </w:r>
      </w:ins>
      <w:r>
        <w:rPr>
          <w:webHidden/>
        </w:rPr>
        <w:fldChar w:fldCharType="separate"/>
      </w:r>
      <w:ins w:id="73" w:author="Avinash James" w:date="2018-01-10T16:02:00Z">
        <w:r>
          <w:rPr>
            <w:webHidden/>
          </w:rPr>
          <w:t>9</w:t>
        </w:r>
        <w:r>
          <w:rPr>
            <w:webHidden/>
          </w:rPr>
          <w:fldChar w:fldCharType="end"/>
        </w:r>
        <w:r w:rsidRPr="00B21E4B">
          <w:rPr>
            <w:rStyle w:val="Hyperlink"/>
          </w:rPr>
          <w:fldChar w:fldCharType="end"/>
        </w:r>
      </w:ins>
    </w:p>
    <w:p w:rsidR="00C21F17" w:rsidRDefault="00C21F17">
      <w:pPr>
        <w:pStyle w:val="TOC2"/>
        <w:rPr>
          <w:ins w:id="74" w:author="Avinash James" w:date="2018-01-10T16:02:00Z"/>
          <w:rFonts w:asciiTheme="minorHAnsi" w:eastAsiaTheme="minorEastAsia" w:hAnsiTheme="minorHAnsi"/>
          <w:color w:val="auto"/>
          <w:kern w:val="0"/>
          <w:szCs w:val="22"/>
        </w:rPr>
      </w:pPr>
      <w:ins w:id="75" w:author="Avinash James" w:date="2018-01-10T16:02:00Z">
        <w:r w:rsidRPr="00B21E4B">
          <w:rPr>
            <w:rStyle w:val="Hyperlink"/>
          </w:rPr>
          <w:fldChar w:fldCharType="begin"/>
        </w:r>
        <w:r w:rsidRPr="00B21E4B">
          <w:rPr>
            <w:rStyle w:val="Hyperlink"/>
          </w:rPr>
          <w:instrText xml:space="preserve"> </w:instrText>
        </w:r>
        <w:r>
          <w:instrText>HYPERLINK \l "_Toc503363489"</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cs="Calibri"/>
          </w:rPr>
          <w:t>5.4</w:t>
        </w:r>
        <w:r>
          <w:rPr>
            <w:rFonts w:asciiTheme="minorHAnsi" w:eastAsiaTheme="minorEastAsia" w:hAnsiTheme="minorHAnsi"/>
            <w:color w:val="auto"/>
            <w:kern w:val="0"/>
            <w:szCs w:val="22"/>
          </w:rPr>
          <w:tab/>
        </w:r>
        <w:r w:rsidRPr="00B21E4B">
          <w:rPr>
            <w:rStyle w:val="Hyperlink"/>
            <w:rFonts w:cs="Calibri"/>
          </w:rPr>
          <w:t>Module Internal (Local) Functions</w:t>
        </w:r>
        <w:r>
          <w:rPr>
            <w:webHidden/>
          </w:rPr>
          <w:tab/>
        </w:r>
        <w:r>
          <w:rPr>
            <w:webHidden/>
          </w:rPr>
          <w:fldChar w:fldCharType="begin"/>
        </w:r>
        <w:r>
          <w:rPr>
            <w:webHidden/>
          </w:rPr>
          <w:instrText xml:space="preserve"> PAGEREF _Toc503363489 \h </w:instrText>
        </w:r>
        <w:r>
          <w:rPr>
            <w:webHidden/>
          </w:rPr>
        </w:r>
      </w:ins>
      <w:r>
        <w:rPr>
          <w:webHidden/>
        </w:rPr>
        <w:fldChar w:fldCharType="separate"/>
      </w:r>
      <w:ins w:id="76" w:author="Avinash James" w:date="2018-01-10T16:02:00Z">
        <w:r>
          <w:rPr>
            <w:webHidden/>
          </w:rPr>
          <w:t>9</w:t>
        </w:r>
        <w:r>
          <w:rPr>
            <w:webHidden/>
          </w:rPr>
          <w:fldChar w:fldCharType="end"/>
        </w:r>
        <w:r w:rsidRPr="00B21E4B">
          <w:rPr>
            <w:rStyle w:val="Hyperlink"/>
          </w:rPr>
          <w:fldChar w:fldCharType="end"/>
        </w:r>
      </w:ins>
    </w:p>
    <w:p w:rsidR="00C21F17" w:rsidRDefault="00C21F17">
      <w:pPr>
        <w:pStyle w:val="TOC3"/>
        <w:tabs>
          <w:tab w:val="left" w:pos="1200"/>
        </w:tabs>
        <w:rPr>
          <w:ins w:id="77" w:author="Avinash James" w:date="2018-01-10T16:02:00Z"/>
          <w:rFonts w:asciiTheme="minorHAnsi" w:eastAsiaTheme="minorEastAsia" w:hAnsiTheme="minorHAnsi"/>
          <w:color w:val="auto"/>
          <w:kern w:val="0"/>
          <w:sz w:val="22"/>
          <w:szCs w:val="22"/>
        </w:rPr>
      </w:pPr>
      <w:ins w:id="78" w:author="Avinash James" w:date="2018-01-10T16:02:00Z">
        <w:r w:rsidRPr="00B21E4B">
          <w:rPr>
            <w:rStyle w:val="Hyperlink"/>
          </w:rPr>
          <w:fldChar w:fldCharType="begin"/>
        </w:r>
        <w:r w:rsidRPr="00B21E4B">
          <w:rPr>
            <w:rStyle w:val="Hyperlink"/>
          </w:rPr>
          <w:instrText xml:space="preserve"> </w:instrText>
        </w:r>
        <w:r>
          <w:instrText>HYPERLINK \l "_Toc503363490"</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5.4.1</w:t>
        </w:r>
        <w:r>
          <w:rPr>
            <w:rFonts w:asciiTheme="minorHAnsi" w:eastAsiaTheme="minorEastAsia" w:hAnsiTheme="minorHAnsi"/>
            <w:color w:val="auto"/>
            <w:kern w:val="0"/>
            <w:sz w:val="22"/>
            <w:szCs w:val="22"/>
          </w:rPr>
          <w:tab/>
        </w:r>
        <w:r w:rsidRPr="00B21E4B">
          <w:rPr>
            <w:rStyle w:val="Hyperlink"/>
          </w:rPr>
          <w:t>RollOverAdd</w:t>
        </w:r>
        <w:r>
          <w:rPr>
            <w:webHidden/>
          </w:rPr>
          <w:tab/>
        </w:r>
        <w:r>
          <w:rPr>
            <w:webHidden/>
          </w:rPr>
          <w:fldChar w:fldCharType="begin"/>
        </w:r>
        <w:r>
          <w:rPr>
            <w:webHidden/>
          </w:rPr>
          <w:instrText xml:space="preserve"> PAGEREF _Toc503363490 \h </w:instrText>
        </w:r>
        <w:r>
          <w:rPr>
            <w:webHidden/>
          </w:rPr>
        </w:r>
      </w:ins>
      <w:r>
        <w:rPr>
          <w:webHidden/>
        </w:rPr>
        <w:fldChar w:fldCharType="separate"/>
      </w:r>
      <w:ins w:id="79" w:author="Avinash James" w:date="2018-01-10T16:02:00Z">
        <w:r>
          <w:rPr>
            <w:webHidden/>
          </w:rPr>
          <w:t>9</w:t>
        </w:r>
        <w:r>
          <w:rPr>
            <w:webHidden/>
          </w:rPr>
          <w:fldChar w:fldCharType="end"/>
        </w:r>
        <w:r w:rsidRPr="00B21E4B">
          <w:rPr>
            <w:rStyle w:val="Hyperlink"/>
          </w:rPr>
          <w:fldChar w:fldCharType="end"/>
        </w:r>
      </w:ins>
    </w:p>
    <w:p w:rsidR="00C21F17" w:rsidRDefault="00C21F17">
      <w:pPr>
        <w:pStyle w:val="TOC3"/>
        <w:tabs>
          <w:tab w:val="left" w:pos="1200"/>
        </w:tabs>
        <w:rPr>
          <w:ins w:id="80" w:author="Avinash James" w:date="2018-01-10T16:02:00Z"/>
          <w:rFonts w:asciiTheme="minorHAnsi" w:eastAsiaTheme="minorEastAsia" w:hAnsiTheme="minorHAnsi"/>
          <w:color w:val="auto"/>
          <w:kern w:val="0"/>
          <w:sz w:val="22"/>
          <w:szCs w:val="22"/>
        </w:rPr>
      </w:pPr>
      <w:ins w:id="81" w:author="Avinash James" w:date="2018-01-10T16:02:00Z">
        <w:r w:rsidRPr="00B21E4B">
          <w:rPr>
            <w:rStyle w:val="Hyperlink"/>
          </w:rPr>
          <w:fldChar w:fldCharType="begin"/>
        </w:r>
        <w:r w:rsidRPr="00B21E4B">
          <w:rPr>
            <w:rStyle w:val="Hyperlink"/>
          </w:rPr>
          <w:instrText xml:space="preserve"> </w:instrText>
        </w:r>
        <w:r>
          <w:instrText>HYPERLINK \l "_Toc503363491"</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5.4.2</w:t>
        </w:r>
        <w:r>
          <w:rPr>
            <w:rFonts w:asciiTheme="minorHAnsi" w:eastAsiaTheme="minorEastAsia" w:hAnsiTheme="minorHAnsi"/>
            <w:color w:val="auto"/>
            <w:kern w:val="0"/>
            <w:sz w:val="22"/>
            <w:szCs w:val="22"/>
          </w:rPr>
          <w:tab/>
        </w:r>
        <w:r w:rsidRPr="00B21E4B">
          <w:rPr>
            <w:rStyle w:val="Hyperlink"/>
          </w:rPr>
          <w:t>UpdDtsTxReg</w:t>
        </w:r>
        <w:r>
          <w:rPr>
            <w:webHidden/>
          </w:rPr>
          <w:tab/>
        </w:r>
        <w:r>
          <w:rPr>
            <w:webHidden/>
          </w:rPr>
          <w:fldChar w:fldCharType="begin"/>
        </w:r>
        <w:r>
          <w:rPr>
            <w:webHidden/>
          </w:rPr>
          <w:instrText xml:space="preserve"> PAGEREF _Toc503363491 \h </w:instrText>
        </w:r>
        <w:r>
          <w:rPr>
            <w:webHidden/>
          </w:rPr>
        </w:r>
      </w:ins>
      <w:r>
        <w:rPr>
          <w:webHidden/>
        </w:rPr>
        <w:fldChar w:fldCharType="separate"/>
      </w:r>
      <w:ins w:id="82" w:author="Avinash James" w:date="2018-01-10T16:02:00Z">
        <w:r>
          <w:rPr>
            <w:webHidden/>
          </w:rPr>
          <w:t>10</w:t>
        </w:r>
        <w:r>
          <w:rPr>
            <w:webHidden/>
          </w:rPr>
          <w:fldChar w:fldCharType="end"/>
        </w:r>
        <w:r w:rsidRPr="00B21E4B">
          <w:rPr>
            <w:rStyle w:val="Hyperlink"/>
          </w:rPr>
          <w:fldChar w:fldCharType="end"/>
        </w:r>
      </w:ins>
    </w:p>
    <w:p w:rsidR="00C21F17" w:rsidRDefault="00C21F17">
      <w:pPr>
        <w:pStyle w:val="TOC3"/>
        <w:tabs>
          <w:tab w:val="left" w:pos="1200"/>
        </w:tabs>
        <w:rPr>
          <w:ins w:id="83" w:author="Avinash James" w:date="2018-01-10T16:02:00Z"/>
          <w:rFonts w:asciiTheme="minorHAnsi" w:eastAsiaTheme="minorEastAsia" w:hAnsiTheme="minorHAnsi"/>
          <w:color w:val="auto"/>
          <w:kern w:val="0"/>
          <w:sz w:val="22"/>
          <w:szCs w:val="22"/>
        </w:rPr>
      </w:pPr>
      <w:ins w:id="84" w:author="Avinash James" w:date="2018-01-10T16:02:00Z">
        <w:r w:rsidRPr="00B21E4B">
          <w:rPr>
            <w:rStyle w:val="Hyperlink"/>
          </w:rPr>
          <w:fldChar w:fldCharType="begin"/>
        </w:r>
        <w:r w:rsidRPr="00B21E4B">
          <w:rPr>
            <w:rStyle w:val="Hyperlink"/>
          </w:rPr>
          <w:instrText xml:space="preserve"> </w:instrText>
        </w:r>
        <w:r>
          <w:instrText>HYPERLINK \l "_Toc503363492"</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5.4.3</w:t>
        </w:r>
        <w:r>
          <w:rPr>
            <w:rFonts w:asciiTheme="minorHAnsi" w:eastAsiaTheme="minorEastAsia" w:hAnsiTheme="minorHAnsi"/>
            <w:color w:val="auto"/>
            <w:kern w:val="0"/>
            <w:sz w:val="22"/>
            <w:szCs w:val="22"/>
          </w:rPr>
          <w:tab/>
        </w:r>
        <w:r w:rsidRPr="00B21E4B">
          <w:rPr>
            <w:rStyle w:val="Hyperlink"/>
          </w:rPr>
          <w:t>UpdDtsRxReg</w:t>
        </w:r>
        <w:r>
          <w:rPr>
            <w:webHidden/>
          </w:rPr>
          <w:tab/>
        </w:r>
        <w:r>
          <w:rPr>
            <w:webHidden/>
          </w:rPr>
          <w:fldChar w:fldCharType="begin"/>
        </w:r>
        <w:r>
          <w:rPr>
            <w:webHidden/>
          </w:rPr>
          <w:instrText xml:space="preserve"> PAGEREF _Toc503363492 \h </w:instrText>
        </w:r>
        <w:r>
          <w:rPr>
            <w:webHidden/>
          </w:rPr>
        </w:r>
      </w:ins>
      <w:r>
        <w:rPr>
          <w:webHidden/>
        </w:rPr>
        <w:fldChar w:fldCharType="separate"/>
      </w:r>
      <w:ins w:id="85" w:author="Avinash James" w:date="2018-01-10T16:02:00Z">
        <w:r>
          <w:rPr>
            <w:webHidden/>
          </w:rPr>
          <w:t>10</w:t>
        </w:r>
        <w:r>
          <w:rPr>
            <w:webHidden/>
          </w:rPr>
          <w:fldChar w:fldCharType="end"/>
        </w:r>
        <w:r w:rsidRPr="00B21E4B">
          <w:rPr>
            <w:rStyle w:val="Hyperlink"/>
          </w:rPr>
          <w:fldChar w:fldCharType="end"/>
        </w:r>
      </w:ins>
    </w:p>
    <w:p w:rsidR="00C21F17" w:rsidRDefault="00C21F17">
      <w:pPr>
        <w:pStyle w:val="TOC2"/>
        <w:rPr>
          <w:ins w:id="86" w:author="Avinash James" w:date="2018-01-10T16:02:00Z"/>
          <w:rFonts w:asciiTheme="minorHAnsi" w:eastAsiaTheme="minorEastAsia" w:hAnsiTheme="minorHAnsi"/>
          <w:color w:val="auto"/>
          <w:kern w:val="0"/>
          <w:szCs w:val="22"/>
        </w:rPr>
      </w:pPr>
      <w:ins w:id="87" w:author="Avinash James" w:date="2018-01-10T16:02:00Z">
        <w:r w:rsidRPr="00B21E4B">
          <w:rPr>
            <w:rStyle w:val="Hyperlink"/>
          </w:rPr>
          <w:fldChar w:fldCharType="begin"/>
        </w:r>
        <w:r w:rsidRPr="00B21E4B">
          <w:rPr>
            <w:rStyle w:val="Hyperlink"/>
          </w:rPr>
          <w:instrText xml:space="preserve"> </w:instrText>
        </w:r>
        <w:r>
          <w:instrText>HYPERLINK \l "_Toc503363493"</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cs="Calibri"/>
          </w:rPr>
          <w:t>5.5</w:t>
        </w:r>
        <w:r>
          <w:rPr>
            <w:rFonts w:asciiTheme="minorHAnsi" w:eastAsiaTheme="minorEastAsia" w:hAnsiTheme="minorHAnsi"/>
            <w:color w:val="auto"/>
            <w:kern w:val="0"/>
            <w:szCs w:val="22"/>
          </w:rPr>
          <w:tab/>
        </w:r>
        <w:r w:rsidRPr="00B21E4B">
          <w:rPr>
            <w:rStyle w:val="Hyperlink"/>
            <w:rFonts w:cs="Calibri"/>
          </w:rPr>
          <w:t>GLOBAL Function/Macro Definitions</w:t>
        </w:r>
        <w:r>
          <w:rPr>
            <w:webHidden/>
          </w:rPr>
          <w:tab/>
        </w:r>
        <w:r>
          <w:rPr>
            <w:webHidden/>
          </w:rPr>
          <w:fldChar w:fldCharType="begin"/>
        </w:r>
        <w:r>
          <w:rPr>
            <w:webHidden/>
          </w:rPr>
          <w:instrText xml:space="preserve"> PAGEREF _Toc503363493 \h </w:instrText>
        </w:r>
        <w:r>
          <w:rPr>
            <w:webHidden/>
          </w:rPr>
        </w:r>
      </w:ins>
      <w:r>
        <w:rPr>
          <w:webHidden/>
        </w:rPr>
        <w:fldChar w:fldCharType="separate"/>
      </w:r>
      <w:ins w:id="88" w:author="Avinash James" w:date="2018-01-10T16:02:00Z">
        <w:r>
          <w:rPr>
            <w:webHidden/>
          </w:rPr>
          <w:t>10</w:t>
        </w:r>
        <w:r>
          <w:rPr>
            <w:webHidden/>
          </w:rPr>
          <w:fldChar w:fldCharType="end"/>
        </w:r>
        <w:r w:rsidRPr="00B21E4B">
          <w:rPr>
            <w:rStyle w:val="Hyperlink"/>
          </w:rPr>
          <w:fldChar w:fldCharType="end"/>
        </w:r>
      </w:ins>
    </w:p>
    <w:p w:rsidR="00C21F17" w:rsidRDefault="00C21F17">
      <w:pPr>
        <w:pStyle w:val="TOC1"/>
        <w:rPr>
          <w:ins w:id="89" w:author="Avinash James" w:date="2018-01-10T16:02:00Z"/>
          <w:rFonts w:eastAsiaTheme="minorEastAsia"/>
          <w:b w:val="0"/>
          <w:color w:val="auto"/>
          <w:kern w:val="0"/>
          <w:sz w:val="22"/>
          <w:szCs w:val="22"/>
          <w:lang w:val="en-US"/>
        </w:rPr>
      </w:pPr>
      <w:ins w:id="90" w:author="Avinash James" w:date="2018-01-10T16:02:00Z">
        <w:r w:rsidRPr="00B21E4B">
          <w:rPr>
            <w:rStyle w:val="Hyperlink"/>
          </w:rPr>
          <w:fldChar w:fldCharType="begin"/>
        </w:r>
        <w:r w:rsidRPr="00B21E4B">
          <w:rPr>
            <w:rStyle w:val="Hyperlink"/>
          </w:rPr>
          <w:instrText xml:space="preserve"> </w:instrText>
        </w:r>
        <w:r>
          <w:instrText>HYPERLINK \l "_Toc503363494"</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ascii="Calibri" w:hAnsi="Calibri" w:cs="Calibri"/>
          </w:rPr>
          <w:t>6</w:t>
        </w:r>
        <w:r>
          <w:rPr>
            <w:rFonts w:eastAsiaTheme="minorEastAsia"/>
            <w:b w:val="0"/>
            <w:color w:val="auto"/>
            <w:kern w:val="0"/>
            <w:sz w:val="22"/>
            <w:szCs w:val="22"/>
            <w:lang w:val="en-US"/>
          </w:rPr>
          <w:tab/>
        </w:r>
        <w:r w:rsidRPr="00B21E4B">
          <w:rPr>
            <w:rStyle w:val="Hyperlink"/>
            <w:rFonts w:ascii="Calibri" w:hAnsi="Calibri"/>
          </w:rPr>
          <w:t>Known</w:t>
        </w:r>
        <w:r w:rsidRPr="00B21E4B">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_Toc503363494 \h </w:instrText>
        </w:r>
        <w:r>
          <w:rPr>
            <w:webHidden/>
          </w:rPr>
        </w:r>
      </w:ins>
      <w:r>
        <w:rPr>
          <w:webHidden/>
        </w:rPr>
        <w:fldChar w:fldCharType="separate"/>
      </w:r>
      <w:ins w:id="91" w:author="Avinash James" w:date="2018-01-10T16:02:00Z">
        <w:r>
          <w:rPr>
            <w:webHidden/>
          </w:rPr>
          <w:t>11</w:t>
        </w:r>
        <w:r>
          <w:rPr>
            <w:webHidden/>
          </w:rPr>
          <w:fldChar w:fldCharType="end"/>
        </w:r>
        <w:r w:rsidRPr="00B21E4B">
          <w:rPr>
            <w:rStyle w:val="Hyperlink"/>
          </w:rPr>
          <w:fldChar w:fldCharType="end"/>
        </w:r>
      </w:ins>
    </w:p>
    <w:p w:rsidR="00C21F17" w:rsidRDefault="00C21F17">
      <w:pPr>
        <w:pStyle w:val="TOC1"/>
        <w:rPr>
          <w:ins w:id="92" w:author="Avinash James" w:date="2018-01-10T16:02:00Z"/>
          <w:rFonts w:eastAsiaTheme="minorEastAsia"/>
          <w:b w:val="0"/>
          <w:color w:val="auto"/>
          <w:kern w:val="0"/>
          <w:sz w:val="22"/>
          <w:szCs w:val="22"/>
          <w:lang w:val="en-US"/>
        </w:rPr>
      </w:pPr>
      <w:ins w:id="93" w:author="Avinash James" w:date="2018-01-10T16:02:00Z">
        <w:r w:rsidRPr="00B21E4B">
          <w:rPr>
            <w:rStyle w:val="Hyperlink"/>
          </w:rPr>
          <w:fldChar w:fldCharType="begin"/>
        </w:r>
        <w:r w:rsidRPr="00B21E4B">
          <w:rPr>
            <w:rStyle w:val="Hyperlink"/>
          </w:rPr>
          <w:instrText xml:space="preserve"> </w:instrText>
        </w:r>
        <w:r>
          <w:instrText>HYPERLINK \l "_Toc503363495"</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Fonts w:ascii="Calibri" w:hAnsi="Calibri" w:cs="Calibri"/>
          </w:rPr>
          <w:t>7</w:t>
        </w:r>
        <w:r>
          <w:rPr>
            <w:rFonts w:eastAsiaTheme="minorEastAsia"/>
            <w:b w:val="0"/>
            <w:color w:val="auto"/>
            <w:kern w:val="0"/>
            <w:sz w:val="22"/>
            <w:szCs w:val="22"/>
            <w:lang w:val="en-US"/>
          </w:rPr>
          <w:tab/>
        </w:r>
        <w:r w:rsidRPr="00B21E4B">
          <w:rPr>
            <w:rStyle w:val="Hyperlink"/>
            <w:rFonts w:ascii="Calibri" w:hAnsi="Calibri" w:cs="Calibri"/>
          </w:rPr>
          <w:t>UNIT TEST CONSIDERATION</w:t>
        </w:r>
        <w:r>
          <w:rPr>
            <w:webHidden/>
          </w:rPr>
          <w:tab/>
        </w:r>
        <w:r>
          <w:rPr>
            <w:webHidden/>
          </w:rPr>
          <w:fldChar w:fldCharType="begin"/>
        </w:r>
        <w:r>
          <w:rPr>
            <w:webHidden/>
          </w:rPr>
          <w:instrText xml:space="preserve"> PAGEREF _Toc503363495 \h </w:instrText>
        </w:r>
        <w:r>
          <w:rPr>
            <w:webHidden/>
          </w:rPr>
        </w:r>
      </w:ins>
      <w:r>
        <w:rPr>
          <w:webHidden/>
        </w:rPr>
        <w:fldChar w:fldCharType="separate"/>
      </w:r>
      <w:ins w:id="94" w:author="Avinash James" w:date="2018-01-10T16:02:00Z">
        <w:r>
          <w:rPr>
            <w:webHidden/>
          </w:rPr>
          <w:t>12</w:t>
        </w:r>
        <w:r>
          <w:rPr>
            <w:webHidden/>
          </w:rPr>
          <w:fldChar w:fldCharType="end"/>
        </w:r>
        <w:r w:rsidRPr="00B21E4B">
          <w:rPr>
            <w:rStyle w:val="Hyperlink"/>
          </w:rPr>
          <w:fldChar w:fldCharType="end"/>
        </w:r>
      </w:ins>
    </w:p>
    <w:p w:rsidR="00C21F17" w:rsidRDefault="00C21F17">
      <w:pPr>
        <w:pStyle w:val="TOC1"/>
        <w:tabs>
          <w:tab w:val="left" w:pos="1400"/>
        </w:tabs>
        <w:rPr>
          <w:ins w:id="95" w:author="Avinash James" w:date="2018-01-10T16:02:00Z"/>
          <w:rFonts w:eastAsiaTheme="minorEastAsia"/>
          <w:b w:val="0"/>
          <w:color w:val="auto"/>
          <w:kern w:val="0"/>
          <w:sz w:val="22"/>
          <w:szCs w:val="22"/>
          <w:lang w:val="en-US"/>
        </w:rPr>
      </w:pPr>
      <w:ins w:id="96" w:author="Avinash James" w:date="2018-01-10T16:02:00Z">
        <w:r w:rsidRPr="00B21E4B">
          <w:rPr>
            <w:rStyle w:val="Hyperlink"/>
          </w:rPr>
          <w:fldChar w:fldCharType="begin"/>
        </w:r>
        <w:r w:rsidRPr="00B21E4B">
          <w:rPr>
            <w:rStyle w:val="Hyperlink"/>
          </w:rPr>
          <w:instrText xml:space="preserve"> </w:instrText>
        </w:r>
        <w:r>
          <w:instrText>HYPERLINK \l "_Toc503363496"</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Appendix A</w:t>
        </w:r>
        <w:r>
          <w:rPr>
            <w:rFonts w:eastAsiaTheme="minorEastAsia"/>
            <w:b w:val="0"/>
            <w:color w:val="auto"/>
            <w:kern w:val="0"/>
            <w:sz w:val="22"/>
            <w:szCs w:val="22"/>
            <w:lang w:val="en-US"/>
          </w:rPr>
          <w:tab/>
        </w:r>
        <w:r w:rsidRPr="00B21E4B">
          <w:rPr>
            <w:rStyle w:val="Hyperlink"/>
          </w:rPr>
          <w:t>Abbreviations and Acronyms</w:t>
        </w:r>
        <w:r>
          <w:rPr>
            <w:webHidden/>
          </w:rPr>
          <w:tab/>
        </w:r>
        <w:r>
          <w:rPr>
            <w:webHidden/>
          </w:rPr>
          <w:fldChar w:fldCharType="begin"/>
        </w:r>
        <w:r>
          <w:rPr>
            <w:webHidden/>
          </w:rPr>
          <w:instrText xml:space="preserve"> PAGEREF _Toc503363496 \h </w:instrText>
        </w:r>
        <w:r>
          <w:rPr>
            <w:webHidden/>
          </w:rPr>
        </w:r>
      </w:ins>
      <w:r>
        <w:rPr>
          <w:webHidden/>
        </w:rPr>
        <w:fldChar w:fldCharType="separate"/>
      </w:r>
      <w:ins w:id="97" w:author="Avinash James" w:date="2018-01-10T16:02:00Z">
        <w:r>
          <w:rPr>
            <w:webHidden/>
          </w:rPr>
          <w:t>13</w:t>
        </w:r>
        <w:r>
          <w:rPr>
            <w:webHidden/>
          </w:rPr>
          <w:fldChar w:fldCharType="end"/>
        </w:r>
        <w:r w:rsidRPr="00B21E4B">
          <w:rPr>
            <w:rStyle w:val="Hyperlink"/>
          </w:rPr>
          <w:fldChar w:fldCharType="end"/>
        </w:r>
      </w:ins>
    </w:p>
    <w:p w:rsidR="00C21F17" w:rsidRDefault="00C21F17">
      <w:pPr>
        <w:pStyle w:val="TOC1"/>
        <w:tabs>
          <w:tab w:val="left" w:pos="1400"/>
        </w:tabs>
        <w:rPr>
          <w:ins w:id="98" w:author="Avinash James" w:date="2018-01-10T16:02:00Z"/>
          <w:rFonts w:eastAsiaTheme="minorEastAsia"/>
          <w:b w:val="0"/>
          <w:color w:val="auto"/>
          <w:kern w:val="0"/>
          <w:sz w:val="22"/>
          <w:szCs w:val="22"/>
          <w:lang w:val="en-US"/>
        </w:rPr>
      </w:pPr>
      <w:ins w:id="99" w:author="Avinash James" w:date="2018-01-10T16:02:00Z">
        <w:r w:rsidRPr="00B21E4B">
          <w:rPr>
            <w:rStyle w:val="Hyperlink"/>
          </w:rPr>
          <w:fldChar w:fldCharType="begin"/>
        </w:r>
        <w:r w:rsidRPr="00B21E4B">
          <w:rPr>
            <w:rStyle w:val="Hyperlink"/>
          </w:rPr>
          <w:instrText xml:space="preserve"> </w:instrText>
        </w:r>
        <w:r>
          <w:instrText>HYPERLINK \l "_Toc503363497"</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Appendix B</w:t>
        </w:r>
        <w:r>
          <w:rPr>
            <w:rFonts w:eastAsiaTheme="minorEastAsia"/>
            <w:b w:val="0"/>
            <w:color w:val="auto"/>
            <w:kern w:val="0"/>
            <w:sz w:val="22"/>
            <w:szCs w:val="22"/>
            <w:lang w:val="en-US"/>
          </w:rPr>
          <w:tab/>
        </w:r>
        <w:r w:rsidRPr="00B21E4B">
          <w:rPr>
            <w:rStyle w:val="Hyperlink"/>
          </w:rPr>
          <w:t>Glossary</w:t>
        </w:r>
        <w:r>
          <w:rPr>
            <w:webHidden/>
          </w:rPr>
          <w:tab/>
        </w:r>
        <w:r>
          <w:rPr>
            <w:webHidden/>
          </w:rPr>
          <w:fldChar w:fldCharType="begin"/>
        </w:r>
        <w:r>
          <w:rPr>
            <w:webHidden/>
          </w:rPr>
          <w:instrText xml:space="preserve"> PAGEREF _Toc503363497 \h </w:instrText>
        </w:r>
        <w:r>
          <w:rPr>
            <w:webHidden/>
          </w:rPr>
        </w:r>
      </w:ins>
      <w:r>
        <w:rPr>
          <w:webHidden/>
        </w:rPr>
        <w:fldChar w:fldCharType="separate"/>
      </w:r>
      <w:ins w:id="100" w:author="Avinash James" w:date="2018-01-10T16:02:00Z">
        <w:r>
          <w:rPr>
            <w:webHidden/>
          </w:rPr>
          <w:t>14</w:t>
        </w:r>
        <w:r>
          <w:rPr>
            <w:webHidden/>
          </w:rPr>
          <w:fldChar w:fldCharType="end"/>
        </w:r>
        <w:r w:rsidRPr="00B21E4B">
          <w:rPr>
            <w:rStyle w:val="Hyperlink"/>
          </w:rPr>
          <w:fldChar w:fldCharType="end"/>
        </w:r>
      </w:ins>
    </w:p>
    <w:p w:rsidR="00C21F17" w:rsidRDefault="00C21F17">
      <w:pPr>
        <w:pStyle w:val="TOC1"/>
        <w:tabs>
          <w:tab w:val="left" w:pos="1400"/>
        </w:tabs>
        <w:rPr>
          <w:ins w:id="101" w:author="Avinash James" w:date="2018-01-10T16:02:00Z"/>
          <w:rFonts w:eastAsiaTheme="minorEastAsia"/>
          <w:b w:val="0"/>
          <w:color w:val="auto"/>
          <w:kern w:val="0"/>
          <w:sz w:val="22"/>
          <w:szCs w:val="22"/>
          <w:lang w:val="en-US"/>
        </w:rPr>
      </w:pPr>
      <w:ins w:id="102" w:author="Avinash James" w:date="2018-01-10T16:02:00Z">
        <w:r w:rsidRPr="00B21E4B">
          <w:rPr>
            <w:rStyle w:val="Hyperlink"/>
          </w:rPr>
          <w:fldChar w:fldCharType="begin"/>
        </w:r>
        <w:r w:rsidRPr="00B21E4B">
          <w:rPr>
            <w:rStyle w:val="Hyperlink"/>
          </w:rPr>
          <w:instrText xml:space="preserve"> </w:instrText>
        </w:r>
        <w:r>
          <w:instrText>HYPERLINK \l "_Toc503363498"</w:instrText>
        </w:r>
        <w:r w:rsidRPr="00B21E4B">
          <w:rPr>
            <w:rStyle w:val="Hyperlink"/>
          </w:rPr>
          <w:instrText xml:space="preserve"> </w:instrText>
        </w:r>
        <w:r w:rsidRPr="00B21E4B">
          <w:rPr>
            <w:rStyle w:val="Hyperlink"/>
          </w:rPr>
        </w:r>
        <w:r w:rsidRPr="00B21E4B">
          <w:rPr>
            <w:rStyle w:val="Hyperlink"/>
          </w:rPr>
          <w:fldChar w:fldCharType="separate"/>
        </w:r>
        <w:r w:rsidRPr="00B21E4B">
          <w:rPr>
            <w:rStyle w:val="Hyperlink"/>
          </w:rPr>
          <w:t>Appendix C</w:t>
        </w:r>
        <w:r>
          <w:rPr>
            <w:rFonts w:eastAsiaTheme="minorEastAsia"/>
            <w:b w:val="0"/>
            <w:color w:val="auto"/>
            <w:kern w:val="0"/>
            <w:sz w:val="22"/>
            <w:szCs w:val="22"/>
            <w:lang w:val="en-US"/>
          </w:rPr>
          <w:tab/>
        </w:r>
        <w:r w:rsidRPr="00B21E4B">
          <w:rPr>
            <w:rStyle w:val="Hyperlink"/>
          </w:rPr>
          <w:t>References</w:t>
        </w:r>
        <w:r>
          <w:rPr>
            <w:webHidden/>
          </w:rPr>
          <w:tab/>
        </w:r>
        <w:r>
          <w:rPr>
            <w:webHidden/>
          </w:rPr>
          <w:fldChar w:fldCharType="begin"/>
        </w:r>
        <w:r>
          <w:rPr>
            <w:webHidden/>
          </w:rPr>
          <w:instrText xml:space="preserve"> PAGEREF _Toc503363498 \h </w:instrText>
        </w:r>
        <w:r>
          <w:rPr>
            <w:webHidden/>
          </w:rPr>
        </w:r>
      </w:ins>
      <w:r>
        <w:rPr>
          <w:webHidden/>
        </w:rPr>
        <w:fldChar w:fldCharType="separate"/>
      </w:r>
      <w:ins w:id="103" w:author="Avinash James" w:date="2018-01-10T16:02:00Z">
        <w:r>
          <w:rPr>
            <w:webHidden/>
          </w:rPr>
          <w:t>15</w:t>
        </w:r>
        <w:r>
          <w:rPr>
            <w:webHidden/>
          </w:rPr>
          <w:fldChar w:fldCharType="end"/>
        </w:r>
        <w:r w:rsidRPr="00B21E4B">
          <w:rPr>
            <w:rStyle w:val="Hyperlink"/>
          </w:rPr>
          <w:fldChar w:fldCharType="end"/>
        </w:r>
      </w:ins>
    </w:p>
    <w:p w:rsidR="00707BA6" w:rsidRPr="00A158C7" w:rsidRDefault="00E16D14" w:rsidP="00E16D14">
      <w:pPr>
        <w:jc w:val="center"/>
      </w:pPr>
      <w:r>
        <w:rPr>
          <w:caps/>
        </w:rPr>
        <w:fldChar w:fldCharType="end"/>
      </w:r>
    </w:p>
    <w:p w:rsidR="00B81C1B" w:rsidRPr="00A158C7" w:rsidRDefault="00FE5DF5" w:rsidP="00B0024F">
      <w:pPr>
        <w:pStyle w:val="Heading1"/>
      </w:pPr>
      <w:bookmarkStart w:id="104" w:name="_Toc503363468"/>
      <w:r w:rsidRPr="00A158C7">
        <w:lastRenderedPageBreak/>
        <w:t>Introduction</w:t>
      </w:r>
      <w:bookmarkEnd w:id="104"/>
    </w:p>
    <w:p w:rsidR="00063A7A" w:rsidRPr="00A158C7" w:rsidRDefault="00FE5DF5" w:rsidP="000B37D5">
      <w:pPr>
        <w:pStyle w:val="Heading2"/>
      </w:pPr>
      <w:bookmarkStart w:id="105" w:name="_Toc503363469"/>
      <w:r w:rsidRPr="00A158C7">
        <w:t>Purpose</w:t>
      </w:r>
      <w:bookmarkEnd w:id="105"/>
    </w:p>
    <w:p w:rsidR="00DC0959" w:rsidRPr="00A158C7" w:rsidRDefault="00E930F1" w:rsidP="00DC0959">
      <w:pPr>
        <w:rPr>
          <w:lang w:bidi="ar-SA"/>
        </w:rPr>
      </w:pPr>
      <w:r w:rsidRPr="00474D60">
        <w:rPr>
          <w:lang w:bidi="ar-SA"/>
        </w:rPr>
        <w:t>Module Desi</w:t>
      </w:r>
      <w:r>
        <w:rPr>
          <w:lang w:bidi="ar-SA"/>
        </w:rPr>
        <w:t xml:space="preserve">gn Document for </w:t>
      </w:r>
      <w:r w:rsidRPr="00E930F1">
        <w:rPr>
          <w:lang w:bidi="ar-SA"/>
        </w:rPr>
        <w:t>CM760A_Uart0CfgAndUse</w:t>
      </w:r>
      <w:r>
        <w:rPr>
          <w:lang w:bidi="ar-SA"/>
        </w:rPr>
        <w:t>.</w:t>
      </w:r>
    </w:p>
    <w:p w:rsidR="00AE0435" w:rsidRPr="00A158C7" w:rsidRDefault="00FE5DF5" w:rsidP="000B37D5">
      <w:pPr>
        <w:pStyle w:val="Heading2"/>
      </w:pPr>
      <w:bookmarkStart w:id="106" w:name="_Toc503363470"/>
      <w:r w:rsidRPr="00A158C7">
        <w:t>Scope</w:t>
      </w:r>
      <w:bookmarkEnd w:id="106"/>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07"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08" w:name="_Toc503363471"/>
      <w:r w:rsidR="00970486">
        <w:rPr>
          <w:rFonts w:ascii="Calibri" w:hAnsi="Calibri" w:cs="Calibri"/>
        </w:rPr>
        <w:t>Uart0CfgAndUse</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07"/>
      <w:bookmarkEnd w:id="108"/>
    </w:p>
    <w:p w:rsidR="00D229A6" w:rsidRPr="00E930F1" w:rsidRDefault="00E930F1" w:rsidP="00D229A6">
      <w:pPr>
        <w:rPr>
          <w:rFonts w:cs="Calibri"/>
        </w:rPr>
      </w:pPr>
      <w:r w:rsidRPr="00E930F1">
        <w:rPr>
          <w:rFonts w:cs="Calibri"/>
        </w:rPr>
        <w:t>Refer FDD.</w:t>
      </w:r>
    </w:p>
    <w:p w:rsidR="00D229A6" w:rsidRPr="00AA38E8" w:rsidRDefault="00D229A6" w:rsidP="00D229A6">
      <w:pPr>
        <w:pStyle w:val="Heading1"/>
        <w:ind w:left="562" w:hanging="562"/>
        <w:rPr>
          <w:rFonts w:ascii="Calibri" w:hAnsi="Calibri" w:cs="Calibri"/>
        </w:rPr>
      </w:pPr>
      <w:bookmarkStart w:id="109" w:name="_Toc406065229"/>
      <w:bookmarkStart w:id="110" w:name="_Toc503363472"/>
      <w:r w:rsidRPr="00AA38E8">
        <w:rPr>
          <w:rFonts w:ascii="Calibri" w:hAnsi="Calibri" w:cs="Calibri"/>
        </w:rPr>
        <w:lastRenderedPageBreak/>
        <w:t>Design details of software module</w:t>
      </w:r>
      <w:bookmarkEnd w:id="109"/>
      <w:bookmarkEnd w:id="110"/>
    </w:p>
    <w:p w:rsidR="00D229A6" w:rsidRPr="00AA38E8" w:rsidRDefault="00D229A6" w:rsidP="00D229A6">
      <w:pPr>
        <w:pStyle w:val="Heading2"/>
        <w:rPr>
          <w:rFonts w:ascii="Calibri" w:hAnsi="Calibri" w:cs="Calibri"/>
        </w:rPr>
      </w:pPr>
      <w:bookmarkStart w:id="111" w:name="_Toc406065230"/>
      <w:bookmarkStart w:id="112" w:name="_Toc503363473"/>
      <w:r w:rsidRPr="00D229A6">
        <w:t>Graphical</w:t>
      </w:r>
      <w:r>
        <w:rPr>
          <w:rFonts w:ascii="Calibri" w:hAnsi="Calibri" w:cs="Calibri"/>
        </w:rPr>
        <w:t xml:space="preserve"> representation of </w:t>
      </w:r>
      <w:bookmarkEnd w:id="1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970486">
        <w:rPr>
          <w:rFonts w:ascii="Calibri" w:hAnsi="Calibri" w:cs="Calibri"/>
        </w:rPr>
        <w:t>Uart0CfgAndUse</w:t>
      </w:r>
      <w:bookmarkEnd w:id="112"/>
      <w:r w:rsidR="00AE55D3">
        <w:rPr>
          <w:rFonts w:ascii="Calibri" w:hAnsi="Calibri" w:cs="Calibri"/>
        </w:rPr>
        <w:fldChar w:fldCharType="end"/>
      </w:r>
    </w:p>
    <w:p w:rsidR="00D229A6" w:rsidRDefault="00E930F1" w:rsidP="00D229A6">
      <w:pPr>
        <w:rPr>
          <w:rFonts w:cs="Calibri"/>
          <w:i/>
        </w:rPr>
      </w:pPr>
      <w:r>
        <w:rPr>
          <w:noProof/>
          <w:lang w:bidi="ar-SA"/>
        </w:rPr>
        <w:drawing>
          <wp:inline distT="0" distB="0" distL="0" distR="0" wp14:anchorId="150316CD" wp14:editId="1C7AC157">
            <wp:extent cx="18764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76425" cy="128587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13" w:name="_Toc406065231"/>
      <w:bookmarkStart w:id="114" w:name="_Toc503363474"/>
      <w:r w:rsidRPr="002D6391">
        <w:rPr>
          <w:rFonts w:ascii="Calibri" w:hAnsi="Calibri" w:cs="Calibri"/>
        </w:rPr>
        <w:t>Data Flow Diagram</w:t>
      </w:r>
      <w:bookmarkEnd w:id="113"/>
      <w:bookmarkEnd w:id="114"/>
    </w:p>
    <w:p w:rsidR="00D229A6" w:rsidRPr="002B094F" w:rsidRDefault="00E930F1" w:rsidP="00D229A6">
      <w:pPr>
        <w:rPr>
          <w:rFonts w:cs="Calibri"/>
        </w:rPr>
      </w:pPr>
      <w:r w:rsidRPr="0076276B">
        <w:rPr>
          <w:rFonts w:cs="Calibri"/>
        </w:rPr>
        <w:t>Refer FDD</w:t>
      </w:r>
    </w:p>
    <w:p w:rsidR="00D229A6" w:rsidRPr="002D6391" w:rsidRDefault="00AC4CD8" w:rsidP="00F527E9">
      <w:pPr>
        <w:pStyle w:val="Heading3"/>
        <w:rPr>
          <w:rFonts w:cs="Calibri"/>
        </w:rPr>
      </w:pPr>
      <w:bookmarkStart w:id="115" w:name="_Toc375924736"/>
      <w:bookmarkStart w:id="116" w:name="_Toc406065232"/>
      <w:bookmarkStart w:id="117" w:name="_Toc503363475"/>
      <w:r w:rsidRPr="00305C34">
        <w:t xml:space="preserve">Component </w:t>
      </w:r>
      <w:r w:rsidR="00D229A6" w:rsidRPr="002B094F">
        <w:rPr>
          <w:rFonts w:cs="Calibri"/>
        </w:rPr>
        <w:t>level</w:t>
      </w:r>
      <w:r w:rsidR="00D229A6" w:rsidRPr="002D6391">
        <w:rPr>
          <w:rFonts w:cs="Calibri"/>
        </w:rPr>
        <w:t xml:space="preserve"> DFD</w:t>
      </w:r>
      <w:bookmarkEnd w:id="115"/>
      <w:bookmarkEnd w:id="116"/>
      <w:bookmarkEnd w:id="117"/>
    </w:p>
    <w:p w:rsidR="00D229A6" w:rsidRPr="002B094F" w:rsidRDefault="00E930F1" w:rsidP="00D229A6">
      <w:pPr>
        <w:rPr>
          <w:lang w:bidi="ar-SA"/>
        </w:rPr>
      </w:pPr>
      <w:r>
        <w:rPr>
          <w:lang w:bidi="ar-SA"/>
        </w:rPr>
        <w:t>None</w:t>
      </w:r>
    </w:p>
    <w:p w:rsidR="00D229A6" w:rsidRPr="00A32585" w:rsidRDefault="00AC4CD8" w:rsidP="00F527E9">
      <w:pPr>
        <w:pStyle w:val="Heading3"/>
      </w:pPr>
      <w:bookmarkStart w:id="118" w:name="_Toc375924737"/>
      <w:bookmarkStart w:id="119" w:name="_Toc406065233"/>
      <w:bookmarkStart w:id="120" w:name="_Toc503363476"/>
      <w:r>
        <w:t>Function</w:t>
      </w:r>
      <w:r w:rsidRPr="00231F0B">
        <w:t xml:space="preserve"> </w:t>
      </w:r>
      <w:r w:rsidR="00D229A6" w:rsidRPr="00A32585">
        <w:t>level DFD</w:t>
      </w:r>
      <w:bookmarkEnd w:id="118"/>
      <w:bookmarkEnd w:id="119"/>
      <w:bookmarkEnd w:id="120"/>
    </w:p>
    <w:p w:rsidR="002B094F" w:rsidRDefault="00E930F1"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121" w:name="_Toc338170479"/>
      <w:bookmarkStart w:id="122" w:name="_Toc375678228"/>
      <w:bookmarkStart w:id="123" w:name="_Toc418080062"/>
      <w:bookmarkStart w:id="124" w:name="_Toc421709912"/>
      <w:bookmarkStart w:id="125" w:name="_Toc503363477"/>
      <w:r w:rsidRPr="00AC4CD8">
        <w:rPr>
          <w:rFonts w:ascii="Calibri" w:hAnsi="Calibri" w:cs="Calibri"/>
        </w:rPr>
        <w:lastRenderedPageBreak/>
        <w:t>Constant Data Dictionary</w:t>
      </w:r>
      <w:bookmarkEnd w:id="121"/>
      <w:bookmarkEnd w:id="122"/>
      <w:bookmarkEnd w:id="123"/>
      <w:bookmarkEnd w:id="124"/>
      <w:bookmarkEnd w:id="125"/>
    </w:p>
    <w:p w:rsidR="00AC4CD8" w:rsidRPr="00DA5500" w:rsidRDefault="00AC4CD8" w:rsidP="00AC4CD8">
      <w:pPr>
        <w:pStyle w:val="Heading2"/>
        <w:spacing w:after="60"/>
        <w:rPr>
          <w:rFonts w:ascii="Calibri" w:hAnsi="Calibri"/>
        </w:rPr>
      </w:pPr>
      <w:bookmarkStart w:id="126" w:name="_Toc421011506"/>
      <w:bookmarkStart w:id="127" w:name="_Toc421786527"/>
      <w:bookmarkStart w:id="128" w:name="_Toc418080064"/>
      <w:bookmarkStart w:id="129" w:name="_Toc503363478"/>
      <w:r w:rsidRPr="00DA5500">
        <w:rPr>
          <w:rFonts w:ascii="Calibri" w:hAnsi="Calibri"/>
        </w:rPr>
        <w:t>Program (fixed) Constants</w:t>
      </w:r>
      <w:bookmarkEnd w:id="126"/>
      <w:bookmarkEnd w:id="127"/>
      <w:bookmarkEnd w:id="129"/>
    </w:p>
    <w:p w:rsidR="00AC4CD8" w:rsidRPr="00DA5500" w:rsidRDefault="00AC4CD8" w:rsidP="00F527E9">
      <w:pPr>
        <w:pStyle w:val="Heading3"/>
      </w:pPr>
      <w:bookmarkStart w:id="130" w:name="_Toc503363479"/>
      <w:bookmarkEnd w:id="128"/>
      <w:r w:rsidRPr="00DA5500">
        <w:t>Embedded Constants</w:t>
      </w:r>
      <w:bookmarkEnd w:id="1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774"/>
        <w:gridCol w:w="2082"/>
        <w:gridCol w:w="1481"/>
        <w:gridCol w:w="1815"/>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E930F1" w:rsidP="00F4318C">
            <w:pPr>
              <w:spacing w:before="60"/>
              <w:jc w:val="center"/>
              <w:rPr>
                <w:rFonts w:cs="Calibri"/>
                <w:sz w:val="16"/>
                <w:szCs w:val="16"/>
              </w:rPr>
            </w:pPr>
            <w:r w:rsidRPr="00E930F1">
              <w:rPr>
                <w:rFonts w:cs="Calibri"/>
                <w:sz w:val="16"/>
                <w:szCs w:val="16"/>
              </w:rPr>
              <w:t>ROLLGCNTCHK_CNT_U08</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5E61B1" w:rsidP="00E930F1">
            <w:pPr>
              <w:spacing w:before="60"/>
              <w:jc w:val="center"/>
              <w:rPr>
                <w:rFonts w:cs="Calibri"/>
                <w:sz w:val="16"/>
                <w:szCs w:val="16"/>
              </w:rPr>
            </w:pPr>
            <w:r w:rsidRPr="005E61B1">
              <w:rPr>
                <w:rFonts w:cs="Calibri"/>
                <w:sz w:val="16"/>
                <w:szCs w:val="16"/>
              </w:rPr>
              <w:t>255</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DATABYTE0_CNT_U08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0</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DATABYTE1_CNT_U08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1</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DATABYTE2_CNT_U08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2</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DATABYTE3_CNT_U08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3</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DATABYTE4_CNT_U08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4</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DATABYTE5_CNT_U08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5</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DATABYTE6_CNT_U08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6</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DATABYTE7_CNT_U08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7</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DATABYTE8_CNT_U08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8</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MASKLOWR16BITOFUINT32_CNT_U16</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65535</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del w:id="131" w:author="Avinash James" w:date="2018-01-10T16:02:00Z">
              <w:r w:rsidRPr="00E930F1" w:rsidDel="00C21F17">
                <w:rPr>
                  <w:rFonts w:cs="Calibri"/>
                  <w:sz w:val="16"/>
                  <w:szCs w:val="16"/>
                </w:rPr>
                <w:delText>MASKUPPR16BITOFUINT32_CNT_U32</w:delText>
              </w:r>
            </w:del>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del w:id="132" w:author="Avinash James" w:date="2018-01-10T16:02:00Z">
              <w:r w:rsidDel="00C21F17">
                <w:rPr>
                  <w:rFonts w:cs="Calibri"/>
                  <w:sz w:val="16"/>
                  <w:szCs w:val="16"/>
                </w:rPr>
                <w:delText>1</w:delText>
              </w:r>
            </w:del>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del w:id="133" w:author="Avinash James" w:date="2018-01-10T16:02:00Z">
              <w:r w:rsidRPr="005E61B1" w:rsidDel="00C21F17">
                <w:rPr>
                  <w:rFonts w:cs="Calibri"/>
                  <w:sz w:val="16"/>
                  <w:szCs w:val="16"/>
                </w:rPr>
                <w:delText>Cnt</w:delText>
              </w:r>
            </w:del>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del w:id="134" w:author="Avinash James" w:date="2018-01-10T16:02:00Z">
              <w:r w:rsidRPr="005E61B1" w:rsidDel="00C21F17">
                <w:rPr>
                  <w:rFonts w:cs="Calibri"/>
                  <w:sz w:val="16"/>
                  <w:szCs w:val="16"/>
                </w:rPr>
                <w:delText>4294901760</w:delText>
              </w:r>
            </w:del>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MAXSIGGROUPFORTX_CNT_U08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9</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C84313" w:rsidP="00F4318C">
            <w:pPr>
              <w:spacing w:before="60"/>
              <w:jc w:val="center"/>
              <w:rPr>
                <w:rFonts w:cs="Calibri"/>
                <w:sz w:val="16"/>
                <w:szCs w:val="16"/>
              </w:rPr>
            </w:pPr>
            <w:r w:rsidRPr="00C84313">
              <w:rPr>
                <w:rFonts w:cs="Calibri"/>
                <w:sz w:val="16"/>
                <w:szCs w:val="16"/>
              </w:rPr>
              <w:t>TWO_CNT_U08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2</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sidRPr="005E61B1">
              <w:rPr>
                <w:rFonts w:cs="Calibri"/>
                <w:sz w:val="16"/>
                <w:szCs w:val="16"/>
              </w:rPr>
              <w:t>UART0RXMAXBUFSIZE_CNT_U08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144</w:t>
            </w:r>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r w:rsidRPr="00D318CA">
              <w:rPr>
                <w:rFonts w:cs="Calibri"/>
                <w:sz w:val="16"/>
                <w:szCs w:val="16"/>
              </w:rPr>
              <w:t>UART0TXBUFSIZE_CNT_U08</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D318CA" w:rsidP="00E930F1">
            <w:pPr>
              <w:spacing w:before="60"/>
              <w:jc w:val="center"/>
              <w:rPr>
                <w:rFonts w:cs="Calibri"/>
                <w:sz w:val="16"/>
                <w:szCs w:val="16"/>
              </w:rPr>
            </w:pPr>
            <w:r>
              <w:rPr>
                <w:rFonts w:cs="Calibri"/>
                <w:sz w:val="16"/>
                <w:szCs w:val="16"/>
              </w:rPr>
              <w:t>80</w:t>
            </w:r>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r w:rsidRPr="00D318CA">
              <w:rPr>
                <w:rFonts w:cs="Calibri"/>
                <w:sz w:val="16"/>
                <w:szCs w:val="16"/>
              </w:rPr>
              <w:t>RLN30LBRP01BRP_CNT_U08</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D318CA" w:rsidP="00E930F1">
            <w:pPr>
              <w:spacing w:before="60"/>
              <w:jc w:val="center"/>
              <w:rPr>
                <w:rFonts w:cs="Calibri"/>
                <w:sz w:val="16"/>
                <w:szCs w:val="16"/>
              </w:rPr>
            </w:pPr>
            <w:r>
              <w:rPr>
                <w:rFonts w:cs="Calibri"/>
                <w:sz w:val="16"/>
                <w:szCs w:val="16"/>
              </w:rPr>
              <w:t>4</w:t>
            </w:r>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5E61B1" w:rsidRDefault="00AC59F8" w:rsidP="00F4318C">
            <w:pPr>
              <w:spacing w:before="60"/>
              <w:jc w:val="center"/>
              <w:rPr>
                <w:rFonts w:cs="Calibri"/>
                <w:sz w:val="16"/>
                <w:szCs w:val="16"/>
              </w:rPr>
            </w:pPr>
            <w:r w:rsidRPr="00AC59F8">
              <w:rPr>
                <w:rFonts w:cs="Calibri"/>
                <w:sz w:val="16"/>
                <w:szCs w:val="16"/>
              </w:rPr>
              <w:t>DTS101CM_CNT_U32</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AC59F8" w:rsidP="00E930F1">
            <w:pPr>
              <w:spacing w:before="60"/>
              <w:jc w:val="center"/>
              <w:rPr>
                <w:rFonts w:cs="Calibri"/>
                <w:sz w:val="16"/>
                <w:szCs w:val="16"/>
              </w:rPr>
            </w:pPr>
            <w:del w:id="135" w:author="Avinash James" w:date="2018-01-10T16:02:00Z">
              <w:r w:rsidRPr="00AC59F8" w:rsidDel="00C21F17">
                <w:rPr>
                  <w:rFonts w:cs="Calibri"/>
                  <w:sz w:val="16"/>
                  <w:szCs w:val="16"/>
                </w:rPr>
                <w:delText>0x80120000</w:delText>
              </w:r>
            </w:del>
            <w:ins w:id="136" w:author="Avinash James" w:date="2018-01-10T16:02:00Z">
              <w:r w:rsidR="00C21F17" w:rsidRPr="00AC59F8">
                <w:rPr>
                  <w:rFonts w:cs="Calibri"/>
                  <w:sz w:val="16"/>
                  <w:szCs w:val="16"/>
                </w:rPr>
                <w:t>0x</w:t>
              </w:r>
              <w:r w:rsidR="00C21F17">
                <w:rPr>
                  <w:rFonts w:cs="Calibri"/>
                  <w:sz w:val="16"/>
                  <w:szCs w:val="16"/>
                </w:rPr>
                <w:t>2</w:t>
              </w:r>
              <w:r w:rsidR="00C21F17" w:rsidRPr="00AC59F8">
                <w:rPr>
                  <w:rFonts w:cs="Calibri"/>
                  <w:sz w:val="16"/>
                  <w:szCs w:val="16"/>
                </w:rPr>
                <w:t>0120000</w:t>
              </w:r>
            </w:ins>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5E61B1" w:rsidRDefault="00AC59F8" w:rsidP="00F4318C">
            <w:pPr>
              <w:spacing w:before="60"/>
              <w:jc w:val="center"/>
              <w:rPr>
                <w:rFonts w:cs="Calibri"/>
                <w:sz w:val="16"/>
                <w:szCs w:val="16"/>
              </w:rPr>
            </w:pPr>
            <w:r w:rsidRPr="00AC59F8">
              <w:rPr>
                <w:rFonts w:cs="Calibri"/>
                <w:sz w:val="16"/>
                <w:szCs w:val="16"/>
              </w:rPr>
              <w:t>DTS100CM_CNT_U32</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AC59F8" w:rsidP="00E930F1">
            <w:pPr>
              <w:spacing w:before="60"/>
              <w:jc w:val="center"/>
              <w:rPr>
                <w:rFonts w:cs="Calibri"/>
                <w:sz w:val="16"/>
                <w:szCs w:val="16"/>
              </w:rPr>
            </w:pPr>
            <w:del w:id="137" w:author="Avinash James" w:date="2018-01-10T16:02:00Z">
              <w:r w:rsidRPr="00AC59F8" w:rsidDel="00C21F17">
                <w:rPr>
                  <w:rFonts w:cs="Calibri"/>
                  <w:sz w:val="16"/>
                  <w:szCs w:val="16"/>
                </w:rPr>
                <w:delText>0x800E0000</w:delText>
              </w:r>
            </w:del>
            <w:ins w:id="138" w:author="Avinash James" w:date="2018-01-10T16:02:00Z">
              <w:r w:rsidR="00C21F17" w:rsidRPr="00AC59F8">
                <w:rPr>
                  <w:rFonts w:cs="Calibri"/>
                  <w:sz w:val="16"/>
                  <w:szCs w:val="16"/>
                </w:rPr>
                <w:t>0x</w:t>
              </w:r>
              <w:r w:rsidR="00C21F17">
                <w:rPr>
                  <w:rFonts w:cs="Calibri"/>
                  <w:sz w:val="16"/>
                  <w:szCs w:val="16"/>
                </w:rPr>
                <w:t>2</w:t>
              </w:r>
              <w:r w:rsidR="00C21F17" w:rsidRPr="00AC59F8">
                <w:rPr>
                  <w:rFonts w:cs="Calibri"/>
                  <w:sz w:val="16"/>
                  <w:szCs w:val="16"/>
                </w:rPr>
                <w:t>00E0000</w:t>
              </w:r>
            </w:ins>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5E61B1" w:rsidRDefault="007A2614" w:rsidP="00F4318C">
            <w:pPr>
              <w:spacing w:before="60"/>
              <w:jc w:val="center"/>
              <w:rPr>
                <w:rFonts w:cs="Calibri"/>
                <w:sz w:val="16"/>
                <w:szCs w:val="16"/>
              </w:rPr>
            </w:pPr>
            <w:r w:rsidRPr="007A2614">
              <w:rPr>
                <w:rFonts w:cs="Calibri"/>
                <w:sz w:val="16"/>
                <w:szCs w:val="16"/>
              </w:rPr>
              <w:t>DTTCT101_CNT_U32</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7A2614" w:rsidP="00E930F1">
            <w:pPr>
              <w:spacing w:before="60"/>
              <w:jc w:val="center"/>
              <w:rPr>
                <w:rFonts w:cs="Calibri"/>
                <w:sz w:val="16"/>
                <w:szCs w:val="16"/>
              </w:rPr>
            </w:pPr>
            <w:r w:rsidRPr="007A2614">
              <w:rPr>
                <w:rFonts w:cs="Calibri"/>
                <w:sz w:val="16"/>
                <w:szCs w:val="16"/>
              </w:rPr>
              <w:t>256</w:t>
            </w:r>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AC59F8" w:rsidRDefault="00AC59F8" w:rsidP="00F4318C">
            <w:pPr>
              <w:spacing w:before="60"/>
              <w:jc w:val="center"/>
              <w:rPr>
                <w:rFonts w:cs="Calibri"/>
                <w:sz w:val="16"/>
                <w:szCs w:val="16"/>
                <w:lang w:val="pl-PL"/>
              </w:rPr>
            </w:pPr>
            <w:r w:rsidRPr="00AC59F8">
              <w:rPr>
                <w:rFonts w:cs="Calibri"/>
                <w:sz w:val="16"/>
                <w:szCs w:val="16"/>
                <w:lang w:val="pl-PL"/>
              </w:rPr>
              <w:t>DTTC100_CNT_U32</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C21F17" w:rsidP="00E930F1">
            <w:pPr>
              <w:spacing w:before="60"/>
              <w:jc w:val="center"/>
              <w:rPr>
                <w:rFonts w:cs="Calibri"/>
                <w:sz w:val="16"/>
                <w:szCs w:val="16"/>
              </w:rPr>
            </w:pPr>
            <w:ins w:id="139" w:author="Avinash James" w:date="2018-01-10T16:03:00Z">
              <w:r w:rsidRPr="00D46CDC">
                <w:rPr>
                  <w:rFonts w:cs="Calibri"/>
                  <w:sz w:val="16"/>
                  <w:szCs w:val="16"/>
                </w:rPr>
                <w:t>9438624</w:t>
              </w:r>
            </w:ins>
            <w:del w:id="140" w:author="Avinash James" w:date="2018-01-10T16:03:00Z">
              <w:r w:rsidR="00AC59F8" w:rsidRPr="007A2614" w:rsidDel="00C21F17">
                <w:rPr>
                  <w:rFonts w:cs="Calibri"/>
                  <w:sz w:val="16"/>
                  <w:szCs w:val="16"/>
                </w:rPr>
                <w:delText>9437328</w:delText>
              </w:r>
            </w:del>
          </w:p>
        </w:tc>
      </w:tr>
      <w:tr w:rsidR="00D318CA" w:rsidRPr="00AA38E8" w:rsidTr="00540080">
        <w:tc>
          <w:tcPr>
            <w:tcW w:w="2368" w:type="pct"/>
            <w:tcBorders>
              <w:top w:val="single" w:sz="6" w:space="0" w:color="auto"/>
              <w:left w:val="single" w:sz="6" w:space="0" w:color="auto"/>
              <w:bottom w:val="single" w:sz="6" w:space="0" w:color="auto"/>
              <w:right w:val="single" w:sz="6" w:space="0" w:color="auto"/>
            </w:tcBorders>
          </w:tcPr>
          <w:p w:rsidR="00D318CA" w:rsidRPr="005E61B1" w:rsidRDefault="00AC59F8" w:rsidP="00F4318C">
            <w:pPr>
              <w:spacing w:before="60"/>
              <w:jc w:val="center"/>
              <w:rPr>
                <w:rFonts w:cs="Calibri"/>
                <w:sz w:val="16"/>
                <w:szCs w:val="16"/>
              </w:rPr>
            </w:pPr>
            <w:r w:rsidRPr="00AC59F8">
              <w:rPr>
                <w:rFonts w:cs="Calibri"/>
                <w:sz w:val="16"/>
                <w:szCs w:val="16"/>
                <w:lang w:val="pl-PL"/>
              </w:rPr>
              <w:t>DTTCT100_CNT_U32</w:t>
            </w:r>
          </w:p>
        </w:tc>
        <w:tc>
          <w:tcPr>
            <w:tcW w:w="1042" w:type="pct"/>
            <w:tcBorders>
              <w:top w:val="single" w:sz="6" w:space="0" w:color="auto"/>
              <w:left w:val="single" w:sz="6" w:space="0" w:color="auto"/>
              <w:bottom w:val="single" w:sz="6" w:space="0" w:color="auto"/>
              <w:right w:val="single" w:sz="6" w:space="0" w:color="auto"/>
            </w:tcBorders>
          </w:tcPr>
          <w:p w:rsidR="00D318CA" w:rsidRDefault="00D318C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D318CA" w:rsidRPr="005E61B1" w:rsidRDefault="00D318CA"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D318CA" w:rsidRPr="005E61B1" w:rsidRDefault="00AC59F8" w:rsidP="00E930F1">
            <w:pPr>
              <w:spacing w:before="60"/>
              <w:jc w:val="center"/>
              <w:rPr>
                <w:rFonts w:cs="Calibri"/>
                <w:sz w:val="16"/>
                <w:szCs w:val="16"/>
              </w:rPr>
            </w:pPr>
            <w:del w:id="141" w:author="Avinash James" w:date="2018-01-10T16:03:00Z">
              <w:r w:rsidRPr="007A2614" w:rsidDel="00C21F17">
                <w:rPr>
                  <w:rFonts w:cs="Calibri"/>
                  <w:sz w:val="16"/>
                  <w:szCs w:val="16"/>
                </w:rPr>
                <w:delText>6208</w:delText>
              </w:r>
            </w:del>
            <w:ins w:id="142" w:author="Avinash James" w:date="2018-01-10T16:03:00Z">
              <w:r w:rsidR="00C21F17">
                <w:rPr>
                  <w:rFonts w:cs="Calibri"/>
                  <w:sz w:val="16"/>
                  <w:szCs w:val="16"/>
                </w:rPr>
                <w:t>6720</w:t>
              </w:r>
            </w:ins>
          </w:p>
        </w:tc>
      </w:tr>
      <w:tr w:rsidR="007A2614" w:rsidRPr="00AA38E8" w:rsidTr="00540080">
        <w:tc>
          <w:tcPr>
            <w:tcW w:w="2368" w:type="pct"/>
            <w:tcBorders>
              <w:top w:val="single" w:sz="6" w:space="0" w:color="auto"/>
              <w:left w:val="single" w:sz="6" w:space="0" w:color="auto"/>
              <w:bottom w:val="single" w:sz="6" w:space="0" w:color="auto"/>
              <w:right w:val="single" w:sz="6" w:space="0" w:color="auto"/>
            </w:tcBorders>
          </w:tcPr>
          <w:p w:rsidR="007A2614" w:rsidRPr="007A2614" w:rsidRDefault="007A2614" w:rsidP="007A2614">
            <w:pPr>
              <w:tabs>
                <w:tab w:val="left" w:pos="3130"/>
              </w:tabs>
              <w:spacing w:before="60"/>
              <w:jc w:val="center"/>
              <w:rPr>
                <w:rFonts w:cs="Calibri"/>
                <w:sz w:val="16"/>
                <w:szCs w:val="16"/>
              </w:rPr>
            </w:pPr>
            <w:r w:rsidRPr="007A2614">
              <w:rPr>
                <w:rFonts w:cs="Calibri"/>
                <w:sz w:val="16"/>
                <w:szCs w:val="16"/>
              </w:rPr>
              <w:t>DTRTC100_CNT_U32</w:t>
            </w:r>
          </w:p>
        </w:tc>
        <w:tc>
          <w:tcPr>
            <w:tcW w:w="1042" w:type="pct"/>
            <w:tcBorders>
              <w:top w:val="single" w:sz="6" w:space="0" w:color="auto"/>
              <w:left w:val="single" w:sz="6" w:space="0" w:color="auto"/>
              <w:bottom w:val="single" w:sz="6" w:space="0" w:color="auto"/>
              <w:right w:val="single" w:sz="6" w:space="0" w:color="auto"/>
            </w:tcBorders>
          </w:tcPr>
          <w:p w:rsidR="007A2614" w:rsidRDefault="007A2614"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7A2614" w:rsidRPr="005E61B1" w:rsidRDefault="007A2614"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7A2614" w:rsidRDefault="00C21F17" w:rsidP="00E930F1">
            <w:pPr>
              <w:spacing w:before="60"/>
              <w:jc w:val="center"/>
              <w:rPr>
                <w:rFonts w:cs="Calibri"/>
                <w:sz w:val="16"/>
                <w:szCs w:val="16"/>
              </w:rPr>
            </w:pPr>
            <w:ins w:id="143" w:author="Avinash James" w:date="2018-01-10T16:03:00Z">
              <w:r w:rsidRPr="00D46CDC">
                <w:rPr>
                  <w:rFonts w:cs="Calibri"/>
                  <w:sz w:val="16"/>
                  <w:szCs w:val="16"/>
                </w:rPr>
                <w:t>9438624</w:t>
              </w:r>
            </w:ins>
            <w:del w:id="144" w:author="Avinash James" w:date="2018-01-10T16:03:00Z">
              <w:r w:rsidR="007A2614" w:rsidRPr="007A2614" w:rsidDel="00C21F17">
                <w:rPr>
                  <w:rFonts w:cs="Calibri"/>
                  <w:sz w:val="16"/>
                  <w:szCs w:val="16"/>
                </w:rPr>
                <w:delText>9437184</w:delText>
              </w:r>
            </w:del>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145" w:name="_Ref87065593"/>
      <w:bookmarkStart w:id="146" w:name="_Toc338170483"/>
      <w:bookmarkStart w:id="147" w:name="_Toc375678229"/>
      <w:bookmarkStart w:id="148" w:name="_Toc418080067"/>
      <w:bookmarkStart w:id="149" w:name="_Toc421786702"/>
      <w:bookmarkStart w:id="150" w:name="_Toc50336348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145"/>
      <w:bookmarkEnd w:id="146"/>
      <w:bookmarkEnd w:id="147"/>
      <w:bookmarkEnd w:id="148"/>
      <w:bookmarkEnd w:id="149"/>
      <w:bookmarkEnd w:id="150"/>
    </w:p>
    <w:p w:rsidR="002B094F" w:rsidRPr="00987B4A" w:rsidRDefault="002B094F" w:rsidP="00007584">
      <w:pPr>
        <w:pStyle w:val="Heading2"/>
        <w:spacing w:after="60"/>
        <w:rPr>
          <w:rFonts w:ascii="Calibri" w:hAnsi="Calibri"/>
        </w:rPr>
      </w:pPr>
      <w:bookmarkStart w:id="151" w:name="_Toc338170484"/>
      <w:bookmarkStart w:id="152" w:name="_Toc418080068"/>
      <w:bookmarkStart w:id="153" w:name="_Toc421709916"/>
      <w:bookmarkStart w:id="154" w:name="_Toc503363481"/>
      <w:r w:rsidRPr="00007584">
        <w:rPr>
          <w:rFonts w:ascii="Calibri" w:hAnsi="Calibri"/>
        </w:rPr>
        <w:t>Sub</w:t>
      </w:r>
      <w:r w:rsidRPr="00987B4A">
        <w:rPr>
          <w:rFonts w:ascii="Calibri" w:hAnsi="Calibri"/>
        </w:rPr>
        <w:t>-Module Functions</w:t>
      </w:r>
      <w:bookmarkEnd w:id="151"/>
      <w:bookmarkEnd w:id="152"/>
      <w:bookmarkEnd w:id="153"/>
      <w:bookmarkEnd w:id="154"/>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527E9">
      <w:pPr>
        <w:pStyle w:val="Heading3"/>
      </w:pPr>
      <w:bookmarkStart w:id="155" w:name="_Toc421011514"/>
      <w:bookmarkStart w:id="156" w:name="_Toc503363482"/>
      <w:proofErr w:type="spellStart"/>
      <w:r w:rsidRPr="00AA38E8">
        <w:t>Init</w:t>
      </w:r>
      <w:proofErr w:type="spellEnd"/>
      <w:r w:rsidRPr="00AA38E8">
        <w:t xml:space="preserve">: </w:t>
      </w:r>
      <w:fldSimple w:instr=" DOCPROPERTY  &quot;Document Version&quot;  \* MERGEFORMAT ">
        <w:r w:rsidR="00970486">
          <w:t>Uart0CfgAndUse</w:t>
        </w:r>
      </w:fldSimple>
      <w:r w:rsidRPr="00AA38E8">
        <w:t>Init</w:t>
      </w:r>
      <w:bookmarkEnd w:id="155"/>
      <w:r w:rsidR="00D65285">
        <w:t>1</w:t>
      </w:r>
      <w:bookmarkEnd w:id="156"/>
    </w:p>
    <w:p w:rsidR="00007584" w:rsidRPr="00AA38E8" w:rsidRDefault="00007584" w:rsidP="00F527E9">
      <w:pPr>
        <w:pStyle w:val="Heading4"/>
      </w:pPr>
      <w:bookmarkStart w:id="157" w:name="_Toc421011515"/>
      <w:r w:rsidRPr="00AA38E8">
        <w:t>Design Rationale</w:t>
      </w:r>
      <w:bookmarkEnd w:id="157"/>
    </w:p>
    <w:p w:rsidR="00007584" w:rsidRPr="00A26934" w:rsidRDefault="00D65285" w:rsidP="00F527E9">
      <w:r w:rsidRPr="00D65285">
        <w:t>Refer FDD</w:t>
      </w:r>
    </w:p>
    <w:p w:rsidR="00007584" w:rsidRPr="00AA38E8" w:rsidRDefault="00007584" w:rsidP="00F527E9">
      <w:pPr>
        <w:pStyle w:val="Heading4"/>
      </w:pPr>
      <w:bookmarkStart w:id="158" w:name="_Toc421011516"/>
      <w:r w:rsidRPr="00AA38E8">
        <w:t>Module Outputs</w:t>
      </w:r>
      <w:bookmarkEnd w:id="158"/>
    </w:p>
    <w:p w:rsidR="002B094F" w:rsidRPr="00007584" w:rsidRDefault="00D65285" w:rsidP="00D65285">
      <w:r w:rsidRPr="00D65285">
        <w:t>Refer FDD</w:t>
      </w:r>
    </w:p>
    <w:p w:rsidR="00DB3C1D" w:rsidRPr="00AA38E8" w:rsidRDefault="00DB3C1D" w:rsidP="00D65285">
      <w:pPr>
        <w:pStyle w:val="Heading3"/>
      </w:pPr>
      <w:bookmarkStart w:id="159" w:name="_Toc421011518"/>
      <w:bookmarkStart w:id="160" w:name="_Toc503363483"/>
      <w:r w:rsidRPr="00AA38E8">
        <w:t xml:space="preserve">Per: </w:t>
      </w:r>
      <w:fldSimple w:instr=" DOCPROPERTY  &quot;Document Version&quot;  \* MERGEFORMAT ">
        <w:r w:rsidR="00970486">
          <w:t>Uart0CfgAndUse</w:t>
        </w:r>
      </w:fldSimple>
      <w:r w:rsidR="00D65285" w:rsidRPr="00D65285">
        <w:t>Per1</w:t>
      </w:r>
      <w:bookmarkEnd w:id="159"/>
      <w:bookmarkEnd w:id="160"/>
    </w:p>
    <w:p w:rsidR="00DB3C1D" w:rsidRPr="00AA38E8" w:rsidRDefault="00DB3C1D" w:rsidP="00F527E9">
      <w:pPr>
        <w:pStyle w:val="Heading4"/>
      </w:pPr>
      <w:bookmarkStart w:id="161" w:name="_Toc421011519"/>
      <w:r w:rsidRPr="00AA38E8">
        <w:t>Design Rationale</w:t>
      </w:r>
      <w:bookmarkEnd w:id="161"/>
    </w:p>
    <w:p w:rsidR="00DB3C1D" w:rsidRPr="0033680E" w:rsidRDefault="00D65285" w:rsidP="00F527E9">
      <w:r w:rsidRPr="00D65285">
        <w:t>Refer FDD</w:t>
      </w:r>
    </w:p>
    <w:p w:rsidR="00DB3C1D" w:rsidRPr="00AA38E8" w:rsidRDefault="00DB3C1D" w:rsidP="00F527E9">
      <w:pPr>
        <w:pStyle w:val="Heading4"/>
      </w:pPr>
      <w:bookmarkStart w:id="162" w:name="_Toc421011520"/>
      <w:r w:rsidRPr="00AA38E8">
        <w:t>Store Module Inputs to Local copies</w:t>
      </w:r>
      <w:bookmarkEnd w:id="162"/>
    </w:p>
    <w:p w:rsidR="00DB3C1D" w:rsidRPr="0033680E" w:rsidRDefault="00D65285" w:rsidP="00F527E9">
      <w:r w:rsidRPr="00D65285">
        <w:t>Refer FDD</w:t>
      </w:r>
    </w:p>
    <w:p w:rsidR="00DB3C1D" w:rsidRPr="00AA38E8" w:rsidRDefault="00DB3C1D" w:rsidP="00F527E9">
      <w:pPr>
        <w:pStyle w:val="Heading4"/>
      </w:pPr>
      <w:bookmarkStart w:id="163" w:name="_Toc421011521"/>
      <w:r w:rsidRPr="00AA38E8">
        <w:t>(Processing of function)………</w:t>
      </w:r>
      <w:bookmarkEnd w:id="163"/>
    </w:p>
    <w:p w:rsidR="00DB3C1D" w:rsidRPr="0033680E" w:rsidRDefault="00D65285" w:rsidP="00F527E9">
      <w:r w:rsidRPr="00D65285">
        <w:t>Refer FDD</w:t>
      </w:r>
    </w:p>
    <w:p w:rsidR="00DB3C1D" w:rsidRPr="00AA38E8" w:rsidRDefault="00DB3C1D" w:rsidP="00F527E9">
      <w:pPr>
        <w:pStyle w:val="Heading4"/>
      </w:pPr>
      <w:bookmarkStart w:id="164" w:name="_Toc421011522"/>
      <w:r w:rsidRPr="00AA38E8">
        <w:t>Store Local copy of outputs into Module Outputs</w:t>
      </w:r>
      <w:bookmarkEnd w:id="164"/>
    </w:p>
    <w:p w:rsidR="008C6874" w:rsidRDefault="00D65285" w:rsidP="00D65285">
      <w:r w:rsidRPr="00D65285">
        <w:t>Refer FDD</w:t>
      </w:r>
    </w:p>
    <w:p w:rsidR="00D65285" w:rsidRPr="00AA38E8" w:rsidRDefault="00D65285" w:rsidP="00D65285">
      <w:pPr>
        <w:pStyle w:val="Heading3"/>
      </w:pPr>
      <w:bookmarkStart w:id="165" w:name="_Toc503363484"/>
      <w:r w:rsidRPr="00AA38E8">
        <w:t xml:space="preserve">Per: </w:t>
      </w:r>
      <w:fldSimple w:instr=" DOCPROPERTY  &quot;Document Version&quot;  \* MERGEFORMAT ">
        <w:r>
          <w:t>Uart0CfgAndUse</w:t>
        </w:r>
      </w:fldSimple>
      <w:r>
        <w:t>Per2</w:t>
      </w:r>
      <w:bookmarkEnd w:id="165"/>
    </w:p>
    <w:p w:rsidR="00D65285" w:rsidRPr="00AA38E8" w:rsidRDefault="00D65285" w:rsidP="00D65285">
      <w:pPr>
        <w:pStyle w:val="Heading4"/>
      </w:pPr>
      <w:r w:rsidRPr="00AA38E8">
        <w:t>Design Rationale</w:t>
      </w:r>
    </w:p>
    <w:p w:rsidR="00D65285" w:rsidRPr="0033680E" w:rsidRDefault="00D65285" w:rsidP="00D65285">
      <w:r w:rsidRPr="00D65285">
        <w:t>Refer FDD</w:t>
      </w:r>
    </w:p>
    <w:p w:rsidR="00D65285" w:rsidRPr="00AA38E8" w:rsidRDefault="00D65285" w:rsidP="00D65285">
      <w:pPr>
        <w:pStyle w:val="Heading4"/>
      </w:pPr>
      <w:r w:rsidRPr="00AA38E8">
        <w:t>Store Module Inputs to Local copies</w:t>
      </w:r>
    </w:p>
    <w:p w:rsidR="00D65285" w:rsidRPr="0033680E" w:rsidRDefault="00D65285" w:rsidP="00D65285">
      <w:r w:rsidRPr="00D65285">
        <w:t>Refer FDD</w:t>
      </w:r>
    </w:p>
    <w:p w:rsidR="00D65285" w:rsidRPr="00AA38E8" w:rsidRDefault="00D65285" w:rsidP="00D65285">
      <w:pPr>
        <w:pStyle w:val="Heading4"/>
      </w:pPr>
      <w:r w:rsidRPr="00AA38E8">
        <w:t>(Processing of function)………</w:t>
      </w:r>
    </w:p>
    <w:p w:rsidR="00D65285" w:rsidRPr="0033680E" w:rsidRDefault="00D65285" w:rsidP="00D65285">
      <w:r w:rsidRPr="00D65285">
        <w:t>Refer FDD</w:t>
      </w:r>
    </w:p>
    <w:p w:rsidR="00D65285" w:rsidRPr="00AA38E8" w:rsidRDefault="00D65285" w:rsidP="00D65285">
      <w:pPr>
        <w:pStyle w:val="Heading4"/>
      </w:pPr>
      <w:r w:rsidRPr="00AA38E8">
        <w:t>Store Local copy of outputs into Module Outputs</w:t>
      </w:r>
    </w:p>
    <w:p w:rsidR="00D65285" w:rsidRDefault="00D65285" w:rsidP="00D65285">
      <w:pPr>
        <w:rPr>
          <w:rFonts w:cs="Calibri"/>
        </w:rPr>
      </w:pPr>
      <w:r w:rsidRPr="00D65285">
        <w:t>Refer FDD</w:t>
      </w:r>
    </w:p>
    <w:p w:rsidR="00D65285" w:rsidRPr="00AA38E8" w:rsidRDefault="00D65285" w:rsidP="00D65285">
      <w:pPr>
        <w:pStyle w:val="Heading3"/>
      </w:pPr>
      <w:bookmarkStart w:id="166" w:name="_Toc503363485"/>
      <w:r w:rsidRPr="00AA38E8">
        <w:t xml:space="preserve">Per: </w:t>
      </w:r>
      <w:fldSimple w:instr=" DOCPROPERTY  &quot;Document Version&quot;  \* MERGEFORMAT ">
        <w:r>
          <w:t>Uart0CfgAndUse</w:t>
        </w:r>
      </w:fldSimple>
      <w:r>
        <w:t>Per3</w:t>
      </w:r>
      <w:bookmarkEnd w:id="166"/>
    </w:p>
    <w:p w:rsidR="00D65285" w:rsidRPr="00AA38E8" w:rsidRDefault="00D65285" w:rsidP="00D65285">
      <w:pPr>
        <w:pStyle w:val="Heading4"/>
      </w:pPr>
      <w:r w:rsidRPr="00AA38E8">
        <w:t>Design Rationale</w:t>
      </w:r>
    </w:p>
    <w:p w:rsidR="00D65285" w:rsidRPr="0033680E" w:rsidRDefault="00D65285" w:rsidP="00D65285">
      <w:r w:rsidRPr="00D65285">
        <w:t>Refer FDD</w:t>
      </w:r>
    </w:p>
    <w:p w:rsidR="00D65285" w:rsidRPr="00AA38E8" w:rsidRDefault="00D65285" w:rsidP="00D65285">
      <w:pPr>
        <w:pStyle w:val="Heading4"/>
      </w:pPr>
      <w:r w:rsidRPr="00AA38E8">
        <w:lastRenderedPageBreak/>
        <w:t>Store Module Inputs to Local copies</w:t>
      </w:r>
    </w:p>
    <w:p w:rsidR="00D65285" w:rsidRPr="0033680E" w:rsidRDefault="00D65285" w:rsidP="00D65285">
      <w:r w:rsidRPr="00D65285">
        <w:t>Refer FDD</w:t>
      </w:r>
    </w:p>
    <w:p w:rsidR="00D65285" w:rsidRPr="00AA38E8" w:rsidRDefault="00D65285" w:rsidP="00D65285">
      <w:pPr>
        <w:pStyle w:val="Heading4"/>
      </w:pPr>
      <w:r w:rsidRPr="00AA38E8">
        <w:t>(Processing of function)………</w:t>
      </w:r>
    </w:p>
    <w:p w:rsidR="00D65285" w:rsidRPr="0033680E" w:rsidRDefault="00D65285" w:rsidP="00D65285">
      <w:r w:rsidRPr="00D65285">
        <w:t>Refer FDD</w:t>
      </w:r>
    </w:p>
    <w:p w:rsidR="00D65285" w:rsidRPr="00AA38E8" w:rsidRDefault="00D65285" w:rsidP="00D65285">
      <w:pPr>
        <w:pStyle w:val="Heading4"/>
      </w:pPr>
      <w:r w:rsidRPr="00AA38E8">
        <w:t>Store Local copy of outputs into Module Outputs</w:t>
      </w:r>
    </w:p>
    <w:p w:rsidR="00D65285" w:rsidRDefault="00D65285" w:rsidP="00D65285">
      <w:pPr>
        <w:rPr>
          <w:rFonts w:cs="Calibri"/>
        </w:rPr>
      </w:pPr>
      <w:r w:rsidRPr="00D65285">
        <w:t>Refer FDD</w:t>
      </w:r>
    </w:p>
    <w:p w:rsidR="00D65285" w:rsidRPr="00AA38E8" w:rsidRDefault="00D65285" w:rsidP="00D65285">
      <w:pPr>
        <w:pStyle w:val="Heading3"/>
      </w:pPr>
      <w:bookmarkStart w:id="167" w:name="_Toc503363486"/>
      <w:r w:rsidRPr="00AA38E8">
        <w:t xml:space="preserve">Per: </w:t>
      </w:r>
      <w:fldSimple w:instr=" DOCPROPERTY  &quot;Document Version&quot;  \* MERGEFORMAT ">
        <w:r>
          <w:t>Uart0CfgAndUse</w:t>
        </w:r>
      </w:fldSimple>
      <w:r>
        <w:t>Per4</w:t>
      </w:r>
      <w:bookmarkEnd w:id="167"/>
    </w:p>
    <w:p w:rsidR="00D65285" w:rsidRPr="00AA38E8" w:rsidRDefault="00D65285" w:rsidP="00D65285">
      <w:pPr>
        <w:pStyle w:val="Heading4"/>
      </w:pPr>
      <w:r w:rsidRPr="00AA38E8">
        <w:t>Design Rationale</w:t>
      </w:r>
    </w:p>
    <w:p w:rsidR="00D65285" w:rsidRPr="0033680E" w:rsidRDefault="00D65285" w:rsidP="00D65285">
      <w:r w:rsidRPr="00D65285">
        <w:t>Refer FDD</w:t>
      </w:r>
    </w:p>
    <w:p w:rsidR="00D65285" w:rsidRPr="00AA38E8" w:rsidRDefault="00D65285" w:rsidP="00D65285">
      <w:pPr>
        <w:pStyle w:val="Heading4"/>
      </w:pPr>
      <w:r w:rsidRPr="00AA38E8">
        <w:t>Store Module Inputs to Local copies</w:t>
      </w:r>
    </w:p>
    <w:p w:rsidR="00D65285" w:rsidRPr="0033680E" w:rsidRDefault="00D65285" w:rsidP="00D65285">
      <w:r w:rsidRPr="00D65285">
        <w:t>Refer FDD</w:t>
      </w:r>
    </w:p>
    <w:p w:rsidR="00D65285" w:rsidRPr="00AA38E8" w:rsidRDefault="00D65285" w:rsidP="00D65285">
      <w:pPr>
        <w:pStyle w:val="Heading4"/>
      </w:pPr>
      <w:r w:rsidRPr="00AA38E8">
        <w:t>(Processing of function)………</w:t>
      </w:r>
    </w:p>
    <w:p w:rsidR="00D65285" w:rsidRPr="0033680E" w:rsidRDefault="00D65285" w:rsidP="00D65285">
      <w:r w:rsidRPr="00D65285">
        <w:t>Refer FDD</w:t>
      </w:r>
    </w:p>
    <w:p w:rsidR="00D65285" w:rsidRPr="00AA38E8" w:rsidRDefault="00D65285" w:rsidP="00D65285">
      <w:pPr>
        <w:pStyle w:val="Heading4"/>
      </w:pPr>
      <w:r w:rsidRPr="00AA38E8">
        <w:t>Store Local copy of outputs into Module Outputs</w:t>
      </w:r>
    </w:p>
    <w:p w:rsidR="00D65285" w:rsidRDefault="00D65285" w:rsidP="00D65285">
      <w:pPr>
        <w:rPr>
          <w:rFonts w:cs="Calibri"/>
        </w:rPr>
      </w:pPr>
      <w:r w:rsidRPr="00D65285">
        <w:t>Refer FDD</w:t>
      </w:r>
    </w:p>
    <w:p w:rsidR="00D65285" w:rsidRDefault="00D65285" w:rsidP="00D65285">
      <w:pPr>
        <w:rPr>
          <w:rFonts w:cs="Calibri"/>
        </w:rPr>
      </w:pPr>
    </w:p>
    <w:p w:rsidR="002B094F" w:rsidRDefault="008C6874" w:rsidP="008C6874">
      <w:pPr>
        <w:pStyle w:val="Heading2"/>
        <w:spacing w:after="60"/>
        <w:rPr>
          <w:rFonts w:ascii="Calibri" w:hAnsi="Calibri"/>
        </w:rPr>
      </w:pPr>
      <w:bookmarkStart w:id="168" w:name="_Toc503363487"/>
      <w:r>
        <w:rPr>
          <w:rFonts w:ascii="Calibri" w:hAnsi="Calibri"/>
        </w:rPr>
        <w:t xml:space="preserve">Server </w:t>
      </w:r>
      <w:proofErr w:type="spellStart"/>
      <w:r>
        <w:rPr>
          <w:rFonts w:ascii="Calibri" w:hAnsi="Calibri"/>
        </w:rPr>
        <w:t>R</w:t>
      </w:r>
      <w:r w:rsidRPr="008C6874">
        <w:rPr>
          <w:rFonts w:ascii="Calibri" w:hAnsi="Calibri"/>
        </w:rPr>
        <w:t>unables</w:t>
      </w:r>
      <w:bookmarkEnd w:id="168"/>
      <w:proofErr w:type="spellEnd"/>
      <w:r w:rsidR="002B094F" w:rsidRPr="008C6874">
        <w:rPr>
          <w:rFonts w:ascii="Calibri" w:hAnsi="Calibri"/>
        </w:rPr>
        <w:t xml:space="preserve"> </w:t>
      </w:r>
    </w:p>
    <w:p w:rsidR="009C4A1B" w:rsidRPr="009C4A1B" w:rsidRDefault="009C4A1B" w:rsidP="009C4A1B">
      <w:pPr>
        <w:rPr>
          <w:lang w:bidi="ar-SA"/>
        </w:rPr>
      </w:pPr>
      <w:r>
        <w:rPr>
          <w:lang w:bidi="ar-SA"/>
        </w:rPr>
        <w:t>None</w:t>
      </w:r>
    </w:p>
    <w:p w:rsidR="008C6874" w:rsidRDefault="008C6874" w:rsidP="008C6874">
      <w:pPr>
        <w:pStyle w:val="Heading2"/>
        <w:spacing w:after="60"/>
        <w:rPr>
          <w:rFonts w:ascii="Calibri" w:hAnsi="Calibri" w:cs="Calibri"/>
        </w:rPr>
      </w:pPr>
      <w:bookmarkStart w:id="169" w:name="_Toc382301471"/>
      <w:bookmarkStart w:id="170" w:name="_Toc383698997"/>
      <w:bookmarkStart w:id="171" w:name="_Ref382299966"/>
      <w:bookmarkStart w:id="172" w:name="_Toc421011529"/>
      <w:bookmarkStart w:id="173" w:name="_Toc503363488"/>
      <w:bookmarkEnd w:id="169"/>
      <w:bookmarkEnd w:id="170"/>
      <w:r w:rsidRPr="00AA38E8">
        <w:rPr>
          <w:rFonts w:ascii="Calibri" w:hAnsi="Calibri" w:cs="Calibri"/>
        </w:rPr>
        <w:t>Interrupt Functions</w:t>
      </w:r>
      <w:bookmarkEnd w:id="171"/>
      <w:bookmarkEnd w:id="172"/>
      <w:bookmarkEnd w:id="173"/>
    </w:p>
    <w:p w:rsidR="009C4A1B" w:rsidRPr="009C4A1B" w:rsidRDefault="009C4A1B" w:rsidP="009C4A1B">
      <w:pPr>
        <w:rPr>
          <w:lang w:bidi="ar-SA"/>
        </w:rPr>
      </w:pPr>
      <w:r>
        <w:rPr>
          <w:lang w:bidi="ar-SA"/>
        </w:rPr>
        <w:t>None</w:t>
      </w:r>
    </w:p>
    <w:p w:rsidR="002B094F" w:rsidRPr="008C6874" w:rsidRDefault="002B094F" w:rsidP="008C6874">
      <w:pPr>
        <w:pStyle w:val="Heading2"/>
        <w:spacing w:after="60"/>
        <w:rPr>
          <w:rFonts w:ascii="Calibri" w:hAnsi="Calibri" w:cs="Calibri"/>
        </w:rPr>
      </w:pPr>
      <w:bookmarkStart w:id="174" w:name="_Toc338170485"/>
      <w:bookmarkStart w:id="175" w:name="_Toc418080074"/>
      <w:bookmarkStart w:id="176" w:name="_Toc421709919"/>
      <w:bookmarkStart w:id="177" w:name="_Toc503363489"/>
      <w:r w:rsidRPr="008C6874">
        <w:rPr>
          <w:rFonts w:ascii="Calibri" w:hAnsi="Calibri" w:cs="Calibri"/>
        </w:rPr>
        <w:t>Module Internal (Local) Functions</w:t>
      </w:r>
      <w:bookmarkEnd w:id="174"/>
      <w:bookmarkEnd w:id="175"/>
      <w:bookmarkEnd w:id="176"/>
      <w:bookmarkEnd w:id="177"/>
    </w:p>
    <w:p w:rsidR="008C6874" w:rsidRPr="00AA38E8" w:rsidRDefault="009C4A1B" w:rsidP="009C4A1B">
      <w:pPr>
        <w:pStyle w:val="Heading3"/>
      </w:pPr>
      <w:bookmarkStart w:id="178" w:name="_Toc503363490"/>
      <w:proofErr w:type="spellStart"/>
      <w:r w:rsidRPr="009C4A1B">
        <w:t>RollOverAdd</w:t>
      </w:r>
      <w:bookmarkEnd w:id="17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9C4A1B" w:rsidP="00F4318C">
            <w:pPr>
              <w:spacing w:before="60"/>
              <w:rPr>
                <w:rFonts w:cs="Calibri"/>
                <w:sz w:val="16"/>
              </w:rPr>
            </w:pPr>
            <w:proofErr w:type="spellStart"/>
            <w:r w:rsidRPr="009C4A1B">
              <w:rPr>
                <w:rFonts w:cs="Calibri"/>
                <w:sz w:val="16"/>
              </w:rPr>
              <w:t>RollOverAdd</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C4A1B" w:rsidP="00F4318C">
            <w:pPr>
              <w:spacing w:before="60"/>
              <w:rPr>
                <w:rFonts w:cs="Calibri"/>
                <w:sz w:val="16"/>
              </w:rPr>
            </w:pPr>
            <w:r w:rsidRPr="009C4A1B">
              <w:rPr>
                <w:rFonts w:cs="Calibri"/>
                <w:sz w:val="16"/>
              </w:rPr>
              <w:t>Input1_Cnt_T_u08</w:t>
            </w:r>
          </w:p>
        </w:tc>
        <w:tc>
          <w:tcPr>
            <w:tcW w:w="990" w:type="dxa"/>
          </w:tcPr>
          <w:p w:rsidR="008C6874" w:rsidRPr="00AA38E8" w:rsidRDefault="009C4A1B" w:rsidP="00F4318C">
            <w:pPr>
              <w:spacing w:before="60"/>
              <w:rPr>
                <w:rFonts w:cs="Calibri"/>
                <w:sz w:val="16"/>
              </w:rPr>
            </w:pPr>
            <w:r>
              <w:rPr>
                <w:rFonts w:cs="Calibri"/>
                <w:sz w:val="16"/>
              </w:rPr>
              <w:t>uint8</w:t>
            </w:r>
          </w:p>
        </w:tc>
        <w:tc>
          <w:tcPr>
            <w:tcW w:w="990" w:type="dxa"/>
          </w:tcPr>
          <w:p w:rsidR="008C6874" w:rsidRPr="00AA38E8" w:rsidRDefault="009C4A1B" w:rsidP="00F4318C">
            <w:pPr>
              <w:spacing w:before="60"/>
              <w:rPr>
                <w:rFonts w:cs="Calibri"/>
                <w:sz w:val="16"/>
              </w:rPr>
            </w:pPr>
            <w:r>
              <w:rPr>
                <w:rFonts w:cs="Calibri"/>
                <w:sz w:val="16"/>
              </w:rPr>
              <w:t>0</w:t>
            </w:r>
          </w:p>
        </w:tc>
        <w:tc>
          <w:tcPr>
            <w:tcW w:w="990" w:type="dxa"/>
          </w:tcPr>
          <w:p w:rsidR="008C6874" w:rsidRPr="00AA38E8" w:rsidRDefault="009C4A1B" w:rsidP="00F4318C">
            <w:pPr>
              <w:spacing w:before="60"/>
              <w:rPr>
                <w:rFonts w:cs="Calibri"/>
                <w:sz w:val="16"/>
              </w:rPr>
            </w:pPr>
            <w:r>
              <w:rPr>
                <w:rFonts w:cs="Calibri"/>
                <w:sz w:val="16"/>
              </w:rPr>
              <w:t>255</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C4A1B" w:rsidP="00F4318C">
            <w:pPr>
              <w:spacing w:before="60"/>
              <w:rPr>
                <w:rFonts w:cs="Calibri"/>
                <w:sz w:val="16"/>
              </w:rPr>
            </w:pPr>
            <w:r w:rsidRPr="009C4A1B">
              <w:rPr>
                <w:rFonts w:cs="Calibri"/>
                <w:sz w:val="16"/>
              </w:rPr>
              <w:t>Input2_Cnt_T_u08</w:t>
            </w:r>
          </w:p>
        </w:tc>
        <w:tc>
          <w:tcPr>
            <w:tcW w:w="990" w:type="dxa"/>
          </w:tcPr>
          <w:p w:rsidR="008C6874" w:rsidRPr="00AA38E8" w:rsidRDefault="009C4A1B" w:rsidP="00F4318C">
            <w:pPr>
              <w:spacing w:before="60"/>
              <w:rPr>
                <w:rFonts w:cs="Calibri"/>
                <w:sz w:val="16"/>
              </w:rPr>
            </w:pPr>
            <w:r>
              <w:rPr>
                <w:rFonts w:cs="Calibri"/>
                <w:sz w:val="16"/>
              </w:rPr>
              <w:t>uint8</w:t>
            </w:r>
          </w:p>
        </w:tc>
        <w:tc>
          <w:tcPr>
            <w:tcW w:w="990" w:type="dxa"/>
          </w:tcPr>
          <w:p w:rsidR="008C6874" w:rsidRPr="00AA38E8" w:rsidRDefault="009C4A1B" w:rsidP="00F4318C">
            <w:pPr>
              <w:spacing w:before="60"/>
              <w:rPr>
                <w:rFonts w:cs="Calibri"/>
                <w:sz w:val="16"/>
              </w:rPr>
            </w:pPr>
            <w:r>
              <w:rPr>
                <w:rFonts w:cs="Calibri"/>
                <w:sz w:val="16"/>
              </w:rPr>
              <w:t>0</w:t>
            </w:r>
          </w:p>
        </w:tc>
        <w:tc>
          <w:tcPr>
            <w:tcW w:w="990" w:type="dxa"/>
          </w:tcPr>
          <w:p w:rsidR="008C6874" w:rsidRPr="00AA38E8" w:rsidRDefault="009C4A1B" w:rsidP="00F4318C">
            <w:pPr>
              <w:spacing w:before="60"/>
              <w:rPr>
                <w:rFonts w:cs="Calibri"/>
                <w:sz w:val="16"/>
              </w:rPr>
            </w:pPr>
            <w:r>
              <w:rPr>
                <w:rFonts w:cs="Calibri"/>
                <w:sz w:val="16"/>
              </w:rPr>
              <w:t>255</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9C4A1B" w:rsidP="00F4318C">
            <w:pPr>
              <w:spacing w:before="60"/>
              <w:rPr>
                <w:rFonts w:cs="Calibri"/>
                <w:sz w:val="16"/>
              </w:rPr>
            </w:pPr>
            <w:r w:rsidRPr="009C4A1B">
              <w:rPr>
                <w:rFonts w:cs="Calibri"/>
                <w:sz w:val="16"/>
              </w:rPr>
              <w:t>Output_Cnt_T_u08</w:t>
            </w:r>
          </w:p>
        </w:tc>
        <w:tc>
          <w:tcPr>
            <w:tcW w:w="990" w:type="dxa"/>
          </w:tcPr>
          <w:p w:rsidR="008C6874" w:rsidRPr="00AA38E8" w:rsidRDefault="009C4A1B" w:rsidP="00F4318C">
            <w:pPr>
              <w:spacing w:before="60"/>
              <w:rPr>
                <w:rFonts w:cs="Calibri"/>
                <w:sz w:val="16"/>
              </w:rPr>
            </w:pPr>
            <w:r>
              <w:rPr>
                <w:rFonts w:cs="Calibri"/>
                <w:sz w:val="16"/>
              </w:rPr>
              <w:t>uint8</w:t>
            </w:r>
          </w:p>
        </w:tc>
        <w:tc>
          <w:tcPr>
            <w:tcW w:w="990" w:type="dxa"/>
          </w:tcPr>
          <w:p w:rsidR="008C6874" w:rsidRPr="00AA38E8" w:rsidRDefault="009C4A1B" w:rsidP="00F4318C">
            <w:pPr>
              <w:spacing w:before="60"/>
              <w:rPr>
                <w:rFonts w:cs="Calibri"/>
                <w:sz w:val="16"/>
              </w:rPr>
            </w:pPr>
            <w:r>
              <w:rPr>
                <w:rFonts w:cs="Calibri"/>
                <w:sz w:val="16"/>
              </w:rPr>
              <w:t>0</w:t>
            </w:r>
          </w:p>
        </w:tc>
        <w:tc>
          <w:tcPr>
            <w:tcW w:w="990" w:type="dxa"/>
          </w:tcPr>
          <w:p w:rsidR="008C6874" w:rsidRPr="00AA38E8" w:rsidRDefault="009C4A1B" w:rsidP="00F4318C">
            <w:pPr>
              <w:spacing w:before="60"/>
              <w:rPr>
                <w:rFonts w:cs="Calibri"/>
                <w:sz w:val="16"/>
              </w:rPr>
            </w:pPr>
            <w:r>
              <w:rPr>
                <w:rFonts w:cs="Calibri"/>
                <w:sz w:val="16"/>
              </w:rPr>
              <w:t>143</w:t>
            </w:r>
          </w:p>
        </w:tc>
      </w:tr>
    </w:tbl>
    <w:p w:rsidR="00D50965" w:rsidRDefault="00D50965" w:rsidP="00D50965">
      <w:pPr>
        <w:pStyle w:val="Heading4"/>
      </w:pPr>
      <w:bookmarkStart w:id="179" w:name="_Toc421011541"/>
      <w:r>
        <w:t>Design Rationale</w:t>
      </w:r>
    </w:p>
    <w:p w:rsidR="00D50965" w:rsidRPr="00D50965" w:rsidRDefault="00D50965" w:rsidP="00D50965">
      <w:r w:rsidRPr="00AD0D00">
        <w:t>Refer FDD</w:t>
      </w:r>
    </w:p>
    <w:p w:rsidR="00D50965" w:rsidRPr="00AA38E8" w:rsidRDefault="00D50965" w:rsidP="00D50965">
      <w:pPr>
        <w:pStyle w:val="Heading4"/>
      </w:pPr>
      <w:r>
        <w:t>Processing</w:t>
      </w:r>
    </w:p>
    <w:p w:rsidR="00D50965" w:rsidRPr="00941E1F" w:rsidRDefault="00D50965" w:rsidP="00D50965">
      <w:r w:rsidRPr="00AD0D00">
        <w:t>Refer FDD</w:t>
      </w:r>
    </w:p>
    <w:p w:rsidR="008B2D43" w:rsidRPr="00AA38E8" w:rsidRDefault="008B2D43" w:rsidP="008B2D43">
      <w:pPr>
        <w:pStyle w:val="Heading3"/>
      </w:pPr>
      <w:bookmarkStart w:id="180" w:name="_Toc503363491"/>
      <w:proofErr w:type="spellStart"/>
      <w:r w:rsidRPr="008B2D43">
        <w:lastRenderedPageBreak/>
        <w:t>UpdDtsTxReg</w:t>
      </w:r>
      <w:bookmarkEnd w:id="18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B2D43" w:rsidRPr="00AA38E8" w:rsidTr="00D076D1">
        <w:tc>
          <w:tcPr>
            <w:tcW w:w="1779" w:type="dxa"/>
          </w:tcPr>
          <w:p w:rsidR="008B2D43" w:rsidRPr="00AA38E8" w:rsidRDefault="008B2D43" w:rsidP="00D076D1">
            <w:pPr>
              <w:spacing w:before="60"/>
              <w:rPr>
                <w:rFonts w:cs="Calibri"/>
                <w:b/>
                <w:bCs/>
                <w:sz w:val="16"/>
              </w:rPr>
            </w:pPr>
            <w:r w:rsidRPr="00AA38E8">
              <w:rPr>
                <w:rFonts w:cs="Calibri"/>
                <w:b/>
                <w:bCs/>
                <w:sz w:val="16"/>
              </w:rPr>
              <w:t>Function Name</w:t>
            </w:r>
          </w:p>
        </w:tc>
        <w:tc>
          <w:tcPr>
            <w:tcW w:w="4179" w:type="dxa"/>
          </w:tcPr>
          <w:p w:rsidR="008B2D43" w:rsidRPr="00AA38E8" w:rsidRDefault="008B2D43" w:rsidP="00D076D1">
            <w:pPr>
              <w:spacing w:before="60"/>
              <w:rPr>
                <w:rFonts w:cs="Calibri"/>
                <w:sz w:val="16"/>
              </w:rPr>
            </w:pPr>
            <w:proofErr w:type="spellStart"/>
            <w:r w:rsidRPr="008B2D43">
              <w:rPr>
                <w:rFonts w:cs="Calibri"/>
                <w:sz w:val="16"/>
              </w:rPr>
              <w:t>UpdDtsTxReg</w:t>
            </w:r>
            <w:proofErr w:type="spellEnd"/>
          </w:p>
        </w:tc>
        <w:tc>
          <w:tcPr>
            <w:tcW w:w="990" w:type="dxa"/>
            <w:shd w:val="pct30" w:color="FFFF00" w:fill="auto"/>
          </w:tcPr>
          <w:p w:rsidR="008B2D43" w:rsidRPr="00AA38E8" w:rsidRDefault="008B2D43" w:rsidP="00D076D1">
            <w:pPr>
              <w:spacing w:before="60"/>
              <w:jc w:val="center"/>
              <w:rPr>
                <w:rFonts w:cs="Calibri"/>
                <w:sz w:val="16"/>
              </w:rPr>
            </w:pPr>
            <w:r w:rsidRPr="00AA38E8">
              <w:rPr>
                <w:rFonts w:cs="Calibri"/>
                <w:sz w:val="16"/>
              </w:rPr>
              <w:t>Type</w:t>
            </w:r>
          </w:p>
        </w:tc>
        <w:tc>
          <w:tcPr>
            <w:tcW w:w="990" w:type="dxa"/>
            <w:shd w:val="pct30" w:color="FFFF00" w:fill="auto"/>
          </w:tcPr>
          <w:p w:rsidR="008B2D43" w:rsidRPr="00AA38E8" w:rsidRDefault="008B2D43" w:rsidP="00D076D1">
            <w:pPr>
              <w:spacing w:before="60"/>
              <w:jc w:val="center"/>
              <w:rPr>
                <w:rFonts w:cs="Calibri"/>
                <w:sz w:val="16"/>
              </w:rPr>
            </w:pPr>
            <w:r w:rsidRPr="00AA38E8">
              <w:rPr>
                <w:rFonts w:cs="Calibri"/>
                <w:sz w:val="16"/>
              </w:rPr>
              <w:t>Min</w:t>
            </w:r>
          </w:p>
        </w:tc>
        <w:tc>
          <w:tcPr>
            <w:tcW w:w="990" w:type="dxa"/>
            <w:shd w:val="pct30" w:color="FFFF00" w:fill="auto"/>
          </w:tcPr>
          <w:p w:rsidR="008B2D43" w:rsidRPr="00AA38E8" w:rsidRDefault="008B2D43" w:rsidP="00D076D1">
            <w:pPr>
              <w:spacing w:before="60"/>
              <w:jc w:val="center"/>
              <w:rPr>
                <w:rFonts w:cs="Calibri"/>
                <w:sz w:val="16"/>
              </w:rPr>
            </w:pPr>
            <w:r w:rsidRPr="00AA38E8">
              <w:rPr>
                <w:rFonts w:cs="Calibri"/>
                <w:sz w:val="16"/>
              </w:rPr>
              <w:t>Max</w:t>
            </w:r>
          </w:p>
        </w:tc>
      </w:tr>
      <w:tr w:rsidR="008B2D43" w:rsidRPr="00AA38E8" w:rsidTr="00D076D1">
        <w:tc>
          <w:tcPr>
            <w:tcW w:w="1779" w:type="dxa"/>
          </w:tcPr>
          <w:p w:rsidR="008B2D43" w:rsidRPr="00AA38E8" w:rsidRDefault="008B2D43" w:rsidP="00D076D1">
            <w:pPr>
              <w:spacing w:before="60"/>
              <w:rPr>
                <w:rFonts w:cs="Calibri"/>
                <w:b/>
                <w:bCs/>
                <w:sz w:val="16"/>
              </w:rPr>
            </w:pPr>
            <w:r w:rsidRPr="00AA38E8">
              <w:rPr>
                <w:rFonts w:cs="Calibri"/>
                <w:b/>
                <w:bCs/>
                <w:sz w:val="16"/>
              </w:rPr>
              <w:t xml:space="preserve">Arguments Passed </w:t>
            </w:r>
          </w:p>
        </w:tc>
        <w:tc>
          <w:tcPr>
            <w:tcW w:w="4179" w:type="dxa"/>
          </w:tcPr>
          <w:p w:rsidR="008B2D43" w:rsidRPr="00AA38E8" w:rsidRDefault="008B2D43" w:rsidP="00D076D1">
            <w:pPr>
              <w:spacing w:before="60"/>
              <w:rPr>
                <w:rFonts w:cs="Calibri"/>
                <w:sz w:val="16"/>
              </w:rPr>
            </w:pPr>
            <w:r w:rsidRPr="008B2D43">
              <w:rPr>
                <w:rFonts w:cs="Calibri"/>
                <w:sz w:val="16"/>
              </w:rPr>
              <w:t>Uart0GlbTx_Cnt_T_u08</w:t>
            </w:r>
          </w:p>
        </w:tc>
        <w:tc>
          <w:tcPr>
            <w:tcW w:w="990" w:type="dxa"/>
          </w:tcPr>
          <w:p w:rsidR="008B2D43" w:rsidRPr="00AA38E8" w:rsidRDefault="008B2D43" w:rsidP="00D076D1">
            <w:pPr>
              <w:spacing w:before="60"/>
              <w:rPr>
                <w:rFonts w:cs="Calibri"/>
                <w:sz w:val="16"/>
              </w:rPr>
            </w:pPr>
            <w:r>
              <w:rPr>
                <w:rFonts w:cs="Calibri"/>
                <w:sz w:val="16"/>
              </w:rPr>
              <w:t>uint8</w:t>
            </w:r>
          </w:p>
        </w:tc>
        <w:tc>
          <w:tcPr>
            <w:tcW w:w="990" w:type="dxa"/>
          </w:tcPr>
          <w:p w:rsidR="008B2D43" w:rsidRPr="00AA38E8" w:rsidRDefault="008B2D43" w:rsidP="00D076D1">
            <w:pPr>
              <w:spacing w:before="60"/>
              <w:rPr>
                <w:rFonts w:cs="Calibri"/>
                <w:sz w:val="16"/>
              </w:rPr>
            </w:pPr>
            <w:r>
              <w:rPr>
                <w:rFonts w:cs="Calibri"/>
                <w:sz w:val="16"/>
              </w:rPr>
              <w:t>0</w:t>
            </w:r>
          </w:p>
        </w:tc>
        <w:tc>
          <w:tcPr>
            <w:tcW w:w="990" w:type="dxa"/>
          </w:tcPr>
          <w:p w:rsidR="008B2D43" w:rsidRPr="00AA38E8" w:rsidRDefault="008B2D43" w:rsidP="00D076D1">
            <w:pPr>
              <w:spacing w:before="60"/>
              <w:rPr>
                <w:rFonts w:cs="Calibri"/>
                <w:sz w:val="16"/>
              </w:rPr>
            </w:pPr>
            <w:r>
              <w:rPr>
                <w:rFonts w:cs="Calibri"/>
                <w:sz w:val="16"/>
              </w:rPr>
              <w:t>72</w:t>
            </w:r>
          </w:p>
        </w:tc>
      </w:tr>
      <w:tr w:rsidR="008B2D43" w:rsidRPr="00AA38E8" w:rsidTr="00D076D1">
        <w:tc>
          <w:tcPr>
            <w:tcW w:w="1779" w:type="dxa"/>
          </w:tcPr>
          <w:p w:rsidR="008B2D43" w:rsidRPr="00AA38E8" w:rsidRDefault="008B2D43" w:rsidP="00D076D1">
            <w:pPr>
              <w:spacing w:before="60"/>
              <w:rPr>
                <w:rFonts w:cs="Calibri"/>
                <w:b/>
                <w:bCs/>
                <w:sz w:val="16"/>
              </w:rPr>
            </w:pPr>
            <w:r w:rsidRPr="00AA38E8">
              <w:rPr>
                <w:rFonts w:cs="Calibri"/>
                <w:b/>
                <w:bCs/>
                <w:sz w:val="16"/>
              </w:rPr>
              <w:t>Return Value</w:t>
            </w:r>
          </w:p>
        </w:tc>
        <w:tc>
          <w:tcPr>
            <w:tcW w:w="4179" w:type="dxa"/>
          </w:tcPr>
          <w:p w:rsidR="008B2D43" w:rsidRPr="00AA38E8" w:rsidRDefault="008B2D43" w:rsidP="00D076D1">
            <w:pPr>
              <w:spacing w:before="60"/>
              <w:rPr>
                <w:rFonts w:cs="Calibri"/>
                <w:sz w:val="16"/>
              </w:rPr>
            </w:pPr>
            <w:r>
              <w:rPr>
                <w:rFonts w:cs="Calibri"/>
                <w:sz w:val="16"/>
              </w:rPr>
              <w:t>None</w:t>
            </w:r>
          </w:p>
        </w:tc>
        <w:tc>
          <w:tcPr>
            <w:tcW w:w="990" w:type="dxa"/>
          </w:tcPr>
          <w:p w:rsidR="008B2D43" w:rsidRPr="00AA38E8" w:rsidRDefault="004E6C15" w:rsidP="00D076D1">
            <w:pPr>
              <w:spacing w:before="60"/>
              <w:rPr>
                <w:rFonts w:cs="Calibri"/>
                <w:sz w:val="16"/>
              </w:rPr>
            </w:pPr>
            <w:r>
              <w:rPr>
                <w:rFonts w:cs="Calibri"/>
                <w:sz w:val="16"/>
              </w:rPr>
              <w:t>-</w:t>
            </w:r>
          </w:p>
        </w:tc>
        <w:tc>
          <w:tcPr>
            <w:tcW w:w="990" w:type="dxa"/>
          </w:tcPr>
          <w:p w:rsidR="008B2D43" w:rsidRPr="00AA38E8" w:rsidRDefault="004E6C15" w:rsidP="00D076D1">
            <w:pPr>
              <w:spacing w:before="60"/>
              <w:rPr>
                <w:rFonts w:cs="Calibri"/>
                <w:sz w:val="16"/>
              </w:rPr>
            </w:pPr>
            <w:r>
              <w:rPr>
                <w:rFonts w:cs="Calibri"/>
                <w:sz w:val="16"/>
              </w:rPr>
              <w:t>-</w:t>
            </w:r>
          </w:p>
        </w:tc>
        <w:tc>
          <w:tcPr>
            <w:tcW w:w="990" w:type="dxa"/>
          </w:tcPr>
          <w:p w:rsidR="008B2D43" w:rsidRPr="00AA38E8" w:rsidRDefault="004E6C15" w:rsidP="00D076D1">
            <w:pPr>
              <w:spacing w:before="60"/>
              <w:rPr>
                <w:rFonts w:cs="Calibri"/>
                <w:sz w:val="16"/>
              </w:rPr>
            </w:pPr>
            <w:r>
              <w:rPr>
                <w:rFonts w:cs="Calibri"/>
                <w:sz w:val="16"/>
              </w:rPr>
              <w:t>-</w:t>
            </w:r>
          </w:p>
        </w:tc>
      </w:tr>
    </w:tbl>
    <w:p w:rsidR="00D50965" w:rsidRDefault="00D50965" w:rsidP="00D50965">
      <w:pPr>
        <w:pStyle w:val="Heading4"/>
      </w:pPr>
      <w:r>
        <w:t>Design Rationale</w:t>
      </w:r>
    </w:p>
    <w:p w:rsidR="00D50965" w:rsidRPr="00D50965" w:rsidRDefault="00D50965" w:rsidP="00D50965">
      <w:r w:rsidRPr="00AD0D00">
        <w:t>Refer FDD</w:t>
      </w:r>
    </w:p>
    <w:p w:rsidR="00D50965" w:rsidRPr="00AA38E8" w:rsidRDefault="00D50965" w:rsidP="00D50965">
      <w:pPr>
        <w:pStyle w:val="Heading4"/>
      </w:pPr>
      <w:r>
        <w:t>Processing</w:t>
      </w:r>
    </w:p>
    <w:p w:rsidR="00D50965" w:rsidRPr="00941E1F" w:rsidRDefault="00D50965" w:rsidP="00D50965">
      <w:r w:rsidRPr="00AD0D00">
        <w:t>Refer FDD</w:t>
      </w:r>
    </w:p>
    <w:p w:rsidR="008B2D43" w:rsidRPr="00AA38E8" w:rsidRDefault="002E7EE5" w:rsidP="008B2D43">
      <w:pPr>
        <w:pStyle w:val="Heading3"/>
      </w:pPr>
      <w:bookmarkStart w:id="181" w:name="_Toc503363492"/>
      <w:ins w:id="182" w:author="Avinash James" w:date="2018-01-10T16:04:00Z">
        <w:r w:rsidRPr="00D46CDC">
          <w:t>Uart1Diagc</w:t>
        </w:r>
      </w:ins>
      <w:del w:id="183" w:author="Avinash James" w:date="2018-01-10T16:04:00Z">
        <w:r w:rsidR="008B2D43" w:rsidRPr="008B2D43" w:rsidDel="002E7EE5">
          <w:delText>UpdDtsRxReg</w:delText>
        </w:r>
      </w:del>
      <w:bookmarkEnd w:id="18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B2D43" w:rsidRPr="00AA38E8" w:rsidTr="00D076D1">
        <w:tc>
          <w:tcPr>
            <w:tcW w:w="1779" w:type="dxa"/>
          </w:tcPr>
          <w:p w:rsidR="008B2D43" w:rsidRPr="00AA38E8" w:rsidRDefault="008B2D43" w:rsidP="00D076D1">
            <w:pPr>
              <w:spacing w:before="60"/>
              <w:rPr>
                <w:rFonts w:cs="Calibri"/>
                <w:b/>
                <w:bCs/>
                <w:sz w:val="16"/>
              </w:rPr>
            </w:pPr>
            <w:r w:rsidRPr="00AA38E8">
              <w:rPr>
                <w:rFonts w:cs="Calibri"/>
                <w:b/>
                <w:bCs/>
                <w:sz w:val="16"/>
              </w:rPr>
              <w:t>Function Name</w:t>
            </w:r>
          </w:p>
        </w:tc>
        <w:tc>
          <w:tcPr>
            <w:tcW w:w="4179" w:type="dxa"/>
          </w:tcPr>
          <w:p w:rsidR="008B2D43" w:rsidRPr="00AA38E8" w:rsidRDefault="002E7EE5" w:rsidP="00D076D1">
            <w:pPr>
              <w:spacing w:before="60"/>
              <w:rPr>
                <w:rFonts w:cs="Calibri"/>
                <w:sz w:val="16"/>
              </w:rPr>
            </w:pPr>
            <w:ins w:id="184" w:author="Avinash James" w:date="2018-01-10T16:04:00Z">
              <w:r w:rsidRPr="002E7EE5">
                <w:rPr>
                  <w:rFonts w:cs="Calibri"/>
                  <w:sz w:val="16"/>
                </w:rPr>
                <w:t>Uart1Diagc</w:t>
              </w:r>
            </w:ins>
            <w:del w:id="185" w:author="Avinash James" w:date="2018-01-10T16:04:00Z">
              <w:r w:rsidR="008B2D43" w:rsidRPr="008B2D43" w:rsidDel="002E7EE5">
                <w:rPr>
                  <w:rFonts w:cs="Calibri"/>
                  <w:sz w:val="16"/>
                </w:rPr>
                <w:delText>UpdDtsRxReg</w:delText>
              </w:r>
            </w:del>
          </w:p>
        </w:tc>
        <w:tc>
          <w:tcPr>
            <w:tcW w:w="990" w:type="dxa"/>
            <w:shd w:val="pct30" w:color="FFFF00" w:fill="auto"/>
          </w:tcPr>
          <w:p w:rsidR="008B2D43" w:rsidRPr="00AA38E8" w:rsidRDefault="008B2D43" w:rsidP="00D076D1">
            <w:pPr>
              <w:spacing w:before="60"/>
              <w:jc w:val="center"/>
              <w:rPr>
                <w:rFonts w:cs="Calibri"/>
                <w:sz w:val="16"/>
              </w:rPr>
            </w:pPr>
            <w:r w:rsidRPr="00AA38E8">
              <w:rPr>
                <w:rFonts w:cs="Calibri"/>
                <w:sz w:val="16"/>
              </w:rPr>
              <w:t>Type</w:t>
            </w:r>
          </w:p>
        </w:tc>
        <w:tc>
          <w:tcPr>
            <w:tcW w:w="990" w:type="dxa"/>
            <w:shd w:val="pct30" w:color="FFFF00" w:fill="auto"/>
          </w:tcPr>
          <w:p w:rsidR="008B2D43" w:rsidRPr="00AA38E8" w:rsidRDefault="008B2D43" w:rsidP="00D076D1">
            <w:pPr>
              <w:spacing w:before="60"/>
              <w:jc w:val="center"/>
              <w:rPr>
                <w:rFonts w:cs="Calibri"/>
                <w:sz w:val="16"/>
              </w:rPr>
            </w:pPr>
            <w:r w:rsidRPr="00AA38E8">
              <w:rPr>
                <w:rFonts w:cs="Calibri"/>
                <w:sz w:val="16"/>
              </w:rPr>
              <w:t>Min</w:t>
            </w:r>
          </w:p>
        </w:tc>
        <w:tc>
          <w:tcPr>
            <w:tcW w:w="990" w:type="dxa"/>
            <w:shd w:val="pct30" w:color="FFFF00" w:fill="auto"/>
          </w:tcPr>
          <w:p w:rsidR="008B2D43" w:rsidRPr="00AA38E8" w:rsidRDefault="008B2D43" w:rsidP="00D076D1">
            <w:pPr>
              <w:spacing w:before="60"/>
              <w:jc w:val="center"/>
              <w:rPr>
                <w:rFonts w:cs="Calibri"/>
                <w:sz w:val="16"/>
              </w:rPr>
            </w:pPr>
            <w:r w:rsidRPr="00AA38E8">
              <w:rPr>
                <w:rFonts w:cs="Calibri"/>
                <w:sz w:val="16"/>
              </w:rPr>
              <w:t>Max</w:t>
            </w:r>
          </w:p>
        </w:tc>
      </w:tr>
      <w:tr w:rsidR="002E7EE5" w:rsidRPr="00AA38E8" w:rsidTr="00D076D1">
        <w:tc>
          <w:tcPr>
            <w:tcW w:w="1779" w:type="dxa"/>
          </w:tcPr>
          <w:p w:rsidR="002E7EE5" w:rsidRPr="00AA38E8" w:rsidRDefault="002E7EE5" w:rsidP="002E7EE5">
            <w:pPr>
              <w:spacing w:before="60"/>
              <w:rPr>
                <w:rFonts w:cs="Calibri"/>
                <w:b/>
                <w:bCs/>
                <w:sz w:val="16"/>
              </w:rPr>
            </w:pPr>
            <w:r w:rsidRPr="00AA38E8">
              <w:rPr>
                <w:rFonts w:cs="Calibri"/>
                <w:b/>
                <w:bCs/>
                <w:sz w:val="16"/>
              </w:rPr>
              <w:t xml:space="preserve">Arguments Passed </w:t>
            </w:r>
          </w:p>
        </w:tc>
        <w:tc>
          <w:tcPr>
            <w:tcW w:w="4179" w:type="dxa"/>
          </w:tcPr>
          <w:p w:rsidR="002E7EE5" w:rsidRPr="00AA38E8" w:rsidRDefault="002E7EE5" w:rsidP="002E7EE5">
            <w:pPr>
              <w:spacing w:before="60"/>
              <w:rPr>
                <w:rFonts w:cs="Calibri"/>
                <w:sz w:val="16"/>
              </w:rPr>
            </w:pPr>
            <w:ins w:id="186" w:author="Avinash James" w:date="2018-01-10T16:04:00Z">
              <w:r w:rsidRPr="00D46CDC">
                <w:rPr>
                  <w:rFonts w:cs="Calibri"/>
                  <w:sz w:val="16"/>
                </w:rPr>
                <w:t>Uart1RxDataCntr</w:t>
              </w:r>
            </w:ins>
            <w:del w:id="187" w:author="Avinash James" w:date="2018-01-10T16:04:00Z">
              <w:r w:rsidDel="005A427E">
                <w:rPr>
                  <w:rFonts w:cs="Calibri"/>
                  <w:sz w:val="16"/>
                </w:rPr>
                <w:delText>None</w:delText>
              </w:r>
            </w:del>
          </w:p>
        </w:tc>
        <w:tc>
          <w:tcPr>
            <w:tcW w:w="990" w:type="dxa"/>
          </w:tcPr>
          <w:p w:rsidR="002E7EE5" w:rsidRPr="00AA38E8" w:rsidRDefault="002E7EE5" w:rsidP="002E7EE5">
            <w:pPr>
              <w:spacing w:before="60"/>
              <w:rPr>
                <w:rFonts w:cs="Calibri"/>
                <w:sz w:val="16"/>
              </w:rPr>
            </w:pPr>
            <w:ins w:id="188" w:author="Avinash James" w:date="2018-01-10T16:04:00Z">
              <w:r>
                <w:rPr>
                  <w:rFonts w:cs="Calibri"/>
                  <w:sz w:val="16"/>
                </w:rPr>
                <w:t>uint8</w:t>
              </w:r>
            </w:ins>
            <w:del w:id="189" w:author="Avinash James" w:date="2018-01-10T16:04:00Z">
              <w:r w:rsidDel="005A427E">
                <w:rPr>
                  <w:rFonts w:cs="Calibri"/>
                  <w:sz w:val="16"/>
                </w:rPr>
                <w:delText>-</w:delText>
              </w:r>
            </w:del>
          </w:p>
        </w:tc>
        <w:tc>
          <w:tcPr>
            <w:tcW w:w="990" w:type="dxa"/>
          </w:tcPr>
          <w:p w:rsidR="002E7EE5" w:rsidRPr="00AA38E8" w:rsidRDefault="002E7EE5" w:rsidP="002E7EE5">
            <w:pPr>
              <w:spacing w:before="60"/>
              <w:rPr>
                <w:rFonts w:cs="Calibri"/>
                <w:sz w:val="16"/>
              </w:rPr>
            </w:pPr>
            <w:ins w:id="190" w:author="Avinash James" w:date="2018-01-10T16:04:00Z">
              <w:r>
                <w:rPr>
                  <w:rFonts w:cs="Calibri"/>
                  <w:sz w:val="16"/>
                </w:rPr>
                <w:t>0</w:t>
              </w:r>
            </w:ins>
            <w:del w:id="191" w:author="Avinash James" w:date="2018-01-10T16:04:00Z">
              <w:r w:rsidDel="005A427E">
                <w:rPr>
                  <w:rFonts w:cs="Calibri"/>
                  <w:sz w:val="16"/>
                </w:rPr>
                <w:delText>-</w:delText>
              </w:r>
            </w:del>
          </w:p>
        </w:tc>
        <w:tc>
          <w:tcPr>
            <w:tcW w:w="990" w:type="dxa"/>
          </w:tcPr>
          <w:p w:rsidR="002E7EE5" w:rsidRPr="00AA38E8" w:rsidRDefault="002E7EE5" w:rsidP="002E7EE5">
            <w:pPr>
              <w:spacing w:before="60"/>
              <w:rPr>
                <w:rFonts w:cs="Calibri"/>
                <w:sz w:val="16"/>
              </w:rPr>
            </w:pPr>
            <w:ins w:id="192" w:author="Avinash James" w:date="2018-01-10T16:04:00Z">
              <w:r>
                <w:rPr>
                  <w:rFonts w:cs="Calibri"/>
                  <w:sz w:val="16"/>
                </w:rPr>
                <w:t>255</w:t>
              </w:r>
            </w:ins>
            <w:del w:id="193" w:author="Avinash James" w:date="2018-01-10T16:04:00Z">
              <w:r w:rsidDel="005A427E">
                <w:rPr>
                  <w:rFonts w:cs="Calibri"/>
                  <w:sz w:val="16"/>
                </w:rPr>
                <w:delText>-</w:delText>
              </w:r>
            </w:del>
          </w:p>
        </w:tc>
      </w:tr>
      <w:tr w:rsidR="008B2D43" w:rsidRPr="00AA38E8" w:rsidTr="00D076D1">
        <w:tc>
          <w:tcPr>
            <w:tcW w:w="1779" w:type="dxa"/>
          </w:tcPr>
          <w:p w:rsidR="008B2D43" w:rsidRPr="00AA38E8" w:rsidRDefault="008B2D43" w:rsidP="00D076D1">
            <w:pPr>
              <w:spacing w:before="60"/>
              <w:rPr>
                <w:rFonts w:cs="Calibri"/>
                <w:b/>
                <w:bCs/>
                <w:sz w:val="16"/>
              </w:rPr>
            </w:pPr>
            <w:r w:rsidRPr="00AA38E8">
              <w:rPr>
                <w:rFonts w:cs="Calibri"/>
                <w:b/>
                <w:bCs/>
                <w:sz w:val="16"/>
              </w:rPr>
              <w:t>Return Value</w:t>
            </w:r>
          </w:p>
        </w:tc>
        <w:tc>
          <w:tcPr>
            <w:tcW w:w="4179" w:type="dxa"/>
          </w:tcPr>
          <w:p w:rsidR="008B2D43" w:rsidRPr="00AA38E8" w:rsidRDefault="008B2D43" w:rsidP="008B2D43">
            <w:pPr>
              <w:spacing w:before="60"/>
              <w:rPr>
                <w:rFonts w:cs="Calibri"/>
                <w:sz w:val="16"/>
              </w:rPr>
            </w:pPr>
            <w:r w:rsidRPr="008B2D43">
              <w:rPr>
                <w:rFonts w:cs="Calibri"/>
                <w:sz w:val="16"/>
              </w:rPr>
              <w:t>None</w:t>
            </w:r>
          </w:p>
        </w:tc>
        <w:tc>
          <w:tcPr>
            <w:tcW w:w="990" w:type="dxa"/>
          </w:tcPr>
          <w:p w:rsidR="008B2D43" w:rsidRPr="00AA38E8" w:rsidRDefault="004E6C15" w:rsidP="00D076D1">
            <w:pPr>
              <w:spacing w:before="60"/>
              <w:rPr>
                <w:rFonts w:cs="Calibri"/>
                <w:sz w:val="16"/>
              </w:rPr>
            </w:pPr>
            <w:r>
              <w:rPr>
                <w:rFonts w:cs="Calibri"/>
                <w:sz w:val="16"/>
              </w:rPr>
              <w:t>-</w:t>
            </w:r>
          </w:p>
        </w:tc>
        <w:tc>
          <w:tcPr>
            <w:tcW w:w="990" w:type="dxa"/>
          </w:tcPr>
          <w:p w:rsidR="008B2D43" w:rsidRPr="00AA38E8" w:rsidRDefault="004E6C15" w:rsidP="00D076D1">
            <w:pPr>
              <w:spacing w:before="60"/>
              <w:rPr>
                <w:rFonts w:cs="Calibri"/>
                <w:sz w:val="16"/>
              </w:rPr>
            </w:pPr>
            <w:r>
              <w:rPr>
                <w:rFonts w:cs="Calibri"/>
                <w:sz w:val="16"/>
              </w:rPr>
              <w:t>-</w:t>
            </w:r>
          </w:p>
        </w:tc>
        <w:tc>
          <w:tcPr>
            <w:tcW w:w="990" w:type="dxa"/>
          </w:tcPr>
          <w:p w:rsidR="008B2D43" w:rsidRPr="00AA38E8" w:rsidRDefault="004E6C15" w:rsidP="00D076D1">
            <w:pPr>
              <w:spacing w:before="60"/>
              <w:rPr>
                <w:rFonts w:cs="Calibri"/>
                <w:sz w:val="16"/>
              </w:rPr>
            </w:pPr>
            <w:r>
              <w:rPr>
                <w:rFonts w:cs="Calibri"/>
                <w:sz w:val="16"/>
              </w:rPr>
              <w:t>-</w:t>
            </w:r>
          </w:p>
        </w:tc>
      </w:tr>
    </w:tbl>
    <w:p w:rsidR="008C6874" w:rsidRDefault="008C6874" w:rsidP="00F527E9">
      <w:pPr>
        <w:pStyle w:val="Heading4"/>
      </w:pPr>
      <w:r>
        <w:t>Design Rationale</w:t>
      </w:r>
    </w:p>
    <w:p w:rsidR="00D50965" w:rsidRPr="00D50965" w:rsidRDefault="00D50965" w:rsidP="00D50965">
      <w:r w:rsidRPr="00AD0D00">
        <w:t xml:space="preserve">Refer </w:t>
      </w:r>
      <w:ins w:id="194" w:author="Avinash James" w:date="2018-01-10T16:04:00Z">
        <w:r w:rsidR="002E7EE5" w:rsidRPr="00D46CDC">
          <w:t>Uart1RxDataCntr</w:t>
        </w:r>
        <w:r w:rsidR="002E7EE5">
          <w:t xml:space="preserve"> block in </w:t>
        </w:r>
      </w:ins>
      <w:r w:rsidRPr="00AD0D00">
        <w:t>FDD</w:t>
      </w:r>
    </w:p>
    <w:p w:rsidR="008C6874" w:rsidRPr="00AA38E8" w:rsidRDefault="008C6874" w:rsidP="00F527E9">
      <w:pPr>
        <w:pStyle w:val="Heading4"/>
      </w:pPr>
      <w:r>
        <w:t>Processing</w:t>
      </w:r>
      <w:bookmarkEnd w:id="179"/>
    </w:p>
    <w:p w:rsidR="00D50965" w:rsidRPr="00941E1F" w:rsidRDefault="00D50965" w:rsidP="00D50965">
      <w:bookmarkStart w:id="195" w:name="_Toc421011542"/>
      <w:r w:rsidRPr="00AD0D00">
        <w:t>Refer FDD</w:t>
      </w:r>
    </w:p>
    <w:p w:rsidR="008C6874" w:rsidRPr="00AA38E8" w:rsidRDefault="008C6874" w:rsidP="008C6874">
      <w:pPr>
        <w:pStyle w:val="Heading2"/>
        <w:spacing w:after="60"/>
        <w:rPr>
          <w:rFonts w:ascii="Calibri" w:hAnsi="Calibri" w:cs="Calibri"/>
        </w:rPr>
      </w:pPr>
      <w:bookmarkStart w:id="196" w:name="_Toc503363493"/>
      <w:r>
        <w:rPr>
          <w:rFonts w:ascii="Calibri" w:hAnsi="Calibri" w:cs="Calibri"/>
        </w:rPr>
        <w:t>GLOBAL</w:t>
      </w:r>
      <w:r w:rsidRPr="00AA38E8">
        <w:rPr>
          <w:rFonts w:ascii="Calibri" w:hAnsi="Calibri" w:cs="Calibri"/>
        </w:rPr>
        <w:t xml:space="preserve"> Function/Macro Definitions</w:t>
      </w:r>
      <w:bookmarkEnd w:id="195"/>
      <w:bookmarkEnd w:id="196"/>
    </w:p>
    <w:p w:rsidR="002B094F" w:rsidRPr="002E3093" w:rsidRDefault="002E3093" w:rsidP="002B094F">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97" w:name="_Toc418080076"/>
      <w:bookmarkStart w:id="198" w:name="_Toc421709921"/>
      <w:bookmarkStart w:id="199" w:name="_Toc503363494"/>
      <w:r w:rsidRPr="002E3F2E">
        <w:rPr>
          <w:rFonts w:ascii="Calibri" w:hAnsi="Calibri"/>
        </w:rPr>
        <w:lastRenderedPageBreak/>
        <w:t>Known</w:t>
      </w:r>
      <w:r w:rsidRPr="00AA38E8">
        <w:rPr>
          <w:rFonts w:ascii="Calibri" w:hAnsi="Calibri" w:cs="Calibri"/>
        </w:rPr>
        <w:t xml:space="preserve"> Limitations with Design</w:t>
      </w:r>
      <w:bookmarkEnd w:id="197"/>
      <w:bookmarkEnd w:id="198"/>
      <w:bookmarkEnd w:id="199"/>
    </w:p>
    <w:p w:rsidR="00531B8C" w:rsidRDefault="002E3093" w:rsidP="00531B8C">
      <w:pPr>
        <w:rPr>
          <w:ins w:id="200" w:author="Avinash James" w:date="2018-01-11T13:49:00Z"/>
          <w:rFonts w:cs="Calibri"/>
        </w:rPr>
      </w:pPr>
      <w:del w:id="201" w:author="Avinash James" w:date="2018-01-11T13:47:00Z">
        <w:r w:rsidDel="00D076D1">
          <w:rPr>
            <w:rFonts w:cs="Calibri"/>
          </w:rPr>
          <w:delText>None</w:delText>
        </w:r>
      </w:del>
      <w:ins w:id="202" w:author="Avinash James" w:date="2018-01-11T13:47:00Z">
        <w:r w:rsidR="00D076D1">
          <w:rPr>
            <w:rFonts w:cs="Calibri"/>
          </w:rPr>
          <w:t xml:space="preserve">The client call </w:t>
        </w:r>
        <w:proofErr w:type="spellStart"/>
        <w:r w:rsidR="00D076D1" w:rsidRPr="00D076D1">
          <w:rPr>
            <w:rFonts w:cs="Calibri"/>
          </w:rPr>
          <w:t>SetRxSigGroup</w:t>
        </w:r>
        <w:proofErr w:type="spellEnd"/>
        <w:r w:rsidR="00D076D1">
          <w:rPr>
            <w:rFonts w:cs="Calibri"/>
          </w:rPr>
          <w:t xml:space="preserve"> has one argument </w:t>
        </w:r>
      </w:ins>
      <w:proofErr w:type="spellStart"/>
      <w:ins w:id="203" w:author="Avinash James" w:date="2018-01-11T13:48:00Z">
        <w:r w:rsidR="00DA04B2" w:rsidRPr="00DA04B2">
          <w:rPr>
            <w:rFonts w:cs="Calibri"/>
          </w:rPr>
          <w:t>Buf</w:t>
        </w:r>
        <w:proofErr w:type="spellEnd"/>
        <w:r w:rsidR="00DA04B2" w:rsidRPr="00DA04B2">
          <w:rPr>
            <w:rFonts w:cs="Calibri"/>
          </w:rPr>
          <w:t xml:space="preserve"> </w:t>
        </w:r>
      </w:ins>
      <w:ins w:id="204" w:author="Avinash James" w:date="2018-01-11T13:47:00Z">
        <w:r w:rsidR="00D076D1">
          <w:rPr>
            <w:rFonts w:cs="Calibri"/>
          </w:rPr>
          <w:t>which is listed as Out</w:t>
        </w:r>
      </w:ins>
      <w:ins w:id="205" w:author="Avinash James" w:date="2018-01-11T13:49:00Z">
        <w:r w:rsidR="00DA04B2">
          <w:rPr>
            <w:rFonts w:cs="Calibri"/>
          </w:rPr>
          <w:t>put</w:t>
        </w:r>
      </w:ins>
      <w:ins w:id="206" w:author="Avinash James" w:date="2018-01-11T13:48:00Z">
        <w:r w:rsidR="00DA04B2">
          <w:rPr>
            <w:rFonts w:cs="Calibri"/>
          </w:rPr>
          <w:t xml:space="preserve"> in the design but implemented correctly as In</w:t>
        </w:r>
      </w:ins>
      <w:ins w:id="207" w:author="Avinash James" w:date="2018-01-11T13:49:00Z">
        <w:r w:rsidR="00DA04B2">
          <w:rPr>
            <w:rFonts w:cs="Calibri"/>
          </w:rPr>
          <w:t>put</w:t>
        </w:r>
      </w:ins>
      <w:ins w:id="208" w:author="Avinash James" w:date="2018-01-11T13:48:00Z">
        <w:r w:rsidR="00DA04B2">
          <w:rPr>
            <w:rFonts w:cs="Calibri"/>
          </w:rPr>
          <w:t>. This is an update to AR350A</w:t>
        </w:r>
      </w:ins>
      <w:ins w:id="209" w:author="Avinash James" w:date="2018-01-11T13:49:00Z">
        <w:r w:rsidR="00DA04B2">
          <w:rPr>
            <w:rFonts w:cs="Calibri"/>
          </w:rPr>
          <w:t xml:space="preserve"> and is not done as of today.</w:t>
        </w:r>
      </w:ins>
    </w:p>
    <w:p w:rsidR="00DA04B2" w:rsidRDefault="00DA04B2" w:rsidP="00531B8C">
      <w:pPr>
        <w:rPr>
          <w:rFonts w:cs="Calibri"/>
        </w:rPr>
      </w:pPr>
      <w:ins w:id="210" w:author="Avinash James" w:date="2018-01-11T13:50:00Z">
        <w:r>
          <w:rPr>
            <w:rFonts w:cs="Calibri"/>
          </w:rPr>
          <w:t>The component makes use of static component level variables which are needed for the special DMA mapping .</w:t>
        </w:r>
      </w:ins>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11" w:name="_Toc382297449"/>
      <w:bookmarkStart w:id="212" w:name="_Toc418080077"/>
      <w:bookmarkStart w:id="213" w:name="_Toc421709922"/>
      <w:bookmarkStart w:id="214" w:name="_Toc503363495"/>
      <w:r w:rsidRPr="00E75CFE">
        <w:rPr>
          <w:rFonts w:ascii="Calibri" w:hAnsi="Calibri" w:cs="Calibri"/>
        </w:rPr>
        <w:lastRenderedPageBreak/>
        <w:t>UNIT TEST CONSIDERATION</w:t>
      </w:r>
      <w:bookmarkEnd w:id="211"/>
      <w:bookmarkEnd w:id="212"/>
      <w:bookmarkEnd w:id="213"/>
      <w:bookmarkEnd w:id="214"/>
    </w:p>
    <w:p w:rsidR="00531B8C" w:rsidRPr="00531B8C" w:rsidRDefault="002E3093" w:rsidP="00531B8C">
      <w:pPr>
        <w:rPr>
          <w:lang w:bidi="ar-SA"/>
        </w:rPr>
      </w:pPr>
      <w:del w:id="215" w:author="Avinash James" w:date="2018-01-11T13:51:00Z">
        <w:r w:rsidDel="00DA04B2">
          <w:rPr>
            <w:rFonts w:cs="Calibri"/>
          </w:rPr>
          <w:delText>None</w:delText>
        </w:r>
      </w:del>
      <w:ins w:id="216" w:author="Avinash James" w:date="2018-01-11T13:51:00Z">
        <w:r w:rsidR="00DA04B2">
          <w:rPr>
            <w:rFonts w:cs="Calibri"/>
          </w:rPr>
          <w:t>Code prover flags out of bound array access as it considers range of the index variable outside the array bounds. But this has been functionally checked to be within the limits.</w:t>
        </w:r>
      </w:ins>
      <w:bookmarkStart w:id="217" w:name="_GoBack"/>
      <w:bookmarkEnd w:id="217"/>
    </w:p>
    <w:p w:rsidR="00786BDF" w:rsidRPr="00A158C7" w:rsidRDefault="00786BDF" w:rsidP="00383598">
      <w:pPr>
        <w:pStyle w:val="Heading1A"/>
      </w:pPr>
      <w:bookmarkStart w:id="218" w:name="_Toc503363496"/>
      <w:r w:rsidRPr="00A158C7">
        <w:lastRenderedPageBreak/>
        <w:t>Abbreviations and Acronyms</w:t>
      </w:r>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2E3093" w:rsidP="00540486">
            <w:pPr>
              <w:spacing w:before="60" w:after="60"/>
              <w:rPr>
                <w:szCs w:val="20"/>
              </w:rPr>
            </w:pPr>
            <w:r>
              <w:rPr>
                <w:szCs w:val="20"/>
              </w:rPr>
              <w:t>-</w:t>
            </w:r>
          </w:p>
        </w:tc>
        <w:tc>
          <w:tcPr>
            <w:tcW w:w="6270" w:type="dxa"/>
            <w:shd w:val="clear" w:color="auto" w:fill="auto"/>
          </w:tcPr>
          <w:p w:rsidR="00786BDF" w:rsidRPr="00A158C7" w:rsidRDefault="002E3093" w:rsidP="00540486">
            <w:pPr>
              <w:spacing w:before="60" w:after="60"/>
              <w:rPr>
                <w:szCs w:val="20"/>
              </w:rPr>
            </w:pPr>
            <w:r>
              <w:rPr>
                <w:szCs w:val="20"/>
              </w:rPr>
              <w:t>-</w:t>
            </w:r>
          </w:p>
        </w:tc>
      </w:tr>
    </w:tbl>
    <w:p w:rsidR="0053510E" w:rsidRPr="00A158C7" w:rsidRDefault="005A77EF" w:rsidP="00383598">
      <w:pPr>
        <w:pStyle w:val="Heading1A"/>
      </w:pPr>
      <w:bookmarkStart w:id="219" w:name="_Toc503363497"/>
      <w:r w:rsidRPr="00A158C7">
        <w:lastRenderedPageBreak/>
        <w:t>Glossary</w:t>
      </w:r>
      <w:bookmarkEnd w:id="21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220" w:name="_Toc503363498"/>
      <w:r w:rsidRPr="00A158C7">
        <w:lastRenderedPageBreak/>
        <w:t>References</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21"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22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E3093" w:rsidP="00B758D2">
            <w:pPr>
              <w:keepNext/>
            </w:pPr>
            <w:r w:rsidRPr="002E3093">
              <w:t>Software Naming Conventions</w:t>
            </w:r>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2E3093" w:rsidP="00B758D2">
            <w:pPr>
              <w:keepNext/>
            </w:pPr>
            <w:r w:rsidRPr="002E3093">
              <w:t>Software Design and Coding Standards</w:t>
            </w:r>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2E3093" w:rsidP="00B758D2">
            <w:pPr>
              <w:keepNext/>
            </w:pPr>
            <w:r w:rsidRPr="002E3093">
              <w:t>CM760A_Uart0CfgAndUse_Design</w:t>
            </w:r>
          </w:p>
        </w:tc>
        <w:tc>
          <w:tcPr>
            <w:tcW w:w="2091" w:type="dxa"/>
            <w:shd w:val="clear" w:color="auto" w:fill="auto"/>
          </w:tcPr>
          <w:p w:rsidR="000E646E" w:rsidRDefault="002E3093" w:rsidP="00B758D2">
            <w:pPr>
              <w:rPr>
                <w:lang w:bidi="ar-SA"/>
              </w:rPr>
            </w:pPr>
            <w:r w:rsidRPr="002E3093">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520" w:rsidRDefault="00FE5520">
      <w:r>
        <w:separator/>
      </w:r>
    </w:p>
  </w:endnote>
  <w:endnote w:type="continuationSeparator" w:id="0">
    <w:p w:rsidR="00FE5520" w:rsidRDefault="00FE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076D1" w:rsidRPr="00B10816" w:rsidTr="00866672">
      <w:tc>
        <w:tcPr>
          <w:tcW w:w="1667" w:type="pct"/>
          <w:vAlign w:val="center"/>
        </w:tcPr>
        <w:p w:rsidR="00D076D1" w:rsidRPr="00B10816" w:rsidRDefault="00D076D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Uart0CfgAndUse</w:t>
          </w:r>
          <w:r>
            <w:rPr>
              <w:sz w:val="16"/>
              <w:szCs w:val="16"/>
            </w:rPr>
            <w:fldChar w:fldCharType="end"/>
          </w:r>
        </w:p>
        <w:p w:rsidR="00D076D1" w:rsidRPr="00B10816" w:rsidRDefault="00D076D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D076D1" w:rsidRDefault="00D076D1" w:rsidP="00B10816">
          <w:pPr>
            <w:pStyle w:val="Footer"/>
            <w:spacing w:after="0"/>
            <w:jc w:val="center"/>
            <w:rPr>
              <w:sz w:val="16"/>
              <w:szCs w:val="16"/>
            </w:rPr>
          </w:pPr>
          <w:del w:id="222" w:author="Avinash James" w:date="2018-01-10T15:40:00Z">
            <w:r w:rsidDel="005D7FD4">
              <w:rPr>
                <w:sz w:val="16"/>
                <w:szCs w:val="16"/>
              </w:rPr>
              <w:fldChar w:fldCharType="begin"/>
            </w:r>
            <w:r w:rsidDel="005D7FD4">
              <w:rPr>
                <w:sz w:val="16"/>
                <w:szCs w:val="16"/>
              </w:rPr>
              <w:delInstrText xml:space="preserve"> DOCPROPERTY  "Release Date"  \* MERGEFORMAT </w:delInstrText>
            </w:r>
            <w:r w:rsidDel="005D7FD4">
              <w:rPr>
                <w:sz w:val="16"/>
                <w:szCs w:val="16"/>
              </w:rPr>
              <w:fldChar w:fldCharType="separate"/>
            </w:r>
            <w:r w:rsidDel="005D7FD4">
              <w:rPr>
                <w:sz w:val="16"/>
                <w:szCs w:val="16"/>
              </w:rPr>
              <w:delText>June 08, 2017</w:delText>
            </w:r>
            <w:r w:rsidDel="005D7FD4">
              <w:rPr>
                <w:sz w:val="16"/>
                <w:szCs w:val="16"/>
              </w:rPr>
              <w:fldChar w:fldCharType="end"/>
            </w:r>
          </w:del>
          <w:ins w:id="223" w:author="Avinash James" w:date="2018-01-10T15:40:00Z">
            <w:r>
              <w:rPr>
                <w:sz w:val="16"/>
                <w:szCs w:val="16"/>
              </w:rPr>
              <w:fldChar w:fldCharType="begin"/>
            </w:r>
            <w:r>
              <w:rPr>
                <w:sz w:val="16"/>
                <w:szCs w:val="16"/>
              </w:rPr>
              <w:instrText xml:space="preserve"> DOCPROPERTY  "Release Date"  \* MERGEFORMAT </w:instrText>
            </w:r>
            <w:r>
              <w:rPr>
                <w:sz w:val="16"/>
                <w:szCs w:val="16"/>
              </w:rPr>
              <w:fldChar w:fldCharType="separate"/>
            </w:r>
            <w:proofErr w:type="spellStart"/>
            <w:r>
              <w:rPr>
                <w:sz w:val="16"/>
                <w:szCs w:val="16"/>
              </w:rPr>
              <w:t>JJan</w:t>
            </w:r>
            <w:proofErr w:type="spellEnd"/>
            <w:r>
              <w:rPr>
                <w:sz w:val="16"/>
                <w:szCs w:val="16"/>
              </w:rPr>
              <w:t xml:space="preserve"> 11,2018</w:t>
            </w:r>
            <w:r>
              <w:rPr>
                <w:sz w:val="16"/>
                <w:szCs w:val="16"/>
              </w:rPr>
              <w:fldChar w:fldCharType="end"/>
            </w:r>
          </w:ins>
        </w:p>
        <w:p w:rsidR="00D076D1" w:rsidRPr="00B10816" w:rsidRDefault="00D076D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D076D1" w:rsidRPr="00B10816" w:rsidRDefault="00D076D1" w:rsidP="00B10816">
              <w:pPr>
                <w:pStyle w:val="Footer"/>
                <w:spacing w:after="0"/>
                <w:jc w:val="right"/>
                <w:rPr>
                  <w:sz w:val="16"/>
                  <w:szCs w:val="16"/>
                </w:rPr>
              </w:pPr>
              <w:r>
                <w:rPr>
                  <w:sz w:val="16"/>
                  <w:szCs w:val="16"/>
                </w:rPr>
                <w:t>Module Design Document</w:t>
              </w:r>
            </w:p>
          </w:sdtContent>
        </w:sdt>
        <w:p w:rsidR="00D076D1" w:rsidRPr="00B10816" w:rsidRDefault="00D076D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A04B2">
            <w:rPr>
              <w:b/>
              <w:noProof/>
              <w:sz w:val="16"/>
              <w:szCs w:val="16"/>
            </w:rPr>
            <w:t>12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A04B2">
            <w:rPr>
              <w:b/>
              <w:noProof/>
              <w:sz w:val="16"/>
              <w:szCs w:val="16"/>
            </w:rPr>
            <w:t>15</w:t>
          </w:r>
          <w:r w:rsidRPr="00B10816">
            <w:rPr>
              <w:b/>
              <w:sz w:val="16"/>
              <w:szCs w:val="16"/>
            </w:rPr>
            <w:fldChar w:fldCharType="end"/>
          </w:r>
        </w:p>
      </w:tc>
    </w:tr>
  </w:tbl>
  <w:p w:rsidR="00D076D1" w:rsidRPr="00B10816" w:rsidRDefault="00D076D1"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520" w:rsidRDefault="00FE5520">
      <w:r>
        <w:separator/>
      </w:r>
    </w:p>
  </w:footnote>
  <w:footnote w:type="continuationSeparator" w:id="0">
    <w:p w:rsidR="00FE5520" w:rsidRDefault="00FE5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076D1" w:rsidRPr="008969C4" w:rsidTr="00866672">
      <w:trPr>
        <w:trHeight w:val="438"/>
      </w:trPr>
      <w:tc>
        <w:tcPr>
          <w:tcW w:w="1443" w:type="pct"/>
        </w:tcPr>
        <w:p w:rsidR="00D076D1" w:rsidRPr="008969C4" w:rsidRDefault="00D076D1"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076D1" w:rsidRPr="00891F29" w:rsidRDefault="00D076D1" w:rsidP="00B10816">
          <w:pPr>
            <w:pStyle w:val="Header"/>
            <w:spacing w:after="0"/>
            <w:jc w:val="right"/>
            <w:rPr>
              <w:sz w:val="16"/>
              <w:szCs w:val="20"/>
            </w:rPr>
          </w:pPr>
          <w:r w:rsidRPr="00891F29">
            <w:rPr>
              <w:sz w:val="16"/>
              <w:szCs w:val="20"/>
            </w:rPr>
            <w:t>Nexteer Automotive Confidential Proprietary Information</w:t>
          </w:r>
        </w:p>
        <w:p w:rsidR="00D076D1" w:rsidRDefault="00D076D1" w:rsidP="00B10816">
          <w:pPr>
            <w:pStyle w:val="Header"/>
            <w:spacing w:after="0"/>
            <w:jc w:val="right"/>
            <w:rPr>
              <w:sz w:val="16"/>
              <w:szCs w:val="20"/>
            </w:rPr>
          </w:pPr>
          <w:r w:rsidRPr="00891F29">
            <w:rPr>
              <w:sz w:val="16"/>
              <w:szCs w:val="20"/>
            </w:rPr>
            <w:t>Do Not Copy/Distribute Without Prior Permission</w:t>
          </w:r>
        </w:p>
        <w:p w:rsidR="00D076D1" w:rsidRPr="008969C4" w:rsidRDefault="00D076D1" w:rsidP="00B10816">
          <w:pPr>
            <w:pStyle w:val="Header"/>
            <w:spacing w:after="0"/>
            <w:jc w:val="right"/>
            <w:rPr>
              <w:szCs w:val="20"/>
            </w:rPr>
          </w:pPr>
          <w:r w:rsidRPr="000B0DB8">
            <w:rPr>
              <w:sz w:val="16"/>
              <w:szCs w:val="20"/>
            </w:rPr>
            <w:t>This Document Is Uncontrolled When Printed – Verify Version Before Use</w:t>
          </w:r>
        </w:p>
      </w:tc>
    </w:tr>
  </w:tbl>
  <w:p w:rsidR="00D076D1" w:rsidRDefault="00D076D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2FBA"/>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D7776"/>
    <w:rsid w:val="001E4877"/>
    <w:rsid w:val="001F0A02"/>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093"/>
    <w:rsid w:val="002E3467"/>
    <w:rsid w:val="002E4849"/>
    <w:rsid w:val="002E7E59"/>
    <w:rsid w:val="002E7EE5"/>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09"/>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E6C15"/>
    <w:rsid w:val="004F3C64"/>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004E"/>
    <w:rsid w:val="005B3586"/>
    <w:rsid w:val="005B6300"/>
    <w:rsid w:val="005B6345"/>
    <w:rsid w:val="005C3AC2"/>
    <w:rsid w:val="005C6795"/>
    <w:rsid w:val="005C7490"/>
    <w:rsid w:val="005D297B"/>
    <w:rsid w:val="005D7FD4"/>
    <w:rsid w:val="005E1F2C"/>
    <w:rsid w:val="005E4680"/>
    <w:rsid w:val="005E57D6"/>
    <w:rsid w:val="005E61B1"/>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614"/>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A5604"/>
    <w:rsid w:val="008B2A08"/>
    <w:rsid w:val="008B2D43"/>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486"/>
    <w:rsid w:val="00970DBB"/>
    <w:rsid w:val="0097381A"/>
    <w:rsid w:val="009839AF"/>
    <w:rsid w:val="009877AA"/>
    <w:rsid w:val="00992EB9"/>
    <w:rsid w:val="009B0C02"/>
    <w:rsid w:val="009B754B"/>
    <w:rsid w:val="009C4A1B"/>
    <w:rsid w:val="009C5629"/>
    <w:rsid w:val="009C5E90"/>
    <w:rsid w:val="009C71A3"/>
    <w:rsid w:val="009C7F7D"/>
    <w:rsid w:val="009D1773"/>
    <w:rsid w:val="009D493A"/>
    <w:rsid w:val="009E371E"/>
    <w:rsid w:val="009E5BCC"/>
    <w:rsid w:val="009E6A87"/>
    <w:rsid w:val="009F3119"/>
    <w:rsid w:val="00A049EB"/>
    <w:rsid w:val="00A05B7E"/>
    <w:rsid w:val="00A158C7"/>
    <w:rsid w:val="00A25B61"/>
    <w:rsid w:val="00A365F0"/>
    <w:rsid w:val="00A37E34"/>
    <w:rsid w:val="00A639FF"/>
    <w:rsid w:val="00A6463B"/>
    <w:rsid w:val="00A656E4"/>
    <w:rsid w:val="00A71A73"/>
    <w:rsid w:val="00A72ADF"/>
    <w:rsid w:val="00A72EFC"/>
    <w:rsid w:val="00A75159"/>
    <w:rsid w:val="00A75452"/>
    <w:rsid w:val="00A85DD5"/>
    <w:rsid w:val="00A90F28"/>
    <w:rsid w:val="00A92EE5"/>
    <w:rsid w:val="00AA2199"/>
    <w:rsid w:val="00AA3262"/>
    <w:rsid w:val="00AA3A38"/>
    <w:rsid w:val="00AA61A8"/>
    <w:rsid w:val="00AB1565"/>
    <w:rsid w:val="00AB200C"/>
    <w:rsid w:val="00AB2785"/>
    <w:rsid w:val="00AC1BE0"/>
    <w:rsid w:val="00AC40DF"/>
    <w:rsid w:val="00AC4A58"/>
    <w:rsid w:val="00AC4CD8"/>
    <w:rsid w:val="00AC59F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1F17"/>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313"/>
    <w:rsid w:val="00C845F5"/>
    <w:rsid w:val="00C93030"/>
    <w:rsid w:val="00CA5A53"/>
    <w:rsid w:val="00CA5BBE"/>
    <w:rsid w:val="00CB03C3"/>
    <w:rsid w:val="00CB0B31"/>
    <w:rsid w:val="00CB724F"/>
    <w:rsid w:val="00CC44B7"/>
    <w:rsid w:val="00CC6EFC"/>
    <w:rsid w:val="00CE1AE1"/>
    <w:rsid w:val="00CE7F64"/>
    <w:rsid w:val="00CF089D"/>
    <w:rsid w:val="00CF0E43"/>
    <w:rsid w:val="00CF107F"/>
    <w:rsid w:val="00CF2A9A"/>
    <w:rsid w:val="00CF5BE3"/>
    <w:rsid w:val="00D00A39"/>
    <w:rsid w:val="00D076D1"/>
    <w:rsid w:val="00D16229"/>
    <w:rsid w:val="00D229A6"/>
    <w:rsid w:val="00D23CB7"/>
    <w:rsid w:val="00D26802"/>
    <w:rsid w:val="00D30924"/>
    <w:rsid w:val="00D318CA"/>
    <w:rsid w:val="00D4065B"/>
    <w:rsid w:val="00D42EF2"/>
    <w:rsid w:val="00D443E7"/>
    <w:rsid w:val="00D50965"/>
    <w:rsid w:val="00D51275"/>
    <w:rsid w:val="00D57071"/>
    <w:rsid w:val="00D57F9F"/>
    <w:rsid w:val="00D60445"/>
    <w:rsid w:val="00D65285"/>
    <w:rsid w:val="00D70B1D"/>
    <w:rsid w:val="00D757BC"/>
    <w:rsid w:val="00D762B8"/>
    <w:rsid w:val="00D775AC"/>
    <w:rsid w:val="00D77952"/>
    <w:rsid w:val="00D8298E"/>
    <w:rsid w:val="00DA04B2"/>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930F1"/>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52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298110"/>
  <w15:docId w15:val="{7A911486-B07B-4BD1-823E-C36E6A0D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0345B"/>
    <w:rsid w:val="002D3B85"/>
    <w:rsid w:val="00386DEF"/>
    <w:rsid w:val="00394EAB"/>
    <w:rsid w:val="00504006"/>
    <w:rsid w:val="00932B2F"/>
    <w:rsid w:val="0096377A"/>
    <w:rsid w:val="00C6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3337EC68-DDB2-4C6C-A89C-CA76370D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1169</TotalTime>
  <Pages>15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9012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Avinash James</cp:lastModifiedBy>
  <cp:revision>18</cp:revision>
  <cp:lastPrinted>2014-12-17T17:01:00Z</cp:lastPrinted>
  <dcterms:created xsi:type="dcterms:W3CDTF">2017-06-08T07:32:00Z</dcterms:created>
  <dcterms:modified xsi:type="dcterms:W3CDTF">2018-01-11T18:54:00Z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Uart0CfgAndUse</vt:lpwstr>
  </property>
  <property fmtid="{D5CDD505-2E9C-101B-9397-08002B2CF9AE}" pid="3" name="Template Version">
    <vt:lpwstr>EA4 01.00.01</vt:lpwstr>
  </property>
  <property fmtid="{D5CDD505-2E9C-101B-9397-08002B2CF9AE}" pid="4" name="Release Date">
    <vt:lpwstr>June 08,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