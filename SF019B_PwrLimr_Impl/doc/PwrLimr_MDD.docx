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7E630845DCD54931A804FA4B2F8B1FC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bookmarkStart w:id="0" w:name="_GoBack"/>
      <w:bookmarkEnd w:id="0"/>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5378A7">
        <w:rPr>
          <w:rFonts w:cs="Calibri"/>
          <w:b/>
          <w:sz w:val="48"/>
          <w:szCs w:val="48"/>
        </w:rPr>
        <w:t>PwrLimr</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del w:id="1" w:author="Brendon Binder" w:date="2017-10-19T14:28:00Z">
        <w:r w:rsidR="000265E7" w:rsidDel="006576DB">
          <w:rPr>
            <w:b/>
            <w:sz w:val="36"/>
          </w:rPr>
          <w:delText>Nov</w:delText>
        </w:r>
        <w:r w:rsidR="005378A7" w:rsidDel="006576DB">
          <w:rPr>
            <w:b/>
            <w:sz w:val="36"/>
          </w:rPr>
          <w:delText xml:space="preserve"> </w:delText>
        </w:r>
        <w:r w:rsidR="000265E7" w:rsidDel="006576DB">
          <w:rPr>
            <w:b/>
            <w:sz w:val="36"/>
          </w:rPr>
          <w:delText>09</w:delText>
        </w:r>
        <w:r w:rsidR="00F50209" w:rsidDel="006576DB">
          <w:rPr>
            <w:b/>
            <w:sz w:val="36"/>
          </w:rPr>
          <w:delText xml:space="preserve">, </w:delText>
        </w:r>
      </w:del>
      <w:ins w:id="2" w:author="Brendon Binder" w:date="2017-10-19T14:29:00Z">
        <w:r w:rsidR="006576DB">
          <w:rPr>
            <w:b/>
            <w:sz w:val="36"/>
          </w:rPr>
          <w:t>19-Oct-</w:t>
        </w:r>
      </w:ins>
      <w:r w:rsidR="00F50209">
        <w:rPr>
          <w:b/>
          <w:sz w:val="36"/>
        </w:rPr>
        <w:t>201</w:t>
      </w:r>
      <w:del w:id="3" w:author="Brendon Binder" w:date="2017-10-19T14:28:00Z">
        <w:r w:rsidR="000265E7" w:rsidDel="006576DB">
          <w:rPr>
            <w:b/>
            <w:sz w:val="36"/>
          </w:rPr>
          <w:delText>6</w:delText>
        </w:r>
      </w:del>
      <w:r w:rsidRPr="007E0373">
        <w:rPr>
          <w:b/>
          <w:sz w:val="36"/>
        </w:rPr>
        <w:fldChar w:fldCharType="end"/>
      </w:r>
      <w:ins w:id="4" w:author="Brendon Binder" w:date="2017-10-19T14:28:00Z">
        <w:r w:rsidR="006576DB">
          <w:rPr>
            <w:b/>
            <w:sz w:val="36"/>
          </w:rPr>
          <w:t>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F5020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5020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F5020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378A7" w:rsidP="00891F29">
      <w:pPr>
        <w:tabs>
          <w:tab w:val="left" w:pos="4320"/>
          <w:tab w:val="left" w:pos="8640"/>
        </w:tabs>
        <w:jc w:val="center"/>
        <w:rPr>
          <w:b/>
          <w:sz w:val="24"/>
        </w:rPr>
      </w:pPr>
      <w:del w:id="5" w:author="Brendon Binder" w:date="2017-10-19T14:29:00Z">
        <w:r w:rsidDel="006576DB">
          <w:rPr>
            <w:b/>
            <w:sz w:val="24"/>
          </w:rPr>
          <w:delText>Nick Saxton</w:delText>
        </w:r>
      </w:del>
      <w:ins w:id="6" w:author="Brendon Binder" w:date="2017-10-19T14:29:00Z">
        <w:r w:rsidR="006576DB">
          <w:rPr>
            <w:b/>
            <w:sz w:val="24"/>
          </w:rPr>
          <w:t>Brendon Binder</w:t>
        </w:r>
      </w:ins>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5020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F5020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946CA" w:rsidRPr="00AA38E8" w:rsidTr="00B946CA">
        <w:tc>
          <w:tcPr>
            <w:tcW w:w="2520" w:type="dxa"/>
          </w:tcPr>
          <w:p w:rsidR="00B946CA" w:rsidRPr="00AA38E8" w:rsidRDefault="00B946CA" w:rsidP="00D229A6">
            <w:pPr>
              <w:jc w:val="center"/>
              <w:rPr>
                <w:rFonts w:cs="Calibri"/>
                <w:b/>
              </w:rPr>
            </w:pPr>
            <w:bookmarkStart w:id="7" w:name="_Toc348792978"/>
            <w:bookmarkStart w:id="8" w:name="_Toc348793074"/>
            <w:bookmarkStart w:id="9" w:name="_Toc348793965"/>
            <w:bookmarkStart w:id="10" w:name="_Toc349459173"/>
            <w:bookmarkStart w:id="11" w:name="_Toc349621609"/>
            <w:r w:rsidRPr="00AA38E8">
              <w:rPr>
                <w:rFonts w:cs="Calibri"/>
                <w:b/>
              </w:rPr>
              <w:t>Description</w:t>
            </w:r>
          </w:p>
        </w:tc>
        <w:tc>
          <w:tcPr>
            <w:tcW w:w="2160" w:type="dxa"/>
          </w:tcPr>
          <w:p w:rsidR="00B946CA" w:rsidRPr="00AA38E8" w:rsidRDefault="00B946CA" w:rsidP="00D229A6">
            <w:pPr>
              <w:jc w:val="center"/>
              <w:rPr>
                <w:rFonts w:cs="Calibri"/>
                <w:b/>
              </w:rPr>
            </w:pPr>
            <w:r w:rsidRPr="00AA38E8">
              <w:rPr>
                <w:rFonts w:cs="Calibri"/>
                <w:b/>
              </w:rPr>
              <w:t>Author</w:t>
            </w:r>
          </w:p>
        </w:tc>
        <w:tc>
          <w:tcPr>
            <w:tcW w:w="1350" w:type="dxa"/>
          </w:tcPr>
          <w:p w:rsidR="00B946CA" w:rsidRPr="00AA38E8" w:rsidRDefault="00B946CA" w:rsidP="00D229A6">
            <w:pPr>
              <w:jc w:val="center"/>
              <w:rPr>
                <w:rFonts w:cs="Calibri"/>
                <w:b/>
              </w:rPr>
            </w:pPr>
            <w:r w:rsidRPr="00AA38E8">
              <w:rPr>
                <w:rFonts w:cs="Calibri"/>
                <w:b/>
              </w:rPr>
              <w:t>Version</w:t>
            </w:r>
          </w:p>
        </w:tc>
        <w:tc>
          <w:tcPr>
            <w:tcW w:w="1440" w:type="dxa"/>
          </w:tcPr>
          <w:p w:rsidR="00B946CA" w:rsidRPr="00AA38E8" w:rsidRDefault="00B946CA" w:rsidP="00D229A6">
            <w:pPr>
              <w:jc w:val="center"/>
              <w:rPr>
                <w:rFonts w:cs="Calibri"/>
                <w:b/>
              </w:rPr>
            </w:pPr>
            <w:r w:rsidRPr="00AA38E8">
              <w:rPr>
                <w:rFonts w:cs="Calibri"/>
                <w:b/>
              </w:rPr>
              <w:t>Date</w:t>
            </w:r>
          </w:p>
        </w:tc>
      </w:tr>
      <w:tr w:rsidR="00B946CA" w:rsidRPr="00AA38E8" w:rsidTr="00B946CA">
        <w:tc>
          <w:tcPr>
            <w:tcW w:w="2520" w:type="dxa"/>
          </w:tcPr>
          <w:p w:rsidR="00B946CA" w:rsidRPr="00AA38E8" w:rsidRDefault="00B946CA" w:rsidP="00D229A6">
            <w:pPr>
              <w:rPr>
                <w:rFonts w:cs="Calibri"/>
              </w:rPr>
            </w:pPr>
            <w:r>
              <w:rPr>
                <w:rFonts w:cs="Calibri"/>
              </w:rPr>
              <w:t>Initial Version</w:t>
            </w:r>
          </w:p>
        </w:tc>
        <w:tc>
          <w:tcPr>
            <w:tcW w:w="2160" w:type="dxa"/>
          </w:tcPr>
          <w:p w:rsidR="00B946CA" w:rsidRPr="00AA38E8" w:rsidRDefault="00B946CA" w:rsidP="00D229A6">
            <w:pPr>
              <w:rPr>
                <w:rFonts w:cs="Calibri"/>
              </w:rPr>
            </w:pPr>
            <w:r>
              <w:rPr>
                <w:rFonts w:cs="Calibri"/>
              </w:rPr>
              <w:t>Nick Saxton</w:t>
            </w:r>
          </w:p>
        </w:tc>
        <w:tc>
          <w:tcPr>
            <w:tcW w:w="1350" w:type="dxa"/>
          </w:tcPr>
          <w:p w:rsidR="00B946CA" w:rsidRPr="00AA38E8" w:rsidRDefault="00B946CA" w:rsidP="00D229A6">
            <w:pPr>
              <w:rPr>
                <w:rFonts w:cs="Calibri"/>
              </w:rPr>
            </w:pPr>
            <w:r>
              <w:rPr>
                <w:rFonts w:cs="Calibri"/>
              </w:rPr>
              <w:t>1.0</w:t>
            </w:r>
          </w:p>
        </w:tc>
        <w:tc>
          <w:tcPr>
            <w:tcW w:w="1440" w:type="dxa"/>
          </w:tcPr>
          <w:p w:rsidR="00B946CA" w:rsidRPr="00AA38E8" w:rsidRDefault="00B946CA" w:rsidP="00D229A6">
            <w:pPr>
              <w:rPr>
                <w:rFonts w:cs="Calibri"/>
              </w:rPr>
            </w:pPr>
            <w:r>
              <w:rPr>
                <w:rFonts w:cs="Calibri"/>
              </w:rPr>
              <w:t>14-Aug-2015</w:t>
            </w:r>
          </w:p>
        </w:tc>
      </w:tr>
      <w:tr w:rsidR="000265E7" w:rsidRPr="00AA38E8" w:rsidTr="00B946CA">
        <w:tc>
          <w:tcPr>
            <w:tcW w:w="2520" w:type="dxa"/>
          </w:tcPr>
          <w:p w:rsidR="000265E7" w:rsidRDefault="000265E7" w:rsidP="00D229A6">
            <w:pPr>
              <w:rPr>
                <w:rFonts w:cs="Calibri"/>
              </w:rPr>
            </w:pPr>
            <w:r>
              <w:rPr>
                <w:rFonts w:cs="Calibri"/>
              </w:rPr>
              <w:t>As per FDD v 2.0.1</w:t>
            </w:r>
          </w:p>
        </w:tc>
        <w:tc>
          <w:tcPr>
            <w:tcW w:w="2160" w:type="dxa"/>
          </w:tcPr>
          <w:p w:rsidR="000265E7" w:rsidRDefault="000265E7" w:rsidP="00D229A6">
            <w:pPr>
              <w:rPr>
                <w:rFonts w:cs="Calibri"/>
              </w:rPr>
            </w:pPr>
            <w:r>
              <w:rPr>
                <w:rFonts w:cs="Calibri"/>
              </w:rPr>
              <w:t>Krishna Anne</w:t>
            </w:r>
          </w:p>
        </w:tc>
        <w:tc>
          <w:tcPr>
            <w:tcW w:w="1350" w:type="dxa"/>
          </w:tcPr>
          <w:p w:rsidR="000265E7" w:rsidRDefault="000265E7" w:rsidP="00D229A6">
            <w:pPr>
              <w:rPr>
                <w:rFonts w:cs="Calibri"/>
              </w:rPr>
            </w:pPr>
            <w:r>
              <w:rPr>
                <w:rFonts w:cs="Calibri"/>
              </w:rPr>
              <w:t>2.0</w:t>
            </w:r>
          </w:p>
        </w:tc>
        <w:tc>
          <w:tcPr>
            <w:tcW w:w="1440" w:type="dxa"/>
          </w:tcPr>
          <w:p w:rsidR="000265E7" w:rsidRDefault="000265E7" w:rsidP="00D229A6">
            <w:pPr>
              <w:rPr>
                <w:rFonts w:cs="Calibri"/>
              </w:rPr>
            </w:pPr>
            <w:r>
              <w:rPr>
                <w:rFonts w:cs="Calibri"/>
              </w:rPr>
              <w:t>09-Nov-2016</w:t>
            </w:r>
          </w:p>
        </w:tc>
      </w:tr>
      <w:tr w:rsidR="006576DB" w:rsidRPr="00AA38E8" w:rsidTr="00B946CA">
        <w:trPr>
          <w:ins w:id="12" w:author="Brendon Binder" w:date="2017-10-19T14:29:00Z"/>
        </w:trPr>
        <w:tc>
          <w:tcPr>
            <w:tcW w:w="2520" w:type="dxa"/>
          </w:tcPr>
          <w:p w:rsidR="006576DB" w:rsidRDefault="006576DB" w:rsidP="00D229A6">
            <w:pPr>
              <w:rPr>
                <w:ins w:id="13" w:author="Brendon Binder" w:date="2017-10-19T14:29:00Z"/>
                <w:rFonts w:cs="Calibri"/>
              </w:rPr>
            </w:pPr>
            <w:ins w:id="14" w:author="Brendon Binder" w:date="2017-10-19T14:30:00Z">
              <w:r>
                <w:rPr>
                  <w:rFonts w:cs="Calibri"/>
                </w:rPr>
                <w:t>Implemented FDD v 4.0.0</w:t>
              </w:r>
            </w:ins>
          </w:p>
        </w:tc>
        <w:tc>
          <w:tcPr>
            <w:tcW w:w="2160" w:type="dxa"/>
          </w:tcPr>
          <w:p w:rsidR="006576DB" w:rsidRDefault="006576DB" w:rsidP="00D229A6">
            <w:pPr>
              <w:rPr>
                <w:ins w:id="15" w:author="Brendon Binder" w:date="2017-10-19T14:29:00Z"/>
                <w:rFonts w:cs="Calibri"/>
              </w:rPr>
            </w:pPr>
            <w:ins w:id="16" w:author="Brendon Binder" w:date="2017-10-19T14:30:00Z">
              <w:r>
                <w:rPr>
                  <w:rFonts w:cs="Calibri"/>
                </w:rPr>
                <w:t>Brendon Binder</w:t>
              </w:r>
            </w:ins>
          </w:p>
        </w:tc>
        <w:tc>
          <w:tcPr>
            <w:tcW w:w="1350" w:type="dxa"/>
          </w:tcPr>
          <w:p w:rsidR="006576DB" w:rsidRDefault="006576DB" w:rsidP="00D229A6">
            <w:pPr>
              <w:rPr>
                <w:ins w:id="17" w:author="Brendon Binder" w:date="2017-10-19T14:29:00Z"/>
                <w:rFonts w:cs="Calibri"/>
              </w:rPr>
            </w:pPr>
            <w:ins w:id="18" w:author="Brendon Binder" w:date="2017-10-19T14:30:00Z">
              <w:r>
                <w:rPr>
                  <w:rFonts w:cs="Calibri"/>
                </w:rPr>
                <w:t>3.0</w:t>
              </w:r>
            </w:ins>
          </w:p>
        </w:tc>
        <w:tc>
          <w:tcPr>
            <w:tcW w:w="1440" w:type="dxa"/>
          </w:tcPr>
          <w:p w:rsidR="006576DB" w:rsidRDefault="006576DB" w:rsidP="00D229A6">
            <w:pPr>
              <w:rPr>
                <w:ins w:id="19" w:author="Brendon Binder" w:date="2017-10-19T14:29:00Z"/>
                <w:rFonts w:cs="Calibri"/>
              </w:rPr>
            </w:pPr>
            <w:ins w:id="20" w:author="Brendon Binder" w:date="2017-10-19T14:30:00Z">
              <w:r>
                <w:rPr>
                  <w:rFonts w:cs="Calibri"/>
                </w:rPr>
                <w:t>19-Oct-2017</w:t>
              </w:r>
            </w:ins>
          </w:p>
        </w:tc>
      </w:tr>
    </w:tbl>
    <w:p w:rsidR="0060359A" w:rsidRDefault="0060359A">
      <w:pPr>
        <w:spacing w:after="0"/>
        <w:rPr>
          <w:b/>
          <w:sz w:val="28"/>
          <w:szCs w:val="28"/>
          <w:u w:val="single"/>
        </w:rPr>
      </w:pPr>
    </w:p>
    <w:p w:rsidR="0060359A" w:rsidRDefault="0060359A">
      <w:pPr>
        <w:spacing w:after="0"/>
        <w:rPr>
          <w:ins w:id="21" w:author="Brendon Binder" w:date="2017-10-19T14:29:00Z"/>
          <w:b/>
          <w:sz w:val="28"/>
          <w:szCs w:val="28"/>
          <w:u w:val="single"/>
        </w:rPr>
      </w:pPr>
    </w:p>
    <w:p w:rsidR="006576DB" w:rsidRDefault="006576DB">
      <w:pPr>
        <w:spacing w:after="0"/>
        <w:rPr>
          <w:ins w:id="22" w:author="Brendon Binder" w:date="2017-10-19T14:29:00Z"/>
          <w:b/>
          <w:sz w:val="28"/>
          <w:szCs w:val="28"/>
          <w:u w:val="single"/>
        </w:rPr>
      </w:pPr>
    </w:p>
    <w:p w:rsidR="006576DB" w:rsidRDefault="006576DB">
      <w:pPr>
        <w:spacing w:after="0"/>
        <w:rPr>
          <w:ins w:id="23" w:author="Brendon Binder" w:date="2017-10-19T14:29:00Z"/>
          <w:b/>
          <w:sz w:val="28"/>
          <w:szCs w:val="28"/>
          <w:u w:val="single"/>
        </w:rPr>
      </w:pPr>
    </w:p>
    <w:p w:rsidR="006576DB" w:rsidRDefault="006576DB">
      <w:pPr>
        <w:spacing w:after="0"/>
        <w:rPr>
          <w:ins w:id="24" w:author="Brendon Binder" w:date="2017-10-19T14:29:00Z"/>
          <w:b/>
          <w:sz w:val="28"/>
          <w:szCs w:val="28"/>
          <w:u w:val="single"/>
        </w:rPr>
      </w:pPr>
    </w:p>
    <w:p w:rsidR="006576DB" w:rsidRDefault="006576DB">
      <w:pPr>
        <w:spacing w:after="0"/>
        <w:rPr>
          <w:ins w:id="25" w:author="Brendon Binder" w:date="2017-10-19T14:29:00Z"/>
          <w:b/>
          <w:sz w:val="28"/>
          <w:szCs w:val="28"/>
          <w:u w:val="single"/>
        </w:rPr>
      </w:pPr>
      <w:ins w:id="26" w:author="Brendon Binder" w:date="2017-10-19T14:29:00Z">
        <w:r>
          <w:rPr>
            <w:b/>
            <w:sz w:val="28"/>
            <w:szCs w:val="28"/>
            <w:u w:val="single"/>
          </w:rPr>
          <w:br w:type="page"/>
        </w:r>
      </w:ins>
    </w:p>
    <w:p w:rsidR="006576DB" w:rsidRDefault="006576DB">
      <w:pPr>
        <w:spacing w:after="0"/>
        <w:rPr>
          <w:b/>
          <w:sz w:val="28"/>
          <w:szCs w:val="28"/>
          <w:u w:val="single"/>
        </w:rPr>
      </w:pPr>
    </w:p>
    <w:p w:rsidR="0005223C" w:rsidRDefault="00891F29">
      <w:pPr>
        <w:pStyle w:val="TOC1"/>
        <w:rPr>
          <w:ins w:id="27" w:author="Brendon Binder" w:date="2017-10-23T13:48:00Z"/>
          <w:sz w:val="32"/>
          <w:szCs w:val="32"/>
          <w:u w:val="single"/>
        </w:rPr>
      </w:pPr>
      <w:r w:rsidRPr="00C728E9">
        <w:rPr>
          <w:sz w:val="32"/>
          <w:szCs w:val="32"/>
          <w:u w:val="single"/>
        </w:rPr>
        <w:t>Table of Contents</w:t>
      </w:r>
    </w:p>
    <w:p w:rsidR="0005223C" w:rsidRDefault="00E16D14">
      <w:pPr>
        <w:pStyle w:val="TOC1"/>
        <w:rPr>
          <w:ins w:id="28" w:author="Brendon Binder" w:date="2017-10-23T13:47: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29" w:author="Brendon Binder" w:date="2017-10-23T13:47:00Z">
        <w:r w:rsidR="0005223C" w:rsidRPr="00676DB4">
          <w:rPr>
            <w:rStyle w:val="Hyperlink"/>
          </w:rPr>
          <w:fldChar w:fldCharType="begin"/>
        </w:r>
        <w:r w:rsidR="0005223C" w:rsidRPr="00676DB4">
          <w:rPr>
            <w:rStyle w:val="Hyperlink"/>
          </w:rPr>
          <w:instrText xml:space="preserve"> </w:instrText>
        </w:r>
        <w:r w:rsidR="0005223C">
          <w:instrText>HYPERLINK \l "_Toc496529797"</w:instrText>
        </w:r>
        <w:r w:rsidR="0005223C" w:rsidRPr="00676DB4">
          <w:rPr>
            <w:rStyle w:val="Hyperlink"/>
          </w:rPr>
          <w:instrText xml:space="preserve"> </w:instrText>
        </w:r>
        <w:r w:rsidR="0005223C" w:rsidRPr="00676DB4">
          <w:rPr>
            <w:rStyle w:val="Hyperlink"/>
          </w:rPr>
        </w:r>
        <w:r w:rsidR="0005223C" w:rsidRPr="00676DB4">
          <w:rPr>
            <w:rStyle w:val="Hyperlink"/>
          </w:rPr>
          <w:fldChar w:fldCharType="separate"/>
        </w:r>
        <w:r w:rsidR="0005223C" w:rsidRPr="00676DB4">
          <w:rPr>
            <w:rStyle w:val="Hyperlink"/>
            <w:rFonts w:ascii="Calibri" w:hAnsi="Calibri" w:cs="Calibri"/>
          </w:rPr>
          <w:t>1</w:t>
        </w:r>
        <w:r w:rsidR="0005223C">
          <w:rPr>
            <w:rFonts w:eastAsiaTheme="minorEastAsia"/>
            <w:b w:val="0"/>
            <w:color w:val="auto"/>
            <w:kern w:val="0"/>
            <w:sz w:val="22"/>
            <w:szCs w:val="22"/>
            <w:lang w:val="en-US"/>
          </w:rPr>
          <w:tab/>
        </w:r>
        <w:r w:rsidR="0005223C" w:rsidRPr="00676DB4">
          <w:rPr>
            <w:rStyle w:val="Hyperlink"/>
            <w:rFonts w:ascii="Calibri" w:hAnsi="Calibri" w:cs="Calibri"/>
          </w:rPr>
          <w:t>PwrLimr High-Level Description</w:t>
        </w:r>
        <w:r w:rsidR="0005223C">
          <w:rPr>
            <w:webHidden/>
          </w:rPr>
          <w:tab/>
        </w:r>
        <w:r w:rsidR="0005223C">
          <w:rPr>
            <w:webHidden/>
          </w:rPr>
          <w:fldChar w:fldCharType="begin"/>
        </w:r>
        <w:r w:rsidR="0005223C">
          <w:rPr>
            <w:webHidden/>
          </w:rPr>
          <w:instrText xml:space="preserve"> PAGEREF _Toc496529797 \h </w:instrText>
        </w:r>
        <w:r w:rsidR="0005223C">
          <w:rPr>
            <w:webHidden/>
          </w:rPr>
        </w:r>
      </w:ins>
      <w:r w:rsidR="0005223C">
        <w:rPr>
          <w:webHidden/>
        </w:rPr>
        <w:fldChar w:fldCharType="separate"/>
      </w:r>
      <w:ins w:id="30" w:author="Brendon Binder" w:date="2017-10-23T13:47:00Z">
        <w:r w:rsidR="0005223C">
          <w:rPr>
            <w:webHidden/>
          </w:rPr>
          <w:t>5</w:t>
        </w:r>
        <w:r w:rsidR="0005223C">
          <w:rPr>
            <w:webHidden/>
          </w:rPr>
          <w:fldChar w:fldCharType="end"/>
        </w:r>
        <w:r w:rsidR="0005223C" w:rsidRPr="00676DB4">
          <w:rPr>
            <w:rStyle w:val="Hyperlink"/>
          </w:rPr>
          <w:fldChar w:fldCharType="end"/>
        </w:r>
      </w:ins>
    </w:p>
    <w:p w:rsidR="0005223C" w:rsidRDefault="0005223C">
      <w:pPr>
        <w:pStyle w:val="TOC1"/>
        <w:rPr>
          <w:ins w:id="31" w:author="Brendon Binder" w:date="2017-10-23T13:47:00Z"/>
          <w:rFonts w:eastAsiaTheme="minorEastAsia"/>
          <w:b w:val="0"/>
          <w:color w:val="auto"/>
          <w:kern w:val="0"/>
          <w:sz w:val="22"/>
          <w:szCs w:val="22"/>
          <w:lang w:val="en-US"/>
        </w:rPr>
      </w:pPr>
      <w:ins w:id="32" w:author="Brendon Binder" w:date="2017-10-23T13:47:00Z">
        <w:r w:rsidRPr="00676DB4">
          <w:rPr>
            <w:rStyle w:val="Hyperlink"/>
          </w:rPr>
          <w:fldChar w:fldCharType="begin"/>
        </w:r>
        <w:r w:rsidRPr="00676DB4">
          <w:rPr>
            <w:rStyle w:val="Hyperlink"/>
          </w:rPr>
          <w:instrText xml:space="preserve"> </w:instrText>
        </w:r>
        <w:r>
          <w:instrText>HYPERLINK \l "_Toc496529798"</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ascii="Calibri" w:hAnsi="Calibri" w:cs="Calibri"/>
          </w:rPr>
          <w:t>2</w:t>
        </w:r>
        <w:r>
          <w:rPr>
            <w:rFonts w:eastAsiaTheme="minorEastAsia"/>
            <w:b w:val="0"/>
            <w:color w:val="auto"/>
            <w:kern w:val="0"/>
            <w:sz w:val="22"/>
            <w:szCs w:val="22"/>
            <w:lang w:val="en-US"/>
          </w:rPr>
          <w:tab/>
        </w:r>
        <w:r w:rsidRPr="00676DB4">
          <w:rPr>
            <w:rStyle w:val="Hyperlink"/>
            <w:rFonts w:ascii="Calibri" w:hAnsi="Calibri" w:cs="Calibri"/>
          </w:rPr>
          <w:t>Design details of software module</w:t>
        </w:r>
        <w:r>
          <w:rPr>
            <w:webHidden/>
          </w:rPr>
          <w:tab/>
        </w:r>
        <w:r>
          <w:rPr>
            <w:webHidden/>
          </w:rPr>
          <w:fldChar w:fldCharType="begin"/>
        </w:r>
        <w:r>
          <w:rPr>
            <w:webHidden/>
          </w:rPr>
          <w:instrText xml:space="preserve"> PAGEREF _Toc496529798 \h </w:instrText>
        </w:r>
        <w:r>
          <w:rPr>
            <w:webHidden/>
          </w:rPr>
        </w:r>
      </w:ins>
      <w:r>
        <w:rPr>
          <w:webHidden/>
        </w:rPr>
        <w:fldChar w:fldCharType="separate"/>
      </w:r>
      <w:ins w:id="33" w:author="Brendon Binder" w:date="2017-10-23T13:47:00Z">
        <w:r>
          <w:rPr>
            <w:webHidden/>
          </w:rPr>
          <w:t>6</w:t>
        </w:r>
        <w:r>
          <w:rPr>
            <w:webHidden/>
          </w:rPr>
          <w:fldChar w:fldCharType="end"/>
        </w:r>
        <w:r w:rsidRPr="00676DB4">
          <w:rPr>
            <w:rStyle w:val="Hyperlink"/>
          </w:rPr>
          <w:fldChar w:fldCharType="end"/>
        </w:r>
      </w:ins>
    </w:p>
    <w:p w:rsidR="0005223C" w:rsidRDefault="0005223C">
      <w:pPr>
        <w:pStyle w:val="TOC2"/>
        <w:rPr>
          <w:ins w:id="34" w:author="Brendon Binder" w:date="2017-10-23T13:47:00Z"/>
          <w:rFonts w:asciiTheme="minorHAnsi" w:eastAsiaTheme="minorEastAsia" w:hAnsiTheme="minorHAnsi"/>
          <w:color w:val="auto"/>
          <w:kern w:val="0"/>
          <w:szCs w:val="22"/>
        </w:rPr>
      </w:pPr>
      <w:ins w:id="35" w:author="Brendon Binder" w:date="2017-10-23T13:47:00Z">
        <w:r w:rsidRPr="00676DB4">
          <w:rPr>
            <w:rStyle w:val="Hyperlink"/>
          </w:rPr>
          <w:fldChar w:fldCharType="begin"/>
        </w:r>
        <w:r w:rsidRPr="00676DB4">
          <w:rPr>
            <w:rStyle w:val="Hyperlink"/>
          </w:rPr>
          <w:instrText xml:space="preserve"> </w:instrText>
        </w:r>
        <w:r>
          <w:instrText>HYPERLINK \l "_Toc496529799"</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2.1</w:t>
        </w:r>
        <w:r>
          <w:rPr>
            <w:rFonts w:asciiTheme="minorHAnsi" w:eastAsiaTheme="minorEastAsia" w:hAnsiTheme="minorHAnsi"/>
            <w:color w:val="auto"/>
            <w:kern w:val="0"/>
            <w:szCs w:val="22"/>
          </w:rPr>
          <w:tab/>
        </w:r>
        <w:r w:rsidRPr="00676DB4">
          <w:rPr>
            <w:rStyle w:val="Hyperlink"/>
          </w:rPr>
          <w:t>Graphical</w:t>
        </w:r>
        <w:r w:rsidRPr="00676DB4">
          <w:rPr>
            <w:rStyle w:val="Hyperlink"/>
            <w:rFonts w:cs="Calibri"/>
          </w:rPr>
          <w:t xml:space="preserve"> representation of PwrLimr</w:t>
        </w:r>
        <w:r>
          <w:rPr>
            <w:webHidden/>
          </w:rPr>
          <w:tab/>
        </w:r>
        <w:r>
          <w:rPr>
            <w:webHidden/>
          </w:rPr>
          <w:fldChar w:fldCharType="begin"/>
        </w:r>
        <w:r>
          <w:rPr>
            <w:webHidden/>
          </w:rPr>
          <w:instrText xml:space="preserve"> PAGEREF _Toc496529799 \h </w:instrText>
        </w:r>
        <w:r>
          <w:rPr>
            <w:webHidden/>
          </w:rPr>
        </w:r>
      </w:ins>
      <w:r>
        <w:rPr>
          <w:webHidden/>
        </w:rPr>
        <w:fldChar w:fldCharType="separate"/>
      </w:r>
      <w:ins w:id="36" w:author="Brendon Binder" w:date="2017-10-23T13:47:00Z">
        <w:r>
          <w:rPr>
            <w:webHidden/>
          </w:rPr>
          <w:t>6</w:t>
        </w:r>
        <w:r>
          <w:rPr>
            <w:webHidden/>
          </w:rPr>
          <w:fldChar w:fldCharType="end"/>
        </w:r>
        <w:r w:rsidRPr="00676DB4">
          <w:rPr>
            <w:rStyle w:val="Hyperlink"/>
          </w:rPr>
          <w:fldChar w:fldCharType="end"/>
        </w:r>
      </w:ins>
    </w:p>
    <w:p w:rsidR="0005223C" w:rsidRDefault="0005223C">
      <w:pPr>
        <w:pStyle w:val="TOC2"/>
        <w:rPr>
          <w:ins w:id="37" w:author="Brendon Binder" w:date="2017-10-23T13:47:00Z"/>
          <w:rFonts w:asciiTheme="minorHAnsi" w:eastAsiaTheme="minorEastAsia" w:hAnsiTheme="minorHAnsi"/>
          <w:color w:val="auto"/>
          <w:kern w:val="0"/>
          <w:szCs w:val="22"/>
        </w:rPr>
      </w:pPr>
      <w:ins w:id="38" w:author="Brendon Binder" w:date="2017-10-23T13:47:00Z">
        <w:r w:rsidRPr="00676DB4">
          <w:rPr>
            <w:rStyle w:val="Hyperlink"/>
          </w:rPr>
          <w:fldChar w:fldCharType="begin"/>
        </w:r>
        <w:r w:rsidRPr="00676DB4">
          <w:rPr>
            <w:rStyle w:val="Hyperlink"/>
          </w:rPr>
          <w:instrText xml:space="preserve"> </w:instrText>
        </w:r>
        <w:r>
          <w:instrText>HYPERLINK \l "_Toc496529800"</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2.2</w:t>
        </w:r>
        <w:r>
          <w:rPr>
            <w:rFonts w:asciiTheme="minorHAnsi" w:eastAsiaTheme="minorEastAsia" w:hAnsiTheme="minorHAnsi"/>
            <w:color w:val="auto"/>
            <w:kern w:val="0"/>
            <w:szCs w:val="22"/>
          </w:rPr>
          <w:tab/>
        </w:r>
        <w:r w:rsidRPr="00676DB4">
          <w:rPr>
            <w:rStyle w:val="Hyperlink"/>
            <w:rFonts w:cs="Calibri"/>
          </w:rPr>
          <w:t>Data Flow Diagram</w:t>
        </w:r>
        <w:r>
          <w:rPr>
            <w:webHidden/>
          </w:rPr>
          <w:tab/>
        </w:r>
        <w:r>
          <w:rPr>
            <w:webHidden/>
          </w:rPr>
          <w:fldChar w:fldCharType="begin"/>
        </w:r>
        <w:r>
          <w:rPr>
            <w:webHidden/>
          </w:rPr>
          <w:instrText xml:space="preserve"> PAGEREF _Toc496529800 \h </w:instrText>
        </w:r>
        <w:r>
          <w:rPr>
            <w:webHidden/>
          </w:rPr>
        </w:r>
      </w:ins>
      <w:r>
        <w:rPr>
          <w:webHidden/>
        </w:rPr>
        <w:fldChar w:fldCharType="separate"/>
      </w:r>
      <w:ins w:id="39" w:author="Brendon Binder" w:date="2017-10-23T13:47:00Z">
        <w:r>
          <w:rPr>
            <w:webHidden/>
          </w:rPr>
          <w:t>6</w:t>
        </w:r>
        <w:r>
          <w:rPr>
            <w:webHidden/>
          </w:rPr>
          <w:fldChar w:fldCharType="end"/>
        </w:r>
        <w:r w:rsidRPr="00676DB4">
          <w:rPr>
            <w:rStyle w:val="Hyperlink"/>
          </w:rPr>
          <w:fldChar w:fldCharType="end"/>
        </w:r>
      </w:ins>
    </w:p>
    <w:p w:rsidR="0005223C" w:rsidRDefault="0005223C">
      <w:pPr>
        <w:pStyle w:val="TOC3"/>
        <w:tabs>
          <w:tab w:val="left" w:pos="1200"/>
        </w:tabs>
        <w:rPr>
          <w:ins w:id="40" w:author="Brendon Binder" w:date="2017-10-23T13:47:00Z"/>
          <w:rFonts w:asciiTheme="minorHAnsi" w:eastAsiaTheme="minorEastAsia" w:hAnsiTheme="minorHAnsi"/>
          <w:color w:val="auto"/>
          <w:kern w:val="0"/>
          <w:sz w:val="22"/>
          <w:szCs w:val="22"/>
        </w:rPr>
      </w:pPr>
      <w:ins w:id="41" w:author="Brendon Binder" w:date="2017-10-23T13:47:00Z">
        <w:r w:rsidRPr="00676DB4">
          <w:rPr>
            <w:rStyle w:val="Hyperlink"/>
          </w:rPr>
          <w:fldChar w:fldCharType="begin"/>
        </w:r>
        <w:r w:rsidRPr="00676DB4">
          <w:rPr>
            <w:rStyle w:val="Hyperlink"/>
          </w:rPr>
          <w:instrText xml:space="preserve"> </w:instrText>
        </w:r>
        <w:r>
          <w:instrText>HYPERLINK \l "_Toc496529801"</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2.2.1</w:t>
        </w:r>
        <w:r>
          <w:rPr>
            <w:rFonts w:asciiTheme="minorHAnsi" w:eastAsiaTheme="minorEastAsia" w:hAnsiTheme="minorHAnsi"/>
            <w:color w:val="auto"/>
            <w:kern w:val="0"/>
            <w:sz w:val="22"/>
            <w:szCs w:val="22"/>
          </w:rPr>
          <w:tab/>
        </w:r>
        <w:r w:rsidRPr="00676DB4">
          <w:rPr>
            <w:rStyle w:val="Hyperlink"/>
          </w:rPr>
          <w:t xml:space="preserve">Component </w:t>
        </w:r>
        <w:r w:rsidRPr="00676DB4">
          <w:rPr>
            <w:rStyle w:val="Hyperlink"/>
            <w:rFonts w:cs="Calibri"/>
          </w:rPr>
          <w:t>level DFD</w:t>
        </w:r>
        <w:r>
          <w:rPr>
            <w:webHidden/>
          </w:rPr>
          <w:tab/>
        </w:r>
        <w:r>
          <w:rPr>
            <w:webHidden/>
          </w:rPr>
          <w:fldChar w:fldCharType="begin"/>
        </w:r>
        <w:r>
          <w:rPr>
            <w:webHidden/>
          </w:rPr>
          <w:instrText xml:space="preserve"> PAGEREF _Toc496529801 \h </w:instrText>
        </w:r>
        <w:r>
          <w:rPr>
            <w:webHidden/>
          </w:rPr>
        </w:r>
      </w:ins>
      <w:r>
        <w:rPr>
          <w:webHidden/>
        </w:rPr>
        <w:fldChar w:fldCharType="separate"/>
      </w:r>
      <w:ins w:id="42" w:author="Brendon Binder" w:date="2017-10-23T13:47:00Z">
        <w:r>
          <w:rPr>
            <w:webHidden/>
          </w:rPr>
          <w:t>6</w:t>
        </w:r>
        <w:r>
          <w:rPr>
            <w:webHidden/>
          </w:rPr>
          <w:fldChar w:fldCharType="end"/>
        </w:r>
        <w:r w:rsidRPr="00676DB4">
          <w:rPr>
            <w:rStyle w:val="Hyperlink"/>
          </w:rPr>
          <w:fldChar w:fldCharType="end"/>
        </w:r>
      </w:ins>
    </w:p>
    <w:p w:rsidR="0005223C" w:rsidRDefault="0005223C">
      <w:pPr>
        <w:pStyle w:val="TOC3"/>
        <w:tabs>
          <w:tab w:val="left" w:pos="1200"/>
        </w:tabs>
        <w:rPr>
          <w:ins w:id="43" w:author="Brendon Binder" w:date="2017-10-23T13:47:00Z"/>
          <w:rFonts w:asciiTheme="minorHAnsi" w:eastAsiaTheme="minorEastAsia" w:hAnsiTheme="minorHAnsi"/>
          <w:color w:val="auto"/>
          <w:kern w:val="0"/>
          <w:sz w:val="22"/>
          <w:szCs w:val="22"/>
        </w:rPr>
      </w:pPr>
      <w:ins w:id="44" w:author="Brendon Binder" w:date="2017-10-23T13:47:00Z">
        <w:r w:rsidRPr="00676DB4">
          <w:rPr>
            <w:rStyle w:val="Hyperlink"/>
          </w:rPr>
          <w:fldChar w:fldCharType="begin"/>
        </w:r>
        <w:r w:rsidRPr="00676DB4">
          <w:rPr>
            <w:rStyle w:val="Hyperlink"/>
          </w:rPr>
          <w:instrText xml:space="preserve"> </w:instrText>
        </w:r>
        <w:r>
          <w:instrText>HYPERLINK \l "_Toc496529802"</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2.2.2</w:t>
        </w:r>
        <w:r>
          <w:rPr>
            <w:rFonts w:asciiTheme="minorHAnsi" w:eastAsiaTheme="minorEastAsia" w:hAnsiTheme="minorHAnsi"/>
            <w:color w:val="auto"/>
            <w:kern w:val="0"/>
            <w:sz w:val="22"/>
            <w:szCs w:val="22"/>
          </w:rPr>
          <w:tab/>
        </w:r>
        <w:r w:rsidRPr="00676DB4">
          <w:rPr>
            <w:rStyle w:val="Hyperlink"/>
          </w:rPr>
          <w:t xml:space="preserve">Function </w:t>
        </w:r>
        <w:r w:rsidRPr="00676DB4">
          <w:rPr>
            <w:rStyle w:val="Hyperlink"/>
            <w:rFonts w:cs="Calibri"/>
          </w:rPr>
          <w:t>level DFD</w:t>
        </w:r>
        <w:r>
          <w:rPr>
            <w:webHidden/>
          </w:rPr>
          <w:tab/>
        </w:r>
        <w:r>
          <w:rPr>
            <w:webHidden/>
          </w:rPr>
          <w:fldChar w:fldCharType="begin"/>
        </w:r>
        <w:r>
          <w:rPr>
            <w:webHidden/>
          </w:rPr>
          <w:instrText xml:space="preserve"> PAGEREF _Toc496529802 \h </w:instrText>
        </w:r>
        <w:r>
          <w:rPr>
            <w:webHidden/>
          </w:rPr>
        </w:r>
      </w:ins>
      <w:r>
        <w:rPr>
          <w:webHidden/>
        </w:rPr>
        <w:fldChar w:fldCharType="separate"/>
      </w:r>
      <w:ins w:id="45" w:author="Brendon Binder" w:date="2017-10-23T13:47:00Z">
        <w:r>
          <w:rPr>
            <w:webHidden/>
          </w:rPr>
          <w:t>6</w:t>
        </w:r>
        <w:r>
          <w:rPr>
            <w:webHidden/>
          </w:rPr>
          <w:fldChar w:fldCharType="end"/>
        </w:r>
        <w:r w:rsidRPr="00676DB4">
          <w:rPr>
            <w:rStyle w:val="Hyperlink"/>
          </w:rPr>
          <w:fldChar w:fldCharType="end"/>
        </w:r>
      </w:ins>
    </w:p>
    <w:p w:rsidR="0005223C" w:rsidRDefault="0005223C">
      <w:pPr>
        <w:pStyle w:val="TOC1"/>
        <w:rPr>
          <w:ins w:id="46" w:author="Brendon Binder" w:date="2017-10-23T13:47:00Z"/>
          <w:rFonts w:eastAsiaTheme="minorEastAsia"/>
          <w:b w:val="0"/>
          <w:color w:val="auto"/>
          <w:kern w:val="0"/>
          <w:sz w:val="22"/>
          <w:szCs w:val="22"/>
          <w:lang w:val="en-US"/>
        </w:rPr>
      </w:pPr>
      <w:ins w:id="47" w:author="Brendon Binder" w:date="2017-10-23T13:47:00Z">
        <w:r w:rsidRPr="00676DB4">
          <w:rPr>
            <w:rStyle w:val="Hyperlink"/>
          </w:rPr>
          <w:fldChar w:fldCharType="begin"/>
        </w:r>
        <w:r w:rsidRPr="00676DB4">
          <w:rPr>
            <w:rStyle w:val="Hyperlink"/>
          </w:rPr>
          <w:instrText xml:space="preserve"> </w:instrText>
        </w:r>
        <w:r>
          <w:instrText>HYPERLINK \l "_Toc496529803"</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ascii="Calibri" w:hAnsi="Calibri" w:cs="Calibri"/>
          </w:rPr>
          <w:t>3</w:t>
        </w:r>
        <w:r>
          <w:rPr>
            <w:rFonts w:eastAsiaTheme="minorEastAsia"/>
            <w:b w:val="0"/>
            <w:color w:val="auto"/>
            <w:kern w:val="0"/>
            <w:sz w:val="22"/>
            <w:szCs w:val="22"/>
            <w:lang w:val="en-US"/>
          </w:rPr>
          <w:tab/>
        </w:r>
        <w:r w:rsidRPr="00676DB4">
          <w:rPr>
            <w:rStyle w:val="Hyperlink"/>
            <w:rFonts w:ascii="Calibri" w:hAnsi="Calibri" w:cs="Calibri"/>
          </w:rPr>
          <w:t>Constant Data Dictionary</w:t>
        </w:r>
        <w:r>
          <w:rPr>
            <w:webHidden/>
          </w:rPr>
          <w:tab/>
        </w:r>
        <w:r>
          <w:rPr>
            <w:webHidden/>
          </w:rPr>
          <w:fldChar w:fldCharType="begin"/>
        </w:r>
        <w:r>
          <w:rPr>
            <w:webHidden/>
          </w:rPr>
          <w:instrText xml:space="preserve"> PAGEREF _Toc496529803 \h </w:instrText>
        </w:r>
        <w:r>
          <w:rPr>
            <w:webHidden/>
          </w:rPr>
        </w:r>
      </w:ins>
      <w:r>
        <w:rPr>
          <w:webHidden/>
        </w:rPr>
        <w:fldChar w:fldCharType="separate"/>
      </w:r>
      <w:ins w:id="48" w:author="Brendon Binder" w:date="2017-10-23T13:47:00Z">
        <w:r>
          <w:rPr>
            <w:webHidden/>
          </w:rPr>
          <w:t>7</w:t>
        </w:r>
        <w:r>
          <w:rPr>
            <w:webHidden/>
          </w:rPr>
          <w:fldChar w:fldCharType="end"/>
        </w:r>
        <w:r w:rsidRPr="00676DB4">
          <w:rPr>
            <w:rStyle w:val="Hyperlink"/>
          </w:rPr>
          <w:fldChar w:fldCharType="end"/>
        </w:r>
      </w:ins>
    </w:p>
    <w:p w:rsidR="0005223C" w:rsidRDefault="0005223C">
      <w:pPr>
        <w:pStyle w:val="TOC2"/>
        <w:rPr>
          <w:ins w:id="49" w:author="Brendon Binder" w:date="2017-10-23T13:47:00Z"/>
          <w:rFonts w:asciiTheme="minorHAnsi" w:eastAsiaTheme="minorEastAsia" w:hAnsiTheme="minorHAnsi"/>
          <w:color w:val="auto"/>
          <w:kern w:val="0"/>
          <w:szCs w:val="22"/>
        </w:rPr>
      </w:pPr>
      <w:ins w:id="50" w:author="Brendon Binder" w:date="2017-10-23T13:47:00Z">
        <w:r w:rsidRPr="00676DB4">
          <w:rPr>
            <w:rStyle w:val="Hyperlink"/>
          </w:rPr>
          <w:fldChar w:fldCharType="begin"/>
        </w:r>
        <w:r w:rsidRPr="00676DB4">
          <w:rPr>
            <w:rStyle w:val="Hyperlink"/>
          </w:rPr>
          <w:instrText xml:space="preserve"> </w:instrText>
        </w:r>
        <w:r>
          <w:instrText>HYPERLINK \l "_Toc496529804"</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Pr>
          <w:t>3.1</w:t>
        </w:r>
        <w:r>
          <w:rPr>
            <w:rFonts w:asciiTheme="minorHAnsi" w:eastAsiaTheme="minorEastAsia" w:hAnsiTheme="minorHAnsi"/>
            <w:color w:val="auto"/>
            <w:kern w:val="0"/>
            <w:szCs w:val="22"/>
          </w:rPr>
          <w:tab/>
        </w:r>
        <w:r w:rsidRPr="00676DB4">
          <w:rPr>
            <w:rStyle w:val="Hyperlink"/>
          </w:rPr>
          <w:t>Program (fixed) Constants</w:t>
        </w:r>
        <w:r>
          <w:rPr>
            <w:webHidden/>
          </w:rPr>
          <w:tab/>
        </w:r>
        <w:r>
          <w:rPr>
            <w:webHidden/>
          </w:rPr>
          <w:fldChar w:fldCharType="begin"/>
        </w:r>
        <w:r>
          <w:rPr>
            <w:webHidden/>
          </w:rPr>
          <w:instrText xml:space="preserve"> PAGEREF _Toc496529804 \h </w:instrText>
        </w:r>
        <w:r>
          <w:rPr>
            <w:webHidden/>
          </w:rPr>
        </w:r>
      </w:ins>
      <w:r>
        <w:rPr>
          <w:webHidden/>
        </w:rPr>
        <w:fldChar w:fldCharType="separate"/>
      </w:r>
      <w:ins w:id="51" w:author="Brendon Binder" w:date="2017-10-23T13:47:00Z">
        <w:r>
          <w:rPr>
            <w:webHidden/>
          </w:rPr>
          <w:t>7</w:t>
        </w:r>
        <w:r>
          <w:rPr>
            <w:webHidden/>
          </w:rPr>
          <w:fldChar w:fldCharType="end"/>
        </w:r>
        <w:r w:rsidRPr="00676DB4">
          <w:rPr>
            <w:rStyle w:val="Hyperlink"/>
          </w:rPr>
          <w:fldChar w:fldCharType="end"/>
        </w:r>
      </w:ins>
    </w:p>
    <w:p w:rsidR="0005223C" w:rsidRDefault="0005223C">
      <w:pPr>
        <w:pStyle w:val="TOC3"/>
        <w:tabs>
          <w:tab w:val="left" w:pos="1200"/>
        </w:tabs>
        <w:rPr>
          <w:ins w:id="52" w:author="Brendon Binder" w:date="2017-10-23T13:47:00Z"/>
          <w:rFonts w:asciiTheme="minorHAnsi" w:eastAsiaTheme="minorEastAsia" w:hAnsiTheme="minorHAnsi"/>
          <w:color w:val="auto"/>
          <w:kern w:val="0"/>
          <w:sz w:val="22"/>
          <w:szCs w:val="22"/>
        </w:rPr>
      </w:pPr>
      <w:ins w:id="53" w:author="Brendon Binder" w:date="2017-10-23T13:47:00Z">
        <w:r w:rsidRPr="00676DB4">
          <w:rPr>
            <w:rStyle w:val="Hyperlink"/>
          </w:rPr>
          <w:fldChar w:fldCharType="begin"/>
        </w:r>
        <w:r w:rsidRPr="00676DB4">
          <w:rPr>
            <w:rStyle w:val="Hyperlink"/>
          </w:rPr>
          <w:instrText xml:space="preserve"> </w:instrText>
        </w:r>
        <w:r>
          <w:instrText>HYPERLINK \l "_Toc496529805"</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Pr>
          <w:t>3.1.1</w:t>
        </w:r>
        <w:r>
          <w:rPr>
            <w:rFonts w:asciiTheme="minorHAnsi" w:eastAsiaTheme="minorEastAsia" w:hAnsiTheme="minorHAnsi"/>
            <w:color w:val="auto"/>
            <w:kern w:val="0"/>
            <w:sz w:val="22"/>
            <w:szCs w:val="22"/>
          </w:rPr>
          <w:tab/>
        </w:r>
        <w:r w:rsidRPr="00676DB4">
          <w:rPr>
            <w:rStyle w:val="Hyperlink"/>
          </w:rPr>
          <w:t>Embedded Constants</w:t>
        </w:r>
        <w:r>
          <w:rPr>
            <w:webHidden/>
          </w:rPr>
          <w:tab/>
        </w:r>
        <w:r>
          <w:rPr>
            <w:webHidden/>
          </w:rPr>
          <w:fldChar w:fldCharType="begin"/>
        </w:r>
        <w:r>
          <w:rPr>
            <w:webHidden/>
          </w:rPr>
          <w:instrText xml:space="preserve"> PAGEREF _Toc496529805 \h </w:instrText>
        </w:r>
        <w:r>
          <w:rPr>
            <w:webHidden/>
          </w:rPr>
        </w:r>
      </w:ins>
      <w:r>
        <w:rPr>
          <w:webHidden/>
        </w:rPr>
        <w:fldChar w:fldCharType="separate"/>
      </w:r>
      <w:ins w:id="54" w:author="Brendon Binder" w:date="2017-10-23T13:47:00Z">
        <w:r>
          <w:rPr>
            <w:webHidden/>
          </w:rPr>
          <w:t>7</w:t>
        </w:r>
        <w:r>
          <w:rPr>
            <w:webHidden/>
          </w:rPr>
          <w:fldChar w:fldCharType="end"/>
        </w:r>
        <w:r w:rsidRPr="00676DB4">
          <w:rPr>
            <w:rStyle w:val="Hyperlink"/>
          </w:rPr>
          <w:fldChar w:fldCharType="end"/>
        </w:r>
      </w:ins>
    </w:p>
    <w:p w:rsidR="0005223C" w:rsidRDefault="0005223C">
      <w:pPr>
        <w:pStyle w:val="TOC1"/>
        <w:rPr>
          <w:ins w:id="55" w:author="Brendon Binder" w:date="2017-10-23T13:47:00Z"/>
          <w:rFonts w:eastAsiaTheme="minorEastAsia"/>
          <w:b w:val="0"/>
          <w:color w:val="auto"/>
          <w:kern w:val="0"/>
          <w:sz w:val="22"/>
          <w:szCs w:val="22"/>
          <w:lang w:val="en-US"/>
        </w:rPr>
      </w:pPr>
      <w:ins w:id="56" w:author="Brendon Binder" w:date="2017-10-23T13:47:00Z">
        <w:r w:rsidRPr="00676DB4">
          <w:rPr>
            <w:rStyle w:val="Hyperlink"/>
          </w:rPr>
          <w:fldChar w:fldCharType="begin"/>
        </w:r>
        <w:r w:rsidRPr="00676DB4">
          <w:rPr>
            <w:rStyle w:val="Hyperlink"/>
          </w:rPr>
          <w:instrText xml:space="preserve"> </w:instrText>
        </w:r>
        <w:r>
          <w:instrText>HYPERLINK \l "_Toc496529806"</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ascii="Calibri" w:hAnsi="Calibri" w:cs="Calibri"/>
          </w:rPr>
          <w:t>4</w:t>
        </w:r>
        <w:r>
          <w:rPr>
            <w:rFonts w:eastAsiaTheme="minorEastAsia"/>
            <w:b w:val="0"/>
            <w:color w:val="auto"/>
            <w:kern w:val="0"/>
            <w:sz w:val="22"/>
            <w:szCs w:val="22"/>
            <w:lang w:val="en-US"/>
          </w:rPr>
          <w:tab/>
        </w:r>
        <w:r w:rsidRPr="00676DB4">
          <w:rPr>
            <w:rStyle w:val="Hyperlink"/>
            <w:rFonts w:ascii="Calibri" w:hAnsi="Calibri" w:cs="Calibri"/>
          </w:rPr>
          <w:t>Software Component Implementation</w:t>
        </w:r>
        <w:r>
          <w:rPr>
            <w:webHidden/>
          </w:rPr>
          <w:tab/>
        </w:r>
        <w:r>
          <w:rPr>
            <w:webHidden/>
          </w:rPr>
          <w:fldChar w:fldCharType="begin"/>
        </w:r>
        <w:r>
          <w:rPr>
            <w:webHidden/>
          </w:rPr>
          <w:instrText xml:space="preserve"> PAGEREF _Toc496529806 \h </w:instrText>
        </w:r>
        <w:r>
          <w:rPr>
            <w:webHidden/>
          </w:rPr>
        </w:r>
      </w:ins>
      <w:r>
        <w:rPr>
          <w:webHidden/>
        </w:rPr>
        <w:fldChar w:fldCharType="separate"/>
      </w:r>
      <w:ins w:id="57"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58" w:author="Brendon Binder" w:date="2017-10-23T13:47:00Z"/>
          <w:rFonts w:asciiTheme="minorHAnsi" w:eastAsiaTheme="minorEastAsia" w:hAnsiTheme="minorHAnsi"/>
          <w:color w:val="auto"/>
          <w:kern w:val="0"/>
          <w:szCs w:val="22"/>
        </w:rPr>
      </w:pPr>
      <w:ins w:id="59" w:author="Brendon Binder" w:date="2017-10-23T13:47:00Z">
        <w:r w:rsidRPr="00676DB4">
          <w:rPr>
            <w:rStyle w:val="Hyperlink"/>
          </w:rPr>
          <w:fldChar w:fldCharType="begin"/>
        </w:r>
        <w:r w:rsidRPr="00676DB4">
          <w:rPr>
            <w:rStyle w:val="Hyperlink"/>
          </w:rPr>
          <w:instrText xml:space="preserve"> </w:instrText>
        </w:r>
        <w:r>
          <w:instrText>HYPERLINK \l "_Toc496529807"</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Pr>
          <w:t>4.1</w:t>
        </w:r>
        <w:r>
          <w:rPr>
            <w:rFonts w:asciiTheme="minorHAnsi" w:eastAsiaTheme="minorEastAsia" w:hAnsiTheme="minorHAnsi"/>
            <w:color w:val="auto"/>
            <w:kern w:val="0"/>
            <w:szCs w:val="22"/>
          </w:rPr>
          <w:tab/>
        </w:r>
        <w:r w:rsidRPr="00676DB4">
          <w:rPr>
            <w:rStyle w:val="Hyperlink"/>
          </w:rPr>
          <w:t>Sub-Module Functions</w:t>
        </w:r>
        <w:r>
          <w:rPr>
            <w:webHidden/>
          </w:rPr>
          <w:tab/>
        </w:r>
        <w:r>
          <w:rPr>
            <w:webHidden/>
          </w:rPr>
          <w:fldChar w:fldCharType="begin"/>
        </w:r>
        <w:r>
          <w:rPr>
            <w:webHidden/>
          </w:rPr>
          <w:instrText xml:space="preserve"> PAGEREF _Toc496529807 \h </w:instrText>
        </w:r>
        <w:r>
          <w:rPr>
            <w:webHidden/>
          </w:rPr>
        </w:r>
      </w:ins>
      <w:r>
        <w:rPr>
          <w:webHidden/>
        </w:rPr>
        <w:fldChar w:fldCharType="separate"/>
      </w:r>
      <w:ins w:id="60"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61" w:author="Brendon Binder" w:date="2017-10-23T13:47:00Z"/>
          <w:rFonts w:asciiTheme="minorHAnsi" w:eastAsiaTheme="minorEastAsia" w:hAnsiTheme="minorHAnsi"/>
          <w:color w:val="auto"/>
          <w:kern w:val="0"/>
          <w:szCs w:val="22"/>
        </w:rPr>
      </w:pPr>
      <w:ins w:id="62" w:author="Brendon Binder" w:date="2017-10-23T13:47:00Z">
        <w:r w:rsidRPr="00676DB4">
          <w:rPr>
            <w:rStyle w:val="Hyperlink"/>
          </w:rPr>
          <w:fldChar w:fldCharType="begin"/>
        </w:r>
        <w:r w:rsidRPr="00676DB4">
          <w:rPr>
            <w:rStyle w:val="Hyperlink"/>
          </w:rPr>
          <w:instrText xml:space="preserve"> </w:instrText>
        </w:r>
        <w:r>
          <w:instrText>HYPERLINK \l "_Toc496529808"</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4.1.1</w:t>
        </w:r>
        <w:r>
          <w:rPr>
            <w:rFonts w:asciiTheme="minorHAnsi" w:eastAsiaTheme="minorEastAsia" w:hAnsiTheme="minorHAnsi"/>
            <w:color w:val="auto"/>
            <w:kern w:val="0"/>
            <w:szCs w:val="22"/>
          </w:rPr>
          <w:tab/>
        </w:r>
        <w:r w:rsidRPr="00676DB4">
          <w:rPr>
            <w:rStyle w:val="Hyperlink"/>
            <w:rFonts w:cs="Calibri"/>
          </w:rPr>
          <w:t>Init: PwrLimrInit1</w:t>
        </w:r>
        <w:r>
          <w:rPr>
            <w:webHidden/>
          </w:rPr>
          <w:tab/>
        </w:r>
        <w:r>
          <w:rPr>
            <w:webHidden/>
          </w:rPr>
          <w:fldChar w:fldCharType="begin"/>
        </w:r>
        <w:r>
          <w:rPr>
            <w:webHidden/>
          </w:rPr>
          <w:instrText xml:space="preserve"> PAGEREF _Toc496529808 \h </w:instrText>
        </w:r>
        <w:r>
          <w:rPr>
            <w:webHidden/>
          </w:rPr>
        </w:r>
      </w:ins>
      <w:r>
        <w:rPr>
          <w:webHidden/>
        </w:rPr>
        <w:fldChar w:fldCharType="separate"/>
      </w:r>
      <w:ins w:id="63"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64" w:author="Brendon Binder" w:date="2017-10-23T13:47:00Z"/>
          <w:rFonts w:asciiTheme="minorHAnsi" w:eastAsiaTheme="minorEastAsia" w:hAnsiTheme="minorHAnsi"/>
          <w:color w:val="auto"/>
          <w:kern w:val="0"/>
          <w:szCs w:val="22"/>
        </w:rPr>
      </w:pPr>
      <w:ins w:id="65" w:author="Brendon Binder" w:date="2017-10-23T13:47:00Z">
        <w:r w:rsidRPr="00676DB4">
          <w:rPr>
            <w:rStyle w:val="Hyperlink"/>
          </w:rPr>
          <w:fldChar w:fldCharType="begin"/>
        </w:r>
        <w:r w:rsidRPr="00676DB4">
          <w:rPr>
            <w:rStyle w:val="Hyperlink"/>
          </w:rPr>
          <w:instrText xml:space="preserve"> </w:instrText>
        </w:r>
        <w:r>
          <w:instrText>HYPERLINK \l "_Toc496529809"</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4.1.1.1</w:t>
        </w:r>
        <w:r>
          <w:rPr>
            <w:rFonts w:asciiTheme="minorHAnsi" w:eastAsiaTheme="minorEastAsia" w:hAnsiTheme="minorHAnsi"/>
            <w:color w:val="auto"/>
            <w:kern w:val="0"/>
            <w:szCs w:val="22"/>
          </w:rPr>
          <w:tab/>
        </w:r>
        <w:r w:rsidRPr="00676DB4">
          <w:rPr>
            <w:rStyle w:val="Hyperlink"/>
            <w:rFonts w:cs="Calibri"/>
          </w:rPr>
          <w:t>Design Rationale</w:t>
        </w:r>
        <w:r>
          <w:rPr>
            <w:webHidden/>
          </w:rPr>
          <w:tab/>
        </w:r>
        <w:r>
          <w:rPr>
            <w:webHidden/>
          </w:rPr>
          <w:fldChar w:fldCharType="begin"/>
        </w:r>
        <w:r>
          <w:rPr>
            <w:webHidden/>
          </w:rPr>
          <w:instrText xml:space="preserve"> PAGEREF _Toc496529809 \h </w:instrText>
        </w:r>
        <w:r>
          <w:rPr>
            <w:webHidden/>
          </w:rPr>
        </w:r>
      </w:ins>
      <w:r>
        <w:rPr>
          <w:webHidden/>
        </w:rPr>
        <w:fldChar w:fldCharType="separate"/>
      </w:r>
      <w:ins w:id="66"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67" w:author="Brendon Binder" w:date="2017-10-23T13:47:00Z"/>
          <w:rFonts w:asciiTheme="minorHAnsi" w:eastAsiaTheme="minorEastAsia" w:hAnsiTheme="minorHAnsi"/>
          <w:color w:val="auto"/>
          <w:kern w:val="0"/>
          <w:szCs w:val="22"/>
        </w:rPr>
      </w:pPr>
      <w:ins w:id="68" w:author="Brendon Binder" w:date="2017-10-23T13:47:00Z">
        <w:r w:rsidRPr="00676DB4">
          <w:rPr>
            <w:rStyle w:val="Hyperlink"/>
          </w:rPr>
          <w:fldChar w:fldCharType="begin"/>
        </w:r>
        <w:r w:rsidRPr="00676DB4">
          <w:rPr>
            <w:rStyle w:val="Hyperlink"/>
          </w:rPr>
          <w:instrText xml:space="preserve"> </w:instrText>
        </w:r>
        <w:r>
          <w:instrText>HYPERLINK \l "_Toc496529810"</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4.1.1.2</w:t>
        </w:r>
        <w:r>
          <w:rPr>
            <w:rFonts w:asciiTheme="minorHAnsi" w:eastAsiaTheme="minorEastAsia" w:hAnsiTheme="minorHAnsi"/>
            <w:color w:val="auto"/>
            <w:kern w:val="0"/>
            <w:szCs w:val="22"/>
          </w:rPr>
          <w:tab/>
        </w:r>
        <w:r w:rsidRPr="00676DB4">
          <w:rPr>
            <w:rStyle w:val="Hyperlink"/>
            <w:rFonts w:cs="Calibri"/>
          </w:rPr>
          <w:t>Module Outputs</w:t>
        </w:r>
        <w:r>
          <w:rPr>
            <w:webHidden/>
          </w:rPr>
          <w:tab/>
        </w:r>
        <w:r>
          <w:rPr>
            <w:webHidden/>
          </w:rPr>
          <w:fldChar w:fldCharType="begin"/>
        </w:r>
        <w:r>
          <w:rPr>
            <w:webHidden/>
          </w:rPr>
          <w:instrText xml:space="preserve"> PAGEREF _Toc496529810 \h </w:instrText>
        </w:r>
        <w:r>
          <w:rPr>
            <w:webHidden/>
          </w:rPr>
        </w:r>
      </w:ins>
      <w:r>
        <w:rPr>
          <w:webHidden/>
        </w:rPr>
        <w:fldChar w:fldCharType="separate"/>
      </w:r>
      <w:ins w:id="69"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70" w:author="Brendon Binder" w:date="2017-10-23T13:47:00Z"/>
          <w:rFonts w:asciiTheme="minorHAnsi" w:eastAsiaTheme="minorEastAsia" w:hAnsiTheme="minorHAnsi"/>
          <w:color w:val="auto"/>
          <w:kern w:val="0"/>
          <w:szCs w:val="22"/>
        </w:rPr>
      </w:pPr>
      <w:ins w:id="71" w:author="Brendon Binder" w:date="2017-10-23T13:47:00Z">
        <w:r w:rsidRPr="00676DB4">
          <w:rPr>
            <w:rStyle w:val="Hyperlink"/>
          </w:rPr>
          <w:fldChar w:fldCharType="begin"/>
        </w:r>
        <w:r w:rsidRPr="00676DB4">
          <w:rPr>
            <w:rStyle w:val="Hyperlink"/>
          </w:rPr>
          <w:instrText xml:space="preserve"> </w:instrText>
        </w:r>
        <w:r>
          <w:instrText>HYPERLINK \l "_Toc496529811"</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4.1.2</w:t>
        </w:r>
        <w:r>
          <w:rPr>
            <w:rFonts w:asciiTheme="minorHAnsi" w:eastAsiaTheme="minorEastAsia" w:hAnsiTheme="minorHAnsi"/>
            <w:color w:val="auto"/>
            <w:kern w:val="0"/>
            <w:szCs w:val="22"/>
          </w:rPr>
          <w:tab/>
        </w:r>
        <w:r w:rsidRPr="00676DB4">
          <w:rPr>
            <w:rStyle w:val="Hyperlink"/>
            <w:rFonts w:cs="Calibri"/>
          </w:rPr>
          <w:t>Per: PwrLimrPer1</w:t>
        </w:r>
        <w:r>
          <w:rPr>
            <w:webHidden/>
          </w:rPr>
          <w:tab/>
        </w:r>
        <w:r>
          <w:rPr>
            <w:webHidden/>
          </w:rPr>
          <w:fldChar w:fldCharType="begin"/>
        </w:r>
        <w:r>
          <w:rPr>
            <w:webHidden/>
          </w:rPr>
          <w:instrText xml:space="preserve"> PAGEREF _Toc496529811 \h </w:instrText>
        </w:r>
        <w:r>
          <w:rPr>
            <w:webHidden/>
          </w:rPr>
        </w:r>
      </w:ins>
      <w:r>
        <w:rPr>
          <w:webHidden/>
        </w:rPr>
        <w:fldChar w:fldCharType="separate"/>
      </w:r>
      <w:ins w:id="72"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73" w:author="Brendon Binder" w:date="2017-10-23T13:47:00Z"/>
          <w:rFonts w:asciiTheme="minorHAnsi" w:eastAsiaTheme="minorEastAsia" w:hAnsiTheme="minorHAnsi"/>
          <w:color w:val="auto"/>
          <w:kern w:val="0"/>
          <w:szCs w:val="22"/>
        </w:rPr>
      </w:pPr>
      <w:ins w:id="74" w:author="Brendon Binder" w:date="2017-10-23T13:47:00Z">
        <w:r w:rsidRPr="00676DB4">
          <w:rPr>
            <w:rStyle w:val="Hyperlink"/>
          </w:rPr>
          <w:fldChar w:fldCharType="begin"/>
        </w:r>
        <w:r w:rsidRPr="00676DB4">
          <w:rPr>
            <w:rStyle w:val="Hyperlink"/>
          </w:rPr>
          <w:instrText xml:space="preserve"> </w:instrText>
        </w:r>
        <w:r>
          <w:instrText>HYPERLINK \l "_Toc496529812"</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4.1.2.1</w:t>
        </w:r>
        <w:r>
          <w:rPr>
            <w:rFonts w:asciiTheme="minorHAnsi" w:eastAsiaTheme="minorEastAsia" w:hAnsiTheme="minorHAnsi"/>
            <w:color w:val="auto"/>
            <w:kern w:val="0"/>
            <w:szCs w:val="22"/>
          </w:rPr>
          <w:tab/>
        </w:r>
        <w:r w:rsidRPr="00676DB4">
          <w:rPr>
            <w:rStyle w:val="Hyperlink"/>
            <w:rFonts w:cs="Calibri"/>
          </w:rPr>
          <w:t>Design Rationale</w:t>
        </w:r>
        <w:r>
          <w:rPr>
            <w:webHidden/>
          </w:rPr>
          <w:tab/>
        </w:r>
        <w:r>
          <w:rPr>
            <w:webHidden/>
          </w:rPr>
          <w:fldChar w:fldCharType="begin"/>
        </w:r>
        <w:r>
          <w:rPr>
            <w:webHidden/>
          </w:rPr>
          <w:instrText xml:space="preserve"> PAGEREF _Toc496529812 \h </w:instrText>
        </w:r>
        <w:r>
          <w:rPr>
            <w:webHidden/>
          </w:rPr>
        </w:r>
      </w:ins>
      <w:r>
        <w:rPr>
          <w:webHidden/>
        </w:rPr>
        <w:fldChar w:fldCharType="separate"/>
      </w:r>
      <w:ins w:id="75"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76" w:author="Brendon Binder" w:date="2017-10-23T13:47:00Z"/>
          <w:rFonts w:asciiTheme="minorHAnsi" w:eastAsiaTheme="minorEastAsia" w:hAnsiTheme="minorHAnsi"/>
          <w:color w:val="auto"/>
          <w:kern w:val="0"/>
          <w:szCs w:val="22"/>
        </w:rPr>
      </w:pPr>
      <w:ins w:id="77" w:author="Brendon Binder" w:date="2017-10-23T13:47:00Z">
        <w:r w:rsidRPr="00676DB4">
          <w:rPr>
            <w:rStyle w:val="Hyperlink"/>
          </w:rPr>
          <w:fldChar w:fldCharType="begin"/>
        </w:r>
        <w:r w:rsidRPr="00676DB4">
          <w:rPr>
            <w:rStyle w:val="Hyperlink"/>
          </w:rPr>
          <w:instrText xml:space="preserve"> </w:instrText>
        </w:r>
        <w:r>
          <w:instrText>HYPERLINK \l "_Toc496529813"</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4.1.2.2</w:t>
        </w:r>
        <w:r>
          <w:rPr>
            <w:rFonts w:asciiTheme="minorHAnsi" w:eastAsiaTheme="minorEastAsia" w:hAnsiTheme="minorHAnsi"/>
            <w:color w:val="auto"/>
            <w:kern w:val="0"/>
            <w:szCs w:val="22"/>
          </w:rPr>
          <w:tab/>
        </w:r>
        <w:r w:rsidRPr="00676DB4">
          <w:rPr>
            <w:rStyle w:val="Hyperlink"/>
            <w:rFonts w:cs="Calibri"/>
          </w:rPr>
          <w:t>Store Module Inputs to Local copies</w:t>
        </w:r>
        <w:r>
          <w:rPr>
            <w:webHidden/>
          </w:rPr>
          <w:tab/>
        </w:r>
        <w:r>
          <w:rPr>
            <w:webHidden/>
          </w:rPr>
          <w:fldChar w:fldCharType="begin"/>
        </w:r>
        <w:r>
          <w:rPr>
            <w:webHidden/>
          </w:rPr>
          <w:instrText xml:space="preserve"> PAGEREF _Toc496529813 \h </w:instrText>
        </w:r>
        <w:r>
          <w:rPr>
            <w:webHidden/>
          </w:rPr>
        </w:r>
      </w:ins>
      <w:r>
        <w:rPr>
          <w:webHidden/>
        </w:rPr>
        <w:fldChar w:fldCharType="separate"/>
      </w:r>
      <w:ins w:id="78"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79" w:author="Brendon Binder" w:date="2017-10-23T13:47:00Z"/>
          <w:rFonts w:asciiTheme="minorHAnsi" w:eastAsiaTheme="minorEastAsia" w:hAnsiTheme="minorHAnsi"/>
          <w:color w:val="auto"/>
          <w:kern w:val="0"/>
          <w:szCs w:val="22"/>
        </w:rPr>
      </w:pPr>
      <w:ins w:id="80" w:author="Brendon Binder" w:date="2017-10-23T13:47:00Z">
        <w:r w:rsidRPr="00676DB4">
          <w:rPr>
            <w:rStyle w:val="Hyperlink"/>
          </w:rPr>
          <w:fldChar w:fldCharType="begin"/>
        </w:r>
        <w:r w:rsidRPr="00676DB4">
          <w:rPr>
            <w:rStyle w:val="Hyperlink"/>
          </w:rPr>
          <w:instrText xml:space="preserve"> </w:instrText>
        </w:r>
        <w:r>
          <w:instrText>HYPERLINK \l "_Toc496529814"</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4.1.2.3</w:t>
        </w:r>
        <w:r>
          <w:rPr>
            <w:rFonts w:asciiTheme="minorHAnsi" w:eastAsiaTheme="minorEastAsia" w:hAnsiTheme="minorHAnsi"/>
            <w:color w:val="auto"/>
            <w:kern w:val="0"/>
            <w:szCs w:val="22"/>
          </w:rPr>
          <w:tab/>
        </w:r>
        <w:r w:rsidRPr="00676DB4">
          <w:rPr>
            <w:rStyle w:val="Hyperlink"/>
            <w:rFonts w:cs="Calibri"/>
          </w:rPr>
          <w:t>(Processing of function)………</w:t>
        </w:r>
        <w:r>
          <w:rPr>
            <w:webHidden/>
          </w:rPr>
          <w:tab/>
        </w:r>
        <w:r>
          <w:rPr>
            <w:webHidden/>
          </w:rPr>
          <w:fldChar w:fldCharType="begin"/>
        </w:r>
        <w:r>
          <w:rPr>
            <w:webHidden/>
          </w:rPr>
          <w:instrText xml:space="preserve"> PAGEREF _Toc496529814 \h </w:instrText>
        </w:r>
        <w:r>
          <w:rPr>
            <w:webHidden/>
          </w:rPr>
        </w:r>
      </w:ins>
      <w:r>
        <w:rPr>
          <w:webHidden/>
        </w:rPr>
        <w:fldChar w:fldCharType="separate"/>
      </w:r>
      <w:ins w:id="81"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82" w:author="Brendon Binder" w:date="2017-10-23T13:47:00Z"/>
          <w:rFonts w:asciiTheme="minorHAnsi" w:eastAsiaTheme="minorEastAsia" w:hAnsiTheme="minorHAnsi"/>
          <w:color w:val="auto"/>
          <w:kern w:val="0"/>
          <w:szCs w:val="22"/>
        </w:rPr>
      </w:pPr>
      <w:ins w:id="83" w:author="Brendon Binder" w:date="2017-10-23T13:47:00Z">
        <w:r w:rsidRPr="00676DB4">
          <w:rPr>
            <w:rStyle w:val="Hyperlink"/>
          </w:rPr>
          <w:fldChar w:fldCharType="begin"/>
        </w:r>
        <w:r w:rsidRPr="00676DB4">
          <w:rPr>
            <w:rStyle w:val="Hyperlink"/>
          </w:rPr>
          <w:instrText xml:space="preserve"> </w:instrText>
        </w:r>
        <w:r>
          <w:instrText>HYPERLINK \l "_Toc496529815"</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4.1.2.4</w:t>
        </w:r>
        <w:r>
          <w:rPr>
            <w:rFonts w:asciiTheme="minorHAnsi" w:eastAsiaTheme="minorEastAsia" w:hAnsiTheme="minorHAnsi"/>
            <w:color w:val="auto"/>
            <w:kern w:val="0"/>
            <w:szCs w:val="22"/>
          </w:rPr>
          <w:tab/>
        </w:r>
        <w:r w:rsidRPr="00676DB4">
          <w:rPr>
            <w:rStyle w:val="Hyperlink"/>
            <w:rFonts w:cs="Calibri"/>
          </w:rPr>
          <w:t>Store Local copy of outputs into Module Outputs</w:t>
        </w:r>
        <w:r>
          <w:rPr>
            <w:webHidden/>
          </w:rPr>
          <w:tab/>
        </w:r>
        <w:r>
          <w:rPr>
            <w:webHidden/>
          </w:rPr>
          <w:fldChar w:fldCharType="begin"/>
        </w:r>
        <w:r>
          <w:rPr>
            <w:webHidden/>
          </w:rPr>
          <w:instrText xml:space="preserve"> PAGEREF _Toc496529815 \h </w:instrText>
        </w:r>
        <w:r>
          <w:rPr>
            <w:webHidden/>
          </w:rPr>
        </w:r>
      </w:ins>
      <w:r>
        <w:rPr>
          <w:webHidden/>
        </w:rPr>
        <w:fldChar w:fldCharType="separate"/>
      </w:r>
      <w:ins w:id="84"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85" w:author="Brendon Binder" w:date="2017-10-23T13:47:00Z"/>
          <w:rFonts w:asciiTheme="minorHAnsi" w:eastAsiaTheme="minorEastAsia" w:hAnsiTheme="minorHAnsi"/>
          <w:color w:val="auto"/>
          <w:kern w:val="0"/>
          <w:szCs w:val="22"/>
        </w:rPr>
      </w:pPr>
      <w:ins w:id="86" w:author="Brendon Binder" w:date="2017-10-23T13:47:00Z">
        <w:r w:rsidRPr="00676DB4">
          <w:rPr>
            <w:rStyle w:val="Hyperlink"/>
          </w:rPr>
          <w:fldChar w:fldCharType="begin"/>
        </w:r>
        <w:r w:rsidRPr="00676DB4">
          <w:rPr>
            <w:rStyle w:val="Hyperlink"/>
          </w:rPr>
          <w:instrText xml:space="preserve"> </w:instrText>
        </w:r>
        <w:r>
          <w:instrText>HYPERLINK \l "_Toc496529816"</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4.1.3</w:t>
        </w:r>
        <w:r>
          <w:rPr>
            <w:rFonts w:asciiTheme="minorHAnsi" w:eastAsiaTheme="minorEastAsia" w:hAnsiTheme="minorHAnsi"/>
            <w:color w:val="auto"/>
            <w:kern w:val="0"/>
            <w:szCs w:val="22"/>
          </w:rPr>
          <w:tab/>
        </w:r>
        <w:r w:rsidRPr="00676DB4">
          <w:rPr>
            <w:rStyle w:val="Hyperlink"/>
            <w:rFonts w:cs="Calibri"/>
          </w:rPr>
          <w:t>Per: PwrLimrPer2</w:t>
        </w:r>
        <w:r>
          <w:rPr>
            <w:webHidden/>
          </w:rPr>
          <w:tab/>
        </w:r>
        <w:r>
          <w:rPr>
            <w:webHidden/>
          </w:rPr>
          <w:fldChar w:fldCharType="begin"/>
        </w:r>
        <w:r>
          <w:rPr>
            <w:webHidden/>
          </w:rPr>
          <w:instrText xml:space="preserve"> PAGEREF _Toc496529816 \h </w:instrText>
        </w:r>
        <w:r>
          <w:rPr>
            <w:webHidden/>
          </w:rPr>
        </w:r>
      </w:ins>
      <w:r>
        <w:rPr>
          <w:webHidden/>
        </w:rPr>
        <w:fldChar w:fldCharType="separate"/>
      </w:r>
      <w:ins w:id="87"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88" w:author="Brendon Binder" w:date="2017-10-23T13:47:00Z"/>
          <w:rFonts w:asciiTheme="minorHAnsi" w:eastAsiaTheme="minorEastAsia" w:hAnsiTheme="minorHAnsi"/>
          <w:color w:val="auto"/>
          <w:kern w:val="0"/>
          <w:szCs w:val="22"/>
        </w:rPr>
      </w:pPr>
      <w:ins w:id="89" w:author="Brendon Binder" w:date="2017-10-23T13:47:00Z">
        <w:r w:rsidRPr="00676DB4">
          <w:rPr>
            <w:rStyle w:val="Hyperlink"/>
          </w:rPr>
          <w:fldChar w:fldCharType="begin"/>
        </w:r>
        <w:r w:rsidRPr="00676DB4">
          <w:rPr>
            <w:rStyle w:val="Hyperlink"/>
          </w:rPr>
          <w:instrText xml:space="preserve"> </w:instrText>
        </w:r>
        <w:r>
          <w:instrText>HYPERLINK \l "_Toc496529817"</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4.1.3.1</w:t>
        </w:r>
        <w:r>
          <w:rPr>
            <w:rFonts w:asciiTheme="minorHAnsi" w:eastAsiaTheme="minorEastAsia" w:hAnsiTheme="minorHAnsi"/>
            <w:color w:val="auto"/>
            <w:kern w:val="0"/>
            <w:szCs w:val="22"/>
          </w:rPr>
          <w:tab/>
        </w:r>
        <w:r w:rsidRPr="00676DB4">
          <w:rPr>
            <w:rStyle w:val="Hyperlink"/>
            <w:rFonts w:cs="Calibri"/>
          </w:rPr>
          <w:t>Design Rationale</w:t>
        </w:r>
        <w:r>
          <w:rPr>
            <w:webHidden/>
          </w:rPr>
          <w:tab/>
        </w:r>
        <w:r>
          <w:rPr>
            <w:webHidden/>
          </w:rPr>
          <w:fldChar w:fldCharType="begin"/>
        </w:r>
        <w:r>
          <w:rPr>
            <w:webHidden/>
          </w:rPr>
          <w:instrText xml:space="preserve"> PAGEREF _Toc496529817 \h </w:instrText>
        </w:r>
        <w:r>
          <w:rPr>
            <w:webHidden/>
          </w:rPr>
        </w:r>
      </w:ins>
      <w:r>
        <w:rPr>
          <w:webHidden/>
        </w:rPr>
        <w:fldChar w:fldCharType="separate"/>
      </w:r>
      <w:ins w:id="90"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91" w:author="Brendon Binder" w:date="2017-10-23T13:47:00Z"/>
          <w:rFonts w:asciiTheme="minorHAnsi" w:eastAsiaTheme="minorEastAsia" w:hAnsiTheme="minorHAnsi"/>
          <w:color w:val="auto"/>
          <w:kern w:val="0"/>
          <w:szCs w:val="22"/>
        </w:rPr>
      </w:pPr>
      <w:ins w:id="92" w:author="Brendon Binder" w:date="2017-10-23T13:47:00Z">
        <w:r w:rsidRPr="00676DB4">
          <w:rPr>
            <w:rStyle w:val="Hyperlink"/>
          </w:rPr>
          <w:fldChar w:fldCharType="begin"/>
        </w:r>
        <w:r w:rsidRPr="00676DB4">
          <w:rPr>
            <w:rStyle w:val="Hyperlink"/>
          </w:rPr>
          <w:instrText xml:space="preserve"> </w:instrText>
        </w:r>
        <w:r>
          <w:instrText>HYPERLINK \l "_Toc496529818"</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4.1.3.2</w:t>
        </w:r>
        <w:r>
          <w:rPr>
            <w:rFonts w:asciiTheme="minorHAnsi" w:eastAsiaTheme="minorEastAsia" w:hAnsiTheme="minorHAnsi"/>
            <w:color w:val="auto"/>
            <w:kern w:val="0"/>
            <w:szCs w:val="22"/>
          </w:rPr>
          <w:tab/>
        </w:r>
        <w:r w:rsidRPr="00676DB4">
          <w:rPr>
            <w:rStyle w:val="Hyperlink"/>
            <w:rFonts w:cs="Calibri"/>
          </w:rPr>
          <w:t>Store Module Inputs to Local copies</w:t>
        </w:r>
        <w:r>
          <w:rPr>
            <w:webHidden/>
          </w:rPr>
          <w:tab/>
        </w:r>
        <w:r>
          <w:rPr>
            <w:webHidden/>
          </w:rPr>
          <w:fldChar w:fldCharType="begin"/>
        </w:r>
        <w:r>
          <w:rPr>
            <w:webHidden/>
          </w:rPr>
          <w:instrText xml:space="preserve"> PAGEREF _Toc496529818 \h </w:instrText>
        </w:r>
        <w:r>
          <w:rPr>
            <w:webHidden/>
          </w:rPr>
        </w:r>
      </w:ins>
      <w:r>
        <w:rPr>
          <w:webHidden/>
        </w:rPr>
        <w:fldChar w:fldCharType="separate"/>
      </w:r>
      <w:ins w:id="93"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94" w:author="Brendon Binder" w:date="2017-10-23T13:47:00Z"/>
          <w:rFonts w:asciiTheme="minorHAnsi" w:eastAsiaTheme="minorEastAsia" w:hAnsiTheme="minorHAnsi"/>
          <w:color w:val="auto"/>
          <w:kern w:val="0"/>
          <w:szCs w:val="22"/>
        </w:rPr>
      </w:pPr>
      <w:ins w:id="95" w:author="Brendon Binder" w:date="2017-10-23T13:47:00Z">
        <w:r w:rsidRPr="00676DB4">
          <w:rPr>
            <w:rStyle w:val="Hyperlink"/>
          </w:rPr>
          <w:fldChar w:fldCharType="begin"/>
        </w:r>
        <w:r w:rsidRPr="00676DB4">
          <w:rPr>
            <w:rStyle w:val="Hyperlink"/>
          </w:rPr>
          <w:instrText xml:space="preserve"> </w:instrText>
        </w:r>
        <w:r>
          <w:instrText>HYPERLINK \l "_Toc496529819"</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4.1.3.3</w:t>
        </w:r>
        <w:r>
          <w:rPr>
            <w:rFonts w:asciiTheme="minorHAnsi" w:eastAsiaTheme="minorEastAsia" w:hAnsiTheme="minorHAnsi"/>
            <w:color w:val="auto"/>
            <w:kern w:val="0"/>
            <w:szCs w:val="22"/>
          </w:rPr>
          <w:tab/>
        </w:r>
        <w:r w:rsidRPr="00676DB4">
          <w:rPr>
            <w:rStyle w:val="Hyperlink"/>
            <w:rFonts w:cs="Calibri"/>
          </w:rPr>
          <w:t>(Processing of function)………</w:t>
        </w:r>
        <w:r>
          <w:rPr>
            <w:webHidden/>
          </w:rPr>
          <w:tab/>
        </w:r>
        <w:r>
          <w:rPr>
            <w:webHidden/>
          </w:rPr>
          <w:fldChar w:fldCharType="begin"/>
        </w:r>
        <w:r>
          <w:rPr>
            <w:webHidden/>
          </w:rPr>
          <w:instrText xml:space="preserve"> PAGEREF _Toc496529819 \h </w:instrText>
        </w:r>
        <w:r>
          <w:rPr>
            <w:webHidden/>
          </w:rPr>
        </w:r>
      </w:ins>
      <w:r>
        <w:rPr>
          <w:webHidden/>
        </w:rPr>
        <w:fldChar w:fldCharType="separate"/>
      </w:r>
      <w:ins w:id="96"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97" w:author="Brendon Binder" w:date="2017-10-23T13:47:00Z"/>
          <w:rFonts w:asciiTheme="minorHAnsi" w:eastAsiaTheme="minorEastAsia" w:hAnsiTheme="minorHAnsi"/>
          <w:color w:val="auto"/>
          <w:kern w:val="0"/>
          <w:szCs w:val="22"/>
        </w:rPr>
      </w:pPr>
      <w:ins w:id="98" w:author="Brendon Binder" w:date="2017-10-23T13:47:00Z">
        <w:r w:rsidRPr="00676DB4">
          <w:rPr>
            <w:rStyle w:val="Hyperlink"/>
          </w:rPr>
          <w:fldChar w:fldCharType="begin"/>
        </w:r>
        <w:r w:rsidRPr="00676DB4">
          <w:rPr>
            <w:rStyle w:val="Hyperlink"/>
          </w:rPr>
          <w:instrText xml:space="preserve"> </w:instrText>
        </w:r>
        <w:r>
          <w:instrText>HYPERLINK \l "_Toc496529820"</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4.1.3.4</w:t>
        </w:r>
        <w:r>
          <w:rPr>
            <w:rFonts w:asciiTheme="minorHAnsi" w:eastAsiaTheme="minorEastAsia" w:hAnsiTheme="minorHAnsi"/>
            <w:color w:val="auto"/>
            <w:kern w:val="0"/>
            <w:szCs w:val="22"/>
          </w:rPr>
          <w:tab/>
        </w:r>
        <w:r w:rsidRPr="00676DB4">
          <w:rPr>
            <w:rStyle w:val="Hyperlink"/>
            <w:rFonts w:cs="Calibri"/>
          </w:rPr>
          <w:t>Store Local copy of outputs into Module Outputs</w:t>
        </w:r>
        <w:r>
          <w:rPr>
            <w:webHidden/>
          </w:rPr>
          <w:tab/>
        </w:r>
        <w:r>
          <w:rPr>
            <w:webHidden/>
          </w:rPr>
          <w:fldChar w:fldCharType="begin"/>
        </w:r>
        <w:r>
          <w:rPr>
            <w:webHidden/>
          </w:rPr>
          <w:instrText xml:space="preserve"> PAGEREF _Toc496529820 \h </w:instrText>
        </w:r>
        <w:r>
          <w:rPr>
            <w:webHidden/>
          </w:rPr>
        </w:r>
      </w:ins>
      <w:r>
        <w:rPr>
          <w:webHidden/>
        </w:rPr>
        <w:fldChar w:fldCharType="separate"/>
      </w:r>
      <w:ins w:id="99" w:author="Brendon Binder" w:date="2017-10-23T13:47:00Z">
        <w:r>
          <w:rPr>
            <w:webHidden/>
          </w:rPr>
          <w:t>8</w:t>
        </w:r>
        <w:r>
          <w:rPr>
            <w:webHidden/>
          </w:rPr>
          <w:fldChar w:fldCharType="end"/>
        </w:r>
        <w:r w:rsidRPr="00676DB4">
          <w:rPr>
            <w:rStyle w:val="Hyperlink"/>
          </w:rPr>
          <w:fldChar w:fldCharType="end"/>
        </w:r>
      </w:ins>
    </w:p>
    <w:p w:rsidR="0005223C" w:rsidRDefault="0005223C">
      <w:pPr>
        <w:pStyle w:val="TOC2"/>
        <w:rPr>
          <w:ins w:id="100" w:author="Brendon Binder" w:date="2017-10-23T13:47:00Z"/>
          <w:rFonts w:asciiTheme="minorHAnsi" w:eastAsiaTheme="minorEastAsia" w:hAnsiTheme="minorHAnsi"/>
          <w:color w:val="auto"/>
          <w:kern w:val="0"/>
          <w:szCs w:val="22"/>
        </w:rPr>
      </w:pPr>
      <w:ins w:id="101" w:author="Brendon Binder" w:date="2017-10-23T13:47:00Z">
        <w:r w:rsidRPr="00676DB4">
          <w:rPr>
            <w:rStyle w:val="Hyperlink"/>
          </w:rPr>
          <w:fldChar w:fldCharType="begin"/>
        </w:r>
        <w:r w:rsidRPr="00676DB4">
          <w:rPr>
            <w:rStyle w:val="Hyperlink"/>
          </w:rPr>
          <w:instrText xml:space="preserve"> </w:instrText>
        </w:r>
        <w:r>
          <w:instrText>HYPERLINK \l "_Toc496529821"</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Pr>
          <w:t>4.2</w:t>
        </w:r>
        <w:r>
          <w:rPr>
            <w:rFonts w:asciiTheme="minorHAnsi" w:eastAsiaTheme="minorEastAsia" w:hAnsiTheme="minorHAnsi"/>
            <w:color w:val="auto"/>
            <w:kern w:val="0"/>
            <w:szCs w:val="22"/>
          </w:rPr>
          <w:tab/>
        </w:r>
        <w:r w:rsidRPr="00676DB4">
          <w:rPr>
            <w:rStyle w:val="Hyperlink"/>
          </w:rPr>
          <w:t>Server Runnables</w:t>
        </w:r>
        <w:r>
          <w:rPr>
            <w:webHidden/>
          </w:rPr>
          <w:tab/>
        </w:r>
        <w:r>
          <w:rPr>
            <w:webHidden/>
          </w:rPr>
          <w:fldChar w:fldCharType="begin"/>
        </w:r>
        <w:r>
          <w:rPr>
            <w:webHidden/>
          </w:rPr>
          <w:instrText xml:space="preserve"> PAGEREF _Toc496529821 \h </w:instrText>
        </w:r>
        <w:r>
          <w:rPr>
            <w:webHidden/>
          </w:rPr>
        </w:r>
      </w:ins>
      <w:r>
        <w:rPr>
          <w:webHidden/>
        </w:rPr>
        <w:fldChar w:fldCharType="separate"/>
      </w:r>
      <w:ins w:id="102" w:author="Brendon Binder" w:date="2017-10-23T13:47:00Z">
        <w:r>
          <w:rPr>
            <w:webHidden/>
          </w:rPr>
          <w:t>9</w:t>
        </w:r>
        <w:r>
          <w:rPr>
            <w:webHidden/>
          </w:rPr>
          <w:fldChar w:fldCharType="end"/>
        </w:r>
        <w:r w:rsidRPr="00676DB4">
          <w:rPr>
            <w:rStyle w:val="Hyperlink"/>
          </w:rPr>
          <w:fldChar w:fldCharType="end"/>
        </w:r>
      </w:ins>
    </w:p>
    <w:p w:rsidR="0005223C" w:rsidRDefault="0005223C">
      <w:pPr>
        <w:pStyle w:val="TOC2"/>
        <w:rPr>
          <w:ins w:id="103" w:author="Brendon Binder" w:date="2017-10-23T13:47:00Z"/>
          <w:rFonts w:asciiTheme="minorHAnsi" w:eastAsiaTheme="minorEastAsia" w:hAnsiTheme="minorHAnsi"/>
          <w:color w:val="auto"/>
          <w:kern w:val="0"/>
          <w:szCs w:val="22"/>
        </w:rPr>
      </w:pPr>
      <w:ins w:id="104" w:author="Brendon Binder" w:date="2017-10-23T13:47:00Z">
        <w:r w:rsidRPr="00676DB4">
          <w:rPr>
            <w:rStyle w:val="Hyperlink"/>
          </w:rPr>
          <w:fldChar w:fldCharType="begin"/>
        </w:r>
        <w:r w:rsidRPr="00676DB4">
          <w:rPr>
            <w:rStyle w:val="Hyperlink"/>
          </w:rPr>
          <w:instrText xml:space="preserve"> </w:instrText>
        </w:r>
        <w:r>
          <w:instrText>HYPERLINK \l "_Toc496529822"</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4.3</w:t>
        </w:r>
        <w:r>
          <w:rPr>
            <w:rFonts w:asciiTheme="minorHAnsi" w:eastAsiaTheme="minorEastAsia" w:hAnsiTheme="minorHAnsi"/>
            <w:color w:val="auto"/>
            <w:kern w:val="0"/>
            <w:szCs w:val="22"/>
          </w:rPr>
          <w:tab/>
        </w:r>
        <w:r w:rsidRPr="00676DB4">
          <w:rPr>
            <w:rStyle w:val="Hyperlink"/>
            <w:rFonts w:cs="Calibri"/>
          </w:rPr>
          <w:t>Interrupt Functions</w:t>
        </w:r>
        <w:r>
          <w:rPr>
            <w:webHidden/>
          </w:rPr>
          <w:tab/>
        </w:r>
        <w:r>
          <w:rPr>
            <w:webHidden/>
          </w:rPr>
          <w:fldChar w:fldCharType="begin"/>
        </w:r>
        <w:r>
          <w:rPr>
            <w:webHidden/>
          </w:rPr>
          <w:instrText xml:space="preserve"> PAGEREF _Toc496529822 \h </w:instrText>
        </w:r>
        <w:r>
          <w:rPr>
            <w:webHidden/>
          </w:rPr>
        </w:r>
      </w:ins>
      <w:r>
        <w:rPr>
          <w:webHidden/>
        </w:rPr>
        <w:fldChar w:fldCharType="separate"/>
      </w:r>
      <w:ins w:id="105" w:author="Brendon Binder" w:date="2017-10-23T13:47:00Z">
        <w:r>
          <w:rPr>
            <w:webHidden/>
          </w:rPr>
          <w:t>9</w:t>
        </w:r>
        <w:r>
          <w:rPr>
            <w:webHidden/>
          </w:rPr>
          <w:fldChar w:fldCharType="end"/>
        </w:r>
        <w:r w:rsidRPr="00676DB4">
          <w:rPr>
            <w:rStyle w:val="Hyperlink"/>
          </w:rPr>
          <w:fldChar w:fldCharType="end"/>
        </w:r>
      </w:ins>
    </w:p>
    <w:p w:rsidR="0005223C" w:rsidRDefault="0005223C">
      <w:pPr>
        <w:pStyle w:val="TOC2"/>
        <w:rPr>
          <w:ins w:id="106" w:author="Brendon Binder" w:date="2017-10-23T13:47:00Z"/>
          <w:rFonts w:asciiTheme="minorHAnsi" w:eastAsiaTheme="minorEastAsia" w:hAnsiTheme="minorHAnsi"/>
          <w:color w:val="auto"/>
          <w:kern w:val="0"/>
          <w:szCs w:val="22"/>
        </w:rPr>
      </w:pPr>
      <w:ins w:id="107" w:author="Brendon Binder" w:date="2017-10-23T13:47:00Z">
        <w:r w:rsidRPr="00676DB4">
          <w:rPr>
            <w:rStyle w:val="Hyperlink"/>
          </w:rPr>
          <w:fldChar w:fldCharType="begin"/>
        </w:r>
        <w:r w:rsidRPr="00676DB4">
          <w:rPr>
            <w:rStyle w:val="Hyperlink"/>
          </w:rPr>
          <w:instrText xml:space="preserve"> </w:instrText>
        </w:r>
        <w:r>
          <w:instrText>HYPERLINK \l "_Toc496529823"</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cs="Calibri"/>
          </w:rPr>
          <w:t>4.4</w:t>
        </w:r>
        <w:r>
          <w:rPr>
            <w:rFonts w:asciiTheme="minorHAnsi" w:eastAsiaTheme="minorEastAsia" w:hAnsiTheme="minorHAnsi"/>
            <w:color w:val="auto"/>
            <w:kern w:val="0"/>
            <w:szCs w:val="22"/>
          </w:rPr>
          <w:tab/>
        </w:r>
        <w:r w:rsidRPr="00676DB4">
          <w:rPr>
            <w:rStyle w:val="Hyperlink"/>
            <w:rFonts w:cs="Calibri"/>
          </w:rPr>
          <w:t>Module Internal (Local) Functions</w:t>
        </w:r>
        <w:r>
          <w:rPr>
            <w:webHidden/>
          </w:rPr>
          <w:tab/>
        </w:r>
        <w:r>
          <w:rPr>
            <w:webHidden/>
          </w:rPr>
          <w:fldChar w:fldCharType="begin"/>
        </w:r>
        <w:r>
          <w:rPr>
            <w:webHidden/>
          </w:rPr>
          <w:instrText xml:space="preserve"> PAGEREF _Toc496529823 \h </w:instrText>
        </w:r>
        <w:r>
          <w:rPr>
            <w:webHidden/>
          </w:rPr>
        </w:r>
      </w:ins>
      <w:r>
        <w:rPr>
          <w:webHidden/>
        </w:rPr>
        <w:fldChar w:fldCharType="separate"/>
      </w:r>
      <w:ins w:id="108" w:author="Brendon Binder" w:date="2017-10-23T13:47:00Z">
        <w:r>
          <w:rPr>
            <w:webHidden/>
          </w:rPr>
          <w:t>9</w:t>
        </w:r>
        <w:r>
          <w:rPr>
            <w:webHidden/>
          </w:rPr>
          <w:fldChar w:fldCharType="end"/>
        </w:r>
        <w:r w:rsidRPr="00676DB4">
          <w:rPr>
            <w:rStyle w:val="Hyperlink"/>
          </w:rPr>
          <w:fldChar w:fldCharType="end"/>
        </w:r>
      </w:ins>
    </w:p>
    <w:p w:rsidR="0005223C" w:rsidRDefault="0005223C">
      <w:pPr>
        <w:pStyle w:val="TOC3"/>
        <w:tabs>
          <w:tab w:val="left" w:pos="1200"/>
        </w:tabs>
        <w:rPr>
          <w:ins w:id="109" w:author="Brendon Binder" w:date="2017-10-23T13:47:00Z"/>
          <w:rFonts w:asciiTheme="minorHAnsi" w:eastAsiaTheme="minorEastAsia" w:hAnsiTheme="minorHAnsi"/>
          <w:color w:val="auto"/>
          <w:kern w:val="0"/>
          <w:sz w:val="22"/>
          <w:szCs w:val="22"/>
        </w:rPr>
      </w:pPr>
      <w:ins w:id="110" w:author="Brendon Binder" w:date="2017-10-23T13:47:00Z">
        <w:r w:rsidRPr="00676DB4">
          <w:rPr>
            <w:rStyle w:val="Hyperlink"/>
          </w:rPr>
          <w:fldChar w:fldCharType="begin"/>
        </w:r>
        <w:r w:rsidRPr="00676DB4">
          <w:rPr>
            <w:rStyle w:val="Hyperlink"/>
          </w:rPr>
          <w:instrText xml:space="preserve"> </w:instrText>
        </w:r>
        <w:r>
          <w:instrText>HYPERLINK \l "_Toc496529824"</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Pr>
          <w:t>4.4.1</w:t>
        </w:r>
        <w:r>
          <w:rPr>
            <w:rFonts w:asciiTheme="minorHAnsi" w:eastAsiaTheme="minorEastAsia" w:hAnsiTheme="minorHAnsi"/>
            <w:color w:val="auto"/>
            <w:kern w:val="0"/>
            <w:sz w:val="22"/>
            <w:szCs w:val="22"/>
          </w:rPr>
          <w:tab/>
        </w:r>
        <w:r w:rsidRPr="00676DB4">
          <w:rPr>
            <w:rStyle w:val="Hyperlink"/>
            <w:rFonts w:cs="Calibri"/>
          </w:rPr>
          <w:t>AssiLimCdn</w:t>
        </w:r>
        <w:r>
          <w:rPr>
            <w:webHidden/>
          </w:rPr>
          <w:tab/>
        </w:r>
        <w:r>
          <w:rPr>
            <w:webHidden/>
          </w:rPr>
          <w:fldChar w:fldCharType="begin"/>
        </w:r>
        <w:r>
          <w:rPr>
            <w:webHidden/>
          </w:rPr>
          <w:instrText xml:space="preserve"> PAGEREF _Toc496529824 \h </w:instrText>
        </w:r>
        <w:r>
          <w:rPr>
            <w:webHidden/>
          </w:rPr>
        </w:r>
      </w:ins>
      <w:r>
        <w:rPr>
          <w:webHidden/>
        </w:rPr>
        <w:fldChar w:fldCharType="separate"/>
      </w:r>
      <w:ins w:id="111" w:author="Brendon Binder" w:date="2017-10-23T13:47:00Z">
        <w:r>
          <w:rPr>
            <w:webHidden/>
          </w:rPr>
          <w:t>9</w:t>
        </w:r>
        <w:r>
          <w:rPr>
            <w:webHidden/>
          </w:rPr>
          <w:fldChar w:fldCharType="end"/>
        </w:r>
        <w:r w:rsidRPr="00676DB4">
          <w:rPr>
            <w:rStyle w:val="Hyperlink"/>
          </w:rPr>
          <w:fldChar w:fldCharType="end"/>
        </w:r>
      </w:ins>
    </w:p>
    <w:p w:rsidR="0005223C" w:rsidRDefault="0005223C">
      <w:pPr>
        <w:pStyle w:val="TOC1"/>
        <w:rPr>
          <w:ins w:id="112" w:author="Brendon Binder" w:date="2017-10-23T13:47:00Z"/>
          <w:rFonts w:eastAsiaTheme="minorEastAsia"/>
          <w:b w:val="0"/>
          <w:color w:val="auto"/>
          <w:kern w:val="0"/>
          <w:sz w:val="22"/>
          <w:szCs w:val="22"/>
          <w:lang w:val="en-US"/>
        </w:rPr>
      </w:pPr>
      <w:ins w:id="113" w:author="Brendon Binder" w:date="2017-10-23T13:47:00Z">
        <w:r w:rsidRPr="00676DB4">
          <w:rPr>
            <w:rStyle w:val="Hyperlink"/>
          </w:rPr>
          <w:fldChar w:fldCharType="begin"/>
        </w:r>
        <w:r w:rsidRPr="00676DB4">
          <w:rPr>
            <w:rStyle w:val="Hyperlink"/>
          </w:rPr>
          <w:instrText xml:space="preserve"> </w:instrText>
        </w:r>
        <w:r>
          <w:instrText>HYPERLINK \l "_Toc496529825"</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ascii="Calibri" w:hAnsi="Calibri" w:cs="Calibri"/>
          </w:rPr>
          <w:t>5</w:t>
        </w:r>
        <w:r>
          <w:rPr>
            <w:rFonts w:eastAsiaTheme="minorEastAsia"/>
            <w:b w:val="0"/>
            <w:color w:val="auto"/>
            <w:kern w:val="0"/>
            <w:sz w:val="22"/>
            <w:szCs w:val="22"/>
            <w:lang w:val="en-US"/>
          </w:rPr>
          <w:tab/>
        </w:r>
        <w:r w:rsidRPr="00676DB4">
          <w:rPr>
            <w:rStyle w:val="Hyperlink"/>
            <w:rFonts w:ascii="Calibri" w:hAnsi="Calibri"/>
          </w:rPr>
          <w:t>Known</w:t>
        </w:r>
        <w:r w:rsidRPr="00676DB4">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_Toc496529825 \h </w:instrText>
        </w:r>
        <w:r>
          <w:rPr>
            <w:webHidden/>
          </w:rPr>
        </w:r>
      </w:ins>
      <w:r>
        <w:rPr>
          <w:webHidden/>
        </w:rPr>
        <w:fldChar w:fldCharType="separate"/>
      </w:r>
      <w:ins w:id="114" w:author="Brendon Binder" w:date="2017-10-23T13:47:00Z">
        <w:r>
          <w:rPr>
            <w:webHidden/>
          </w:rPr>
          <w:t>10</w:t>
        </w:r>
        <w:r>
          <w:rPr>
            <w:webHidden/>
          </w:rPr>
          <w:fldChar w:fldCharType="end"/>
        </w:r>
        <w:r w:rsidRPr="00676DB4">
          <w:rPr>
            <w:rStyle w:val="Hyperlink"/>
          </w:rPr>
          <w:fldChar w:fldCharType="end"/>
        </w:r>
      </w:ins>
    </w:p>
    <w:p w:rsidR="0005223C" w:rsidRDefault="0005223C">
      <w:pPr>
        <w:pStyle w:val="TOC1"/>
        <w:rPr>
          <w:ins w:id="115" w:author="Brendon Binder" w:date="2017-10-23T13:47:00Z"/>
          <w:rFonts w:eastAsiaTheme="minorEastAsia"/>
          <w:b w:val="0"/>
          <w:color w:val="auto"/>
          <w:kern w:val="0"/>
          <w:sz w:val="22"/>
          <w:szCs w:val="22"/>
          <w:lang w:val="en-US"/>
        </w:rPr>
      </w:pPr>
      <w:ins w:id="116" w:author="Brendon Binder" w:date="2017-10-23T13:47:00Z">
        <w:r w:rsidRPr="00676DB4">
          <w:rPr>
            <w:rStyle w:val="Hyperlink"/>
          </w:rPr>
          <w:fldChar w:fldCharType="begin"/>
        </w:r>
        <w:r w:rsidRPr="00676DB4">
          <w:rPr>
            <w:rStyle w:val="Hyperlink"/>
          </w:rPr>
          <w:instrText xml:space="preserve"> </w:instrText>
        </w:r>
        <w:r>
          <w:instrText>HYPERLINK \l "_Toc496529826"</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Fonts w:ascii="Calibri" w:hAnsi="Calibri" w:cs="Calibri"/>
          </w:rPr>
          <w:t>6</w:t>
        </w:r>
        <w:r>
          <w:rPr>
            <w:rFonts w:eastAsiaTheme="minorEastAsia"/>
            <w:b w:val="0"/>
            <w:color w:val="auto"/>
            <w:kern w:val="0"/>
            <w:sz w:val="22"/>
            <w:szCs w:val="22"/>
            <w:lang w:val="en-US"/>
          </w:rPr>
          <w:tab/>
        </w:r>
        <w:r w:rsidRPr="00676DB4">
          <w:rPr>
            <w:rStyle w:val="Hyperlink"/>
            <w:rFonts w:ascii="Calibri" w:hAnsi="Calibri" w:cs="Calibri"/>
          </w:rPr>
          <w:t>UNIT TEST CONSIDERATION</w:t>
        </w:r>
        <w:r>
          <w:rPr>
            <w:webHidden/>
          </w:rPr>
          <w:tab/>
        </w:r>
        <w:r>
          <w:rPr>
            <w:webHidden/>
          </w:rPr>
          <w:fldChar w:fldCharType="begin"/>
        </w:r>
        <w:r>
          <w:rPr>
            <w:webHidden/>
          </w:rPr>
          <w:instrText xml:space="preserve"> PAGEREF _Toc496529826 \h </w:instrText>
        </w:r>
        <w:r>
          <w:rPr>
            <w:webHidden/>
          </w:rPr>
        </w:r>
      </w:ins>
      <w:r>
        <w:rPr>
          <w:webHidden/>
        </w:rPr>
        <w:fldChar w:fldCharType="separate"/>
      </w:r>
      <w:ins w:id="117" w:author="Brendon Binder" w:date="2017-10-23T13:47:00Z">
        <w:r>
          <w:rPr>
            <w:webHidden/>
          </w:rPr>
          <w:t>11</w:t>
        </w:r>
        <w:r>
          <w:rPr>
            <w:webHidden/>
          </w:rPr>
          <w:fldChar w:fldCharType="end"/>
        </w:r>
        <w:r w:rsidRPr="00676DB4">
          <w:rPr>
            <w:rStyle w:val="Hyperlink"/>
          </w:rPr>
          <w:fldChar w:fldCharType="end"/>
        </w:r>
      </w:ins>
    </w:p>
    <w:p w:rsidR="0005223C" w:rsidRDefault="0005223C">
      <w:pPr>
        <w:pStyle w:val="TOC1"/>
        <w:tabs>
          <w:tab w:val="left" w:pos="1400"/>
        </w:tabs>
        <w:rPr>
          <w:ins w:id="118" w:author="Brendon Binder" w:date="2017-10-23T13:47:00Z"/>
          <w:rFonts w:eastAsiaTheme="minorEastAsia"/>
          <w:b w:val="0"/>
          <w:color w:val="auto"/>
          <w:kern w:val="0"/>
          <w:sz w:val="22"/>
          <w:szCs w:val="22"/>
          <w:lang w:val="en-US"/>
        </w:rPr>
      </w:pPr>
      <w:ins w:id="119" w:author="Brendon Binder" w:date="2017-10-23T13:47:00Z">
        <w:r w:rsidRPr="00676DB4">
          <w:rPr>
            <w:rStyle w:val="Hyperlink"/>
          </w:rPr>
          <w:fldChar w:fldCharType="begin"/>
        </w:r>
        <w:r w:rsidRPr="00676DB4">
          <w:rPr>
            <w:rStyle w:val="Hyperlink"/>
          </w:rPr>
          <w:instrText xml:space="preserve"> </w:instrText>
        </w:r>
        <w:r>
          <w:instrText>HYPERLINK \l "_Toc496529827"</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Pr>
          <w:t>Appendix A</w:t>
        </w:r>
        <w:r>
          <w:rPr>
            <w:rFonts w:eastAsiaTheme="minorEastAsia"/>
            <w:b w:val="0"/>
            <w:color w:val="auto"/>
            <w:kern w:val="0"/>
            <w:sz w:val="22"/>
            <w:szCs w:val="22"/>
            <w:lang w:val="en-US"/>
          </w:rPr>
          <w:tab/>
        </w:r>
        <w:r w:rsidRPr="00676DB4">
          <w:rPr>
            <w:rStyle w:val="Hyperlink"/>
          </w:rPr>
          <w:t>Abbreviations and Acronyms</w:t>
        </w:r>
        <w:r>
          <w:rPr>
            <w:webHidden/>
          </w:rPr>
          <w:tab/>
        </w:r>
        <w:r>
          <w:rPr>
            <w:webHidden/>
          </w:rPr>
          <w:fldChar w:fldCharType="begin"/>
        </w:r>
        <w:r>
          <w:rPr>
            <w:webHidden/>
          </w:rPr>
          <w:instrText xml:space="preserve"> PAGEREF _Toc496529827 \h </w:instrText>
        </w:r>
        <w:r>
          <w:rPr>
            <w:webHidden/>
          </w:rPr>
        </w:r>
      </w:ins>
      <w:r>
        <w:rPr>
          <w:webHidden/>
        </w:rPr>
        <w:fldChar w:fldCharType="separate"/>
      </w:r>
      <w:ins w:id="120" w:author="Brendon Binder" w:date="2017-10-23T13:47:00Z">
        <w:r>
          <w:rPr>
            <w:webHidden/>
          </w:rPr>
          <w:t>12</w:t>
        </w:r>
        <w:r>
          <w:rPr>
            <w:webHidden/>
          </w:rPr>
          <w:fldChar w:fldCharType="end"/>
        </w:r>
        <w:r w:rsidRPr="00676DB4">
          <w:rPr>
            <w:rStyle w:val="Hyperlink"/>
          </w:rPr>
          <w:fldChar w:fldCharType="end"/>
        </w:r>
      </w:ins>
    </w:p>
    <w:p w:rsidR="0005223C" w:rsidRDefault="0005223C">
      <w:pPr>
        <w:pStyle w:val="TOC1"/>
        <w:tabs>
          <w:tab w:val="left" w:pos="1400"/>
        </w:tabs>
        <w:rPr>
          <w:ins w:id="121" w:author="Brendon Binder" w:date="2017-10-23T13:47:00Z"/>
          <w:rFonts w:eastAsiaTheme="minorEastAsia"/>
          <w:b w:val="0"/>
          <w:color w:val="auto"/>
          <w:kern w:val="0"/>
          <w:sz w:val="22"/>
          <w:szCs w:val="22"/>
          <w:lang w:val="en-US"/>
        </w:rPr>
      </w:pPr>
      <w:ins w:id="122" w:author="Brendon Binder" w:date="2017-10-23T13:47:00Z">
        <w:r w:rsidRPr="00676DB4">
          <w:rPr>
            <w:rStyle w:val="Hyperlink"/>
          </w:rPr>
          <w:fldChar w:fldCharType="begin"/>
        </w:r>
        <w:r w:rsidRPr="00676DB4">
          <w:rPr>
            <w:rStyle w:val="Hyperlink"/>
          </w:rPr>
          <w:instrText xml:space="preserve"> </w:instrText>
        </w:r>
        <w:r>
          <w:instrText>HYPERLINK \l "_Toc496529828"</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Pr>
          <w:t>Appendix B</w:t>
        </w:r>
        <w:r>
          <w:rPr>
            <w:rFonts w:eastAsiaTheme="minorEastAsia"/>
            <w:b w:val="0"/>
            <w:color w:val="auto"/>
            <w:kern w:val="0"/>
            <w:sz w:val="22"/>
            <w:szCs w:val="22"/>
            <w:lang w:val="en-US"/>
          </w:rPr>
          <w:tab/>
        </w:r>
        <w:r w:rsidRPr="00676DB4">
          <w:rPr>
            <w:rStyle w:val="Hyperlink"/>
          </w:rPr>
          <w:t>Glossary</w:t>
        </w:r>
        <w:r>
          <w:rPr>
            <w:webHidden/>
          </w:rPr>
          <w:tab/>
        </w:r>
        <w:r>
          <w:rPr>
            <w:webHidden/>
          </w:rPr>
          <w:fldChar w:fldCharType="begin"/>
        </w:r>
        <w:r>
          <w:rPr>
            <w:webHidden/>
          </w:rPr>
          <w:instrText xml:space="preserve"> PAGEREF _Toc496529828 \h </w:instrText>
        </w:r>
        <w:r>
          <w:rPr>
            <w:webHidden/>
          </w:rPr>
        </w:r>
      </w:ins>
      <w:r>
        <w:rPr>
          <w:webHidden/>
        </w:rPr>
        <w:fldChar w:fldCharType="separate"/>
      </w:r>
      <w:ins w:id="123" w:author="Brendon Binder" w:date="2017-10-23T13:47:00Z">
        <w:r>
          <w:rPr>
            <w:webHidden/>
          </w:rPr>
          <w:t>13</w:t>
        </w:r>
        <w:r>
          <w:rPr>
            <w:webHidden/>
          </w:rPr>
          <w:fldChar w:fldCharType="end"/>
        </w:r>
        <w:r w:rsidRPr="00676DB4">
          <w:rPr>
            <w:rStyle w:val="Hyperlink"/>
          </w:rPr>
          <w:fldChar w:fldCharType="end"/>
        </w:r>
      </w:ins>
    </w:p>
    <w:p w:rsidR="0005223C" w:rsidRDefault="0005223C">
      <w:pPr>
        <w:pStyle w:val="TOC1"/>
        <w:tabs>
          <w:tab w:val="left" w:pos="1400"/>
        </w:tabs>
        <w:rPr>
          <w:ins w:id="124" w:author="Brendon Binder" w:date="2017-10-23T13:47:00Z"/>
          <w:rFonts w:eastAsiaTheme="minorEastAsia"/>
          <w:b w:val="0"/>
          <w:color w:val="auto"/>
          <w:kern w:val="0"/>
          <w:sz w:val="22"/>
          <w:szCs w:val="22"/>
          <w:lang w:val="en-US"/>
        </w:rPr>
      </w:pPr>
      <w:ins w:id="125" w:author="Brendon Binder" w:date="2017-10-23T13:47:00Z">
        <w:r w:rsidRPr="00676DB4">
          <w:rPr>
            <w:rStyle w:val="Hyperlink"/>
          </w:rPr>
          <w:lastRenderedPageBreak/>
          <w:fldChar w:fldCharType="begin"/>
        </w:r>
        <w:r w:rsidRPr="00676DB4">
          <w:rPr>
            <w:rStyle w:val="Hyperlink"/>
          </w:rPr>
          <w:instrText xml:space="preserve"> </w:instrText>
        </w:r>
        <w:r>
          <w:instrText>HYPERLINK \l "_Toc496529829"</w:instrText>
        </w:r>
        <w:r w:rsidRPr="00676DB4">
          <w:rPr>
            <w:rStyle w:val="Hyperlink"/>
          </w:rPr>
          <w:instrText xml:space="preserve"> </w:instrText>
        </w:r>
        <w:r w:rsidRPr="00676DB4">
          <w:rPr>
            <w:rStyle w:val="Hyperlink"/>
          </w:rPr>
        </w:r>
        <w:r w:rsidRPr="00676DB4">
          <w:rPr>
            <w:rStyle w:val="Hyperlink"/>
          </w:rPr>
          <w:fldChar w:fldCharType="separate"/>
        </w:r>
        <w:r w:rsidRPr="00676DB4">
          <w:rPr>
            <w:rStyle w:val="Hyperlink"/>
          </w:rPr>
          <w:t>Appendix C</w:t>
        </w:r>
        <w:r>
          <w:rPr>
            <w:rFonts w:eastAsiaTheme="minorEastAsia"/>
            <w:b w:val="0"/>
            <w:color w:val="auto"/>
            <w:kern w:val="0"/>
            <w:sz w:val="22"/>
            <w:szCs w:val="22"/>
            <w:lang w:val="en-US"/>
          </w:rPr>
          <w:tab/>
        </w:r>
        <w:r w:rsidRPr="00676DB4">
          <w:rPr>
            <w:rStyle w:val="Hyperlink"/>
          </w:rPr>
          <w:t>References</w:t>
        </w:r>
        <w:r>
          <w:rPr>
            <w:webHidden/>
          </w:rPr>
          <w:tab/>
        </w:r>
        <w:r>
          <w:rPr>
            <w:webHidden/>
          </w:rPr>
          <w:fldChar w:fldCharType="begin"/>
        </w:r>
        <w:r>
          <w:rPr>
            <w:webHidden/>
          </w:rPr>
          <w:instrText xml:space="preserve"> PAGEREF _Toc496529829 \h </w:instrText>
        </w:r>
        <w:r>
          <w:rPr>
            <w:webHidden/>
          </w:rPr>
        </w:r>
      </w:ins>
      <w:r>
        <w:rPr>
          <w:webHidden/>
        </w:rPr>
        <w:fldChar w:fldCharType="separate"/>
      </w:r>
      <w:ins w:id="126" w:author="Brendon Binder" w:date="2017-10-23T13:47:00Z">
        <w:r>
          <w:rPr>
            <w:webHidden/>
          </w:rPr>
          <w:t>14</w:t>
        </w:r>
        <w:r>
          <w:rPr>
            <w:webHidden/>
          </w:rPr>
          <w:fldChar w:fldCharType="end"/>
        </w:r>
        <w:r w:rsidRPr="00676DB4">
          <w:rPr>
            <w:rStyle w:val="Hyperlink"/>
          </w:rPr>
          <w:fldChar w:fldCharType="end"/>
        </w:r>
      </w:ins>
    </w:p>
    <w:p w:rsidR="0005223C" w:rsidDel="0005223C" w:rsidRDefault="0005223C">
      <w:pPr>
        <w:pStyle w:val="TOC1"/>
        <w:rPr>
          <w:del w:id="127" w:author="Brendon Binder" w:date="2017-10-23T13:47:00Z"/>
        </w:rPr>
      </w:pPr>
    </w:p>
    <w:p w:rsidR="002F355F" w:rsidDel="0005223C" w:rsidRDefault="002F355F">
      <w:pPr>
        <w:pStyle w:val="TOC1"/>
        <w:rPr>
          <w:del w:id="128" w:author="Brendon Binder" w:date="2017-10-23T13:47:00Z"/>
          <w:rFonts w:eastAsiaTheme="minorEastAsia"/>
          <w:b w:val="0"/>
          <w:color w:val="auto"/>
          <w:kern w:val="0"/>
          <w:sz w:val="22"/>
          <w:szCs w:val="22"/>
          <w:lang w:val="en-US"/>
        </w:rPr>
      </w:pPr>
      <w:del w:id="129" w:author="Brendon Binder" w:date="2017-10-23T13:47:00Z">
        <w:r w:rsidRPr="0005223C" w:rsidDel="0005223C">
          <w:rPr>
            <w:rStyle w:val="Hyperlink"/>
            <w:rFonts w:ascii="Calibri" w:hAnsi="Calibri" w:cs="Calibri"/>
          </w:rPr>
          <w:delText>1</w:delText>
        </w:r>
        <w:r w:rsidDel="0005223C">
          <w:rPr>
            <w:rFonts w:eastAsiaTheme="minorEastAsia"/>
            <w:b w:val="0"/>
            <w:color w:val="auto"/>
            <w:kern w:val="0"/>
            <w:sz w:val="22"/>
            <w:szCs w:val="22"/>
            <w:lang w:val="en-US"/>
          </w:rPr>
          <w:tab/>
        </w:r>
        <w:r w:rsidRPr="0005223C" w:rsidDel="0005223C">
          <w:rPr>
            <w:rStyle w:val="Hyperlink"/>
            <w:rFonts w:ascii="Calibri" w:hAnsi="Calibri" w:cs="Calibri"/>
          </w:rPr>
          <w:delText>PwrLimr High-Level Description</w:delText>
        </w:r>
        <w:r w:rsidDel="0005223C">
          <w:rPr>
            <w:webHidden/>
          </w:rPr>
          <w:tab/>
          <w:delText>5</w:delText>
        </w:r>
      </w:del>
    </w:p>
    <w:p w:rsidR="002F355F" w:rsidDel="0005223C" w:rsidRDefault="002F355F">
      <w:pPr>
        <w:pStyle w:val="TOC1"/>
        <w:rPr>
          <w:del w:id="130" w:author="Brendon Binder" w:date="2017-10-23T13:47:00Z"/>
          <w:rFonts w:eastAsiaTheme="minorEastAsia"/>
          <w:b w:val="0"/>
          <w:color w:val="auto"/>
          <w:kern w:val="0"/>
          <w:sz w:val="22"/>
          <w:szCs w:val="22"/>
          <w:lang w:val="en-US"/>
        </w:rPr>
      </w:pPr>
      <w:del w:id="131" w:author="Brendon Binder" w:date="2017-10-23T13:47:00Z">
        <w:r w:rsidRPr="0005223C" w:rsidDel="0005223C">
          <w:rPr>
            <w:rStyle w:val="Hyperlink"/>
            <w:rFonts w:ascii="Calibri" w:hAnsi="Calibri" w:cs="Calibri"/>
          </w:rPr>
          <w:delText>2</w:delText>
        </w:r>
        <w:r w:rsidDel="0005223C">
          <w:rPr>
            <w:rFonts w:eastAsiaTheme="minorEastAsia"/>
            <w:b w:val="0"/>
            <w:color w:val="auto"/>
            <w:kern w:val="0"/>
            <w:sz w:val="22"/>
            <w:szCs w:val="22"/>
            <w:lang w:val="en-US"/>
          </w:rPr>
          <w:tab/>
        </w:r>
        <w:r w:rsidRPr="0005223C" w:rsidDel="0005223C">
          <w:rPr>
            <w:rStyle w:val="Hyperlink"/>
            <w:rFonts w:ascii="Calibri" w:hAnsi="Calibri" w:cs="Calibri"/>
          </w:rPr>
          <w:delText>Design details of software module</w:delText>
        </w:r>
        <w:r w:rsidDel="0005223C">
          <w:rPr>
            <w:webHidden/>
          </w:rPr>
          <w:tab/>
          <w:delText>6</w:delText>
        </w:r>
      </w:del>
    </w:p>
    <w:p w:rsidR="002F355F" w:rsidDel="0005223C" w:rsidRDefault="002F355F">
      <w:pPr>
        <w:pStyle w:val="TOC2"/>
        <w:rPr>
          <w:del w:id="132" w:author="Brendon Binder" w:date="2017-10-23T13:47:00Z"/>
          <w:rFonts w:asciiTheme="minorHAnsi" w:eastAsiaTheme="minorEastAsia" w:hAnsiTheme="minorHAnsi"/>
          <w:color w:val="auto"/>
          <w:kern w:val="0"/>
          <w:szCs w:val="22"/>
        </w:rPr>
      </w:pPr>
      <w:del w:id="133" w:author="Brendon Binder" w:date="2017-10-23T13:47:00Z">
        <w:r w:rsidRPr="0005223C" w:rsidDel="0005223C">
          <w:rPr>
            <w:rStyle w:val="Hyperlink"/>
            <w:rFonts w:cs="Calibri"/>
          </w:rPr>
          <w:delText>2.1</w:delText>
        </w:r>
        <w:r w:rsidDel="0005223C">
          <w:rPr>
            <w:rFonts w:asciiTheme="minorHAnsi" w:eastAsiaTheme="minorEastAsia" w:hAnsiTheme="minorHAnsi"/>
            <w:color w:val="auto"/>
            <w:kern w:val="0"/>
            <w:szCs w:val="22"/>
          </w:rPr>
          <w:tab/>
        </w:r>
        <w:r w:rsidRPr="0005223C" w:rsidDel="0005223C">
          <w:rPr>
            <w:rStyle w:val="Hyperlink"/>
          </w:rPr>
          <w:delText>Graphical</w:delText>
        </w:r>
        <w:r w:rsidRPr="0005223C" w:rsidDel="0005223C">
          <w:rPr>
            <w:rStyle w:val="Hyperlink"/>
            <w:rFonts w:cs="Calibri"/>
          </w:rPr>
          <w:delText xml:space="preserve"> representation of PwrLimr</w:delText>
        </w:r>
        <w:r w:rsidDel="0005223C">
          <w:rPr>
            <w:webHidden/>
          </w:rPr>
          <w:tab/>
          <w:delText>6</w:delText>
        </w:r>
      </w:del>
    </w:p>
    <w:p w:rsidR="002F355F" w:rsidDel="0005223C" w:rsidRDefault="002F355F">
      <w:pPr>
        <w:pStyle w:val="TOC2"/>
        <w:rPr>
          <w:del w:id="134" w:author="Brendon Binder" w:date="2017-10-23T13:47:00Z"/>
          <w:rFonts w:asciiTheme="minorHAnsi" w:eastAsiaTheme="minorEastAsia" w:hAnsiTheme="minorHAnsi"/>
          <w:color w:val="auto"/>
          <w:kern w:val="0"/>
          <w:szCs w:val="22"/>
        </w:rPr>
      </w:pPr>
      <w:del w:id="135" w:author="Brendon Binder" w:date="2017-10-23T13:47:00Z">
        <w:r w:rsidRPr="0005223C" w:rsidDel="0005223C">
          <w:rPr>
            <w:rStyle w:val="Hyperlink"/>
            <w:rFonts w:cs="Calibri"/>
          </w:rPr>
          <w:delText>2.2</w:delText>
        </w:r>
        <w:r w:rsidDel="0005223C">
          <w:rPr>
            <w:rFonts w:asciiTheme="minorHAnsi" w:eastAsiaTheme="minorEastAsia" w:hAnsiTheme="minorHAnsi"/>
            <w:color w:val="auto"/>
            <w:kern w:val="0"/>
            <w:szCs w:val="22"/>
          </w:rPr>
          <w:tab/>
        </w:r>
        <w:r w:rsidRPr="0005223C" w:rsidDel="0005223C">
          <w:rPr>
            <w:rStyle w:val="Hyperlink"/>
            <w:rFonts w:cs="Calibri"/>
          </w:rPr>
          <w:delText>Data Flow Diagram</w:delText>
        </w:r>
        <w:r w:rsidDel="0005223C">
          <w:rPr>
            <w:webHidden/>
          </w:rPr>
          <w:tab/>
          <w:delText>6</w:delText>
        </w:r>
      </w:del>
    </w:p>
    <w:p w:rsidR="002F355F" w:rsidDel="0005223C" w:rsidRDefault="002F355F">
      <w:pPr>
        <w:pStyle w:val="TOC3"/>
        <w:tabs>
          <w:tab w:val="left" w:pos="1200"/>
        </w:tabs>
        <w:rPr>
          <w:del w:id="136" w:author="Brendon Binder" w:date="2017-10-23T13:47:00Z"/>
          <w:rFonts w:asciiTheme="minorHAnsi" w:eastAsiaTheme="minorEastAsia" w:hAnsiTheme="minorHAnsi"/>
          <w:color w:val="auto"/>
          <w:kern w:val="0"/>
          <w:sz w:val="22"/>
          <w:szCs w:val="22"/>
        </w:rPr>
      </w:pPr>
      <w:del w:id="137" w:author="Brendon Binder" w:date="2017-10-23T13:47:00Z">
        <w:r w:rsidRPr="0005223C" w:rsidDel="0005223C">
          <w:rPr>
            <w:rStyle w:val="Hyperlink"/>
            <w:rFonts w:cs="Calibri"/>
          </w:rPr>
          <w:delText>2.2.1</w:delText>
        </w:r>
        <w:r w:rsidDel="0005223C">
          <w:rPr>
            <w:rFonts w:asciiTheme="minorHAnsi" w:eastAsiaTheme="minorEastAsia" w:hAnsiTheme="minorHAnsi"/>
            <w:color w:val="auto"/>
            <w:kern w:val="0"/>
            <w:sz w:val="22"/>
            <w:szCs w:val="22"/>
          </w:rPr>
          <w:tab/>
        </w:r>
        <w:r w:rsidRPr="0005223C" w:rsidDel="0005223C">
          <w:rPr>
            <w:rStyle w:val="Hyperlink"/>
          </w:rPr>
          <w:delText xml:space="preserve">Component </w:delText>
        </w:r>
        <w:r w:rsidRPr="0005223C" w:rsidDel="0005223C">
          <w:rPr>
            <w:rStyle w:val="Hyperlink"/>
            <w:rFonts w:cs="Calibri"/>
          </w:rPr>
          <w:delText>level DFD</w:delText>
        </w:r>
        <w:r w:rsidDel="0005223C">
          <w:rPr>
            <w:webHidden/>
          </w:rPr>
          <w:tab/>
          <w:delText>6</w:delText>
        </w:r>
      </w:del>
    </w:p>
    <w:p w:rsidR="002F355F" w:rsidDel="0005223C" w:rsidRDefault="002F355F">
      <w:pPr>
        <w:pStyle w:val="TOC3"/>
        <w:tabs>
          <w:tab w:val="left" w:pos="1200"/>
        </w:tabs>
        <w:rPr>
          <w:del w:id="138" w:author="Brendon Binder" w:date="2017-10-23T13:47:00Z"/>
          <w:rFonts w:asciiTheme="minorHAnsi" w:eastAsiaTheme="minorEastAsia" w:hAnsiTheme="minorHAnsi"/>
          <w:color w:val="auto"/>
          <w:kern w:val="0"/>
          <w:sz w:val="22"/>
          <w:szCs w:val="22"/>
        </w:rPr>
      </w:pPr>
      <w:del w:id="139" w:author="Brendon Binder" w:date="2017-10-23T13:47:00Z">
        <w:r w:rsidRPr="0005223C" w:rsidDel="0005223C">
          <w:rPr>
            <w:rStyle w:val="Hyperlink"/>
            <w:rFonts w:cs="Calibri"/>
          </w:rPr>
          <w:delText>2.2.2</w:delText>
        </w:r>
        <w:r w:rsidDel="0005223C">
          <w:rPr>
            <w:rFonts w:asciiTheme="minorHAnsi" w:eastAsiaTheme="minorEastAsia" w:hAnsiTheme="minorHAnsi"/>
            <w:color w:val="auto"/>
            <w:kern w:val="0"/>
            <w:sz w:val="22"/>
            <w:szCs w:val="22"/>
          </w:rPr>
          <w:tab/>
        </w:r>
        <w:r w:rsidRPr="0005223C" w:rsidDel="0005223C">
          <w:rPr>
            <w:rStyle w:val="Hyperlink"/>
          </w:rPr>
          <w:delText xml:space="preserve">Function </w:delText>
        </w:r>
        <w:r w:rsidRPr="0005223C" w:rsidDel="0005223C">
          <w:rPr>
            <w:rStyle w:val="Hyperlink"/>
            <w:rFonts w:cs="Calibri"/>
          </w:rPr>
          <w:delText>level DFD</w:delText>
        </w:r>
        <w:r w:rsidDel="0005223C">
          <w:rPr>
            <w:webHidden/>
          </w:rPr>
          <w:tab/>
          <w:delText>6</w:delText>
        </w:r>
      </w:del>
    </w:p>
    <w:p w:rsidR="002F355F" w:rsidDel="0005223C" w:rsidRDefault="002F355F">
      <w:pPr>
        <w:pStyle w:val="TOC1"/>
        <w:rPr>
          <w:del w:id="140" w:author="Brendon Binder" w:date="2017-10-23T13:47:00Z"/>
          <w:rFonts w:eastAsiaTheme="minorEastAsia"/>
          <w:b w:val="0"/>
          <w:color w:val="auto"/>
          <w:kern w:val="0"/>
          <w:sz w:val="22"/>
          <w:szCs w:val="22"/>
          <w:lang w:val="en-US"/>
        </w:rPr>
      </w:pPr>
      <w:del w:id="141" w:author="Brendon Binder" w:date="2017-10-23T13:47:00Z">
        <w:r w:rsidRPr="0005223C" w:rsidDel="0005223C">
          <w:rPr>
            <w:rStyle w:val="Hyperlink"/>
            <w:rFonts w:ascii="Calibri" w:hAnsi="Calibri" w:cs="Calibri"/>
          </w:rPr>
          <w:delText>3</w:delText>
        </w:r>
        <w:r w:rsidDel="0005223C">
          <w:rPr>
            <w:rFonts w:eastAsiaTheme="minorEastAsia"/>
            <w:b w:val="0"/>
            <w:color w:val="auto"/>
            <w:kern w:val="0"/>
            <w:sz w:val="22"/>
            <w:szCs w:val="22"/>
            <w:lang w:val="en-US"/>
          </w:rPr>
          <w:tab/>
        </w:r>
        <w:r w:rsidRPr="0005223C" w:rsidDel="0005223C">
          <w:rPr>
            <w:rStyle w:val="Hyperlink"/>
            <w:rFonts w:ascii="Calibri" w:hAnsi="Calibri" w:cs="Calibri"/>
          </w:rPr>
          <w:delText>Constant Data Dictionary</w:delText>
        </w:r>
        <w:r w:rsidDel="0005223C">
          <w:rPr>
            <w:webHidden/>
          </w:rPr>
          <w:tab/>
          <w:delText>7</w:delText>
        </w:r>
      </w:del>
    </w:p>
    <w:p w:rsidR="002F355F" w:rsidDel="0005223C" w:rsidRDefault="002F355F">
      <w:pPr>
        <w:pStyle w:val="TOC2"/>
        <w:rPr>
          <w:del w:id="142" w:author="Brendon Binder" w:date="2017-10-23T13:47:00Z"/>
          <w:rFonts w:asciiTheme="minorHAnsi" w:eastAsiaTheme="minorEastAsia" w:hAnsiTheme="minorHAnsi"/>
          <w:color w:val="auto"/>
          <w:kern w:val="0"/>
          <w:szCs w:val="22"/>
        </w:rPr>
      </w:pPr>
      <w:del w:id="143" w:author="Brendon Binder" w:date="2017-10-23T13:47:00Z">
        <w:r w:rsidRPr="0005223C" w:rsidDel="0005223C">
          <w:rPr>
            <w:rStyle w:val="Hyperlink"/>
          </w:rPr>
          <w:delText>3.1</w:delText>
        </w:r>
        <w:r w:rsidDel="0005223C">
          <w:rPr>
            <w:rFonts w:asciiTheme="minorHAnsi" w:eastAsiaTheme="minorEastAsia" w:hAnsiTheme="minorHAnsi"/>
            <w:color w:val="auto"/>
            <w:kern w:val="0"/>
            <w:szCs w:val="22"/>
          </w:rPr>
          <w:tab/>
        </w:r>
        <w:r w:rsidRPr="0005223C" w:rsidDel="0005223C">
          <w:rPr>
            <w:rStyle w:val="Hyperlink"/>
          </w:rPr>
          <w:delText>Program (fixed) Constants</w:delText>
        </w:r>
        <w:r w:rsidDel="0005223C">
          <w:rPr>
            <w:webHidden/>
          </w:rPr>
          <w:tab/>
          <w:delText>7</w:delText>
        </w:r>
      </w:del>
    </w:p>
    <w:p w:rsidR="002F355F" w:rsidDel="0005223C" w:rsidRDefault="002F355F">
      <w:pPr>
        <w:pStyle w:val="TOC3"/>
        <w:tabs>
          <w:tab w:val="left" w:pos="1200"/>
        </w:tabs>
        <w:rPr>
          <w:del w:id="144" w:author="Brendon Binder" w:date="2017-10-23T13:47:00Z"/>
          <w:rFonts w:asciiTheme="minorHAnsi" w:eastAsiaTheme="minorEastAsia" w:hAnsiTheme="minorHAnsi"/>
          <w:color w:val="auto"/>
          <w:kern w:val="0"/>
          <w:sz w:val="22"/>
          <w:szCs w:val="22"/>
        </w:rPr>
      </w:pPr>
      <w:del w:id="145" w:author="Brendon Binder" w:date="2017-10-23T13:47:00Z">
        <w:r w:rsidRPr="0005223C" w:rsidDel="0005223C">
          <w:rPr>
            <w:rStyle w:val="Hyperlink"/>
          </w:rPr>
          <w:delText>3.1.1</w:delText>
        </w:r>
        <w:r w:rsidDel="0005223C">
          <w:rPr>
            <w:rFonts w:asciiTheme="minorHAnsi" w:eastAsiaTheme="minorEastAsia" w:hAnsiTheme="minorHAnsi"/>
            <w:color w:val="auto"/>
            <w:kern w:val="0"/>
            <w:sz w:val="22"/>
            <w:szCs w:val="22"/>
          </w:rPr>
          <w:tab/>
        </w:r>
        <w:r w:rsidRPr="0005223C" w:rsidDel="0005223C">
          <w:rPr>
            <w:rStyle w:val="Hyperlink"/>
          </w:rPr>
          <w:delText>Embedded Constants</w:delText>
        </w:r>
        <w:r w:rsidDel="0005223C">
          <w:rPr>
            <w:webHidden/>
          </w:rPr>
          <w:tab/>
          <w:delText>7</w:delText>
        </w:r>
      </w:del>
    </w:p>
    <w:p w:rsidR="002F355F" w:rsidDel="0005223C" w:rsidRDefault="002F355F">
      <w:pPr>
        <w:pStyle w:val="TOC1"/>
        <w:rPr>
          <w:del w:id="146" w:author="Brendon Binder" w:date="2017-10-23T13:47:00Z"/>
          <w:rFonts w:eastAsiaTheme="minorEastAsia"/>
          <w:b w:val="0"/>
          <w:color w:val="auto"/>
          <w:kern w:val="0"/>
          <w:sz w:val="22"/>
          <w:szCs w:val="22"/>
          <w:lang w:val="en-US"/>
        </w:rPr>
      </w:pPr>
      <w:del w:id="147" w:author="Brendon Binder" w:date="2017-10-23T13:47:00Z">
        <w:r w:rsidRPr="0005223C" w:rsidDel="0005223C">
          <w:rPr>
            <w:rStyle w:val="Hyperlink"/>
            <w:rFonts w:ascii="Calibri" w:hAnsi="Calibri" w:cs="Calibri"/>
          </w:rPr>
          <w:delText>4</w:delText>
        </w:r>
        <w:r w:rsidDel="0005223C">
          <w:rPr>
            <w:rFonts w:eastAsiaTheme="minorEastAsia"/>
            <w:b w:val="0"/>
            <w:color w:val="auto"/>
            <w:kern w:val="0"/>
            <w:sz w:val="22"/>
            <w:szCs w:val="22"/>
            <w:lang w:val="en-US"/>
          </w:rPr>
          <w:tab/>
        </w:r>
        <w:r w:rsidRPr="0005223C" w:rsidDel="0005223C">
          <w:rPr>
            <w:rStyle w:val="Hyperlink"/>
            <w:rFonts w:ascii="Calibri" w:hAnsi="Calibri" w:cs="Calibri"/>
          </w:rPr>
          <w:delText>Software Component Implementation</w:delText>
        </w:r>
        <w:r w:rsidDel="0005223C">
          <w:rPr>
            <w:webHidden/>
          </w:rPr>
          <w:tab/>
          <w:delText>8</w:delText>
        </w:r>
      </w:del>
    </w:p>
    <w:p w:rsidR="002F355F" w:rsidDel="0005223C" w:rsidRDefault="002F355F">
      <w:pPr>
        <w:pStyle w:val="TOC2"/>
        <w:rPr>
          <w:del w:id="148" w:author="Brendon Binder" w:date="2017-10-23T13:47:00Z"/>
          <w:rFonts w:asciiTheme="minorHAnsi" w:eastAsiaTheme="minorEastAsia" w:hAnsiTheme="minorHAnsi"/>
          <w:color w:val="auto"/>
          <w:kern w:val="0"/>
          <w:szCs w:val="22"/>
        </w:rPr>
      </w:pPr>
      <w:del w:id="149" w:author="Brendon Binder" w:date="2017-10-23T13:47:00Z">
        <w:r w:rsidRPr="0005223C" w:rsidDel="0005223C">
          <w:rPr>
            <w:rStyle w:val="Hyperlink"/>
          </w:rPr>
          <w:delText>4.1</w:delText>
        </w:r>
        <w:r w:rsidDel="0005223C">
          <w:rPr>
            <w:rFonts w:asciiTheme="minorHAnsi" w:eastAsiaTheme="minorEastAsia" w:hAnsiTheme="minorHAnsi"/>
            <w:color w:val="auto"/>
            <w:kern w:val="0"/>
            <w:szCs w:val="22"/>
          </w:rPr>
          <w:tab/>
        </w:r>
        <w:r w:rsidRPr="0005223C" w:rsidDel="0005223C">
          <w:rPr>
            <w:rStyle w:val="Hyperlink"/>
          </w:rPr>
          <w:delText>Sub-Module Functions</w:delText>
        </w:r>
        <w:r w:rsidDel="0005223C">
          <w:rPr>
            <w:webHidden/>
          </w:rPr>
          <w:tab/>
          <w:delText>8</w:delText>
        </w:r>
      </w:del>
    </w:p>
    <w:p w:rsidR="002F355F" w:rsidDel="0005223C" w:rsidRDefault="002F355F">
      <w:pPr>
        <w:pStyle w:val="TOC2"/>
        <w:rPr>
          <w:del w:id="150" w:author="Brendon Binder" w:date="2017-10-23T13:47:00Z"/>
          <w:rFonts w:asciiTheme="minorHAnsi" w:eastAsiaTheme="minorEastAsia" w:hAnsiTheme="minorHAnsi"/>
          <w:color w:val="auto"/>
          <w:kern w:val="0"/>
          <w:szCs w:val="22"/>
        </w:rPr>
      </w:pPr>
      <w:del w:id="151" w:author="Brendon Binder" w:date="2017-10-23T13:47:00Z">
        <w:r w:rsidRPr="0005223C" w:rsidDel="0005223C">
          <w:rPr>
            <w:rStyle w:val="Hyperlink"/>
            <w:rFonts w:cs="Calibri"/>
          </w:rPr>
          <w:delText>4.1.1</w:delText>
        </w:r>
        <w:r w:rsidDel="0005223C">
          <w:rPr>
            <w:rFonts w:asciiTheme="minorHAnsi" w:eastAsiaTheme="minorEastAsia" w:hAnsiTheme="minorHAnsi"/>
            <w:color w:val="auto"/>
            <w:kern w:val="0"/>
            <w:szCs w:val="22"/>
          </w:rPr>
          <w:tab/>
        </w:r>
        <w:r w:rsidRPr="0005223C" w:rsidDel="0005223C">
          <w:rPr>
            <w:rStyle w:val="Hyperlink"/>
            <w:rFonts w:cs="Calibri"/>
          </w:rPr>
          <w:delText>Init: PwrLimrInit1</w:delText>
        </w:r>
        <w:r w:rsidDel="0005223C">
          <w:rPr>
            <w:webHidden/>
          </w:rPr>
          <w:tab/>
          <w:delText>8</w:delText>
        </w:r>
      </w:del>
    </w:p>
    <w:p w:rsidR="002F355F" w:rsidDel="0005223C" w:rsidRDefault="002F355F">
      <w:pPr>
        <w:pStyle w:val="TOC2"/>
        <w:rPr>
          <w:del w:id="152" w:author="Brendon Binder" w:date="2017-10-23T13:47:00Z"/>
          <w:rFonts w:asciiTheme="minorHAnsi" w:eastAsiaTheme="minorEastAsia" w:hAnsiTheme="minorHAnsi"/>
          <w:color w:val="auto"/>
          <w:kern w:val="0"/>
          <w:szCs w:val="22"/>
        </w:rPr>
      </w:pPr>
      <w:del w:id="153" w:author="Brendon Binder" w:date="2017-10-23T13:47:00Z">
        <w:r w:rsidRPr="0005223C" w:rsidDel="0005223C">
          <w:rPr>
            <w:rStyle w:val="Hyperlink"/>
            <w:rFonts w:cs="Calibri"/>
          </w:rPr>
          <w:delText>4.1.1.1</w:delText>
        </w:r>
        <w:r w:rsidDel="0005223C">
          <w:rPr>
            <w:rFonts w:asciiTheme="minorHAnsi" w:eastAsiaTheme="minorEastAsia" w:hAnsiTheme="minorHAnsi"/>
            <w:color w:val="auto"/>
            <w:kern w:val="0"/>
            <w:szCs w:val="22"/>
          </w:rPr>
          <w:tab/>
        </w:r>
        <w:r w:rsidRPr="0005223C" w:rsidDel="0005223C">
          <w:rPr>
            <w:rStyle w:val="Hyperlink"/>
            <w:rFonts w:cs="Calibri"/>
          </w:rPr>
          <w:delText>Design Rationale</w:delText>
        </w:r>
        <w:r w:rsidDel="0005223C">
          <w:rPr>
            <w:webHidden/>
          </w:rPr>
          <w:tab/>
          <w:delText>8</w:delText>
        </w:r>
      </w:del>
    </w:p>
    <w:p w:rsidR="002F355F" w:rsidDel="0005223C" w:rsidRDefault="002F355F">
      <w:pPr>
        <w:pStyle w:val="TOC2"/>
        <w:rPr>
          <w:del w:id="154" w:author="Brendon Binder" w:date="2017-10-23T13:47:00Z"/>
          <w:rFonts w:asciiTheme="minorHAnsi" w:eastAsiaTheme="minorEastAsia" w:hAnsiTheme="minorHAnsi"/>
          <w:color w:val="auto"/>
          <w:kern w:val="0"/>
          <w:szCs w:val="22"/>
        </w:rPr>
      </w:pPr>
      <w:del w:id="155" w:author="Brendon Binder" w:date="2017-10-23T13:47:00Z">
        <w:r w:rsidRPr="0005223C" w:rsidDel="0005223C">
          <w:rPr>
            <w:rStyle w:val="Hyperlink"/>
            <w:rFonts w:cs="Calibri"/>
          </w:rPr>
          <w:delText>4.1.1.2</w:delText>
        </w:r>
        <w:r w:rsidDel="0005223C">
          <w:rPr>
            <w:rFonts w:asciiTheme="minorHAnsi" w:eastAsiaTheme="minorEastAsia" w:hAnsiTheme="minorHAnsi"/>
            <w:color w:val="auto"/>
            <w:kern w:val="0"/>
            <w:szCs w:val="22"/>
          </w:rPr>
          <w:tab/>
        </w:r>
        <w:r w:rsidRPr="0005223C" w:rsidDel="0005223C">
          <w:rPr>
            <w:rStyle w:val="Hyperlink"/>
            <w:rFonts w:cs="Calibri"/>
          </w:rPr>
          <w:delText>Module Outputs</w:delText>
        </w:r>
        <w:r w:rsidDel="0005223C">
          <w:rPr>
            <w:webHidden/>
          </w:rPr>
          <w:tab/>
          <w:delText>8</w:delText>
        </w:r>
      </w:del>
    </w:p>
    <w:p w:rsidR="002F355F" w:rsidDel="0005223C" w:rsidRDefault="002F355F">
      <w:pPr>
        <w:pStyle w:val="TOC2"/>
        <w:rPr>
          <w:del w:id="156" w:author="Brendon Binder" w:date="2017-10-23T13:47:00Z"/>
          <w:rFonts w:asciiTheme="minorHAnsi" w:eastAsiaTheme="minorEastAsia" w:hAnsiTheme="minorHAnsi"/>
          <w:color w:val="auto"/>
          <w:kern w:val="0"/>
          <w:szCs w:val="22"/>
        </w:rPr>
      </w:pPr>
      <w:del w:id="157" w:author="Brendon Binder" w:date="2017-10-23T13:47:00Z">
        <w:r w:rsidRPr="0005223C" w:rsidDel="0005223C">
          <w:rPr>
            <w:rStyle w:val="Hyperlink"/>
            <w:rFonts w:cs="Calibri"/>
          </w:rPr>
          <w:delText>4.1.2</w:delText>
        </w:r>
        <w:r w:rsidDel="0005223C">
          <w:rPr>
            <w:rFonts w:asciiTheme="minorHAnsi" w:eastAsiaTheme="minorEastAsia" w:hAnsiTheme="minorHAnsi"/>
            <w:color w:val="auto"/>
            <w:kern w:val="0"/>
            <w:szCs w:val="22"/>
          </w:rPr>
          <w:tab/>
        </w:r>
        <w:r w:rsidRPr="0005223C" w:rsidDel="0005223C">
          <w:rPr>
            <w:rStyle w:val="Hyperlink"/>
            <w:rFonts w:cs="Calibri"/>
          </w:rPr>
          <w:delText>Per: PwrLimrPer1</w:delText>
        </w:r>
        <w:r w:rsidDel="0005223C">
          <w:rPr>
            <w:webHidden/>
          </w:rPr>
          <w:tab/>
          <w:delText>8</w:delText>
        </w:r>
      </w:del>
    </w:p>
    <w:p w:rsidR="002F355F" w:rsidDel="0005223C" w:rsidRDefault="002F355F">
      <w:pPr>
        <w:pStyle w:val="TOC2"/>
        <w:rPr>
          <w:del w:id="158" w:author="Brendon Binder" w:date="2017-10-23T13:47:00Z"/>
          <w:rFonts w:asciiTheme="minorHAnsi" w:eastAsiaTheme="minorEastAsia" w:hAnsiTheme="minorHAnsi"/>
          <w:color w:val="auto"/>
          <w:kern w:val="0"/>
          <w:szCs w:val="22"/>
        </w:rPr>
      </w:pPr>
      <w:del w:id="159" w:author="Brendon Binder" w:date="2017-10-23T13:47:00Z">
        <w:r w:rsidRPr="0005223C" w:rsidDel="0005223C">
          <w:rPr>
            <w:rStyle w:val="Hyperlink"/>
            <w:rFonts w:cs="Calibri"/>
          </w:rPr>
          <w:delText>4.1.2.1</w:delText>
        </w:r>
        <w:r w:rsidDel="0005223C">
          <w:rPr>
            <w:rFonts w:asciiTheme="minorHAnsi" w:eastAsiaTheme="minorEastAsia" w:hAnsiTheme="minorHAnsi"/>
            <w:color w:val="auto"/>
            <w:kern w:val="0"/>
            <w:szCs w:val="22"/>
          </w:rPr>
          <w:tab/>
        </w:r>
        <w:r w:rsidRPr="0005223C" w:rsidDel="0005223C">
          <w:rPr>
            <w:rStyle w:val="Hyperlink"/>
            <w:rFonts w:cs="Calibri"/>
          </w:rPr>
          <w:delText>Design Rationale</w:delText>
        </w:r>
        <w:r w:rsidDel="0005223C">
          <w:rPr>
            <w:webHidden/>
          </w:rPr>
          <w:tab/>
          <w:delText>8</w:delText>
        </w:r>
      </w:del>
    </w:p>
    <w:p w:rsidR="002F355F" w:rsidDel="0005223C" w:rsidRDefault="002F355F">
      <w:pPr>
        <w:pStyle w:val="TOC2"/>
        <w:rPr>
          <w:del w:id="160" w:author="Brendon Binder" w:date="2017-10-23T13:47:00Z"/>
          <w:rFonts w:asciiTheme="minorHAnsi" w:eastAsiaTheme="minorEastAsia" w:hAnsiTheme="minorHAnsi"/>
          <w:color w:val="auto"/>
          <w:kern w:val="0"/>
          <w:szCs w:val="22"/>
        </w:rPr>
      </w:pPr>
      <w:del w:id="161" w:author="Brendon Binder" w:date="2017-10-23T13:47:00Z">
        <w:r w:rsidRPr="0005223C" w:rsidDel="0005223C">
          <w:rPr>
            <w:rStyle w:val="Hyperlink"/>
            <w:rFonts w:cs="Calibri"/>
          </w:rPr>
          <w:delText>4.1.2.2</w:delText>
        </w:r>
        <w:r w:rsidDel="0005223C">
          <w:rPr>
            <w:rFonts w:asciiTheme="minorHAnsi" w:eastAsiaTheme="minorEastAsia" w:hAnsiTheme="minorHAnsi"/>
            <w:color w:val="auto"/>
            <w:kern w:val="0"/>
            <w:szCs w:val="22"/>
          </w:rPr>
          <w:tab/>
        </w:r>
        <w:r w:rsidRPr="0005223C" w:rsidDel="0005223C">
          <w:rPr>
            <w:rStyle w:val="Hyperlink"/>
            <w:rFonts w:cs="Calibri"/>
          </w:rPr>
          <w:delText>Store Module Inputs to Local copies</w:delText>
        </w:r>
        <w:r w:rsidDel="0005223C">
          <w:rPr>
            <w:webHidden/>
          </w:rPr>
          <w:tab/>
          <w:delText>8</w:delText>
        </w:r>
      </w:del>
    </w:p>
    <w:p w:rsidR="002F355F" w:rsidDel="0005223C" w:rsidRDefault="002F355F">
      <w:pPr>
        <w:pStyle w:val="TOC2"/>
        <w:rPr>
          <w:del w:id="162" w:author="Brendon Binder" w:date="2017-10-23T13:47:00Z"/>
          <w:rFonts w:asciiTheme="minorHAnsi" w:eastAsiaTheme="minorEastAsia" w:hAnsiTheme="minorHAnsi"/>
          <w:color w:val="auto"/>
          <w:kern w:val="0"/>
          <w:szCs w:val="22"/>
        </w:rPr>
      </w:pPr>
      <w:del w:id="163" w:author="Brendon Binder" w:date="2017-10-23T13:47:00Z">
        <w:r w:rsidRPr="0005223C" w:rsidDel="0005223C">
          <w:rPr>
            <w:rStyle w:val="Hyperlink"/>
            <w:rFonts w:cs="Calibri"/>
          </w:rPr>
          <w:delText>4.1.2.3</w:delText>
        </w:r>
        <w:r w:rsidDel="0005223C">
          <w:rPr>
            <w:rFonts w:asciiTheme="minorHAnsi" w:eastAsiaTheme="minorEastAsia" w:hAnsiTheme="minorHAnsi"/>
            <w:color w:val="auto"/>
            <w:kern w:val="0"/>
            <w:szCs w:val="22"/>
          </w:rPr>
          <w:tab/>
        </w:r>
        <w:r w:rsidRPr="0005223C" w:rsidDel="0005223C">
          <w:rPr>
            <w:rStyle w:val="Hyperlink"/>
            <w:rFonts w:cs="Calibri"/>
          </w:rPr>
          <w:delText>(Processing of function)………</w:delText>
        </w:r>
        <w:r w:rsidDel="0005223C">
          <w:rPr>
            <w:webHidden/>
          </w:rPr>
          <w:tab/>
          <w:delText>8</w:delText>
        </w:r>
      </w:del>
    </w:p>
    <w:p w:rsidR="002F355F" w:rsidDel="0005223C" w:rsidRDefault="002F355F">
      <w:pPr>
        <w:pStyle w:val="TOC2"/>
        <w:rPr>
          <w:del w:id="164" w:author="Brendon Binder" w:date="2017-10-23T13:47:00Z"/>
          <w:rFonts w:asciiTheme="minorHAnsi" w:eastAsiaTheme="minorEastAsia" w:hAnsiTheme="minorHAnsi"/>
          <w:color w:val="auto"/>
          <w:kern w:val="0"/>
          <w:szCs w:val="22"/>
        </w:rPr>
      </w:pPr>
      <w:del w:id="165" w:author="Brendon Binder" w:date="2017-10-23T13:47:00Z">
        <w:r w:rsidRPr="0005223C" w:rsidDel="0005223C">
          <w:rPr>
            <w:rStyle w:val="Hyperlink"/>
            <w:rFonts w:cs="Calibri"/>
          </w:rPr>
          <w:delText>4.1.2.4</w:delText>
        </w:r>
        <w:r w:rsidDel="0005223C">
          <w:rPr>
            <w:rFonts w:asciiTheme="minorHAnsi" w:eastAsiaTheme="minorEastAsia" w:hAnsiTheme="minorHAnsi"/>
            <w:color w:val="auto"/>
            <w:kern w:val="0"/>
            <w:szCs w:val="22"/>
          </w:rPr>
          <w:tab/>
        </w:r>
        <w:r w:rsidRPr="0005223C" w:rsidDel="0005223C">
          <w:rPr>
            <w:rStyle w:val="Hyperlink"/>
            <w:rFonts w:cs="Calibri"/>
          </w:rPr>
          <w:delText>Store Local copy of outputs into Module Outputs</w:delText>
        </w:r>
        <w:r w:rsidDel="0005223C">
          <w:rPr>
            <w:webHidden/>
          </w:rPr>
          <w:tab/>
          <w:delText>8</w:delText>
        </w:r>
      </w:del>
    </w:p>
    <w:p w:rsidR="002F355F" w:rsidDel="0005223C" w:rsidRDefault="002F355F">
      <w:pPr>
        <w:pStyle w:val="TOC2"/>
        <w:rPr>
          <w:del w:id="166" w:author="Brendon Binder" w:date="2017-10-23T13:47:00Z"/>
          <w:rFonts w:asciiTheme="minorHAnsi" w:eastAsiaTheme="minorEastAsia" w:hAnsiTheme="minorHAnsi"/>
          <w:color w:val="auto"/>
          <w:kern w:val="0"/>
          <w:szCs w:val="22"/>
        </w:rPr>
      </w:pPr>
      <w:del w:id="167" w:author="Brendon Binder" w:date="2017-10-23T13:47:00Z">
        <w:r w:rsidRPr="0005223C" w:rsidDel="0005223C">
          <w:rPr>
            <w:rStyle w:val="Hyperlink"/>
            <w:rFonts w:cs="Calibri"/>
          </w:rPr>
          <w:delText>4.1.3</w:delText>
        </w:r>
        <w:r w:rsidDel="0005223C">
          <w:rPr>
            <w:rFonts w:asciiTheme="minorHAnsi" w:eastAsiaTheme="minorEastAsia" w:hAnsiTheme="minorHAnsi"/>
            <w:color w:val="auto"/>
            <w:kern w:val="0"/>
            <w:szCs w:val="22"/>
          </w:rPr>
          <w:tab/>
        </w:r>
        <w:r w:rsidRPr="0005223C" w:rsidDel="0005223C">
          <w:rPr>
            <w:rStyle w:val="Hyperlink"/>
            <w:rFonts w:cs="Calibri"/>
          </w:rPr>
          <w:delText>Per: PwrLimrPer2</w:delText>
        </w:r>
        <w:r w:rsidDel="0005223C">
          <w:rPr>
            <w:webHidden/>
          </w:rPr>
          <w:tab/>
          <w:delText>8</w:delText>
        </w:r>
      </w:del>
    </w:p>
    <w:p w:rsidR="002F355F" w:rsidDel="0005223C" w:rsidRDefault="002F355F">
      <w:pPr>
        <w:pStyle w:val="TOC2"/>
        <w:rPr>
          <w:del w:id="168" w:author="Brendon Binder" w:date="2017-10-23T13:47:00Z"/>
          <w:rFonts w:asciiTheme="minorHAnsi" w:eastAsiaTheme="minorEastAsia" w:hAnsiTheme="minorHAnsi"/>
          <w:color w:val="auto"/>
          <w:kern w:val="0"/>
          <w:szCs w:val="22"/>
        </w:rPr>
      </w:pPr>
      <w:del w:id="169" w:author="Brendon Binder" w:date="2017-10-23T13:47:00Z">
        <w:r w:rsidRPr="0005223C" w:rsidDel="0005223C">
          <w:rPr>
            <w:rStyle w:val="Hyperlink"/>
            <w:rFonts w:cs="Calibri"/>
          </w:rPr>
          <w:delText>4.1.3.1</w:delText>
        </w:r>
        <w:r w:rsidDel="0005223C">
          <w:rPr>
            <w:rFonts w:asciiTheme="minorHAnsi" w:eastAsiaTheme="minorEastAsia" w:hAnsiTheme="minorHAnsi"/>
            <w:color w:val="auto"/>
            <w:kern w:val="0"/>
            <w:szCs w:val="22"/>
          </w:rPr>
          <w:tab/>
        </w:r>
        <w:r w:rsidRPr="0005223C" w:rsidDel="0005223C">
          <w:rPr>
            <w:rStyle w:val="Hyperlink"/>
            <w:rFonts w:cs="Calibri"/>
          </w:rPr>
          <w:delText>Design Rationale</w:delText>
        </w:r>
        <w:r w:rsidDel="0005223C">
          <w:rPr>
            <w:webHidden/>
          </w:rPr>
          <w:tab/>
          <w:delText>8</w:delText>
        </w:r>
      </w:del>
    </w:p>
    <w:p w:rsidR="002F355F" w:rsidDel="0005223C" w:rsidRDefault="002F355F">
      <w:pPr>
        <w:pStyle w:val="TOC2"/>
        <w:rPr>
          <w:del w:id="170" w:author="Brendon Binder" w:date="2017-10-23T13:47:00Z"/>
          <w:rFonts w:asciiTheme="minorHAnsi" w:eastAsiaTheme="minorEastAsia" w:hAnsiTheme="minorHAnsi"/>
          <w:color w:val="auto"/>
          <w:kern w:val="0"/>
          <w:szCs w:val="22"/>
        </w:rPr>
      </w:pPr>
      <w:del w:id="171" w:author="Brendon Binder" w:date="2017-10-23T13:47:00Z">
        <w:r w:rsidRPr="0005223C" w:rsidDel="0005223C">
          <w:rPr>
            <w:rStyle w:val="Hyperlink"/>
            <w:rFonts w:cs="Calibri"/>
          </w:rPr>
          <w:delText>4.1.3.2</w:delText>
        </w:r>
        <w:r w:rsidDel="0005223C">
          <w:rPr>
            <w:rFonts w:asciiTheme="minorHAnsi" w:eastAsiaTheme="minorEastAsia" w:hAnsiTheme="minorHAnsi"/>
            <w:color w:val="auto"/>
            <w:kern w:val="0"/>
            <w:szCs w:val="22"/>
          </w:rPr>
          <w:tab/>
        </w:r>
        <w:r w:rsidRPr="0005223C" w:rsidDel="0005223C">
          <w:rPr>
            <w:rStyle w:val="Hyperlink"/>
            <w:rFonts w:cs="Calibri"/>
          </w:rPr>
          <w:delText>Store Module Inputs to Local copies</w:delText>
        </w:r>
        <w:r w:rsidDel="0005223C">
          <w:rPr>
            <w:webHidden/>
          </w:rPr>
          <w:tab/>
          <w:delText>8</w:delText>
        </w:r>
      </w:del>
    </w:p>
    <w:p w:rsidR="002F355F" w:rsidDel="0005223C" w:rsidRDefault="002F355F">
      <w:pPr>
        <w:pStyle w:val="TOC2"/>
        <w:rPr>
          <w:del w:id="172" w:author="Brendon Binder" w:date="2017-10-23T13:47:00Z"/>
          <w:rFonts w:asciiTheme="minorHAnsi" w:eastAsiaTheme="minorEastAsia" w:hAnsiTheme="minorHAnsi"/>
          <w:color w:val="auto"/>
          <w:kern w:val="0"/>
          <w:szCs w:val="22"/>
        </w:rPr>
      </w:pPr>
      <w:del w:id="173" w:author="Brendon Binder" w:date="2017-10-23T13:47:00Z">
        <w:r w:rsidRPr="0005223C" w:rsidDel="0005223C">
          <w:rPr>
            <w:rStyle w:val="Hyperlink"/>
            <w:rFonts w:cs="Calibri"/>
          </w:rPr>
          <w:delText>4.1.3.3</w:delText>
        </w:r>
        <w:r w:rsidDel="0005223C">
          <w:rPr>
            <w:rFonts w:asciiTheme="minorHAnsi" w:eastAsiaTheme="minorEastAsia" w:hAnsiTheme="minorHAnsi"/>
            <w:color w:val="auto"/>
            <w:kern w:val="0"/>
            <w:szCs w:val="22"/>
          </w:rPr>
          <w:tab/>
        </w:r>
        <w:r w:rsidRPr="0005223C" w:rsidDel="0005223C">
          <w:rPr>
            <w:rStyle w:val="Hyperlink"/>
            <w:rFonts w:cs="Calibri"/>
          </w:rPr>
          <w:delText>(Processing of function)………</w:delText>
        </w:r>
        <w:r w:rsidDel="0005223C">
          <w:rPr>
            <w:webHidden/>
          </w:rPr>
          <w:tab/>
          <w:delText>8</w:delText>
        </w:r>
      </w:del>
    </w:p>
    <w:p w:rsidR="002F355F" w:rsidDel="0005223C" w:rsidRDefault="002F355F">
      <w:pPr>
        <w:pStyle w:val="TOC2"/>
        <w:rPr>
          <w:del w:id="174" w:author="Brendon Binder" w:date="2017-10-23T13:47:00Z"/>
          <w:rFonts w:asciiTheme="minorHAnsi" w:eastAsiaTheme="minorEastAsia" w:hAnsiTheme="minorHAnsi"/>
          <w:color w:val="auto"/>
          <w:kern w:val="0"/>
          <w:szCs w:val="22"/>
        </w:rPr>
      </w:pPr>
      <w:del w:id="175" w:author="Brendon Binder" w:date="2017-10-23T13:47:00Z">
        <w:r w:rsidRPr="0005223C" w:rsidDel="0005223C">
          <w:rPr>
            <w:rStyle w:val="Hyperlink"/>
            <w:rFonts w:cs="Calibri"/>
          </w:rPr>
          <w:delText>4.1.3.4</w:delText>
        </w:r>
        <w:r w:rsidDel="0005223C">
          <w:rPr>
            <w:rFonts w:asciiTheme="minorHAnsi" w:eastAsiaTheme="minorEastAsia" w:hAnsiTheme="minorHAnsi"/>
            <w:color w:val="auto"/>
            <w:kern w:val="0"/>
            <w:szCs w:val="22"/>
          </w:rPr>
          <w:tab/>
        </w:r>
        <w:r w:rsidRPr="0005223C" w:rsidDel="0005223C">
          <w:rPr>
            <w:rStyle w:val="Hyperlink"/>
            <w:rFonts w:cs="Calibri"/>
          </w:rPr>
          <w:delText>Store Local copy of outputs into Module Outputs</w:delText>
        </w:r>
        <w:r w:rsidDel="0005223C">
          <w:rPr>
            <w:webHidden/>
          </w:rPr>
          <w:tab/>
          <w:delText>8</w:delText>
        </w:r>
      </w:del>
    </w:p>
    <w:p w:rsidR="002F355F" w:rsidDel="0005223C" w:rsidRDefault="002F355F">
      <w:pPr>
        <w:pStyle w:val="TOC2"/>
        <w:rPr>
          <w:del w:id="176" w:author="Brendon Binder" w:date="2017-10-23T13:47:00Z"/>
          <w:rFonts w:asciiTheme="minorHAnsi" w:eastAsiaTheme="minorEastAsia" w:hAnsiTheme="minorHAnsi"/>
          <w:color w:val="auto"/>
          <w:kern w:val="0"/>
          <w:szCs w:val="22"/>
        </w:rPr>
      </w:pPr>
      <w:del w:id="177" w:author="Brendon Binder" w:date="2017-10-23T13:47:00Z">
        <w:r w:rsidRPr="0005223C" w:rsidDel="0005223C">
          <w:rPr>
            <w:rStyle w:val="Hyperlink"/>
          </w:rPr>
          <w:delText>4.2</w:delText>
        </w:r>
        <w:r w:rsidDel="0005223C">
          <w:rPr>
            <w:rFonts w:asciiTheme="minorHAnsi" w:eastAsiaTheme="minorEastAsia" w:hAnsiTheme="minorHAnsi"/>
            <w:color w:val="auto"/>
            <w:kern w:val="0"/>
            <w:szCs w:val="22"/>
          </w:rPr>
          <w:tab/>
        </w:r>
        <w:r w:rsidRPr="0005223C" w:rsidDel="0005223C">
          <w:rPr>
            <w:rStyle w:val="Hyperlink"/>
          </w:rPr>
          <w:delText>Server Runnables</w:delText>
        </w:r>
        <w:r w:rsidDel="0005223C">
          <w:rPr>
            <w:webHidden/>
          </w:rPr>
          <w:tab/>
          <w:delText>9</w:delText>
        </w:r>
      </w:del>
    </w:p>
    <w:p w:rsidR="002F355F" w:rsidDel="0005223C" w:rsidRDefault="002F355F">
      <w:pPr>
        <w:pStyle w:val="TOC2"/>
        <w:rPr>
          <w:del w:id="178" w:author="Brendon Binder" w:date="2017-10-23T13:47:00Z"/>
          <w:rFonts w:asciiTheme="minorHAnsi" w:eastAsiaTheme="minorEastAsia" w:hAnsiTheme="minorHAnsi"/>
          <w:color w:val="auto"/>
          <w:kern w:val="0"/>
          <w:szCs w:val="22"/>
        </w:rPr>
      </w:pPr>
      <w:del w:id="179" w:author="Brendon Binder" w:date="2017-10-23T13:47:00Z">
        <w:r w:rsidRPr="0005223C" w:rsidDel="0005223C">
          <w:rPr>
            <w:rStyle w:val="Hyperlink"/>
            <w:rFonts w:cs="Calibri"/>
          </w:rPr>
          <w:delText>4.3</w:delText>
        </w:r>
        <w:r w:rsidDel="0005223C">
          <w:rPr>
            <w:rFonts w:asciiTheme="minorHAnsi" w:eastAsiaTheme="minorEastAsia" w:hAnsiTheme="minorHAnsi"/>
            <w:color w:val="auto"/>
            <w:kern w:val="0"/>
            <w:szCs w:val="22"/>
          </w:rPr>
          <w:tab/>
        </w:r>
        <w:r w:rsidRPr="0005223C" w:rsidDel="0005223C">
          <w:rPr>
            <w:rStyle w:val="Hyperlink"/>
            <w:rFonts w:cs="Calibri"/>
          </w:rPr>
          <w:delText>Interrupt Functions</w:delText>
        </w:r>
        <w:r w:rsidDel="0005223C">
          <w:rPr>
            <w:webHidden/>
          </w:rPr>
          <w:tab/>
          <w:delText>9</w:delText>
        </w:r>
      </w:del>
    </w:p>
    <w:p w:rsidR="002F355F" w:rsidDel="0005223C" w:rsidRDefault="002F355F">
      <w:pPr>
        <w:pStyle w:val="TOC2"/>
        <w:rPr>
          <w:del w:id="180" w:author="Brendon Binder" w:date="2017-10-23T13:47:00Z"/>
          <w:rFonts w:asciiTheme="minorHAnsi" w:eastAsiaTheme="minorEastAsia" w:hAnsiTheme="minorHAnsi"/>
          <w:color w:val="auto"/>
          <w:kern w:val="0"/>
          <w:szCs w:val="22"/>
        </w:rPr>
      </w:pPr>
      <w:del w:id="181" w:author="Brendon Binder" w:date="2017-10-23T13:47:00Z">
        <w:r w:rsidRPr="0005223C" w:rsidDel="0005223C">
          <w:rPr>
            <w:rStyle w:val="Hyperlink"/>
            <w:rFonts w:cs="Calibri"/>
          </w:rPr>
          <w:delText>4.4</w:delText>
        </w:r>
        <w:r w:rsidDel="0005223C">
          <w:rPr>
            <w:rFonts w:asciiTheme="minorHAnsi" w:eastAsiaTheme="minorEastAsia" w:hAnsiTheme="minorHAnsi"/>
            <w:color w:val="auto"/>
            <w:kern w:val="0"/>
            <w:szCs w:val="22"/>
          </w:rPr>
          <w:tab/>
        </w:r>
        <w:r w:rsidRPr="0005223C" w:rsidDel="0005223C">
          <w:rPr>
            <w:rStyle w:val="Hyperlink"/>
            <w:rFonts w:cs="Calibri"/>
          </w:rPr>
          <w:delText>Module Internal (Local) Functions</w:delText>
        </w:r>
        <w:r w:rsidDel="0005223C">
          <w:rPr>
            <w:webHidden/>
          </w:rPr>
          <w:tab/>
          <w:delText>9</w:delText>
        </w:r>
      </w:del>
    </w:p>
    <w:p w:rsidR="002F355F" w:rsidDel="0005223C" w:rsidRDefault="002F355F">
      <w:pPr>
        <w:pStyle w:val="TOC3"/>
        <w:tabs>
          <w:tab w:val="left" w:pos="1200"/>
        </w:tabs>
        <w:rPr>
          <w:del w:id="182" w:author="Brendon Binder" w:date="2017-10-23T13:47:00Z"/>
          <w:rFonts w:asciiTheme="minorHAnsi" w:eastAsiaTheme="minorEastAsia" w:hAnsiTheme="minorHAnsi"/>
          <w:color w:val="auto"/>
          <w:kern w:val="0"/>
          <w:sz w:val="22"/>
          <w:szCs w:val="22"/>
        </w:rPr>
      </w:pPr>
      <w:del w:id="183" w:author="Brendon Binder" w:date="2017-10-23T13:47:00Z">
        <w:r w:rsidRPr="0005223C" w:rsidDel="0005223C">
          <w:rPr>
            <w:rStyle w:val="Hyperlink"/>
          </w:rPr>
          <w:delText>4.4.1</w:delText>
        </w:r>
        <w:r w:rsidDel="0005223C">
          <w:rPr>
            <w:rFonts w:asciiTheme="minorHAnsi" w:eastAsiaTheme="minorEastAsia" w:hAnsiTheme="minorHAnsi"/>
            <w:color w:val="auto"/>
            <w:kern w:val="0"/>
            <w:sz w:val="22"/>
            <w:szCs w:val="22"/>
          </w:rPr>
          <w:tab/>
        </w:r>
        <w:r w:rsidRPr="0005223C" w:rsidDel="0005223C">
          <w:rPr>
            <w:rStyle w:val="Hyperlink"/>
            <w:rFonts w:cs="Calibri"/>
          </w:rPr>
          <w:delText>AssistLimitConditionDetermination</w:delText>
        </w:r>
        <w:r w:rsidDel="0005223C">
          <w:rPr>
            <w:webHidden/>
          </w:rPr>
          <w:tab/>
          <w:delText>9</w:delText>
        </w:r>
      </w:del>
    </w:p>
    <w:p w:rsidR="002F355F" w:rsidDel="0005223C" w:rsidRDefault="002F355F">
      <w:pPr>
        <w:pStyle w:val="TOC1"/>
        <w:rPr>
          <w:del w:id="184" w:author="Brendon Binder" w:date="2017-10-23T13:47:00Z"/>
          <w:rFonts w:eastAsiaTheme="minorEastAsia"/>
          <w:b w:val="0"/>
          <w:color w:val="auto"/>
          <w:kern w:val="0"/>
          <w:sz w:val="22"/>
          <w:szCs w:val="22"/>
          <w:lang w:val="en-US"/>
        </w:rPr>
      </w:pPr>
      <w:del w:id="185" w:author="Brendon Binder" w:date="2017-10-23T13:47:00Z">
        <w:r w:rsidRPr="0005223C" w:rsidDel="0005223C">
          <w:rPr>
            <w:rStyle w:val="Hyperlink"/>
            <w:rFonts w:ascii="Calibri" w:hAnsi="Calibri" w:cs="Calibri"/>
          </w:rPr>
          <w:delText>5</w:delText>
        </w:r>
        <w:r w:rsidDel="0005223C">
          <w:rPr>
            <w:rFonts w:eastAsiaTheme="minorEastAsia"/>
            <w:b w:val="0"/>
            <w:color w:val="auto"/>
            <w:kern w:val="0"/>
            <w:sz w:val="22"/>
            <w:szCs w:val="22"/>
            <w:lang w:val="en-US"/>
          </w:rPr>
          <w:tab/>
        </w:r>
        <w:r w:rsidRPr="0005223C" w:rsidDel="0005223C">
          <w:rPr>
            <w:rStyle w:val="Hyperlink"/>
            <w:rFonts w:ascii="Calibri" w:hAnsi="Calibri"/>
          </w:rPr>
          <w:delText>Known</w:delText>
        </w:r>
        <w:r w:rsidRPr="0005223C" w:rsidDel="0005223C">
          <w:rPr>
            <w:rStyle w:val="Hyperlink"/>
            <w:rFonts w:ascii="Calibri" w:hAnsi="Calibri" w:cs="Calibri"/>
          </w:rPr>
          <w:delText xml:space="preserve"> Limitations with Design</w:delText>
        </w:r>
        <w:r w:rsidDel="0005223C">
          <w:rPr>
            <w:webHidden/>
          </w:rPr>
          <w:tab/>
          <w:delText>10</w:delText>
        </w:r>
      </w:del>
    </w:p>
    <w:p w:rsidR="002F355F" w:rsidDel="0005223C" w:rsidRDefault="002F355F">
      <w:pPr>
        <w:pStyle w:val="TOC1"/>
        <w:rPr>
          <w:del w:id="186" w:author="Brendon Binder" w:date="2017-10-23T13:47:00Z"/>
          <w:rFonts w:eastAsiaTheme="minorEastAsia"/>
          <w:b w:val="0"/>
          <w:color w:val="auto"/>
          <w:kern w:val="0"/>
          <w:sz w:val="22"/>
          <w:szCs w:val="22"/>
          <w:lang w:val="en-US"/>
        </w:rPr>
      </w:pPr>
      <w:del w:id="187" w:author="Brendon Binder" w:date="2017-10-23T13:47:00Z">
        <w:r w:rsidRPr="0005223C" w:rsidDel="0005223C">
          <w:rPr>
            <w:rStyle w:val="Hyperlink"/>
            <w:rFonts w:ascii="Calibri" w:hAnsi="Calibri" w:cs="Calibri"/>
          </w:rPr>
          <w:delText>6</w:delText>
        </w:r>
        <w:r w:rsidDel="0005223C">
          <w:rPr>
            <w:rFonts w:eastAsiaTheme="minorEastAsia"/>
            <w:b w:val="0"/>
            <w:color w:val="auto"/>
            <w:kern w:val="0"/>
            <w:sz w:val="22"/>
            <w:szCs w:val="22"/>
            <w:lang w:val="en-US"/>
          </w:rPr>
          <w:tab/>
        </w:r>
        <w:r w:rsidRPr="0005223C" w:rsidDel="0005223C">
          <w:rPr>
            <w:rStyle w:val="Hyperlink"/>
            <w:rFonts w:ascii="Calibri" w:hAnsi="Calibri" w:cs="Calibri"/>
          </w:rPr>
          <w:delText>UNIT TEST CONSIDERATION</w:delText>
        </w:r>
        <w:r w:rsidDel="0005223C">
          <w:rPr>
            <w:webHidden/>
          </w:rPr>
          <w:tab/>
          <w:delText>11</w:delText>
        </w:r>
      </w:del>
    </w:p>
    <w:p w:rsidR="002F355F" w:rsidDel="0005223C" w:rsidRDefault="002F355F">
      <w:pPr>
        <w:pStyle w:val="TOC1"/>
        <w:tabs>
          <w:tab w:val="left" w:pos="1400"/>
        </w:tabs>
        <w:rPr>
          <w:del w:id="188" w:author="Brendon Binder" w:date="2017-10-23T13:47:00Z"/>
          <w:rFonts w:eastAsiaTheme="minorEastAsia"/>
          <w:b w:val="0"/>
          <w:color w:val="auto"/>
          <w:kern w:val="0"/>
          <w:sz w:val="22"/>
          <w:szCs w:val="22"/>
          <w:lang w:val="en-US"/>
        </w:rPr>
      </w:pPr>
      <w:del w:id="189" w:author="Brendon Binder" w:date="2017-10-23T13:47:00Z">
        <w:r w:rsidRPr="0005223C" w:rsidDel="0005223C">
          <w:rPr>
            <w:rStyle w:val="Hyperlink"/>
          </w:rPr>
          <w:delText>Appendix A</w:delText>
        </w:r>
        <w:r w:rsidDel="0005223C">
          <w:rPr>
            <w:rFonts w:eastAsiaTheme="minorEastAsia"/>
            <w:b w:val="0"/>
            <w:color w:val="auto"/>
            <w:kern w:val="0"/>
            <w:sz w:val="22"/>
            <w:szCs w:val="22"/>
            <w:lang w:val="en-US"/>
          </w:rPr>
          <w:tab/>
        </w:r>
        <w:r w:rsidRPr="0005223C" w:rsidDel="0005223C">
          <w:rPr>
            <w:rStyle w:val="Hyperlink"/>
          </w:rPr>
          <w:delText>Abbreviations and Acronyms</w:delText>
        </w:r>
        <w:r w:rsidDel="0005223C">
          <w:rPr>
            <w:webHidden/>
          </w:rPr>
          <w:tab/>
          <w:delText>12</w:delText>
        </w:r>
      </w:del>
    </w:p>
    <w:p w:rsidR="002F355F" w:rsidDel="0005223C" w:rsidRDefault="002F355F">
      <w:pPr>
        <w:pStyle w:val="TOC1"/>
        <w:tabs>
          <w:tab w:val="left" w:pos="1400"/>
        </w:tabs>
        <w:rPr>
          <w:del w:id="190" w:author="Brendon Binder" w:date="2017-10-23T13:47:00Z"/>
          <w:rFonts w:eastAsiaTheme="minorEastAsia"/>
          <w:b w:val="0"/>
          <w:color w:val="auto"/>
          <w:kern w:val="0"/>
          <w:sz w:val="22"/>
          <w:szCs w:val="22"/>
          <w:lang w:val="en-US"/>
        </w:rPr>
      </w:pPr>
      <w:del w:id="191" w:author="Brendon Binder" w:date="2017-10-23T13:47:00Z">
        <w:r w:rsidRPr="0005223C" w:rsidDel="0005223C">
          <w:rPr>
            <w:rStyle w:val="Hyperlink"/>
          </w:rPr>
          <w:delText>Appendix B</w:delText>
        </w:r>
        <w:r w:rsidDel="0005223C">
          <w:rPr>
            <w:rFonts w:eastAsiaTheme="minorEastAsia"/>
            <w:b w:val="0"/>
            <w:color w:val="auto"/>
            <w:kern w:val="0"/>
            <w:sz w:val="22"/>
            <w:szCs w:val="22"/>
            <w:lang w:val="en-US"/>
          </w:rPr>
          <w:tab/>
        </w:r>
        <w:r w:rsidRPr="0005223C" w:rsidDel="0005223C">
          <w:rPr>
            <w:rStyle w:val="Hyperlink"/>
          </w:rPr>
          <w:delText>Glossary</w:delText>
        </w:r>
        <w:r w:rsidDel="0005223C">
          <w:rPr>
            <w:webHidden/>
          </w:rPr>
          <w:tab/>
          <w:delText>13</w:delText>
        </w:r>
      </w:del>
    </w:p>
    <w:p w:rsidR="002F355F" w:rsidDel="0005223C" w:rsidRDefault="002F355F">
      <w:pPr>
        <w:pStyle w:val="TOC1"/>
        <w:tabs>
          <w:tab w:val="left" w:pos="1400"/>
        </w:tabs>
        <w:rPr>
          <w:del w:id="192" w:author="Brendon Binder" w:date="2017-10-23T13:47:00Z"/>
          <w:rFonts w:eastAsiaTheme="minorEastAsia"/>
          <w:b w:val="0"/>
          <w:color w:val="auto"/>
          <w:kern w:val="0"/>
          <w:sz w:val="22"/>
          <w:szCs w:val="22"/>
          <w:lang w:val="en-US"/>
        </w:rPr>
      </w:pPr>
      <w:del w:id="193" w:author="Brendon Binder" w:date="2017-10-23T13:47:00Z">
        <w:r w:rsidRPr="0005223C" w:rsidDel="0005223C">
          <w:rPr>
            <w:rStyle w:val="Hyperlink"/>
          </w:rPr>
          <w:lastRenderedPageBreak/>
          <w:delText>Appendix C</w:delText>
        </w:r>
        <w:r w:rsidDel="0005223C">
          <w:rPr>
            <w:rFonts w:eastAsiaTheme="minorEastAsia"/>
            <w:b w:val="0"/>
            <w:color w:val="auto"/>
            <w:kern w:val="0"/>
            <w:sz w:val="22"/>
            <w:szCs w:val="22"/>
            <w:lang w:val="en-US"/>
          </w:rPr>
          <w:tab/>
        </w:r>
        <w:r w:rsidRPr="0005223C" w:rsidDel="0005223C">
          <w:rPr>
            <w:rStyle w:val="Hyperlink"/>
          </w:rPr>
          <w:delText>References</w:delText>
        </w:r>
        <w:r w:rsidDel="0005223C">
          <w:rPr>
            <w:webHidden/>
          </w:rPr>
          <w:tab/>
          <w:delText>14</w:delText>
        </w:r>
      </w:del>
    </w:p>
    <w:p w:rsidR="002F355F" w:rsidDel="002F355F" w:rsidRDefault="002F355F">
      <w:pPr>
        <w:pStyle w:val="TOC1"/>
        <w:rPr>
          <w:del w:id="194" w:author="Brendon Binder" w:date="2017-10-23T13:09:00Z"/>
        </w:rPr>
      </w:pPr>
    </w:p>
    <w:p w:rsidR="000265E7" w:rsidDel="002F355F" w:rsidRDefault="000265E7">
      <w:pPr>
        <w:pStyle w:val="TOC1"/>
        <w:rPr>
          <w:del w:id="195" w:author="Brendon Binder" w:date="2017-10-23T13:09:00Z"/>
          <w:rFonts w:eastAsiaTheme="minorEastAsia"/>
          <w:b w:val="0"/>
          <w:color w:val="auto"/>
          <w:kern w:val="0"/>
          <w:sz w:val="22"/>
          <w:szCs w:val="22"/>
          <w:lang w:val="en-US"/>
        </w:rPr>
      </w:pPr>
      <w:del w:id="196" w:author="Brendon Binder" w:date="2017-10-23T13:09:00Z">
        <w:r w:rsidRPr="002F355F" w:rsidDel="002F355F">
          <w:rPr>
            <w:rPrChange w:id="197" w:author="Brendon Binder" w:date="2017-10-23T13:09:00Z">
              <w:rPr>
                <w:rStyle w:val="Hyperlink"/>
                <w:rFonts w:cs="Calibri"/>
                <w:b w:val="0"/>
              </w:rPr>
            </w:rPrChange>
          </w:rPr>
          <w:delText>1</w:delText>
        </w:r>
        <w:r w:rsidDel="002F355F">
          <w:rPr>
            <w:rFonts w:eastAsiaTheme="minorEastAsia"/>
            <w:b w:val="0"/>
            <w:color w:val="auto"/>
            <w:kern w:val="0"/>
            <w:sz w:val="22"/>
            <w:szCs w:val="22"/>
            <w:lang w:val="en-US"/>
          </w:rPr>
          <w:tab/>
        </w:r>
        <w:r w:rsidRPr="002F355F" w:rsidDel="002F355F">
          <w:rPr>
            <w:rPrChange w:id="198" w:author="Brendon Binder" w:date="2017-10-23T13:09:00Z">
              <w:rPr>
                <w:rStyle w:val="Hyperlink"/>
                <w:rFonts w:cs="Calibri"/>
                <w:b w:val="0"/>
              </w:rPr>
            </w:rPrChange>
          </w:rPr>
          <w:delText>PwrLimr High-Level Description</w:delText>
        </w:r>
        <w:r w:rsidDel="002F355F">
          <w:rPr>
            <w:webHidden/>
          </w:rPr>
          <w:tab/>
          <w:delText>4</w:delText>
        </w:r>
      </w:del>
    </w:p>
    <w:p w:rsidR="000265E7" w:rsidDel="002F355F" w:rsidRDefault="000265E7">
      <w:pPr>
        <w:pStyle w:val="TOC1"/>
        <w:rPr>
          <w:del w:id="199" w:author="Brendon Binder" w:date="2017-10-23T13:09:00Z"/>
          <w:rFonts w:eastAsiaTheme="minorEastAsia"/>
          <w:b w:val="0"/>
          <w:color w:val="auto"/>
          <w:kern w:val="0"/>
          <w:sz w:val="22"/>
          <w:szCs w:val="22"/>
          <w:lang w:val="en-US"/>
        </w:rPr>
      </w:pPr>
      <w:del w:id="200" w:author="Brendon Binder" w:date="2017-10-23T13:09:00Z">
        <w:r w:rsidRPr="002F355F" w:rsidDel="002F355F">
          <w:rPr>
            <w:rPrChange w:id="201" w:author="Brendon Binder" w:date="2017-10-23T13:09:00Z">
              <w:rPr>
                <w:rStyle w:val="Hyperlink"/>
                <w:rFonts w:cs="Calibri"/>
                <w:b w:val="0"/>
              </w:rPr>
            </w:rPrChange>
          </w:rPr>
          <w:delText>2</w:delText>
        </w:r>
        <w:r w:rsidDel="002F355F">
          <w:rPr>
            <w:rFonts w:eastAsiaTheme="minorEastAsia"/>
            <w:b w:val="0"/>
            <w:color w:val="auto"/>
            <w:kern w:val="0"/>
            <w:sz w:val="22"/>
            <w:szCs w:val="22"/>
            <w:lang w:val="en-US"/>
          </w:rPr>
          <w:tab/>
        </w:r>
        <w:r w:rsidRPr="002F355F" w:rsidDel="002F355F">
          <w:rPr>
            <w:rPrChange w:id="202" w:author="Brendon Binder" w:date="2017-10-23T13:09:00Z">
              <w:rPr>
                <w:rStyle w:val="Hyperlink"/>
                <w:rFonts w:cs="Calibri"/>
                <w:b w:val="0"/>
              </w:rPr>
            </w:rPrChange>
          </w:rPr>
          <w:delText>Design details of software module</w:delText>
        </w:r>
        <w:r w:rsidDel="002F355F">
          <w:rPr>
            <w:webHidden/>
          </w:rPr>
          <w:tab/>
          <w:delText>5</w:delText>
        </w:r>
      </w:del>
    </w:p>
    <w:p w:rsidR="000265E7" w:rsidDel="002F355F" w:rsidRDefault="000265E7">
      <w:pPr>
        <w:pStyle w:val="TOC2"/>
        <w:rPr>
          <w:del w:id="203" w:author="Brendon Binder" w:date="2017-10-23T13:09:00Z"/>
          <w:rFonts w:asciiTheme="minorHAnsi" w:eastAsiaTheme="minorEastAsia" w:hAnsiTheme="minorHAnsi"/>
          <w:color w:val="auto"/>
          <w:kern w:val="0"/>
          <w:szCs w:val="22"/>
        </w:rPr>
      </w:pPr>
      <w:del w:id="204" w:author="Brendon Binder" w:date="2017-10-23T13:09:00Z">
        <w:r w:rsidRPr="002F355F" w:rsidDel="002F355F">
          <w:rPr>
            <w:rPrChange w:id="205" w:author="Brendon Binder" w:date="2017-10-23T13:09:00Z">
              <w:rPr>
                <w:rStyle w:val="Hyperlink"/>
                <w:rFonts w:cs="Calibri"/>
              </w:rPr>
            </w:rPrChange>
          </w:rPr>
          <w:delText>2.1</w:delText>
        </w:r>
        <w:r w:rsidDel="002F355F">
          <w:rPr>
            <w:rFonts w:asciiTheme="minorHAnsi" w:eastAsiaTheme="minorEastAsia" w:hAnsiTheme="minorHAnsi"/>
            <w:color w:val="auto"/>
            <w:kern w:val="0"/>
            <w:szCs w:val="22"/>
          </w:rPr>
          <w:tab/>
        </w:r>
        <w:r w:rsidRPr="002F355F" w:rsidDel="002F355F">
          <w:rPr>
            <w:rPrChange w:id="206" w:author="Brendon Binder" w:date="2017-10-23T13:09:00Z">
              <w:rPr>
                <w:rStyle w:val="Hyperlink"/>
              </w:rPr>
            </w:rPrChange>
          </w:rPr>
          <w:delText>Graphical</w:delText>
        </w:r>
        <w:r w:rsidRPr="002F355F" w:rsidDel="002F355F">
          <w:rPr>
            <w:rPrChange w:id="207" w:author="Brendon Binder" w:date="2017-10-23T13:09:00Z">
              <w:rPr>
                <w:rStyle w:val="Hyperlink"/>
                <w:rFonts w:cs="Calibri"/>
              </w:rPr>
            </w:rPrChange>
          </w:rPr>
          <w:delText xml:space="preserve"> representation of PwrLimr</w:delText>
        </w:r>
        <w:r w:rsidDel="002F355F">
          <w:rPr>
            <w:webHidden/>
          </w:rPr>
          <w:tab/>
          <w:delText>5</w:delText>
        </w:r>
      </w:del>
    </w:p>
    <w:p w:rsidR="000265E7" w:rsidDel="002F355F" w:rsidRDefault="000265E7">
      <w:pPr>
        <w:pStyle w:val="TOC2"/>
        <w:rPr>
          <w:del w:id="208" w:author="Brendon Binder" w:date="2017-10-23T13:09:00Z"/>
          <w:rFonts w:asciiTheme="minorHAnsi" w:eastAsiaTheme="minorEastAsia" w:hAnsiTheme="minorHAnsi"/>
          <w:color w:val="auto"/>
          <w:kern w:val="0"/>
          <w:szCs w:val="22"/>
        </w:rPr>
      </w:pPr>
      <w:del w:id="209" w:author="Brendon Binder" w:date="2017-10-23T13:09:00Z">
        <w:r w:rsidRPr="002F355F" w:rsidDel="002F355F">
          <w:rPr>
            <w:rPrChange w:id="210" w:author="Brendon Binder" w:date="2017-10-23T13:09:00Z">
              <w:rPr>
                <w:rStyle w:val="Hyperlink"/>
                <w:rFonts w:cs="Calibri"/>
              </w:rPr>
            </w:rPrChange>
          </w:rPr>
          <w:delText>2.2</w:delText>
        </w:r>
        <w:r w:rsidDel="002F355F">
          <w:rPr>
            <w:rFonts w:asciiTheme="minorHAnsi" w:eastAsiaTheme="minorEastAsia" w:hAnsiTheme="minorHAnsi"/>
            <w:color w:val="auto"/>
            <w:kern w:val="0"/>
            <w:szCs w:val="22"/>
          </w:rPr>
          <w:tab/>
        </w:r>
        <w:r w:rsidRPr="002F355F" w:rsidDel="002F355F">
          <w:rPr>
            <w:rPrChange w:id="211" w:author="Brendon Binder" w:date="2017-10-23T13:09:00Z">
              <w:rPr>
                <w:rStyle w:val="Hyperlink"/>
                <w:rFonts w:cs="Calibri"/>
              </w:rPr>
            </w:rPrChange>
          </w:rPr>
          <w:delText>Data Flow Diagram</w:delText>
        </w:r>
        <w:r w:rsidDel="002F355F">
          <w:rPr>
            <w:webHidden/>
          </w:rPr>
          <w:tab/>
          <w:delText>5</w:delText>
        </w:r>
      </w:del>
    </w:p>
    <w:p w:rsidR="000265E7" w:rsidDel="002F355F" w:rsidRDefault="000265E7">
      <w:pPr>
        <w:pStyle w:val="TOC3"/>
        <w:tabs>
          <w:tab w:val="left" w:pos="1200"/>
        </w:tabs>
        <w:rPr>
          <w:del w:id="212" w:author="Brendon Binder" w:date="2017-10-23T13:09:00Z"/>
          <w:rFonts w:asciiTheme="minorHAnsi" w:eastAsiaTheme="minorEastAsia" w:hAnsiTheme="minorHAnsi"/>
          <w:color w:val="auto"/>
          <w:kern w:val="0"/>
          <w:sz w:val="22"/>
          <w:szCs w:val="22"/>
        </w:rPr>
      </w:pPr>
      <w:del w:id="213" w:author="Brendon Binder" w:date="2017-10-23T13:09:00Z">
        <w:r w:rsidRPr="002F355F" w:rsidDel="002F355F">
          <w:rPr>
            <w:rPrChange w:id="214" w:author="Brendon Binder" w:date="2017-10-23T13:09:00Z">
              <w:rPr>
                <w:rStyle w:val="Hyperlink"/>
                <w:rFonts w:cs="Calibri"/>
              </w:rPr>
            </w:rPrChange>
          </w:rPr>
          <w:delText>2.2.1</w:delText>
        </w:r>
        <w:r w:rsidDel="002F355F">
          <w:rPr>
            <w:rFonts w:asciiTheme="minorHAnsi" w:eastAsiaTheme="minorEastAsia" w:hAnsiTheme="minorHAnsi"/>
            <w:color w:val="auto"/>
            <w:kern w:val="0"/>
            <w:sz w:val="22"/>
            <w:szCs w:val="22"/>
          </w:rPr>
          <w:tab/>
        </w:r>
        <w:r w:rsidRPr="002F355F" w:rsidDel="002F355F">
          <w:rPr>
            <w:rPrChange w:id="215" w:author="Brendon Binder" w:date="2017-10-23T13:09:00Z">
              <w:rPr>
                <w:rStyle w:val="Hyperlink"/>
              </w:rPr>
            </w:rPrChange>
          </w:rPr>
          <w:delText xml:space="preserve">Component </w:delText>
        </w:r>
        <w:r w:rsidRPr="002F355F" w:rsidDel="002F355F">
          <w:rPr>
            <w:rPrChange w:id="216" w:author="Brendon Binder" w:date="2017-10-23T13:09:00Z">
              <w:rPr>
                <w:rStyle w:val="Hyperlink"/>
                <w:rFonts w:cs="Calibri"/>
              </w:rPr>
            </w:rPrChange>
          </w:rPr>
          <w:delText>level DFD</w:delText>
        </w:r>
        <w:r w:rsidDel="002F355F">
          <w:rPr>
            <w:webHidden/>
          </w:rPr>
          <w:tab/>
          <w:delText>5</w:delText>
        </w:r>
      </w:del>
    </w:p>
    <w:p w:rsidR="000265E7" w:rsidDel="002F355F" w:rsidRDefault="000265E7">
      <w:pPr>
        <w:pStyle w:val="TOC3"/>
        <w:tabs>
          <w:tab w:val="left" w:pos="1200"/>
        </w:tabs>
        <w:rPr>
          <w:del w:id="217" w:author="Brendon Binder" w:date="2017-10-23T13:09:00Z"/>
          <w:rFonts w:asciiTheme="minorHAnsi" w:eastAsiaTheme="minorEastAsia" w:hAnsiTheme="minorHAnsi"/>
          <w:color w:val="auto"/>
          <w:kern w:val="0"/>
          <w:sz w:val="22"/>
          <w:szCs w:val="22"/>
        </w:rPr>
      </w:pPr>
      <w:del w:id="218" w:author="Brendon Binder" w:date="2017-10-23T13:09:00Z">
        <w:r w:rsidRPr="002F355F" w:rsidDel="002F355F">
          <w:rPr>
            <w:rPrChange w:id="219" w:author="Brendon Binder" w:date="2017-10-23T13:09:00Z">
              <w:rPr>
                <w:rStyle w:val="Hyperlink"/>
                <w:rFonts w:cs="Calibri"/>
              </w:rPr>
            </w:rPrChange>
          </w:rPr>
          <w:delText>2.2.2</w:delText>
        </w:r>
        <w:r w:rsidDel="002F355F">
          <w:rPr>
            <w:rFonts w:asciiTheme="minorHAnsi" w:eastAsiaTheme="minorEastAsia" w:hAnsiTheme="minorHAnsi"/>
            <w:color w:val="auto"/>
            <w:kern w:val="0"/>
            <w:sz w:val="22"/>
            <w:szCs w:val="22"/>
          </w:rPr>
          <w:tab/>
        </w:r>
        <w:r w:rsidRPr="002F355F" w:rsidDel="002F355F">
          <w:rPr>
            <w:rPrChange w:id="220" w:author="Brendon Binder" w:date="2017-10-23T13:09:00Z">
              <w:rPr>
                <w:rStyle w:val="Hyperlink"/>
              </w:rPr>
            </w:rPrChange>
          </w:rPr>
          <w:delText xml:space="preserve">Function </w:delText>
        </w:r>
        <w:r w:rsidRPr="002F355F" w:rsidDel="002F355F">
          <w:rPr>
            <w:rPrChange w:id="221" w:author="Brendon Binder" w:date="2017-10-23T13:09:00Z">
              <w:rPr>
                <w:rStyle w:val="Hyperlink"/>
                <w:rFonts w:cs="Calibri"/>
              </w:rPr>
            </w:rPrChange>
          </w:rPr>
          <w:delText>level DFD</w:delText>
        </w:r>
        <w:r w:rsidDel="002F355F">
          <w:rPr>
            <w:webHidden/>
          </w:rPr>
          <w:tab/>
          <w:delText>5</w:delText>
        </w:r>
      </w:del>
    </w:p>
    <w:p w:rsidR="000265E7" w:rsidDel="002F355F" w:rsidRDefault="000265E7">
      <w:pPr>
        <w:pStyle w:val="TOC1"/>
        <w:rPr>
          <w:del w:id="222" w:author="Brendon Binder" w:date="2017-10-23T13:09:00Z"/>
          <w:rFonts w:eastAsiaTheme="minorEastAsia"/>
          <w:b w:val="0"/>
          <w:color w:val="auto"/>
          <w:kern w:val="0"/>
          <w:sz w:val="22"/>
          <w:szCs w:val="22"/>
          <w:lang w:val="en-US"/>
        </w:rPr>
      </w:pPr>
      <w:del w:id="223" w:author="Brendon Binder" w:date="2017-10-23T13:09:00Z">
        <w:r w:rsidRPr="002F355F" w:rsidDel="002F355F">
          <w:rPr>
            <w:rPrChange w:id="224" w:author="Brendon Binder" w:date="2017-10-23T13:09:00Z">
              <w:rPr>
                <w:rStyle w:val="Hyperlink"/>
                <w:rFonts w:cs="Calibri"/>
                <w:b w:val="0"/>
              </w:rPr>
            </w:rPrChange>
          </w:rPr>
          <w:delText>3</w:delText>
        </w:r>
        <w:r w:rsidDel="002F355F">
          <w:rPr>
            <w:rFonts w:eastAsiaTheme="minorEastAsia"/>
            <w:b w:val="0"/>
            <w:color w:val="auto"/>
            <w:kern w:val="0"/>
            <w:sz w:val="22"/>
            <w:szCs w:val="22"/>
            <w:lang w:val="en-US"/>
          </w:rPr>
          <w:tab/>
        </w:r>
        <w:r w:rsidRPr="002F355F" w:rsidDel="002F355F">
          <w:rPr>
            <w:rPrChange w:id="225" w:author="Brendon Binder" w:date="2017-10-23T13:09:00Z">
              <w:rPr>
                <w:rStyle w:val="Hyperlink"/>
                <w:rFonts w:cs="Calibri"/>
                <w:b w:val="0"/>
              </w:rPr>
            </w:rPrChange>
          </w:rPr>
          <w:delText>Constant Data Dictionary</w:delText>
        </w:r>
        <w:r w:rsidDel="002F355F">
          <w:rPr>
            <w:webHidden/>
          </w:rPr>
          <w:tab/>
          <w:delText>6</w:delText>
        </w:r>
      </w:del>
    </w:p>
    <w:p w:rsidR="000265E7" w:rsidDel="002F355F" w:rsidRDefault="000265E7">
      <w:pPr>
        <w:pStyle w:val="TOC2"/>
        <w:rPr>
          <w:del w:id="226" w:author="Brendon Binder" w:date="2017-10-23T13:09:00Z"/>
          <w:rFonts w:asciiTheme="minorHAnsi" w:eastAsiaTheme="minorEastAsia" w:hAnsiTheme="minorHAnsi"/>
          <w:color w:val="auto"/>
          <w:kern w:val="0"/>
          <w:szCs w:val="22"/>
        </w:rPr>
      </w:pPr>
      <w:del w:id="227" w:author="Brendon Binder" w:date="2017-10-23T13:09:00Z">
        <w:r w:rsidRPr="002F355F" w:rsidDel="002F355F">
          <w:rPr>
            <w:rPrChange w:id="228" w:author="Brendon Binder" w:date="2017-10-23T13:09:00Z">
              <w:rPr>
                <w:rStyle w:val="Hyperlink"/>
              </w:rPr>
            </w:rPrChange>
          </w:rPr>
          <w:delText>3.1</w:delText>
        </w:r>
        <w:r w:rsidDel="002F355F">
          <w:rPr>
            <w:rFonts w:asciiTheme="minorHAnsi" w:eastAsiaTheme="minorEastAsia" w:hAnsiTheme="minorHAnsi"/>
            <w:color w:val="auto"/>
            <w:kern w:val="0"/>
            <w:szCs w:val="22"/>
          </w:rPr>
          <w:tab/>
        </w:r>
        <w:r w:rsidRPr="002F355F" w:rsidDel="002F355F">
          <w:rPr>
            <w:rPrChange w:id="229" w:author="Brendon Binder" w:date="2017-10-23T13:09:00Z">
              <w:rPr>
                <w:rStyle w:val="Hyperlink"/>
              </w:rPr>
            </w:rPrChange>
          </w:rPr>
          <w:delText>Program (fixed) Constants</w:delText>
        </w:r>
        <w:r w:rsidDel="002F355F">
          <w:rPr>
            <w:webHidden/>
          </w:rPr>
          <w:tab/>
          <w:delText>6</w:delText>
        </w:r>
      </w:del>
    </w:p>
    <w:p w:rsidR="000265E7" w:rsidDel="002F355F" w:rsidRDefault="000265E7">
      <w:pPr>
        <w:pStyle w:val="TOC3"/>
        <w:tabs>
          <w:tab w:val="left" w:pos="1200"/>
        </w:tabs>
        <w:rPr>
          <w:del w:id="230" w:author="Brendon Binder" w:date="2017-10-23T13:09:00Z"/>
          <w:rFonts w:asciiTheme="minorHAnsi" w:eastAsiaTheme="minorEastAsia" w:hAnsiTheme="minorHAnsi"/>
          <w:color w:val="auto"/>
          <w:kern w:val="0"/>
          <w:sz w:val="22"/>
          <w:szCs w:val="22"/>
        </w:rPr>
      </w:pPr>
      <w:del w:id="231" w:author="Brendon Binder" w:date="2017-10-23T13:09:00Z">
        <w:r w:rsidRPr="002F355F" w:rsidDel="002F355F">
          <w:rPr>
            <w:rPrChange w:id="232" w:author="Brendon Binder" w:date="2017-10-23T13:09:00Z">
              <w:rPr>
                <w:rStyle w:val="Hyperlink"/>
              </w:rPr>
            </w:rPrChange>
          </w:rPr>
          <w:delText>3.1.1</w:delText>
        </w:r>
        <w:r w:rsidDel="002F355F">
          <w:rPr>
            <w:rFonts w:asciiTheme="minorHAnsi" w:eastAsiaTheme="minorEastAsia" w:hAnsiTheme="minorHAnsi"/>
            <w:color w:val="auto"/>
            <w:kern w:val="0"/>
            <w:sz w:val="22"/>
            <w:szCs w:val="22"/>
          </w:rPr>
          <w:tab/>
        </w:r>
        <w:r w:rsidRPr="002F355F" w:rsidDel="002F355F">
          <w:rPr>
            <w:rPrChange w:id="233" w:author="Brendon Binder" w:date="2017-10-23T13:09:00Z">
              <w:rPr>
                <w:rStyle w:val="Hyperlink"/>
              </w:rPr>
            </w:rPrChange>
          </w:rPr>
          <w:delText>Embedded Constants</w:delText>
        </w:r>
        <w:r w:rsidDel="002F355F">
          <w:rPr>
            <w:webHidden/>
          </w:rPr>
          <w:tab/>
          <w:delText>6</w:delText>
        </w:r>
      </w:del>
    </w:p>
    <w:p w:rsidR="000265E7" w:rsidDel="002F355F" w:rsidRDefault="000265E7">
      <w:pPr>
        <w:pStyle w:val="TOC1"/>
        <w:rPr>
          <w:del w:id="234" w:author="Brendon Binder" w:date="2017-10-23T13:09:00Z"/>
          <w:rFonts w:eastAsiaTheme="minorEastAsia"/>
          <w:b w:val="0"/>
          <w:color w:val="auto"/>
          <w:kern w:val="0"/>
          <w:sz w:val="22"/>
          <w:szCs w:val="22"/>
          <w:lang w:val="en-US"/>
        </w:rPr>
      </w:pPr>
      <w:del w:id="235" w:author="Brendon Binder" w:date="2017-10-23T13:09:00Z">
        <w:r w:rsidRPr="002F355F" w:rsidDel="002F355F">
          <w:rPr>
            <w:rPrChange w:id="236" w:author="Brendon Binder" w:date="2017-10-23T13:09:00Z">
              <w:rPr>
                <w:rStyle w:val="Hyperlink"/>
                <w:rFonts w:cs="Calibri"/>
                <w:b w:val="0"/>
              </w:rPr>
            </w:rPrChange>
          </w:rPr>
          <w:delText>4</w:delText>
        </w:r>
        <w:r w:rsidDel="002F355F">
          <w:rPr>
            <w:rFonts w:eastAsiaTheme="minorEastAsia"/>
            <w:b w:val="0"/>
            <w:color w:val="auto"/>
            <w:kern w:val="0"/>
            <w:sz w:val="22"/>
            <w:szCs w:val="22"/>
            <w:lang w:val="en-US"/>
          </w:rPr>
          <w:tab/>
        </w:r>
        <w:r w:rsidRPr="002F355F" w:rsidDel="002F355F">
          <w:rPr>
            <w:rPrChange w:id="237" w:author="Brendon Binder" w:date="2017-10-23T13:09:00Z">
              <w:rPr>
                <w:rStyle w:val="Hyperlink"/>
                <w:rFonts w:cs="Calibri"/>
                <w:b w:val="0"/>
              </w:rPr>
            </w:rPrChange>
          </w:rPr>
          <w:delText>Software Component Implementation</w:delText>
        </w:r>
        <w:r w:rsidDel="002F355F">
          <w:rPr>
            <w:webHidden/>
          </w:rPr>
          <w:tab/>
          <w:delText>7</w:delText>
        </w:r>
      </w:del>
    </w:p>
    <w:p w:rsidR="000265E7" w:rsidDel="002F355F" w:rsidRDefault="000265E7">
      <w:pPr>
        <w:pStyle w:val="TOC2"/>
        <w:rPr>
          <w:del w:id="238" w:author="Brendon Binder" w:date="2017-10-23T13:09:00Z"/>
          <w:rFonts w:asciiTheme="minorHAnsi" w:eastAsiaTheme="minorEastAsia" w:hAnsiTheme="minorHAnsi"/>
          <w:color w:val="auto"/>
          <w:kern w:val="0"/>
          <w:szCs w:val="22"/>
        </w:rPr>
      </w:pPr>
      <w:del w:id="239" w:author="Brendon Binder" w:date="2017-10-23T13:09:00Z">
        <w:r w:rsidRPr="002F355F" w:rsidDel="002F355F">
          <w:rPr>
            <w:rPrChange w:id="240" w:author="Brendon Binder" w:date="2017-10-23T13:09:00Z">
              <w:rPr>
                <w:rStyle w:val="Hyperlink"/>
              </w:rPr>
            </w:rPrChange>
          </w:rPr>
          <w:delText>4.1</w:delText>
        </w:r>
        <w:r w:rsidDel="002F355F">
          <w:rPr>
            <w:rFonts w:asciiTheme="minorHAnsi" w:eastAsiaTheme="minorEastAsia" w:hAnsiTheme="minorHAnsi"/>
            <w:color w:val="auto"/>
            <w:kern w:val="0"/>
            <w:szCs w:val="22"/>
          </w:rPr>
          <w:tab/>
        </w:r>
        <w:r w:rsidRPr="002F355F" w:rsidDel="002F355F">
          <w:rPr>
            <w:rPrChange w:id="241" w:author="Brendon Binder" w:date="2017-10-23T13:09:00Z">
              <w:rPr>
                <w:rStyle w:val="Hyperlink"/>
              </w:rPr>
            </w:rPrChange>
          </w:rPr>
          <w:delText>Sub-Module Functions</w:delText>
        </w:r>
        <w:r w:rsidDel="002F355F">
          <w:rPr>
            <w:webHidden/>
          </w:rPr>
          <w:tab/>
          <w:delText>7</w:delText>
        </w:r>
      </w:del>
    </w:p>
    <w:p w:rsidR="000265E7" w:rsidDel="002F355F" w:rsidRDefault="000265E7">
      <w:pPr>
        <w:pStyle w:val="TOC2"/>
        <w:rPr>
          <w:del w:id="242" w:author="Brendon Binder" w:date="2017-10-23T13:09:00Z"/>
          <w:rFonts w:asciiTheme="minorHAnsi" w:eastAsiaTheme="minorEastAsia" w:hAnsiTheme="minorHAnsi"/>
          <w:color w:val="auto"/>
          <w:kern w:val="0"/>
          <w:szCs w:val="22"/>
        </w:rPr>
      </w:pPr>
      <w:del w:id="243" w:author="Brendon Binder" w:date="2017-10-23T13:09:00Z">
        <w:r w:rsidRPr="002F355F" w:rsidDel="002F355F">
          <w:rPr>
            <w:rPrChange w:id="244" w:author="Brendon Binder" w:date="2017-10-23T13:09:00Z">
              <w:rPr>
                <w:rStyle w:val="Hyperlink"/>
                <w:rFonts w:cs="Calibri"/>
              </w:rPr>
            </w:rPrChange>
          </w:rPr>
          <w:delText>4.1.1</w:delText>
        </w:r>
        <w:r w:rsidDel="002F355F">
          <w:rPr>
            <w:rFonts w:asciiTheme="minorHAnsi" w:eastAsiaTheme="minorEastAsia" w:hAnsiTheme="minorHAnsi"/>
            <w:color w:val="auto"/>
            <w:kern w:val="0"/>
            <w:szCs w:val="22"/>
          </w:rPr>
          <w:tab/>
        </w:r>
        <w:r w:rsidRPr="002F355F" w:rsidDel="002F355F">
          <w:rPr>
            <w:rPrChange w:id="245" w:author="Brendon Binder" w:date="2017-10-23T13:09:00Z">
              <w:rPr>
                <w:rStyle w:val="Hyperlink"/>
                <w:rFonts w:cs="Calibri"/>
              </w:rPr>
            </w:rPrChange>
          </w:rPr>
          <w:delText>Init: PwrLimrInit1</w:delText>
        </w:r>
        <w:r w:rsidDel="002F355F">
          <w:rPr>
            <w:webHidden/>
          </w:rPr>
          <w:tab/>
          <w:delText>7</w:delText>
        </w:r>
      </w:del>
    </w:p>
    <w:p w:rsidR="000265E7" w:rsidDel="002F355F" w:rsidRDefault="000265E7">
      <w:pPr>
        <w:pStyle w:val="TOC2"/>
        <w:rPr>
          <w:del w:id="246" w:author="Brendon Binder" w:date="2017-10-23T13:09:00Z"/>
          <w:rFonts w:asciiTheme="minorHAnsi" w:eastAsiaTheme="minorEastAsia" w:hAnsiTheme="minorHAnsi"/>
          <w:color w:val="auto"/>
          <w:kern w:val="0"/>
          <w:szCs w:val="22"/>
        </w:rPr>
      </w:pPr>
      <w:del w:id="247" w:author="Brendon Binder" w:date="2017-10-23T13:09:00Z">
        <w:r w:rsidRPr="002F355F" w:rsidDel="002F355F">
          <w:rPr>
            <w:rPrChange w:id="248" w:author="Brendon Binder" w:date="2017-10-23T13:09:00Z">
              <w:rPr>
                <w:rStyle w:val="Hyperlink"/>
                <w:rFonts w:cs="Calibri"/>
              </w:rPr>
            </w:rPrChange>
          </w:rPr>
          <w:delText>4.1.1.1</w:delText>
        </w:r>
        <w:r w:rsidDel="002F355F">
          <w:rPr>
            <w:rFonts w:asciiTheme="minorHAnsi" w:eastAsiaTheme="minorEastAsia" w:hAnsiTheme="minorHAnsi"/>
            <w:color w:val="auto"/>
            <w:kern w:val="0"/>
            <w:szCs w:val="22"/>
          </w:rPr>
          <w:tab/>
        </w:r>
        <w:r w:rsidRPr="002F355F" w:rsidDel="002F355F">
          <w:rPr>
            <w:rPrChange w:id="249" w:author="Brendon Binder" w:date="2017-10-23T13:09:00Z">
              <w:rPr>
                <w:rStyle w:val="Hyperlink"/>
                <w:rFonts w:cs="Calibri"/>
              </w:rPr>
            </w:rPrChange>
          </w:rPr>
          <w:delText>Design Rationale</w:delText>
        </w:r>
        <w:r w:rsidDel="002F355F">
          <w:rPr>
            <w:webHidden/>
          </w:rPr>
          <w:tab/>
          <w:delText>7</w:delText>
        </w:r>
      </w:del>
    </w:p>
    <w:p w:rsidR="000265E7" w:rsidDel="002F355F" w:rsidRDefault="000265E7">
      <w:pPr>
        <w:pStyle w:val="TOC2"/>
        <w:rPr>
          <w:del w:id="250" w:author="Brendon Binder" w:date="2017-10-23T13:09:00Z"/>
          <w:rFonts w:asciiTheme="minorHAnsi" w:eastAsiaTheme="minorEastAsia" w:hAnsiTheme="minorHAnsi"/>
          <w:color w:val="auto"/>
          <w:kern w:val="0"/>
          <w:szCs w:val="22"/>
        </w:rPr>
      </w:pPr>
      <w:del w:id="251" w:author="Brendon Binder" w:date="2017-10-23T13:09:00Z">
        <w:r w:rsidRPr="002F355F" w:rsidDel="002F355F">
          <w:rPr>
            <w:rPrChange w:id="252" w:author="Brendon Binder" w:date="2017-10-23T13:09:00Z">
              <w:rPr>
                <w:rStyle w:val="Hyperlink"/>
                <w:rFonts w:cs="Calibri"/>
              </w:rPr>
            </w:rPrChange>
          </w:rPr>
          <w:delText>4.1.1.2</w:delText>
        </w:r>
        <w:r w:rsidDel="002F355F">
          <w:rPr>
            <w:rFonts w:asciiTheme="minorHAnsi" w:eastAsiaTheme="minorEastAsia" w:hAnsiTheme="minorHAnsi"/>
            <w:color w:val="auto"/>
            <w:kern w:val="0"/>
            <w:szCs w:val="22"/>
          </w:rPr>
          <w:tab/>
        </w:r>
        <w:r w:rsidRPr="002F355F" w:rsidDel="002F355F">
          <w:rPr>
            <w:rPrChange w:id="253" w:author="Brendon Binder" w:date="2017-10-23T13:09:00Z">
              <w:rPr>
                <w:rStyle w:val="Hyperlink"/>
                <w:rFonts w:cs="Calibri"/>
              </w:rPr>
            </w:rPrChange>
          </w:rPr>
          <w:delText>Module Outputs</w:delText>
        </w:r>
        <w:r w:rsidDel="002F355F">
          <w:rPr>
            <w:webHidden/>
          </w:rPr>
          <w:tab/>
          <w:delText>7</w:delText>
        </w:r>
      </w:del>
    </w:p>
    <w:p w:rsidR="000265E7" w:rsidDel="002F355F" w:rsidRDefault="000265E7">
      <w:pPr>
        <w:pStyle w:val="TOC2"/>
        <w:rPr>
          <w:del w:id="254" w:author="Brendon Binder" w:date="2017-10-23T13:09:00Z"/>
          <w:rFonts w:asciiTheme="minorHAnsi" w:eastAsiaTheme="minorEastAsia" w:hAnsiTheme="minorHAnsi"/>
          <w:color w:val="auto"/>
          <w:kern w:val="0"/>
          <w:szCs w:val="22"/>
        </w:rPr>
      </w:pPr>
      <w:del w:id="255" w:author="Brendon Binder" w:date="2017-10-23T13:09:00Z">
        <w:r w:rsidRPr="002F355F" w:rsidDel="002F355F">
          <w:rPr>
            <w:rPrChange w:id="256" w:author="Brendon Binder" w:date="2017-10-23T13:09:00Z">
              <w:rPr>
                <w:rStyle w:val="Hyperlink"/>
                <w:rFonts w:cs="Calibri"/>
              </w:rPr>
            </w:rPrChange>
          </w:rPr>
          <w:delText>4.1.2</w:delText>
        </w:r>
        <w:r w:rsidDel="002F355F">
          <w:rPr>
            <w:rFonts w:asciiTheme="minorHAnsi" w:eastAsiaTheme="minorEastAsia" w:hAnsiTheme="minorHAnsi"/>
            <w:color w:val="auto"/>
            <w:kern w:val="0"/>
            <w:szCs w:val="22"/>
          </w:rPr>
          <w:tab/>
        </w:r>
        <w:r w:rsidRPr="002F355F" w:rsidDel="002F355F">
          <w:rPr>
            <w:rPrChange w:id="257" w:author="Brendon Binder" w:date="2017-10-23T13:09:00Z">
              <w:rPr>
                <w:rStyle w:val="Hyperlink"/>
                <w:rFonts w:cs="Calibri"/>
              </w:rPr>
            </w:rPrChange>
          </w:rPr>
          <w:delText>Per: PwrLimrPer1</w:delText>
        </w:r>
        <w:r w:rsidDel="002F355F">
          <w:rPr>
            <w:webHidden/>
          </w:rPr>
          <w:tab/>
          <w:delText>7</w:delText>
        </w:r>
      </w:del>
    </w:p>
    <w:p w:rsidR="000265E7" w:rsidDel="002F355F" w:rsidRDefault="000265E7">
      <w:pPr>
        <w:pStyle w:val="TOC2"/>
        <w:rPr>
          <w:del w:id="258" w:author="Brendon Binder" w:date="2017-10-23T13:09:00Z"/>
          <w:rFonts w:asciiTheme="minorHAnsi" w:eastAsiaTheme="minorEastAsia" w:hAnsiTheme="minorHAnsi"/>
          <w:color w:val="auto"/>
          <w:kern w:val="0"/>
          <w:szCs w:val="22"/>
        </w:rPr>
      </w:pPr>
      <w:del w:id="259" w:author="Brendon Binder" w:date="2017-10-23T13:09:00Z">
        <w:r w:rsidRPr="002F355F" w:rsidDel="002F355F">
          <w:rPr>
            <w:rPrChange w:id="260" w:author="Brendon Binder" w:date="2017-10-23T13:09:00Z">
              <w:rPr>
                <w:rStyle w:val="Hyperlink"/>
                <w:rFonts w:cs="Calibri"/>
              </w:rPr>
            </w:rPrChange>
          </w:rPr>
          <w:delText>4.1.2.1</w:delText>
        </w:r>
        <w:r w:rsidDel="002F355F">
          <w:rPr>
            <w:rFonts w:asciiTheme="minorHAnsi" w:eastAsiaTheme="minorEastAsia" w:hAnsiTheme="minorHAnsi"/>
            <w:color w:val="auto"/>
            <w:kern w:val="0"/>
            <w:szCs w:val="22"/>
          </w:rPr>
          <w:tab/>
        </w:r>
        <w:r w:rsidRPr="002F355F" w:rsidDel="002F355F">
          <w:rPr>
            <w:rPrChange w:id="261" w:author="Brendon Binder" w:date="2017-10-23T13:09:00Z">
              <w:rPr>
                <w:rStyle w:val="Hyperlink"/>
                <w:rFonts w:cs="Calibri"/>
              </w:rPr>
            </w:rPrChange>
          </w:rPr>
          <w:delText>Design Rationale</w:delText>
        </w:r>
        <w:r w:rsidDel="002F355F">
          <w:rPr>
            <w:webHidden/>
          </w:rPr>
          <w:tab/>
          <w:delText>7</w:delText>
        </w:r>
      </w:del>
    </w:p>
    <w:p w:rsidR="000265E7" w:rsidDel="002F355F" w:rsidRDefault="000265E7">
      <w:pPr>
        <w:pStyle w:val="TOC2"/>
        <w:rPr>
          <w:del w:id="262" w:author="Brendon Binder" w:date="2017-10-23T13:09:00Z"/>
          <w:rFonts w:asciiTheme="minorHAnsi" w:eastAsiaTheme="minorEastAsia" w:hAnsiTheme="minorHAnsi"/>
          <w:color w:val="auto"/>
          <w:kern w:val="0"/>
          <w:szCs w:val="22"/>
        </w:rPr>
      </w:pPr>
      <w:del w:id="263" w:author="Brendon Binder" w:date="2017-10-23T13:09:00Z">
        <w:r w:rsidRPr="002F355F" w:rsidDel="002F355F">
          <w:rPr>
            <w:rPrChange w:id="264" w:author="Brendon Binder" w:date="2017-10-23T13:09:00Z">
              <w:rPr>
                <w:rStyle w:val="Hyperlink"/>
                <w:rFonts w:cs="Calibri"/>
              </w:rPr>
            </w:rPrChange>
          </w:rPr>
          <w:delText>4.1.2.2</w:delText>
        </w:r>
        <w:r w:rsidDel="002F355F">
          <w:rPr>
            <w:rFonts w:asciiTheme="minorHAnsi" w:eastAsiaTheme="minorEastAsia" w:hAnsiTheme="minorHAnsi"/>
            <w:color w:val="auto"/>
            <w:kern w:val="0"/>
            <w:szCs w:val="22"/>
          </w:rPr>
          <w:tab/>
        </w:r>
        <w:r w:rsidRPr="002F355F" w:rsidDel="002F355F">
          <w:rPr>
            <w:rPrChange w:id="265" w:author="Brendon Binder" w:date="2017-10-23T13:09:00Z">
              <w:rPr>
                <w:rStyle w:val="Hyperlink"/>
                <w:rFonts w:cs="Calibri"/>
              </w:rPr>
            </w:rPrChange>
          </w:rPr>
          <w:delText>Store Module Inputs to Local copies</w:delText>
        </w:r>
        <w:r w:rsidDel="002F355F">
          <w:rPr>
            <w:webHidden/>
          </w:rPr>
          <w:tab/>
          <w:delText>7</w:delText>
        </w:r>
      </w:del>
    </w:p>
    <w:p w:rsidR="000265E7" w:rsidDel="002F355F" w:rsidRDefault="000265E7">
      <w:pPr>
        <w:pStyle w:val="TOC2"/>
        <w:rPr>
          <w:del w:id="266" w:author="Brendon Binder" w:date="2017-10-23T13:09:00Z"/>
          <w:rFonts w:asciiTheme="minorHAnsi" w:eastAsiaTheme="minorEastAsia" w:hAnsiTheme="minorHAnsi"/>
          <w:color w:val="auto"/>
          <w:kern w:val="0"/>
          <w:szCs w:val="22"/>
        </w:rPr>
      </w:pPr>
      <w:del w:id="267" w:author="Brendon Binder" w:date="2017-10-23T13:09:00Z">
        <w:r w:rsidRPr="002F355F" w:rsidDel="002F355F">
          <w:rPr>
            <w:rPrChange w:id="268" w:author="Brendon Binder" w:date="2017-10-23T13:09:00Z">
              <w:rPr>
                <w:rStyle w:val="Hyperlink"/>
                <w:rFonts w:cs="Calibri"/>
              </w:rPr>
            </w:rPrChange>
          </w:rPr>
          <w:delText>4.1.2.3</w:delText>
        </w:r>
        <w:r w:rsidDel="002F355F">
          <w:rPr>
            <w:rFonts w:asciiTheme="minorHAnsi" w:eastAsiaTheme="minorEastAsia" w:hAnsiTheme="minorHAnsi"/>
            <w:color w:val="auto"/>
            <w:kern w:val="0"/>
            <w:szCs w:val="22"/>
          </w:rPr>
          <w:tab/>
        </w:r>
        <w:r w:rsidRPr="002F355F" w:rsidDel="002F355F">
          <w:rPr>
            <w:rPrChange w:id="269" w:author="Brendon Binder" w:date="2017-10-23T13:09:00Z">
              <w:rPr>
                <w:rStyle w:val="Hyperlink"/>
                <w:rFonts w:cs="Calibri"/>
              </w:rPr>
            </w:rPrChange>
          </w:rPr>
          <w:delText>(Processing of function)………</w:delText>
        </w:r>
        <w:r w:rsidDel="002F355F">
          <w:rPr>
            <w:webHidden/>
          </w:rPr>
          <w:tab/>
          <w:delText>7</w:delText>
        </w:r>
      </w:del>
    </w:p>
    <w:p w:rsidR="000265E7" w:rsidDel="002F355F" w:rsidRDefault="000265E7">
      <w:pPr>
        <w:pStyle w:val="TOC2"/>
        <w:rPr>
          <w:del w:id="270" w:author="Brendon Binder" w:date="2017-10-23T13:09:00Z"/>
          <w:rFonts w:asciiTheme="minorHAnsi" w:eastAsiaTheme="minorEastAsia" w:hAnsiTheme="minorHAnsi"/>
          <w:color w:val="auto"/>
          <w:kern w:val="0"/>
          <w:szCs w:val="22"/>
        </w:rPr>
      </w:pPr>
      <w:del w:id="271" w:author="Brendon Binder" w:date="2017-10-23T13:09:00Z">
        <w:r w:rsidRPr="002F355F" w:rsidDel="002F355F">
          <w:rPr>
            <w:rPrChange w:id="272" w:author="Brendon Binder" w:date="2017-10-23T13:09:00Z">
              <w:rPr>
                <w:rStyle w:val="Hyperlink"/>
                <w:rFonts w:cs="Calibri"/>
              </w:rPr>
            </w:rPrChange>
          </w:rPr>
          <w:delText>4.1.2.4</w:delText>
        </w:r>
        <w:r w:rsidDel="002F355F">
          <w:rPr>
            <w:rFonts w:asciiTheme="minorHAnsi" w:eastAsiaTheme="minorEastAsia" w:hAnsiTheme="minorHAnsi"/>
            <w:color w:val="auto"/>
            <w:kern w:val="0"/>
            <w:szCs w:val="22"/>
          </w:rPr>
          <w:tab/>
        </w:r>
        <w:r w:rsidRPr="002F355F" w:rsidDel="002F355F">
          <w:rPr>
            <w:rPrChange w:id="273" w:author="Brendon Binder" w:date="2017-10-23T13:09:00Z">
              <w:rPr>
                <w:rStyle w:val="Hyperlink"/>
                <w:rFonts w:cs="Calibri"/>
              </w:rPr>
            </w:rPrChange>
          </w:rPr>
          <w:delText>Store Local copy of outputs into Module Outputs</w:delText>
        </w:r>
        <w:r w:rsidDel="002F355F">
          <w:rPr>
            <w:webHidden/>
          </w:rPr>
          <w:tab/>
          <w:delText>7</w:delText>
        </w:r>
      </w:del>
    </w:p>
    <w:p w:rsidR="000265E7" w:rsidDel="002F355F" w:rsidRDefault="000265E7">
      <w:pPr>
        <w:pStyle w:val="TOC2"/>
        <w:rPr>
          <w:del w:id="274" w:author="Brendon Binder" w:date="2017-10-23T13:09:00Z"/>
          <w:rFonts w:asciiTheme="minorHAnsi" w:eastAsiaTheme="minorEastAsia" w:hAnsiTheme="minorHAnsi"/>
          <w:color w:val="auto"/>
          <w:kern w:val="0"/>
          <w:szCs w:val="22"/>
        </w:rPr>
      </w:pPr>
      <w:del w:id="275" w:author="Brendon Binder" w:date="2017-10-23T13:09:00Z">
        <w:r w:rsidRPr="002F355F" w:rsidDel="002F355F">
          <w:rPr>
            <w:rPrChange w:id="276" w:author="Brendon Binder" w:date="2017-10-23T13:09:00Z">
              <w:rPr>
                <w:rStyle w:val="Hyperlink"/>
                <w:rFonts w:cs="Calibri"/>
              </w:rPr>
            </w:rPrChange>
          </w:rPr>
          <w:delText>4.1.3</w:delText>
        </w:r>
        <w:r w:rsidDel="002F355F">
          <w:rPr>
            <w:rFonts w:asciiTheme="minorHAnsi" w:eastAsiaTheme="minorEastAsia" w:hAnsiTheme="minorHAnsi"/>
            <w:color w:val="auto"/>
            <w:kern w:val="0"/>
            <w:szCs w:val="22"/>
          </w:rPr>
          <w:tab/>
        </w:r>
        <w:r w:rsidRPr="002F355F" w:rsidDel="002F355F">
          <w:rPr>
            <w:rPrChange w:id="277" w:author="Brendon Binder" w:date="2017-10-23T13:09:00Z">
              <w:rPr>
                <w:rStyle w:val="Hyperlink"/>
                <w:rFonts w:cs="Calibri"/>
              </w:rPr>
            </w:rPrChange>
          </w:rPr>
          <w:delText>Per: PwrLimrPer2</w:delText>
        </w:r>
        <w:r w:rsidDel="002F355F">
          <w:rPr>
            <w:webHidden/>
          </w:rPr>
          <w:tab/>
          <w:delText>7</w:delText>
        </w:r>
      </w:del>
    </w:p>
    <w:p w:rsidR="000265E7" w:rsidDel="002F355F" w:rsidRDefault="000265E7">
      <w:pPr>
        <w:pStyle w:val="TOC2"/>
        <w:rPr>
          <w:del w:id="278" w:author="Brendon Binder" w:date="2017-10-23T13:09:00Z"/>
          <w:rFonts w:asciiTheme="minorHAnsi" w:eastAsiaTheme="minorEastAsia" w:hAnsiTheme="minorHAnsi"/>
          <w:color w:val="auto"/>
          <w:kern w:val="0"/>
          <w:szCs w:val="22"/>
        </w:rPr>
      </w:pPr>
      <w:del w:id="279" w:author="Brendon Binder" w:date="2017-10-23T13:09:00Z">
        <w:r w:rsidRPr="002F355F" w:rsidDel="002F355F">
          <w:rPr>
            <w:rPrChange w:id="280" w:author="Brendon Binder" w:date="2017-10-23T13:09:00Z">
              <w:rPr>
                <w:rStyle w:val="Hyperlink"/>
                <w:rFonts w:cs="Calibri"/>
              </w:rPr>
            </w:rPrChange>
          </w:rPr>
          <w:delText>4.1.3.1</w:delText>
        </w:r>
        <w:r w:rsidDel="002F355F">
          <w:rPr>
            <w:rFonts w:asciiTheme="minorHAnsi" w:eastAsiaTheme="minorEastAsia" w:hAnsiTheme="minorHAnsi"/>
            <w:color w:val="auto"/>
            <w:kern w:val="0"/>
            <w:szCs w:val="22"/>
          </w:rPr>
          <w:tab/>
        </w:r>
        <w:r w:rsidRPr="002F355F" w:rsidDel="002F355F">
          <w:rPr>
            <w:rPrChange w:id="281" w:author="Brendon Binder" w:date="2017-10-23T13:09:00Z">
              <w:rPr>
                <w:rStyle w:val="Hyperlink"/>
                <w:rFonts w:cs="Calibri"/>
              </w:rPr>
            </w:rPrChange>
          </w:rPr>
          <w:delText>Design Rationale</w:delText>
        </w:r>
        <w:r w:rsidDel="002F355F">
          <w:rPr>
            <w:webHidden/>
          </w:rPr>
          <w:tab/>
          <w:delText>7</w:delText>
        </w:r>
      </w:del>
    </w:p>
    <w:p w:rsidR="000265E7" w:rsidDel="002F355F" w:rsidRDefault="000265E7">
      <w:pPr>
        <w:pStyle w:val="TOC2"/>
        <w:rPr>
          <w:del w:id="282" w:author="Brendon Binder" w:date="2017-10-23T13:09:00Z"/>
          <w:rFonts w:asciiTheme="minorHAnsi" w:eastAsiaTheme="minorEastAsia" w:hAnsiTheme="minorHAnsi"/>
          <w:color w:val="auto"/>
          <w:kern w:val="0"/>
          <w:szCs w:val="22"/>
        </w:rPr>
      </w:pPr>
      <w:del w:id="283" w:author="Brendon Binder" w:date="2017-10-23T13:09:00Z">
        <w:r w:rsidRPr="002F355F" w:rsidDel="002F355F">
          <w:rPr>
            <w:rPrChange w:id="284" w:author="Brendon Binder" w:date="2017-10-23T13:09:00Z">
              <w:rPr>
                <w:rStyle w:val="Hyperlink"/>
                <w:rFonts w:cs="Calibri"/>
              </w:rPr>
            </w:rPrChange>
          </w:rPr>
          <w:delText>4.1.3.2</w:delText>
        </w:r>
        <w:r w:rsidDel="002F355F">
          <w:rPr>
            <w:rFonts w:asciiTheme="minorHAnsi" w:eastAsiaTheme="minorEastAsia" w:hAnsiTheme="minorHAnsi"/>
            <w:color w:val="auto"/>
            <w:kern w:val="0"/>
            <w:szCs w:val="22"/>
          </w:rPr>
          <w:tab/>
        </w:r>
        <w:r w:rsidRPr="002F355F" w:rsidDel="002F355F">
          <w:rPr>
            <w:rPrChange w:id="285" w:author="Brendon Binder" w:date="2017-10-23T13:09:00Z">
              <w:rPr>
                <w:rStyle w:val="Hyperlink"/>
                <w:rFonts w:cs="Calibri"/>
              </w:rPr>
            </w:rPrChange>
          </w:rPr>
          <w:delText>Store Module Inputs to Local copies</w:delText>
        </w:r>
        <w:r w:rsidDel="002F355F">
          <w:rPr>
            <w:webHidden/>
          </w:rPr>
          <w:tab/>
          <w:delText>7</w:delText>
        </w:r>
      </w:del>
    </w:p>
    <w:p w:rsidR="000265E7" w:rsidDel="002F355F" w:rsidRDefault="000265E7">
      <w:pPr>
        <w:pStyle w:val="TOC2"/>
        <w:rPr>
          <w:del w:id="286" w:author="Brendon Binder" w:date="2017-10-23T13:09:00Z"/>
          <w:rFonts w:asciiTheme="minorHAnsi" w:eastAsiaTheme="minorEastAsia" w:hAnsiTheme="minorHAnsi"/>
          <w:color w:val="auto"/>
          <w:kern w:val="0"/>
          <w:szCs w:val="22"/>
        </w:rPr>
      </w:pPr>
      <w:del w:id="287" w:author="Brendon Binder" w:date="2017-10-23T13:09:00Z">
        <w:r w:rsidRPr="002F355F" w:rsidDel="002F355F">
          <w:rPr>
            <w:rPrChange w:id="288" w:author="Brendon Binder" w:date="2017-10-23T13:09:00Z">
              <w:rPr>
                <w:rStyle w:val="Hyperlink"/>
                <w:rFonts w:cs="Calibri"/>
              </w:rPr>
            </w:rPrChange>
          </w:rPr>
          <w:delText>4.1.3.3</w:delText>
        </w:r>
        <w:r w:rsidDel="002F355F">
          <w:rPr>
            <w:rFonts w:asciiTheme="minorHAnsi" w:eastAsiaTheme="minorEastAsia" w:hAnsiTheme="minorHAnsi"/>
            <w:color w:val="auto"/>
            <w:kern w:val="0"/>
            <w:szCs w:val="22"/>
          </w:rPr>
          <w:tab/>
        </w:r>
        <w:r w:rsidRPr="002F355F" w:rsidDel="002F355F">
          <w:rPr>
            <w:rPrChange w:id="289" w:author="Brendon Binder" w:date="2017-10-23T13:09:00Z">
              <w:rPr>
                <w:rStyle w:val="Hyperlink"/>
                <w:rFonts w:cs="Calibri"/>
              </w:rPr>
            </w:rPrChange>
          </w:rPr>
          <w:delText>(Processing of function)………</w:delText>
        </w:r>
        <w:r w:rsidDel="002F355F">
          <w:rPr>
            <w:webHidden/>
          </w:rPr>
          <w:tab/>
          <w:delText>7</w:delText>
        </w:r>
      </w:del>
    </w:p>
    <w:p w:rsidR="000265E7" w:rsidDel="002F355F" w:rsidRDefault="000265E7">
      <w:pPr>
        <w:pStyle w:val="TOC2"/>
        <w:rPr>
          <w:del w:id="290" w:author="Brendon Binder" w:date="2017-10-23T13:09:00Z"/>
          <w:rFonts w:asciiTheme="minorHAnsi" w:eastAsiaTheme="minorEastAsia" w:hAnsiTheme="minorHAnsi"/>
          <w:color w:val="auto"/>
          <w:kern w:val="0"/>
          <w:szCs w:val="22"/>
        </w:rPr>
      </w:pPr>
      <w:del w:id="291" w:author="Brendon Binder" w:date="2017-10-23T13:09:00Z">
        <w:r w:rsidRPr="002F355F" w:rsidDel="002F355F">
          <w:rPr>
            <w:rPrChange w:id="292" w:author="Brendon Binder" w:date="2017-10-23T13:09:00Z">
              <w:rPr>
                <w:rStyle w:val="Hyperlink"/>
                <w:rFonts w:cs="Calibri"/>
              </w:rPr>
            </w:rPrChange>
          </w:rPr>
          <w:delText>4.1.3.4</w:delText>
        </w:r>
        <w:r w:rsidDel="002F355F">
          <w:rPr>
            <w:rFonts w:asciiTheme="minorHAnsi" w:eastAsiaTheme="minorEastAsia" w:hAnsiTheme="minorHAnsi"/>
            <w:color w:val="auto"/>
            <w:kern w:val="0"/>
            <w:szCs w:val="22"/>
          </w:rPr>
          <w:tab/>
        </w:r>
        <w:r w:rsidRPr="002F355F" w:rsidDel="002F355F">
          <w:rPr>
            <w:rPrChange w:id="293" w:author="Brendon Binder" w:date="2017-10-23T13:09:00Z">
              <w:rPr>
                <w:rStyle w:val="Hyperlink"/>
                <w:rFonts w:cs="Calibri"/>
              </w:rPr>
            </w:rPrChange>
          </w:rPr>
          <w:delText>Store Local copy of outputs into Module Outputs</w:delText>
        </w:r>
        <w:r w:rsidDel="002F355F">
          <w:rPr>
            <w:webHidden/>
          </w:rPr>
          <w:tab/>
          <w:delText>7</w:delText>
        </w:r>
      </w:del>
    </w:p>
    <w:p w:rsidR="000265E7" w:rsidDel="002F355F" w:rsidRDefault="000265E7">
      <w:pPr>
        <w:pStyle w:val="TOC2"/>
        <w:rPr>
          <w:del w:id="294" w:author="Brendon Binder" w:date="2017-10-23T13:09:00Z"/>
          <w:rFonts w:asciiTheme="minorHAnsi" w:eastAsiaTheme="minorEastAsia" w:hAnsiTheme="minorHAnsi"/>
          <w:color w:val="auto"/>
          <w:kern w:val="0"/>
          <w:szCs w:val="22"/>
        </w:rPr>
      </w:pPr>
      <w:del w:id="295" w:author="Brendon Binder" w:date="2017-10-23T13:09:00Z">
        <w:r w:rsidRPr="002F355F" w:rsidDel="002F355F">
          <w:rPr>
            <w:rPrChange w:id="296" w:author="Brendon Binder" w:date="2017-10-23T13:09:00Z">
              <w:rPr>
                <w:rStyle w:val="Hyperlink"/>
              </w:rPr>
            </w:rPrChange>
          </w:rPr>
          <w:delText>4.2</w:delText>
        </w:r>
        <w:r w:rsidDel="002F355F">
          <w:rPr>
            <w:rFonts w:asciiTheme="minorHAnsi" w:eastAsiaTheme="minorEastAsia" w:hAnsiTheme="minorHAnsi"/>
            <w:color w:val="auto"/>
            <w:kern w:val="0"/>
            <w:szCs w:val="22"/>
          </w:rPr>
          <w:tab/>
        </w:r>
        <w:r w:rsidRPr="002F355F" w:rsidDel="002F355F">
          <w:rPr>
            <w:rPrChange w:id="297" w:author="Brendon Binder" w:date="2017-10-23T13:09:00Z">
              <w:rPr>
                <w:rStyle w:val="Hyperlink"/>
              </w:rPr>
            </w:rPrChange>
          </w:rPr>
          <w:delText>Server Runables</w:delText>
        </w:r>
        <w:r w:rsidDel="002F355F">
          <w:rPr>
            <w:webHidden/>
          </w:rPr>
          <w:tab/>
          <w:delText>8</w:delText>
        </w:r>
      </w:del>
    </w:p>
    <w:p w:rsidR="000265E7" w:rsidDel="002F355F" w:rsidRDefault="000265E7">
      <w:pPr>
        <w:pStyle w:val="TOC2"/>
        <w:rPr>
          <w:del w:id="298" w:author="Brendon Binder" w:date="2017-10-23T13:09:00Z"/>
          <w:rFonts w:asciiTheme="minorHAnsi" w:eastAsiaTheme="minorEastAsia" w:hAnsiTheme="minorHAnsi"/>
          <w:color w:val="auto"/>
          <w:kern w:val="0"/>
          <w:szCs w:val="22"/>
        </w:rPr>
      </w:pPr>
      <w:del w:id="299" w:author="Brendon Binder" w:date="2017-10-23T13:09:00Z">
        <w:r w:rsidRPr="002F355F" w:rsidDel="002F355F">
          <w:rPr>
            <w:rPrChange w:id="300" w:author="Brendon Binder" w:date="2017-10-23T13:09:00Z">
              <w:rPr>
                <w:rStyle w:val="Hyperlink"/>
                <w:rFonts w:cs="Calibri"/>
              </w:rPr>
            </w:rPrChange>
          </w:rPr>
          <w:delText>4.3</w:delText>
        </w:r>
        <w:r w:rsidDel="002F355F">
          <w:rPr>
            <w:rFonts w:asciiTheme="minorHAnsi" w:eastAsiaTheme="minorEastAsia" w:hAnsiTheme="minorHAnsi"/>
            <w:color w:val="auto"/>
            <w:kern w:val="0"/>
            <w:szCs w:val="22"/>
          </w:rPr>
          <w:tab/>
        </w:r>
        <w:r w:rsidRPr="002F355F" w:rsidDel="002F355F">
          <w:rPr>
            <w:rPrChange w:id="301" w:author="Brendon Binder" w:date="2017-10-23T13:09:00Z">
              <w:rPr>
                <w:rStyle w:val="Hyperlink"/>
                <w:rFonts w:cs="Calibri"/>
              </w:rPr>
            </w:rPrChange>
          </w:rPr>
          <w:delText>Interrupt Functions</w:delText>
        </w:r>
        <w:r w:rsidDel="002F355F">
          <w:rPr>
            <w:webHidden/>
          </w:rPr>
          <w:tab/>
          <w:delText>8</w:delText>
        </w:r>
      </w:del>
    </w:p>
    <w:p w:rsidR="000265E7" w:rsidDel="002F355F" w:rsidRDefault="000265E7">
      <w:pPr>
        <w:pStyle w:val="TOC2"/>
        <w:rPr>
          <w:del w:id="302" w:author="Brendon Binder" w:date="2017-10-23T13:09:00Z"/>
          <w:rFonts w:asciiTheme="minorHAnsi" w:eastAsiaTheme="minorEastAsia" w:hAnsiTheme="minorHAnsi"/>
          <w:color w:val="auto"/>
          <w:kern w:val="0"/>
          <w:szCs w:val="22"/>
        </w:rPr>
      </w:pPr>
      <w:del w:id="303" w:author="Brendon Binder" w:date="2017-10-23T13:09:00Z">
        <w:r w:rsidRPr="002F355F" w:rsidDel="002F355F">
          <w:rPr>
            <w:rPrChange w:id="304" w:author="Brendon Binder" w:date="2017-10-23T13:09:00Z">
              <w:rPr>
                <w:rStyle w:val="Hyperlink"/>
                <w:rFonts w:cs="Calibri"/>
              </w:rPr>
            </w:rPrChange>
          </w:rPr>
          <w:delText>4.4</w:delText>
        </w:r>
        <w:r w:rsidDel="002F355F">
          <w:rPr>
            <w:rFonts w:asciiTheme="minorHAnsi" w:eastAsiaTheme="minorEastAsia" w:hAnsiTheme="minorHAnsi"/>
            <w:color w:val="auto"/>
            <w:kern w:val="0"/>
            <w:szCs w:val="22"/>
          </w:rPr>
          <w:tab/>
        </w:r>
        <w:r w:rsidRPr="002F355F" w:rsidDel="002F355F">
          <w:rPr>
            <w:rPrChange w:id="305" w:author="Brendon Binder" w:date="2017-10-23T13:09:00Z">
              <w:rPr>
                <w:rStyle w:val="Hyperlink"/>
                <w:rFonts w:cs="Calibri"/>
              </w:rPr>
            </w:rPrChange>
          </w:rPr>
          <w:delText>Module Internal (Local) Functions</w:delText>
        </w:r>
        <w:r w:rsidDel="002F355F">
          <w:rPr>
            <w:webHidden/>
          </w:rPr>
          <w:tab/>
          <w:delText>8</w:delText>
        </w:r>
      </w:del>
    </w:p>
    <w:p w:rsidR="000265E7" w:rsidDel="002F355F" w:rsidRDefault="000265E7">
      <w:pPr>
        <w:pStyle w:val="TOC1"/>
        <w:rPr>
          <w:del w:id="306" w:author="Brendon Binder" w:date="2017-10-23T13:09:00Z"/>
          <w:rFonts w:eastAsiaTheme="minorEastAsia"/>
          <w:b w:val="0"/>
          <w:color w:val="auto"/>
          <w:kern w:val="0"/>
          <w:sz w:val="22"/>
          <w:szCs w:val="22"/>
          <w:lang w:val="en-US"/>
        </w:rPr>
      </w:pPr>
      <w:del w:id="307" w:author="Brendon Binder" w:date="2017-10-23T13:09:00Z">
        <w:r w:rsidRPr="002F355F" w:rsidDel="002F355F">
          <w:rPr>
            <w:rPrChange w:id="308" w:author="Brendon Binder" w:date="2017-10-23T13:09:00Z">
              <w:rPr>
                <w:rStyle w:val="Hyperlink"/>
                <w:rFonts w:cs="Calibri"/>
                <w:b w:val="0"/>
              </w:rPr>
            </w:rPrChange>
          </w:rPr>
          <w:delText>5</w:delText>
        </w:r>
        <w:r w:rsidDel="002F355F">
          <w:rPr>
            <w:rFonts w:eastAsiaTheme="minorEastAsia"/>
            <w:b w:val="0"/>
            <w:color w:val="auto"/>
            <w:kern w:val="0"/>
            <w:sz w:val="22"/>
            <w:szCs w:val="22"/>
            <w:lang w:val="en-US"/>
          </w:rPr>
          <w:tab/>
        </w:r>
        <w:r w:rsidRPr="002F355F" w:rsidDel="002F355F">
          <w:rPr>
            <w:rPrChange w:id="309" w:author="Brendon Binder" w:date="2017-10-23T13:09:00Z">
              <w:rPr>
                <w:rStyle w:val="Hyperlink"/>
                <w:b w:val="0"/>
              </w:rPr>
            </w:rPrChange>
          </w:rPr>
          <w:delText>Known</w:delText>
        </w:r>
        <w:r w:rsidRPr="002F355F" w:rsidDel="002F355F">
          <w:rPr>
            <w:rPrChange w:id="310" w:author="Brendon Binder" w:date="2017-10-23T13:09:00Z">
              <w:rPr>
                <w:rStyle w:val="Hyperlink"/>
                <w:rFonts w:cs="Calibri"/>
                <w:b w:val="0"/>
              </w:rPr>
            </w:rPrChange>
          </w:rPr>
          <w:delText xml:space="preserve"> Limitations with Design</w:delText>
        </w:r>
        <w:r w:rsidDel="002F355F">
          <w:rPr>
            <w:webHidden/>
          </w:rPr>
          <w:tab/>
          <w:delText>9</w:delText>
        </w:r>
      </w:del>
    </w:p>
    <w:p w:rsidR="000265E7" w:rsidDel="002F355F" w:rsidRDefault="000265E7">
      <w:pPr>
        <w:pStyle w:val="TOC1"/>
        <w:rPr>
          <w:del w:id="311" w:author="Brendon Binder" w:date="2017-10-23T13:09:00Z"/>
          <w:rFonts w:eastAsiaTheme="minorEastAsia"/>
          <w:b w:val="0"/>
          <w:color w:val="auto"/>
          <w:kern w:val="0"/>
          <w:sz w:val="22"/>
          <w:szCs w:val="22"/>
          <w:lang w:val="en-US"/>
        </w:rPr>
      </w:pPr>
      <w:del w:id="312" w:author="Brendon Binder" w:date="2017-10-23T13:09:00Z">
        <w:r w:rsidRPr="002F355F" w:rsidDel="002F355F">
          <w:rPr>
            <w:rPrChange w:id="313" w:author="Brendon Binder" w:date="2017-10-23T13:09:00Z">
              <w:rPr>
                <w:rStyle w:val="Hyperlink"/>
                <w:rFonts w:cs="Calibri"/>
                <w:b w:val="0"/>
              </w:rPr>
            </w:rPrChange>
          </w:rPr>
          <w:delText>6</w:delText>
        </w:r>
        <w:r w:rsidDel="002F355F">
          <w:rPr>
            <w:rFonts w:eastAsiaTheme="minorEastAsia"/>
            <w:b w:val="0"/>
            <w:color w:val="auto"/>
            <w:kern w:val="0"/>
            <w:sz w:val="22"/>
            <w:szCs w:val="22"/>
            <w:lang w:val="en-US"/>
          </w:rPr>
          <w:tab/>
        </w:r>
        <w:r w:rsidRPr="002F355F" w:rsidDel="002F355F">
          <w:rPr>
            <w:rPrChange w:id="314" w:author="Brendon Binder" w:date="2017-10-23T13:09:00Z">
              <w:rPr>
                <w:rStyle w:val="Hyperlink"/>
                <w:rFonts w:cs="Calibri"/>
                <w:b w:val="0"/>
              </w:rPr>
            </w:rPrChange>
          </w:rPr>
          <w:delText>UNIT TEST CONSIDERATION</w:delText>
        </w:r>
        <w:r w:rsidDel="002F355F">
          <w:rPr>
            <w:webHidden/>
          </w:rPr>
          <w:tab/>
          <w:delText>10</w:delText>
        </w:r>
      </w:del>
    </w:p>
    <w:p w:rsidR="000265E7" w:rsidDel="002F355F" w:rsidRDefault="000265E7">
      <w:pPr>
        <w:pStyle w:val="TOC1"/>
        <w:tabs>
          <w:tab w:val="left" w:pos="1400"/>
        </w:tabs>
        <w:rPr>
          <w:del w:id="315" w:author="Brendon Binder" w:date="2017-10-23T13:09:00Z"/>
          <w:rFonts w:eastAsiaTheme="minorEastAsia"/>
          <w:b w:val="0"/>
          <w:color w:val="auto"/>
          <w:kern w:val="0"/>
          <w:sz w:val="22"/>
          <w:szCs w:val="22"/>
          <w:lang w:val="en-US"/>
        </w:rPr>
      </w:pPr>
      <w:del w:id="316" w:author="Brendon Binder" w:date="2017-10-23T13:09:00Z">
        <w:r w:rsidRPr="002F355F" w:rsidDel="002F355F">
          <w:rPr>
            <w:rPrChange w:id="317" w:author="Brendon Binder" w:date="2017-10-23T13:09:00Z">
              <w:rPr>
                <w:rStyle w:val="Hyperlink"/>
                <w:b w:val="0"/>
              </w:rPr>
            </w:rPrChange>
          </w:rPr>
          <w:delText>Appendix A</w:delText>
        </w:r>
        <w:r w:rsidDel="002F355F">
          <w:rPr>
            <w:rFonts w:eastAsiaTheme="minorEastAsia"/>
            <w:b w:val="0"/>
            <w:color w:val="auto"/>
            <w:kern w:val="0"/>
            <w:sz w:val="22"/>
            <w:szCs w:val="22"/>
            <w:lang w:val="en-US"/>
          </w:rPr>
          <w:tab/>
        </w:r>
        <w:r w:rsidRPr="002F355F" w:rsidDel="002F355F">
          <w:rPr>
            <w:rPrChange w:id="318" w:author="Brendon Binder" w:date="2017-10-23T13:09:00Z">
              <w:rPr>
                <w:rStyle w:val="Hyperlink"/>
                <w:b w:val="0"/>
              </w:rPr>
            </w:rPrChange>
          </w:rPr>
          <w:delText>Abbreviations and Acronyms</w:delText>
        </w:r>
        <w:r w:rsidDel="002F355F">
          <w:rPr>
            <w:webHidden/>
          </w:rPr>
          <w:tab/>
          <w:delText>11</w:delText>
        </w:r>
      </w:del>
    </w:p>
    <w:p w:rsidR="000265E7" w:rsidDel="002F355F" w:rsidRDefault="000265E7">
      <w:pPr>
        <w:pStyle w:val="TOC1"/>
        <w:tabs>
          <w:tab w:val="left" w:pos="1400"/>
        </w:tabs>
        <w:rPr>
          <w:del w:id="319" w:author="Brendon Binder" w:date="2017-10-23T13:09:00Z"/>
          <w:rFonts w:eastAsiaTheme="minorEastAsia"/>
          <w:b w:val="0"/>
          <w:color w:val="auto"/>
          <w:kern w:val="0"/>
          <w:sz w:val="22"/>
          <w:szCs w:val="22"/>
          <w:lang w:val="en-US"/>
        </w:rPr>
      </w:pPr>
      <w:del w:id="320" w:author="Brendon Binder" w:date="2017-10-23T13:09:00Z">
        <w:r w:rsidRPr="002F355F" w:rsidDel="002F355F">
          <w:rPr>
            <w:rPrChange w:id="321" w:author="Brendon Binder" w:date="2017-10-23T13:09:00Z">
              <w:rPr>
                <w:rStyle w:val="Hyperlink"/>
                <w:b w:val="0"/>
              </w:rPr>
            </w:rPrChange>
          </w:rPr>
          <w:delText>Appendix B</w:delText>
        </w:r>
        <w:r w:rsidDel="002F355F">
          <w:rPr>
            <w:rFonts w:eastAsiaTheme="minorEastAsia"/>
            <w:b w:val="0"/>
            <w:color w:val="auto"/>
            <w:kern w:val="0"/>
            <w:sz w:val="22"/>
            <w:szCs w:val="22"/>
            <w:lang w:val="en-US"/>
          </w:rPr>
          <w:tab/>
        </w:r>
        <w:r w:rsidRPr="002F355F" w:rsidDel="002F355F">
          <w:rPr>
            <w:rPrChange w:id="322" w:author="Brendon Binder" w:date="2017-10-23T13:09:00Z">
              <w:rPr>
                <w:rStyle w:val="Hyperlink"/>
                <w:b w:val="0"/>
              </w:rPr>
            </w:rPrChange>
          </w:rPr>
          <w:delText>Glossary</w:delText>
        </w:r>
        <w:r w:rsidDel="002F355F">
          <w:rPr>
            <w:webHidden/>
          </w:rPr>
          <w:tab/>
          <w:delText>12</w:delText>
        </w:r>
      </w:del>
    </w:p>
    <w:p w:rsidR="000265E7" w:rsidDel="002F355F" w:rsidRDefault="000265E7">
      <w:pPr>
        <w:pStyle w:val="TOC1"/>
        <w:tabs>
          <w:tab w:val="left" w:pos="1400"/>
        </w:tabs>
        <w:rPr>
          <w:del w:id="323" w:author="Brendon Binder" w:date="2017-10-23T13:09:00Z"/>
          <w:rFonts w:eastAsiaTheme="minorEastAsia"/>
          <w:b w:val="0"/>
          <w:color w:val="auto"/>
          <w:kern w:val="0"/>
          <w:sz w:val="22"/>
          <w:szCs w:val="22"/>
          <w:lang w:val="en-US"/>
        </w:rPr>
      </w:pPr>
      <w:del w:id="324" w:author="Brendon Binder" w:date="2017-10-23T13:09:00Z">
        <w:r w:rsidRPr="002F355F" w:rsidDel="002F355F">
          <w:rPr>
            <w:rPrChange w:id="325" w:author="Brendon Binder" w:date="2017-10-23T13:09:00Z">
              <w:rPr>
                <w:rStyle w:val="Hyperlink"/>
                <w:b w:val="0"/>
              </w:rPr>
            </w:rPrChange>
          </w:rPr>
          <w:delText>Appendix C</w:delText>
        </w:r>
        <w:r w:rsidDel="002F355F">
          <w:rPr>
            <w:rFonts w:eastAsiaTheme="minorEastAsia"/>
            <w:b w:val="0"/>
            <w:color w:val="auto"/>
            <w:kern w:val="0"/>
            <w:sz w:val="22"/>
            <w:szCs w:val="22"/>
            <w:lang w:val="en-US"/>
          </w:rPr>
          <w:tab/>
        </w:r>
        <w:r w:rsidRPr="002F355F" w:rsidDel="002F355F">
          <w:rPr>
            <w:rPrChange w:id="326" w:author="Brendon Binder" w:date="2017-10-23T13:09:00Z">
              <w:rPr>
                <w:rStyle w:val="Hyperlink"/>
                <w:b w:val="0"/>
              </w:rPr>
            </w:rPrChange>
          </w:rPr>
          <w:delText>References</w:delText>
        </w:r>
        <w:r w:rsidDel="002F355F">
          <w:rPr>
            <w:webHidden/>
          </w:rPr>
          <w:tab/>
          <w:delText>13</w:delText>
        </w:r>
      </w:del>
    </w:p>
    <w:p w:rsidR="00F95E33" w:rsidRPr="00A158C7" w:rsidRDefault="00E16D14" w:rsidP="00393DD1">
      <w:pPr>
        <w:jc w:val="center"/>
      </w:pPr>
      <w:r>
        <w:rPr>
          <w:caps/>
        </w:rPr>
        <w:lastRenderedPageBreak/>
        <w:fldChar w:fldCharType="end"/>
      </w:r>
    </w:p>
    <w:bookmarkStart w:id="327" w:name="_Toc406065228"/>
    <w:bookmarkEnd w:id="7"/>
    <w:bookmarkEnd w:id="8"/>
    <w:bookmarkEnd w:id="9"/>
    <w:bookmarkEnd w:id="10"/>
    <w:bookmarkEnd w:id="11"/>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328" w:name="_Toc496529797"/>
      <w:proofErr w:type="spellStart"/>
      <w:r w:rsidR="005378A7">
        <w:rPr>
          <w:rFonts w:ascii="Calibri" w:hAnsi="Calibri" w:cs="Calibri"/>
        </w:rPr>
        <w:t>PwrLimr</w:t>
      </w:r>
      <w:proofErr w:type="spellEnd"/>
      <w:r>
        <w:rPr>
          <w:rFonts w:ascii="Calibri" w:hAnsi="Calibri" w:cs="Calibri"/>
        </w:rPr>
        <w:fldChar w:fldCharType="end"/>
      </w:r>
      <w:r w:rsidR="00D229A6">
        <w:rPr>
          <w:rFonts w:ascii="Calibri" w:hAnsi="Calibri" w:cs="Calibri"/>
        </w:rPr>
        <w:t xml:space="preserve"> </w:t>
      </w:r>
      <w:r w:rsidR="00D229A6" w:rsidRPr="00AA38E8">
        <w:rPr>
          <w:rFonts w:ascii="Calibri" w:hAnsi="Calibri" w:cs="Calibri"/>
        </w:rPr>
        <w:t>High-Level Description</w:t>
      </w:r>
      <w:bookmarkEnd w:id="327"/>
      <w:bookmarkEnd w:id="328"/>
    </w:p>
    <w:p w:rsidR="00D229A6" w:rsidRDefault="004D6C5D" w:rsidP="00D229A6">
      <w:pPr>
        <w:rPr>
          <w:rFonts w:cs="Calibri"/>
          <w:i/>
        </w:rPr>
      </w:pPr>
      <w:r>
        <w:rPr>
          <w:rFonts w:cs="Calibri"/>
          <w:i/>
        </w:rPr>
        <w:t>Refer FDD</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329" w:name="_Toc406065229"/>
      <w:bookmarkStart w:id="330" w:name="_Toc496529798"/>
      <w:r w:rsidRPr="00AA38E8">
        <w:rPr>
          <w:rFonts w:ascii="Calibri" w:hAnsi="Calibri" w:cs="Calibri"/>
        </w:rPr>
        <w:lastRenderedPageBreak/>
        <w:t>Design details of software module</w:t>
      </w:r>
      <w:bookmarkEnd w:id="329"/>
      <w:bookmarkEnd w:id="330"/>
    </w:p>
    <w:p w:rsidR="00D229A6" w:rsidRPr="00AA38E8" w:rsidRDefault="00D229A6" w:rsidP="00D229A6">
      <w:pPr>
        <w:pStyle w:val="Heading2"/>
        <w:rPr>
          <w:rFonts w:ascii="Calibri" w:hAnsi="Calibri" w:cs="Calibri"/>
        </w:rPr>
      </w:pPr>
      <w:bookmarkStart w:id="331" w:name="_Toc406065230"/>
      <w:bookmarkStart w:id="332" w:name="_Toc496529799"/>
      <w:r w:rsidRPr="00D229A6">
        <w:lastRenderedPageBreak/>
        <w:t>Graphical</w:t>
      </w:r>
      <w:r>
        <w:rPr>
          <w:rFonts w:ascii="Calibri" w:hAnsi="Calibri" w:cs="Calibri"/>
        </w:rPr>
        <w:t xml:space="preserve"> representation of </w:t>
      </w:r>
      <w:bookmarkEnd w:id="33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5378A7">
        <w:rPr>
          <w:rFonts w:ascii="Calibri" w:hAnsi="Calibri" w:cs="Calibri"/>
        </w:rPr>
        <w:t>PwrLimr</w:t>
      </w:r>
      <w:bookmarkEnd w:id="332"/>
      <w:proofErr w:type="spellEnd"/>
      <w:r w:rsidR="00AE55D3">
        <w:rPr>
          <w:rFonts w:ascii="Calibri" w:hAnsi="Calibri" w:cs="Calibri"/>
        </w:rPr>
        <w:fldChar w:fldCharType="end"/>
      </w:r>
    </w:p>
    <w:p w:rsidR="00D229A6" w:rsidRDefault="000265E7" w:rsidP="00D229A6">
      <w:pPr>
        <w:rPr>
          <w:rFonts w:cs="Calibri"/>
          <w:i/>
        </w:rPr>
      </w:pPr>
      <w:del w:id="333" w:author="Brendon Binder" w:date="2017-10-19T14:34:00Z">
        <w:r w:rsidDel="006576DB">
          <w:rPr>
            <w:rFonts w:cs="Calibri"/>
            <w:i/>
            <w:noProof/>
            <w:lang w:bidi="ar-SA"/>
          </w:rPr>
          <w:lastRenderedPageBreak/>
          <w:drawing>
            <wp:inline distT="0" distB="0" distL="0" distR="0">
              <wp:extent cx="4429125" cy="50888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5088890"/>
                      </a:xfrm>
                      <a:prstGeom prst="rect">
                        <a:avLst/>
                      </a:prstGeom>
                      <a:noFill/>
                      <a:ln>
                        <a:noFill/>
                      </a:ln>
                    </pic:spPr>
                  </pic:pic>
                </a:graphicData>
              </a:graphic>
            </wp:inline>
          </w:drawing>
        </w:r>
      </w:del>
      <w:ins w:id="334" w:author="Brendon Binder" w:date="2017-10-19T14:34:00Z">
        <w:r w:rsidR="006576DB">
          <w:rPr>
            <w:noProof/>
          </w:rPr>
          <w:lastRenderedPageBreak/>
          <w:drawing>
            <wp:inline distT="0" distB="0" distL="0" distR="0" wp14:anchorId="6058EDA7" wp14:editId="657EA938">
              <wp:extent cx="4365242" cy="57118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185" cy="5714412"/>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335" w:name="_Toc406065231"/>
      <w:bookmarkStart w:id="336" w:name="_Toc496529800"/>
      <w:r w:rsidRPr="002D6391">
        <w:rPr>
          <w:rFonts w:ascii="Calibri" w:hAnsi="Calibri" w:cs="Calibri"/>
        </w:rPr>
        <w:t>Data Flow Diagram</w:t>
      </w:r>
      <w:bookmarkEnd w:id="335"/>
      <w:bookmarkEnd w:id="336"/>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337" w:name="_Toc375924736"/>
      <w:bookmarkStart w:id="338" w:name="_Toc406065232"/>
      <w:bookmarkStart w:id="339" w:name="_Toc496529801"/>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37"/>
      <w:bookmarkEnd w:id="338"/>
      <w:bookmarkEnd w:id="339"/>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340" w:name="_Toc375924737"/>
      <w:bookmarkStart w:id="341" w:name="_Toc406065233"/>
      <w:bookmarkStart w:id="342" w:name="_Toc496529802"/>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40"/>
      <w:bookmarkEnd w:id="341"/>
      <w:bookmarkEnd w:id="342"/>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43" w:name="_Toc338170479"/>
      <w:bookmarkStart w:id="344" w:name="_Toc375678228"/>
      <w:bookmarkStart w:id="345" w:name="_Toc418080062"/>
      <w:bookmarkStart w:id="346" w:name="_Toc421709912"/>
      <w:bookmarkStart w:id="347" w:name="_Toc496529803"/>
      <w:r w:rsidRPr="00AC4CD8">
        <w:rPr>
          <w:rFonts w:ascii="Calibri" w:hAnsi="Calibri" w:cs="Calibri"/>
        </w:rPr>
        <w:lastRenderedPageBreak/>
        <w:t>Constant Data Dictionary</w:t>
      </w:r>
      <w:bookmarkEnd w:id="343"/>
      <w:bookmarkEnd w:id="344"/>
      <w:bookmarkEnd w:id="345"/>
      <w:bookmarkEnd w:id="346"/>
      <w:bookmarkEnd w:id="347"/>
    </w:p>
    <w:p w:rsidR="00AC4CD8" w:rsidRPr="00DA5500" w:rsidRDefault="00AC4CD8" w:rsidP="00AC4CD8">
      <w:pPr>
        <w:pStyle w:val="Heading2"/>
        <w:spacing w:after="60"/>
        <w:rPr>
          <w:rFonts w:ascii="Calibri" w:hAnsi="Calibri"/>
        </w:rPr>
      </w:pPr>
      <w:bookmarkStart w:id="348" w:name="_Toc421011506"/>
      <w:bookmarkStart w:id="349" w:name="_Toc421786527"/>
      <w:bookmarkStart w:id="350" w:name="_Toc418080064"/>
      <w:bookmarkStart w:id="351" w:name="_Toc496529804"/>
      <w:r w:rsidRPr="00DA5500">
        <w:rPr>
          <w:rFonts w:ascii="Calibri" w:hAnsi="Calibri"/>
        </w:rPr>
        <w:t>Program (fixed) Constants</w:t>
      </w:r>
      <w:bookmarkEnd w:id="348"/>
      <w:bookmarkEnd w:id="349"/>
      <w:bookmarkEnd w:id="351"/>
    </w:p>
    <w:p w:rsidR="00AC4CD8" w:rsidRPr="00DA5500" w:rsidRDefault="00AC4CD8" w:rsidP="00AC4CD8">
      <w:pPr>
        <w:pStyle w:val="Heading3"/>
        <w:tabs>
          <w:tab w:val="clear" w:pos="1017"/>
          <w:tab w:val="num" w:pos="567"/>
        </w:tabs>
        <w:ind w:left="567"/>
        <w:rPr>
          <w:rFonts w:ascii="Calibri" w:hAnsi="Calibri"/>
        </w:rPr>
      </w:pPr>
      <w:bookmarkStart w:id="352" w:name="_Toc496529805"/>
      <w:bookmarkEnd w:id="350"/>
      <w:r w:rsidRPr="00DA5500">
        <w:rPr>
          <w:rFonts w:ascii="Calibri" w:hAnsi="Calibri"/>
        </w:rPr>
        <w:t>Embedded Constants</w:t>
      </w:r>
      <w:bookmarkEnd w:id="35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5D1E05" w:rsidRPr="00AA38E8" w:rsidTr="00F4318C">
        <w:trPr>
          <w:ins w:id="353" w:author="Brendon Binder" w:date="2017-10-20T08:26:00Z"/>
        </w:trPr>
        <w:tc>
          <w:tcPr>
            <w:tcW w:w="3888" w:type="dxa"/>
            <w:tcBorders>
              <w:top w:val="single" w:sz="6" w:space="0" w:color="auto"/>
              <w:left w:val="single" w:sz="6" w:space="0" w:color="auto"/>
              <w:bottom w:val="single" w:sz="6" w:space="0" w:color="auto"/>
              <w:right w:val="single" w:sz="6" w:space="0" w:color="auto"/>
            </w:tcBorders>
          </w:tcPr>
          <w:p w:rsidR="005D1E05" w:rsidRDefault="00A430E7" w:rsidP="00F4318C">
            <w:pPr>
              <w:spacing w:before="60"/>
              <w:jc w:val="center"/>
              <w:rPr>
                <w:ins w:id="354" w:author="Brendon Binder" w:date="2017-10-20T08:26:00Z"/>
                <w:rFonts w:cs="Calibri"/>
                <w:sz w:val="16"/>
                <w:szCs w:val="16"/>
              </w:rPr>
            </w:pPr>
            <w:ins w:id="355" w:author="Brendon Binder" w:date="2017-10-20T08:30:00Z">
              <w:r w:rsidRPr="00A430E7">
                <w:rPr>
                  <w:rFonts w:cs="Calibri"/>
                  <w:sz w:val="16"/>
                  <w:szCs w:val="16"/>
                </w:rPr>
                <w:t>BIT1MASK_ULS_U08</w:t>
              </w:r>
            </w:ins>
          </w:p>
        </w:tc>
        <w:tc>
          <w:tcPr>
            <w:tcW w:w="1710" w:type="dxa"/>
            <w:tcBorders>
              <w:top w:val="single" w:sz="6" w:space="0" w:color="auto"/>
              <w:left w:val="single" w:sz="6" w:space="0" w:color="auto"/>
              <w:bottom w:val="single" w:sz="6" w:space="0" w:color="auto"/>
              <w:right w:val="single" w:sz="6" w:space="0" w:color="auto"/>
            </w:tcBorders>
          </w:tcPr>
          <w:p w:rsidR="005D1E05" w:rsidDel="006576DB" w:rsidRDefault="00A430E7" w:rsidP="00F4318C">
            <w:pPr>
              <w:spacing w:before="60"/>
              <w:jc w:val="center"/>
              <w:rPr>
                <w:ins w:id="356" w:author="Brendon Binder" w:date="2017-10-20T08:26:00Z"/>
                <w:rFonts w:cs="Calibri"/>
                <w:sz w:val="16"/>
                <w:szCs w:val="16"/>
              </w:rPr>
            </w:pPr>
            <w:ins w:id="357" w:author="Brendon Binder" w:date="2017-10-20T08:30:00Z">
              <w:r>
                <w:rPr>
                  <w:rFonts w:cs="Calibri"/>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5D1E05" w:rsidDel="006576DB" w:rsidRDefault="00A430E7" w:rsidP="00F4318C">
            <w:pPr>
              <w:spacing w:before="60"/>
              <w:jc w:val="center"/>
              <w:rPr>
                <w:ins w:id="358" w:author="Brendon Binder" w:date="2017-10-20T08:26:00Z"/>
                <w:rFonts w:cs="Calibri"/>
                <w:sz w:val="16"/>
                <w:szCs w:val="16"/>
              </w:rPr>
            </w:pPr>
            <w:proofErr w:type="spellStart"/>
            <w:ins w:id="359" w:author="Brendon Binder" w:date="2017-10-20T08:30:00Z">
              <w:r>
                <w:rPr>
                  <w:rFonts w:cs="Calibri"/>
                  <w:sz w:val="16"/>
                  <w:szCs w:val="16"/>
                </w:rPr>
                <w:t>Uls</w:t>
              </w:r>
            </w:ins>
            <w:proofErr w:type="spellEnd"/>
          </w:p>
        </w:tc>
        <w:tc>
          <w:tcPr>
            <w:tcW w:w="1385" w:type="dxa"/>
            <w:tcBorders>
              <w:top w:val="single" w:sz="6" w:space="0" w:color="auto"/>
              <w:left w:val="single" w:sz="6" w:space="0" w:color="auto"/>
              <w:bottom w:val="single" w:sz="6" w:space="0" w:color="auto"/>
              <w:right w:val="single" w:sz="6" w:space="0" w:color="auto"/>
            </w:tcBorders>
          </w:tcPr>
          <w:p w:rsidR="005D1E05" w:rsidDel="006576DB" w:rsidRDefault="00A430E7" w:rsidP="00F4318C">
            <w:pPr>
              <w:spacing w:before="60"/>
              <w:jc w:val="center"/>
              <w:rPr>
                <w:ins w:id="360" w:author="Brendon Binder" w:date="2017-10-20T08:26:00Z"/>
                <w:rFonts w:cs="Calibri"/>
                <w:sz w:val="16"/>
                <w:szCs w:val="16"/>
              </w:rPr>
            </w:pPr>
            <w:ins w:id="361" w:author="Brendon Binder" w:date="2017-10-20T08:30:00Z">
              <w:r>
                <w:rPr>
                  <w:rFonts w:cs="Calibri"/>
                  <w:sz w:val="16"/>
                  <w:szCs w:val="16"/>
                </w:rPr>
                <w:t>2U</w:t>
              </w:r>
            </w:ins>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6576DB" w:rsidP="00F4318C">
            <w:pPr>
              <w:spacing w:before="60"/>
              <w:jc w:val="center"/>
              <w:rPr>
                <w:rFonts w:cs="Calibri"/>
                <w:sz w:val="16"/>
                <w:szCs w:val="16"/>
              </w:rPr>
            </w:pPr>
            <w:ins w:id="362" w:author="Brendon Binder" w:date="2017-10-19T14:35:00Z">
              <w:r>
                <w:rPr>
                  <w:rFonts w:cs="Calibri"/>
                  <w:sz w:val="16"/>
                  <w:szCs w:val="16"/>
                </w:rPr>
                <w:t xml:space="preserve">Refer </w:t>
              </w:r>
              <w:proofErr w:type="spellStart"/>
              <w:r>
                <w:rPr>
                  <w:rFonts w:cs="Calibri"/>
                  <w:sz w:val="16"/>
                  <w:szCs w:val="16"/>
                </w:rPr>
                <w:t>DataDict.m</w:t>
              </w:r>
            </w:ins>
            <w:proofErr w:type="spellEnd"/>
            <w:del w:id="363" w:author="Brendon Binder" w:date="2017-10-19T14:35:00Z">
              <w:r w:rsidR="00FA3EC9" w:rsidDel="006576DB">
                <w:rPr>
                  <w:rFonts w:cs="Calibri"/>
                  <w:sz w:val="16"/>
                  <w:szCs w:val="16"/>
                </w:rPr>
                <w:delText>MAXNRIVTRS_CNT_F32</w:delText>
              </w:r>
            </w:del>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F041E5" w:rsidP="00F4318C">
            <w:pPr>
              <w:spacing w:before="60"/>
              <w:jc w:val="center"/>
              <w:rPr>
                <w:rFonts w:cs="Calibri"/>
                <w:sz w:val="16"/>
                <w:szCs w:val="16"/>
              </w:rPr>
            </w:pPr>
            <w:del w:id="364" w:author="Brendon Binder" w:date="2017-10-19T14:35:00Z">
              <w:r w:rsidDel="006576DB">
                <w:rPr>
                  <w:rFonts w:cs="Calibri"/>
                  <w:sz w:val="16"/>
                  <w:szCs w:val="16"/>
                </w:rPr>
                <w:delText>Single precision float</w:delText>
              </w:r>
            </w:del>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FA3EC9" w:rsidP="00F4318C">
            <w:pPr>
              <w:spacing w:before="60"/>
              <w:jc w:val="center"/>
              <w:rPr>
                <w:rFonts w:cs="Calibri"/>
                <w:sz w:val="16"/>
                <w:szCs w:val="16"/>
              </w:rPr>
            </w:pPr>
            <w:del w:id="365" w:author="Brendon Binder" w:date="2017-10-19T14:35:00Z">
              <w:r w:rsidDel="006576DB">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FA3EC9" w:rsidP="00F4318C">
            <w:pPr>
              <w:spacing w:before="60"/>
              <w:jc w:val="center"/>
              <w:rPr>
                <w:rFonts w:cs="Calibri"/>
                <w:sz w:val="16"/>
                <w:szCs w:val="16"/>
              </w:rPr>
            </w:pPr>
            <w:del w:id="366" w:author="Brendon Binder" w:date="2017-10-19T14:35:00Z">
              <w:r w:rsidDel="006576DB">
                <w:rPr>
                  <w:rFonts w:cs="Calibri"/>
                  <w:sz w:val="16"/>
                  <w:szCs w:val="16"/>
                </w:rPr>
                <w:delText>2.0</w:delText>
              </w:r>
            </w:del>
          </w:p>
        </w:tc>
      </w:tr>
    </w:tbl>
    <w:p w:rsidR="002B094F" w:rsidDel="006576DB" w:rsidRDefault="002B094F" w:rsidP="002518E0">
      <w:pPr>
        <w:pStyle w:val="BodyText3"/>
        <w:rPr>
          <w:del w:id="367" w:author="Brendon Binder" w:date="2017-10-19T14:35:00Z"/>
          <w:rFonts w:cs="Calibri"/>
          <w:sz w:val="20"/>
          <w:szCs w:val="20"/>
        </w:rPr>
      </w:pPr>
    </w:p>
    <w:p w:rsidR="00D3042A" w:rsidRPr="0048012A" w:rsidRDefault="00D3042A">
      <w:pPr>
        <w:pStyle w:val="BodyText3"/>
        <w:rPr>
          <w:rFonts w:cs="Calibri"/>
          <w:sz w:val="20"/>
          <w:szCs w:val="20"/>
        </w:rPr>
        <w:pPrChange w:id="368" w:author="Brendon Binder" w:date="2017-10-19T14:35:00Z">
          <w:pPr>
            <w:pStyle w:val="BodyText3"/>
            <w:numPr>
              <w:numId w:val="22"/>
            </w:numPr>
            <w:ind w:left="720" w:hanging="360"/>
          </w:pPr>
        </w:pPrChange>
      </w:pPr>
      <w:del w:id="369" w:author="Brendon Binder" w:date="2017-10-19T14:35:00Z">
        <w:r w:rsidDel="006576DB">
          <w:rPr>
            <w:rFonts w:cs="Calibri"/>
            <w:sz w:val="20"/>
            <w:szCs w:val="20"/>
          </w:rPr>
          <w:delText>For other constants, refer DataDict.m</w:delText>
        </w:r>
      </w:del>
    </w:p>
    <w:p w:rsidR="00AC4CD8" w:rsidRPr="00DA5500" w:rsidRDefault="00AC4CD8" w:rsidP="00AC4CD8">
      <w:pPr>
        <w:pStyle w:val="Heading1"/>
        <w:ind w:left="562" w:hanging="562"/>
        <w:rPr>
          <w:rFonts w:ascii="Calibri" w:hAnsi="Calibri" w:cs="Calibri"/>
        </w:rPr>
      </w:pPr>
      <w:bookmarkStart w:id="370" w:name="_Ref87065593"/>
      <w:bookmarkStart w:id="371" w:name="_Toc338170483"/>
      <w:bookmarkStart w:id="372" w:name="_Toc375678229"/>
      <w:bookmarkStart w:id="373" w:name="_Toc418080067"/>
      <w:bookmarkStart w:id="374" w:name="_Toc421786702"/>
      <w:bookmarkStart w:id="375" w:name="_Toc49652980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70"/>
      <w:bookmarkEnd w:id="371"/>
      <w:bookmarkEnd w:id="372"/>
      <w:bookmarkEnd w:id="373"/>
      <w:bookmarkEnd w:id="374"/>
      <w:bookmarkEnd w:id="375"/>
    </w:p>
    <w:p w:rsidR="002B094F" w:rsidRPr="00987B4A" w:rsidRDefault="002B094F" w:rsidP="00007584">
      <w:pPr>
        <w:pStyle w:val="Heading2"/>
        <w:spacing w:after="60"/>
        <w:rPr>
          <w:rFonts w:ascii="Calibri" w:hAnsi="Calibri"/>
        </w:rPr>
      </w:pPr>
      <w:bookmarkStart w:id="376" w:name="_Toc338170484"/>
      <w:bookmarkStart w:id="377" w:name="_Toc418080068"/>
      <w:bookmarkStart w:id="378" w:name="_Toc421709916"/>
      <w:bookmarkStart w:id="379" w:name="_Toc496529807"/>
      <w:r w:rsidRPr="00007584">
        <w:rPr>
          <w:rFonts w:ascii="Calibri" w:hAnsi="Calibri"/>
        </w:rPr>
        <w:t>Sub</w:t>
      </w:r>
      <w:r w:rsidRPr="00987B4A">
        <w:rPr>
          <w:rFonts w:ascii="Calibri" w:hAnsi="Calibri"/>
        </w:rPr>
        <w:t>-Module Functions</w:t>
      </w:r>
      <w:bookmarkEnd w:id="376"/>
      <w:bookmarkEnd w:id="377"/>
      <w:bookmarkEnd w:id="378"/>
      <w:bookmarkEnd w:id="379"/>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80" w:name="_Toc421011514"/>
      <w:bookmarkStart w:id="381" w:name="_Toc496529808"/>
      <w:proofErr w:type="spellStart"/>
      <w:r w:rsidRPr="00AA38E8">
        <w:rPr>
          <w:rFonts w:ascii="Calibri" w:hAnsi="Calibri" w:cs="Calibri"/>
        </w:rPr>
        <w:t>Init</w:t>
      </w:r>
      <w:proofErr w:type="spellEnd"/>
      <w:r w:rsidRPr="00AA38E8">
        <w:rPr>
          <w:rFonts w:ascii="Calibri" w:hAnsi="Calibri" w:cs="Calibri"/>
        </w:rPr>
        <w:t xml:space="preserve">: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378A7">
        <w:rPr>
          <w:rFonts w:ascii="Calibri" w:hAnsi="Calibri" w:cs="Calibri"/>
        </w:rPr>
        <w:t>PwrLimr</w:t>
      </w:r>
      <w:r w:rsidR="006D634C">
        <w:rPr>
          <w:rFonts w:ascii="Calibri" w:hAnsi="Calibri" w:cs="Calibri"/>
        </w:rPr>
        <w:fldChar w:fldCharType="end"/>
      </w:r>
      <w:bookmarkEnd w:id="380"/>
      <w:r w:rsidR="001E0996">
        <w:rPr>
          <w:rFonts w:ascii="Calibri" w:hAnsi="Calibri" w:cs="Calibri"/>
        </w:rPr>
        <w:t>Init1</w:t>
      </w:r>
      <w:bookmarkEnd w:id="381"/>
    </w:p>
    <w:p w:rsidR="00007584" w:rsidRPr="00AA38E8" w:rsidRDefault="00007584" w:rsidP="00007584">
      <w:pPr>
        <w:pStyle w:val="Heading2"/>
        <w:numPr>
          <w:ilvl w:val="3"/>
          <w:numId w:val="11"/>
        </w:numPr>
        <w:spacing w:after="60"/>
        <w:rPr>
          <w:rFonts w:ascii="Calibri" w:hAnsi="Calibri" w:cs="Calibri"/>
        </w:rPr>
      </w:pPr>
      <w:bookmarkStart w:id="382" w:name="_Toc421011515"/>
      <w:bookmarkStart w:id="383" w:name="_Toc496529809"/>
      <w:r w:rsidRPr="00AA38E8">
        <w:rPr>
          <w:rFonts w:ascii="Calibri" w:hAnsi="Calibri" w:cs="Calibri"/>
        </w:rPr>
        <w:t>Design Rationale</w:t>
      </w:r>
      <w:bookmarkEnd w:id="382"/>
      <w:bookmarkEnd w:id="383"/>
    </w:p>
    <w:p w:rsidR="00007584" w:rsidRPr="00A26934" w:rsidRDefault="001E0996" w:rsidP="00007584">
      <w:pPr>
        <w:rPr>
          <w:rFonts w:cs="Calibri"/>
          <w:i/>
        </w:rPr>
      </w:pPr>
      <w:del w:id="384" w:author="Brendon Binder" w:date="2017-10-19T14:37:00Z">
        <w:r w:rsidDel="00A65D0B">
          <w:rPr>
            <w:rFonts w:cs="Calibri"/>
            <w:i/>
          </w:rPr>
          <w:delText xml:space="preserve">Init function is present in DataDict.m file but not shown in FDD model. </w:delText>
        </w:r>
        <w:r w:rsidR="00F90885" w:rsidDel="00A65D0B">
          <w:rPr>
            <w:rFonts w:cs="Calibri"/>
            <w:i/>
          </w:rPr>
          <w:delText xml:space="preserve">Per the note in </w:delText>
        </w:r>
        <w:r w:rsidR="00F90885" w:rsidRPr="00F90885" w:rsidDel="00A65D0B">
          <w:rPr>
            <w:rFonts w:cs="Calibri"/>
            <w:i/>
          </w:rPr>
          <w:delText>SF019B_PwrLimr/PwrLimr</w:delText>
        </w:r>
        <w:r w:rsidR="00F90885" w:rsidDel="00A65D0B">
          <w:rPr>
            <w:rFonts w:cs="Calibri"/>
            <w:i/>
          </w:rPr>
          <w:delText xml:space="preserve"> in the model</w:delText>
        </w:r>
        <w:r w:rsidDel="00A65D0B">
          <w:rPr>
            <w:rFonts w:cs="Calibri"/>
            <w:i/>
          </w:rPr>
          <w:delText xml:space="preserve">, the init function is responsible for updating the low pass filters used in the periodic functions. Additionally, the init function starts up a timer used in the ‘Asst_Lmt_Condition_Determination’ block in the model. </w:delText>
        </w:r>
      </w:del>
      <w:ins w:id="385" w:author="Brendon Binder" w:date="2017-10-19T14:37:00Z">
        <w:r w:rsidR="00A65D0B">
          <w:rPr>
            <w:rFonts w:cs="Calibri"/>
            <w:i/>
          </w:rPr>
          <w:t>Refer FDD</w:t>
        </w:r>
      </w:ins>
    </w:p>
    <w:p w:rsidR="00007584" w:rsidRPr="00AA38E8" w:rsidRDefault="00007584" w:rsidP="00007584">
      <w:pPr>
        <w:pStyle w:val="Heading2"/>
        <w:numPr>
          <w:ilvl w:val="3"/>
          <w:numId w:val="11"/>
        </w:numPr>
        <w:spacing w:after="60"/>
        <w:rPr>
          <w:rFonts w:ascii="Calibri" w:hAnsi="Calibri" w:cs="Calibri"/>
        </w:rPr>
      </w:pPr>
      <w:bookmarkStart w:id="386" w:name="_Toc421011516"/>
      <w:bookmarkStart w:id="387" w:name="_Toc496529810"/>
      <w:r w:rsidRPr="00AA38E8">
        <w:rPr>
          <w:rFonts w:ascii="Calibri" w:hAnsi="Calibri" w:cs="Calibri"/>
        </w:rPr>
        <w:t>Module Outputs</w:t>
      </w:r>
      <w:bookmarkEnd w:id="386"/>
      <w:bookmarkEnd w:id="387"/>
    </w:p>
    <w:p w:rsidR="00007584" w:rsidRPr="00A26934" w:rsidRDefault="00C5309C" w:rsidP="00007584">
      <w:pPr>
        <w:rPr>
          <w:rFonts w:cs="Calibri"/>
          <w:i/>
        </w:rPr>
      </w:pPr>
      <w:r>
        <w:rPr>
          <w:rFonts w:cs="Calibri"/>
          <w:i/>
        </w:rPr>
        <w:t>Refer FDD</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388" w:name="_Toc421011518"/>
      <w:bookmarkStart w:id="389" w:name="_Toc496529811"/>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378A7">
        <w:rPr>
          <w:rFonts w:ascii="Calibri" w:hAnsi="Calibri" w:cs="Calibri"/>
        </w:rPr>
        <w:t>PwrLimr</w:t>
      </w:r>
      <w:r w:rsidR="006D634C">
        <w:rPr>
          <w:rFonts w:ascii="Calibri" w:hAnsi="Calibri" w:cs="Calibri"/>
        </w:rPr>
        <w:fldChar w:fldCharType="end"/>
      </w:r>
      <w:bookmarkEnd w:id="388"/>
      <w:r w:rsidR="003C70E0">
        <w:rPr>
          <w:rFonts w:ascii="Calibri" w:hAnsi="Calibri" w:cs="Calibri"/>
        </w:rPr>
        <w:t>Per1</w:t>
      </w:r>
      <w:bookmarkEnd w:id="389"/>
    </w:p>
    <w:p w:rsidR="00DB3C1D" w:rsidRPr="00AA38E8" w:rsidRDefault="00DB3C1D" w:rsidP="00DB3C1D">
      <w:pPr>
        <w:pStyle w:val="Heading2"/>
        <w:numPr>
          <w:ilvl w:val="3"/>
          <w:numId w:val="11"/>
        </w:numPr>
        <w:spacing w:after="60"/>
        <w:rPr>
          <w:rFonts w:ascii="Calibri" w:hAnsi="Calibri" w:cs="Calibri"/>
        </w:rPr>
      </w:pPr>
      <w:bookmarkStart w:id="390" w:name="_Toc421011519"/>
      <w:bookmarkStart w:id="391" w:name="_Toc496529812"/>
      <w:r w:rsidRPr="00AA38E8">
        <w:rPr>
          <w:rFonts w:ascii="Calibri" w:hAnsi="Calibri" w:cs="Calibri"/>
        </w:rPr>
        <w:t>Design Rationale</w:t>
      </w:r>
      <w:bookmarkEnd w:id="390"/>
      <w:bookmarkEnd w:id="391"/>
    </w:p>
    <w:p w:rsidR="00DB3C1D" w:rsidRPr="0033680E" w:rsidRDefault="003C70E0"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92" w:name="_Toc421011520"/>
      <w:bookmarkStart w:id="393" w:name="_Toc496529813"/>
      <w:r w:rsidRPr="00AA38E8">
        <w:rPr>
          <w:rFonts w:ascii="Calibri" w:hAnsi="Calibri" w:cs="Calibri"/>
        </w:rPr>
        <w:t>Store Module Inputs to Local copies</w:t>
      </w:r>
      <w:bookmarkEnd w:id="392"/>
      <w:bookmarkEnd w:id="393"/>
    </w:p>
    <w:p w:rsidR="00DB3C1D" w:rsidRPr="0033680E" w:rsidRDefault="003C70E0"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94" w:name="_Toc421011521"/>
      <w:bookmarkStart w:id="395" w:name="_Toc496529814"/>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394"/>
      <w:bookmarkEnd w:id="395"/>
    </w:p>
    <w:p w:rsidR="00DB3C1D" w:rsidRPr="0033680E" w:rsidRDefault="003C70E0"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96" w:name="_Toc421011522"/>
      <w:bookmarkStart w:id="397" w:name="_Toc496529815"/>
      <w:r w:rsidRPr="00AA38E8">
        <w:rPr>
          <w:rFonts w:ascii="Calibri" w:hAnsi="Calibri" w:cs="Calibri"/>
        </w:rPr>
        <w:t>Store Local copy of outputs into Module Outputs</w:t>
      </w:r>
      <w:bookmarkEnd w:id="396"/>
      <w:bookmarkEnd w:id="397"/>
    </w:p>
    <w:p w:rsidR="00DB3C1D" w:rsidRDefault="00E96E95" w:rsidP="00DB3C1D">
      <w:pPr>
        <w:rPr>
          <w:rFonts w:cs="Calibri"/>
          <w:i/>
        </w:rPr>
      </w:pPr>
      <w:r>
        <w:rPr>
          <w:rFonts w:cs="Calibri"/>
          <w:i/>
        </w:rPr>
        <w:t>Refer FDD</w:t>
      </w:r>
    </w:p>
    <w:p w:rsidR="00C43C98" w:rsidRPr="00AA38E8" w:rsidRDefault="00C43C98" w:rsidP="00C43C98">
      <w:pPr>
        <w:pStyle w:val="Heading2"/>
        <w:numPr>
          <w:ilvl w:val="2"/>
          <w:numId w:val="11"/>
        </w:numPr>
        <w:tabs>
          <w:tab w:val="clear" w:pos="1017"/>
          <w:tab w:val="num" w:pos="567"/>
        </w:tabs>
        <w:spacing w:after="60"/>
        <w:ind w:left="567"/>
        <w:rPr>
          <w:rFonts w:ascii="Calibri" w:hAnsi="Calibri" w:cs="Calibri"/>
        </w:rPr>
      </w:pPr>
      <w:bookmarkStart w:id="398" w:name="_Toc496529816"/>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PwrLimr</w:t>
      </w:r>
      <w:r>
        <w:rPr>
          <w:rFonts w:ascii="Calibri" w:hAnsi="Calibri" w:cs="Calibri"/>
        </w:rPr>
        <w:fldChar w:fldCharType="end"/>
      </w:r>
      <w:r>
        <w:rPr>
          <w:rFonts w:ascii="Calibri" w:hAnsi="Calibri" w:cs="Calibri"/>
        </w:rPr>
        <w:t>Per2</w:t>
      </w:r>
      <w:bookmarkEnd w:id="398"/>
    </w:p>
    <w:p w:rsidR="00C43C98" w:rsidRPr="00AA38E8" w:rsidRDefault="00C43C98" w:rsidP="00C43C98">
      <w:pPr>
        <w:pStyle w:val="Heading2"/>
        <w:numPr>
          <w:ilvl w:val="3"/>
          <w:numId w:val="11"/>
        </w:numPr>
        <w:spacing w:after="60"/>
        <w:rPr>
          <w:rFonts w:ascii="Calibri" w:hAnsi="Calibri" w:cs="Calibri"/>
        </w:rPr>
      </w:pPr>
      <w:bookmarkStart w:id="399" w:name="_Toc496529817"/>
      <w:r w:rsidRPr="00AA38E8">
        <w:rPr>
          <w:rFonts w:ascii="Calibri" w:hAnsi="Calibri" w:cs="Calibri"/>
        </w:rPr>
        <w:t>Design Rationale</w:t>
      </w:r>
      <w:bookmarkEnd w:id="399"/>
    </w:p>
    <w:p w:rsidR="00C43C98" w:rsidRPr="0033680E" w:rsidRDefault="0006375B" w:rsidP="00C43C98">
      <w:pPr>
        <w:rPr>
          <w:rFonts w:cs="Calibri"/>
          <w:i/>
        </w:rPr>
      </w:pPr>
      <w:del w:id="400" w:author="Brendon Binder" w:date="2017-10-23T13:15:00Z">
        <w:r w:rsidRPr="0006375B" w:rsidDel="002F355F">
          <w:rPr>
            <w:rFonts w:cs="Calibri"/>
            <w:i/>
          </w:rPr>
          <w:delText>GetTiSpan100MicroSec32bit</w:delText>
        </w:r>
        <w:r w:rsidDel="002F355F">
          <w:rPr>
            <w:rFonts w:cs="Calibri"/>
            <w:i/>
          </w:rPr>
          <w:delText xml:space="preserve"> returns elapsed time in counts where one count is equal to 100 microseconds. Therefore, the value returned from that function is divided by 10 to get the elapsed time in milliseconds.</w:delText>
        </w:r>
      </w:del>
      <w:ins w:id="401" w:author="Brendon Binder" w:date="2017-10-23T13:15:00Z">
        <w:r w:rsidR="002F355F">
          <w:rPr>
            <w:rFonts w:cs="Calibri"/>
            <w:i/>
          </w:rPr>
          <w:t>Refer FDD</w:t>
        </w:r>
      </w:ins>
    </w:p>
    <w:p w:rsidR="00C43C98" w:rsidRPr="00AA38E8" w:rsidRDefault="00C43C98" w:rsidP="00C43C98">
      <w:pPr>
        <w:pStyle w:val="Heading2"/>
        <w:numPr>
          <w:ilvl w:val="3"/>
          <w:numId w:val="11"/>
        </w:numPr>
        <w:spacing w:after="60"/>
        <w:rPr>
          <w:rFonts w:ascii="Calibri" w:hAnsi="Calibri" w:cs="Calibri"/>
        </w:rPr>
      </w:pPr>
      <w:bookmarkStart w:id="402" w:name="_Toc496529818"/>
      <w:r w:rsidRPr="00AA38E8">
        <w:rPr>
          <w:rFonts w:ascii="Calibri" w:hAnsi="Calibri" w:cs="Calibri"/>
        </w:rPr>
        <w:t>Store Module Inputs to Local copies</w:t>
      </w:r>
      <w:bookmarkEnd w:id="402"/>
    </w:p>
    <w:p w:rsidR="00C43C98" w:rsidRPr="0033680E" w:rsidRDefault="00C43C98" w:rsidP="00C43C98">
      <w:pPr>
        <w:rPr>
          <w:rFonts w:cs="Calibri"/>
          <w:i/>
        </w:rPr>
      </w:pPr>
      <w:r>
        <w:rPr>
          <w:rFonts w:cs="Calibri"/>
          <w:i/>
        </w:rPr>
        <w:t>Refer FDD</w:t>
      </w:r>
    </w:p>
    <w:p w:rsidR="00C43C98" w:rsidRPr="00AA38E8" w:rsidRDefault="00C43C98" w:rsidP="00C43C98">
      <w:pPr>
        <w:pStyle w:val="Heading2"/>
        <w:numPr>
          <w:ilvl w:val="3"/>
          <w:numId w:val="11"/>
        </w:numPr>
        <w:spacing w:after="60"/>
        <w:rPr>
          <w:rFonts w:ascii="Calibri" w:hAnsi="Calibri" w:cs="Calibri"/>
        </w:rPr>
      </w:pPr>
      <w:bookmarkStart w:id="403" w:name="_Toc496529819"/>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403"/>
    </w:p>
    <w:p w:rsidR="00C43C98" w:rsidRPr="0033680E" w:rsidRDefault="00C43C98" w:rsidP="00C43C98">
      <w:pPr>
        <w:rPr>
          <w:rFonts w:cs="Calibri"/>
          <w:i/>
        </w:rPr>
      </w:pPr>
      <w:r>
        <w:rPr>
          <w:rFonts w:cs="Calibri"/>
          <w:i/>
        </w:rPr>
        <w:t>Refer FDD</w:t>
      </w:r>
    </w:p>
    <w:p w:rsidR="00C43C98" w:rsidRPr="00AA38E8" w:rsidRDefault="00C43C98" w:rsidP="00C43C98">
      <w:pPr>
        <w:pStyle w:val="Heading2"/>
        <w:numPr>
          <w:ilvl w:val="3"/>
          <w:numId w:val="11"/>
        </w:numPr>
        <w:spacing w:after="60"/>
        <w:rPr>
          <w:rFonts w:ascii="Calibri" w:hAnsi="Calibri" w:cs="Calibri"/>
        </w:rPr>
      </w:pPr>
      <w:bookmarkStart w:id="404" w:name="_Toc496529820"/>
      <w:r w:rsidRPr="00AA38E8">
        <w:rPr>
          <w:rFonts w:ascii="Calibri" w:hAnsi="Calibri" w:cs="Calibri"/>
        </w:rPr>
        <w:t>Store Local copy of outputs into Module Outputs</w:t>
      </w:r>
      <w:bookmarkEnd w:id="404"/>
    </w:p>
    <w:p w:rsidR="00C43C98" w:rsidRPr="0033680E" w:rsidRDefault="00C43C98" w:rsidP="00C43C98">
      <w:pPr>
        <w:rPr>
          <w:rFonts w:cs="Calibri"/>
          <w:i/>
        </w:rPr>
      </w:pPr>
      <w:r>
        <w:rPr>
          <w:rFonts w:cs="Calibri"/>
          <w:i/>
        </w:rPr>
        <w:t>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405" w:name="_Toc496529821"/>
      <w:r>
        <w:rPr>
          <w:rFonts w:ascii="Calibri" w:hAnsi="Calibri"/>
        </w:rPr>
        <w:lastRenderedPageBreak/>
        <w:t xml:space="preserve">Server </w:t>
      </w:r>
      <w:proofErr w:type="spellStart"/>
      <w:r>
        <w:rPr>
          <w:rFonts w:ascii="Calibri" w:hAnsi="Calibri"/>
        </w:rPr>
        <w:t>R</w:t>
      </w:r>
      <w:r w:rsidRPr="008C6874">
        <w:rPr>
          <w:rFonts w:ascii="Calibri" w:hAnsi="Calibri"/>
        </w:rPr>
        <w:t>un</w:t>
      </w:r>
      <w:ins w:id="406" w:author="Brendon Binder" w:date="2017-10-19T14:38:00Z">
        <w:r w:rsidR="00A65D0B">
          <w:rPr>
            <w:rFonts w:ascii="Calibri" w:hAnsi="Calibri"/>
          </w:rPr>
          <w:t>n</w:t>
        </w:r>
      </w:ins>
      <w:r w:rsidRPr="008C6874">
        <w:rPr>
          <w:rFonts w:ascii="Calibri" w:hAnsi="Calibri"/>
        </w:rPr>
        <w:t>ables</w:t>
      </w:r>
      <w:bookmarkEnd w:id="405"/>
      <w:proofErr w:type="spellEnd"/>
      <w:r w:rsidR="002B094F" w:rsidRPr="008C6874">
        <w:rPr>
          <w:rFonts w:ascii="Calibri" w:hAnsi="Calibri"/>
        </w:rPr>
        <w:t xml:space="preserve"> </w:t>
      </w:r>
    </w:p>
    <w:p w:rsidR="00A8287C" w:rsidRPr="00A8287C" w:rsidRDefault="00A8287C" w:rsidP="00A8287C">
      <w:pPr>
        <w:rPr>
          <w:lang w:bidi="ar-SA"/>
        </w:rPr>
      </w:pPr>
      <w:r>
        <w:rPr>
          <w:lang w:bidi="ar-SA"/>
        </w:rPr>
        <w:t>None</w:t>
      </w:r>
    </w:p>
    <w:p w:rsidR="008C6874" w:rsidRPr="00AA38E8" w:rsidRDefault="008C6874" w:rsidP="008C6874">
      <w:pPr>
        <w:pStyle w:val="Heading2"/>
        <w:spacing w:after="60"/>
        <w:rPr>
          <w:rFonts w:ascii="Calibri" w:hAnsi="Calibri" w:cs="Calibri"/>
        </w:rPr>
      </w:pPr>
      <w:bookmarkStart w:id="407" w:name="_Toc382301471"/>
      <w:bookmarkStart w:id="408" w:name="_Toc383698997"/>
      <w:bookmarkStart w:id="409" w:name="_Ref382299966"/>
      <w:bookmarkStart w:id="410" w:name="_Toc421011529"/>
      <w:bookmarkStart w:id="411" w:name="_Toc496529822"/>
      <w:bookmarkEnd w:id="407"/>
      <w:bookmarkEnd w:id="408"/>
      <w:r w:rsidRPr="00AA38E8">
        <w:rPr>
          <w:rFonts w:ascii="Calibri" w:hAnsi="Calibri" w:cs="Calibri"/>
        </w:rPr>
        <w:t>Interrupt Functions</w:t>
      </w:r>
      <w:bookmarkEnd w:id="409"/>
      <w:bookmarkEnd w:id="410"/>
      <w:bookmarkEnd w:id="411"/>
    </w:p>
    <w:p w:rsidR="002B094F" w:rsidRPr="00A8287C" w:rsidRDefault="00A8287C" w:rsidP="008C6874">
      <w:pPr>
        <w:rPr>
          <w:rFonts w:cs="Calibri"/>
        </w:rPr>
      </w:pPr>
      <w:r w:rsidRPr="00A8287C">
        <w:rPr>
          <w:rFonts w:cs="Calibri"/>
        </w:rPr>
        <w:t>None</w:t>
      </w:r>
    </w:p>
    <w:p w:rsidR="002B094F" w:rsidRDefault="002B094F" w:rsidP="008C6874">
      <w:pPr>
        <w:pStyle w:val="Heading2"/>
        <w:spacing w:after="60"/>
        <w:rPr>
          <w:rFonts w:ascii="Calibri" w:hAnsi="Calibri" w:cs="Calibri"/>
        </w:rPr>
      </w:pPr>
      <w:bookmarkStart w:id="412" w:name="_Toc338170485"/>
      <w:bookmarkStart w:id="413" w:name="_Toc418080074"/>
      <w:bookmarkStart w:id="414" w:name="_Toc421709919"/>
      <w:bookmarkStart w:id="415" w:name="_Toc496529823"/>
      <w:r w:rsidRPr="008C6874">
        <w:rPr>
          <w:rFonts w:ascii="Calibri" w:hAnsi="Calibri" w:cs="Calibri"/>
        </w:rPr>
        <w:t>Module Internal (Local) Functions</w:t>
      </w:r>
      <w:bookmarkEnd w:id="412"/>
      <w:bookmarkEnd w:id="413"/>
      <w:bookmarkEnd w:id="414"/>
      <w:bookmarkEnd w:id="415"/>
    </w:p>
    <w:p w:rsidR="00A65D0B" w:rsidRPr="00AA38E8" w:rsidRDefault="0005223C" w:rsidP="0005223C">
      <w:pPr>
        <w:pStyle w:val="Heading3"/>
        <w:rPr>
          <w:ins w:id="416" w:author="Brendon Binder" w:date="2017-10-19T14:38:00Z"/>
        </w:rPr>
      </w:pPr>
      <w:bookmarkStart w:id="417" w:name="_Toc496529824"/>
      <w:proofErr w:type="spellStart"/>
      <w:ins w:id="418" w:author="Brendon Binder" w:date="2017-10-23T13:47:00Z">
        <w:r w:rsidRPr="0005223C">
          <w:rPr>
            <w:rFonts w:ascii="Calibri" w:hAnsi="Calibri" w:cs="Calibri"/>
            <w:sz w:val="28"/>
          </w:rPr>
          <w:t>AssiLimCdn</w:t>
        </w:r>
      </w:ins>
      <w:bookmarkEnd w:id="417"/>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A65D0B" w:rsidRPr="00AA38E8" w:rsidTr="006D1718">
        <w:trPr>
          <w:ins w:id="419" w:author="Brendon Binder" w:date="2017-10-19T14:38:00Z"/>
        </w:trPr>
        <w:tc>
          <w:tcPr>
            <w:tcW w:w="1689" w:type="dxa"/>
          </w:tcPr>
          <w:p w:rsidR="00A65D0B" w:rsidRPr="00AA38E8" w:rsidRDefault="00A65D0B" w:rsidP="006D1718">
            <w:pPr>
              <w:spacing w:before="60"/>
              <w:rPr>
                <w:ins w:id="420" w:author="Brendon Binder" w:date="2017-10-19T14:38:00Z"/>
                <w:rFonts w:cs="Calibri"/>
                <w:b/>
                <w:bCs/>
                <w:sz w:val="16"/>
              </w:rPr>
            </w:pPr>
            <w:ins w:id="421" w:author="Brendon Binder" w:date="2017-10-19T14:38:00Z">
              <w:r w:rsidRPr="00AA38E8">
                <w:rPr>
                  <w:rFonts w:cs="Calibri"/>
                  <w:b/>
                  <w:bCs/>
                  <w:sz w:val="16"/>
                </w:rPr>
                <w:t>Function Name</w:t>
              </w:r>
            </w:ins>
          </w:p>
        </w:tc>
        <w:tc>
          <w:tcPr>
            <w:tcW w:w="3834" w:type="dxa"/>
          </w:tcPr>
          <w:p w:rsidR="00A65D0B" w:rsidRPr="00AA38E8" w:rsidRDefault="0005223C" w:rsidP="006D1718">
            <w:pPr>
              <w:spacing w:before="60"/>
              <w:rPr>
                <w:ins w:id="422" w:author="Brendon Binder" w:date="2017-10-19T14:38:00Z"/>
                <w:rFonts w:cs="Calibri"/>
                <w:sz w:val="16"/>
              </w:rPr>
            </w:pPr>
            <w:proofErr w:type="spellStart"/>
            <w:ins w:id="423" w:author="Brendon Binder" w:date="2017-10-23T13:47:00Z">
              <w:r w:rsidRPr="0005223C">
                <w:rPr>
                  <w:rFonts w:cs="Calibri"/>
                  <w:sz w:val="16"/>
                </w:rPr>
                <w:t>AssiLimCdn</w:t>
              </w:r>
            </w:ins>
            <w:proofErr w:type="spellEnd"/>
          </w:p>
        </w:tc>
        <w:tc>
          <w:tcPr>
            <w:tcW w:w="1135" w:type="dxa"/>
            <w:shd w:val="pct30" w:color="FFFF00" w:fill="auto"/>
          </w:tcPr>
          <w:p w:rsidR="00A65D0B" w:rsidRPr="00AA38E8" w:rsidRDefault="00A65D0B" w:rsidP="006D1718">
            <w:pPr>
              <w:spacing w:before="60"/>
              <w:jc w:val="center"/>
              <w:rPr>
                <w:ins w:id="424" w:author="Brendon Binder" w:date="2017-10-19T14:38:00Z"/>
                <w:rFonts w:cs="Calibri"/>
                <w:sz w:val="16"/>
              </w:rPr>
            </w:pPr>
            <w:ins w:id="425" w:author="Brendon Binder" w:date="2017-10-19T14:38:00Z">
              <w:r w:rsidRPr="00AA38E8">
                <w:rPr>
                  <w:rFonts w:cs="Calibri"/>
                  <w:sz w:val="16"/>
                </w:rPr>
                <w:t>Type</w:t>
              </w:r>
            </w:ins>
          </w:p>
        </w:tc>
        <w:tc>
          <w:tcPr>
            <w:tcW w:w="1135" w:type="dxa"/>
            <w:shd w:val="pct30" w:color="FFFF00" w:fill="auto"/>
          </w:tcPr>
          <w:p w:rsidR="00A65D0B" w:rsidRPr="00AA38E8" w:rsidRDefault="00A65D0B" w:rsidP="006D1718">
            <w:pPr>
              <w:spacing w:before="60"/>
              <w:jc w:val="center"/>
              <w:rPr>
                <w:ins w:id="426" w:author="Brendon Binder" w:date="2017-10-19T14:38:00Z"/>
                <w:rFonts w:cs="Calibri"/>
                <w:sz w:val="16"/>
              </w:rPr>
            </w:pPr>
            <w:ins w:id="427" w:author="Brendon Binder" w:date="2017-10-19T14:38:00Z">
              <w:r w:rsidRPr="00AA38E8">
                <w:rPr>
                  <w:rFonts w:cs="Calibri"/>
                  <w:sz w:val="16"/>
                </w:rPr>
                <w:t>Min</w:t>
              </w:r>
            </w:ins>
          </w:p>
        </w:tc>
        <w:tc>
          <w:tcPr>
            <w:tcW w:w="1135" w:type="dxa"/>
            <w:shd w:val="pct30" w:color="FFFF00" w:fill="auto"/>
          </w:tcPr>
          <w:p w:rsidR="00A65D0B" w:rsidRPr="00AA38E8" w:rsidRDefault="00A65D0B" w:rsidP="006D1718">
            <w:pPr>
              <w:spacing w:before="60"/>
              <w:jc w:val="center"/>
              <w:rPr>
                <w:ins w:id="428" w:author="Brendon Binder" w:date="2017-10-19T14:38:00Z"/>
                <w:rFonts w:cs="Calibri"/>
                <w:sz w:val="16"/>
              </w:rPr>
            </w:pPr>
            <w:ins w:id="429" w:author="Brendon Binder" w:date="2017-10-19T14:38:00Z">
              <w:r w:rsidRPr="00AA38E8">
                <w:rPr>
                  <w:rFonts w:cs="Calibri"/>
                  <w:sz w:val="16"/>
                </w:rPr>
                <w:t>Max</w:t>
              </w:r>
            </w:ins>
          </w:p>
        </w:tc>
      </w:tr>
      <w:tr w:rsidR="00A65D0B" w:rsidRPr="00AA38E8" w:rsidTr="006D1718">
        <w:trPr>
          <w:ins w:id="430" w:author="Brendon Binder" w:date="2017-10-19T14:38:00Z"/>
        </w:trPr>
        <w:tc>
          <w:tcPr>
            <w:tcW w:w="1689" w:type="dxa"/>
          </w:tcPr>
          <w:p w:rsidR="00A65D0B" w:rsidRPr="00AA38E8" w:rsidRDefault="00A65D0B" w:rsidP="006D1718">
            <w:pPr>
              <w:spacing w:before="60"/>
              <w:rPr>
                <w:ins w:id="431" w:author="Brendon Binder" w:date="2017-10-19T14:38:00Z"/>
                <w:rFonts w:cs="Calibri"/>
                <w:b/>
                <w:bCs/>
                <w:sz w:val="16"/>
              </w:rPr>
            </w:pPr>
            <w:ins w:id="432" w:author="Brendon Binder" w:date="2017-10-19T14:38:00Z">
              <w:r w:rsidRPr="00AA38E8">
                <w:rPr>
                  <w:rFonts w:cs="Calibri"/>
                  <w:b/>
                  <w:bCs/>
                  <w:sz w:val="16"/>
                </w:rPr>
                <w:t xml:space="preserve">Arguments Passed </w:t>
              </w:r>
            </w:ins>
          </w:p>
        </w:tc>
        <w:tc>
          <w:tcPr>
            <w:tcW w:w="3834" w:type="dxa"/>
          </w:tcPr>
          <w:p w:rsidR="00A65D0B" w:rsidRPr="00AA38E8" w:rsidRDefault="00A65D0B" w:rsidP="006D1718">
            <w:pPr>
              <w:spacing w:before="60"/>
              <w:rPr>
                <w:ins w:id="433" w:author="Brendon Binder" w:date="2017-10-19T14:38:00Z"/>
                <w:rFonts w:cs="Calibri"/>
                <w:sz w:val="16"/>
              </w:rPr>
            </w:pPr>
            <w:ins w:id="434" w:author="Brendon Binder" w:date="2017-10-19T14:39:00Z">
              <w:r w:rsidRPr="00A65D0B">
                <w:rPr>
                  <w:rFonts w:cs="Calibri"/>
                  <w:sz w:val="16"/>
                </w:rPr>
                <w:t>FildTqLim_Uls_T_f32</w:t>
              </w:r>
            </w:ins>
          </w:p>
        </w:tc>
        <w:tc>
          <w:tcPr>
            <w:tcW w:w="1135" w:type="dxa"/>
          </w:tcPr>
          <w:p w:rsidR="00A65D0B" w:rsidRPr="00AA38E8" w:rsidRDefault="00A65D0B" w:rsidP="006D1718">
            <w:pPr>
              <w:spacing w:before="60"/>
              <w:rPr>
                <w:ins w:id="435" w:author="Brendon Binder" w:date="2017-10-19T14:38:00Z"/>
                <w:rFonts w:cs="Calibri"/>
                <w:sz w:val="16"/>
              </w:rPr>
            </w:pPr>
            <w:ins w:id="436" w:author="Brendon Binder" w:date="2017-10-19T14:39:00Z">
              <w:r>
                <w:rPr>
                  <w:rFonts w:cs="Calibri"/>
                  <w:sz w:val="16"/>
                </w:rPr>
                <w:t>float32</w:t>
              </w:r>
            </w:ins>
          </w:p>
        </w:tc>
        <w:tc>
          <w:tcPr>
            <w:tcW w:w="1135" w:type="dxa"/>
          </w:tcPr>
          <w:p w:rsidR="00A65D0B" w:rsidRPr="00AA38E8" w:rsidRDefault="001D38E6" w:rsidP="006D1718">
            <w:pPr>
              <w:spacing w:before="60"/>
              <w:rPr>
                <w:ins w:id="437" w:author="Brendon Binder" w:date="2017-10-19T14:38:00Z"/>
                <w:rFonts w:cs="Calibri"/>
                <w:sz w:val="16"/>
              </w:rPr>
            </w:pPr>
            <w:ins w:id="438" w:author="Brendon Binder" w:date="2017-10-23T11:20:00Z">
              <w:r>
                <w:rPr>
                  <w:rFonts w:cs="Calibri"/>
                  <w:sz w:val="16"/>
                </w:rPr>
                <w:t>0</w:t>
              </w:r>
            </w:ins>
            <w:ins w:id="439" w:author="Brendon Binder" w:date="2017-10-19T14:38:00Z">
              <w:r w:rsidR="00E66332">
                <w:rPr>
                  <w:rFonts w:cs="Calibri"/>
                  <w:sz w:val="16"/>
                </w:rPr>
                <w:t>.0</w:t>
              </w:r>
              <w:r>
                <w:rPr>
                  <w:rFonts w:cs="Calibri"/>
                  <w:sz w:val="16"/>
                </w:rPr>
                <w:t>F</w:t>
              </w:r>
            </w:ins>
          </w:p>
        </w:tc>
        <w:tc>
          <w:tcPr>
            <w:tcW w:w="1135" w:type="dxa"/>
          </w:tcPr>
          <w:p w:rsidR="00A65D0B" w:rsidRPr="00AA38E8" w:rsidRDefault="00E66332" w:rsidP="006D1718">
            <w:pPr>
              <w:spacing w:before="60"/>
              <w:rPr>
                <w:ins w:id="440" w:author="Brendon Binder" w:date="2017-10-19T14:38:00Z"/>
                <w:rFonts w:cs="Calibri"/>
                <w:sz w:val="16"/>
              </w:rPr>
            </w:pPr>
            <w:ins w:id="441" w:author="Brendon Binder" w:date="2017-10-23T11:21:00Z">
              <w:r>
                <w:rPr>
                  <w:rFonts w:cs="Calibri"/>
                  <w:sz w:val="16"/>
                </w:rPr>
                <w:t>1.0</w:t>
              </w:r>
              <w:r w:rsidR="001D38E6">
                <w:rPr>
                  <w:rFonts w:cs="Calibri"/>
                  <w:sz w:val="16"/>
                </w:rPr>
                <w:t>F</w:t>
              </w:r>
            </w:ins>
          </w:p>
        </w:tc>
      </w:tr>
      <w:tr w:rsidR="00A65D0B" w:rsidRPr="00AA38E8" w:rsidTr="006D1718">
        <w:trPr>
          <w:ins w:id="442" w:author="Brendon Binder" w:date="2017-10-19T14:38:00Z"/>
        </w:trPr>
        <w:tc>
          <w:tcPr>
            <w:tcW w:w="1689" w:type="dxa"/>
          </w:tcPr>
          <w:p w:rsidR="00A65D0B" w:rsidRPr="00AA38E8" w:rsidRDefault="00A65D0B" w:rsidP="006D1718">
            <w:pPr>
              <w:spacing w:before="60"/>
              <w:rPr>
                <w:ins w:id="443" w:author="Brendon Binder" w:date="2017-10-19T14:38:00Z"/>
                <w:rFonts w:cs="Calibri"/>
                <w:b/>
                <w:bCs/>
                <w:sz w:val="16"/>
              </w:rPr>
            </w:pPr>
          </w:p>
        </w:tc>
        <w:tc>
          <w:tcPr>
            <w:tcW w:w="3834" w:type="dxa"/>
          </w:tcPr>
          <w:p w:rsidR="00A65D0B" w:rsidRPr="00AA38E8" w:rsidRDefault="00A65D0B" w:rsidP="006D1718">
            <w:pPr>
              <w:spacing w:before="60"/>
              <w:rPr>
                <w:ins w:id="444" w:author="Brendon Binder" w:date="2017-10-19T14:38:00Z"/>
                <w:rFonts w:cs="Calibri"/>
                <w:sz w:val="16"/>
              </w:rPr>
            </w:pPr>
            <w:ins w:id="445" w:author="Brendon Binder" w:date="2017-10-19T14:39:00Z">
              <w:r w:rsidRPr="00A65D0B">
                <w:rPr>
                  <w:rFonts w:cs="Calibri"/>
                  <w:sz w:val="16"/>
                </w:rPr>
                <w:t>BrdgVltg_Volt_T_f32</w:t>
              </w:r>
            </w:ins>
          </w:p>
        </w:tc>
        <w:tc>
          <w:tcPr>
            <w:tcW w:w="1135" w:type="dxa"/>
          </w:tcPr>
          <w:p w:rsidR="00A65D0B" w:rsidRPr="00AA38E8" w:rsidRDefault="00A65D0B" w:rsidP="006D1718">
            <w:pPr>
              <w:spacing w:before="60"/>
              <w:rPr>
                <w:ins w:id="446" w:author="Brendon Binder" w:date="2017-10-19T14:38:00Z"/>
                <w:rFonts w:cs="Calibri"/>
                <w:sz w:val="16"/>
              </w:rPr>
            </w:pPr>
            <w:ins w:id="447" w:author="Brendon Binder" w:date="2017-10-19T14:39:00Z">
              <w:r>
                <w:rPr>
                  <w:rFonts w:cs="Calibri"/>
                  <w:sz w:val="16"/>
                </w:rPr>
                <w:t>float32</w:t>
              </w:r>
            </w:ins>
          </w:p>
        </w:tc>
        <w:tc>
          <w:tcPr>
            <w:tcW w:w="1135" w:type="dxa"/>
          </w:tcPr>
          <w:p w:rsidR="00A65D0B" w:rsidRPr="00AA38E8" w:rsidRDefault="001D38E6" w:rsidP="006D1718">
            <w:pPr>
              <w:spacing w:before="60"/>
              <w:rPr>
                <w:ins w:id="448" w:author="Brendon Binder" w:date="2017-10-19T14:38:00Z"/>
                <w:rFonts w:cs="Calibri"/>
                <w:sz w:val="16"/>
              </w:rPr>
            </w:pPr>
            <w:ins w:id="449" w:author="Brendon Binder" w:date="2017-10-23T11:22:00Z">
              <w:r>
                <w:rPr>
                  <w:rFonts w:cs="Calibri"/>
                  <w:sz w:val="16"/>
                </w:rPr>
                <w:t>6.0F</w:t>
              </w:r>
            </w:ins>
          </w:p>
        </w:tc>
        <w:tc>
          <w:tcPr>
            <w:tcW w:w="1135" w:type="dxa"/>
          </w:tcPr>
          <w:p w:rsidR="00A65D0B" w:rsidRPr="00AA38E8" w:rsidRDefault="001D38E6" w:rsidP="006D1718">
            <w:pPr>
              <w:spacing w:before="60"/>
              <w:rPr>
                <w:ins w:id="450" w:author="Brendon Binder" w:date="2017-10-19T14:38:00Z"/>
                <w:rFonts w:cs="Calibri"/>
                <w:sz w:val="16"/>
              </w:rPr>
            </w:pPr>
            <w:ins w:id="451" w:author="Brendon Binder" w:date="2017-10-23T11:22:00Z">
              <w:r>
                <w:rPr>
                  <w:rFonts w:cs="Calibri"/>
                  <w:sz w:val="16"/>
                </w:rPr>
                <w:t>26.5F</w:t>
              </w:r>
            </w:ins>
          </w:p>
        </w:tc>
      </w:tr>
      <w:tr w:rsidR="00A65D0B" w:rsidRPr="00AA38E8" w:rsidTr="006D1718">
        <w:trPr>
          <w:ins w:id="452" w:author="Brendon Binder" w:date="2017-10-19T14:39:00Z"/>
        </w:trPr>
        <w:tc>
          <w:tcPr>
            <w:tcW w:w="1689" w:type="dxa"/>
          </w:tcPr>
          <w:p w:rsidR="00A65D0B" w:rsidRPr="00AA38E8" w:rsidRDefault="00A65D0B" w:rsidP="00A65D0B">
            <w:pPr>
              <w:spacing w:before="60"/>
              <w:rPr>
                <w:ins w:id="453" w:author="Brendon Binder" w:date="2017-10-19T14:39:00Z"/>
                <w:rFonts w:cs="Calibri"/>
                <w:b/>
                <w:bCs/>
                <w:sz w:val="16"/>
              </w:rPr>
            </w:pPr>
            <w:ins w:id="454" w:author="Brendon Binder" w:date="2017-10-19T14:39:00Z">
              <w:r w:rsidRPr="00AA38E8">
                <w:rPr>
                  <w:rFonts w:cs="Calibri"/>
                  <w:b/>
                  <w:bCs/>
                  <w:sz w:val="16"/>
                </w:rPr>
                <w:t>Return Value</w:t>
              </w:r>
            </w:ins>
          </w:p>
        </w:tc>
        <w:tc>
          <w:tcPr>
            <w:tcW w:w="3834" w:type="dxa"/>
          </w:tcPr>
          <w:p w:rsidR="00A65D0B" w:rsidRDefault="00A65D0B" w:rsidP="00A65D0B">
            <w:pPr>
              <w:spacing w:before="60"/>
              <w:rPr>
                <w:ins w:id="455" w:author="Brendon Binder" w:date="2017-10-19T14:39:00Z"/>
                <w:rFonts w:cs="Calibri"/>
                <w:sz w:val="16"/>
              </w:rPr>
            </w:pPr>
            <w:ins w:id="456" w:author="Brendon Binder" w:date="2017-10-19T14:39:00Z">
              <w:r>
                <w:rPr>
                  <w:rFonts w:cs="Calibri"/>
                  <w:sz w:val="16"/>
                </w:rPr>
                <w:t>None</w:t>
              </w:r>
            </w:ins>
          </w:p>
        </w:tc>
        <w:tc>
          <w:tcPr>
            <w:tcW w:w="1135" w:type="dxa"/>
          </w:tcPr>
          <w:p w:rsidR="00A65D0B" w:rsidRDefault="00A65D0B" w:rsidP="00A65D0B">
            <w:pPr>
              <w:spacing w:before="60"/>
              <w:rPr>
                <w:ins w:id="457" w:author="Brendon Binder" w:date="2017-10-19T14:39:00Z"/>
                <w:rFonts w:cs="Calibri"/>
                <w:sz w:val="16"/>
              </w:rPr>
            </w:pPr>
            <w:ins w:id="458" w:author="Brendon Binder" w:date="2017-10-19T14:39:00Z">
              <w:r>
                <w:rPr>
                  <w:rFonts w:cs="Calibri"/>
                  <w:sz w:val="16"/>
                </w:rPr>
                <w:t>N/A</w:t>
              </w:r>
            </w:ins>
          </w:p>
        </w:tc>
        <w:tc>
          <w:tcPr>
            <w:tcW w:w="1135" w:type="dxa"/>
          </w:tcPr>
          <w:p w:rsidR="00A65D0B" w:rsidRDefault="00A65D0B" w:rsidP="00A65D0B">
            <w:pPr>
              <w:spacing w:before="60"/>
              <w:rPr>
                <w:ins w:id="459" w:author="Brendon Binder" w:date="2017-10-19T14:39:00Z"/>
                <w:rFonts w:cs="Calibri"/>
                <w:sz w:val="16"/>
              </w:rPr>
            </w:pPr>
            <w:ins w:id="460" w:author="Brendon Binder" w:date="2017-10-19T14:39:00Z">
              <w:r>
                <w:rPr>
                  <w:rFonts w:cs="Calibri"/>
                  <w:sz w:val="16"/>
                </w:rPr>
                <w:t>N/A</w:t>
              </w:r>
            </w:ins>
          </w:p>
        </w:tc>
        <w:tc>
          <w:tcPr>
            <w:tcW w:w="1135" w:type="dxa"/>
          </w:tcPr>
          <w:p w:rsidR="00A65D0B" w:rsidRDefault="00A65D0B" w:rsidP="00A65D0B">
            <w:pPr>
              <w:spacing w:before="60"/>
              <w:rPr>
                <w:ins w:id="461" w:author="Brendon Binder" w:date="2017-10-19T14:39:00Z"/>
                <w:rFonts w:cs="Calibri"/>
                <w:sz w:val="16"/>
              </w:rPr>
            </w:pPr>
            <w:ins w:id="462" w:author="Brendon Binder" w:date="2017-10-19T14:39:00Z">
              <w:r>
                <w:rPr>
                  <w:rFonts w:cs="Calibri"/>
                  <w:sz w:val="16"/>
                </w:rPr>
                <w:t>N/A</w:t>
              </w:r>
            </w:ins>
          </w:p>
        </w:tc>
      </w:tr>
    </w:tbl>
    <w:p w:rsidR="00A65D0B" w:rsidRDefault="00A65D0B" w:rsidP="00A65D0B">
      <w:pPr>
        <w:pStyle w:val="Heading4"/>
        <w:rPr>
          <w:ins w:id="463" w:author="Brendon Binder" w:date="2017-10-19T14:38:00Z"/>
        </w:rPr>
      </w:pPr>
      <w:bookmarkStart w:id="464" w:name="_Toc427589784"/>
      <w:bookmarkStart w:id="465" w:name="_Toc429043597"/>
      <w:bookmarkStart w:id="466" w:name="_Toc431897135"/>
      <w:bookmarkStart w:id="467" w:name="_Toc432068315"/>
      <w:ins w:id="468" w:author="Brendon Binder" w:date="2017-10-19T14:38:00Z">
        <w:r w:rsidRPr="00DA39E5">
          <w:t>Design Rationale</w:t>
        </w:r>
        <w:bookmarkEnd w:id="464"/>
        <w:bookmarkEnd w:id="465"/>
        <w:bookmarkEnd w:id="466"/>
        <w:bookmarkEnd w:id="467"/>
      </w:ins>
    </w:p>
    <w:p w:rsidR="00A8287C" w:rsidRPr="00A8287C" w:rsidRDefault="00A65D0B" w:rsidP="00A65D0B">
      <w:pPr>
        <w:rPr>
          <w:lang w:bidi="ar-SA"/>
        </w:rPr>
      </w:pPr>
      <w:ins w:id="469" w:author="Brendon Binder" w:date="2017-10-19T14:38:00Z">
        <w:r>
          <w:rPr>
            <w:lang w:bidi="ar-SA"/>
          </w:rPr>
          <w:t>See “</w:t>
        </w:r>
      </w:ins>
      <w:proofErr w:type="spellStart"/>
      <w:ins w:id="470" w:author="Brendon Binder" w:date="2017-10-19T14:40:00Z">
        <w:r w:rsidR="00EE6411">
          <w:t>Asst_Lmt_Condition_Determination</w:t>
        </w:r>
      </w:ins>
      <w:proofErr w:type="spellEnd"/>
      <w:ins w:id="471" w:author="Brendon Binder" w:date="2017-10-19T14:38:00Z">
        <w:r>
          <w:t>” block in the Simulink model of the design.</w:t>
        </w:r>
      </w:ins>
      <w:del w:id="472" w:author="Brendon Binder" w:date="2017-10-19T14:38:00Z">
        <w:r w:rsidR="00A8287C" w:rsidDel="00A65D0B">
          <w:rPr>
            <w:lang w:bidi="ar-SA"/>
          </w:rPr>
          <w:delText>None</w:delText>
        </w:r>
      </w:del>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473" w:name="_Toc418080076"/>
      <w:bookmarkStart w:id="474" w:name="_Toc421709921"/>
      <w:bookmarkStart w:id="475" w:name="_Toc496529825"/>
      <w:r w:rsidRPr="002E3F2E">
        <w:rPr>
          <w:rFonts w:ascii="Calibri" w:hAnsi="Calibri"/>
        </w:rPr>
        <w:lastRenderedPageBreak/>
        <w:t>Known</w:t>
      </w:r>
      <w:r w:rsidRPr="00AA38E8">
        <w:rPr>
          <w:rFonts w:ascii="Calibri" w:hAnsi="Calibri" w:cs="Calibri"/>
        </w:rPr>
        <w:t xml:space="preserve"> Limitations with Design</w:t>
      </w:r>
      <w:bookmarkEnd w:id="473"/>
      <w:bookmarkEnd w:id="474"/>
      <w:bookmarkEnd w:id="475"/>
    </w:p>
    <w:p w:rsidR="00531B8C" w:rsidRDefault="006458B2"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476" w:name="_Toc382297449"/>
      <w:bookmarkStart w:id="477" w:name="_Toc418080077"/>
      <w:bookmarkStart w:id="478" w:name="_Toc421709922"/>
      <w:bookmarkStart w:id="479" w:name="_Toc496529826"/>
      <w:r w:rsidRPr="00E75CFE">
        <w:rPr>
          <w:rFonts w:ascii="Calibri" w:hAnsi="Calibri" w:cs="Calibri"/>
        </w:rPr>
        <w:lastRenderedPageBreak/>
        <w:t>UNIT TEST CONSIDERATION</w:t>
      </w:r>
      <w:bookmarkEnd w:id="476"/>
      <w:bookmarkEnd w:id="477"/>
      <w:bookmarkEnd w:id="478"/>
      <w:bookmarkEnd w:id="479"/>
    </w:p>
    <w:p w:rsidR="00531B8C" w:rsidRPr="00531B8C" w:rsidRDefault="004E2C4D" w:rsidP="00531B8C">
      <w:pPr>
        <w:rPr>
          <w:lang w:bidi="ar-SA"/>
        </w:rPr>
      </w:pPr>
      <w:r>
        <w:rPr>
          <w:rFonts w:cs="Calibri"/>
        </w:rPr>
        <w:t>None</w:t>
      </w:r>
    </w:p>
    <w:p w:rsidR="00786BDF" w:rsidRPr="00A158C7" w:rsidRDefault="00786BDF" w:rsidP="000B37D5">
      <w:pPr>
        <w:pStyle w:val="Heading7"/>
      </w:pPr>
      <w:bookmarkStart w:id="480" w:name="_Toc496529827"/>
      <w:r w:rsidRPr="00A158C7">
        <w:lastRenderedPageBreak/>
        <w:t>Abbreviations and Acronyms</w:t>
      </w:r>
      <w:bookmarkEnd w:id="4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481" w:name="_Toc496529828"/>
      <w:r w:rsidRPr="00A158C7">
        <w:lastRenderedPageBreak/>
        <w:t>Glossary</w:t>
      </w:r>
      <w:bookmarkEnd w:id="48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482" w:name="_Toc496529829"/>
      <w:r w:rsidRPr="00A158C7">
        <w:lastRenderedPageBreak/>
        <w:t>References</w:t>
      </w:r>
      <w:bookmarkEnd w:id="4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899"/>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483" w:name="_Ref313612389"/>
            <w:r>
              <w:t>AUTOSAR Specification of Memory Mapping (</w:t>
            </w:r>
            <w:proofErr w:type="spellStart"/>
            <w:r>
              <w:t>Link:</w:t>
            </w:r>
            <w:del w:id="484" w:author="Brendon Binder" w:date="2017-10-19T14:41:00Z">
              <w:r w:rsidR="00296A79" w:rsidDel="00EE6411">
                <w:fldChar w:fldCharType="begin"/>
              </w:r>
              <w:r w:rsidR="00296A79" w:rsidDel="00EE6411">
                <w:delInstrText xml:space="preserve"> HYPERLINK "http://www.autosar.org/download/R4.0/AUTOSAR_SWS_MemoryMapping.pdf" </w:delInstrText>
              </w:r>
              <w:r w:rsidR="00296A79" w:rsidDel="00EE6411">
                <w:fldChar w:fldCharType="separate"/>
              </w:r>
              <w:r w:rsidRPr="00EE6411" w:rsidDel="00EE6411">
                <w:rPr>
                  <w:rPrChange w:id="485" w:author="Brendon Binder" w:date="2017-10-19T14:41:00Z">
                    <w:rPr>
                      <w:rStyle w:val="Hyperlink"/>
                    </w:rPr>
                  </w:rPrChange>
                </w:rPr>
                <w:delText>AUTOSAR_SWS_MemoryMapping.pdf</w:delText>
              </w:r>
              <w:r w:rsidR="00296A79" w:rsidDel="00EE6411">
                <w:rPr>
                  <w:rStyle w:val="Hyperlink"/>
                </w:rPr>
                <w:fldChar w:fldCharType="end"/>
              </w:r>
            </w:del>
            <w:ins w:id="486" w:author="Brendon Binder" w:date="2017-10-19T14:41:00Z">
              <w:r w:rsidR="00EE6411" w:rsidRPr="00EE6411">
                <w:rPr>
                  <w:rPrChange w:id="487" w:author="Brendon Binder" w:date="2017-10-19T14:41:00Z">
                    <w:rPr>
                      <w:rStyle w:val="Hyperlink"/>
                    </w:rPr>
                  </w:rPrChange>
                </w:rPr>
                <w:t>AUTOSAR_SWS_MemoryMapping.pdf</w:t>
              </w:r>
            </w:ins>
            <w:proofErr w:type="spellEnd"/>
            <w:r>
              <w:t>)</w:t>
            </w:r>
            <w:bookmarkEnd w:id="483"/>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7A6178" w:rsidP="00B758D2">
            <w:pPr>
              <w:keepNext/>
            </w:pPr>
            <w:r>
              <w:t xml:space="preserve">EA4 </w:t>
            </w:r>
            <w:hyperlink r:id="rId14" w:history="1">
              <w:bookmarkStart w:id="488" w:name="_Ref335300243"/>
              <w:r w:rsidR="00531B8C" w:rsidRPr="00FC427F">
                <w:t>Software Naming Conventions.doc</w:t>
              </w:r>
              <w:bookmarkEnd w:id="488"/>
            </w:hyperlink>
          </w:p>
        </w:tc>
        <w:tc>
          <w:tcPr>
            <w:tcW w:w="2091" w:type="dxa"/>
            <w:shd w:val="clear" w:color="auto" w:fill="auto"/>
          </w:tcPr>
          <w:p w:rsidR="00531B8C" w:rsidRDefault="007A6178" w:rsidP="00B758D2">
            <w:pPr>
              <w:rPr>
                <w:lang w:bidi="ar-SA"/>
              </w:rPr>
            </w:pPr>
            <w:r>
              <w:rPr>
                <w:lang w:bidi="ar-SA"/>
              </w:rPr>
              <w:t>01.0</w:t>
            </w:r>
            <w:del w:id="489" w:author="Brendon Binder" w:date="2017-10-19T14:41:00Z">
              <w:r w:rsidDel="00EE6411">
                <w:rPr>
                  <w:lang w:bidi="ar-SA"/>
                </w:rPr>
                <w:delText>0</w:delText>
              </w:r>
            </w:del>
            <w:ins w:id="490" w:author="Brendon Binder" w:date="2017-10-19T14:41:00Z">
              <w:r w:rsidR="00EE6411">
                <w:rPr>
                  <w:lang w:bidi="ar-SA"/>
                </w:rPr>
                <w:t>1</w:t>
              </w:r>
            </w:ins>
            <w:r>
              <w:rPr>
                <w:lang w:bidi="ar-SA"/>
              </w:rPr>
              <w:t>.00</w:t>
            </w:r>
          </w:p>
        </w:tc>
      </w:tr>
      <w:tr w:rsidR="00531B8C" w:rsidRPr="00A158C7" w:rsidTr="00B758D2">
        <w:tc>
          <w:tcPr>
            <w:tcW w:w="738" w:type="dxa"/>
            <w:shd w:val="clear" w:color="auto" w:fill="auto"/>
          </w:tcPr>
          <w:p w:rsidR="00531B8C" w:rsidRDefault="00531B8C" w:rsidP="00B758D2">
            <w:pPr>
              <w:jc w:val="center"/>
            </w:pPr>
            <w:r>
              <w:t>4</w:t>
            </w:r>
          </w:p>
        </w:tc>
        <w:bookmarkStart w:id="491" w:name="0AL0_1a67a9"/>
        <w:tc>
          <w:tcPr>
            <w:tcW w:w="6458" w:type="dxa"/>
            <w:shd w:val="clear" w:color="auto" w:fill="auto"/>
          </w:tcPr>
          <w:p w:rsidR="00531B8C" w:rsidRDefault="00531B8C" w:rsidP="00B758D2">
            <w:pPr>
              <w:keepNext/>
            </w:pPr>
            <w:del w:id="492" w:author="Brendon Binder" w:date="2017-10-19T14:41:00Z">
              <w:r w:rsidDel="00EE6411">
                <w:fldChar w:fldCharType="begin"/>
              </w:r>
              <w:r w:rsidDel="00EE6411">
                <w:delInstrText xml:space="preserve"> HYPERLINK "http://eroom1.nexteer.com/eRoomReq/Files/erooms8/NextGeneration/0_1a67a9/Software%20Design%20and%20Coding%20Standards.doc" </w:delInstrText>
              </w:r>
              <w:r w:rsidDel="00EE6411">
                <w:fldChar w:fldCharType="separate"/>
              </w:r>
              <w:r w:rsidRPr="00EE6411" w:rsidDel="00EE6411">
                <w:rPr>
                  <w:rPrChange w:id="493" w:author="Brendon Binder" w:date="2017-10-19T14:41:00Z">
                    <w:rPr>
                      <w:rStyle w:val="Hyperlink"/>
                      <w:rFonts w:ascii="Trebuchet MS" w:hAnsi="Trebuchet MS"/>
                      <w:color w:val="3333CC"/>
                      <w:sz w:val="18"/>
                      <w:szCs w:val="18"/>
                      <w:shd w:val="clear" w:color="auto" w:fill="F0F0F0"/>
                    </w:rPr>
                  </w:rPrChange>
                </w:rPr>
                <w:delText>Software Design and Coding Standards.doc</w:delText>
              </w:r>
              <w:r w:rsidDel="00EE6411">
                <w:fldChar w:fldCharType="end"/>
              </w:r>
            </w:del>
            <w:bookmarkEnd w:id="491"/>
            <w:ins w:id="494" w:author="Brendon Binder" w:date="2017-10-19T14:41:00Z">
              <w:r w:rsidR="00EE6411" w:rsidRPr="00EE6411">
                <w:rPr>
                  <w:rPrChange w:id="495" w:author="Brendon Binder" w:date="2017-10-19T14:41:00Z">
                    <w:rPr>
                      <w:rStyle w:val="Hyperlink"/>
                      <w:rFonts w:ascii="Trebuchet MS" w:hAnsi="Trebuchet MS"/>
                      <w:color w:val="3333CC"/>
                      <w:sz w:val="18"/>
                      <w:szCs w:val="18"/>
                      <w:shd w:val="clear" w:color="auto" w:fill="F0F0F0"/>
                    </w:rPr>
                  </w:rPrChange>
                </w:rPr>
                <w:t>Software Design and Coding Standards.doc</w:t>
              </w:r>
            </w:ins>
          </w:p>
        </w:tc>
        <w:tc>
          <w:tcPr>
            <w:tcW w:w="2091" w:type="dxa"/>
            <w:shd w:val="clear" w:color="auto" w:fill="auto"/>
          </w:tcPr>
          <w:p w:rsidR="00531B8C" w:rsidRDefault="00531B8C" w:rsidP="00B758D2">
            <w:pPr>
              <w:rPr>
                <w:lang w:bidi="ar-SA"/>
              </w:rPr>
            </w:pPr>
            <w:r>
              <w:rPr>
                <w:lang w:bidi="ar-SA"/>
              </w:rPr>
              <w:t>2.</w:t>
            </w:r>
            <w:r w:rsidR="004E5FA8">
              <w:rPr>
                <w:lang w:bidi="ar-SA"/>
              </w:rPr>
              <w:t>1</w:t>
            </w:r>
          </w:p>
        </w:tc>
      </w:tr>
      <w:tr w:rsidR="004E5FA8" w:rsidRPr="00A158C7" w:rsidTr="00B758D2">
        <w:tc>
          <w:tcPr>
            <w:tcW w:w="738" w:type="dxa"/>
            <w:shd w:val="clear" w:color="auto" w:fill="auto"/>
          </w:tcPr>
          <w:p w:rsidR="004E5FA8" w:rsidRDefault="004E5FA8" w:rsidP="00B758D2">
            <w:pPr>
              <w:jc w:val="center"/>
            </w:pPr>
            <w:r>
              <w:t>5</w:t>
            </w:r>
          </w:p>
        </w:tc>
        <w:tc>
          <w:tcPr>
            <w:tcW w:w="6458" w:type="dxa"/>
            <w:shd w:val="clear" w:color="auto" w:fill="auto"/>
          </w:tcPr>
          <w:p w:rsidR="004E5FA8" w:rsidRDefault="00EE6411" w:rsidP="00B758D2">
            <w:pPr>
              <w:keepNext/>
            </w:pPr>
            <w:ins w:id="496" w:author="Brendon Binder" w:date="2017-10-19T14:41:00Z">
              <w:r>
                <w:t>FDD – SF019B Power Limiter</w:t>
              </w:r>
            </w:ins>
            <w:del w:id="497" w:author="Brendon Binder" w:date="2017-10-19T14:41:00Z">
              <w:r w:rsidR="004E5FA8" w:rsidDel="00EE6411">
                <w:delText>SF019B_PwrLimr_Design</w:delText>
              </w:r>
            </w:del>
          </w:p>
        </w:tc>
        <w:tc>
          <w:tcPr>
            <w:tcW w:w="2091" w:type="dxa"/>
            <w:shd w:val="clear" w:color="auto" w:fill="auto"/>
          </w:tcPr>
          <w:p w:rsidR="004E5FA8" w:rsidRDefault="004E5FA8"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149" w:rsidRDefault="00A64149">
      <w:r>
        <w:separator/>
      </w:r>
    </w:p>
  </w:endnote>
  <w:endnote w:type="continuationSeparator" w:id="0">
    <w:p w:rsidR="00A64149" w:rsidRDefault="00A6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proofErr w:type="spellStart"/>
          <w:r w:rsidR="00E85A59">
            <w:rPr>
              <w:sz w:val="16"/>
              <w:szCs w:val="16"/>
            </w:rPr>
            <w:t>PwrLimr</w:t>
          </w:r>
          <w:ins w:id="498" w:author="Brendon Binder" w:date="2017-10-19T14:29:00Z">
            <w:r w:rsidR="006576DB">
              <w:rPr>
                <w:sz w:val="16"/>
                <w:szCs w:val="16"/>
              </w:rPr>
              <w:t>_MDD</w:t>
            </w:r>
          </w:ins>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F50209">
            <w:rPr>
              <w:sz w:val="16"/>
              <w:szCs w:val="16"/>
            </w:rPr>
            <w:t>EA4 01.00.00</w:t>
          </w:r>
          <w:r>
            <w:rPr>
              <w:sz w:val="16"/>
              <w:szCs w:val="16"/>
            </w:rPr>
            <w:fldChar w:fldCharType="end"/>
          </w:r>
        </w:p>
      </w:tc>
      <w:tc>
        <w:tcPr>
          <w:tcW w:w="1667" w:type="pct"/>
          <w:vAlign w:val="center"/>
        </w:tcPr>
        <w:p w:rsidR="00F4318C" w:rsidRPr="00B10816" w:rsidRDefault="000265E7" w:rsidP="00B10816">
          <w:pPr>
            <w:pStyle w:val="Footer"/>
            <w:spacing w:after="0"/>
            <w:jc w:val="center"/>
            <w:rPr>
              <w:sz w:val="16"/>
              <w:szCs w:val="16"/>
            </w:rPr>
          </w:pPr>
          <w:del w:id="499" w:author="Brendon Binder" w:date="2017-10-19T14:29:00Z">
            <w:r w:rsidDel="006576DB">
              <w:rPr>
                <w:sz w:val="16"/>
                <w:szCs w:val="16"/>
              </w:rPr>
              <w:delText>Nov</w:delText>
            </w:r>
            <w:r w:rsidR="00F4318C" w:rsidDel="006576DB">
              <w:rPr>
                <w:sz w:val="16"/>
                <w:szCs w:val="16"/>
              </w:rPr>
              <w:fldChar w:fldCharType="begin"/>
            </w:r>
            <w:r w:rsidR="00F4318C" w:rsidDel="006576DB">
              <w:rPr>
                <w:sz w:val="16"/>
                <w:szCs w:val="16"/>
              </w:rPr>
              <w:delInstrText xml:space="preserve"> DOCPROPERTY  "Release Date"  \* MERGEFORMAT </w:delInstrText>
            </w:r>
            <w:r w:rsidR="00F4318C" w:rsidDel="006576DB">
              <w:rPr>
                <w:sz w:val="16"/>
                <w:szCs w:val="16"/>
              </w:rPr>
              <w:fldChar w:fldCharType="separate"/>
            </w:r>
            <w:r w:rsidR="00E85A59" w:rsidDel="006576DB">
              <w:rPr>
                <w:sz w:val="16"/>
                <w:szCs w:val="16"/>
              </w:rPr>
              <w:delText xml:space="preserve">August </w:delText>
            </w:r>
            <w:r w:rsidDel="006576DB">
              <w:rPr>
                <w:sz w:val="16"/>
                <w:szCs w:val="16"/>
              </w:rPr>
              <w:delText>09</w:delText>
            </w:r>
            <w:r w:rsidR="00F50209" w:rsidDel="006576DB">
              <w:rPr>
                <w:sz w:val="16"/>
                <w:szCs w:val="16"/>
              </w:rPr>
              <w:delText>, 201</w:delText>
            </w:r>
            <w:r w:rsidDel="006576DB">
              <w:rPr>
                <w:sz w:val="16"/>
                <w:szCs w:val="16"/>
              </w:rPr>
              <w:delText>6</w:delText>
            </w:r>
            <w:r w:rsidR="00F4318C" w:rsidDel="006576DB">
              <w:rPr>
                <w:sz w:val="16"/>
                <w:szCs w:val="16"/>
              </w:rPr>
              <w:fldChar w:fldCharType="end"/>
            </w:r>
          </w:del>
          <w:ins w:id="500" w:author="Brendon Binder" w:date="2017-10-19T14:29:00Z">
            <w:r w:rsidR="006576DB">
              <w:rPr>
                <w:sz w:val="16"/>
                <w:szCs w:val="16"/>
              </w:rPr>
              <w:t xml:space="preserve">19-Oct-2017 </w:t>
            </w:r>
          </w:ins>
          <w:r w:rsidR="00F4318C"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00F4318C"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265E7">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265E7">
            <w:rPr>
              <w:b/>
              <w:noProof/>
              <w:sz w:val="16"/>
              <w:szCs w:val="16"/>
            </w:rPr>
            <w:t>17</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149" w:rsidRDefault="00A64149">
      <w:r>
        <w:separator/>
      </w:r>
    </w:p>
  </w:footnote>
  <w:footnote w:type="continuationSeparator" w:id="0">
    <w:p w:rsidR="00A64149" w:rsidRDefault="00A64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C0140A1"/>
    <w:multiLevelType w:val="hybridMultilevel"/>
    <w:tmpl w:val="66460DA4"/>
    <w:lvl w:ilvl="0" w:tplc="188AE194">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on Binder">
    <w15:presenceInfo w15:providerId="AD" w15:userId="S-1-5-21-1993528211-2586143117-3253031534-56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09"/>
    <w:rsid w:val="000040A2"/>
    <w:rsid w:val="00007584"/>
    <w:rsid w:val="00010BFD"/>
    <w:rsid w:val="00015232"/>
    <w:rsid w:val="000201AB"/>
    <w:rsid w:val="000265E7"/>
    <w:rsid w:val="00030567"/>
    <w:rsid w:val="00030607"/>
    <w:rsid w:val="000318E7"/>
    <w:rsid w:val="0004234C"/>
    <w:rsid w:val="000515DF"/>
    <w:rsid w:val="0005223C"/>
    <w:rsid w:val="000558D3"/>
    <w:rsid w:val="000573ED"/>
    <w:rsid w:val="00057E0F"/>
    <w:rsid w:val="0006375B"/>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67E"/>
    <w:rsid w:val="00145E51"/>
    <w:rsid w:val="00152830"/>
    <w:rsid w:val="00180DD1"/>
    <w:rsid w:val="00181748"/>
    <w:rsid w:val="001833C5"/>
    <w:rsid w:val="00186C07"/>
    <w:rsid w:val="00194117"/>
    <w:rsid w:val="00196283"/>
    <w:rsid w:val="001A069D"/>
    <w:rsid w:val="001A6A75"/>
    <w:rsid w:val="001B11CC"/>
    <w:rsid w:val="001B1516"/>
    <w:rsid w:val="001B15E2"/>
    <w:rsid w:val="001B2DFC"/>
    <w:rsid w:val="001B4CA5"/>
    <w:rsid w:val="001B716A"/>
    <w:rsid w:val="001C3CBB"/>
    <w:rsid w:val="001D2F1D"/>
    <w:rsid w:val="001D38E6"/>
    <w:rsid w:val="001D6053"/>
    <w:rsid w:val="001E0996"/>
    <w:rsid w:val="001E4501"/>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58F"/>
    <w:rsid w:val="00273A0B"/>
    <w:rsid w:val="002905EB"/>
    <w:rsid w:val="00296A79"/>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65BF"/>
    <w:rsid w:val="002E7E59"/>
    <w:rsid w:val="002F0DA6"/>
    <w:rsid w:val="002F355F"/>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93DD1"/>
    <w:rsid w:val="003A5B2A"/>
    <w:rsid w:val="003B4A55"/>
    <w:rsid w:val="003C70E0"/>
    <w:rsid w:val="003D456D"/>
    <w:rsid w:val="003E0894"/>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D6C5D"/>
    <w:rsid w:val="004E2C4D"/>
    <w:rsid w:val="004E39D0"/>
    <w:rsid w:val="004E5FA8"/>
    <w:rsid w:val="004F3C64"/>
    <w:rsid w:val="00507960"/>
    <w:rsid w:val="00510DB3"/>
    <w:rsid w:val="00514FCB"/>
    <w:rsid w:val="005200B6"/>
    <w:rsid w:val="00527EC6"/>
    <w:rsid w:val="00531B8C"/>
    <w:rsid w:val="0053510E"/>
    <w:rsid w:val="005366FA"/>
    <w:rsid w:val="005378A7"/>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012"/>
    <w:rsid w:val="005C7490"/>
    <w:rsid w:val="005D1E05"/>
    <w:rsid w:val="005D297B"/>
    <w:rsid w:val="005E1F2C"/>
    <w:rsid w:val="005E4680"/>
    <w:rsid w:val="005E57D6"/>
    <w:rsid w:val="005E61CD"/>
    <w:rsid w:val="005F2D10"/>
    <w:rsid w:val="005F3880"/>
    <w:rsid w:val="005F570E"/>
    <w:rsid w:val="00600104"/>
    <w:rsid w:val="00600C6A"/>
    <w:rsid w:val="00601D3E"/>
    <w:rsid w:val="0060359A"/>
    <w:rsid w:val="006041A1"/>
    <w:rsid w:val="006114E3"/>
    <w:rsid w:val="00614D08"/>
    <w:rsid w:val="006171B3"/>
    <w:rsid w:val="006224AE"/>
    <w:rsid w:val="00633FE1"/>
    <w:rsid w:val="00635297"/>
    <w:rsid w:val="006374FA"/>
    <w:rsid w:val="006458B2"/>
    <w:rsid w:val="00646455"/>
    <w:rsid w:val="006576DB"/>
    <w:rsid w:val="00660449"/>
    <w:rsid w:val="00665E4E"/>
    <w:rsid w:val="00667AE7"/>
    <w:rsid w:val="00673A6E"/>
    <w:rsid w:val="0067654E"/>
    <w:rsid w:val="006811FF"/>
    <w:rsid w:val="00681E5A"/>
    <w:rsid w:val="006845E9"/>
    <w:rsid w:val="00686ED4"/>
    <w:rsid w:val="0069335D"/>
    <w:rsid w:val="0069657C"/>
    <w:rsid w:val="006A61EA"/>
    <w:rsid w:val="006A7C28"/>
    <w:rsid w:val="006B5229"/>
    <w:rsid w:val="006B5F56"/>
    <w:rsid w:val="006C12CB"/>
    <w:rsid w:val="006C2D7D"/>
    <w:rsid w:val="006D634C"/>
    <w:rsid w:val="006E1C97"/>
    <w:rsid w:val="006E6F59"/>
    <w:rsid w:val="006F2855"/>
    <w:rsid w:val="006F3CF4"/>
    <w:rsid w:val="00700280"/>
    <w:rsid w:val="00702C1E"/>
    <w:rsid w:val="00707BA6"/>
    <w:rsid w:val="00715441"/>
    <w:rsid w:val="007219DD"/>
    <w:rsid w:val="00722EA8"/>
    <w:rsid w:val="00725671"/>
    <w:rsid w:val="00727610"/>
    <w:rsid w:val="00732AE7"/>
    <w:rsid w:val="00737A19"/>
    <w:rsid w:val="00751961"/>
    <w:rsid w:val="0075721A"/>
    <w:rsid w:val="00765195"/>
    <w:rsid w:val="00767585"/>
    <w:rsid w:val="00770295"/>
    <w:rsid w:val="00773CA8"/>
    <w:rsid w:val="00784FF5"/>
    <w:rsid w:val="00786BDF"/>
    <w:rsid w:val="007A2CEC"/>
    <w:rsid w:val="007A3BEB"/>
    <w:rsid w:val="007A3D19"/>
    <w:rsid w:val="007A6178"/>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54C1E"/>
    <w:rsid w:val="00862735"/>
    <w:rsid w:val="00865ACA"/>
    <w:rsid w:val="00866672"/>
    <w:rsid w:val="00866C6E"/>
    <w:rsid w:val="00871C89"/>
    <w:rsid w:val="008721B1"/>
    <w:rsid w:val="008721C3"/>
    <w:rsid w:val="00880D3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30E7"/>
    <w:rsid w:val="00A639FF"/>
    <w:rsid w:val="00A64149"/>
    <w:rsid w:val="00A6463B"/>
    <w:rsid w:val="00A656E4"/>
    <w:rsid w:val="00A65D0B"/>
    <w:rsid w:val="00A71A73"/>
    <w:rsid w:val="00A72ADF"/>
    <w:rsid w:val="00A75159"/>
    <w:rsid w:val="00A75452"/>
    <w:rsid w:val="00A8287C"/>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46CA"/>
    <w:rsid w:val="00B9722C"/>
    <w:rsid w:val="00BA089B"/>
    <w:rsid w:val="00BA0D62"/>
    <w:rsid w:val="00BA5041"/>
    <w:rsid w:val="00BA7BCD"/>
    <w:rsid w:val="00BB166E"/>
    <w:rsid w:val="00BB4210"/>
    <w:rsid w:val="00BB47A4"/>
    <w:rsid w:val="00BC45C7"/>
    <w:rsid w:val="00BC6B0F"/>
    <w:rsid w:val="00BD17E2"/>
    <w:rsid w:val="00BD2498"/>
    <w:rsid w:val="00BD29F5"/>
    <w:rsid w:val="00BD7322"/>
    <w:rsid w:val="00BE554B"/>
    <w:rsid w:val="00BE7F06"/>
    <w:rsid w:val="00BF5242"/>
    <w:rsid w:val="00C0276C"/>
    <w:rsid w:val="00C04F32"/>
    <w:rsid w:val="00C145F2"/>
    <w:rsid w:val="00C22A00"/>
    <w:rsid w:val="00C2356B"/>
    <w:rsid w:val="00C373E0"/>
    <w:rsid w:val="00C375E8"/>
    <w:rsid w:val="00C43C98"/>
    <w:rsid w:val="00C5309C"/>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42A"/>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2A3A"/>
    <w:rsid w:val="00E61FD9"/>
    <w:rsid w:val="00E6550B"/>
    <w:rsid w:val="00E66332"/>
    <w:rsid w:val="00E85A59"/>
    <w:rsid w:val="00E9004B"/>
    <w:rsid w:val="00E96E95"/>
    <w:rsid w:val="00EB1228"/>
    <w:rsid w:val="00ED3D2B"/>
    <w:rsid w:val="00EE263E"/>
    <w:rsid w:val="00EE26AB"/>
    <w:rsid w:val="00EE3BBC"/>
    <w:rsid w:val="00EE6411"/>
    <w:rsid w:val="00EF190F"/>
    <w:rsid w:val="00F041E5"/>
    <w:rsid w:val="00F1257A"/>
    <w:rsid w:val="00F33BD1"/>
    <w:rsid w:val="00F36729"/>
    <w:rsid w:val="00F36CC2"/>
    <w:rsid w:val="00F417BB"/>
    <w:rsid w:val="00F4318C"/>
    <w:rsid w:val="00F43F8E"/>
    <w:rsid w:val="00F50209"/>
    <w:rsid w:val="00F51C8D"/>
    <w:rsid w:val="00F56F9A"/>
    <w:rsid w:val="00F602B0"/>
    <w:rsid w:val="00F651F5"/>
    <w:rsid w:val="00F727CE"/>
    <w:rsid w:val="00F737FE"/>
    <w:rsid w:val="00F90885"/>
    <w:rsid w:val="00F90FCC"/>
    <w:rsid w:val="00F91518"/>
    <w:rsid w:val="00F95E33"/>
    <w:rsid w:val="00FA3EC9"/>
    <w:rsid w:val="00FB39DC"/>
    <w:rsid w:val="00FC02CC"/>
    <w:rsid w:val="00FC45EA"/>
    <w:rsid w:val="00FC5A02"/>
    <w:rsid w:val="00FD049C"/>
    <w:rsid w:val="00FD293C"/>
    <w:rsid w:val="00FD60F0"/>
    <w:rsid w:val="00FE0FBB"/>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3782F0"/>
  <w15:docId w15:val="{11B3F213-EAC0-40E7-9039-54A1363A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link w:val="Heading4Char"/>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4Char">
    <w:name w:val="Heading 4 Char"/>
    <w:basedOn w:val="DefaultParagraphFont"/>
    <w:link w:val="Heading4"/>
    <w:rsid w:val="00A65D0B"/>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19B_PwrLimr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630845DCD54931A804FA4B2F8B1FCD"/>
        <w:category>
          <w:name w:val="General"/>
          <w:gallery w:val="placeholder"/>
        </w:category>
        <w:types>
          <w:type w:val="bbPlcHdr"/>
        </w:types>
        <w:behaviors>
          <w:behavior w:val="content"/>
        </w:behaviors>
        <w:guid w:val="{75A09703-FDE5-4F58-BFE5-C33736653A0D}"/>
      </w:docPartPr>
      <w:docPartBody>
        <w:p w:rsidR="00AC53DE" w:rsidRDefault="001F1AAF">
          <w:pPr>
            <w:pStyle w:val="7E630845DCD54931A804FA4B2F8B1FC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AAF"/>
    <w:rsid w:val="00174164"/>
    <w:rsid w:val="001F1AAF"/>
    <w:rsid w:val="002646AE"/>
    <w:rsid w:val="002C33FE"/>
    <w:rsid w:val="0041572F"/>
    <w:rsid w:val="00442163"/>
    <w:rsid w:val="004426F7"/>
    <w:rsid w:val="004E01C8"/>
    <w:rsid w:val="006174CB"/>
    <w:rsid w:val="006473BF"/>
    <w:rsid w:val="00647AA3"/>
    <w:rsid w:val="006B65F2"/>
    <w:rsid w:val="007E4AE6"/>
    <w:rsid w:val="00AC53DE"/>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630845DCD54931A804FA4B2F8B1FCD">
    <w:name w:val="7E630845DCD54931A804FA4B2F8B1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BFA823CC-29DD-4AA8-B2DF-3D536B35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41</TotalTime>
  <Pages>19</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9714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Brendon Binder</cp:lastModifiedBy>
  <cp:revision>9</cp:revision>
  <cp:lastPrinted>2014-12-17T17:01:00Z</cp:lastPrinted>
  <dcterms:created xsi:type="dcterms:W3CDTF">2017-10-19T18:36:00Z</dcterms:created>
  <dcterms:modified xsi:type="dcterms:W3CDTF">2017-10-23T17:48:00Z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