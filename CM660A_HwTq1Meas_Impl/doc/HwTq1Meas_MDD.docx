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780D5A" w:rsidRPr="00780D5A">
        <w:t xml:space="preserve"> </w:t>
      </w:r>
      <w:proofErr w:type="spellStart"/>
      <w:r w:rsidR="008F7C0D">
        <w:rPr>
          <w:rFonts w:cs="Calibri"/>
          <w:b/>
          <w:sz w:val="48"/>
          <w:szCs w:val="48"/>
        </w:rPr>
        <w:t>HandWheel</w:t>
      </w:r>
      <w:proofErr w:type="spellEnd"/>
      <w:r w:rsidR="008F7C0D">
        <w:rPr>
          <w:rFonts w:cs="Calibri"/>
          <w:b/>
          <w:sz w:val="48"/>
          <w:szCs w:val="48"/>
        </w:rPr>
        <w:t xml:space="preserve"> Torque 1</w:t>
      </w:r>
      <w:r w:rsidR="00780D5A" w:rsidRPr="00780D5A">
        <w:rPr>
          <w:rFonts w:cs="Calibri"/>
          <w:b/>
          <w:sz w:val="48"/>
          <w:szCs w:val="48"/>
        </w:rPr>
        <w:t xml:space="preserve"> Measurement</w:t>
      </w:r>
      <w:r w:rsidR="005D3E9F" w:rsidRPr="005D3E9F">
        <w:rPr>
          <w:rFonts w:cs="Calibri"/>
          <w:b/>
          <w:sz w:val="48"/>
          <w:szCs w:val="48"/>
        </w:rPr>
        <w:t xml:space="preserve"> </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902889" w:rsidP="007E0373">
      <w:pPr>
        <w:tabs>
          <w:tab w:val="left" w:pos="4320"/>
          <w:tab w:val="left" w:pos="8640"/>
        </w:tabs>
        <w:spacing w:before="120" w:after="360"/>
        <w:jc w:val="center"/>
        <w:rPr>
          <w:b/>
          <w:sz w:val="36"/>
        </w:rPr>
      </w:pPr>
      <w:r>
        <w:rPr>
          <w:b/>
          <w:sz w:val="36"/>
        </w:rPr>
        <w:t>05-Mar-2018</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AA09A2">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A09A2">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AA09A2">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5D3E9F">
        <w:rPr>
          <w:b/>
          <w:sz w:val="24"/>
        </w:rPr>
        <w:t xml:space="preserve">Software </w:t>
      </w:r>
      <w:r w:rsidR="00AA09A2">
        <w:rPr>
          <w:b/>
          <w:sz w:val="24"/>
        </w:rPr>
        <w:t>G</w:t>
      </w:r>
      <w:r>
        <w:rPr>
          <w:b/>
          <w:sz w:val="24"/>
        </w:rPr>
        <w:fldChar w:fldCharType="end"/>
      </w:r>
      <w:r w:rsidR="005D3E9F">
        <w:rPr>
          <w:b/>
          <w:sz w:val="24"/>
        </w:rPr>
        <w:t>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A09A2">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A09A2">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0"/>
        <w:gridCol w:w="2070"/>
        <w:gridCol w:w="1170"/>
        <w:gridCol w:w="1440"/>
      </w:tblGrid>
      <w:tr w:rsidR="005D3E9F" w:rsidRPr="00AA38E8" w:rsidTr="005D3E9F">
        <w:tc>
          <w:tcPr>
            <w:tcW w:w="5220" w:type="dxa"/>
          </w:tcPr>
          <w:p w:rsidR="005D3E9F" w:rsidRPr="00AA38E8" w:rsidRDefault="005D3E9F"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070" w:type="dxa"/>
          </w:tcPr>
          <w:p w:rsidR="005D3E9F" w:rsidRPr="00AA38E8" w:rsidRDefault="005D3E9F" w:rsidP="00D229A6">
            <w:pPr>
              <w:jc w:val="center"/>
              <w:rPr>
                <w:rFonts w:cs="Calibri"/>
                <w:b/>
              </w:rPr>
            </w:pPr>
            <w:r w:rsidRPr="00AA38E8">
              <w:rPr>
                <w:rFonts w:cs="Calibri"/>
                <w:b/>
              </w:rPr>
              <w:t>Author</w:t>
            </w:r>
          </w:p>
        </w:tc>
        <w:tc>
          <w:tcPr>
            <w:tcW w:w="1170" w:type="dxa"/>
          </w:tcPr>
          <w:p w:rsidR="005D3E9F" w:rsidRPr="00AA38E8" w:rsidRDefault="005D3E9F" w:rsidP="00D229A6">
            <w:pPr>
              <w:jc w:val="center"/>
              <w:rPr>
                <w:rFonts w:cs="Calibri"/>
                <w:b/>
              </w:rPr>
            </w:pPr>
            <w:r w:rsidRPr="00AA38E8">
              <w:rPr>
                <w:rFonts w:cs="Calibri"/>
                <w:b/>
              </w:rPr>
              <w:t>Version</w:t>
            </w:r>
          </w:p>
        </w:tc>
        <w:tc>
          <w:tcPr>
            <w:tcW w:w="1440" w:type="dxa"/>
          </w:tcPr>
          <w:p w:rsidR="005D3E9F" w:rsidRPr="00AA38E8" w:rsidRDefault="005D3E9F" w:rsidP="00D229A6">
            <w:pPr>
              <w:jc w:val="center"/>
              <w:rPr>
                <w:rFonts w:cs="Calibri"/>
                <w:b/>
              </w:rPr>
            </w:pPr>
            <w:r w:rsidRPr="00AA38E8">
              <w:rPr>
                <w:rFonts w:cs="Calibri"/>
                <w:b/>
              </w:rPr>
              <w:t>Date</w:t>
            </w:r>
          </w:p>
        </w:tc>
      </w:tr>
      <w:tr w:rsidR="005D3E9F" w:rsidRPr="00AA38E8" w:rsidTr="005D3E9F">
        <w:tc>
          <w:tcPr>
            <w:tcW w:w="5220" w:type="dxa"/>
          </w:tcPr>
          <w:p w:rsidR="005D3E9F" w:rsidRPr="00AA38E8" w:rsidRDefault="005D3E9F" w:rsidP="007678DF">
            <w:pPr>
              <w:rPr>
                <w:rFonts w:cs="Calibri"/>
              </w:rPr>
            </w:pPr>
            <w:r>
              <w:rPr>
                <w:rFonts w:cs="Calibri"/>
              </w:rPr>
              <w:t>Initial Version</w:t>
            </w:r>
          </w:p>
        </w:tc>
        <w:tc>
          <w:tcPr>
            <w:tcW w:w="2070" w:type="dxa"/>
          </w:tcPr>
          <w:p w:rsidR="005D3E9F" w:rsidRPr="00AA38E8" w:rsidRDefault="005D3E9F" w:rsidP="007678DF">
            <w:pPr>
              <w:rPr>
                <w:rFonts w:cs="Calibri"/>
              </w:rPr>
            </w:pPr>
            <w:proofErr w:type="spellStart"/>
            <w:r>
              <w:t>Rijvi</w:t>
            </w:r>
            <w:proofErr w:type="spellEnd"/>
            <w:r>
              <w:t xml:space="preserve"> Ahmed</w:t>
            </w:r>
          </w:p>
        </w:tc>
        <w:tc>
          <w:tcPr>
            <w:tcW w:w="1170" w:type="dxa"/>
          </w:tcPr>
          <w:p w:rsidR="005D3E9F" w:rsidRPr="00AA38E8" w:rsidRDefault="005D3E9F" w:rsidP="007678DF">
            <w:pPr>
              <w:rPr>
                <w:rFonts w:cs="Calibri"/>
              </w:rPr>
            </w:pPr>
            <w:r>
              <w:rPr>
                <w:rFonts w:cs="Calibri"/>
              </w:rPr>
              <w:t>1.0</w:t>
            </w:r>
          </w:p>
        </w:tc>
        <w:tc>
          <w:tcPr>
            <w:tcW w:w="1440" w:type="dxa"/>
          </w:tcPr>
          <w:p w:rsidR="005D3E9F" w:rsidRPr="00AA38E8" w:rsidRDefault="009E4A0D" w:rsidP="007678DF">
            <w:pPr>
              <w:rPr>
                <w:rFonts w:cs="Calibri"/>
              </w:rPr>
            </w:pPr>
            <w:r>
              <w:rPr>
                <w:rFonts w:cs="Calibri"/>
              </w:rPr>
              <w:t>11-Aug</w:t>
            </w:r>
            <w:r w:rsidR="00780D5A">
              <w:rPr>
                <w:rFonts w:cs="Calibri"/>
              </w:rPr>
              <w:t>-2015</w:t>
            </w:r>
          </w:p>
        </w:tc>
      </w:tr>
      <w:tr w:rsidR="00DC5CD8" w:rsidRPr="00AA38E8" w:rsidTr="005D3E9F">
        <w:tc>
          <w:tcPr>
            <w:tcW w:w="5220" w:type="dxa"/>
          </w:tcPr>
          <w:p w:rsidR="00DC5CD8" w:rsidRDefault="00DC5CD8" w:rsidP="007678DF">
            <w:pPr>
              <w:rPr>
                <w:rFonts w:cs="Calibri"/>
              </w:rPr>
            </w:pPr>
            <w:proofErr w:type="spellStart"/>
            <w:r>
              <w:rPr>
                <w:rFonts w:cs="Calibri"/>
              </w:rPr>
              <w:t>Inplement</w:t>
            </w:r>
            <w:proofErr w:type="spellEnd"/>
            <w:r>
              <w:rPr>
                <w:rFonts w:cs="Calibri"/>
              </w:rPr>
              <w:t xml:space="preserve"> Rack Limiter EOT</w:t>
            </w:r>
          </w:p>
        </w:tc>
        <w:tc>
          <w:tcPr>
            <w:tcW w:w="2070" w:type="dxa"/>
          </w:tcPr>
          <w:p w:rsidR="00DC5CD8" w:rsidRDefault="00DC5CD8" w:rsidP="007678DF">
            <w:proofErr w:type="spellStart"/>
            <w:r>
              <w:t>Rijvi</w:t>
            </w:r>
            <w:proofErr w:type="spellEnd"/>
            <w:r>
              <w:t xml:space="preserve"> Ahmed</w:t>
            </w:r>
          </w:p>
        </w:tc>
        <w:tc>
          <w:tcPr>
            <w:tcW w:w="1170" w:type="dxa"/>
          </w:tcPr>
          <w:p w:rsidR="00DC5CD8" w:rsidRDefault="00DC5CD8" w:rsidP="007678DF">
            <w:pPr>
              <w:rPr>
                <w:rFonts w:cs="Calibri"/>
              </w:rPr>
            </w:pPr>
            <w:r>
              <w:rPr>
                <w:rFonts w:cs="Calibri"/>
              </w:rPr>
              <w:t>2.0</w:t>
            </w:r>
          </w:p>
        </w:tc>
        <w:tc>
          <w:tcPr>
            <w:tcW w:w="1440" w:type="dxa"/>
          </w:tcPr>
          <w:p w:rsidR="00DC5CD8" w:rsidRDefault="00DC5CD8" w:rsidP="007678DF">
            <w:pPr>
              <w:rPr>
                <w:rFonts w:cs="Calibri"/>
              </w:rPr>
            </w:pPr>
            <w:r>
              <w:rPr>
                <w:rFonts w:cs="Calibri"/>
              </w:rPr>
              <w:t>18-Sep-2015</w:t>
            </w:r>
          </w:p>
        </w:tc>
      </w:tr>
      <w:tr w:rsidR="001D71CA" w:rsidRPr="00AA38E8" w:rsidTr="005D3E9F">
        <w:tc>
          <w:tcPr>
            <w:tcW w:w="5220" w:type="dxa"/>
          </w:tcPr>
          <w:p w:rsidR="001D71CA" w:rsidRDefault="001D71CA" w:rsidP="00D066DA">
            <w:pPr>
              <w:rPr>
                <w:rFonts w:cs="Calibri"/>
              </w:rPr>
            </w:pPr>
            <w:r w:rsidRPr="001D71CA">
              <w:rPr>
                <w:rFonts w:cs="Calibri"/>
              </w:rPr>
              <w:t>Updated for CM6</w:t>
            </w:r>
            <w:r w:rsidR="00D066DA">
              <w:rPr>
                <w:rFonts w:cs="Calibri"/>
              </w:rPr>
              <w:t>6</w:t>
            </w:r>
            <w:r w:rsidRPr="001D71CA">
              <w:rPr>
                <w:rFonts w:cs="Calibri"/>
              </w:rPr>
              <w:t>0A_HwTq</w:t>
            </w:r>
            <w:r w:rsidR="00D066DA">
              <w:rPr>
                <w:rFonts w:cs="Calibri"/>
              </w:rPr>
              <w:t>1</w:t>
            </w:r>
            <w:r w:rsidRPr="001D71CA">
              <w:rPr>
                <w:rFonts w:cs="Calibri"/>
              </w:rPr>
              <w:t>Meas_Design_1.</w:t>
            </w:r>
            <w:r w:rsidR="00D066DA">
              <w:rPr>
                <w:rFonts w:cs="Calibri"/>
              </w:rPr>
              <w:t>4</w:t>
            </w:r>
            <w:r w:rsidRPr="001D71CA">
              <w:rPr>
                <w:rFonts w:cs="Calibri"/>
              </w:rPr>
              <w:t>.0</w:t>
            </w:r>
          </w:p>
        </w:tc>
        <w:tc>
          <w:tcPr>
            <w:tcW w:w="2070" w:type="dxa"/>
          </w:tcPr>
          <w:p w:rsidR="001D71CA" w:rsidRDefault="001D71CA" w:rsidP="007678DF">
            <w:proofErr w:type="spellStart"/>
            <w:r>
              <w:t>Selva</w:t>
            </w:r>
            <w:proofErr w:type="spellEnd"/>
          </w:p>
        </w:tc>
        <w:tc>
          <w:tcPr>
            <w:tcW w:w="1170" w:type="dxa"/>
          </w:tcPr>
          <w:p w:rsidR="001D71CA" w:rsidRDefault="001D71CA" w:rsidP="007678DF">
            <w:pPr>
              <w:rPr>
                <w:rFonts w:cs="Calibri"/>
              </w:rPr>
            </w:pPr>
            <w:r>
              <w:rPr>
                <w:rFonts w:cs="Calibri"/>
              </w:rPr>
              <w:t>3.0</w:t>
            </w:r>
          </w:p>
        </w:tc>
        <w:tc>
          <w:tcPr>
            <w:tcW w:w="1440" w:type="dxa"/>
          </w:tcPr>
          <w:p w:rsidR="001D71CA" w:rsidRDefault="001D71CA" w:rsidP="007678DF">
            <w:pPr>
              <w:rPr>
                <w:rFonts w:cs="Calibri"/>
              </w:rPr>
            </w:pPr>
            <w:r>
              <w:rPr>
                <w:rFonts w:cs="Calibri"/>
              </w:rPr>
              <w:t>14-Oct-2015</w:t>
            </w:r>
          </w:p>
        </w:tc>
      </w:tr>
      <w:tr w:rsidR="00706310" w:rsidRPr="00AA38E8" w:rsidTr="005D3E9F">
        <w:tc>
          <w:tcPr>
            <w:tcW w:w="5220" w:type="dxa"/>
          </w:tcPr>
          <w:p w:rsidR="00706310" w:rsidRPr="001D71CA" w:rsidRDefault="00706310" w:rsidP="00706310">
            <w:pPr>
              <w:rPr>
                <w:rFonts w:cs="Calibri"/>
              </w:rPr>
            </w:pPr>
            <w:r w:rsidRPr="001D71CA">
              <w:rPr>
                <w:rFonts w:cs="Calibri"/>
              </w:rPr>
              <w:t>Updated for CM6</w:t>
            </w:r>
            <w:r>
              <w:rPr>
                <w:rFonts w:cs="Calibri"/>
              </w:rPr>
              <w:t>6</w:t>
            </w:r>
            <w:r w:rsidRPr="001D71CA">
              <w:rPr>
                <w:rFonts w:cs="Calibri"/>
              </w:rPr>
              <w:t>0A_HwTq</w:t>
            </w:r>
            <w:r>
              <w:rPr>
                <w:rFonts w:cs="Calibri"/>
              </w:rPr>
              <w:t>1</w:t>
            </w:r>
            <w:r w:rsidRPr="001D71CA">
              <w:rPr>
                <w:rFonts w:cs="Calibri"/>
              </w:rPr>
              <w:t>Meas_Design_1.</w:t>
            </w:r>
            <w:r>
              <w:rPr>
                <w:rFonts w:cs="Calibri"/>
              </w:rPr>
              <w:t>6</w:t>
            </w:r>
            <w:r w:rsidRPr="001D71CA">
              <w:rPr>
                <w:rFonts w:cs="Calibri"/>
              </w:rPr>
              <w:t>.0</w:t>
            </w:r>
          </w:p>
        </w:tc>
        <w:tc>
          <w:tcPr>
            <w:tcW w:w="2070" w:type="dxa"/>
          </w:tcPr>
          <w:p w:rsidR="00706310" w:rsidRDefault="00706310" w:rsidP="007678DF">
            <w:proofErr w:type="spellStart"/>
            <w:r>
              <w:t>Selva</w:t>
            </w:r>
            <w:proofErr w:type="spellEnd"/>
          </w:p>
        </w:tc>
        <w:tc>
          <w:tcPr>
            <w:tcW w:w="1170" w:type="dxa"/>
          </w:tcPr>
          <w:p w:rsidR="00706310" w:rsidRDefault="00706310" w:rsidP="007678DF">
            <w:pPr>
              <w:rPr>
                <w:rFonts w:cs="Calibri"/>
              </w:rPr>
            </w:pPr>
            <w:r>
              <w:rPr>
                <w:rFonts w:cs="Calibri"/>
              </w:rPr>
              <w:t>4.0</w:t>
            </w:r>
          </w:p>
        </w:tc>
        <w:tc>
          <w:tcPr>
            <w:tcW w:w="1440" w:type="dxa"/>
          </w:tcPr>
          <w:p w:rsidR="00706310" w:rsidRDefault="00706310" w:rsidP="00706310">
            <w:pPr>
              <w:rPr>
                <w:rFonts w:cs="Calibri"/>
              </w:rPr>
            </w:pPr>
            <w:r>
              <w:rPr>
                <w:rFonts w:cs="Calibri"/>
              </w:rPr>
              <w:t>21-Dec-</w:t>
            </w:r>
            <w:ins w:id="5" w:author="Shawn Penning" w:date="2018-04-05T16:04:00Z">
              <w:r w:rsidR="00902889">
                <w:rPr>
                  <w:rFonts w:cs="Calibri"/>
                </w:rPr>
                <w:t>20</w:t>
              </w:r>
            </w:ins>
            <w:r>
              <w:rPr>
                <w:rFonts w:cs="Calibri"/>
              </w:rPr>
              <w:t>15</w:t>
            </w:r>
          </w:p>
        </w:tc>
      </w:tr>
      <w:tr w:rsidR="00902889" w:rsidRPr="00AA38E8" w:rsidTr="005D3E9F">
        <w:trPr>
          <w:ins w:id="6" w:author="Shawn Penning" w:date="2018-04-05T16:03:00Z"/>
        </w:trPr>
        <w:tc>
          <w:tcPr>
            <w:tcW w:w="5220" w:type="dxa"/>
          </w:tcPr>
          <w:p w:rsidR="00902889" w:rsidRPr="001D71CA" w:rsidRDefault="00902889" w:rsidP="00706310">
            <w:pPr>
              <w:rPr>
                <w:ins w:id="7" w:author="Shawn Penning" w:date="2018-04-05T16:03:00Z"/>
                <w:rFonts w:cs="Calibri"/>
              </w:rPr>
            </w:pPr>
            <w:ins w:id="8" w:author="Shawn Penning" w:date="2018-04-05T16:03:00Z">
              <w:r>
                <w:rPr>
                  <w:rFonts w:cs="Calibri"/>
                </w:rPr>
                <w:t>Added new local function</w:t>
              </w:r>
            </w:ins>
            <w:ins w:id="9" w:author="Shawn Penning" w:date="2018-04-06T09:00:00Z">
              <w:r w:rsidR="00D143F6">
                <w:rPr>
                  <w:rFonts w:cs="Calibri"/>
                </w:rPr>
                <w:t>, updated Graphic</w:t>
              </w:r>
            </w:ins>
            <w:ins w:id="10" w:author="Shawn Penning" w:date="2018-04-12T16:11:00Z">
              <w:r w:rsidR="006F4E37">
                <w:rPr>
                  <w:rFonts w:cs="Calibri"/>
                </w:rPr>
                <w:t>, updated constants.</w:t>
              </w:r>
            </w:ins>
            <w:bookmarkStart w:id="11" w:name="_GoBack"/>
            <w:bookmarkEnd w:id="11"/>
          </w:p>
        </w:tc>
        <w:tc>
          <w:tcPr>
            <w:tcW w:w="2070" w:type="dxa"/>
          </w:tcPr>
          <w:p w:rsidR="00902889" w:rsidRDefault="00902889" w:rsidP="007678DF">
            <w:pPr>
              <w:rPr>
                <w:ins w:id="12" w:author="Shawn Penning" w:date="2018-04-05T16:03:00Z"/>
              </w:rPr>
            </w:pPr>
            <w:ins w:id="13" w:author="Shawn Penning" w:date="2018-04-05T16:04:00Z">
              <w:r>
                <w:t>SPP</w:t>
              </w:r>
            </w:ins>
          </w:p>
        </w:tc>
        <w:tc>
          <w:tcPr>
            <w:tcW w:w="1170" w:type="dxa"/>
          </w:tcPr>
          <w:p w:rsidR="00902889" w:rsidRDefault="00902889" w:rsidP="007678DF">
            <w:pPr>
              <w:rPr>
                <w:ins w:id="14" w:author="Shawn Penning" w:date="2018-04-05T16:03:00Z"/>
                <w:rFonts w:cs="Calibri"/>
              </w:rPr>
            </w:pPr>
            <w:ins w:id="15" w:author="Shawn Penning" w:date="2018-04-05T16:04:00Z">
              <w:r>
                <w:rPr>
                  <w:rFonts w:cs="Calibri"/>
                </w:rPr>
                <w:t>5.0</w:t>
              </w:r>
            </w:ins>
          </w:p>
        </w:tc>
        <w:tc>
          <w:tcPr>
            <w:tcW w:w="1440" w:type="dxa"/>
          </w:tcPr>
          <w:p w:rsidR="00902889" w:rsidRDefault="00902889" w:rsidP="00706310">
            <w:pPr>
              <w:rPr>
                <w:ins w:id="16" w:author="Shawn Penning" w:date="2018-04-05T16:03:00Z"/>
                <w:rFonts w:cs="Calibri"/>
              </w:rPr>
            </w:pPr>
            <w:ins w:id="17" w:author="Shawn Penning" w:date="2018-04-05T16:04:00Z">
              <w:r>
                <w:rPr>
                  <w:rFonts w:cs="Calibri"/>
                </w:rPr>
                <w:t>05-Mar-2018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066DA" w:rsidRDefault="00891F29">
      <w:pPr>
        <w:pStyle w:val="TOC1"/>
        <w:rPr>
          <w:b w:val="0"/>
          <w:sz w:val="32"/>
          <w:szCs w:val="32"/>
          <w:u w:val="single"/>
        </w:rPr>
      </w:pPr>
      <w:r w:rsidRPr="00C728E9">
        <w:rPr>
          <w:b w:val="0"/>
          <w:sz w:val="32"/>
          <w:szCs w:val="32"/>
          <w:u w:val="single"/>
        </w:rPr>
        <w:t>Table of Contents</w:t>
      </w:r>
    </w:p>
    <w:p w:rsidR="00706310" w:rsidRPr="00E513AF" w:rsidRDefault="00E16D14">
      <w:pPr>
        <w:pStyle w:val="TOC1"/>
        <w:rPr>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38496816" w:history="1">
        <w:r w:rsidR="00706310" w:rsidRPr="00784136">
          <w:rPr>
            <w:rStyle w:val="Hyperlink"/>
          </w:rPr>
          <w:t>1</w:t>
        </w:r>
        <w:r w:rsidR="00706310" w:rsidRPr="00E513AF">
          <w:rPr>
            <w:b w:val="0"/>
            <w:color w:val="auto"/>
            <w:kern w:val="0"/>
            <w:sz w:val="22"/>
            <w:szCs w:val="22"/>
            <w:lang w:val="en-US"/>
          </w:rPr>
          <w:tab/>
        </w:r>
        <w:r w:rsidR="00706310" w:rsidRPr="00784136">
          <w:rPr>
            <w:rStyle w:val="Hyperlink"/>
          </w:rPr>
          <w:t>Introduction</w:t>
        </w:r>
        <w:r w:rsidR="00706310">
          <w:rPr>
            <w:webHidden/>
          </w:rPr>
          <w:tab/>
        </w:r>
        <w:r w:rsidR="00706310">
          <w:rPr>
            <w:webHidden/>
          </w:rPr>
          <w:fldChar w:fldCharType="begin"/>
        </w:r>
        <w:r w:rsidR="00706310">
          <w:rPr>
            <w:webHidden/>
          </w:rPr>
          <w:instrText xml:space="preserve"> PAGEREF _Toc438496816 \h </w:instrText>
        </w:r>
        <w:r w:rsidR="00706310">
          <w:rPr>
            <w:webHidden/>
          </w:rPr>
        </w:r>
        <w:r w:rsidR="00706310">
          <w:rPr>
            <w:webHidden/>
          </w:rPr>
          <w:fldChar w:fldCharType="separate"/>
        </w:r>
        <w:r w:rsidR="00706310">
          <w:rPr>
            <w:webHidden/>
          </w:rPr>
          <w:t>5</w:t>
        </w:r>
        <w:r w:rsidR="00706310">
          <w:rPr>
            <w:webHidden/>
          </w:rPr>
          <w:fldChar w:fldCharType="end"/>
        </w:r>
      </w:hyperlink>
    </w:p>
    <w:p w:rsidR="00706310" w:rsidRPr="00E513AF" w:rsidRDefault="00823F4A">
      <w:pPr>
        <w:pStyle w:val="TOC2"/>
        <w:rPr>
          <w:color w:val="auto"/>
          <w:kern w:val="0"/>
          <w:szCs w:val="22"/>
        </w:rPr>
      </w:pPr>
      <w:hyperlink w:anchor="_Toc438496817" w:history="1">
        <w:r w:rsidR="00706310" w:rsidRPr="00784136">
          <w:rPr>
            <w:rStyle w:val="Hyperlink"/>
          </w:rPr>
          <w:t>1.1</w:t>
        </w:r>
        <w:r w:rsidR="00706310" w:rsidRPr="00E513AF">
          <w:rPr>
            <w:color w:val="auto"/>
            <w:kern w:val="0"/>
            <w:szCs w:val="22"/>
          </w:rPr>
          <w:tab/>
        </w:r>
        <w:r w:rsidR="00706310" w:rsidRPr="00784136">
          <w:rPr>
            <w:rStyle w:val="Hyperlink"/>
          </w:rPr>
          <w:t>Purpose</w:t>
        </w:r>
        <w:r w:rsidR="00706310">
          <w:rPr>
            <w:webHidden/>
          </w:rPr>
          <w:tab/>
        </w:r>
        <w:r w:rsidR="00706310">
          <w:rPr>
            <w:webHidden/>
          </w:rPr>
          <w:fldChar w:fldCharType="begin"/>
        </w:r>
        <w:r w:rsidR="00706310">
          <w:rPr>
            <w:webHidden/>
          </w:rPr>
          <w:instrText xml:space="preserve"> PAGEREF _Toc438496817 \h </w:instrText>
        </w:r>
        <w:r w:rsidR="00706310">
          <w:rPr>
            <w:webHidden/>
          </w:rPr>
        </w:r>
        <w:r w:rsidR="00706310">
          <w:rPr>
            <w:webHidden/>
          </w:rPr>
          <w:fldChar w:fldCharType="separate"/>
        </w:r>
        <w:r w:rsidR="00706310">
          <w:rPr>
            <w:webHidden/>
          </w:rPr>
          <w:t>5</w:t>
        </w:r>
        <w:r w:rsidR="00706310">
          <w:rPr>
            <w:webHidden/>
          </w:rPr>
          <w:fldChar w:fldCharType="end"/>
        </w:r>
      </w:hyperlink>
    </w:p>
    <w:p w:rsidR="00706310" w:rsidRPr="00E513AF" w:rsidRDefault="00823F4A">
      <w:pPr>
        <w:pStyle w:val="TOC1"/>
        <w:rPr>
          <w:b w:val="0"/>
          <w:color w:val="auto"/>
          <w:kern w:val="0"/>
          <w:sz w:val="22"/>
          <w:szCs w:val="22"/>
          <w:lang w:val="en-US"/>
        </w:rPr>
      </w:pPr>
      <w:hyperlink w:anchor="_Toc438496818" w:history="1">
        <w:r w:rsidR="00706310" w:rsidRPr="00784136">
          <w:rPr>
            <w:rStyle w:val="Hyperlink"/>
            <w:rFonts w:cs="Calibri"/>
          </w:rPr>
          <w:t>2</w:t>
        </w:r>
        <w:r w:rsidR="00706310" w:rsidRPr="00E513AF">
          <w:rPr>
            <w:b w:val="0"/>
            <w:color w:val="auto"/>
            <w:kern w:val="0"/>
            <w:sz w:val="22"/>
            <w:szCs w:val="22"/>
            <w:lang w:val="en-US"/>
          </w:rPr>
          <w:tab/>
        </w:r>
        <w:r w:rsidR="00706310" w:rsidRPr="00784136">
          <w:rPr>
            <w:rStyle w:val="Hyperlink"/>
            <w:rFonts w:cs="Calibri"/>
          </w:rPr>
          <w:t>HwTq1Meas &amp; High-Level Description</w:t>
        </w:r>
        <w:r w:rsidR="00706310">
          <w:rPr>
            <w:webHidden/>
          </w:rPr>
          <w:tab/>
        </w:r>
        <w:r w:rsidR="00706310">
          <w:rPr>
            <w:webHidden/>
          </w:rPr>
          <w:fldChar w:fldCharType="begin"/>
        </w:r>
        <w:r w:rsidR="00706310">
          <w:rPr>
            <w:webHidden/>
          </w:rPr>
          <w:instrText xml:space="preserve"> PAGEREF _Toc438496818 \h </w:instrText>
        </w:r>
        <w:r w:rsidR="00706310">
          <w:rPr>
            <w:webHidden/>
          </w:rPr>
        </w:r>
        <w:r w:rsidR="00706310">
          <w:rPr>
            <w:webHidden/>
          </w:rPr>
          <w:fldChar w:fldCharType="separate"/>
        </w:r>
        <w:r w:rsidR="00706310">
          <w:rPr>
            <w:webHidden/>
          </w:rPr>
          <w:t>6</w:t>
        </w:r>
        <w:r w:rsidR="00706310">
          <w:rPr>
            <w:webHidden/>
          </w:rPr>
          <w:fldChar w:fldCharType="end"/>
        </w:r>
      </w:hyperlink>
    </w:p>
    <w:p w:rsidR="00706310" w:rsidRPr="00E513AF" w:rsidRDefault="00823F4A">
      <w:pPr>
        <w:pStyle w:val="TOC1"/>
        <w:rPr>
          <w:b w:val="0"/>
          <w:color w:val="auto"/>
          <w:kern w:val="0"/>
          <w:sz w:val="22"/>
          <w:szCs w:val="22"/>
          <w:lang w:val="en-US"/>
        </w:rPr>
      </w:pPr>
      <w:hyperlink w:anchor="_Toc438496819" w:history="1">
        <w:r w:rsidR="00706310" w:rsidRPr="00784136">
          <w:rPr>
            <w:rStyle w:val="Hyperlink"/>
            <w:rFonts w:cs="Calibri"/>
          </w:rPr>
          <w:t>3</w:t>
        </w:r>
        <w:r w:rsidR="00706310" w:rsidRPr="00E513AF">
          <w:rPr>
            <w:b w:val="0"/>
            <w:color w:val="auto"/>
            <w:kern w:val="0"/>
            <w:sz w:val="22"/>
            <w:szCs w:val="22"/>
            <w:lang w:val="en-US"/>
          </w:rPr>
          <w:tab/>
        </w:r>
        <w:r w:rsidR="00706310" w:rsidRPr="00784136">
          <w:rPr>
            <w:rStyle w:val="Hyperlink"/>
            <w:rFonts w:cs="Calibri"/>
          </w:rPr>
          <w:t>Design details of software module</w:t>
        </w:r>
        <w:r w:rsidR="00706310">
          <w:rPr>
            <w:webHidden/>
          </w:rPr>
          <w:tab/>
        </w:r>
        <w:r w:rsidR="00706310">
          <w:rPr>
            <w:webHidden/>
          </w:rPr>
          <w:fldChar w:fldCharType="begin"/>
        </w:r>
        <w:r w:rsidR="00706310">
          <w:rPr>
            <w:webHidden/>
          </w:rPr>
          <w:instrText xml:space="preserve"> PAGEREF _Toc438496819 \h </w:instrText>
        </w:r>
        <w:r w:rsidR="00706310">
          <w:rPr>
            <w:webHidden/>
          </w:rPr>
        </w:r>
        <w:r w:rsidR="00706310">
          <w:rPr>
            <w:webHidden/>
          </w:rPr>
          <w:fldChar w:fldCharType="separate"/>
        </w:r>
        <w:r w:rsidR="00706310">
          <w:rPr>
            <w:webHidden/>
          </w:rPr>
          <w:t>7</w:t>
        </w:r>
        <w:r w:rsidR="00706310">
          <w:rPr>
            <w:webHidden/>
          </w:rPr>
          <w:fldChar w:fldCharType="end"/>
        </w:r>
      </w:hyperlink>
    </w:p>
    <w:p w:rsidR="00706310" w:rsidRPr="00E513AF" w:rsidRDefault="00823F4A">
      <w:pPr>
        <w:pStyle w:val="TOC2"/>
        <w:rPr>
          <w:color w:val="auto"/>
          <w:kern w:val="0"/>
          <w:szCs w:val="22"/>
        </w:rPr>
      </w:pPr>
      <w:hyperlink w:anchor="_Toc438496820" w:history="1">
        <w:r w:rsidR="00706310" w:rsidRPr="00784136">
          <w:rPr>
            <w:rStyle w:val="Hyperlink"/>
            <w:rFonts w:cs="Calibri"/>
          </w:rPr>
          <w:t>3.1</w:t>
        </w:r>
        <w:r w:rsidR="00706310" w:rsidRPr="00E513AF">
          <w:rPr>
            <w:color w:val="auto"/>
            <w:kern w:val="0"/>
            <w:szCs w:val="22"/>
          </w:rPr>
          <w:tab/>
        </w:r>
        <w:r w:rsidR="00706310" w:rsidRPr="00784136">
          <w:rPr>
            <w:rStyle w:val="Hyperlink"/>
          </w:rPr>
          <w:t>Graphical</w:t>
        </w:r>
        <w:r w:rsidR="00706310" w:rsidRPr="00784136">
          <w:rPr>
            <w:rStyle w:val="Hyperlink"/>
            <w:rFonts w:cs="Calibri"/>
          </w:rPr>
          <w:t xml:space="preserve"> representation of HwTq1Meas</w:t>
        </w:r>
        <w:r w:rsidR="00706310">
          <w:rPr>
            <w:webHidden/>
          </w:rPr>
          <w:tab/>
        </w:r>
        <w:r w:rsidR="00706310">
          <w:rPr>
            <w:webHidden/>
          </w:rPr>
          <w:fldChar w:fldCharType="begin"/>
        </w:r>
        <w:r w:rsidR="00706310">
          <w:rPr>
            <w:webHidden/>
          </w:rPr>
          <w:instrText xml:space="preserve"> PAGEREF _Toc438496820 \h </w:instrText>
        </w:r>
        <w:r w:rsidR="00706310">
          <w:rPr>
            <w:webHidden/>
          </w:rPr>
        </w:r>
        <w:r w:rsidR="00706310">
          <w:rPr>
            <w:webHidden/>
          </w:rPr>
          <w:fldChar w:fldCharType="separate"/>
        </w:r>
        <w:r w:rsidR="00706310">
          <w:rPr>
            <w:webHidden/>
          </w:rPr>
          <w:t>7</w:t>
        </w:r>
        <w:r w:rsidR="00706310">
          <w:rPr>
            <w:webHidden/>
          </w:rPr>
          <w:fldChar w:fldCharType="end"/>
        </w:r>
      </w:hyperlink>
    </w:p>
    <w:p w:rsidR="00706310" w:rsidRPr="00E513AF" w:rsidRDefault="00823F4A">
      <w:pPr>
        <w:pStyle w:val="TOC2"/>
        <w:rPr>
          <w:color w:val="auto"/>
          <w:kern w:val="0"/>
          <w:szCs w:val="22"/>
        </w:rPr>
      </w:pPr>
      <w:hyperlink w:anchor="_Toc438496821" w:history="1">
        <w:r w:rsidR="00706310" w:rsidRPr="00784136">
          <w:rPr>
            <w:rStyle w:val="Hyperlink"/>
            <w:rFonts w:cs="Calibri"/>
          </w:rPr>
          <w:t>3.2</w:t>
        </w:r>
        <w:r w:rsidR="00706310" w:rsidRPr="00E513AF">
          <w:rPr>
            <w:color w:val="auto"/>
            <w:kern w:val="0"/>
            <w:szCs w:val="22"/>
          </w:rPr>
          <w:tab/>
        </w:r>
        <w:r w:rsidR="00706310" w:rsidRPr="00784136">
          <w:rPr>
            <w:rStyle w:val="Hyperlink"/>
            <w:rFonts w:cs="Calibri"/>
          </w:rPr>
          <w:t>Data Flow Diagram</w:t>
        </w:r>
        <w:r w:rsidR="00706310">
          <w:rPr>
            <w:webHidden/>
          </w:rPr>
          <w:tab/>
        </w:r>
        <w:r w:rsidR="00706310">
          <w:rPr>
            <w:webHidden/>
          </w:rPr>
          <w:fldChar w:fldCharType="begin"/>
        </w:r>
        <w:r w:rsidR="00706310">
          <w:rPr>
            <w:webHidden/>
          </w:rPr>
          <w:instrText xml:space="preserve"> PAGEREF _Toc438496821 \h </w:instrText>
        </w:r>
        <w:r w:rsidR="00706310">
          <w:rPr>
            <w:webHidden/>
          </w:rPr>
        </w:r>
        <w:r w:rsidR="00706310">
          <w:rPr>
            <w:webHidden/>
          </w:rPr>
          <w:fldChar w:fldCharType="separate"/>
        </w:r>
        <w:r w:rsidR="00706310">
          <w:rPr>
            <w:webHidden/>
          </w:rPr>
          <w:t>7</w:t>
        </w:r>
        <w:r w:rsidR="00706310">
          <w:rPr>
            <w:webHidden/>
          </w:rPr>
          <w:fldChar w:fldCharType="end"/>
        </w:r>
      </w:hyperlink>
    </w:p>
    <w:p w:rsidR="00706310" w:rsidRPr="00E513AF" w:rsidRDefault="00823F4A">
      <w:pPr>
        <w:pStyle w:val="TOC3"/>
        <w:tabs>
          <w:tab w:val="left" w:pos="1200"/>
        </w:tabs>
        <w:rPr>
          <w:color w:val="auto"/>
          <w:kern w:val="0"/>
          <w:sz w:val="22"/>
          <w:szCs w:val="22"/>
        </w:rPr>
      </w:pPr>
      <w:hyperlink w:anchor="_Toc438496822" w:history="1">
        <w:r w:rsidR="00706310" w:rsidRPr="00784136">
          <w:rPr>
            <w:rStyle w:val="Hyperlink"/>
            <w:rFonts w:cs="Calibri"/>
          </w:rPr>
          <w:t>3.2.1</w:t>
        </w:r>
        <w:r w:rsidR="00706310" w:rsidRPr="00E513AF">
          <w:rPr>
            <w:color w:val="auto"/>
            <w:kern w:val="0"/>
            <w:sz w:val="22"/>
            <w:szCs w:val="22"/>
          </w:rPr>
          <w:tab/>
        </w:r>
        <w:r w:rsidR="00706310" w:rsidRPr="00784136">
          <w:rPr>
            <w:rStyle w:val="Hyperlink"/>
          </w:rPr>
          <w:t xml:space="preserve">Component </w:t>
        </w:r>
        <w:r w:rsidR="00706310" w:rsidRPr="00784136">
          <w:rPr>
            <w:rStyle w:val="Hyperlink"/>
            <w:rFonts w:cs="Calibri"/>
          </w:rPr>
          <w:t>level DFD</w:t>
        </w:r>
        <w:r w:rsidR="00706310">
          <w:rPr>
            <w:webHidden/>
          </w:rPr>
          <w:tab/>
        </w:r>
        <w:r w:rsidR="00706310">
          <w:rPr>
            <w:webHidden/>
          </w:rPr>
          <w:fldChar w:fldCharType="begin"/>
        </w:r>
        <w:r w:rsidR="00706310">
          <w:rPr>
            <w:webHidden/>
          </w:rPr>
          <w:instrText xml:space="preserve"> PAGEREF _Toc438496822 \h </w:instrText>
        </w:r>
        <w:r w:rsidR="00706310">
          <w:rPr>
            <w:webHidden/>
          </w:rPr>
        </w:r>
        <w:r w:rsidR="00706310">
          <w:rPr>
            <w:webHidden/>
          </w:rPr>
          <w:fldChar w:fldCharType="separate"/>
        </w:r>
        <w:r w:rsidR="00706310">
          <w:rPr>
            <w:webHidden/>
          </w:rPr>
          <w:t>7</w:t>
        </w:r>
        <w:r w:rsidR="00706310">
          <w:rPr>
            <w:webHidden/>
          </w:rPr>
          <w:fldChar w:fldCharType="end"/>
        </w:r>
      </w:hyperlink>
    </w:p>
    <w:p w:rsidR="00706310" w:rsidRPr="00E513AF" w:rsidRDefault="00823F4A">
      <w:pPr>
        <w:pStyle w:val="TOC3"/>
        <w:tabs>
          <w:tab w:val="left" w:pos="1200"/>
        </w:tabs>
        <w:rPr>
          <w:color w:val="auto"/>
          <w:kern w:val="0"/>
          <w:sz w:val="22"/>
          <w:szCs w:val="22"/>
        </w:rPr>
      </w:pPr>
      <w:hyperlink w:anchor="_Toc438496823" w:history="1">
        <w:r w:rsidR="00706310" w:rsidRPr="00784136">
          <w:rPr>
            <w:rStyle w:val="Hyperlink"/>
            <w:rFonts w:cs="Calibri"/>
          </w:rPr>
          <w:t>3.2.2</w:t>
        </w:r>
        <w:r w:rsidR="00706310" w:rsidRPr="00E513AF">
          <w:rPr>
            <w:color w:val="auto"/>
            <w:kern w:val="0"/>
            <w:sz w:val="22"/>
            <w:szCs w:val="22"/>
          </w:rPr>
          <w:tab/>
        </w:r>
        <w:r w:rsidR="00706310" w:rsidRPr="00784136">
          <w:rPr>
            <w:rStyle w:val="Hyperlink"/>
          </w:rPr>
          <w:t xml:space="preserve">Function </w:t>
        </w:r>
        <w:r w:rsidR="00706310" w:rsidRPr="00784136">
          <w:rPr>
            <w:rStyle w:val="Hyperlink"/>
            <w:rFonts w:cs="Calibri"/>
          </w:rPr>
          <w:t>level DFD</w:t>
        </w:r>
        <w:r w:rsidR="00706310">
          <w:rPr>
            <w:webHidden/>
          </w:rPr>
          <w:tab/>
        </w:r>
        <w:r w:rsidR="00706310">
          <w:rPr>
            <w:webHidden/>
          </w:rPr>
          <w:fldChar w:fldCharType="begin"/>
        </w:r>
        <w:r w:rsidR="00706310">
          <w:rPr>
            <w:webHidden/>
          </w:rPr>
          <w:instrText xml:space="preserve"> PAGEREF _Toc438496823 \h </w:instrText>
        </w:r>
        <w:r w:rsidR="00706310">
          <w:rPr>
            <w:webHidden/>
          </w:rPr>
        </w:r>
        <w:r w:rsidR="00706310">
          <w:rPr>
            <w:webHidden/>
          </w:rPr>
          <w:fldChar w:fldCharType="separate"/>
        </w:r>
        <w:r w:rsidR="00706310">
          <w:rPr>
            <w:webHidden/>
          </w:rPr>
          <w:t>7</w:t>
        </w:r>
        <w:r w:rsidR="00706310">
          <w:rPr>
            <w:webHidden/>
          </w:rPr>
          <w:fldChar w:fldCharType="end"/>
        </w:r>
      </w:hyperlink>
    </w:p>
    <w:p w:rsidR="00706310" w:rsidRPr="00E513AF" w:rsidRDefault="00823F4A">
      <w:pPr>
        <w:pStyle w:val="TOC1"/>
        <w:rPr>
          <w:b w:val="0"/>
          <w:color w:val="auto"/>
          <w:kern w:val="0"/>
          <w:sz w:val="22"/>
          <w:szCs w:val="22"/>
          <w:lang w:val="en-US"/>
        </w:rPr>
      </w:pPr>
      <w:hyperlink w:anchor="_Toc438496824" w:history="1">
        <w:r w:rsidR="00706310" w:rsidRPr="00784136">
          <w:rPr>
            <w:rStyle w:val="Hyperlink"/>
            <w:rFonts w:cs="Calibri"/>
          </w:rPr>
          <w:t>4</w:t>
        </w:r>
        <w:r w:rsidR="00706310" w:rsidRPr="00E513AF">
          <w:rPr>
            <w:b w:val="0"/>
            <w:color w:val="auto"/>
            <w:kern w:val="0"/>
            <w:sz w:val="22"/>
            <w:szCs w:val="22"/>
            <w:lang w:val="en-US"/>
          </w:rPr>
          <w:tab/>
        </w:r>
        <w:r w:rsidR="00706310" w:rsidRPr="00784136">
          <w:rPr>
            <w:rStyle w:val="Hyperlink"/>
            <w:rFonts w:cs="Calibri"/>
          </w:rPr>
          <w:t>Constant Data Dictionary</w:t>
        </w:r>
        <w:r w:rsidR="00706310">
          <w:rPr>
            <w:webHidden/>
          </w:rPr>
          <w:tab/>
        </w:r>
        <w:r w:rsidR="00706310">
          <w:rPr>
            <w:webHidden/>
          </w:rPr>
          <w:fldChar w:fldCharType="begin"/>
        </w:r>
        <w:r w:rsidR="00706310">
          <w:rPr>
            <w:webHidden/>
          </w:rPr>
          <w:instrText xml:space="preserve"> PAGEREF _Toc438496824 \h </w:instrText>
        </w:r>
        <w:r w:rsidR="00706310">
          <w:rPr>
            <w:webHidden/>
          </w:rPr>
        </w:r>
        <w:r w:rsidR="00706310">
          <w:rPr>
            <w:webHidden/>
          </w:rPr>
          <w:fldChar w:fldCharType="separate"/>
        </w:r>
        <w:r w:rsidR="00706310">
          <w:rPr>
            <w:webHidden/>
          </w:rPr>
          <w:t>8</w:t>
        </w:r>
        <w:r w:rsidR="00706310">
          <w:rPr>
            <w:webHidden/>
          </w:rPr>
          <w:fldChar w:fldCharType="end"/>
        </w:r>
      </w:hyperlink>
    </w:p>
    <w:p w:rsidR="00706310" w:rsidRPr="00E513AF" w:rsidRDefault="00823F4A">
      <w:pPr>
        <w:pStyle w:val="TOC2"/>
        <w:rPr>
          <w:color w:val="auto"/>
          <w:kern w:val="0"/>
          <w:szCs w:val="22"/>
        </w:rPr>
      </w:pPr>
      <w:hyperlink w:anchor="_Toc438496825" w:history="1">
        <w:r w:rsidR="00706310" w:rsidRPr="00784136">
          <w:rPr>
            <w:rStyle w:val="Hyperlink"/>
          </w:rPr>
          <w:t>4.1</w:t>
        </w:r>
        <w:r w:rsidR="00706310" w:rsidRPr="00E513AF">
          <w:rPr>
            <w:color w:val="auto"/>
            <w:kern w:val="0"/>
            <w:szCs w:val="22"/>
          </w:rPr>
          <w:tab/>
        </w:r>
        <w:r w:rsidR="00706310" w:rsidRPr="00784136">
          <w:rPr>
            <w:rStyle w:val="Hyperlink"/>
          </w:rPr>
          <w:t>Program (fixed) Constants</w:t>
        </w:r>
        <w:r w:rsidR="00706310">
          <w:rPr>
            <w:webHidden/>
          </w:rPr>
          <w:tab/>
        </w:r>
        <w:r w:rsidR="00706310">
          <w:rPr>
            <w:webHidden/>
          </w:rPr>
          <w:fldChar w:fldCharType="begin"/>
        </w:r>
        <w:r w:rsidR="00706310">
          <w:rPr>
            <w:webHidden/>
          </w:rPr>
          <w:instrText xml:space="preserve"> PAGEREF _Toc438496825 \h </w:instrText>
        </w:r>
        <w:r w:rsidR="00706310">
          <w:rPr>
            <w:webHidden/>
          </w:rPr>
        </w:r>
        <w:r w:rsidR="00706310">
          <w:rPr>
            <w:webHidden/>
          </w:rPr>
          <w:fldChar w:fldCharType="separate"/>
        </w:r>
        <w:r w:rsidR="00706310">
          <w:rPr>
            <w:webHidden/>
          </w:rPr>
          <w:t>8</w:t>
        </w:r>
        <w:r w:rsidR="00706310">
          <w:rPr>
            <w:webHidden/>
          </w:rPr>
          <w:fldChar w:fldCharType="end"/>
        </w:r>
      </w:hyperlink>
    </w:p>
    <w:p w:rsidR="00706310" w:rsidRPr="00E513AF" w:rsidRDefault="00823F4A">
      <w:pPr>
        <w:pStyle w:val="TOC3"/>
        <w:tabs>
          <w:tab w:val="left" w:pos="1200"/>
        </w:tabs>
        <w:rPr>
          <w:color w:val="auto"/>
          <w:kern w:val="0"/>
          <w:sz w:val="22"/>
          <w:szCs w:val="22"/>
        </w:rPr>
      </w:pPr>
      <w:hyperlink w:anchor="_Toc438496826" w:history="1">
        <w:r w:rsidR="00706310" w:rsidRPr="00784136">
          <w:rPr>
            <w:rStyle w:val="Hyperlink"/>
          </w:rPr>
          <w:t>4.1.1</w:t>
        </w:r>
        <w:r w:rsidR="00706310" w:rsidRPr="00E513AF">
          <w:rPr>
            <w:color w:val="auto"/>
            <w:kern w:val="0"/>
            <w:sz w:val="22"/>
            <w:szCs w:val="22"/>
          </w:rPr>
          <w:tab/>
        </w:r>
        <w:r w:rsidR="00706310" w:rsidRPr="00784136">
          <w:rPr>
            <w:rStyle w:val="Hyperlink"/>
          </w:rPr>
          <w:t>Embedded Constants</w:t>
        </w:r>
        <w:r w:rsidR="00706310">
          <w:rPr>
            <w:webHidden/>
          </w:rPr>
          <w:tab/>
        </w:r>
        <w:r w:rsidR="00706310">
          <w:rPr>
            <w:webHidden/>
          </w:rPr>
          <w:fldChar w:fldCharType="begin"/>
        </w:r>
        <w:r w:rsidR="00706310">
          <w:rPr>
            <w:webHidden/>
          </w:rPr>
          <w:instrText xml:space="preserve"> PAGEREF _Toc438496826 \h </w:instrText>
        </w:r>
        <w:r w:rsidR="00706310">
          <w:rPr>
            <w:webHidden/>
          </w:rPr>
        </w:r>
        <w:r w:rsidR="00706310">
          <w:rPr>
            <w:webHidden/>
          </w:rPr>
          <w:fldChar w:fldCharType="separate"/>
        </w:r>
        <w:r w:rsidR="00706310">
          <w:rPr>
            <w:webHidden/>
          </w:rPr>
          <w:t>8</w:t>
        </w:r>
        <w:r w:rsidR="00706310">
          <w:rPr>
            <w:webHidden/>
          </w:rPr>
          <w:fldChar w:fldCharType="end"/>
        </w:r>
      </w:hyperlink>
    </w:p>
    <w:p w:rsidR="00706310" w:rsidRPr="00E513AF" w:rsidRDefault="00823F4A">
      <w:pPr>
        <w:pStyle w:val="TOC1"/>
        <w:rPr>
          <w:b w:val="0"/>
          <w:color w:val="auto"/>
          <w:kern w:val="0"/>
          <w:sz w:val="22"/>
          <w:szCs w:val="22"/>
          <w:lang w:val="en-US"/>
        </w:rPr>
      </w:pPr>
      <w:hyperlink w:anchor="_Toc438496827" w:history="1">
        <w:r w:rsidR="00706310" w:rsidRPr="00784136">
          <w:rPr>
            <w:rStyle w:val="Hyperlink"/>
            <w:rFonts w:cs="Calibri"/>
          </w:rPr>
          <w:t>5</w:t>
        </w:r>
        <w:r w:rsidR="00706310" w:rsidRPr="00E513AF">
          <w:rPr>
            <w:b w:val="0"/>
            <w:color w:val="auto"/>
            <w:kern w:val="0"/>
            <w:sz w:val="22"/>
            <w:szCs w:val="22"/>
            <w:lang w:val="en-US"/>
          </w:rPr>
          <w:tab/>
        </w:r>
        <w:r w:rsidR="00706310" w:rsidRPr="00784136">
          <w:rPr>
            <w:rStyle w:val="Hyperlink"/>
            <w:rFonts w:cs="Calibri"/>
          </w:rPr>
          <w:t>Software Component Implementation</w:t>
        </w:r>
        <w:r w:rsidR="00706310">
          <w:rPr>
            <w:webHidden/>
          </w:rPr>
          <w:tab/>
        </w:r>
        <w:r w:rsidR="00706310">
          <w:rPr>
            <w:webHidden/>
          </w:rPr>
          <w:fldChar w:fldCharType="begin"/>
        </w:r>
        <w:r w:rsidR="00706310">
          <w:rPr>
            <w:webHidden/>
          </w:rPr>
          <w:instrText xml:space="preserve"> PAGEREF _Toc438496827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28" w:history="1">
        <w:r w:rsidR="00706310" w:rsidRPr="00784136">
          <w:rPr>
            <w:rStyle w:val="Hyperlink"/>
          </w:rPr>
          <w:t>5.1</w:t>
        </w:r>
        <w:r w:rsidR="00706310" w:rsidRPr="00E513AF">
          <w:rPr>
            <w:color w:val="auto"/>
            <w:kern w:val="0"/>
            <w:szCs w:val="22"/>
          </w:rPr>
          <w:tab/>
        </w:r>
        <w:r w:rsidR="00706310" w:rsidRPr="00784136">
          <w:rPr>
            <w:rStyle w:val="Hyperlink"/>
          </w:rPr>
          <w:t>Sub-Module Functions</w:t>
        </w:r>
        <w:r w:rsidR="00706310">
          <w:rPr>
            <w:webHidden/>
          </w:rPr>
          <w:tab/>
        </w:r>
        <w:r w:rsidR="00706310">
          <w:rPr>
            <w:webHidden/>
          </w:rPr>
          <w:fldChar w:fldCharType="begin"/>
        </w:r>
        <w:r w:rsidR="00706310">
          <w:rPr>
            <w:webHidden/>
          </w:rPr>
          <w:instrText xml:space="preserve"> PAGEREF _Toc438496828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29" w:history="1">
        <w:r w:rsidR="00706310" w:rsidRPr="00784136">
          <w:rPr>
            <w:rStyle w:val="Hyperlink"/>
            <w:rFonts w:cs="Calibri"/>
          </w:rPr>
          <w:t>5.1.1</w:t>
        </w:r>
        <w:r w:rsidR="00706310" w:rsidRPr="00E513AF">
          <w:rPr>
            <w:color w:val="auto"/>
            <w:kern w:val="0"/>
            <w:szCs w:val="22"/>
          </w:rPr>
          <w:tab/>
        </w:r>
        <w:r w:rsidR="00706310" w:rsidRPr="00784136">
          <w:rPr>
            <w:rStyle w:val="Hyperlink"/>
            <w:rFonts w:cs="Calibri"/>
          </w:rPr>
          <w:t>Init: HwTq1MeasInit1</w:t>
        </w:r>
        <w:r w:rsidR="00706310">
          <w:rPr>
            <w:webHidden/>
          </w:rPr>
          <w:tab/>
        </w:r>
        <w:r w:rsidR="00706310">
          <w:rPr>
            <w:webHidden/>
          </w:rPr>
          <w:fldChar w:fldCharType="begin"/>
        </w:r>
        <w:r w:rsidR="00706310">
          <w:rPr>
            <w:webHidden/>
          </w:rPr>
          <w:instrText xml:space="preserve"> PAGEREF _Toc438496829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0" w:history="1">
        <w:r w:rsidR="00706310" w:rsidRPr="00784136">
          <w:rPr>
            <w:rStyle w:val="Hyperlink"/>
            <w:rFonts w:cs="Calibri"/>
          </w:rPr>
          <w:t>5.1.1.1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_Toc438496830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1" w:history="1">
        <w:r w:rsidR="00706310" w:rsidRPr="00784136">
          <w:rPr>
            <w:rStyle w:val="Hyperlink"/>
            <w:rFonts w:cs="Calibri"/>
          </w:rPr>
          <w:t>5.1.1.2</w:t>
        </w:r>
        <w:r w:rsidR="00706310" w:rsidRPr="00E513AF">
          <w:rPr>
            <w:color w:val="auto"/>
            <w:kern w:val="0"/>
            <w:szCs w:val="22"/>
          </w:rPr>
          <w:tab/>
        </w:r>
        <w:r w:rsidR="00706310" w:rsidRPr="00784136">
          <w:rPr>
            <w:rStyle w:val="Hyperlink"/>
            <w:rFonts w:cs="Calibri"/>
          </w:rPr>
          <w:t>Module Outputs</w:t>
        </w:r>
        <w:r w:rsidR="00706310">
          <w:rPr>
            <w:webHidden/>
          </w:rPr>
          <w:tab/>
        </w:r>
        <w:r w:rsidR="00706310">
          <w:rPr>
            <w:webHidden/>
          </w:rPr>
          <w:fldChar w:fldCharType="begin"/>
        </w:r>
        <w:r w:rsidR="00706310">
          <w:rPr>
            <w:webHidden/>
          </w:rPr>
          <w:instrText xml:space="preserve"> PAGEREF _Toc438496831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2" w:history="1">
        <w:r w:rsidR="00706310" w:rsidRPr="00784136">
          <w:rPr>
            <w:rStyle w:val="Hyperlink"/>
            <w:rFonts w:cs="Calibri"/>
          </w:rPr>
          <w:t>5.1.2</w:t>
        </w:r>
        <w:r w:rsidR="00706310" w:rsidRPr="00E513AF">
          <w:rPr>
            <w:color w:val="auto"/>
            <w:kern w:val="0"/>
            <w:szCs w:val="22"/>
          </w:rPr>
          <w:tab/>
        </w:r>
        <w:r w:rsidR="00706310" w:rsidRPr="00784136">
          <w:rPr>
            <w:rStyle w:val="Hyperlink"/>
            <w:rFonts w:cs="Calibri"/>
          </w:rPr>
          <w:t>Per: HwTq1MeasPer1</w:t>
        </w:r>
        <w:r w:rsidR="00706310">
          <w:rPr>
            <w:webHidden/>
          </w:rPr>
          <w:tab/>
        </w:r>
        <w:r w:rsidR="00706310">
          <w:rPr>
            <w:webHidden/>
          </w:rPr>
          <w:fldChar w:fldCharType="begin"/>
        </w:r>
        <w:r w:rsidR="00706310">
          <w:rPr>
            <w:webHidden/>
          </w:rPr>
          <w:instrText xml:space="preserve"> PAGEREF _Toc438496832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3" w:history="1">
        <w:r w:rsidR="00706310" w:rsidRPr="00784136">
          <w:rPr>
            <w:rStyle w:val="Hyperlink"/>
            <w:rFonts w:cs="Calibri"/>
          </w:rPr>
          <w:t>5.1.2.1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_Toc438496833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4" w:history="1">
        <w:r w:rsidR="00706310" w:rsidRPr="00784136">
          <w:rPr>
            <w:rStyle w:val="Hyperlink"/>
            <w:rFonts w:cs="Calibri"/>
          </w:rPr>
          <w:t>5.1.2.2</w:t>
        </w:r>
        <w:r w:rsidR="00706310" w:rsidRPr="00E513AF">
          <w:rPr>
            <w:color w:val="auto"/>
            <w:kern w:val="0"/>
            <w:szCs w:val="22"/>
          </w:rPr>
          <w:tab/>
        </w:r>
        <w:r w:rsidR="00706310" w:rsidRPr="00784136">
          <w:rPr>
            <w:rStyle w:val="Hyperlink"/>
            <w:rFonts w:cs="Calibri"/>
          </w:rPr>
          <w:t>Store Module Inputs to Local copies</w:t>
        </w:r>
        <w:r w:rsidR="00706310">
          <w:rPr>
            <w:webHidden/>
          </w:rPr>
          <w:tab/>
        </w:r>
        <w:r w:rsidR="00706310">
          <w:rPr>
            <w:webHidden/>
          </w:rPr>
          <w:fldChar w:fldCharType="begin"/>
        </w:r>
        <w:r w:rsidR="00706310">
          <w:rPr>
            <w:webHidden/>
          </w:rPr>
          <w:instrText xml:space="preserve"> PAGEREF _Toc438496834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5" w:history="1">
        <w:r w:rsidR="00706310" w:rsidRPr="00784136">
          <w:rPr>
            <w:rStyle w:val="Hyperlink"/>
            <w:rFonts w:cs="Calibri"/>
          </w:rPr>
          <w:t>5.1.2.3</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_Toc438496835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6" w:history="1">
        <w:r w:rsidR="00706310" w:rsidRPr="00784136">
          <w:rPr>
            <w:rStyle w:val="Hyperlink"/>
            <w:rFonts w:cs="Calibri"/>
          </w:rPr>
          <w:t>5.1.2.4</w:t>
        </w:r>
        <w:r w:rsidR="00706310" w:rsidRPr="00E513AF">
          <w:rPr>
            <w:color w:val="auto"/>
            <w:kern w:val="0"/>
            <w:szCs w:val="22"/>
          </w:rPr>
          <w:tab/>
        </w:r>
        <w:r w:rsidR="00706310" w:rsidRPr="00784136">
          <w:rPr>
            <w:rStyle w:val="Hyperlink"/>
            <w:rFonts w:cs="Calibri"/>
          </w:rPr>
          <w:t>Store Local copy of outputs into Module Outputs</w:t>
        </w:r>
        <w:r w:rsidR="00706310">
          <w:rPr>
            <w:webHidden/>
          </w:rPr>
          <w:tab/>
        </w:r>
        <w:r w:rsidR="00706310">
          <w:rPr>
            <w:webHidden/>
          </w:rPr>
          <w:fldChar w:fldCharType="begin"/>
        </w:r>
        <w:r w:rsidR="00706310">
          <w:rPr>
            <w:webHidden/>
          </w:rPr>
          <w:instrText xml:space="preserve"> PAGEREF _Toc438496836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7" w:history="1">
        <w:r w:rsidR="00706310" w:rsidRPr="00784136">
          <w:rPr>
            <w:rStyle w:val="Hyperlink"/>
            <w:rFonts w:cs="Calibri"/>
          </w:rPr>
          <w:t>5.1.3</w:t>
        </w:r>
        <w:r w:rsidR="00706310" w:rsidRPr="00E513AF">
          <w:rPr>
            <w:color w:val="auto"/>
            <w:kern w:val="0"/>
            <w:szCs w:val="22"/>
          </w:rPr>
          <w:tab/>
        </w:r>
        <w:r w:rsidR="00706310" w:rsidRPr="00784136">
          <w:rPr>
            <w:rStyle w:val="Hyperlink"/>
            <w:rFonts w:cs="Calibri"/>
          </w:rPr>
          <w:t>Per: HwTq1MeasPer2</w:t>
        </w:r>
        <w:r w:rsidR="00706310">
          <w:rPr>
            <w:webHidden/>
          </w:rPr>
          <w:tab/>
        </w:r>
        <w:r w:rsidR="00706310">
          <w:rPr>
            <w:webHidden/>
          </w:rPr>
          <w:fldChar w:fldCharType="begin"/>
        </w:r>
        <w:r w:rsidR="00706310">
          <w:rPr>
            <w:webHidden/>
          </w:rPr>
          <w:instrText xml:space="preserve"> PAGEREF _Toc438496837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8" w:history="1">
        <w:r w:rsidR="00706310" w:rsidRPr="00784136">
          <w:rPr>
            <w:rStyle w:val="Hyperlink"/>
            <w:rFonts w:cs="Calibri"/>
          </w:rPr>
          <w:t>5.1.3.1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_Toc438496838 \h </w:instrText>
        </w:r>
        <w:r w:rsidR="00706310">
          <w:rPr>
            <w:webHidden/>
          </w:rPr>
        </w:r>
        <w:r w:rsidR="00706310">
          <w:rPr>
            <w:webHidden/>
          </w:rPr>
          <w:fldChar w:fldCharType="separate"/>
        </w:r>
        <w:r w:rsidR="00706310">
          <w:rPr>
            <w:webHidden/>
          </w:rPr>
          <w:t>9</w:t>
        </w:r>
        <w:r w:rsidR="00706310">
          <w:rPr>
            <w:webHidden/>
          </w:rPr>
          <w:fldChar w:fldCharType="end"/>
        </w:r>
      </w:hyperlink>
    </w:p>
    <w:p w:rsidR="00706310" w:rsidRPr="00E513AF" w:rsidRDefault="00823F4A">
      <w:pPr>
        <w:pStyle w:val="TOC2"/>
        <w:rPr>
          <w:color w:val="auto"/>
          <w:kern w:val="0"/>
          <w:szCs w:val="22"/>
        </w:rPr>
      </w:pPr>
      <w:hyperlink w:anchor="_Toc438496839" w:history="1">
        <w:r w:rsidR="00706310" w:rsidRPr="00784136">
          <w:rPr>
            <w:rStyle w:val="Hyperlink"/>
            <w:rFonts w:cs="Calibri"/>
          </w:rPr>
          <w:t>5.1.3.2</w:t>
        </w:r>
        <w:r w:rsidR="00706310" w:rsidRPr="00E513AF">
          <w:rPr>
            <w:color w:val="auto"/>
            <w:kern w:val="0"/>
            <w:szCs w:val="22"/>
          </w:rPr>
          <w:tab/>
        </w:r>
        <w:r w:rsidR="00706310" w:rsidRPr="00784136">
          <w:rPr>
            <w:rStyle w:val="Hyperlink"/>
            <w:rFonts w:cs="Calibri"/>
          </w:rPr>
          <w:t>Store Module Inputs to Local copies</w:t>
        </w:r>
        <w:r w:rsidR="00706310">
          <w:rPr>
            <w:webHidden/>
          </w:rPr>
          <w:tab/>
        </w:r>
        <w:r w:rsidR="00706310">
          <w:rPr>
            <w:webHidden/>
          </w:rPr>
          <w:fldChar w:fldCharType="begin"/>
        </w:r>
        <w:r w:rsidR="00706310">
          <w:rPr>
            <w:webHidden/>
          </w:rPr>
          <w:instrText xml:space="preserve"> PAGEREF _Toc438496839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0" w:history="1">
        <w:r w:rsidR="00706310" w:rsidRPr="00784136">
          <w:rPr>
            <w:rStyle w:val="Hyperlink"/>
            <w:rFonts w:cs="Calibri"/>
          </w:rPr>
          <w:t>5.1.3.3</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_Toc438496840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1" w:history="1">
        <w:r w:rsidR="00706310" w:rsidRPr="00784136">
          <w:rPr>
            <w:rStyle w:val="Hyperlink"/>
            <w:rFonts w:cs="Calibri"/>
          </w:rPr>
          <w:t>5.1.3.4</w:t>
        </w:r>
        <w:r w:rsidR="00706310" w:rsidRPr="00E513AF">
          <w:rPr>
            <w:color w:val="auto"/>
            <w:kern w:val="0"/>
            <w:szCs w:val="22"/>
          </w:rPr>
          <w:tab/>
        </w:r>
        <w:r w:rsidR="00706310" w:rsidRPr="00784136">
          <w:rPr>
            <w:rStyle w:val="Hyperlink"/>
            <w:rFonts w:cs="Calibri"/>
          </w:rPr>
          <w:t>Store Local copy of outputs into Module Outputs</w:t>
        </w:r>
        <w:r w:rsidR="00706310">
          <w:rPr>
            <w:webHidden/>
          </w:rPr>
          <w:tab/>
        </w:r>
        <w:r w:rsidR="00706310">
          <w:rPr>
            <w:webHidden/>
          </w:rPr>
          <w:fldChar w:fldCharType="begin"/>
        </w:r>
        <w:r w:rsidR="00706310">
          <w:rPr>
            <w:webHidden/>
          </w:rPr>
          <w:instrText xml:space="preserve"> PAGEREF _Toc438496841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2" w:history="1">
        <w:r w:rsidR="00706310" w:rsidRPr="00784136">
          <w:rPr>
            <w:rStyle w:val="Hyperlink"/>
          </w:rPr>
          <w:t>5.2</w:t>
        </w:r>
        <w:r w:rsidR="00706310" w:rsidRPr="00E513AF">
          <w:rPr>
            <w:color w:val="auto"/>
            <w:kern w:val="0"/>
            <w:szCs w:val="22"/>
          </w:rPr>
          <w:tab/>
        </w:r>
        <w:r w:rsidR="00706310" w:rsidRPr="00784136">
          <w:rPr>
            <w:rStyle w:val="Hyperlink"/>
          </w:rPr>
          <w:t>Server Runables</w:t>
        </w:r>
        <w:r w:rsidR="00706310">
          <w:rPr>
            <w:webHidden/>
          </w:rPr>
          <w:tab/>
        </w:r>
        <w:r w:rsidR="00706310">
          <w:rPr>
            <w:webHidden/>
          </w:rPr>
          <w:fldChar w:fldCharType="begin"/>
        </w:r>
        <w:r w:rsidR="00706310">
          <w:rPr>
            <w:webHidden/>
          </w:rPr>
          <w:instrText xml:space="preserve"> PAGEREF _Toc438496842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3" w:history="1">
        <w:r w:rsidR="00706310" w:rsidRPr="00784136">
          <w:rPr>
            <w:rStyle w:val="Hyperlink"/>
            <w:rFonts w:cs="Calibri"/>
          </w:rPr>
          <w:t>5.2.1</w:t>
        </w:r>
        <w:r w:rsidR="00706310" w:rsidRPr="00E513AF">
          <w:rPr>
            <w:color w:val="auto"/>
            <w:kern w:val="0"/>
            <w:szCs w:val="22"/>
          </w:rPr>
          <w:tab/>
        </w:r>
        <w:r w:rsidR="00706310" w:rsidRPr="00784136">
          <w:rPr>
            <w:rStyle w:val="Hyperlink"/>
            <w:rFonts w:cs="Calibri"/>
          </w:rPr>
          <w:t>HwTq1MeasHwTq1AutTrim_oper</w:t>
        </w:r>
        <w:r w:rsidR="00706310">
          <w:rPr>
            <w:webHidden/>
          </w:rPr>
          <w:tab/>
        </w:r>
        <w:r w:rsidR="00706310">
          <w:rPr>
            <w:webHidden/>
          </w:rPr>
          <w:fldChar w:fldCharType="begin"/>
        </w:r>
        <w:r w:rsidR="00706310">
          <w:rPr>
            <w:webHidden/>
          </w:rPr>
          <w:instrText xml:space="preserve"> PAGEREF _Toc438496843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4" w:history="1">
        <w:r w:rsidR="00706310" w:rsidRPr="00784136">
          <w:rPr>
            <w:rStyle w:val="Hyperlink"/>
            <w:rFonts w:cs="Calibri"/>
          </w:rPr>
          <w:t>5.2.1.1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_Toc438496844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5" w:history="1">
        <w:r w:rsidR="00706310" w:rsidRPr="00784136">
          <w:rPr>
            <w:rStyle w:val="Hyperlink"/>
            <w:rFonts w:cs="Calibri"/>
          </w:rPr>
          <w:t>5.2.1.2</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_Toc438496845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6" w:history="1">
        <w:r w:rsidR="00706310" w:rsidRPr="00784136">
          <w:rPr>
            <w:rStyle w:val="Hyperlink"/>
            <w:rFonts w:cs="Calibri"/>
          </w:rPr>
          <w:t>5.2.2</w:t>
        </w:r>
        <w:r w:rsidR="00706310" w:rsidRPr="00E513AF">
          <w:rPr>
            <w:color w:val="auto"/>
            <w:kern w:val="0"/>
            <w:szCs w:val="22"/>
          </w:rPr>
          <w:tab/>
        </w:r>
        <w:r w:rsidR="00706310" w:rsidRPr="00784136">
          <w:rPr>
            <w:rStyle w:val="Hyperlink"/>
            <w:rFonts w:cs="Calibri"/>
          </w:rPr>
          <w:t>HwTq1MeasHwTq1ClrTrim_Oper</w:t>
        </w:r>
        <w:r w:rsidR="00706310">
          <w:rPr>
            <w:webHidden/>
          </w:rPr>
          <w:tab/>
        </w:r>
        <w:r w:rsidR="00706310">
          <w:rPr>
            <w:webHidden/>
          </w:rPr>
          <w:fldChar w:fldCharType="begin"/>
        </w:r>
        <w:r w:rsidR="00706310">
          <w:rPr>
            <w:webHidden/>
          </w:rPr>
          <w:instrText xml:space="preserve"> PAGEREF _Toc438496846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7" w:history="1">
        <w:r w:rsidR="00706310" w:rsidRPr="00784136">
          <w:rPr>
            <w:rStyle w:val="Hyperlink"/>
            <w:rFonts w:cs="Calibri"/>
          </w:rPr>
          <w:t>5.2.2.1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_Toc438496847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8" w:history="1">
        <w:r w:rsidR="00706310" w:rsidRPr="00784136">
          <w:rPr>
            <w:rStyle w:val="Hyperlink"/>
            <w:rFonts w:cs="Calibri"/>
          </w:rPr>
          <w:t>5.2.2.2</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_Toc438496848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49" w:history="1">
        <w:r w:rsidR="00706310" w:rsidRPr="00784136">
          <w:rPr>
            <w:rStyle w:val="Hyperlink"/>
            <w:rFonts w:cs="Calibri"/>
          </w:rPr>
          <w:t>5.2.3</w:t>
        </w:r>
        <w:r w:rsidR="00706310" w:rsidRPr="00E513AF">
          <w:rPr>
            <w:color w:val="auto"/>
            <w:kern w:val="0"/>
            <w:szCs w:val="22"/>
          </w:rPr>
          <w:tab/>
        </w:r>
        <w:r w:rsidR="00706310" w:rsidRPr="00784136">
          <w:rPr>
            <w:rStyle w:val="Hyperlink"/>
            <w:rFonts w:cs="Calibri"/>
          </w:rPr>
          <w:t>HwTq1MeasHwTq1ReadTrim_Oper</w:t>
        </w:r>
        <w:r w:rsidR="00706310">
          <w:rPr>
            <w:webHidden/>
          </w:rPr>
          <w:tab/>
        </w:r>
        <w:r w:rsidR="00706310">
          <w:rPr>
            <w:webHidden/>
          </w:rPr>
          <w:fldChar w:fldCharType="begin"/>
        </w:r>
        <w:r w:rsidR="00706310">
          <w:rPr>
            <w:webHidden/>
          </w:rPr>
          <w:instrText xml:space="preserve"> PAGEREF _Toc438496849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50" w:history="1">
        <w:r w:rsidR="00706310" w:rsidRPr="00784136">
          <w:rPr>
            <w:rStyle w:val="Hyperlink"/>
            <w:rFonts w:cs="Calibri"/>
          </w:rPr>
          <w:t>5.2.3.1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_Toc438496850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51" w:history="1">
        <w:r w:rsidR="00706310" w:rsidRPr="00784136">
          <w:rPr>
            <w:rStyle w:val="Hyperlink"/>
            <w:rFonts w:cs="Calibri"/>
          </w:rPr>
          <w:t>5.2.3.2</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_Toc438496851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52" w:history="1">
        <w:r w:rsidR="00706310" w:rsidRPr="00784136">
          <w:rPr>
            <w:rStyle w:val="Hyperlink"/>
            <w:rFonts w:cs="Calibri"/>
          </w:rPr>
          <w:t>5.2.4</w:t>
        </w:r>
        <w:r w:rsidR="00706310" w:rsidRPr="00E513AF">
          <w:rPr>
            <w:color w:val="auto"/>
            <w:kern w:val="0"/>
            <w:szCs w:val="22"/>
          </w:rPr>
          <w:tab/>
        </w:r>
        <w:r w:rsidR="00706310" w:rsidRPr="00784136">
          <w:rPr>
            <w:rStyle w:val="Hyperlink"/>
            <w:rFonts w:cs="Calibri"/>
          </w:rPr>
          <w:t>HwTq1MeasHwTq1TrimPrfmdSts_Oper</w:t>
        </w:r>
        <w:r w:rsidR="00706310">
          <w:rPr>
            <w:webHidden/>
          </w:rPr>
          <w:tab/>
        </w:r>
        <w:r w:rsidR="00706310">
          <w:rPr>
            <w:webHidden/>
          </w:rPr>
          <w:fldChar w:fldCharType="begin"/>
        </w:r>
        <w:r w:rsidR="00706310">
          <w:rPr>
            <w:webHidden/>
          </w:rPr>
          <w:instrText xml:space="preserve"> PAGEREF _Toc438496852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53" w:history="1">
        <w:r w:rsidR="00706310" w:rsidRPr="00784136">
          <w:rPr>
            <w:rStyle w:val="Hyperlink"/>
            <w:rFonts w:cs="Calibri"/>
          </w:rPr>
          <w:t>5.2.4.1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_Toc438496853 \h </w:instrText>
        </w:r>
        <w:r w:rsidR="00706310">
          <w:rPr>
            <w:webHidden/>
          </w:rPr>
        </w:r>
        <w:r w:rsidR="00706310">
          <w:rPr>
            <w:webHidden/>
          </w:rPr>
          <w:fldChar w:fldCharType="separate"/>
        </w:r>
        <w:r w:rsidR="00706310">
          <w:rPr>
            <w:webHidden/>
          </w:rPr>
          <w:t>10</w:t>
        </w:r>
        <w:r w:rsidR="00706310">
          <w:rPr>
            <w:webHidden/>
          </w:rPr>
          <w:fldChar w:fldCharType="end"/>
        </w:r>
      </w:hyperlink>
    </w:p>
    <w:p w:rsidR="00706310" w:rsidRPr="00E513AF" w:rsidRDefault="00823F4A">
      <w:pPr>
        <w:pStyle w:val="TOC2"/>
        <w:rPr>
          <w:color w:val="auto"/>
          <w:kern w:val="0"/>
          <w:szCs w:val="22"/>
        </w:rPr>
      </w:pPr>
      <w:hyperlink w:anchor="_Toc438496854" w:history="1">
        <w:r w:rsidR="00706310" w:rsidRPr="00784136">
          <w:rPr>
            <w:rStyle w:val="Hyperlink"/>
            <w:rFonts w:cs="Calibri"/>
          </w:rPr>
          <w:t>5.2.4.2</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_Toc438496854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55" w:history="1">
        <w:r w:rsidR="00706310" w:rsidRPr="00784136">
          <w:rPr>
            <w:rStyle w:val="Hyperlink"/>
            <w:rFonts w:cs="Calibri"/>
          </w:rPr>
          <w:t>5.2.5</w:t>
        </w:r>
        <w:r w:rsidR="00706310" w:rsidRPr="00E513AF">
          <w:rPr>
            <w:color w:val="auto"/>
            <w:kern w:val="0"/>
            <w:szCs w:val="22"/>
          </w:rPr>
          <w:tab/>
        </w:r>
        <w:r w:rsidR="00706310" w:rsidRPr="00784136">
          <w:rPr>
            <w:rStyle w:val="Hyperlink"/>
            <w:rFonts w:cs="Calibri"/>
          </w:rPr>
          <w:t>HwTq1MeasHwTq1WrTrim_Oper</w:t>
        </w:r>
        <w:r w:rsidR="00706310">
          <w:rPr>
            <w:webHidden/>
          </w:rPr>
          <w:tab/>
        </w:r>
        <w:r w:rsidR="00706310">
          <w:rPr>
            <w:webHidden/>
          </w:rPr>
          <w:fldChar w:fldCharType="begin"/>
        </w:r>
        <w:r w:rsidR="00706310">
          <w:rPr>
            <w:webHidden/>
          </w:rPr>
          <w:instrText xml:space="preserve"> PAGEREF _Toc438496855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56" w:history="1">
        <w:r w:rsidR="00706310" w:rsidRPr="00784136">
          <w:rPr>
            <w:rStyle w:val="Hyperlink"/>
            <w:rFonts w:cs="Calibri"/>
          </w:rPr>
          <w:t>5.2.5.1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_Toc438496856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57" w:history="1">
        <w:r w:rsidR="00706310" w:rsidRPr="00784136">
          <w:rPr>
            <w:rStyle w:val="Hyperlink"/>
            <w:rFonts w:cs="Calibri"/>
          </w:rPr>
          <w:t>5.2.5.2</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_Toc438496857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3"/>
        <w:tabs>
          <w:tab w:val="left" w:pos="1200"/>
        </w:tabs>
        <w:rPr>
          <w:color w:val="auto"/>
          <w:kern w:val="0"/>
          <w:sz w:val="22"/>
          <w:szCs w:val="22"/>
        </w:rPr>
      </w:pPr>
      <w:hyperlink w:anchor="_Toc438496858" w:history="1">
        <w:r w:rsidR="00706310" w:rsidRPr="00784136">
          <w:rPr>
            <w:rStyle w:val="Hyperlink"/>
            <w:rFonts w:cs="Calibri"/>
          </w:rPr>
          <w:t>5.2.6</w:t>
        </w:r>
        <w:r w:rsidR="00706310" w:rsidRPr="00E513AF">
          <w:rPr>
            <w:color w:val="auto"/>
            <w:kern w:val="0"/>
            <w:sz w:val="22"/>
            <w:szCs w:val="22"/>
          </w:rPr>
          <w:tab/>
        </w:r>
        <w:r w:rsidR="00706310" w:rsidRPr="00784136">
          <w:rPr>
            <w:rStyle w:val="Hyperlink"/>
            <w:rFonts w:cs="Calibri"/>
          </w:rPr>
          <w:t>HwTq1MeasTrigStrt_Oper</w:t>
        </w:r>
        <w:r w:rsidR="00706310">
          <w:rPr>
            <w:webHidden/>
          </w:rPr>
          <w:tab/>
        </w:r>
        <w:r w:rsidR="00706310">
          <w:rPr>
            <w:webHidden/>
          </w:rPr>
          <w:fldChar w:fldCharType="begin"/>
        </w:r>
        <w:r w:rsidR="00706310">
          <w:rPr>
            <w:webHidden/>
          </w:rPr>
          <w:instrText xml:space="preserve"> PAGEREF _Toc438496858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59" w:history="1">
        <w:r w:rsidR="00706310" w:rsidRPr="00784136">
          <w:rPr>
            <w:rStyle w:val="Hyperlink"/>
            <w:rFonts w:cs="Calibri"/>
          </w:rPr>
          <w:t>5.2.6.1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_Toc438496859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0" w:history="1">
        <w:r w:rsidR="00706310" w:rsidRPr="00784136">
          <w:rPr>
            <w:rStyle w:val="Hyperlink"/>
            <w:rFonts w:cs="Calibri"/>
          </w:rPr>
          <w:t>5.2.6.2</w:t>
        </w:r>
        <w:r w:rsidR="00706310" w:rsidRPr="00E513AF">
          <w:rPr>
            <w:color w:val="auto"/>
            <w:kern w:val="0"/>
            <w:szCs w:val="22"/>
          </w:rPr>
          <w:tab/>
        </w:r>
        <w:r w:rsidR="00706310" w:rsidRPr="00784136">
          <w:rPr>
            <w:rStyle w:val="Hyperlink"/>
            <w:rFonts w:cs="Calibri"/>
          </w:rPr>
          <w:t>(Processing of function)………</w:t>
        </w:r>
        <w:r w:rsidR="00706310">
          <w:rPr>
            <w:webHidden/>
          </w:rPr>
          <w:tab/>
        </w:r>
        <w:r w:rsidR="00706310">
          <w:rPr>
            <w:webHidden/>
          </w:rPr>
          <w:fldChar w:fldCharType="begin"/>
        </w:r>
        <w:r w:rsidR="00706310">
          <w:rPr>
            <w:webHidden/>
          </w:rPr>
          <w:instrText xml:space="preserve"> PAGEREF _Toc438496860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1" w:history="1">
        <w:r w:rsidR="00706310" w:rsidRPr="00784136">
          <w:rPr>
            <w:rStyle w:val="Hyperlink"/>
            <w:rFonts w:cs="Calibri"/>
          </w:rPr>
          <w:t>5.3</w:t>
        </w:r>
        <w:r w:rsidR="00706310" w:rsidRPr="00E513AF">
          <w:rPr>
            <w:color w:val="auto"/>
            <w:kern w:val="0"/>
            <w:szCs w:val="22"/>
          </w:rPr>
          <w:tab/>
        </w:r>
        <w:r w:rsidR="00706310" w:rsidRPr="00784136">
          <w:rPr>
            <w:rStyle w:val="Hyperlink"/>
            <w:rFonts w:cs="Calibri"/>
          </w:rPr>
          <w:t>Interrupt Functions</w:t>
        </w:r>
        <w:r w:rsidR="00706310">
          <w:rPr>
            <w:webHidden/>
          </w:rPr>
          <w:tab/>
        </w:r>
        <w:r w:rsidR="00706310">
          <w:rPr>
            <w:webHidden/>
          </w:rPr>
          <w:fldChar w:fldCharType="begin"/>
        </w:r>
        <w:r w:rsidR="00706310">
          <w:rPr>
            <w:webHidden/>
          </w:rPr>
          <w:instrText xml:space="preserve"> PAGEREF _Toc438496861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2" w:history="1">
        <w:r w:rsidR="00706310" w:rsidRPr="00784136">
          <w:rPr>
            <w:rStyle w:val="Hyperlink"/>
            <w:rFonts w:cs="Calibri"/>
          </w:rPr>
          <w:t>5.4</w:t>
        </w:r>
        <w:r w:rsidR="00706310" w:rsidRPr="00E513AF">
          <w:rPr>
            <w:color w:val="auto"/>
            <w:kern w:val="0"/>
            <w:szCs w:val="22"/>
          </w:rPr>
          <w:tab/>
        </w:r>
        <w:r w:rsidR="00706310" w:rsidRPr="00784136">
          <w:rPr>
            <w:rStyle w:val="Hyperlink"/>
            <w:rFonts w:cs="Calibri"/>
          </w:rPr>
          <w:t>Module Internal (Local) Functions</w:t>
        </w:r>
        <w:r w:rsidR="00706310">
          <w:rPr>
            <w:webHidden/>
          </w:rPr>
          <w:tab/>
        </w:r>
        <w:r w:rsidR="00706310">
          <w:rPr>
            <w:webHidden/>
          </w:rPr>
          <w:fldChar w:fldCharType="begin"/>
        </w:r>
        <w:r w:rsidR="00706310">
          <w:rPr>
            <w:webHidden/>
          </w:rPr>
          <w:instrText xml:space="preserve"> PAGEREF _Toc438496862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3" w:history="1">
        <w:r w:rsidR="00706310" w:rsidRPr="00784136">
          <w:rPr>
            <w:rStyle w:val="Hyperlink"/>
            <w:rFonts w:cs="Calibri"/>
          </w:rPr>
          <w:t>5.4.1</w:t>
        </w:r>
        <w:r w:rsidR="00706310" w:rsidRPr="00E513AF">
          <w:rPr>
            <w:color w:val="auto"/>
            <w:kern w:val="0"/>
            <w:szCs w:val="22"/>
          </w:rPr>
          <w:tab/>
        </w:r>
        <w:r w:rsidR="00706310" w:rsidRPr="00784136">
          <w:rPr>
            <w:rStyle w:val="Hyperlink"/>
            <w:rFonts w:cs="Calibri"/>
          </w:rPr>
          <w:t>Local Function #1</w:t>
        </w:r>
        <w:r w:rsidR="00706310">
          <w:rPr>
            <w:webHidden/>
          </w:rPr>
          <w:tab/>
        </w:r>
        <w:r w:rsidR="00706310">
          <w:rPr>
            <w:webHidden/>
          </w:rPr>
          <w:fldChar w:fldCharType="begin"/>
        </w:r>
        <w:r w:rsidR="00706310">
          <w:rPr>
            <w:webHidden/>
          </w:rPr>
          <w:instrText xml:space="preserve"> PAGEREF _Toc438496863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4" w:history="1">
        <w:r w:rsidR="00706310" w:rsidRPr="00784136">
          <w:rPr>
            <w:rStyle w:val="Hyperlink"/>
            <w:rFonts w:cs="Calibri"/>
          </w:rPr>
          <w:t>5.4.1.1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_Toc438496864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5" w:history="1">
        <w:r w:rsidR="00706310" w:rsidRPr="00784136">
          <w:rPr>
            <w:rStyle w:val="Hyperlink"/>
            <w:rFonts w:cs="Calibri"/>
          </w:rPr>
          <w:t>5.4.2</w:t>
        </w:r>
        <w:r w:rsidR="00706310" w:rsidRPr="00E513AF">
          <w:rPr>
            <w:color w:val="auto"/>
            <w:kern w:val="0"/>
            <w:szCs w:val="22"/>
          </w:rPr>
          <w:tab/>
        </w:r>
        <w:r w:rsidR="00706310" w:rsidRPr="00784136">
          <w:rPr>
            <w:rStyle w:val="Hyperlink"/>
            <w:rFonts w:cs="Calibri"/>
          </w:rPr>
          <w:t>Local Function #2</w:t>
        </w:r>
        <w:r w:rsidR="00706310">
          <w:rPr>
            <w:webHidden/>
          </w:rPr>
          <w:tab/>
        </w:r>
        <w:r w:rsidR="00706310">
          <w:rPr>
            <w:webHidden/>
          </w:rPr>
          <w:fldChar w:fldCharType="begin"/>
        </w:r>
        <w:r w:rsidR="00706310">
          <w:rPr>
            <w:webHidden/>
          </w:rPr>
          <w:instrText xml:space="preserve"> PAGEREF _Toc438496865 \h </w:instrText>
        </w:r>
        <w:r w:rsidR="00706310">
          <w:rPr>
            <w:webHidden/>
          </w:rPr>
        </w:r>
        <w:r w:rsidR="00706310">
          <w:rPr>
            <w:webHidden/>
          </w:rPr>
          <w:fldChar w:fldCharType="separate"/>
        </w:r>
        <w:r w:rsidR="00706310">
          <w:rPr>
            <w:webHidden/>
          </w:rPr>
          <w:t>11</w:t>
        </w:r>
        <w:r w:rsidR="00706310">
          <w:rPr>
            <w:webHidden/>
          </w:rPr>
          <w:fldChar w:fldCharType="end"/>
        </w:r>
      </w:hyperlink>
    </w:p>
    <w:p w:rsidR="00706310" w:rsidRPr="00E513AF" w:rsidRDefault="00823F4A">
      <w:pPr>
        <w:pStyle w:val="TOC2"/>
        <w:rPr>
          <w:color w:val="auto"/>
          <w:kern w:val="0"/>
          <w:szCs w:val="22"/>
        </w:rPr>
      </w:pPr>
      <w:hyperlink w:anchor="_Toc438496866" w:history="1">
        <w:r w:rsidR="00706310" w:rsidRPr="00784136">
          <w:rPr>
            <w:rStyle w:val="Hyperlink"/>
            <w:rFonts w:cs="Calibri"/>
          </w:rPr>
          <w:t>5.4.2.1</w:t>
        </w:r>
        <w:r w:rsidR="00706310" w:rsidRPr="00E513AF">
          <w:rPr>
            <w:color w:val="auto"/>
            <w:kern w:val="0"/>
            <w:szCs w:val="22"/>
          </w:rPr>
          <w:tab/>
        </w:r>
        <w:r w:rsidR="00706310" w:rsidRPr="00784136">
          <w:rPr>
            <w:rStyle w:val="Hyperlink"/>
            <w:rFonts w:cs="Calibri"/>
          </w:rPr>
          <w:t>Design Rationale</w:t>
        </w:r>
        <w:r w:rsidR="00706310">
          <w:rPr>
            <w:webHidden/>
          </w:rPr>
          <w:tab/>
        </w:r>
        <w:r w:rsidR="00706310">
          <w:rPr>
            <w:webHidden/>
          </w:rPr>
          <w:fldChar w:fldCharType="begin"/>
        </w:r>
        <w:r w:rsidR="00706310">
          <w:rPr>
            <w:webHidden/>
          </w:rPr>
          <w:instrText xml:space="preserve"> PAGEREF _Toc438496866 \h </w:instrText>
        </w:r>
        <w:r w:rsidR="00706310">
          <w:rPr>
            <w:webHidden/>
          </w:rPr>
        </w:r>
        <w:r w:rsidR="00706310">
          <w:rPr>
            <w:webHidden/>
          </w:rPr>
          <w:fldChar w:fldCharType="separate"/>
        </w:r>
        <w:r w:rsidR="00706310">
          <w:rPr>
            <w:webHidden/>
          </w:rPr>
          <w:t>12</w:t>
        </w:r>
        <w:r w:rsidR="00706310">
          <w:rPr>
            <w:webHidden/>
          </w:rPr>
          <w:fldChar w:fldCharType="end"/>
        </w:r>
      </w:hyperlink>
    </w:p>
    <w:p w:rsidR="00706310" w:rsidRPr="00E513AF" w:rsidRDefault="00823F4A">
      <w:pPr>
        <w:pStyle w:val="TOC2"/>
        <w:rPr>
          <w:color w:val="auto"/>
          <w:kern w:val="0"/>
          <w:szCs w:val="22"/>
        </w:rPr>
      </w:pPr>
      <w:hyperlink w:anchor="_Toc438496867" w:history="1">
        <w:r w:rsidR="00706310" w:rsidRPr="00784136">
          <w:rPr>
            <w:rStyle w:val="Hyperlink"/>
            <w:rFonts w:cs="Calibri"/>
          </w:rPr>
          <w:t>5.5</w:t>
        </w:r>
        <w:r w:rsidR="00706310" w:rsidRPr="00E513AF">
          <w:rPr>
            <w:color w:val="auto"/>
            <w:kern w:val="0"/>
            <w:szCs w:val="22"/>
          </w:rPr>
          <w:tab/>
        </w:r>
        <w:r w:rsidR="00706310" w:rsidRPr="00784136">
          <w:rPr>
            <w:rStyle w:val="Hyperlink"/>
            <w:rFonts w:cs="Calibri"/>
          </w:rPr>
          <w:t>GLOBAL Function/Macro Definitions</w:t>
        </w:r>
        <w:r w:rsidR="00706310">
          <w:rPr>
            <w:webHidden/>
          </w:rPr>
          <w:tab/>
        </w:r>
        <w:r w:rsidR="00706310">
          <w:rPr>
            <w:webHidden/>
          </w:rPr>
          <w:fldChar w:fldCharType="begin"/>
        </w:r>
        <w:r w:rsidR="00706310">
          <w:rPr>
            <w:webHidden/>
          </w:rPr>
          <w:instrText xml:space="preserve"> PAGEREF _Toc438496867 \h </w:instrText>
        </w:r>
        <w:r w:rsidR="00706310">
          <w:rPr>
            <w:webHidden/>
          </w:rPr>
        </w:r>
        <w:r w:rsidR="00706310">
          <w:rPr>
            <w:webHidden/>
          </w:rPr>
          <w:fldChar w:fldCharType="separate"/>
        </w:r>
        <w:r w:rsidR="00706310">
          <w:rPr>
            <w:webHidden/>
          </w:rPr>
          <w:t>12</w:t>
        </w:r>
        <w:r w:rsidR="00706310">
          <w:rPr>
            <w:webHidden/>
          </w:rPr>
          <w:fldChar w:fldCharType="end"/>
        </w:r>
      </w:hyperlink>
    </w:p>
    <w:p w:rsidR="00706310" w:rsidRPr="00E513AF" w:rsidRDefault="00823F4A">
      <w:pPr>
        <w:pStyle w:val="TOC1"/>
        <w:rPr>
          <w:b w:val="0"/>
          <w:color w:val="auto"/>
          <w:kern w:val="0"/>
          <w:sz w:val="22"/>
          <w:szCs w:val="22"/>
          <w:lang w:val="en-US"/>
        </w:rPr>
      </w:pPr>
      <w:hyperlink w:anchor="_Toc438496868" w:history="1">
        <w:r w:rsidR="00706310" w:rsidRPr="00784136">
          <w:rPr>
            <w:rStyle w:val="Hyperlink"/>
            <w:rFonts w:cs="Calibri"/>
          </w:rPr>
          <w:t>6</w:t>
        </w:r>
        <w:r w:rsidR="00706310" w:rsidRPr="00E513AF">
          <w:rPr>
            <w:b w:val="0"/>
            <w:color w:val="auto"/>
            <w:kern w:val="0"/>
            <w:sz w:val="22"/>
            <w:szCs w:val="22"/>
            <w:lang w:val="en-US"/>
          </w:rPr>
          <w:tab/>
        </w:r>
        <w:r w:rsidR="00706310" w:rsidRPr="00784136">
          <w:rPr>
            <w:rStyle w:val="Hyperlink"/>
          </w:rPr>
          <w:t>Known</w:t>
        </w:r>
        <w:r w:rsidR="00706310" w:rsidRPr="00784136">
          <w:rPr>
            <w:rStyle w:val="Hyperlink"/>
            <w:rFonts w:cs="Calibri"/>
          </w:rPr>
          <w:t xml:space="preserve"> Limitations with Design</w:t>
        </w:r>
        <w:r w:rsidR="00706310">
          <w:rPr>
            <w:webHidden/>
          </w:rPr>
          <w:tab/>
        </w:r>
        <w:r w:rsidR="00706310">
          <w:rPr>
            <w:webHidden/>
          </w:rPr>
          <w:fldChar w:fldCharType="begin"/>
        </w:r>
        <w:r w:rsidR="00706310">
          <w:rPr>
            <w:webHidden/>
          </w:rPr>
          <w:instrText xml:space="preserve"> PAGEREF _Toc438496868 \h </w:instrText>
        </w:r>
        <w:r w:rsidR="00706310">
          <w:rPr>
            <w:webHidden/>
          </w:rPr>
        </w:r>
        <w:r w:rsidR="00706310">
          <w:rPr>
            <w:webHidden/>
          </w:rPr>
          <w:fldChar w:fldCharType="separate"/>
        </w:r>
        <w:r w:rsidR="00706310">
          <w:rPr>
            <w:webHidden/>
          </w:rPr>
          <w:t>13</w:t>
        </w:r>
        <w:r w:rsidR="00706310">
          <w:rPr>
            <w:webHidden/>
          </w:rPr>
          <w:fldChar w:fldCharType="end"/>
        </w:r>
      </w:hyperlink>
    </w:p>
    <w:p w:rsidR="00706310" w:rsidRPr="00E513AF" w:rsidRDefault="00823F4A">
      <w:pPr>
        <w:pStyle w:val="TOC1"/>
        <w:rPr>
          <w:b w:val="0"/>
          <w:color w:val="auto"/>
          <w:kern w:val="0"/>
          <w:sz w:val="22"/>
          <w:szCs w:val="22"/>
          <w:lang w:val="en-US"/>
        </w:rPr>
      </w:pPr>
      <w:hyperlink w:anchor="_Toc438496869" w:history="1">
        <w:r w:rsidR="00706310" w:rsidRPr="00784136">
          <w:rPr>
            <w:rStyle w:val="Hyperlink"/>
            <w:rFonts w:cs="Calibri"/>
          </w:rPr>
          <w:t>7</w:t>
        </w:r>
        <w:r w:rsidR="00706310" w:rsidRPr="00E513AF">
          <w:rPr>
            <w:b w:val="0"/>
            <w:color w:val="auto"/>
            <w:kern w:val="0"/>
            <w:sz w:val="22"/>
            <w:szCs w:val="22"/>
            <w:lang w:val="en-US"/>
          </w:rPr>
          <w:tab/>
        </w:r>
        <w:r w:rsidR="00706310" w:rsidRPr="00784136">
          <w:rPr>
            <w:rStyle w:val="Hyperlink"/>
            <w:rFonts w:cs="Calibri"/>
          </w:rPr>
          <w:t>UNIT TEST CONSIDERATION</w:t>
        </w:r>
        <w:r w:rsidR="00706310">
          <w:rPr>
            <w:webHidden/>
          </w:rPr>
          <w:tab/>
        </w:r>
        <w:r w:rsidR="00706310">
          <w:rPr>
            <w:webHidden/>
          </w:rPr>
          <w:fldChar w:fldCharType="begin"/>
        </w:r>
        <w:r w:rsidR="00706310">
          <w:rPr>
            <w:webHidden/>
          </w:rPr>
          <w:instrText xml:space="preserve"> PAGEREF _Toc438496869 \h </w:instrText>
        </w:r>
        <w:r w:rsidR="00706310">
          <w:rPr>
            <w:webHidden/>
          </w:rPr>
        </w:r>
        <w:r w:rsidR="00706310">
          <w:rPr>
            <w:webHidden/>
          </w:rPr>
          <w:fldChar w:fldCharType="separate"/>
        </w:r>
        <w:r w:rsidR="00706310">
          <w:rPr>
            <w:webHidden/>
          </w:rPr>
          <w:t>14</w:t>
        </w:r>
        <w:r w:rsidR="00706310">
          <w:rPr>
            <w:webHidden/>
          </w:rPr>
          <w:fldChar w:fldCharType="end"/>
        </w:r>
      </w:hyperlink>
    </w:p>
    <w:p w:rsidR="00706310" w:rsidRPr="00E513AF" w:rsidRDefault="00823F4A">
      <w:pPr>
        <w:pStyle w:val="TOC1"/>
        <w:tabs>
          <w:tab w:val="left" w:pos="1400"/>
        </w:tabs>
        <w:rPr>
          <w:b w:val="0"/>
          <w:color w:val="auto"/>
          <w:kern w:val="0"/>
          <w:sz w:val="22"/>
          <w:szCs w:val="22"/>
          <w:lang w:val="en-US"/>
        </w:rPr>
      </w:pPr>
      <w:hyperlink w:anchor="_Toc438496870" w:history="1">
        <w:r w:rsidR="00706310" w:rsidRPr="00784136">
          <w:rPr>
            <w:rStyle w:val="Hyperlink"/>
          </w:rPr>
          <w:t>Appendix A</w:t>
        </w:r>
        <w:r w:rsidR="00706310" w:rsidRPr="00E513AF">
          <w:rPr>
            <w:b w:val="0"/>
            <w:color w:val="auto"/>
            <w:kern w:val="0"/>
            <w:sz w:val="22"/>
            <w:szCs w:val="22"/>
            <w:lang w:val="en-US"/>
          </w:rPr>
          <w:tab/>
        </w:r>
        <w:r w:rsidR="00706310" w:rsidRPr="00784136">
          <w:rPr>
            <w:rStyle w:val="Hyperlink"/>
          </w:rPr>
          <w:t>Abbreviations and Acronyms</w:t>
        </w:r>
        <w:r w:rsidR="00706310">
          <w:rPr>
            <w:webHidden/>
          </w:rPr>
          <w:tab/>
        </w:r>
        <w:r w:rsidR="00706310">
          <w:rPr>
            <w:webHidden/>
          </w:rPr>
          <w:fldChar w:fldCharType="begin"/>
        </w:r>
        <w:r w:rsidR="00706310">
          <w:rPr>
            <w:webHidden/>
          </w:rPr>
          <w:instrText xml:space="preserve"> PAGEREF _Toc438496870 \h </w:instrText>
        </w:r>
        <w:r w:rsidR="00706310">
          <w:rPr>
            <w:webHidden/>
          </w:rPr>
        </w:r>
        <w:r w:rsidR="00706310">
          <w:rPr>
            <w:webHidden/>
          </w:rPr>
          <w:fldChar w:fldCharType="separate"/>
        </w:r>
        <w:r w:rsidR="00706310">
          <w:rPr>
            <w:webHidden/>
          </w:rPr>
          <w:t>15</w:t>
        </w:r>
        <w:r w:rsidR="00706310">
          <w:rPr>
            <w:webHidden/>
          </w:rPr>
          <w:fldChar w:fldCharType="end"/>
        </w:r>
      </w:hyperlink>
    </w:p>
    <w:p w:rsidR="00706310" w:rsidRPr="00E513AF" w:rsidRDefault="00823F4A">
      <w:pPr>
        <w:pStyle w:val="TOC1"/>
        <w:tabs>
          <w:tab w:val="left" w:pos="1400"/>
        </w:tabs>
        <w:rPr>
          <w:b w:val="0"/>
          <w:color w:val="auto"/>
          <w:kern w:val="0"/>
          <w:sz w:val="22"/>
          <w:szCs w:val="22"/>
          <w:lang w:val="en-US"/>
        </w:rPr>
      </w:pPr>
      <w:hyperlink w:anchor="_Toc438496871" w:history="1">
        <w:r w:rsidR="00706310" w:rsidRPr="00784136">
          <w:rPr>
            <w:rStyle w:val="Hyperlink"/>
          </w:rPr>
          <w:t>Appendix B</w:t>
        </w:r>
        <w:r w:rsidR="00706310" w:rsidRPr="00E513AF">
          <w:rPr>
            <w:b w:val="0"/>
            <w:color w:val="auto"/>
            <w:kern w:val="0"/>
            <w:sz w:val="22"/>
            <w:szCs w:val="22"/>
            <w:lang w:val="en-US"/>
          </w:rPr>
          <w:tab/>
        </w:r>
        <w:r w:rsidR="00706310" w:rsidRPr="00784136">
          <w:rPr>
            <w:rStyle w:val="Hyperlink"/>
          </w:rPr>
          <w:t>Glossary</w:t>
        </w:r>
        <w:r w:rsidR="00706310">
          <w:rPr>
            <w:webHidden/>
          </w:rPr>
          <w:tab/>
        </w:r>
        <w:r w:rsidR="00706310">
          <w:rPr>
            <w:webHidden/>
          </w:rPr>
          <w:fldChar w:fldCharType="begin"/>
        </w:r>
        <w:r w:rsidR="00706310">
          <w:rPr>
            <w:webHidden/>
          </w:rPr>
          <w:instrText xml:space="preserve"> PAGEREF _Toc438496871 \h </w:instrText>
        </w:r>
        <w:r w:rsidR="00706310">
          <w:rPr>
            <w:webHidden/>
          </w:rPr>
        </w:r>
        <w:r w:rsidR="00706310">
          <w:rPr>
            <w:webHidden/>
          </w:rPr>
          <w:fldChar w:fldCharType="separate"/>
        </w:r>
        <w:r w:rsidR="00706310">
          <w:rPr>
            <w:webHidden/>
          </w:rPr>
          <w:t>16</w:t>
        </w:r>
        <w:r w:rsidR="00706310">
          <w:rPr>
            <w:webHidden/>
          </w:rPr>
          <w:fldChar w:fldCharType="end"/>
        </w:r>
      </w:hyperlink>
    </w:p>
    <w:p w:rsidR="00706310" w:rsidRPr="00E513AF" w:rsidRDefault="00823F4A">
      <w:pPr>
        <w:pStyle w:val="TOC1"/>
        <w:tabs>
          <w:tab w:val="left" w:pos="1400"/>
        </w:tabs>
        <w:rPr>
          <w:b w:val="0"/>
          <w:color w:val="auto"/>
          <w:kern w:val="0"/>
          <w:sz w:val="22"/>
          <w:szCs w:val="22"/>
          <w:lang w:val="en-US"/>
        </w:rPr>
      </w:pPr>
      <w:hyperlink w:anchor="_Toc438496872" w:history="1">
        <w:r w:rsidR="00706310" w:rsidRPr="00784136">
          <w:rPr>
            <w:rStyle w:val="Hyperlink"/>
          </w:rPr>
          <w:t>Appendix C</w:t>
        </w:r>
        <w:r w:rsidR="00706310" w:rsidRPr="00E513AF">
          <w:rPr>
            <w:b w:val="0"/>
            <w:color w:val="auto"/>
            <w:kern w:val="0"/>
            <w:sz w:val="22"/>
            <w:szCs w:val="22"/>
            <w:lang w:val="en-US"/>
          </w:rPr>
          <w:tab/>
        </w:r>
        <w:r w:rsidR="00706310" w:rsidRPr="00784136">
          <w:rPr>
            <w:rStyle w:val="Hyperlink"/>
          </w:rPr>
          <w:t>References</w:t>
        </w:r>
        <w:r w:rsidR="00706310">
          <w:rPr>
            <w:webHidden/>
          </w:rPr>
          <w:tab/>
        </w:r>
        <w:r w:rsidR="00706310">
          <w:rPr>
            <w:webHidden/>
          </w:rPr>
          <w:fldChar w:fldCharType="begin"/>
        </w:r>
        <w:r w:rsidR="00706310">
          <w:rPr>
            <w:webHidden/>
          </w:rPr>
          <w:instrText xml:space="preserve"> PAGEREF _Toc438496872 \h </w:instrText>
        </w:r>
        <w:r w:rsidR="00706310">
          <w:rPr>
            <w:webHidden/>
          </w:rPr>
        </w:r>
        <w:r w:rsidR="00706310">
          <w:rPr>
            <w:webHidden/>
          </w:rPr>
          <w:fldChar w:fldCharType="separate"/>
        </w:r>
        <w:r w:rsidR="00706310">
          <w:rPr>
            <w:webHidden/>
          </w:rPr>
          <w:t>18</w:t>
        </w:r>
        <w:r w:rsidR="00706310">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8" w:name="_Toc438496816"/>
      <w:r w:rsidRPr="00A158C7">
        <w:lastRenderedPageBreak/>
        <w:t>Introduction</w:t>
      </w:r>
      <w:bookmarkEnd w:id="18"/>
    </w:p>
    <w:p w:rsidR="00063A7A" w:rsidRPr="00A158C7" w:rsidRDefault="00FE5DF5" w:rsidP="000B37D5">
      <w:pPr>
        <w:pStyle w:val="Heading2"/>
      </w:pPr>
      <w:bookmarkStart w:id="19" w:name="_Toc438496817"/>
      <w:r w:rsidRPr="00A158C7">
        <w:t>Purpose</w:t>
      </w:r>
      <w:bookmarkEnd w:id="19"/>
    </w:p>
    <w:p w:rsidR="00DC0959" w:rsidRPr="00F44962" w:rsidRDefault="00F44962" w:rsidP="00DC0959">
      <w:pPr>
        <w:rPr>
          <w:lang w:bidi="ar-SA"/>
        </w:rPr>
      </w:pPr>
      <w:r w:rsidRPr="00F44962">
        <w:rPr>
          <w:lang w:bidi="ar-SA"/>
        </w:rPr>
        <w:t xml:space="preserve">Module design document for </w:t>
      </w:r>
      <w:r w:rsidR="009E4A0D">
        <w:rPr>
          <w:lang w:bidi="ar-SA"/>
        </w:rPr>
        <w:t>Hand Wheel Torque 1</w:t>
      </w:r>
      <w:r w:rsidR="00780D5A">
        <w:rPr>
          <w:lang w:bidi="ar-SA"/>
        </w:rPr>
        <w:t xml:space="preserve"> Measurement</w:t>
      </w:r>
      <w:r w:rsidRPr="00F44962">
        <w:rPr>
          <w:lang w:bidi="ar-SA"/>
        </w:rPr>
        <w:t xml:space="preserve"> Function.</w:t>
      </w:r>
    </w:p>
    <w:p w:rsidR="00F95E33" w:rsidRPr="00A158C7" w:rsidRDefault="00F95E33" w:rsidP="00E16D14"/>
    <w:bookmarkStart w:id="20"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r w:rsidR="00780D5A" w:rsidRPr="00780D5A">
        <w:rPr>
          <w:rFonts w:ascii="Calibri" w:hAnsi="Calibri" w:cs="Calibri"/>
        </w:rPr>
        <w:t xml:space="preserve"> </w:t>
      </w:r>
      <w:bookmarkStart w:id="21" w:name="_Toc438496818"/>
      <w:r w:rsidR="009E4A0D">
        <w:rPr>
          <w:rFonts w:ascii="Calibri" w:hAnsi="Calibri" w:cs="Calibri"/>
        </w:rPr>
        <w:t>HwTq1</w:t>
      </w:r>
      <w:r w:rsidR="00780D5A">
        <w:rPr>
          <w:rFonts w:ascii="Calibri" w:hAnsi="Calibri" w:cs="Calibri"/>
        </w:rPr>
        <w:t>Meas</w:t>
      </w:r>
      <w:r w:rsidR="007B3D2B">
        <w:rPr>
          <w:rFonts w:ascii="Calibri" w:hAnsi="Calibri" w:cs="Calibri"/>
        </w:rPr>
        <w:t xml:space="preserve"> </w:t>
      </w:r>
      <w:r>
        <w:rPr>
          <w:rFonts w:ascii="Calibri" w:hAnsi="Calibri" w:cs="Calibri"/>
        </w:rPr>
        <w:fldChar w:fldCharType="end"/>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780D5A" w:rsidRDefault="00780D5A" w:rsidP="00780D5A">
      <w:pPr>
        <w:rPr>
          <w:rFonts w:cs="Calibri"/>
        </w:rPr>
      </w:pPr>
      <w:r>
        <w:rPr>
          <w:rFonts w:cs="Calibri"/>
        </w:rPr>
        <w:t>This module con</w:t>
      </w:r>
      <w:r w:rsidR="009E4A0D">
        <w:rPr>
          <w:rFonts w:cs="Calibri"/>
        </w:rPr>
        <w:t>figures and processes the RSENT1</w:t>
      </w:r>
      <w:r>
        <w:rPr>
          <w:rFonts w:cs="Calibri"/>
        </w:rPr>
        <w:t xml:space="preserve"> peripheral, which is con</w:t>
      </w:r>
      <w:r w:rsidR="009E4A0D">
        <w:rPr>
          <w:rFonts w:cs="Calibri"/>
        </w:rPr>
        <w:t>nected to the handwheel torque 1</w:t>
      </w:r>
      <w:r>
        <w:rPr>
          <w:rFonts w:cs="Calibri"/>
        </w:rPr>
        <w:t xml:space="preserve"> sensor.  The module configures the peripheral, triggers transfers, and processes the received data.</w:t>
      </w:r>
    </w:p>
    <w:p w:rsidR="00DC5CD8" w:rsidRDefault="00DC5CD8" w:rsidP="00DC5CD8">
      <w:pPr>
        <w:rPr>
          <w:rFonts w:cs="Calibri"/>
        </w:rPr>
      </w:pPr>
      <w:r>
        <w:rPr>
          <w:rFonts w:cs="Calibri"/>
        </w:rPr>
        <w:t>This module also reads and provides the rack limiter EOT information which is stored in torque sensor 1 scratchpad.</w:t>
      </w:r>
    </w:p>
    <w:p w:rsidR="00DC5CD8" w:rsidRDefault="00DC5CD8" w:rsidP="00780D5A">
      <w:pPr>
        <w:rPr>
          <w:rFonts w:cs="Calibri"/>
        </w:rPr>
      </w:pP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38496819"/>
      <w:r w:rsidRPr="00AA38E8">
        <w:rPr>
          <w:rFonts w:ascii="Calibri" w:hAnsi="Calibri" w:cs="Calibri"/>
        </w:rPr>
        <w:lastRenderedPageBreak/>
        <w:t>Design details of software module</w:t>
      </w:r>
      <w:bookmarkEnd w:id="22"/>
      <w:bookmarkEnd w:id="23"/>
    </w:p>
    <w:p w:rsidR="00D229A6" w:rsidRPr="00AA38E8" w:rsidRDefault="00D229A6" w:rsidP="00D229A6">
      <w:pPr>
        <w:pStyle w:val="Heading2"/>
        <w:rPr>
          <w:rFonts w:ascii="Calibri" w:hAnsi="Calibri" w:cs="Calibri"/>
        </w:rPr>
      </w:pPr>
      <w:bookmarkStart w:id="24" w:name="_Toc406065230"/>
      <w:bookmarkStart w:id="25" w:name="_Toc438496820"/>
      <w:r w:rsidRPr="00D229A6">
        <w:lastRenderedPageBreak/>
        <w:t>Graphical</w:t>
      </w:r>
      <w:r>
        <w:rPr>
          <w:rFonts w:ascii="Calibri" w:hAnsi="Calibri" w:cs="Calibri"/>
        </w:rPr>
        <w:t xml:space="preserve"> representation of </w:t>
      </w:r>
      <w:bookmarkEnd w:id="24"/>
      <w:r w:rsidR="009E4A0D">
        <w:rPr>
          <w:rFonts w:ascii="Calibri" w:hAnsi="Calibri" w:cs="Calibri"/>
        </w:rPr>
        <w:t>HwTq1</w:t>
      </w:r>
      <w:r w:rsidR="00780D5A">
        <w:rPr>
          <w:rFonts w:ascii="Calibri" w:hAnsi="Calibri" w:cs="Calibri"/>
        </w:rPr>
        <w:t>Meas</w:t>
      </w:r>
      <w:bookmarkEnd w:id="25"/>
    </w:p>
    <w:p w:rsidR="00D229A6" w:rsidRDefault="00706310" w:rsidP="00D229A6">
      <w:pPr>
        <w:rPr>
          <w:rFonts w:cs="Calibri"/>
          <w:i/>
        </w:rPr>
      </w:pPr>
      <w:r w:rsidRPr="00706310">
        <w:rPr>
          <w:noProof/>
          <w:lang w:bidi="ar-SA"/>
        </w:rPr>
        <w:t xml:space="preserve"> </w:t>
      </w:r>
      <w:ins w:id="26" w:author="Shawn Penning" w:date="2018-04-06T08:58:00Z">
        <w:r w:rsidR="00D143F6">
          <w:rPr>
            <w:noProof/>
          </w:rPr>
          <w:drawing>
            <wp:inline distT="0" distB="0" distL="0" distR="0" wp14:anchorId="4611E338" wp14:editId="5052BFEA">
              <wp:extent cx="5229225" cy="384665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648" cy="3860947"/>
                      </a:xfrm>
                      <a:prstGeom prst="rect">
                        <a:avLst/>
                      </a:prstGeom>
                    </pic:spPr>
                  </pic:pic>
                </a:graphicData>
              </a:graphic>
            </wp:inline>
          </w:drawing>
        </w:r>
      </w:ins>
      <w:del w:id="27" w:author="Shawn Penning" w:date="2018-04-06T08:59:00Z">
        <w:r w:rsidR="00902889" w:rsidDel="00D143F6">
          <w:rPr>
            <w:noProof/>
            <w:lang w:bidi="ar-SA"/>
          </w:rPr>
          <w:drawing>
            <wp:inline distT="0" distB="0" distL="0" distR="0">
              <wp:extent cx="5476875"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905250"/>
                      </a:xfrm>
                      <a:prstGeom prst="rect">
                        <a:avLst/>
                      </a:prstGeom>
                      <a:noFill/>
                      <a:ln>
                        <a:noFill/>
                      </a:ln>
                    </pic:spPr>
                  </pic:pic>
                </a:graphicData>
              </a:graphic>
            </wp:inline>
          </w:drawing>
        </w:r>
      </w:del>
    </w:p>
    <w:p w:rsidR="00D229A6" w:rsidRPr="007B3D2B" w:rsidRDefault="00D229A6" w:rsidP="00D229A6">
      <w:pPr>
        <w:pStyle w:val="Heading2"/>
        <w:rPr>
          <w:rFonts w:ascii="Calibri" w:hAnsi="Calibri" w:cs="Calibri"/>
        </w:rPr>
      </w:pPr>
      <w:bookmarkStart w:id="28" w:name="_Toc406065231"/>
      <w:bookmarkStart w:id="29" w:name="_Toc438496821"/>
      <w:r w:rsidRPr="002D6391">
        <w:rPr>
          <w:rFonts w:ascii="Calibri" w:hAnsi="Calibri" w:cs="Calibri"/>
        </w:rPr>
        <w:lastRenderedPageBreak/>
        <w:t>Data Flow Diagram</w:t>
      </w:r>
      <w:bookmarkEnd w:id="28"/>
      <w:bookmarkEnd w:id="29"/>
    </w:p>
    <w:p w:rsidR="00D229A6" w:rsidRPr="002D6391" w:rsidRDefault="00AC4CD8" w:rsidP="00387BF4">
      <w:pPr>
        <w:pStyle w:val="Heading3"/>
        <w:tabs>
          <w:tab w:val="clear" w:pos="1017"/>
        </w:tabs>
        <w:ind w:left="562" w:hanging="562"/>
        <w:rPr>
          <w:rFonts w:ascii="Calibri" w:hAnsi="Calibri" w:cs="Calibri"/>
        </w:rPr>
      </w:pPr>
      <w:bookmarkStart w:id="30" w:name="_Toc375924736"/>
      <w:bookmarkStart w:id="31" w:name="_Toc406065232"/>
      <w:bookmarkStart w:id="32" w:name="_Toc43849682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0"/>
      <w:bookmarkEnd w:id="31"/>
      <w:bookmarkEnd w:id="32"/>
    </w:p>
    <w:p w:rsidR="00D229A6" w:rsidRPr="002B094F" w:rsidRDefault="007B3D2B" w:rsidP="00D229A6">
      <w:pPr>
        <w:rPr>
          <w:lang w:bidi="ar-SA"/>
        </w:rPr>
      </w:pPr>
      <w:r>
        <w:rPr>
          <w:lang w:bidi="ar-SA"/>
        </w:rPr>
        <w:t>N/A</w:t>
      </w:r>
    </w:p>
    <w:p w:rsidR="00D229A6" w:rsidRPr="00A32585" w:rsidRDefault="00AC4CD8" w:rsidP="00D229A6">
      <w:pPr>
        <w:pStyle w:val="Heading3"/>
        <w:ind w:left="562" w:hanging="562"/>
        <w:rPr>
          <w:rFonts w:ascii="Calibri" w:hAnsi="Calibri" w:cs="Calibri"/>
        </w:rPr>
      </w:pPr>
      <w:bookmarkStart w:id="33" w:name="_Toc375924737"/>
      <w:bookmarkStart w:id="34" w:name="_Toc406065233"/>
      <w:bookmarkStart w:id="35" w:name="_Toc43849682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3"/>
      <w:bookmarkEnd w:id="34"/>
      <w:bookmarkEnd w:id="35"/>
    </w:p>
    <w:p w:rsidR="002B094F" w:rsidRDefault="007B3D2B" w:rsidP="002B094F">
      <w:pPr>
        <w:rPr>
          <w:lang w:bidi="ar-SA"/>
        </w:rPr>
      </w:pPr>
      <w:r>
        <w:rPr>
          <w:lang w:bidi="ar-SA"/>
        </w:rPr>
        <w:t>N/A</w:t>
      </w:r>
    </w:p>
    <w:p w:rsidR="002B094F" w:rsidRPr="00AC4CD8" w:rsidRDefault="002B094F" w:rsidP="00AC4CD8">
      <w:pPr>
        <w:pStyle w:val="Heading1"/>
        <w:ind w:left="562" w:hanging="562"/>
        <w:rPr>
          <w:rFonts w:ascii="Calibri" w:hAnsi="Calibri" w:cs="Calibri"/>
        </w:rPr>
      </w:pPr>
      <w:bookmarkStart w:id="36" w:name="_Toc338170479"/>
      <w:bookmarkStart w:id="37" w:name="_Toc375678228"/>
      <w:bookmarkStart w:id="38" w:name="_Toc418080062"/>
      <w:bookmarkStart w:id="39" w:name="_Toc421709912"/>
      <w:bookmarkStart w:id="40" w:name="_Toc438496824"/>
      <w:r w:rsidRPr="00AC4CD8">
        <w:rPr>
          <w:rFonts w:ascii="Calibri" w:hAnsi="Calibri" w:cs="Calibri"/>
        </w:rPr>
        <w:lastRenderedPageBreak/>
        <w:t>Constant Data Dictionary</w:t>
      </w:r>
      <w:bookmarkEnd w:id="36"/>
      <w:bookmarkEnd w:id="37"/>
      <w:bookmarkEnd w:id="38"/>
      <w:bookmarkEnd w:id="39"/>
      <w:bookmarkEnd w:id="40"/>
    </w:p>
    <w:p w:rsidR="00AC4CD8" w:rsidRPr="00DA5500" w:rsidRDefault="00AC4CD8" w:rsidP="00AC4CD8">
      <w:pPr>
        <w:pStyle w:val="Heading2"/>
        <w:spacing w:after="60"/>
        <w:rPr>
          <w:rFonts w:ascii="Calibri" w:hAnsi="Calibri"/>
        </w:rPr>
      </w:pPr>
      <w:bookmarkStart w:id="41" w:name="_Toc421011506"/>
      <w:bookmarkStart w:id="42" w:name="_Toc421786527"/>
      <w:bookmarkStart w:id="43" w:name="_Toc438496825"/>
      <w:bookmarkStart w:id="44" w:name="_Toc418080064"/>
      <w:r w:rsidRPr="00DA5500">
        <w:rPr>
          <w:rFonts w:ascii="Calibri" w:hAnsi="Calibri"/>
        </w:rPr>
        <w:t>Program (fixed) Constants</w:t>
      </w:r>
      <w:bookmarkEnd w:id="41"/>
      <w:bookmarkEnd w:id="42"/>
      <w:bookmarkEnd w:id="43"/>
    </w:p>
    <w:p w:rsidR="00AC4CD8" w:rsidRPr="00DA5500" w:rsidRDefault="00AC4CD8" w:rsidP="00AC4CD8">
      <w:pPr>
        <w:pStyle w:val="Heading3"/>
        <w:tabs>
          <w:tab w:val="clear" w:pos="1017"/>
          <w:tab w:val="num" w:pos="567"/>
        </w:tabs>
        <w:ind w:left="567"/>
        <w:rPr>
          <w:rFonts w:ascii="Calibri" w:hAnsi="Calibri"/>
        </w:rPr>
      </w:pPr>
      <w:bookmarkStart w:id="45" w:name="_Toc438496826"/>
      <w:bookmarkEnd w:id="44"/>
      <w:r w:rsidRPr="00DA5500">
        <w:rPr>
          <w:rFonts w:ascii="Calibri" w:hAnsi="Calibri"/>
        </w:rPr>
        <w:t>Embedded Constants</w:t>
      </w:r>
      <w:bookmarkEnd w:id="4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Del="001C5DBE" w:rsidTr="00F4318C">
        <w:trPr>
          <w:del w:id="46" w:author="Shawn Penning" w:date="2018-04-06T09:08:00Z"/>
        </w:trPr>
        <w:tc>
          <w:tcPr>
            <w:tcW w:w="3888" w:type="dxa"/>
            <w:tcBorders>
              <w:top w:val="single" w:sz="6" w:space="0" w:color="auto"/>
              <w:left w:val="single" w:sz="6" w:space="0" w:color="auto"/>
              <w:bottom w:val="single" w:sz="6" w:space="0" w:color="auto"/>
              <w:right w:val="single" w:sz="6" w:space="0" w:color="auto"/>
            </w:tcBorders>
          </w:tcPr>
          <w:p w:rsidR="00007584" w:rsidRPr="00F44962" w:rsidDel="001C5DBE" w:rsidRDefault="00780D5A" w:rsidP="00780D5A">
            <w:pPr>
              <w:spacing w:before="60"/>
              <w:jc w:val="center"/>
              <w:rPr>
                <w:del w:id="47" w:author="Shawn Penning" w:date="2018-04-06T09:08:00Z"/>
                <w:rFonts w:cs="Calibri"/>
                <w:sz w:val="16"/>
                <w:szCs w:val="16"/>
              </w:rPr>
            </w:pPr>
            <w:del w:id="48" w:author="Shawn Penning" w:date="2018-04-06T09:07:00Z">
              <w:r w:rsidRPr="00780D5A" w:rsidDel="001C5DBE">
                <w:rPr>
                  <w:rFonts w:cs="Calibri"/>
                  <w:sz w:val="16"/>
                  <w:szCs w:val="16"/>
                </w:rPr>
                <w:delText>STSFLTMASK_CNT_U32</w:delText>
              </w:r>
            </w:del>
          </w:p>
        </w:tc>
        <w:tc>
          <w:tcPr>
            <w:tcW w:w="1710" w:type="dxa"/>
            <w:tcBorders>
              <w:top w:val="single" w:sz="6" w:space="0" w:color="auto"/>
              <w:left w:val="single" w:sz="6" w:space="0" w:color="auto"/>
              <w:bottom w:val="single" w:sz="6" w:space="0" w:color="auto"/>
              <w:right w:val="single" w:sz="6" w:space="0" w:color="auto"/>
            </w:tcBorders>
          </w:tcPr>
          <w:p w:rsidR="00007584" w:rsidRPr="00AA38E8" w:rsidDel="001C5DBE" w:rsidRDefault="00780D5A" w:rsidP="00F4318C">
            <w:pPr>
              <w:spacing w:before="60"/>
              <w:jc w:val="center"/>
              <w:rPr>
                <w:del w:id="49" w:author="Shawn Penning" w:date="2018-04-06T09:08:00Z"/>
                <w:rFonts w:cs="Calibri"/>
                <w:sz w:val="16"/>
                <w:szCs w:val="16"/>
              </w:rPr>
            </w:pPr>
            <w:del w:id="50" w:author="Shawn Penning" w:date="2018-04-06T09:08:00Z">
              <w:r w:rsidDel="001C5DBE">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007584" w:rsidRPr="00AA38E8" w:rsidDel="001C5DBE" w:rsidRDefault="00780D5A" w:rsidP="00F4318C">
            <w:pPr>
              <w:spacing w:before="60"/>
              <w:jc w:val="center"/>
              <w:rPr>
                <w:del w:id="51" w:author="Shawn Penning" w:date="2018-04-06T09:08:00Z"/>
                <w:rFonts w:cs="Calibri"/>
                <w:sz w:val="16"/>
                <w:szCs w:val="16"/>
              </w:rPr>
            </w:pPr>
            <w:del w:id="52" w:author="Shawn Penning" w:date="2018-04-06T09:08:00Z">
              <w:r w:rsidDel="001C5DBE">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007584" w:rsidRPr="00AA38E8" w:rsidDel="001C5DBE" w:rsidRDefault="00780D5A" w:rsidP="00F4318C">
            <w:pPr>
              <w:spacing w:before="60"/>
              <w:jc w:val="center"/>
              <w:rPr>
                <w:del w:id="53" w:author="Shawn Penning" w:date="2018-04-06T09:08:00Z"/>
                <w:rFonts w:cs="Calibri"/>
                <w:sz w:val="16"/>
                <w:szCs w:val="16"/>
              </w:rPr>
            </w:pPr>
            <w:del w:id="54" w:author="Shawn Penning" w:date="2018-04-06T09:08:00Z">
              <w:r w:rsidRPr="00780D5A" w:rsidDel="001C5DBE">
                <w:rPr>
                  <w:rFonts w:cs="Calibri"/>
                  <w:sz w:val="16"/>
                  <w:szCs w:val="16"/>
                </w:rPr>
                <w:delText>0x000000FEUL</w:delText>
              </w:r>
            </w:del>
          </w:p>
        </w:tc>
      </w:tr>
      <w:tr w:rsidR="00780D5A" w:rsidRPr="00AA38E8" w:rsidDel="001C5DBE" w:rsidTr="00F4318C">
        <w:trPr>
          <w:del w:id="55" w:author="Shawn Penning" w:date="2018-04-06T09:09:00Z"/>
        </w:trPr>
        <w:tc>
          <w:tcPr>
            <w:tcW w:w="3888" w:type="dxa"/>
            <w:tcBorders>
              <w:top w:val="single" w:sz="6" w:space="0" w:color="auto"/>
              <w:left w:val="single" w:sz="6" w:space="0" w:color="auto"/>
              <w:bottom w:val="single" w:sz="6" w:space="0" w:color="auto"/>
              <w:right w:val="single" w:sz="6" w:space="0" w:color="auto"/>
            </w:tcBorders>
          </w:tcPr>
          <w:p w:rsidR="00780D5A" w:rsidRPr="00780D5A" w:rsidDel="001C5DBE" w:rsidRDefault="00780D5A" w:rsidP="00780D5A">
            <w:pPr>
              <w:tabs>
                <w:tab w:val="left" w:pos="574"/>
              </w:tabs>
              <w:spacing w:before="60"/>
              <w:jc w:val="center"/>
              <w:rPr>
                <w:del w:id="56" w:author="Shawn Penning" w:date="2018-04-06T09:09:00Z"/>
                <w:rFonts w:cs="Calibri"/>
                <w:sz w:val="16"/>
                <w:szCs w:val="16"/>
              </w:rPr>
            </w:pPr>
            <w:del w:id="57" w:author="Shawn Penning" w:date="2018-04-06T09:09:00Z">
              <w:r w:rsidRPr="00780D5A" w:rsidDel="001C5DBE">
                <w:rPr>
                  <w:rFonts w:cs="Calibri"/>
                  <w:sz w:val="16"/>
                  <w:szCs w:val="16"/>
                </w:rPr>
                <w:delText>TQDATAMASK_CNT_U32</w:delText>
              </w:r>
            </w:del>
          </w:p>
        </w:tc>
        <w:tc>
          <w:tcPr>
            <w:tcW w:w="1710" w:type="dxa"/>
            <w:tcBorders>
              <w:top w:val="single" w:sz="6" w:space="0" w:color="auto"/>
              <w:left w:val="single" w:sz="6" w:space="0" w:color="auto"/>
              <w:bottom w:val="single" w:sz="6" w:space="0" w:color="auto"/>
              <w:right w:val="single" w:sz="6" w:space="0" w:color="auto"/>
            </w:tcBorders>
          </w:tcPr>
          <w:p w:rsidR="00780D5A" w:rsidRPr="00AA38E8" w:rsidDel="001C5DBE" w:rsidRDefault="00780D5A" w:rsidP="00F4318C">
            <w:pPr>
              <w:spacing w:before="60"/>
              <w:jc w:val="center"/>
              <w:rPr>
                <w:del w:id="58" w:author="Shawn Penning" w:date="2018-04-06T09:09:00Z"/>
                <w:rFonts w:cs="Calibri"/>
                <w:sz w:val="16"/>
                <w:szCs w:val="16"/>
              </w:rPr>
            </w:pPr>
            <w:del w:id="59" w:author="Shawn Penning" w:date="2018-04-06T09:09:00Z">
              <w:r w:rsidDel="001C5DBE">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780D5A" w:rsidRPr="00AA38E8" w:rsidDel="001C5DBE" w:rsidRDefault="00780D5A" w:rsidP="00F4318C">
            <w:pPr>
              <w:spacing w:before="60"/>
              <w:jc w:val="center"/>
              <w:rPr>
                <w:del w:id="60" w:author="Shawn Penning" w:date="2018-04-06T09:09:00Z"/>
                <w:rFonts w:cs="Calibri"/>
                <w:sz w:val="16"/>
                <w:szCs w:val="16"/>
              </w:rPr>
            </w:pPr>
            <w:del w:id="61" w:author="Shawn Penning" w:date="2018-04-06T09:09:00Z">
              <w:r w:rsidDel="001C5DBE">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780D5A" w:rsidRPr="00AA38E8" w:rsidDel="001C5DBE" w:rsidRDefault="00780D5A" w:rsidP="00F4318C">
            <w:pPr>
              <w:spacing w:before="60"/>
              <w:jc w:val="center"/>
              <w:rPr>
                <w:del w:id="62" w:author="Shawn Penning" w:date="2018-04-06T09:09:00Z"/>
                <w:rFonts w:cs="Calibri"/>
                <w:sz w:val="16"/>
                <w:szCs w:val="16"/>
              </w:rPr>
            </w:pPr>
            <w:del w:id="63" w:author="Shawn Penning" w:date="2018-04-06T09:09:00Z">
              <w:r w:rsidRPr="00780D5A" w:rsidDel="001C5DBE">
                <w:rPr>
                  <w:rFonts w:cs="Calibri"/>
                  <w:sz w:val="16"/>
                  <w:szCs w:val="16"/>
                </w:rPr>
                <w:delText>0x00000FFFUL</w:delText>
              </w:r>
            </w:del>
          </w:p>
        </w:tc>
      </w:tr>
      <w:tr w:rsidR="00780D5A" w:rsidRPr="00AA38E8" w:rsidTr="00F4318C">
        <w:tc>
          <w:tcPr>
            <w:tcW w:w="3888" w:type="dxa"/>
            <w:tcBorders>
              <w:top w:val="single" w:sz="6" w:space="0" w:color="auto"/>
              <w:left w:val="single" w:sz="6" w:space="0" w:color="auto"/>
              <w:bottom w:val="single" w:sz="6" w:space="0" w:color="auto"/>
              <w:right w:val="single" w:sz="6" w:space="0" w:color="auto"/>
            </w:tcBorders>
          </w:tcPr>
          <w:p w:rsidR="00780D5A" w:rsidRPr="00780D5A" w:rsidRDefault="00780D5A" w:rsidP="00780D5A">
            <w:pPr>
              <w:spacing w:before="60"/>
              <w:jc w:val="center"/>
              <w:rPr>
                <w:rFonts w:cs="Calibri"/>
                <w:sz w:val="16"/>
                <w:szCs w:val="16"/>
              </w:rPr>
            </w:pPr>
            <w:r w:rsidRPr="00780D5A">
              <w:rPr>
                <w:rFonts w:cs="Calibri"/>
                <w:sz w:val="16"/>
                <w:szCs w:val="16"/>
              </w:rPr>
              <w:t>SENTSYNCTRIG_CNT_U32</w:t>
            </w:r>
          </w:p>
        </w:tc>
        <w:tc>
          <w:tcPr>
            <w:tcW w:w="1710" w:type="dxa"/>
            <w:tcBorders>
              <w:top w:val="single" w:sz="6" w:space="0" w:color="auto"/>
              <w:left w:val="single" w:sz="6" w:space="0" w:color="auto"/>
              <w:bottom w:val="single" w:sz="6" w:space="0" w:color="auto"/>
              <w:right w:val="single" w:sz="6" w:space="0" w:color="auto"/>
            </w:tcBorders>
          </w:tcPr>
          <w:p w:rsidR="00780D5A" w:rsidRPr="00AA38E8" w:rsidRDefault="00780D5A"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80D5A" w:rsidRPr="00AA38E8" w:rsidRDefault="00780D5A" w:rsidP="00F4318C">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780D5A" w:rsidRPr="00AA38E8" w:rsidRDefault="00D066DA" w:rsidP="00D066DA">
            <w:pPr>
              <w:spacing w:before="60"/>
              <w:jc w:val="center"/>
              <w:rPr>
                <w:rFonts w:cs="Calibri"/>
                <w:sz w:val="16"/>
                <w:szCs w:val="16"/>
              </w:rPr>
            </w:pPr>
            <w:r>
              <w:rPr>
                <w:rFonts w:cs="Calibri"/>
                <w:sz w:val="16"/>
                <w:szCs w:val="16"/>
              </w:rPr>
              <w:t>16UL</w:t>
            </w:r>
          </w:p>
        </w:tc>
      </w:tr>
      <w:tr w:rsidR="00780D5A" w:rsidRPr="00AA38E8" w:rsidTr="00F4318C">
        <w:tc>
          <w:tcPr>
            <w:tcW w:w="3888" w:type="dxa"/>
            <w:tcBorders>
              <w:top w:val="single" w:sz="6" w:space="0" w:color="auto"/>
              <w:left w:val="single" w:sz="6" w:space="0" w:color="auto"/>
              <w:bottom w:val="single" w:sz="6" w:space="0" w:color="auto"/>
              <w:right w:val="single" w:sz="6" w:space="0" w:color="auto"/>
            </w:tcBorders>
          </w:tcPr>
          <w:p w:rsidR="00780D5A" w:rsidRPr="00780D5A" w:rsidRDefault="00780D5A" w:rsidP="00780D5A">
            <w:pPr>
              <w:tabs>
                <w:tab w:val="left" w:pos="1277"/>
              </w:tabs>
              <w:spacing w:before="60"/>
              <w:jc w:val="center"/>
              <w:rPr>
                <w:rFonts w:cs="Calibri"/>
                <w:sz w:val="16"/>
                <w:szCs w:val="16"/>
              </w:rPr>
            </w:pPr>
            <w:r w:rsidRPr="001C5DBE">
              <w:rPr>
                <w:rFonts w:cs="Calibri"/>
                <w:sz w:val="16"/>
                <w:szCs w:val="16"/>
              </w:rPr>
              <w:t>REGCFGWAITTI_CNT_U32</w:t>
            </w:r>
          </w:p>
        </w:tc>
        <w:tc>
          <w:tcPr>
            <w:tcW w:w="1710" w:type="dxa"/>
            <w:tcBorders>
              <w:top w:val="single" w:sz="6" w:space="0" w:color="auto"/>
              <w:left w:val="single" w:sz="6" w:space="0" w:color="auto"/>
              <w:bottom w:val="single" w:sz="6" w:space="0" w:color="auto"/>
              <w:right w:val="single" w:sz="6" w:space="0" w:color="auto"/>
            </w:tcBorders>
          </w:tcPr>
          <w:p w:rsidR="00780D5A" w:rsidRPr="00AA38E8" w:rsidRDefault="00780D5A"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80D5A" w:rsidRPr="00AA38E8" w:rsidRDefault="00780D5A" w:rsidP="00F4318C">
            <w:pPr>
              <w:spacing w:before="60"/>
              <w:jc w:val="center"/>
              <w:rPr>
                <w:rFonts w:cs="Calibri"/>
                <w:sz w:val="16"/>
                <w:szCs w:val="16"/>
              </w:rPr>
            </w:pPr>
            <w:proofErr w:type="spellStart"/>
            <w:r>
              <w:rPr>
                <w:rFonts w:cs="Calibri"/>
                <w:sz w:val="16"/>
                <w:szCs w:val="16"/>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780D5A" w:rsidRPr="00AA38E8" w:rsidRDefault="00780D5A" w:rsidP="00F4318C">
            <w:pPr>
              <w:spacing w:before="60"/>
              <w:jc w:val="center"/>
              <w:rPr>
                <w:rFonts w:cs="Calibri"/>
                <w:sz w:val="16"/>
                <w:szCs w:val="16"/>
              </w:rPr>
            </w:pPr>
            <w:r w:rsidRPr="00780D5A">
              <w:rPr>
                <w:rFonts w:cs="Calibri"/>
                <w:sz w:val="16"/>
                <w:szCs w:val="16"/>
              </w:rPr>
              <w:t>2UL</w:t>
            </w:r>
          </w:p>
        </w:tc>
      </w:tr>
      <w:tr w:rsidR="00DC5CD8" w:rsidRPr="00AA38E8" w:rsidDel="006F4E37" w:rsidTr="00F4318C">
        <w:trPr>
          <w:del w:id="64"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65" w:author="Shawn Penning" w:date="2018-04-12T16:09:00Z"/>
                <w:rFonts w:cs="Calibri"/>
                <w:sz w:val="16"/>
                <w:szCs w:val="16"/>
              </w:rPr>
            </w:pPr>
            <w:del w:id="66" w:author="Shawn Penning" w:date="2018-04-12T16:09:00Z">
              <w:r w:rsidRPr="00D55666" w:rsidDel="006F4E37">
                <w:rPr>
                  <w:rFonts w:cs="Calibri"/>
                  <w:sz w:val="16"/>
                  <w:szCs w:val="16"/>
                </w:rPr>
                <w:delText>RACKLIMREOTSIGHILIM_HWDEG_F32</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67" w:author="Shawn Penning" w:date="2018-04-12T16:09:00Z"/>
                <w:rFonts w:cs="Calibri"/>
                <w:sz w:val="16"/>
                <w:szCs w:val="16"/>
              </w:rPr>
            </w:pPr>
            <w:del w:id="68" w:author="Shawn Penning" w:date="2018-04-12T16:09:00Z">
              <w:r w:rsidDel="006F4E37">
                <w:rPr>
                  <w:rFonts w:cs="Calibri"/>
                  <w:sz w:val="16"/>
                  <w:szCs w:val="16"/>
                </w:rPr>
                <w:delText>Single point precision</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69" w:author="Shawn Penning" w:date="2018-04-12T16:09:00Z"/>
                <w:rFonts w:cs="Calibri"/>
                <w:sz w:val="16"/>
                <w:szCs w:val="16"/>
              </w:rPr>
            </w:pPr>
            <w:del w:id="70" w:author="Shawn Penning" w:date="2018-04-12T16:09:00Z">
              <w:r w:rsidDel="006F4E37">
                <w:rPr>
                  <w:rFonts w:cs="Calibri"/>
                  <w:sz w:val="16"/>
                  <w:szCs w:val="16"/>
                </w:rPr>
                <w:delText>HwDeg</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71" w:author="Shawn Penning" w:date="2018-04-12T16:09:00Z"/>
                <w:rFonts w:cs="Calibri"/>
                <w:sz w:val="16"/>
                <w:szCs w:val="16"/>
              </w:rPr>
            </w:pPr>
            <w:del w:id="72" w:author="Shawn Penning" w:date="2018-04-12T16:09:00Z">
              <w:r w:rsidRPr="00D55666" w:rsidDel="006F4E37">
                <w:rPr>
                  <w:rFonts w:cs="Calibri"/>
                  <w:sz w:val="16"/>
                  <w:szCs w:val="16"/>
                </w:rPr>
                <w:delText>(800.0F)</w:delText>
              </w:r>
            </w:del>
          </w:p>
        </w:tc>
      </w:tr>
      <w:tr w:rsidR="00DC5CD8" w:rsidRPr="00AA38E8" w:rsidDel="006F4E37" w:rsidTr="00F4318C">
        <w:trPr>
          <w:del w:id="73"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74" w:author="Shawn Penning" w:date="2018-04-12T16:09:00Z"/>
                <w:rFonts w:cs="Calibri"/>
                <w:sz w:val="16"/>
                <w:szCs w:val="16"/>
              </w:rPr>
            </w:pPr>
            <w:del w:id="75" w:author="Shawn Penning" w:date="2018-04-12T16:09:00Z">
              <w:r w:rsidRPr="00D55666" w:rsidDel="006F4E37">
                <w:rPr>
                  <w:rFonts w:cs="Calibri"/>
                  <w:sz w:val="16"/>
                  <w:szCs w:val="16"/>
                </w:rPr>
                <w:delText>RACKLIMREOTSIGLOLIM_HWDEG_F32</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76" w:author="Shawn Penning" w:date="2018-04-12T16:09:00Z"/>
                <w:rFonts w:cs="Calibri"/>
                <w:sz w:val="16"/>
                <w:szCs w:val="16"/>
              </w:rPr>
            </w:pPr>
            <w:del w:id="77" w:author="Shawn Penning" w:date="2018-04-12T16:09:00Z">
              <w:r w:rsidDel="006F4E37">
                <w:rPr>
                  <w:rFonts w:cs="Calibri"/>
                  <w:sz w:val="16"/>
                  <w:szCs w:val="16"/>
                </w:rPr>
                <w:delText>Single point precision</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78" w:author="Shawn Penning" w:date="2018-04-12T16:09:00Z"/>
                <w:rFonts w:cs="Calibri"/>
                <w:sz w:val="16"/>
                <w:szCs w:val="16"/>
              </w:rPr>
            </w:pPr>
            <w:del w:id="79" w:author="Shawn Penning" w:date="2018-04-12T16:09:00Z">
              <w:r w:rsidDel="006F4E37">
                <w:rPr>
                  <w:rFonts w:cs="Calibri"/>
                  <w:sz w:val="16"/>
                  <w:szCs w:val="16"/>
                </w:rPr>
                <w:delText>HwDeg</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80" w:author="Shawn Penning" w:date="2018-04-12T16:09:00Z"/>
                <w:rFonts w:cs="Calibri"/>
                <w:sz w:val="16"/>
                <w:szCs w:val="16"/>
              </w:rPr>
            </w:pPr>
            <w:del w:id="81" w:author="Shawn Penning" w:date="2018-04-12T16:09:00Z">
              <w:r w:rsidRPr="00D55666" w:rsidDel="006F4E37">
                <w:rPr>
                  <w:rFonts w:cs="Calibri"/>
                  <w:sz w:val="16"/>
                  <w:szCs w:val="16"/>
                </w:rPr>
                <w:delText>(-800.0F)</w:delText>
              </w:r>
            </w:del>
          </w:p>
        </w:tc>
      </w:tr>
      <w:tr w:rsidR="00DC5CD8" w:rsidRPr="00AA38E8" w:rsidDel="006F4E37" w:rsidTr="00F4318C">
        <w:trPr>
          <w:del w:id="82"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83" w:author="Shawn Penning" w:date="2018-04-12T16:09:00Z"/>
                <w:rFonts w:cs="Calibri"/>
                <w:sz w:val="16"/>
                <w:szCs w:val="16"/>
              </w:rPr>
            </w:pPr>
            <w:del w:id="84" w:author="Shawn Penning" w:date="2018-04-12T16:09:00Z">
              <w:r w:rsidRPr="00D55666" w:rsidDel="006F4E37">
                <w:rPr>
                  <w:rFonts w:cs="Calibri"/>
                  <w:sz w:val="16"/>
                  <w:szCs w:val="16"/>
                </w:rPr>
                <w:delText>RACKLIMRCCWEOTSCA_ULS_F32</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85" w:author="Shawn Penning" w:date="2018-04-12T16:09:00Z"/>
                <w:rFonts w:cs="Calibri"/>
                <w:sz w:val="16"/>
                <w:szCs w:val="16"/>
              </w:rPr>
            </w:pPr>
            <w:del w:id="86" w:author="Shawn Penning" w:date="2018-04-12T16:09:00Z">
              <w:r w:rsidDel="006F4E37">
                <w:rPr>
                  <w:rFonts w:cs="Calibri"/>
                  <w:sz w:val="16"/>
                  <w:szCs w:val="16"/>
                </w:rPr>
                <w:delText>Single point precision</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87" w:author="Shawn Penning" w:date="2018-04-12T16:09:00Z"/>
                <w:rFonts w:cs="Calibri"/>
                <w:sz w:val="16"/>
                <w:szCs w:val="16"/>
              </w:rPr>
            </w:pPr>
            <w:del w:id="88" w:author="Shawn Penning" w:date="2018-04-12T16:09:00Z">
              <w:r w:rsidDel="006F4E37">
                <w:rPr>
                  <w:rFonts w:cs="Calibri"/>
                  <w:sz w:val="16"/>
                  <w:szCs w:val="16"/>
                </w:rPr>
                <w:delText>Uls</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89" w:author="Shawn Penning" w:date="2018-04-12T16:09:00Z"/>
                <w:rFonts w:cs="Calibri"/>
                <w:sz w:val="16"/>
                <w:szCs w:val="16"/>
              </w:rPr>
            </w:pPr>
            <w:del w:id="90" w:author="Shawn Penning" w:date="2018-04-12T16:09:00Z">
              <w:r w:rsidRPr="00D55666" w:rsidDel="006F4E37">
                <w:rPr>
                  <w:rFonts w:cs="Calibri"/>
                  <w:sz w:val="16"/>
                  <w:szCs w:val="16"/>
                </w:rPr>
                <w:delText>(-0.1953F)</w:delText>
              </w:r>
            </w:del>
          </w:p>
        </w:tc>
      </w:tr>
      <w:tr w:rsidR="00DC5CD8" w:rsidRPr="00AA38E8" w:rsidDel="006F4E37" w:rsidTr="00F4318C">
        <w:trPr>
          <w:del w:id="91"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92" w:author="Shawn Penning" w:date="2018-04-12T16:09:00Z"/>
                <w:rFonts w:cs="Calibri"/>
                <w:sz w:val="16"/>
                <w:szCs w:val="16"/>
              </w:rPr>
            </w:pPr>
            <w:del w:id="93" w:author="Shawn Penning" w:date="2018-04-12T16:09:00Z">
              <w:r w:rsidRPr="00D55666" w:rsidDel="006F4E37">
                <w:rPr>
                  <w:rFonts w:cs="Calibri"/>
                  <w:sz w:val="16"/>
                  <w:szCs w:val="16"/>
                </w:rPr>
                <w:delText>RACKLIMRCWEOTSCA_ULS_F32</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94" w:author="Shawn Penning" w:date="2018-04-12T16:09:00Z"/>
                <w:rFonts w:cs="Calibri"/>
                <w:sz w:val="16"/>
                <w:szCs w:val="16"/>
              </w:rPr>
            </w:pPr>
            <w:del w:id="95" w:author="Shawn Penning" w:date="2018-04-12T16:09:00Z">
              <w:r w:rsidDel="006F4E37">
                <w:rPr>
                  <w:rFonts w:cs="Calibri"/>
                  <w:sz w:val="16"/>
                  <w:szCs w:val="16"/>
                </w:rPr>
                <w:delText>Single point precision</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96" w:author="Shawn Penning" w:date="2018-04-12T16:09:00Z"/>
                <w:rFonts w:cs="Calibri"/>
                <w:sz w:val="16"/>
                <w:szCs w:val="16"/>
              </w:rPr>
            </w:pPr>
            <w:del w:id="97" w:author="Shawn Penning" w:date="2018-04-12T16:09:00Z">
              <w:r w:rsidDel="006F4E37">
                <w:rPr>
                  <w:rFonts w:cs="Calibri"/>
                  <w:sz w:val="16"/>
                  <w:szCs w:val="16"/>
                </w:rPr>
                <w:delText>Uls</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98" w:author="Shawn Penning" w:date="2018-04-12T16:09:00Z"/>
                <w:rFonts w:cs="Calibri"/>
                <w:sz w:val="16"/>
                <w:szCs w:val="16"/>
              </w:rPr>
            </w:pPr>
            <w:del w:id="99" w:author="Shawn Penning" w:date="2018-04-12T16:09:00Z">
              <w:r w:rsidRPr="00D55666" w:rsidDel="006F4E37">
                <w:rPr>
                  <w:rFonts w:cs="Calibri"/>
                  <w:sz w:val="16"/>
                  <w:szCs w:val="16"/>
                </w:rPr>
                <w:delText>(0.1953F)</w:delText>
              </w:r>
            </w:del>
          </w:p>
        </w:tc>
      </w:tr>
      <w:tr w:rsidR="00DC5CD8" w:rsidRPr="00AA38E8" w:rsidDel="001C5DBE" w:rsidTr="00F4318C">
        <w:trPr>
          <w:del w:id="100" w:author="Shawn Penning" w:date="2018-04-06T09:12: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1C5DBE" w:rsidRDefault="00DC5CD8" w:rsidP="00780D5A">
            <w:pPr>
              <w:tabs>
                <w:tab w:val="left" w:pos="1277"/>
              </w:tabs>
              <w:spacing w:before="60"/>
              <w:jc w:val="center"/>
              <w:rPr>
                <w:del w:id="101" w:author="Shawn Penning" w:date="2018-04-06T09:12:00Z"/>
                <w:rFonts w:cs="Calibri"/>
                <w:sz w:val="16"/>
                <w:szCs w:val="16"/>
              </w:rPr>
            </w:pPr>
            <w:del w:id="102" w:author="Shawn Penning" w:date="2018-04-06T09:12:00Z">
              <w:r w:rsidRPr="00D55666" w:rsidDel="001C5DBE">
                <w:rPr>
                  <w:rFonts w:cs="Calibri"/>
                  <w:sz w:val="16"/>
                  <w:szCs w:val="16"/>
                </w:rPr>
                <w:delText>EOTCSMASK_CNT_U32</w:delText>
              </w:r>
            </w:del>
          </w:p>
        </w:tc>
        <w:tc>
          <w:tcPr>
            <w:tcW w:w="1710" w:type="dxa"/>
            <w:tcBorders>
              <w:top w:val="single" w:sz="6" w:space="0" w:color="auto"/>
              <w:left w:val="single" w:sz="6" w:space="0" w:color="auto"/>
              <w:bottom w:val="single" w:sz="6" w:space="0" w:color="auto"/>
              <w:right w:val="single" w:sz="6" w:space="0" w:color="auto"/>
            </w:tcBorders>
          </w:tcPr>
          <w:p w:rsidR="00DC5CD8" w:rsidDel="001C5DBE" w:rsidRDefault="00DC5CD8" w:rsidP="00F4318C">
            <w:pPr>
              <w:spacing w:before="60"/>
              <w:jc w:val="center"/>
              <w:rPr>
                <w:del w:id="103" w:author="Shawn Penning" w:date="2018-04-06T09:12:00Z"/>
                <w:rFonts w:cs="Calibri"/>
                <w:sz w:val="16"/>
                <w:szCs w:val="16"/>
              </w:rPr>
            </w:pPr>
            <w:del w:id="104" w:author="Shawn Penning" w:date="2018-04-06T09:12:00Z">
              <w:r w:rsidDel="001C5DBE">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C5CD8" w:rsidDel="001C5DBE" w:rsidRDefault="00DC5CD8" w:rsidP="00F4318C">
            <w:pPr>
              <w:spacing w:before="60"/>
              <w:jc w:val="center"/>
              <w:rPr>
                <w:del w:id="105" w:author="Shawn Penning" w:date="2018-04-06T09:12:00Z"/>
                <w:rFonts w:cs="Calibri"/>
                <w:sz w:val="16"/>
                <w:szCs w:val="16"/>
              </w:rPr>
            </w:pPr>
            <w:del w:id="106" w:author="Shawn Penning" w:date="2018-04-06T09:12:00Z">
              <w:r w:rsidDel="001C5DBE">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1C5DBE" w:rsidRDefault="00DC5CD8" w:rsidP="00F4318C">
            <w:pPr>
              <w:spacing w:before="60"/>
              <w:jc w:val="center"/>
              <w:rPr>
                <w:del w:id="107" w:author="Shawn Penning" w:date="2018-04-06T09:12:00Z"/>
                <w:rFonts w:cs="Calibri"/>
                <w:sz w:val="16"/>
                <w:szCs w:val="16"/>
              </w:rPr>
            </w:pPr>
            <w:del w:id="108" w:author="Shawn Penning" w:date="2018-04-06T09:12:00Z">
              <w:r w:rsidRPr="00D55666" w:rsidDel="001C5DBE">
                <w:rPr>
                  <w:rFonts w:cs="Calibri"/>
                  <w:sz w:val="16"/>
                  <w:szCs w:val="16"/>
                </w:rPr>
                <w:delText>0x00000700UL</w:delText>
              </w:r>
            </w:del>
          </w:p>
        </w:tc>
      </w:tr>
      <w:tr w:rsidR="00DC5CD8" w:rsidRPr="00AA38E8" w:rsidDel="006F4E37" w:rsidTr="00F4318C">
        <w:trPr>
          <w:del w:id="109"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110" w:author="Shawn Penning" w:date="2018-04-12T16:09:00Z"/>
                <w:rFonts w:cs="Calibri"/>
                <w:sz w:val="16"/>
                <w:szCs w:val="16"/>
              </w:rPr>
            </w:pPr>
            <w:del w:id="111" w:author="Shawn Penning" w:date="2018-04-12T16:09:00Z">
              <w:r w:rsidRPr="00D55666" w:rsidDel="006F4E37">
                <w:rPr>
                  <w:rFonts w:cs="Calibri"/>
                  <w:sz w:val="16"/>
                  <w:szCs w:val="16"/>
                </w:rPr>
                <w:delText>EOTIDTWO_CNT_U08</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112" w:author="Shawn Penning" w:date="2018-04-12T16:09:00Z"/>
                <w:rFonts w:cs="Calibri"/>
                <w:sz w:val="16"/>
                <w:szCs w:val="16"/>
              </w:rPr>
            </w:pPr>
            <w:del w:id="113" w:author="Shawn Penning" w:date="2018-04-12T16:09:00Z">
              <w:r w:rsidDel="006F4E37">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114" w:author="Shawn Penning" w:date="2018-04-12T16:09:00Z"/>
                <w:rFonts w:cs="Calibri"/>
                <w:sz w:val="16"/>
                <w:szCs w:val="16"/>
              </w:rPr>
            </w:pPr>
            <w:del w:id="115" w:author="Shawn Penning" w:date="2018-04-12T16:09:00Z">
              <w:r w:rsidDel="006F4E37">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116" w:author="Shawn Penning" w:date="2018-04-12T16:09:00Z"/>
                <w:rFonts w:cs="Calibri"/>
                <w:sz w:val="16"/>
                <w:szCs w:val="16"/>
              </w:rPr>
            </w:pPr>
            <w:del w:id="117" w:author="Shawn Penning" w:date="2018-04-12T16:09:00Z">
              <w:r w:rsidRPr="00D55666" w:rsidDel="006F4E37">
                <w:rPr>
                  <w:rFonts w:cs="Calibri"/>
                  <w:sz w:val="16"/>
                  <w:szCs w:val="16"/>
                </w:rPr>
                <w:delText>2U</w:delText>
              </w:r>
            </w:del>
          </w:p>
        </w:tc>
      </w:tr>
      <w:tr w:rsidR="00DC5CD8" w:rsidRPr="00AA38E8" w:rsidDel="006F4E37" w:rsidTr="00F4318C">
        <w:trPr>
          <w:del w:id="118"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119" w:author="Shawn Penning" w:date="2018-04-12T16:09:00Z"/>
                <w:rFonts w:cs="Calibri"/>
                <w:sz w:val="16"/>
                <w:szCs w:val="16"/>
              </w:rPr>
            </w:pPr>
            <w:del w:id="120" w:author="Shawn Penning" w:date="2018-04-12T16:09:00Z">
              <w:r w:rsidRPr="00D55666" w:rsidDel="006F4E37">
                <w:rPr>
                  <w:rFonts w:cs="Calibri"/>
                  <w:sz w:val="16"/>
                  <w:szCs w:val="16"/>
                </w:rPr>
                <w:delText>EOTIDTHREE_CNT_U08</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121" w:author="Shawn Penning" w:date="2018-04-12T16:09:00Z"/>
                <w:rFonts w:cs="Calibri"/>
                <w:sz w:val="16"/>
                <w:szCs w:val="16"/>
              </w:rPr>
            </w:pPr>
            <w:del w:id="122" w:author="Shawn Penning" w:date="2018-04-12T16:09:00Z">
              <w:r w:rsidDel="006F4E37">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123" w:author="Shawn Penning" w:date="2018-04-12T16:09:00Z"/>
                <w:rFonts w:cs="Calibri"/>
                <w:sz w:val="16"/>
                <w:szCs w:val="16"/>
              </w:rPr>
            </w:pPr>
            <w:del w:id="124" w:author="Shawn Penning" w:date="2018-04-12T16:09:00Z">
              <w:r w:rsidDel="006F4E37">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125" w:author="Shawn Penning" w:date="2018-04-12T16:09:00Z"/>
                <w:rFonts w:cs="Calibri"/>
                <w:sz w:val="16"/>
                <w:szCs w:val="16"/>
              </w:rPr>
            </w:pPr>
            <w:del w:id="126" w:author="Shawn Penning" w:date="2018-04-12T16:09:00Z">
              <w:r w:rsidRPr="00D55666" w:rsidDel="006F4E37">
                <w:rPr>
                  <w:rFonts w:cs="Calibri"/>
                  <w:sz w:val="16"/>
                  <w:szCs w:val="16"/>
                </w:rPr>
                <w:delText>3U</w:delText>
              </w:r>
            </w:del>
          </w:p>
        </w:tc>
      </w:tr>
      <w:tr w:rsidR="00DC5CD8" w:rsidRPr="00AA38E8" w:rsidDel="006F4E37" w:rsidTr="00F4318C">
        <w:trPr>
          <w:del w:id="127" w:author="Shawn Penning" w:date="2018-04-12T16:09: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780D5A">
            <w:pPr>
              <w:tabs>
                <w:tab w:val="left" w:pos="1277"/>
              </w:tabs>
              <w:spacing w:before="60"/>
              <w:jc w:val="center"/>
              <w:rPr>
                <w:del w:id="128" w:author="Shawn Penning" w:date="2018-04-12T16:09:00Z"/>
                <w:rFonts w:cs="Calibri"/>
                <w:sz w:val="16"/>
                <w:szCs w:val="16"/>
              </w:rPr>
            </w:pPr>
            <w:del w:id="129" w:author="Shawn Penning" w:date="2018-04-12T16:09:00Z">
              <w:r w:rsidRPr="00D55666" w:rsidDel="006F4E37">
                <w:rPr>
                  <w:rFonts w:cs="Calibri"/>
                  <w:sz w:val="16"/>
                  <w:szCs w:val="16"/>
                </w:rPr>
                <w:delText>EOTIDFOUR_CNT_U08</w:delText>
              </w:r>
            </w:del>
          </w:p>
        </w:tc>
        <w:tc>
          <w:tcPr>
            <w:tcW w:w="1710"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130" w:author="Shawn Penning" w:date="2018-04-12T16:09:00Z"/>
                <w:rFonts w:cs="Calibri"/>
                <w:sz w:val="16"/>
                <w:szCs w:val="16"/>
              </w:rPr>
            </w:pPr>
            <w:del w:id="131" w:author="Shawn Penning" w:date="2018-04-12T16:09:00Z">
              <w:r w:rsidDel="006F4E37">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C5CD8" w:rsidDel="006F4E37" w:rsidRDefault="00DC5CD8" w:rsidP="00F4318C">
            <w:pPr>
              <w:spacing w:before="60"/>
              <w:jc w:val="center"/>
              <w:rPr>
                <w:del w:id="132" w:author="Shawn Penning" w:date="2018-04-12T16:09:00Z"/>
                <w:rFonts w:cs="Calibri"/>
                <w:sz w:val="16"/>
                <w:szCs w:val="16"/>
              </w:rPr>
            </w:pPr>
            <w:del w:id="133" w:author="Shawn Penning" w:date="2018-04-12T16:09:00Z">
              <w:r w:rsidDel="006F4E37">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6F4E37" w:rsidRDefault="00DC5CD8" w:rsidP="00F4318C">
            <w:pPr>
              <w:spacing w:before="60"/>
              <w:jc w:val="center"/>
              <w:rPr>
                <w:del w:id="134" w:author="Shawn Penning" w:date="2018-04-12T16:09:00Z"/>
                <w:rFonts w:cs="Calibri"/>
                <w:sz w:val="16"/>
                <w:szCs w:val="16"/>
              </w:rPr>
            </w:pPr>
            <w:del w:id="135" w:author="Shawn Penning" w:date="2018-04-12T16:09:00Z">
              <w:r w:rsidRPr="00D55666" w:rsidDel="006F4E37">
                <w:rPr>
                  <w:rFonts w:cs="Calibri"/>
                  <w:sz w:val="16"/>
                  <w:szCs w:val="16"/>
                </w:rPr>
                <w:delText>4U</w:delText>
              </w:r>
            </w:del>
          </w:p>
        </w:tc>
      </w:tr>
      <w:tr w:rsidR="00DC5CD8" w:rsidRPr="00AA38E8" w:rsidDel="001C5DBE" w:rsidTr="00F4318C">
        <w:trPr>
          <w:del w:id="136" w:author="Shawn Penning" w:date="2018-04-06T09:13: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1C5DBE" w:rsidRDefault="00DC5CD8" w:rsidP="00780D5A">
            <w:pPr>
              <w:tabs>
                <w:tab w:val="left" w:pos="1277"/>
              </w:tabs>
              <w:spacing w:before="60"/>
              <w:jc w:val="center"/>
              <w:rPr>
                <w:del w:id="137" w:author="Shawn Penning" w:date="2018-04-06T09:13:00Z"/>
                <w:rFonts w:cs="Calibri"/>
                <w:sz w:val="16"/>
                <w:szCs w:val="16"/>
              </w:rPr>
            </w:pPr>
            <w:del w:id="138" w:author="Shawn Penning" w:date="2018-04-06T09:13:00Z">
              <w:r w:rsidRPr="00D55666" w:rsidDel="001C5DBE">
                <w:rPr>
                  <w:rFonts w:cs="Calibri"/>
                  <w:sz w:val="16"/>
                  <w:szCs w:val="16"/>
                </w:rPr>
                <w:delText>EOTDATAMASK_CNT_U32</w:delText>
              </w:r>
            </w:del>
          </w:p>
        </w:tc>
        <w:tc>
          <w:tcPr>
            <w:tcW w:w="1710" w:type="dxa"/>
            <w:tcBorders>
              <w:top w:val="single" w:sz="6" w:space="0" w:color="auto"/>
              <w:left w:val="single" w:sz="6" w:space="0" w:color="auto"/>
              <w:bottom w:val="single" w:sz="6" w:space="0" w:color="auto"/>
              <w:right w:val="single" w:sz="6" w:space="0" w:color="auto"/>
            </w:tcBorders>
          </w:tcPr>
          <w:p w:rsidR="00DC5CD8" w:rsidDel="001C5DBE" w:rsidRDefault="00DC5CD8" w:rsidP="00F4318C">
            <w:pPr>
              <w:spacing w:before="60"/>
              <w:jc w:val="center"/>
              <w:rPr>
                <w:del w:id="139" w:author="Shawn Penning" w:date="2018-04-06T09:13:00Z"/>
                <w:rFonts w:cs="Calibri"/>
                <w:sz w:val="16"/>
                <w:szCs w:val="16"/>
              </w:rPr>
            </w:pPr>
            <w:del w:id="140" w:author="Shawn Penning" w:date="2018-04-06T09:13:00Z">
              <w:r w:rsidDel="001C5DBE">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C5CD8" w:rsidDel="001C5DBE" w:rsidRDefault="00DC5CD8" w:rsidP="00F4318C">
            <w:pPr>
              <w:spacing w:before="60"/>
              <w:jc w:val="center"/>
              <w:rPr>
                <w:del w:id="141" w:author="Shawn Penning" w:date="2018-04-06T09:13:00Z"/>
                <w:rFonts w:cs="Calibri"/>
                <w:sz w:val="16"/>
                <w:szCs w:val="16"/>
              </w:rPr>
            </w:pPr>
            <w:del w:id="142" w:author="Shawn Penning" w:date="2018-04-06T09:13:00Z">
              <w:r w:rsidDel="001C5DBE">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1C5DBE" w:rsidRDefault="00DC5CD8" w:rsidP="00F4318C">
            <w:pPr>
              <w:spacing w:before="60"/>
              <w:jc w:val="center"/>
              <w:rPr>
                <w:del w:id="143" w:author="Shawn Penning" w:date="2018-04-06T09:13:00Z"/>
                <w:rFonts w:cs="Calibri"/>
                <w:sz w:val="16"/>
                <w:szCs w:val="16"/>
              </w:rPr>
            </w:pPr>
            <w:del w:id="144" w:author="Shawn Penning" w:date="2018-04-06T09:13:00Z">
              <w:r w:rsidRPr="00D55666" w:rsidDel="001C5DBE">
                <w:rPr>
                  <w:rFonts w:cs="Calibri"/>
                  <w:sz w:val="16"/>
                  <w:szCs w:val="16"/>
                </w:rPr>
                <w:delText>0x00000FF0UL</w:delText>
              </w:r>
            </w:del>
          </w:p>
        </w:tc>
      </w:tr>
      <w:tr w:rsidR="00DC5CD8" w:rsidRPr="00AA38E8" w:rsidDel="001C5DBE" w:rsidTr="00F4318C">
        <w:trPr>
          <w:del w:id="145" w:author="Shawn Penning" w:date="2018-04-06T09:13:00Z"/>
        </w:trPr>
        <w:tc>
          <w:tcPr>
            <w:tcW w:w="3888" w:type="dxa"/>
            <w:tcBorders>
              <w:top w:val="single" w:sz="6" w:space="0" w:color="auto"/>
              <w:left w:val="single" w:sz="6" w:space="0" w:color="auto"/>
              <w:bottom w:val="single" w:sz="6" w:space="0" w:color="auto"/>
              <w:right w:val="single" w:sz="6" w:space="0" w:color="auto"/>
            </w:tcBorders>
          </w:tcPr>
          <w:p w:rsidR="00DC5CD8" w:rsidRPr="00780D5A" w:rsidDel="001C5DBE" w:rsidRDefault="00DC5CD8" w:rsidP="00780D5A">
            <w:pPr>
              <w:tabs>
                <w:tab w:val="left" w:pos="1277"/>
              </w:tabs>
              <w:spacing w:before="60"/>
              <w:jc w:val="center"/>
              <w:rPr>
                <w:del w:id="146" w:author="Shawn Penning" w:date="2018-04-06T09:13:00Z"/>
                <w:rFonts w:cs="Calibri"/>
                <w:sz w:val="16"/>
                <w:szCs w:val="16"/>
              </w:rPr>
            </w:pPr>
            <w:del w:id="147" w:author="Shawn Penning" w:date="2018-04-06T09:13:00Z">
              <w:r w:rsidRPr="00D55666" w:rsidDel="001C5DBE">
                <w:rPr>
                  <w:rFonts w:cs="Calibri"/>
                  <w:sz w:val="16"/>
                  <w:szCs w:val="16"/>
                </w:rPr>
                <w:delText>EOTIDMASK_CNT_U32</w:delText>
              </w:r>
            </w:del>
          </w:p>
        </w:tc>
        <w:tc>
          <w:tcPr>
            <w:tcW w:w="1710" w:type="dxa"/>
            <w:tcBorders>
              <w:top w:val="single" w:sz="6" w:space="0" w:color="auto"/>
              <w:left w:val="single" w:sz="6" w:space="0" w:color="auto"/>
              <w:bottom w:val="single" w:sz="6" w:space="0" w:color="auto"/>
              <w:right w:val="single" w:sz="6" w:space="0" w:color="auto"/>
            </w:tcBorders>
          </w:tcPr>
          <w:p w:rsidR="00DC5CD8" w:rsidDel="001C5DBE" w:rsidRDefault="00DC5CD8" w:rsidP="00F4318C">
            <w:pPr>
              <w:spacing w:before="60"/>
              <w:jc w:val="center"/>
              <w:rPr>
                <w:del w:id="148" w:author="Shawn Penning" w:date="2018-04-06T09:13:00Z"/>
                <w:rFonts w:cs="Calibri"/>
                <w:sz w:val="16"/>
                <w:szCs w:val="16"/>
              </w:rPr>
            </w:pPr>
            <w:del w:id="149" w:author="Shawn Penning" w:date="2018-04-06T09:13:00Z">
              <w:r w:rsidDel="001C5DBE">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C5CD8" w:rsidDel="001C5DBE" w:rsidRDefault="00DC5CD8" w:rsidP="00F4318C">
            <w:pPr>
              <w:spacing w:before="60"/>
              <w:jc w:val="center"/>
              <w:rPr>
                <w:del w:id="150" w:author="Shawn Penning" w:date="2018-04-06T09:13:00Z"/>
                <w:rFonts w:cs="Calibri"/>
                <w:sz w:val="16"/>
                <w:szCs w:val="16"/>
              </w:rPr>
            </w:pPr>
            <w:del w:id="151" w:author="Shawn Penning" w:date="2018-04-06T09:13:00Z">
              <w:r w:rsidDel="001C5DBE">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DC5CD8" w:rsidRPr="00780D5A" w:rsidDel="001C5DBE" w:rsidRDefault="00DC5CD8" w:rsidP="00F4318C">
            <w:pPr>
              <w:spacing w:before="60"/>
              <w:jc w:val="center"/>
              <w:rPr>
                <w:del w:id="152" w:author="Shawn Penning" w:date="2018-04-06T09:13:00Z"/>
                <w:rFonts w:cs="Calibri"/>
                <w:sz w:val="16"/>
                <w:szCs w:val="16"/>
              </w:rPr>
            </w:pPr>
            <w:del w:id="153" w:author="Shawn Penning" w:date="2018-04-06T09:13:00Z">
              <w:r w:rsidRPr="00D55666" w:rsidDel="001C5DBE">
                <w:rPr>
                  <w:rFonts w:cs="Calibri"/>
                  <w:sz w:val="16"/>
                  <w:szCs w:val="16"/>
                </w:rPr>
                <w:delText>0x0000000FUL</w:delText>
              </w:r>
            </w:del>
          </w:p>
        </w:tc>
      </w:tr>
      <w:tr w:rsidR="004B66F7" w:rsidRPr="00AA38E8" w:rsidDel="001C5DBE" w:rsidTr="00F4318C">
        <w:trPr>
          <w:del w:id="154" w:author="Shawn Penning" w:date="2018-04-06T09:16:00Z"/>
        </w:trPr>
        <w:tc>
          <w:tcPr>
            <w:tcW w:w="3888" w:type="dxa"/>
            <w:tcBorders>
              <w:top w:val="single" w:sz="6" w:space="0" w:color="auto"/>
              <w:left w:val="single" w:sz="6" w:space="0" w:color="auto"/>
              <w:bottom w:val="single" w:sz="6" w:space="0" w:color="auto"/>
              <w:right w:val="single" w:sz="6" w:space="0" w:color="auto"/>
            </w:tcBorders>
          </w:tcPr>
          <w:p w:rsidR="004B66F7" w:rsidRPr="00D55666" w:rsidDel="001C5DBE" w:rsidRDefault="004B66F7" w:rsidP="00780D5A">
            <w:pPr>
              <w:tabs>
                <w:tab w:val="left" w:pos="1277"/>
              </w:tabs>
              <w:spacing w:before="60"/>
              <w:jc w:val="center"/>
              <w:rPr>
                <w:del w:id="155" w:author="Shawn Penning" w:date="2018-04-06T09:16:00Z"/>
                <w:rFonts w:cs="Calibri"/>
                <w:sz w:val="16"/>
                <w:szCs w:val="16"/>
              </w:rPr>
            </w:pPr>
            <w:del w:id="156" w:author="Shawn Penning" w:date="2018-04-06T09:16:00Z">
              <w:r w:rsidRPr="00925C22" w:rsidDel="001C5DBE">
                <w:delText>FRSMASK_CNT_U32</w:delText>
              </w:r>
            </w:del>
          </w:p>
        </w:tc>
        <w:tc>
          <w:tcPr>
            <w:tcW w:w="1710" w:type="dxa"/>
            <w:tcBorders>
              <w:top w:val="single" w:sz="6" w:space="0" w:color="auto"/>
              <w:left w:val="single" w:sz="6" w:space="0" w:color="auto"/>
              <w:bottom w:val="single" w:sz="6" w:space="0" w:color="auto"/>
              <w:right w:val="single" w:sz="6" w:space="0" w:color="auto"/>
            </w:tcBorders>
          </w:tcPr>
          <w:p w:rsidR="004B66F7" w:rsidDel="001C5DBE" w:rsidRDefault="004B66F7" w:rsidP="00F4318C">
            <w:pPr>
              <w:spacing w:before="60"/>
              <w:jc w:val="center"/>
              <w:rPr>
                <w:del w:id="157" w:author="Shawn Penning" w:date="2018-04-06T09:16:00Z"/>
                <w:rFonts w:cs="Calibri"/>
                <w:sz w:val="16"/>
                <w:szCs w:val="16"/>
              </w:rPr>
            </w:pPr>
            <w:del w:id="158" w:author="Shawn Penning" w:date="2018-04-06T09:16:00Z">
              <w:r w:rsidRPr="001C4AB1" w:rsidDel="001C5DBE">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4B66F7" w:rsidDel="001C5DBE" w:rsidRDefault="004B66F7" w:rsidP="00F4318C">
            <w:pPr>
              <w:spacing w:before="60"/>
              <w:jc w:val="center"/>
              <w:rPr>
                <w:del w:id="159" w:author="Shawn Penning" w:date="2018-04-06T09:16:00Z"/>
                <w:rFonts w:cs="Calibri"/>
                <w:sz w:val="16"/>
                <w:szCs w:val="16"/>
              </w:rPr>
            </w:pPr>
            <w:del w:id="160" w:author="Shawn Penning" w:date="2018-04-06T09:16:00Z">
              <w:r w:rsidDel="001C5DBE">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4B66F7" w:rsidRPr="00D55666" w:rsidDel="001C5DBE" w:rsidRDefault="004B66F7" w:rsidP="00F4318C">
            <w:pPr>
              <w:spacing w:before="60"/>
              <w:jc w:val="center"/>
              <w:rPr>
                <w:del w:id="161" w:author="Shawn Penning" w:date="2018-04-06T09:16:00Z"/>
                <w:rFonts w:cs="Calibri"/>
                <w:sz w:val="16"/>
                <w:szCs w:val="16"/>
              </w:rPr>
            </w:pPr>
            <w:del w:id="162" w:author="Shawn Penning" w:date="2018-04-06T09:16:00Z">
              <w:r w:rsidRPr="003B52FC" w:rsidDel="001C5DBE">
                <w:rPr>
                  <w:rFonts w:cs="Calibri"/>
                  <w:sz w:val="16"/>
                  <w:szCs w:val="16"/>
                </w:rPr>
                <w:delText>0x00000001UL</w:delText>
              </w:r>
            </w:del>
          </w:p>
        </w:tc>
      </w:tr>
      <w:tr w:rsidR="004B66F7" w:rsidRPr="00AA38E8" w:rsidDel="00365CB0" w:rsidTr="00F4318C">
        <w:trPr>
          <w:del w:id="163" w:author="Shawn Penning" w:date="2018-04-06T09:17:00Z"/>
        </w:trPr>
        <w:tc>
          <w:tcPr>
            <w:tcW w:w="3888" w:type="dxa"/>
            <w:tcBorders>
              <w:top w:val="single" w:sz="6" w:space="0" w:color="auto"/>
              <w:left w:val="single" w:sz="6" w:space="0" w:color="auto"/>
              <w:bottom w:val="single" w:sz="6" w:space="0" w:color="auto"/>
              <w:right w:val="single" w:sz="6" w:space="0" w:color="auto"/>
            </w:tcBorders>
          </w:tcPr>
          <w:p w:rsidR="004B66F7" w:rsidRPr="00D55666" w:rsidDel="00365CB0" w:rsidRDefault="004B66F7" w:rsidP="00780D5A">
            <w:pPr>
              <w:tabs>
                <w:tab w:val="left" w:pos="1277"/>
              </w:tabs>
              <w:spacing w:before="60"/>
              <w:jc w:val="center"/>
              <w:rPr>
                <w:del w:id="164" w:author="Shawn Penning" w:date="2018-04-06T09:17:00Z"/>
                <w:rFonts w:cs="Calibri"/>
                <w:sz w:val="16"/>
                <w:szCs w:val="16"/>
              </w:rPr>
            </w:pPr>
            <w:del w:id="165" w:author="Shawn Penning" w:date="2018-04-06T09:17:00Z">
              <w:r w:rsidRPr="00925C22" w:rsidDel="00365CB0">
                <w:delText>CSMASK_CNT_U32</w:delText>
              </w:r>
            </w:del>
          </w:p>
        </w:tc>
        <w:tc>
          <w:tcPr>
            <w:tcW w:w="1710" w:type="dxa"/>
            <w:tcBorders>
              <w:top w:val="single" w:sz="6" w:space="0" w:color="auto"/>
              <w:left w:val="single" w:sz="6" w:space="0" w:color="auto"/>
              <w:bottom w:val="single" w:sz="6" w:space="0" w:color="auto"/>
              <w:right w:val="single" w:sz="6" w:space="0" w:color="auto"/>
            </w:tcBorders>
          </w:tcPr>
          <w:p w:rsidR="004B66F7" w:rsidDel="00365CB0" w:rsidRDefault="004B66F7" w:rsidP="00F4318C">
            <w:pPr>
              <w:spacing w:before="60"/>
              <w:jc w:val="center"/>
              <w:rPr>
                <w:del w:id="166" w:author="Shawn Penning" w:date="2018-04-06T09:17:00Z"/>
                <w:rFonts w:cs="Calibri"/>
                <w:sz w:val="16"/>
                <w:szCs w:val="16"/>
              </w:rPr>
            </w:pPr>
            <w:del w:id="167" w:author="Shawn Penning" w:date="2018-04-06T09:17:00Z">
              <w:r w:rsidRPr="001C4AB1" w:rsidDel="00365CB0">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4B66F7" w:rsidDel="00365CB0" w:rsidRDefault="004B66F7" w:rsidP="00F4318C">
            <w:pPr>
              <w:spacing w:before="60"/>
              <w:jc w:val="center"/>
              <w:rPr>
                <w:del w:id="168" w:author="Shawn Penning" w:date="2018-04-06T09:17:00Z"/>
                <w:rFonts w:cs="Calibri"/>
                <w:sz w:val="16"/>
                <w:szCs w:val="16"/>
              </w:rPr>
            </w:pPr>
            <w:del w:id="169" w:author="Shawn Penning" w:date="2018-04-06T09:17:00Z">
              <w:r w:rsidDel="00365CB0">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4B66F7" w:rsidRPr="00D55666" w:rsidDel="00365CB0" w:rsidRDefault="004B66F7" w:rsidP="00F4318C">
            <w:pPr>
              <w:spacing w:before="60"/>
              <w:jc w:val="center"/>
              <w:rPr>
                <w:del w:id="170" w:author="Shawn Penning" w:date="2018-04-06T09:17:00Z"/>
                <w:rFonts w:cs="Calibri"/>
                <w:sz w:val="16"/>
                <w:szCs w:val="16"/>
              </w:rPr>
            </w:pPr>
            <w:del w:id="171" w:author="Shawn Penning" w:date="2018-04-06T09:17:00Z">
              <w:r w:rsidRPr="003B52FC" w:rsidDel="00365CB0">
                <w:rPr>
                  <w:rFonts w:cs="Calibri"/>
                  <w:sz w:val="16"/>
                  <w:szCs w:val="16"/>
                </w:rPr>
                <w:delText>0x000000FEUL</w:delText>
              </w:r>
            </w:del>
          </w:p>
        </w:tc>
      </w:tr>
      <w:tr w:rsidR="004B66F7" w:rsidRPr="00AA38E8" w:rsidDel="00365CB0" w:rsidTr="00F4318C">
        <w:trPr>
          <w:del w:id="172" w:author="Shawn Penning" w:date="2018-04-06T09:18:00Z"/>
        </w:trPr>
        <w:tc>
          <w:tcPr>
            <w:tcW w:w="3888" w:type="dxa"/>
            <w:tcBorders>
              <w:top w:val="single" w:sz="6" w:space="0" w:color="auto"/>
              <w:left w:val="single" w:sz="6" w:space="0" w:color="auto"/>
              <w:bottom w:val="single" w:sz="6" w:space="0" w:color="auto"/>
              <w:right w:val="single" w:sz="6" w:space="0" w:color="auto"/>
            </w:tcBorders>
          </w:tcPr>
          <w:p w:rsidR="004B66F7" w:rsidRPr="00D55666" w:rsidDel="00365CB0" w:rsidRDefault="004B66F7" w:rsidP="00780D5A">
            <w:pPr>
              <w:tabs>
                <w:tab w:val="left" w:pos="1277"/>
              </w:tabs>
              <w:spacing w:before="60"/>
              <w:jc w:val="center"/>
              <w:rPr>
                <w:del w:id="173" w:author="Shawn Penning" w:date="2018-04-06T09:18:00Z"/>
                <w:rFonts w:cs="Calibri"/>
                <w:sz w:val="16"/>
                <w:szCs w:val="16"/>
              </w:rPr>
            </w:pPr>
            <w:del w:id="174" w:author="Shawn Penning" w:date="2018-04-06T09:18:00Z">
              <w:r w:rsidRPr="00925C22" w:rsidDel="00365CB0">
                <w:delText>FCCNMASK_CNT_U32</w:delText>
              </w:r>
            </w:del>
          </w:p>
        </w:tc>
        <w:tc>
          <w:tcPr>
            <w:tcW w:w="1710" w:type="dxa"/>
            <w:tcBorders>
              <w:top w:val="single" w:sz="6" w:space="0" w:color="auto"/>
              <w:left w:val="single" w:sz="6" w:space="0" w:color="auto"/>
              <w:bottom w:val="single" w:sz="6" w:space="0" w:color="auto"/>
              <w:right w:val="single" w:sz="6" w:space="0" w:color="auto"/>
            </w:tcBorders>
          </w:tcPr>
          <w:p w:rsidR="004B66F7" w:rsidDel="00365CB0" w:rsidRDefault="004B66F7" w:rsidP="00F4318C">
            <w:pPr>
              <w:spacing w:before="60"/>
              <w:jc w:val="center"/>
              <w:rPr>
                <w:del w:id="175" w:author="Shawn Penning" w:date="2018-04-06T09:18:00Z"/>
                <w:rFonts w:cs="Calibri"/>
                <w:sz w:val="16"/>
                <w:szCs w:val="16"/>
              </w:rPr>
            </w:pPr>
            <w:del w:id="176" w:author="Shawn Penning" w:date="2018-04-06T09:18:00Z">
              <w:r w:rsidRPr="001C4AB1" w:rsidDel="00365CB0">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4B66F7" w:rsidDel="00365CB0" w:rsidRDefault="004B66F7" w:rsidP="00F4318C">
            <w:pPr>
              <w:spacing w:before="60"/>
              <w:jc w:val="center"/>
              <w:rPr>
                <w:del w:id="177" w:author="Shawn Penning" w:date="2018-04-06T09:18:00Z"/>
                <w:rFonts w:cs="Calibri"/>
                <w:sz w:val="16"/>
                <w:szCs w:val="16"/>
              </w:rPr>
            </w:pPr>
            <w:del w:id="178" w:author="Shawn Penning" w:date="2018-04-06T09:18:00Z">
              <w:r w:rsidDel="00365CB0">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4B66F7" w:rsidRPr="00D55666" w:rsidDel="00365CB0" w:rsidRDefault="004B66F7" w:rsidP="00F4318C">
            <w:pPr>
              <w:spacing w:before="60"/>
              <w:jc w:val="center"/>
              <w:rPr>
                <w:del w:id="179" w:author="Shawn Penning" w:date="2018-04-06T09:18:00Z"/>
                <w:rFonts w:cs="Calibri"/>
                <w:sz w:val="16"/>
                <w:szCs w:val="16"/>
              </w:rPr>
            </w:pPr>
            <w:del w:id="180" w:author="Shawn Penning" w:date="2018-04-06T09:18:00Z">
              <w:r w:rsidRPr="003B52FC" w:rsidDel="00365CB0">
                <w:rPr>
                  <w:rFonts w:cs="Calibri"/>
                  <w:sz w:val="16"/>
                  <w:szCs w:val="16"/>
                </w:rPr>
                <w:delText>0x30000000UL</w:delText>
              </w:r>
            </w:del>
          </w:p>
        </w:tc>
      </w:tr>
      <w:tr w:rsidR="004B66F7" w:rsidRPr="00AA38E8" w:rsidDel="00365CB0" w:rsidTr="00F4318C">
        <w:trPr>
          <w:del w:id="181" w:author="Shawn Penning" w:date="2018-04-06T09:18:00Z"/>
        </w:trPr>
        <w:tc>
          <w:tcPr>
            <w:tcW w:w="3888" w:type="dxa"/>
            <w:tcBorders>
              <w:top w:val="single" w:sz="6" w:space="0" w:color="auto"/>
              <w:left w:val="single" w:sz="6" w:space="0" w:color="auto"/>
              <w:bottom w:val="single" w:sz="6" w:space="0" w:color="auto"/>
              <w:right w:val="single" w:sz="6" w:space="0" w:color="auto"/>
            </w:tcBorders>
          </w:tcPr>
          <w:p w:rsidR="004B66F7" w:rsidRPr="00D55666" w:rsidDel="00365CB0" w:rsidRDefault="004B66F7" w:rsidP="00780D5A">
            <w:pPr>
              <w:tabs>
                <w:tab w:val="left" w:pos="1277"/>
              </w:tabs>
              <w:spacing w:before="60"/>
              <w:jc w:val="center"/>
              <w:rPr>
                <w:del w:id="182" w:author="Shawn Penning" w:date="2018-04-06T09:18:00Z"/>
                <w:rFonts w:cs="Calibri"/>
                <w:sz w:val="16"/>
                <w:szCs w:val="16"/>
              </w:rPr>
            </w:pPr>
            <w:del w:id="183" w:author="Shawn Penning" w:date="2018-04-06T09:18:00Z">
              <w:r w:rsidRPr="00925C22" w:rsidDel="00365CB0">
                <w:delText>SLOWMSGDATAMASK_CNT_U32</w:delText>
              </w:r>
            </w:del>
          </w:p>
        </w:tc>
        <w:tc>
          <w:tcPr>
            <w:tcW w:w="1710" w:type="dxa"/>
            <w:tcBorders>
              <w:top w:val="single" w:sz="6" w:space="0" w:color="auto"/>
              <w:left w:val="single" w:sz="6" w:space="0" w:color="auto"/>
              <w:bottom w:val="single" w:sz="6" w:space="0" w:color="auto"/>
              <w:right w:val="single" w:sz="6" w:space="0" w:color="auto"/>
            </w:tcBorders>
          </w:tcPr>
          <w:p w:rsidR="004B66F7" w:rsidDel="00365CB0" w:rsidRDefault="004B66F7" w:rsidP="00F4318C">
            <w:pPr>
              <w:spacing w:before="60"/>
              <w:jc w:val="center"/>
              <w:rPr>
                <w:del w:id="184" w:author="Shawn Penning" w:date="2018-04-06T09:18:00Z"/>
                <w:rFonts w:cs="Calibri"/>
                <w:sz w:val="16"/>
                <w:szCs w:val="16"/>
              </w:rPr>
            </w:pPr>
            <w:del w:id="185" w:author="Shawn Penning" w:date="2018-04-06T09:18:00Z">
              <w:r w:rsidRPr="001C4AB1" w:rsidDel="00365CB0">
                <w:rPr>
                  <w:rFonts w:cs="Calibri"/>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4B66F7" w:rsidDel="00365CB0" w:rsidRDefault="004B66F7" w:rsidP="00F4318C">
            <w:pPr>
              <w:spacing w:before="60"/>
              <w:jc w:val="center"/>
              <w:rPr>
                <w:del w:id="186" w:author="Shawn Penning" w:date="2018-04-06T09:18:00Z"/>
                <w:rFonts w:cs="Calibri"/>
                <w:sz w:val="16"/>
                <w:szCs w:val="16"/>
              </w:rPr>
            </w:pPr>
            <w:del w:id="187" w:author="Shawn Penning" w:date="2018-04-06T09:18:00Z">
              <w:r w:rsidDel="00365CB0">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tcPr>
          <w:p w:rsidR="004B66F7" w:rsidRPr="00D55666" w:rsidDel="00365CB0" w:rsidRDefault="004B66F7" w:rsidP="00F4318C">
            <w:pPr>
              <w:spacing w:before="60"/>
              <w:jc w:val="center"/>
              <w:rPr>
                <w:del w:id="188" w:author="Shawn Penning" w:date="2018-04-06T09:18:00Z"/>
                <w:rFonts w:cs="Calibri"/>
                <w:sz w:val="16"/>
                <w:szCs w:val="16"/>
              </w:rPr>
            </w:pPr>
            <w:del w:id="189" w:author="Shawn Penning" w:date="2018-04-06T09:18:00Z">
              <w:r w:rsidRPr="00925C22" w:rsidDel="00365CB0">
                <w:delText>0x80000000UL</w:delText>
              </w:r>
            </w:del>
          </w:p>
        </w:tc>
      </w:tr>
    </w:tbl>
    <w:p w:rsidR="002B094F" w:rsidRPr="0048012A" w:rsidRDefault="006F4E37" w:rsidP="002518E0">
      <w:pPr>
        <w:pStyle w:val="BodyText3"/>
        <w:rPr>
          <w:rFonts w:cs="Calibri"/>
          <w:sz w:val="20"/>
          <w:szCs w:val="20"/>
        </w:rPr>
      </w:pPr>
      <w:ins w:id="190" w:author="Shawn Penning" w:date="2018-04-12T16:10:00Z">
        <w:r>
          <w:rPr>
            <w:rFonts w:cs="Calibri"/>
            <w:sz w:val="20"/>
            <w:szCs w:val="20"/>
          </w:rPr>
          <w:t>Refer to .m file for other Constants.</w:t>
        </w:r>
      </w:ins>
    </w:p>
    <w:p w:rsidR="00AC4CD8" w:rsidRPr="00DA5500" w:rsidRDefault="00AC4CD8" w:rsidP="00AC4CD8">
      <w:pPr>
        <w:pStyle w:val="Heading1"/>
        <w:ind w:left="562" w:hanging="562"/>
        <w:rPr>
          <w:rFonts w:ascii="Calibri" w:hAnsi="Calibri" w:cs="Calibri"/>
        </w:rPr>
      </w:pPr>
      <w:bookmarkStart w:id="191" w:name="_Ref87065593"/>
      <w:bookmarkStart w:id="192" w:name="_Toc338170483"/>
      <w:bookmarkStart w:id="193" w:name="_Toc375678229"/>
      <w:bookmarkStart w:id="194" w:name="_Toc418080067"/>
      <w:bookmarkStart w:id="195" w:name="_Toc421786702"/>
      <w:bookmarkStart w:id="196" w:name="_Toc43849682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191"/>
      <w:bookmarkEnd w:id="192"/>
      <w:bookmarkEnd w:id="193"/>
      <w:bookmarkEnd w:id="194"/>
      <w:bookmarkEnd w:id="195"/>
      <w:bookmarkEnd w:id="196"/>
    </w:p>
    <w:p w:rsidR="002B094F" w:rsidRPr="00987B4A" w:rsidRDefault="002B094F" w:rsidP="00007584">
      <w:pPr>
        <w:pStyle w:val="Heading2"/>
        <w:spacing w:after="60"/>
        <w:rPr>
          <w:rFonts w:ascii="Calibri" w:hAnsi="Calibri"/>
        </w:rPr>
      </w:pPr>
      <w:bookmarkStart w:id="197" w:name="_Toc338170484"/>
      <w:bookmarkStart w:id="198" w:name="_Toc418080068"/>
      <w:bookmarkStart w:id="199" w:name="_Toc421709916"/>
      <w:bookmarkStart w:id="200" w:name="_Toc438496828"/>
      <w:r w:rsidRPr="00007584">
        <w:rPr>
          <w:rFonts w:ascii="Calibri" w:hAnsi="Calibri"/>
        </w:rPr>
        <w:t>Sub</w:t>
      </w:r>
      <w:r w:rsidRPr="00987B4A">
        <w:rPr>
          <w:rFonts w:ascii="Calibri" w:hAnsi="Calibri"/>
        </w:rPr>
        <w:t>-Module Functions</w:t>
      </w:r>
      <w:bookmarkEnd w:id="197"/>
      <w:bookmarkEnd w:id="198"/>
      <w:bookmarkEnd w:id="199"/>
      <w:bookmarkEnd w:id="200"/>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26934" w:rsidRDefault="00007584" w:rsidP="00007584">
      <w:pPr>
        <w:rPr>
          <w:rFonts w:cs="Calibri"/>
          <w:i/>
        </w:rPr>
      </w:pPr>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201" w:name="_Toc421011514"/>
      <w:bookmarkStart w:id="202" w:name="_Toc438496829"/>
      <w:proofErr w:type="spellStart"/>
      <w:r w:rsidRPr="00AA38E8">
        <w:rPr>
          <w:rFonts w:ascii="Calibri" w:hAnsi="Calibri" w:cs="Calibri"/>
        </w:rPr>
        <w:t>Init</w:t>
      </w:r>
      <w:proofErr w:type="spellEnd"/>
      <w:r w:rsidRPr="00AA38E8">
        <w:rPr>
          <w:rFonts w:ascii="Calibri" w:hAnsi="Calibri" w:cs="Calibri"/>
        </w:rPr>
        <w:t xml:space="preserve">: </w:t>
      </w:r>
      <w:bookmarkEnd w:id="201"/>
      <w:r w:rsidR="009B52BA">
        <w:rPr>
          <w:rFonts w:ascii="Calibri" w:hAnsi="Calibri" w:cs="Calibri"/>
        </w:rPr>
        <w:t>HwTq1</w:t>
      </w:r>
      <w:r w:rsidR="00B52B1F" w:rsidRPr="00187D03">
        <w:rPr>
          <w:rFonts w:ascii="Calibri" w:hAnsi="Calibri" w:cs="Calibri"/>
        </w:rPr>
        <w:t>MeasInit1</w:t>
      </w:r>
      <w:bookmarkEnd w:id="202"/>
    </w:p>
    <w:p w:rsidR="00007584" w:rsidRPr="00AA38E8" w:rsidRDefault="00007584" w:rsidP="00007584">
      <w:pPr>
        <w:pStyle w:val="Heading2"/>
        <w:numPr>
          <w:ilvl w:val="3"/>
          <w:numId w:val="11"/>
        </w:numPr>
        <w:spacing w:after="60"/>
        <w:rPr>
          <w:rFonts w:ascii="Calibri" w:hAnsi="Calibri" w:cs="Calibri"/>
        </w:rPr>
      </w:pPr>
      <w:bookmarkStart w:id="203" w:name="_Toc421011515"/>
      <w:bookmarkStart w:id="204" w:name="_Toc438496830"/>
      <w:r w:rsidRPr="00AA38E8">
        <w:rPr>
          <w:rFonts w:ascii="Calibri" w:hAnsi="Calibri" w:cs="Calibri"/>
        </w:rPr>
        <w:t>Design Rationale</w:t>
      </w:r>
      <w:bookmarkEnd w:id="203"/>
      <w:bookmarkEnd w:id="204"/>
    </w:p>
    <w:p w:rsidR="00B52B1F" w:rsidRPr="00B52B1F" w:rsidRDefault="00C60B03" w:rsidP="00B52B1F">
      <w:pPr>
        <w:rPr>
          <w:rFonts w:cs="Calibri"/>
        </w:rPr>
      </w:pPr>
      <w:r>
        <w:rPr>
          <w:rFonts w:cs="Calibri"/>
        </w:rPr>
        <w:t>Magic numbers are used d</w:t>
      </w:r>
      <w:r w:rsidR="00B52B1F" w:rsidRPr="00131D2D">
        <w:rPr>
          <w:rFonts w:cs="Calibri"/>
        </w:rPr>
        <w:t xml:space="preserve">ue to the </w:t>
      </w:r>
      <w:proofErr w:type="gramStart"/>
      <w:r w:rsidR="00B52B1F" w:rsidRPr="00131D2D">
        <w:rPr>
          <w:rFonts w:cs="Calibri"/>
        </w:rPr>
        <w:t>large number</w:t>
      </w:r>
      <w:proofErr w:type="gramEnd"/>
      <w:r w:rsidR="00B52B1F" w:rsidRPr="00131D2D">
        <w:rPr>
          <w:rFonts w:cs="Calibri"/>
        </w:rPr>
        <w:t xml:space="preserve"> of numeric values (for peripheral register configuration), it is more readable and easier to maintain without using embedded constants for these values.  The values are shown in code comments, and line up exactly with the definitions given in the design module (a special spreadsheet was included in the design for this purpose</w:t>
      </w:r>
      <w:r w:rsidR="00B52B1F">
        <w:rPr>
          <w:rFonts w:cs="Calibri"/>
        </w:rPr>
        <w:t>).</w:t>
      </w:r>
    </w:p>
    <w:p w:rsidR="00B52B1F" w:rsidRPr="00F61602" w:rsidRDefault="00B52B1F" w:rsidP="00B52B1F">
      <w:pPr>
        <w:rPr>
          <w:rFonts w:cs="Calibri"/>
        </w:rPr>
      </w:pPr>
      <w:r>
        <w:rPr>
          <w:rFonts w:cs="Calibri"/>
        </w:rPr>
        <w:t xml:space="preserve">See </w:t>
      </w:r>
      <w:r w:rsidR="009B52BA">
        <w:rPr>
          <w:rFonts w:cs="Calibri"/>
        </w:rPr>
        <w:t>CM660A_HwTq1</w:t>
      </w:r>
      <w:r w:rsidRPr="00251851">
        <w:rPr>
          <w:rFonts w:cs="Calibri"/>
        </w:rPr>
        <w:t>Meas_RSENTPeripheralCfg.xlsx</w:t>
      </w:r>
      <w:r>
        <w:rPr>
          <w:rFonts w:cs="Calibri"/>
        </w:rPr>
        <w:t xml:space="preserve"> in design module.</w:t>
      </w:r>
    </w:p>
    <w:p w:rsidR="00007584" w:rsidRPr="00A26934" w:rsidRDefault="00007584" w:rsidP="00007584">
      <w:pPr>
        <w:rPr>
          <w:rFonts w:cs="Calibri"/>
          <w:i/>
        </w:rPr>
      </w:pPr>
    </w:p>
    <w:p w:rsidR="00007584" w:rsidRPr="00AA38E8" w:rsidRDefault="00007584" w:rsidP="00007584">
      <w:pPr>
        <w:pStyle w:val="Heading2"/>
        <w:numPr>
          <w:ilvl w:val="3"/>
          <w:numId w:val="11"/>
        </w:numPr>
        <w:spacing w:after="60"/>
        <w:rPr>
          <w:rFonts w:ascii="Calibri" w:hAnsi="Calibri" w:cs="Calibri"/>
        </w:rPr>
      </w:pPr>
      <w:bookmarkStart w:id="205" w:name="_Toc421011516"/>
      <w:bookmarkStart w:id="206" w:name="_Toc438496831"/>
      <w:r w:rsidRPr="00AA38E8">
        <w:rPr>
          <w:rFonts w:ascii="Calibri" w:hAnsi="Calibri" w:cs="Calibri"/>
        </w:rPr>
        <w:t>Module Outputs</w:t>
      </w:r>
      <w:bookmarkEnd w:id="205"/>
      <w:bookmarkEnd w:id="206"/>
    </w:p>
    <w:p w:rsidR="00007584" w:rsidRPr="00A26934" w:rsidRDefault="007B3D2B" w:rsidP="00007584">
      <w:pPr>
        <w:rPr>
          <w:rFonts w:cs="Calibri"/>
          <w:i/>
        </w:rPr>
      </w:pPr>
      <w:r>
        <w:rPr>
          <w:rFonts w:cs="Calibri"/>
          <w:i/>
        </w:rPr>
        <w:t>Refer to FDD</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207" w:name="_Toc421011518"/>
      <w:bookmarkStart w:id="208" w:name="_Toc438496832"/>
      <w:r w:rsidRPr="00AA38E8">
        <w:rPr>
          <w:rFonts w:ascii="Calibri" w:hAnsi="Calibri" w:cs="Calibri"/>
        </w:rPr>
        <w:t xml:space="preserve">Per: </w:t>
      </w:r>
      <w:bookmarkEnd w:id="207"/>
      <w:r w:rsidR="009B52BA">
        <w:rPr>
          <w:rFonts w:ascii="Calibri" w:hAnsi="Calibri" w:cs="Calibri"/>
        </w:rPr>
        <w:t>HwTq1</w:t>
      </w:r>
      <w:r w:rsidR="00B52B1F" w:rsidRPr="006B28A1">
        <w:rPr>
          <w:rFonts w:ascii="Calibri" w:hAnsi="Calibri" w:cs="Calibri"/>
        </w:rPr>
        <w:t>MeasPer1</w:t>
      </w:r>
      <w:bookmarkEnd w:id="208"/>
    </w:p>
    <w:p w:rsidR="00DB3C1D" w:rsidRPr="00AA38E8" w:rsidRDefault="00DB3C1D" w:rsidP="00DB3C1D">
      <w:pPr>
        <w:pStyle w:val="Heading2"/>
        <w:numPr>
          <w:ilvl w:val="3"/>
          <w:numId w:val="11"/>
        </w:numPr>
        <w:spacing w:after="60"/>
        <w:rPr>
          <w:rFonts w:ascii="Calibri" w:hAnsi="Calibri" w:cs="Calibri"/>
        </w:rPr>
      </w:pPr>
      <w:bookmarkStart w:id="209" w:name="_Toc421011519"/>
      <w:bookmarkStart w:id="210" w:name="_Toc438496833"/>
      <w:r w:rsidRPr="00AA38E8">
        <w:rPr>
          <w:rFonts w:ascii="Calibri" w:hAnsi="Calibri" w:cs="Calibri"/>
        </w:rPr>
        <w:t>Design Rationale</w:t>
      </w:r>
      <w:bookmarkEnd w:id="209"/>
      <w:bookmarkEnd w:id="210"/>
    </w:p>
    <w:p w:rsidR="00DB3C1D" w:rsidRPr="0033680E" w:rsidRDefault="007B3D2B" w:rsidP="00DB3C1D">
      <w:pPr>
        <w:rPr>
          <w:rFonts w:cs="Calibri"/>
          <w:i/>
        </w:rPr>
      </w:pPr>
      <w:r>
        <w:rPr>
          <w:rFonts w:cs="Calibri"/>
          <w:i/>
        </w:rPr>
        <w:t>None</w:t>
      </w:r>
    </w:p>
    <w:p w:rsidR="00DB3C1D" w:rsidRPr="00AA38E8" w:rsidRDefault="00DB3C1D" w:rsidP="00DB3C1D">
      <w:pPr>
        <w:pStyle w:val="Heading2"/>
        <w:numPr>
          <w:ilvl w:val="3"/>
          <w:numId w:val="11"/>
        </w:numPr>
        <w:spacing w:after="60"/>
        <w:rPr>
          <w:rFonts w:ascii="Calibri" w:hAnsi="Calibri" w:cs="Calibri"/>
        </w:rPr>
      </w:pPr>
      <w:bookmarkStart w:id="211" w:name="_Toc421011520"/>
      <w:bookmarkStart w:id="212" w:name="_Toc438496834"/>
      <w:r w:rsidRPr="00AA38E8">
        <w:rPr>
          <w:rFonts w:ascii="Calibri" w:hAnsi="Calibri" w:cs="Calibri"/>
        </w:rPr>
        <w:t>Store Module Inputs to Local copies</w:t>
      </w:r>
      <w:bookmarkEnd w:id="211"/>
      <w:bookmarkEnd w:id="212"/>
    </w:p>
    <w:p w:rsidR="00DB3C1D" w:rsidRPr="0033680E" w:rsidRDefault="007B3D2B" w:rsidP="00DB3C1D">
      <w:pPr>
        <w:rPr>
          <w:rFonts w:cs="Calibri"/>
          <w:i/>
        </w:rPr>
      </w:pPr>
      <w:r>
        <w:rPr>
          <w:rFonts w:cs="Calibri"/>
          <w:i/>
        </w:rPr>
        <w:t>Refer to FDD</w:t>
      </w:r>
    </w:p>
    <w:p w:rsidR="00DB3C1D" w:rsidRPr="00AA38E8" w:rsidRDefault="00DB3C1D" w:rsidP="00DB3C1D">
      <w:pPr>
        <w:pStyle w:val="Heading2"/>
        <w:numPr>
          <w:ilvl w:val="3"/>
          <w:numId w:val="11"/>
        </w:numPr>
        <w:spacing w:after="60"/>
        <w:rPr>
          <w:rFonts w:ascii="Calibri" w:hAnsi="Calibri" w:cs="Calibri"/>
        </w:rPr>
      </w:pPr>
      <w:bookmarkStart w:id="213" w:name="_Toc421011521"/>
      <w:bookmarkStart w:id="214" w:name="_Toc438496835"/>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213"/>
      <w:bookmarkEnd w:id="214"/>
    </w:p>
    <w:p w:rsidR="00DB3C1D" w:rsidRPr="0033680E" w:rsidRDefault="00207069" w:rsidP="00DB3C1D">
      <w:pPr>
        <w:rPr>
          <w:rFonts w:cs="Calibri"/>
          <w:i/>
        </w:rPr>
      </w:pPr>
      <w:r>
        <w:rPr>
          <w:rFonts w:cs="Calibri"/>
          <w:i/>
        </w:rPr>
        <w:t>Refer to FDD</w:t>
      </w:r>
    </w:p>
    <w:p w:rsidR="00DB3C1D" w:rsidRPr="00AA38E8" w:rsidRDefault="00DB3C1D" w:rsidP="00DB3C1D">
      <w:pPr>
        <w:pStyle w:val="Heading2"/>
        <w:numPr>
          <w:ilvl w:val="3"/>
          <w:numId w:val="11"/>
        </w:numPr>
        <w:spacing w:after="60"/>
        <w:rPr>
          <w:rFonts w:ascii="Calibri" w:hAnsi="Calibri" w:cs="Calibri"/>
        </w:rPr>
      </w:pPr>
      <w:bookmarkStart w:id="215" w:name="_Toc421011522"/>
      <w:bookmarkStart w:id="216" w:name="_Toc438496836"/>
      <w:r w:rsidRPr="00AA38E8">
        <w:rPr>
          <w:rFonts w:ascii="Calibri" w:hAnsi="Calibri" w:cs="Calibri"/>
        </w:rPr>
        <w:t>Store Local copy of outputs into Module Outputs</w:t>
      </w:r>
      <w:bookmarkEnd w:id="215"/>
      <w:bookmarkEnd w:id="216"/>
    </w:p>
    <w:p w:rsidR="00DB3C1D" w:rsidRDefault="00207069" w:rsidP="00DB3C1D">
      <w:pPr>
        <w:rPr>
          <w:rFonts w:cs="Calibri"/>
          <w:i/>
        </w:rPr>
      </w:pPr>
      <w:r>
        <w:rPr>
          <w:rFonts w:cs="Calibri"/>
          <w:i/>
        </w:rPr>
        <w:t>Refer to FDD</w:t>
      </w:r>
    </w:p>
    <w:p w:rsidR="00207069" w:rsidRDefault="00207069" w:rsidP="00DB3C1D">
      <w:pPr>
        <w:rPr>
          <w:rFonts w:cs="Calibri"/>
          <w:i/>
        </w:rPr>
      </w:pPr>
    </w:p>
    <w:p w:rsidR="00207069" w:rsidRPr="00AA38E8" w:rsidRDefault="00207069" w:rsidP="00207069">
      <w:pPr>
        <w:pStyle w:val="Heading2"/>
        <w:numPr>
          <w:ilvl w:val="2"/>
          <w:numId w:val="11"/>
        </w:numPr>
        <w:tabs>
          <w:tab w:val="clear" w:pos="1017"/>
          <w:tab w:val="num" w:pos="567"/>
        </w:tabs>
        <w:spacing w:after="60"/>
        <w:ind w:left="567"/>
        <w:rPr>
          <w:rFonts w:ascii="Calibri" w:hAnsi="Calibri" w:cs="Calibri"/>
        </w:rPr>
      </w:pPr>
      <w:bookmarkStart w:id="217" w:name="_Toc438496837"/>
      <w:r w:rsidRPr="00AA38E8">
        <w:rPr>
          <w:rFonts w:ascii="Calibri" w:hAnsi="Calibri" w:cs="Calibri"/>
        </w:rPr>
        <w:t xml:space="preserve">Per: </w:t>
      </w:r>
      <w:r w:rsidR="009B52BA">
        <w:rPr>
          <w:rFonts w:ascii="Calibri" w:hAnsi="Calibri" w:cs="Calibri"/>
        </w:rPr>
        <w:t>HwTq1</w:t>
      </w:r>
      <w:r w:rsidR="00B52B1F" w:rsidRPr="006B28A1">
        <w:rPr>
          <w:rFonts w:ascii="Calibri" w:hAnsi="Calibri" w:cs="Calibri"/>
        </w:rPr>
        <w:t>MeasPer2</w:t>
      </w:r>
      <w:bookmarkEnd w:id="217"/>
    </w:p>
    <w:p w:rsidR="00207069" w:rsidRPr="00AA38E8" w:rsidRDefault="00207069" w:rsidP="00207069">
      <w:pPr>
        <w:pStyle w:val="Heading2"/>
        <w:numPr>
          <w:ilvl w:val="3"/>
          <w:numId w:val="11"/>
        </w:numPr>
        <w:spacing w:after="60"/>
        <w:rPr>
          <w:rFonts w:ascii="Calibri" w:hAnsi="Calibri" w:cs="Calibri"/>
        </w:rPr>
      </w:pPr>
      <w:bookmarkStart w:id="218" w:name="_Toc438496838"/>
      <w:r w:rsidRPr="00AA38E8">
        <w:rPr>
          <w:rFonts w:ascii="Calibri" w:hAnsi="Calibri" w:cs="Calibri"/>
        </w:rPr>
        <w:t>Design Rationale</w:t>
      </w:r>
      <w:bookmarkEnd w:id="218"/>
    </w:p>
    <w:p w:rsidR="00207069" w:rsidRPr="0033680E" w:rsidRDefault="00207069" w:rsidP="00207069">
      <w:pPr>
        <w:rPr>
          <w:rFonts w:cs="Calibri"/>
          <w:i/>
        </w:rPr>
      </w:pPr>
      <w:r>
        <w:rPr>
          <w:rFonts w:cs="Calibri"/>
          <w:i/>
        </w:rPr>
        <w:t>None</w:t>
      </w:r>
    </w:p>
    <w:p w:rsidR="00207069" w:rsidRPr="00AA38E8" w:rsidRDefault="00207069" w:rsidP="00207069">
      <w:pPr>
        <w:pStyle w:val="Heading2"/>
        <w:numPr>
          <w:ilvl w:val="3"/>
          <w:numId w:val="11"/>
        </w:numPr>
        <w:spacing w:after="60"/>
        <w:rPr>
          <w:rFonts w:ascii="Calibri" w:hAnsi="Calibri" w:cs="Calibri"/>
        </w:rPr>
      </w:pPr>
      <w:bookmarkStart w:id="219" w:name="_Toc438496839"/>
      <w:r w:rsidRPr="00AA38E8">
        <w:rPr>
          <w:rFonts w:ascii="Calibri" w:hAnsi="Calibri" w:cs="Calibri"/>
        </w:rPr>
        <w:lastRenderedPageBreak/>
        <w:t>Store Module Inputs to Local copies</w:t>
      </w:r>
      <w:bookmarkEnd w:id="219"/>
    </w:p>
    <w:p w:rsidR="00207069" w:rsidRPr="0033680E" w:rsidRDefault="00207069" w:rsidP="00207069">
      <w:pPr>
        <w:rPr>
          <w:rFonts w:cs="Calibri"/>
          <w:i/>
        </w:rPr>
      </w:pPr>
      <w:r>
        <w:rPr>
          <w:rFonts w:cs="Calibri"/>
          <w:i/>
        </w:rPr>
        <w:t>Refer to FDD</w:t>
      </w:r>
    </w:p>
    <w:p w:rsidR="00207069" w:rsidRPr="00AA38E8" w:rsidRDefault="00207069" w:rsidP="00207069">
      <w:pPr>
        <w:pStyle w:val="Heading2"/>
        <w:numPr>
          <w:ilvl w:val="3"/>
          <w:numId w:val="11"/>
        </w:numPr>
        <w:spacing w:after="60"/>
        <w:rPr>
          <w:rFonts w:ascii="Calibri" w:hAnsi="Calibri" w:cs="Calibri"/>
        </w:rPr>
      </w:pPr>
      <w:bookmarkStart w:id="220" w:name="_Toc438496840"/>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220"/>
    </w:p>
    <w:p w:rsidR="00207069" w:rsidRPr="0033680E" w:rsidRDefault="00207069" w:rsidP="00207069">
      <w:pPr>
        <w:rPr>
          <w:rFonts w:cs="Calibri"/>
          <w:i/>
        </w:rPr>
      </w:pPr>
      <w:r>
        <w:rPr>
          <w:rFonts w:cs="Calibri"/>
          <w:i/>
        </w:rPr>
        <w:t>Refer to FDD</w:t>
      </w:r>
    </w:p>
    <w:p w:rsidR="00207069" w:rsidRPr="00AA38E8" w:rsidRDefault="00207069" w:rsidP="00207069">
      <w:pPr>
        <w:pStyle w:val="Heading2"/>
        <w:numPr>
          <w:ilvl w:val="3"/>
          <w:numId w:val="11"/>
        </w:numPr>
        <w:spacing w:after="60"/>
        <w:rPr>
          <w:rFonts w:ascii="Calibri" w:hAnsi="Calibri" w:cs="Calibri"/>
        </w:rPr>
      </w:pPr>
      <w:bookmarkStart w:id="221" w:name="_Toc438496841"/>
      <w:r w:rsidRPr="00AA38E8">
        <w:rPr>
          <w:rFonts w:ascii="Calibri" w:hAnsi="Calibri" w:cs="Calibri"/>
        </w:rPr>
        <w:t>Store Local copy of outputs into Module Outputs</w:t>
      </w:r>
      <w:bookmarkEnd w:id="221"/>
    </w:p>
    <w:p w:rsidR="00207069" w:rsidRPr="0033680E" w:rsidRDefault="00207069" w:rsidP="00207069">
      <w:pPr>
        <w:rPr>
          <w:rFonts w:cs="Calibri"/>
          <w:i/>
        </w:rPr>
      </w:pPr>
      <w:r>
        <w:rPr>
          <w:rFonts w:cs="Calibri"/>
          <w:i/>
        </w:rPr>
        <w:t>Refer to FDD</w:t>
      </w:r>
    </w:p>
    <w:p w:rsidR="00207069" w:rsidRDefault="00207069" w:rsidP="00DB3C1D">
      <w:pPr>
        <w:rPr>
          <w:rFonts w:cs="Calibri"/>
          <w:i/>
        </w:rPr>
      </w:pPr>
    </w:p>
    <w:p w:rsidR="00B52B1F" w:rsidRPr="008C6874" w:rsidRDefault="00B52B1F" w:rsidP="00B52B1F">
      <w:pPr>
        <w:pStyle w:val="Heading2"/>
        <w:spacing w:after="60"/>
        <w:rPr>
          <w:rFonts w:ascii="Calibri" w:hAnsi="Calibri"/>
        </w:rPr>
      </w:pPr>
      <w:bookmarkStart w:id="222" w:name="_Toc382301471"/>
      <w:bookmarkStart w:id="223" w:name="_Toc383698997"/>
      <w:bookmarkStart w:id="224" w:name="_Toc424732624"/>
      <w:bookmarkStart w:id="225" w:name="_Toc438496842"/>
      <w:bookmarkStart w:id="226" w:name="_Ref382299966"/>
      <w:bookmarkStart w:id="227" w:name="_Toc421011529"/>
      <w:bookmarkEnd w:id="222"/>
      <w:bookmarkEnd w:id="223"/>
      <w:r>
        <w:rPr>
          <w:rFonts w:ascii="Calibri" w:hAnsi="Calibri"/>
        </w:rPr>
        <w:t xml:space="preserve">Server </w:t>
      </w:r>
      <w:proofErr w:type="spellStart"/>
      <w:r>
        <w:rPr>
          <w:rFonts w:ascii="Calibri" w:hAnsi="Calibri"/>
        </w:rPr>
        <w:t>R</w:t>
      </w:r>
      <w:r w:rsidRPr="008C6874">
        <w:rPr>
          <w:rFonts w:ascii="Calibri" w:hAnsi="Calibri"/>
        </w:rPr>
        <w:t>un</w:t>
      </w:r>
      <w:ins w:id="228" w:author="Shawn Penning" w:date="2018-04-06T09:44:00Z">
        <w:r w:rsidR="00A51D16">
          <w:rPr>
            <w:rFonts w:ascii="Calibri" w:hAnsi="Calibri"/>
          </w:rPr>
          <w:t>n</w:t>
        </w:r>
      </w:ins>
      <w:r w:rsidRPr="008C6874">
        <w:rPr>
          <w:rFonts w:ascii="Calibri" w:hAnsi="Calibri"/>
        </w:rPr>
        <w:t>ables</w:t>
      </w:r>
      <w:bookmarkEnd w:id="224"/>
      <w:bookmarkEnd w:id="225"/>
      <w:proofErr w:type="spellEnd"/>
      <w:r w:rsidRPr="008C6874">
        <w:rPr>
          <w:rFonts w:ascii="Calibri" w:hAnsi="Calibri"/>
        </w:rPr>
        <w:t xml:space="preserve"> </w:t>
      </w:r>
    </w:p>
    <w:p w:rsidR="00B52B1F" w:rsidRPr="00AA38E8" w:rsidRDefault="009B52BA" w:rsidP="00B52B1F">
      <w:pPr>
        <w:pStyle w:val="Heading2"/>
        <w:numPr>
          <w:ilvl w:val="2"/>
          <w:numId w:val="11"/>
        </w:numPr>
        <w:tabs>
          <w:tab w:val="clear" w:pos="1017"/>
          <w:tab w:val="num" w:pos="567"/>
        </w:tabs>
        <w:spacing w:after="60"/>
        <w:ind w:left="567"/>
        <w:rPr>
          <w:rFonts w:ascii="Calibri" w:hAnsi="Calibri" w:cs="Calibri"/>
        </w:rPr>
      </w:pPr>
      <w:bookmarkStart w:id="229" w:name="_Toc438496843"/>
      <w:r>
        <w:rPr>
          <w:rFonts w:ascii="Calibri" w:hAnsi="Calibri" w:cs="Calibri"/>
        </w:rPr>
        <w:t>HwTq1MeasHwTq1</w:t>
      </w:r>
      <w:r w:rsidR="00B52B1F">
        <w:rPr>
          <w:rFonts w:ascii="Calibri" w:hAnsi="Calibri" w:cs="Calibri"/>
        </w:rPr>
        <w:t>AutTrim_oper</w:t>
      </w:r>
      <w:bookmarkEnd w:id="229"/>
    </w:p>
    <w:p w:rsidR="00B52B1F" w:rsidRPr="00AA38E8" w:rsidRDefault="00B52B1F" w:rsidP="00B52B1F">
      <w:pPr>
        <w:pStyle w:val="Heading2"/>
        <w:numPr>
          <w:ilvl w:val="3"/>
          <w:numId w:val="11"/>
        </w:numPr>
        <w:spacing w:after="60"/>
        <w:rPr>
          <w:rFonts w:ascii="Calibri" w:hAnsi="Calibri" w:cs="Calibri"/>
        </w:rPr>
      </w:pPr>
      <w:bookmarkStart w:id="230" w:name="_Toc421011525"/>
      <w:bookmarkStart w:id="231" w:name="_Toc424732626"/>
      <w:bookmarkStart w:id="232" w:name="_Toc438496844"/>
      <w:r w:rsidRPr="00AA38E8">
        <w:rPr>
          <w:rFonts w:ascii="Calibri" w:hAnsi="Calibri" w:cs="Calibri"/>
        </w:rPr>
        <w:t>Design Rationale</w:t>
      </w:r>
      <w:bookmarkEnd w:id="230"/>
      <w:bookmarkEnd w:id="231"/>
      <w:bookmarkEnd w:id="232"/>
    </w:p>
    <w:p w:rsidR="00B52B1F" w:rsidRPr="0033680E" w:rsidRDefault="00B52B1F" w:rsidP="00B52B1F">
      <w:pPr>
        <w:rPr>
          <w:rFonts w:cs="Calibri"/>
          <w:i/>
        </w:rPr>
      </w:pPr>
      <w:r>
        <w:rPr>
          <w:rFonts w:cs="Calibri"/>
          <w:i/>
        </w:rPr>
        <w:t>None</w:t>
      </w:r>
    </w:p>
    <w:p w:rsidR="00B52B1F" w:rsidRPr="00AA38E8" w:rsidRDefault="00B52B1F" w:rsidP="00B52B1F">
      <w:pPr>
        <w:pStyle w:val="Heading2"/>
        <w:numPr>
          <w:ilvl w:val="3"/>
          <w:numId w:val="11"/>
        </w:numPr>
        <w:spacing w:after="60"/>
        <w:rPr>
          <w:rFonts w:ascii="Calibri" w:hAnsi="Calibri" w:cs="Calibri"/>
        </w:rPr>
      </w:pPr>
      <w:bookmarkStart w:id="233" w:name="_Toc421011526"/>
      <w:r w:rsidRPr="00AA38E8" w:rsidDel="00793E2B">
        <w:rPr>
          <w:rFonts w:ascii="Calibri" w:hAnsi="Calibri" w:cs="Calibri"/>
        </w:rPr>
        <w:t xml:space="preserve"> </w:t>
      </w:r>
      <w:bookmarkStart w:id="234" w:name="_Toc421011527"/>
      <w:bookmarkStart w:id="235" w:name="_Toc424732627"/>
      <w:bookmarkStart w:id="236" w:name="_Toc438496845"/>
      <w:bookmarkEnd w:id="233"/>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234"/>
      <w:bookmarkEnd w:id="235"/>
      <w:bookmarkEnd w:id="236"/>
    </w:p>
    <w:p w:rsidR="00B52B1F" w:rsidRDefault="00B52B1F" w:rsidP="00B52B1F">
      <w:pPr>
        <w:rPr>
          <w:rFonts w:cs="Calibri"/>
          <w:i/>
        </w:rPr>
      </w:pPr>
      <w:r>
        <w:rPr>
          <w:rFonts w:cs="Calibri"/>
          <w:i/>
        </w:rPr>
        <w:t>See block “</w:t>
      </w:r>
      <w:r w:rsidR="009B52BA">
        <w:rPr>
          <w:rFonts w:cs="Calibri"/>
        </w:rPr>
        <w:t>HwTq1MeasHwTq1</w:t>
      </w:r>
      <w:r>
        <w:rPr>
          <w:rFonts w:cs="Calibri"/>
        </w:rPr>
        <w:t>AutTrim</w:t>
      </w:r>
      <w:r>
        <w:rPr>
          <w:rFonts w:cs="Calibri"/>
          <w:i/>
        </w:rPr>
        <w:t>” in the Simulink model of the design.</w:t>
      </w:r>
    </w:p>
    <w:p w:rsidR="00B52B1F" w:rsidRDefault="00B52B1F" w:rsidP="00B52B1F">
      <w:pPr>
        <w:rPr>
          <w:rFonts w:cs="Calibri"/>
          <w:i/>
        </w:rPr>
      </w:pPr>
    </w:p>
    <w:p w:rsidR="00492F94" w:rsidRPr="00492F94" w:rsidRDefault="009B52BA" w:rsidP="00492F94">
      <w:pPr>
        <w:pStyle w:val="Heading2"/>
        <w:numPr>
          <w:ilvl w:val="2"/>
          <w:numId w:val="11"/>
        </w:numPr>
        <w:tabs>
          <w:tab w:val="clear" w:pos="1017"/>
          <w:tab w:val="num" w:pos="567"/>
        </w:tabs>
        <w:spacing w:after="60"/>
        <w:ind w:left="567"/>
        <w:rPr>
          <w:rFonts w:ascii="Calibri" w:hAnsi="Calibri" w:cs="Calibri"/>
        </w:rPr>
      </w:pPr>
      <w:bookmarkStart w:id="237" w:name="_Toc438496846"/>
      <w:r>
        <w:rPr>
          <w:rFonts w:ascii="Calibri" w:hAnsi="Calibri" w:cs="Calibri"/>
        </w:rPr>
        <w:t>HwTq1MeasHwTq1</w:t>
      </w:r>
      <w:r w:rsidR="00492F94" w:rsidRPr="00492F94">
        <w:rPr>
          <w:rFonts w:ascii="Calibri" w:hAnsi="Calibri" w:cs="Calibri"/>
        </w:rPr>
        <w:t>ClrTrim_Oper</w:t>
      </w:r>
      <w:bookmarkEnd w:id="237"/>
    </w:p>
    <w:p w:rsidR="00B52B1F" w:rsidRPr="00AA38E8" w:rsidRDefault="00B52B1F" w:rsidP="00B52B1F">
      <w:pPr>
        <w:pStyle w:val="Heading2"/>
        <w:numPr>
          <w:ilvl w:val="3"/>
          <w:numId w:val="11"/>
        </w:numPr>
        <w:spacing w:after="60"/>
        <w:rPr>
          <w:rFonts w:ascii="Calibri" w:hAnsi="Calibri" w:cs="Calibri"/>
        </w:rPr>
      </w:pPr>
      <w:bookmarkStart w:id="238" w:name="_Toc438496847"/>
      <w:r w:rsidRPr="00AA38E8">
        <w:rPr>
          <w:rFonts w:ascii="Calibri" w:hAnsi="Calibri" w:cs="Calibri"/>
        </w:rPr>
        <w:t>Design Rationale</w:t>
      </w:r>
      <w:bookmarkEnd w:id="238"/>
    </w:p>
    <w:p w:rsidR="00B52B1F" w:rsidRPr="0033680E" w:rsidRDefault="00B52B1F" w:rsidP="00B52B1F">
      <w:pPr>
        <w:rPr>
          <w:rFonts w:cs="Calibri"/>
          <w:i/>
        </w:rPr>
      </w:pPr>
      <w:r>
        <w:rPr>
          <w:rFonts w:cs="Calibri"/>
          <w:i/>
        </w:rPr>
        <w:t>None</w:t>
      </w:r>
    </w:p>
    <w:p w:rsidR="00B52B1F" w:rsidRPr="00AA38E8" w:rsidRDefault="00B52B1F" w:rsidP="00B52B1F">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239" w:name="_Toc438496848"/>
      <w:r w:rsidRPr="00AA38E8">
        <w:rPr>
          <w:rFonts w:ascii="Calibri" w:hAnsi="Calibri" w:cs="Calibri"/>
        </w:rPr>
        <w:t xml:space="preserve">(Processing of </w:t>
      </w:r>
      <w:proofErr w:type="gramStart"/>
      <w:r w:rsidRPr="00AA38E8">
        <w:rPr>
          <w:rFonts w:ascii="Calibri" w:hAnsi="Calibri" w:cs="Calibri"/>
        </w:rPr>
        <w:t>function)…</w:t>
      </w:r>
      <w:proofErr w:type="gramEnd"/>
      <w:del w:id="240" w:author="Shawn Penning" w:date="2018-04-06T09:45:00Z">
        <w:r w:rsidRPr="00AA38E8" w:rsidDel="00A51D16">
          <w:rPr>
            <w:rFonts w:ascii="Calibri" w:hAnsi="Calibri" w:cs="Calibri"/>
          </w:rPr>
          <w:delText>……</w:delText>
        </w:r>
      </w:del>
      <w:bookmarkEnd w:id="239"/>
    </w:p>
    <w:p w:rsidR="00B52B1F" w:rsidRDefault="00B52B1F" w:rsidP="00B52B1F">
      <w:pPr>
        <w:rPr>
          <w:rFonts w:cs="Calibri"/>
          <w:i/>
        </w:rPr>
      </w:pPr>
      <w:r>
        <w:rPr>
          <w:rFonts w:cs="Calibri"/>
          <w:i/>
        </w:rPr>
        <w:t>See block “</w:t>
      </w:r>
      <w:r w:rsidR="009B52BA">
        <w:rPr>
          <w:lang w:bidi="ar-SA"/>
        </w:rPr>
        <w:t>HwTq1MeasHwTq1</w:t>
      </w:r>
      <w:r w:rsidR="00492F94" w:rsidRPr="00492F94">
        <w:rPr>
          <w:lang w:bidi="ar-SA"/>
        </w:rPr>
        <w:t>ClrTrim</w:t>
      </w:r>
      <w:r>
        <w:rPr>
          <w:rFonts w:cs="Calibri"/>
          <w:i/>
        </w:rPr>
        <w:t>” in the Simulink model of the design.</w:t>
      </w:r>
    </w:p>
    <w:p w:rsidR="00B52B1F" w:rsidRDefault="00B52B1F" w:rsidP="00B52B1F">
      <w:pPr>
        <w:rPr>
          <w:rFonts w:cs="Calibri"/>
          <w:i/>
        </w:rPr>
      </w:pPr>
    </w:p>
    <w:p w:rsidR="00B52B1F" w:rsidRPr="00AA38E8" w:rsidRDefault="009B52BA" w:rsidP="00B52B1F">
      <w:pPr>
        <w:pStyle w:val="Heading2"/>
        <w:numPr>
          <w:ilvl w:val="2"/>
          <w:numId w:val="11"/>
        </w:numPr>
        <w:tabs>
          <w:tab w:val="clear" w:pos="1017"/>
          <w:tab w:val="num" w:pos="567"/>
        </w:tabs>
        <w:spacing w:after="60"/>
        <w:ind w:left="567"/>
        <w:rPr>
          <w:rFonts w:ascii="Calibri" w:hAnsi="Calibri" w:cs="Calibri"/>
        </w:rPr>
      </w:pPr>
      <w:bookmarkStart w:id="241" w:name="_Toc438496849"/>
      <w:r>
        <w:rPr>
          <w:rFonts w:ascii="Calibri" w:hAnsi="Calibri" w:cs="Calibri"/>
        </w:rPr>
        <w:t>HwTq1MeasHwTq1</w:t>
      </w:r>
      <w:r w:rsidR="00492F94" w:rsidRPr="00492F94">
        <w:rPr>
          <w:rFonts w:ascii="Calibri" w:hAnsi="Calibri" w:cs="Calibri"/>
        </w:rPr>
        <w:t>ReadTrim_Oper</w:t>
      </w:r>
      <w:bookmarkEnd w:id="241"/>
    </w:p>
    <w:p w:rsidR="00B52B1F" w:rsidRPr="00AA38E8" w:rsidRDefault="00B52B1F" w:rsidP="00B52B1F">
      <w:pPr>
        <w:pStyle w:val="Heading2"/>
        <w:numPr>
          <w:ilvl w:val="3"/>
          <w:numId w:val="11"/>
        </w:numPr>
        <w:spacing w:after="60"/>
        <w:rPr>
          <w:rFonts w:ascii="Calibri" w:hAnsi="Calibri" w:cs="Calibri"/>
        </w:rPr>
      </w:pPr>
      <w:bookmarkStart w:id="242" w:name="_Toc438496850"/>
      <w:r w:rsidRPr="00AA38E8">
        <w:rPr>
          <w:rFonts w:ascii="Calibri" w:hAnsi="Calibri" w:cs="Calibri"/>
        </w:rPr>
        <w:t>Design Rationale</w:t>
      </w:r>
      <w:bookmarkEnd w:id="242"/>
    </w:p>
    <w:p w:rsidR="00B52B1F" w:rsidRPr="0033680E" w:rsidRDefault="00B52B1F" w:rsidP="00B52B1F">
      <w:pPr>
        <w:rPr>
          <w:rFonts w:cs="Calibri"/>
          <w:i/>
        </w:rPr>
      </w:pPr>
      <w:r>
        <w:rPr>
          <w:rFonts w:cs="Calibri"/>
          <w:i/>
        </w:rPr>
        <w:t>None</w:t>
      </w:r>
    </w:p>
    <w:p w:rsidR="00B52B1F" w:rsidRPr="00AA38E8" w:rsidRDefault="00B52B1F" w:rsidP="00B52B1F">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243" w:name="_Toc438496851"/>
      <w:r w:rsidRPr="00AA38E8">
        <w:rPr>
          <w:rFonts w:ascii="Calibri" w:hAnsi="Calibri" w:cs="Calibri"/>
        </w:rPr>
        <w:t xml:space="preserve">(Processing of </w:t>
      </w:r>
      <w:proofErr w:type="gramStart"/>
      <w:r w:rsidRPr="00AA38E8">
        <w:rPr>
          <w:rFonts w:ascii="Calibri" w:hAnsi="Calibri" w:cs="Calibri"/>
        </w:rPr>
        <w:t>function)…</w:t>
      </w:r>
      <w:proofErr w:type="gramEnd"/>
      <w:del w:id="244" w:author="Shawn Penning" w:date="2018-04-06T09:45:00Z">
        <w:r w:rsidRPr="00AA38E8" w:rsidDel="00A51D16">
          <w:rPr>
            <w:rFonts w:ascii="Calibri" w:hAnsi="Calibri" w:cs="Calibri"/>
          </w:rPr>
          <w:delText>……</w:delText>
        </w:r>
      </w:del>
      <w:bookmarkEnd w:id="243"/>
    </w:p>
    <w:p w:rsidR="00B52B1F" w:rsidRDefault="00B52B1F" w:rsidP="00B52B1F">
      <w:pPr>
        <w:rPr>
          <w:rFonts w:cs="Calibri"/>
          <w:i/>
        </w:rPr>
      </w:pPr>
      <w:r>
        <w:rPr>
          <w:rFonts w:cs="Calibri"/>
          <w:i/>
        </w:rPr>
        <w:t>See block “</w:t>
      </w:r>
      <w:r w:rsidR="009B52BA">
        <w:rPr>
          <w:rFonts w:cs="Calibri"/>
          <w:i/>
        </w:rPr>
        <w:t>HwTq1MeasHwTq1</w:t>
      </w:r>
      <w:r w:rsidR="00492F94" w:rsidRPr="00492F94">
        <w:rPr>
          <w:rFonts w:cs="Calibri"/>
          <w:i/>
        </w:rPr>
        <w:t>ReadTrim</w:t>
      </w:r>
      <w:r>
        <w:rPr>
          <w:rFonts w:cs="Calibri"/>
          <w:i/>
        </w:rPr>
        <w:t>” in the Simulink model of the design.</w:t>
      </w:r>
    </w:p>
    <w:p w:rsidR="00B52B1F" w:rsidRDefault="00B52B1F" w:rsidP="00B52B1F">
      <w:pPr>
        <w:rPr>
          <w:rFonts w:cs="Calibri"/>
          <w:i/>
        </w:rPr>
      </w:pPr>
    </w:p>
    <w:p w:rsidR="00B52B1F" w:rsidRPr="00AA38E8" w:rsidRDefault="009B52BA" w:rsidP="00B52B1F">
      <w:pPr>
        <w:pStyle w:val="Heading2"/>
        <w:numPr>
          <w:ilvl w:val="2"/>
          <w:numId w:val="11"/>
        </w:numPr>
        <w:tabs>
          <w:tab w:val="clear" w:pos="1017"/>
          <w:tab w:val="num" w:pos="567"/>
        </w:tabs>
        <w:spacing w:after="60"/>
        <w:ind w:left="567"/>
        <w:rPr>
          <w:rFonts w:ascii="Calibri" w:hAnsi="Calibri" w:cs="Calibri"/>
        </w:rPr>
      </w:pPr>
      <w:bookmarkStart w:id="245" w:name="_Toc438496852"/>
      <w:r>
        <w:rPr>
          <w:rFonts w:ascii="Calibri" w:hAnsi="Calibri" w:cs="Calibri"/>
        </w:rPr>
        <w:t>HwTq1MeasHwTq1</w:t>
      </w:r>
      <w:r w:rsidR="00492F94" w:rsidRPr="00492F94">
        <w:rPr>
          <w:rFonts w:ascii="Calibri" w:hAnsi="Calibri" w:cs="Calibri"/>
        </w:rPr>
        <w:t>TrimPrfmdSts_Oper</w:t>
      </w:r>
      <w:bookmarkEnd w:id="245"/>
    </w:p>
    <w:p w:rsidR="00B52B1F" w:rsidRPr="00AA38E8" w:rsidRDefault="00B52B1F" w:rsidP="00B52B1F">
      <w:pPr>
        <w:pStyle w:val="Heading2"/>
        <w:numPr>
          <w:ilvl w:val="3"/>
          <w:numId w:val="11"/>
        </w:numPr>
        <w:spacing w:after="60"/>
        <w:rPr>
          <w:rFonts w:ascii="Calibri" w:hAnsi="Calibri" w:cs="Calibri"/>
        </w:rPr>
      </w:pPr>
      <w:bookmarkStart w:id="246" w:name="_Toc438496853"/>
      <w:r w:rsidRPr="00AA38E8">
        <w:rPr>
          <w:rFonts w:ascii="Calibri" w:hAnsi="Calibri" w:cs="Calibri"/>
        </w:rPr>
        <w:t>Design Rationale</w:t>
      </w:r>
      <w:bookmarkEnd w:id="246"/>
    </w:p>
    <w:p w:rsidR="00B52B1F" w:rsidRPr="0033680E" w:rsidRDefault="00B52B1F" w:rsidP="00B52B1F">
      <w:pPr>
        <w:rPr>
          <w:rFonts w:cs="Calibri"/>
          <w:i/>
        </w:rPr>
      </w:pPr>
      <w:r>
        <w:rPr>
          <w:rFonts w:cs="Calibri"/>
          <w:i/>
        </w:rPr>
        <w:t>None</w:t>
      </w:r>
    </w:p>
    <w:p w:rsidR="00B52B1F" w:rsidRPr="00AA38E8" w:rsidRDefault="00B52B1F" w:rsidP="00B52B1F">
      <w:pPr>
        <w:pStyle w:val="Heading2"/>
        <w:numPr>
          <w:ilvl w:val="3"/>
          <w:numId w:val="11"/>
        </w:numPr>
        <w:spacing w:after="60"/>
        <w:rPr>
          <w:rFonts w:ascii="Calibri" w:hAnsi="Calibri" w:cs="Calibri"/>
        </w:rPr>
      </w:pPr>
      <w:r w:rsidRPr="00AA38E8" w:rsidDel="00793E2B">
        <w:rPr>
          <w:rFonts w:ascii="Calibri" w:hAnsi="Calibri" w:cs="Calibri"/>
        </w:rPr>
        <w:lastRenderedPageBreak/>
        <w:t xml:space="preserve"> </w:t>
      </w:r>
      <w:bookmarkStart w:id="247" w:name="_Toc438496854"/>
      <w:r w:rsidRPr="00AA38E8">
        <w:rPr>
          <w:rFonts w:ascii="Calibri" w:hAnsi="Calibri" w:cs="Calibri"/>
        </w:rPr>
        <w:t xml:space="preserve">(Processing of </w:t>
      </w:r>
      <w:proofErr w:type="gramStart"/>
      <w:r w:rsidRPr="00AA38E8">
        <w:rPr>
          <w:rFonts w:ascii="Calibri" w:hAnsi="Calibri" w:cs="Calibri"/>
        </w:rPr>
        <w:t>function)…</w:t>
      </w:r>
      <w:proofErr w:type="gramEnd"/>
      <w:del w:id="248" w:author="Shawn Penning" w:date="2018-04-06T09:45:00Z">
        <w:r w:rsidRPr="00AA38E8" w:rsidDel="00A51D16">
          <w:rPr>
            <w:rFonts w:ascii="Calibri" w:hAnsi="Calibri" w:cs="Calibri"/>
          </w:rPr>
          <w:delText>……</w:delText>
        </w:r>
      </w:del>
      <w:bookmarkEnd w:id="247"/>
    </w:p>
    <w:p w:rsidR="00B52B1F" w:rsidRDefault="00B52B1F" w:rsidP="00B52B1F">
      <w:pPr>
        <w:rPr>
          <w:rFonts w:cs="Calibri"/>
          <w:i/>
        </w:rPr>
      </w:pPr>
      <w:r>
        <w:rPr>
          <w:rFonts w:cs="Calibri"/>
          <w:i/>
        </w:rPr>
        <w:t>See block “</w:t>
      </w:r>
      <w:r w:rsidR="009B52BA">
        <w:rPr>
          <w:rFonts w:cs="Calibri"/>
          <w:i/>
        </w:rPr>
        <w:t>HwTq1MeasHwTq1</w:t>
      </w:r>
      <w:r w:rsidR="00492F94" w:rsidRPr="00492F94">
        <w:rPr>
          <w:rFonts w:cs="Calibri"/>
          <w:i/>
        </w:rPr>
        <w:t>TrimPrfmdSts</w:t>
      </w:r>
      <w:r>
        <w:rPr>
          <w:rFonts w:cs="Calibri"/>
          <w:i/>
        </w:rPr>
        <w:t>” in the Simulink model of the design.</w:t>
      </w:r>
    </w:p>
    <w:p w:rsidR="00B52B1F" w:rsidRDefault="00B52B1F" w:rsidP="00B52B1F">
      <w:pPr>
        <w:rPr>
          <w:rFonts w:cs="Calibri"/>
          <w:i/>
        </w:rPr>
      </w:pPr>
    </w:p>
    <w:p w:rsidR="00B52B1F" w:rsidRPr="00AA38E8" w:rsidRDefault="009B52BA" w:rsidP="00B52B1F">
      <w:pPr>
        <w:pStyle w:val="Heading2"/>
        <w:numPr>
          <w:ilvl w:val="2"/>
          <w:numId w:val="11"/>
        </w:numPr>
        <w:tabs>
          <w:tab w:val="clear" w:pos="1017"/>
          <w:tab w:val="num" w:pos="567"/>
        </w:tabs>
        <w:spacing w:after="60"/>
        <w:ind w:left="567"/>
        <w:rPr>
          <w:rFonts w:ascii="Calibri" w:hAnsi="Calibri" w:cs="Calibri"/>
        </w:rPr>
      </w:pPr>
      <w:bookmarkStart w:id="249" w:name="_Toc438496855"/>
      <w:r>
        <w:rPr>
          <w:rFonts w:ascii="Calibri" w:hAnsi="Calibri" w:cs="Calibri"/>
        </w:rPr>
        <w:t>HwTq1MeasHwTq1</w:t>
      </w:r>
      <w:r w:rsidR="00492F94" w:rsidRPr="00492F94">
        <w:rPr>
          <w:rFonts w:ascii="Calibri" w:hAnsi="Calibri" w:cs="Calibri"/>
        </w:rPr>
        <w:t>WrTrim_Oper</w:t>
      </w:r>
      <w:bookmarkEnd w:id="249"/>
    </w:p>
    <w:p w:rsidR="00B52B1F" w:rsidRPr="00AA38E8" w:rsidRDefault="00B52B1F" w:rsidP="00B52B1F">
      <w:pPr>
        <w:pStyle w:val="Heading2"/>
        <w:numPr>
          <w:ilvl w:val="3"/>
          <w:numId w:val="11"/>
        </w:numPr>
        <w:spacing w:after="60"/>
        <w:rPr>
          <w:rFonts w:ascii="Calibri" w:hAnsi="Calibri" w:cs="Calibri"/>
        </w:rPr>
      </w:pPr>
      <w:bookmarkStart w:id="250" w:name="_Toc438496856"/>
      <w:r w:rsidRPr="00AA38E8">
        <w:rPr>
          <w:rFonts w:ascii="Calibri" w:hAnsi="Calibri" w:cs="Calibri"/>
        </w:rPr>
        <w:t>Design Rationale</w:t>
      </w:r>
      <w:bookmarkEnd w:id="250"/>
    </w:p>
    <w:p w:rsidR="00B52B1F" w:rsidRPr="0033680E" w:rsidRDefault="00B52B1F" w:rsidP="00B52B1F">
      <w:pPr>
        <w:rPr>
          <w:rFonts w:cs="Calibri"/>
          <w:i/>
        </w:rPr>
      </w:pPr>
      <w:r>
        <w:rPr>
          <w:rFonts w:cs="Calibri"/>
          <w:i/>
        </w:rPr>
        <w:t>None</w:t>
      </w:r>
    </w:p>
    <w:p w:rsidR="00B52B1F" w:rsidRPr="00AA38E8" w:rsidRDefault="00B52B1F" w:rsidP="00B52B1F">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251" w:name="_Toc438496857"/>
      <w:r w:rsidRPr="00AA38E8">
        <w:rPr>
          <w:rFonts w:ascii="Calibri" w:hAnsi="Calibri" w:cs="Calibri"/>
        </w:rPr>
        <w:t xml:space="preserve">(Processing of </w:t>
      </w:r>
      <w:proofErr w:type="gramStart"/>
      <w:r w:rsidRPr="00AA38E8">
        <w:rPr>
          <w:rFonts w:ascii="Calibri" w:hAnsi="Calibri" w:cs="Calibri"/>
        </w:rPr>
        <w:t>function)…</w:t>
      </w:r>
      <w:proofErr w:type="gramEnd"/>
      <w:del w:id="252" w:author="Shawn Penning" w:date="2018-04-06T09:45:00Z">
        <w:r w:rsidRPr="00AA38E8" w:rsidDel="00A51D16">
          <w:rPr>
            <w:rFonts w:ascii="Calibri" w:hAnsi="Calibri" w:cs="Calibri"/>
          </w:rPr>
          <w:delText>……</w:delText>
        </w:r>
      </w:del>
      <w:bookmarkEnd w:id="251"/>
    </w:p>
    <w:p w:rsidR="00B52B1F" w:rsidRDefault="00B52B1F" w:rsidP="00B52B1F">
      <w:pPr>
        <w:rPr>
          <w:rFonts w:cs="Calibri"/>
          <w:i/>
        </w:rPr>
      </w:pPr>
      <w:r>
        <w:rPr>
          <w:rFonts w:cs="Calibri"/>
          <w:i/>
        </w:rPr>
        <w:t>See block “</w:t>
      </w:r>
      <w:r w:rsidR="009B52BA">
        <w:rPr>
          <w:rFonts w:cs="Calibri"/>
          <w:i/>
        </w:rPr>
        <w:t>HwTq1MeasHwTq1</w:t>
      </w:r>
      <w:r w:rsidR="00492F94">
        <w:rPr>
          <w:rFonts w:cs="Calibri"/>
          <w:i/>
        </w:rPr>
        <w:t>WrTrim</w:t>
      </w:r>
      <w:r>
        <w:rPr>
          <w:rFonts w:cs="Calibri"/>
          <w:i/>
        </w:rPr>
        <w:t>” in the Simulink model of the design.</w:t>
      </w:r>
    </w:p>
    <w:p w:rsidR="00D066DA" w:rsidRPr="00AA38E8" w:rsidRDefault="00D066DA" w:rsidP="00D066DA">
      <w:pPr>
        <w:pStyle w:val="Heading3"/>
        <w:rPr>
          <w:rFonts w:ascii="Calibri" w:hAnsi="Calibri" w:cs="Calibri"/>
        </w:rPr>
      </w:pPr>
      <w:bookmarkStart w:id="253" w:name="_Toc438496858"/>
      <w:r w:rsidRPr="00D066DA">
        <w:rPr>
          <w:rFonts w:ascii="Calibri" w:hAnsi="Calibri" w:cs="Calibri"/>
          <w:sz w:val="28"/>
        </w:rPr>
        <w:t>HwTq</w:t>
      </w:r>
      <w:r>
        <w:rPr>
          <w:rFonts w:ascii="Calibri" w:hAnsi="Calibri" w:cs="Calibri"/>
          <w:sz w:val="28"/>
        </w:rPr>
        <w:t>1</w:t>
      </w:r>
      <w:r w:rsidRPr="00D066DA">
        <w:rPr>
          <w:rFonts w:ascii="Calibri" w:hAnsi="Calibri" w:cs="Calibri"/>
          <w:sz w:val="28"/>
        </w:rPr>
        <w:t>MeasTr</w:t>
      </w:r>
      <w:r w:rsidR="00706310">
        <w:rPr>
          <w:rFonts w:ascii="Calibri" w:hAnsi="Calibri" w:cs="Calibri"/>
          <w:sz w:val="28"/>
        </w:rPr>
        <w:t>i</w:t>
      </w:r>
      <w:r w:rsidRPr="00D066DA">
        <w:rPr>
          <w:rFonts w:ascii="Calibri" w:hAnsi="Calibri" w:cs="Calibri"/>
          <w:sz w:val="28"/>
        </w:rPr>
        <w:t>gStrt_Oper</w:t>
      </w:r>
      <w:bookmarkEnd w:id="253"/>
    </w:p>
    <w:p w:rsidR="00D066DA" w:rsidRPr="00AA38E8" w:rsidRDefault="00D066DA" w:rsidP="00D066DA">
      <w:pPr>
        <w:pStyle w:val="Heading2"/>
        <w:numPr>
          <w:ilvl w:val="3"/>
          <w:numId w:val="11"/>
        </w:numPr>
        <w:spacing w:after="60"/>
        <w:rPr>
          <w:rFonts w:ascii="Calibri" w:hAnsi="Calibri" w:cs="Calibri"/>
        </w:rPr>
      </w:pPr>
      <w:bookmarkStart w:id="254" w:name="_Toc438496859"/>
      <w:r w:rsidRPr="00AA38E8">
        <w:rPr>
          <w:rFonts w:ascii="Calibri" w:hAnsi="Calibri" w:cs="Calibri"/>
        </w:rPr>
        <w:t>Design Rationale</w:t>
      </w:r>
      <w:bookmarkEnd w:id="254"/>
    </w:p>
    <w:p w:rsidR="00D066DA" w:rsidRPr="0033680E" w:rsidRDefault="00D066DA" w:rsidP="00D066DA">
      <w:pPr>
        <w:rPr>
          <w:rFonts w:cs="Calibri"/>
          <w:i/>
        </w:rPr>
      </w:pPr>
      <w:r>
        <w:rPr>
          <w:rFonts w:cs="Calibri"/>
          <w:i/>
        </w:rPr>
        <w:t>None</w:t>
      </w:r>
    </w:p>
    <w:p w:rsidR="00D066DA" w:rsidRPr="00AA38E8" w:rsidRDefault="00D066DA" w:rsidP="00D066DA">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255" w:name="_Toc438496860"/>
      <w:r w:rsidRPr="00AA38E8">
        <w:rPr>
          <w:rFonts w:ascii="Calibri" w:hAnsi="Calibri" w:cs="Calibri"/>
        </w:rPr>
        <w:t xml:space="preserve">(Processing of </w:t>
      </w:r>
      <w:proofErr w:type="gramStart"/>
      <w:r w:rsidRPr="00AA38E8">
        <w:rPr>
          <w:rFonts w:ascii="Calibri" w:hAnsi="Calibri" w:cs="Calibri"/>
        </w:rPr>
        <w:t>function)…</w:t>
      </w:r>
      <w:proofErr w:type="gramEnd"/>
      <w:del w:id="256" w:author="Shawn Penning" w:date="2018-04-06T09:45:00Z">
        <w:r w:rsidRPr="00AA38E8" w:rsidDel="00A51D16">
          <w:rPr>
            <w:rFonts w:ascii="Calibri" w:hAnsi="Calibri" w:cs="Calibri"/>
          </w:rPr>
          <w:delText>……</w:delText>
        </w:r>
      </w:del>
      <w:bookmarkEnd w:id="255"/>
    </w:p>
    <w:p w:rsidR="00D066DA" w:rsidRDefault="00D066DA" w:rsidP="00D066DA">
      <w:pPr>
        <w:rPr>
          <w:rFonts w:cs="Calibri"/>
          <w:i/>
        </w:rPr>
      </w:pPr>
      <w:r>
        <w:rPr>
          <w:rFonts w:cs="Calibri"/>
          <w:i/>
        </w:rPr>
        <w:t>See block “</w:t>
      </w:r>
      <w:r w:rsidRPr="00D066DA">
        <w:rPr>
          <w:rFonts w:cs="Calibri"/>
          <w:i/>
        </w:rPr>
        <w:t>HwTq1MeasTr</w:t>
      </w:r>
      <w:r w:rsidR="00CF0A0B">
        <w:rPr>
          <w:rFonts w:cs="Calibri"/>
          <w:i/>
        </w:rPr>
        <w:t>i</w:t>
      </w:r>
      <w:r w:rsidRPr="00D066DA">
        <w:rPr>
          <w:rFonts w:cs="Calibri"/>
          <w:i/>
        </w:rPr>
        <w:t>gStrt</w:t>
      </w:r>
      <w:r>
        <w:rPr>
          <w:rFonts w:cs="Calibri"/>
          <w:i/>
        </w:rPr>
        <w:t>” in the Simulink model of the design.</w:t>
      </w:r>
    </w:p>
    <w:p w:rsidR="00D066DA" w:rsidRDefault="00D066DA" w:rsidP="00B52B1F">
      <w:pPr>
        <w:rPr>
          <w:rFonts w:cs="Calibri"/>
          <w:i/>
        </w:rPr>
      </w:pPr>
    </w:p>
    <w:p w:rsidR="00B52B1F" w:rsidRDefault="00B52B1F" w:rsidP="00B52B1F">
      <w:pPr>
        <w:rPr>
          <w:rFonts w:cs="Calibri"/>
          <w:i/>
        </w:rPr>
      </w:pPr>
    </w:p>
    <w:p w:rsidR="00B52B1F" w:rsidRPr="0033680E" w:rsidRDefault="00B52B1F" w:rsidP="00B52B1F">
      <w:pPr>
        <w:rPr>
          <w:rFonts w:cs="Calibri"/>
          <w:i/>
        </w:rPr>
      </w:pPr>
    </w:p>
    <w:p w:rsidR="008C6874" w:rsidRPr="00AA38E8" w:rsidRDefault="008C6874" w:rsidP="008C6874">
      <w:pPr>
        <w:pStyle w:val="Heading2"/>
        <w:spacing w:after="60"/>
        <w:rPr>
          <w:rFonts w:ascii="Calibri" w:hAnsi="Calibri" w:cs="Calibri"/>
        </w:rPr>
      </w:pPr>
      <w:bookmarkStart w:id="257" w:name="_Toc438496861"/>
      <w:r w:rsidRPr="00AA38E8">
        <w:rPr>
          <w:rFonts w:ascii="Calibri" w:hAnsi="Calibri" w:cs="Calibri"/>
        </w:rPr>
        <w:t>Interrupt Functions</w:t>
      </w:r>
      <w:bookmarkEnd w:id="226"/>
      <w:bookmarkEnd w:id="227"/>
      <w:bookmarkEnd w:id="257"/>
    </w:p>
    <w:p w:rsidR="002B094F" w:rsidRPr="008C6874" w:rsidRDefault="00207069"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258" w:name="_Toc338170485"/>
      <w:bookmarkStart w:id="259" w:name="_Toc418080074"/>
      <w:bookmarkStart w:id="260" w:name="_Toc421709919"/>
      <w:bookmarkStart w:id="261" w:name="_Toc438496862"/>
      <w:r w:rsidRPr="008C6874">
        <w:rPr>
          <w:rFonts w:ascii="Calibri" w:hAnsi="Calibri" w:cs="Calibri"/>
        </w:rPr>
        <w:t>Module Internal (Local) Functions</w:t>
      </w:r>
      <w:bookmarkEnd w:id="258"/>
      <w:bookmarkEnd w:id="259"/>
      <w:bookmarkEnd w:id="260"/>
      <w:bookmarkEnd w:id="261"/>
    </w:p>
    <w:p w:rsidR="00DC5CD8" w:rsidRDefault="00DC5CD8" w:rsidP="00DC5CD8">
      <w:pPr>
        <w:rPr>
          <w:rFonts w:cs="Calibri"/>
          <w:i/>
        </w:rPr>
      </w:pPr>
      <w:r w:rsidRPr="00DC5CD8">
        <w:rPr>
          <w:rFonts w:cs="Calibri"/>
          <w:i/>
        </w:rPr>
        <w:t xml:space="preserve"> </w:t>
      </w:r>
    </w:p>
    <w:p w:rsidR="00DC5CD8" w:rsidRPr="00AA38E8" w:rsidRDefault="00DC5CD8" w:rsidP="00DC5CD8">
      <w:pPr>
        <w:pStyle w:val="Heading2"/>
        <w:numPr>
          <w:ilvl w:val="2"/>
          <w:numId w:val="11"/>
        </w:numPr>
        <w:tabs>
          <w:tab w:val="clear" w:pos="1017"/>
          <w:tab w:val="num" w:pos="567"/>
        </w:tabs>
        <w:spacing w:after="60"/>
        <w:ind w:left="567"/>
        <w:rPr>
          <w:rFonts w:ascii="Calibri" w:hAnsi="Calibri" w:cs="Calibri"/>
        </w:rPr>
      </w:pPr>
      <w:bookmarkStart w:id="262" w:name="_Toc421011540"/>
      <w:bookmarkStart w:id="263" w:name="_Toc427589783"/>
      <w:bookmarkStart w:id="264" w:name="_Toc429043596"/>
      <w:bookmarkStart w:id="265" w:name="_Toc438496863"/>
      <w:r w:rsidRPr="00AA38E8">
        <w:rPr>
          <w:rFonts w:ascii="Calibri" w:hAnsi="Calibri" w:cs="Calibri"/>
        </w:rPr>
        <w:t>Local Function #1</w:t>
      </w:r>
      <w:bookmarkEnd w:id="262"/>
      <w:bookmarkEnd w:id="263"/>
      <w:bookmarkEnd w:id="264"/>
      <w:bookmarkEnd w:id="26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DC5CD8" w:rsidRPr="00AA38E8" w:rsidTr="007008C3">
        <w:tc>
          <w:tcPr>
            <w:tcW w:w="1689" w:type="dxa"/>
          </w:tcPr>
          <w:p w:rsidR="00DC5CD8" w:rsidRPr="00AA38E8" w:rsidRDefault="00DC5CD8" w:rsidP="007008C3">
            <w:pPr>
              <w:spacing w:before="60"/>
              <w:rPr>
                <w:rFonts w:cs="Calibri"/>
                <w:b/>
                <w:bCs/>
                <w:sz w:val="16"/>
              </w:rPr>
            </w:pPr>
            <w:r w:rsidRPr="00AA38E8">
              <w:rPr>
                <w:rFonts w:cs="Calibri"/>
                <w:b/>
                <w:bCs/>
                <w:sz w:val="16"/>
              </w:rPr>
              <w:t>Function Name</w:t>
            </w:r>
          </w:p>
        </w:tc>
        <w:tc>
          <w:tcPr>
            <w:tcW w:w="3834" w:type="dxa"/>
          </w:tcPr>
          <w:p w:rsidR="00DC5CD8" w:rsidRPr="00AA38E8" w:rsidRDefault="00DC5CD8" w:rsidP="007008C3">
            <w:pPr>
              <w:spacing w:before="60"/>
              <w:rPr>
                <w:rFonts w:cs="Calibri"/>
                <w:sz w:val="16"/>
              </w:rPr>
            </w:pPr>
            <w:proofErr w:type="spellStart"/>
            <w:r w:rsidRPr="007F7D8B">
              <w:rPr>
                <w:rFonts w:cs="Calibri"/>
                <w:sz w:val="16"/>
              </w:rPr>
              <w:t>RackLimrEotSigRead</w:t>
            </w:r>
            <w:proofErr w:type="spellEnd"/>
          </w:p>
        </w:tc>
        <w:tc>
          <w:tcPr>
            <w:tcW w:w="1135" w:type="dxa"/>
            <w:shd w:val="pct30" w:color="FFFF00" w:fill="auto"/>
          </w:tcPr>
          <w:p w:rsidR="00DC5CD8" w:rsidRPr="00AA38E8" w:rsidRDefault="00DC5CD8" w:rsidP="007008C3">
            <w:pPr>
              <w:spacing w:before="60"/>
              <w:jc w:val="center"/>
              <w:rPr>
                <w:rFonts w:cs="Calibri"/>
                <w:sz w:val="16"/>
              </w:rPr>
            </w:pPr>
            <w:r w:rsidRPr="00AA38E8">
              <w:rPr>
                <w:rFonts w:cs="Calibri"/>
                <w:sz w:val="16"/>
              </w:rPr>
              <w:t>Type</w:t>
            </w:r>
          </w:p>
        </w:tc>
        <w:tc>
          <w:tcPr>
            <w:tcW w:w="1135" w:type="dxa"/>
            <w:shd w:val="pct30" w:color="FFFF00" w:fill="auto"/>
          </w:tcPr>
          <w:p w:rsidR="00DC5CD8" w:rsidRPr="00AA38E8" w:rsidRDefault="00DC5CD8" w:rsidP="007008C3">
            <w:pPr>
              <w:spacing w:before="60"/>
              <w:jc w:val="center"/>
              <w:rPr>
                <w:rFonts w:cs="Calibri"/>
                <w:sz w:val="16"/>
              </w:rPr>
            </w:pPr>
            <w:r w:rsidRPr="00AA38E8">
              <w:rPr>
                <w:rFonts w:cs="Calibri"/>
                <w:sz w:val="16"/>
              </w:rPr>
              <w:t>Min</w:t>
            </w:r>
          </w:p>
        </w:tc>
        <w:tc>
          <w:tcPr>
            <w:tcW w:w="1135" w:type="dxa"/>
            <w:shd w:val="pct30" w:color="FFFF00" w:fill="auto"/>
          </w:tcPr>
          <w:p w:rsidR="00DC5CD8" w:rsidRPr="00AA38E8" w:rsidRDefault="00DC5CD8" w:rsidP="007008C3">
            <w:pPr>
              <w:spacing w:before="60"/>
              <w:jc w:val="center"/>
              <w:rPr>
                <w:rFonts w:cs="Calibri"/>
                <w:sz w:val="16"/>
              </w:rPr>
            </w:pPr>
            <w:r w:rsidRPr="00AA38E8">
              <w:rPr>
                <w:rFonts w:cs="Calibri"/>
                <w:sz w:val="16"/>
              </w:rPr>
              <w:t>Max</w:t>
            </w:r>
          </w:p>
        </w:tc>
      </w:tr>
      <w:tr w:rsidR="00DC5CD8" w:rsidRPr="00AA38E8" w:rsidTr="007008C3">
        <w:tc>
          <w:tcPr>
            <w:tcW w:w="1689" w:type="dxa"/>
          </w:tcPr>
          <w:p w:rsidR="00DC5CD8" w:rsidRPr="00AA38E8" w:rsidRDefault="00DC5CD8" w:rsidP="007008C3">
            <w:pPr>
              <w:spacing w:before="60"/>
              <w:rPr>
                <w:rFonts w:cs="Calibri"/>
                <w:b/>
                <w:bCs/>
                <w:sz w:val="16"/>
              </w:rPr>
            </w:pPr>
            <w:r w:rsidRPr="00AA38E8">
              <w:rPr>
                <w:rFonts w:cs="Calibri"/>
                <w:b/>
                <w:bCs/>
                <w:sz w:val="16"/>
              </w:rPr>
              <w:t xml:space="preserve">Arguments Passed </w:t>
            </w:r>
          </w:p>
        </w:tc>
        <w:tc>
          <w:tcPr>
            <w:tcW w:w="3834" w:type="dxa"/>
          </w:tcPr>
          <w:p w:rsidR="00DC5CD8" w:rsidRPr="00AA38E8" w:rsidRDefault="00DC5CD8" w:rsidP="007008C3">
            <w:pPr>
              <w:spacing w:before="60"/>
              <w:rPr>
                <w:rFonts w:cs="Calibri"/>
                <w:sz w:val="16"/>
              </w:rPr>
            </w:pPr>
            <w:r>
              <w:rPr>
                <w:rFonts w:cs="Calibri"/>
                <w:sz w:val="16"/>
              </w:rPr>
              <w:t>None</w:t>
            </w:r>
          </w:p>
        </w:tc>
        <w:tc>
          <w:tcPr>
            <w:tcW w:w="1135" w:type="dxa"/>
          </w:tcPr>
          <w:p w:rsidR="00DC5CD8" w:rsidRPr="00AA38E8" w:rsidRDefault="00DC5CD8" w:rsidP="007008C3">
            <w:pPr>
              <w:spacing w:before="60"/>
              <w:rPr>
                <w:rFonts w:cs="Calibri"/>
                <w:sz w:val="16"/>
              </w:rPr>
            </w:pPr>
            <w:r>
              <w:rPr>
                <w:rFonts w:cs="Calibri"/>
                <w:sz w:val="16"/>
              </w:rPr>
              <w:t>N/A</w:t>
            </w:r>
          </w:p>
        </w:tc>
        <w:tc>
          <w:tcPr>
            <w:tcW w:w="1135" w:type="dxa"/>
          </w:tcPr>
          <w:p w:rsidR="00DC5CD8" w:rsidRPr="00AA38E8" w:rsidRDefault="00DC5CD8" w:rsidP="007008C3">
            <w:pPr>
              <w:spacing w:before="60"/>
              <w:rPr>
                <w:rFonts w:cs="Calibri"/>
                <w:sz w:val="16"/>
              </w:rPr>
            </w:pPr>
            <w:r>
              <w:rPr>
                <w:rFonts w:cs="Calibri"/>
                <w:sz w:val="16"/>
              </w:rPr>
              <w:t>N/A</w:t>
            </w:r>
          </w:p>
        </w:tc>
        <w:tc>
          <w:tcPr>
            <w:tcW w:w="1135" w:type="dxa"/>
          </w:tcPr>
          <w:p w:rsidR="00DC5CD8" w:rsidRPr="00AA38E8" w:rsidRDefault="00DC5CD8" w:rsidP="007008C3">
            <w:pPr>
              <w:spacing w:before="60"/>
              <w:rPr>
                <w:rFonts w:cs="Calibri"/>
                <w:sz w:val="16"/>
              </w:rPr>
            </w:pPr>
            <w:r>
              <w:rPr>
                <w:rFonts w:cs="Calibri"/>
                <w:sz w:val="16"/>
              </w:rPr>
              <w:t>N/A</w:t>
            </w:r>
          </w:p>
        </w:tc>
      </w:tr>
      <w:tr w:rsidR="00DC5CD8" w:rsidRPr="00AA38E8" w:rsidTr="007008C3">
        <w:tc>
          <w:tcPr>
            <w:tcW w:w="1689" w:type="dxa"/>
          </w:tcPr>
          <w:p w:rsidR="00DC5CD8" w:rsidRPr="00AA38E8" w:rsidRDefault="00DC5CD8" w:rsidP="007008C3">
            <w:pPr>
              <w:spacing w:before="60"/>
              <w:rPr>
                <w:rFonts w:cs="Calibri"/>
                <w:b/>
                <w:bCs/>
                <w:sz w:val="16"/>
              </w:rPr>
            </w:pPr>
            <w:r w:rsidRPr="00AA38E8">
              <w:rPr>
                <w:rFonts w:cs="Calibri"/>
                <w:b/>
                <w:bCs/>
                <w:sz w:val="16"/>
              </w:rPr>
              <w:t>Return Value</w:t>
            </w:r>
          </w:p>
        </w:tc>
        <w:tc>
          <w:tcPr>
            <w:tcW w:w="3834" w:type="dxa"/>
          </w:tcPr>
          <w:p w:rsidR="00DC5CD8" w:rsidRPr="00AA38E8" w:rsidRDefault="00DC5CD8" w:rsidP="007008C3">
            <w:pPr>
              <w:spacing w:before="60"/>
              <w:rPr>
                <w:rFonts w:cs="Calibri"/>
                <w:sz w:val="16"/>
              </w:rPr>
            </w:pPr>
            <w:r>
              <w:rPr>
                <w:rFonts w:cs="Calibri"/>
                <w:sz w:val="16"/>
              </w:rPr>
              <w:t>N/A</w:t>
            </w:r>
          </w:p>
        </w:tc>
        <w:tc>
          <w:tcPr>
            <w:tcW w:w="1135" w:type="dxa"/>
          </w:tcPr>
          <w:p w:rsidR="00DC5CD8" w:rsidRPr="00AA38E8" w:rsidRDefault="00DC5CD8" w:rsidP="007008C3">
            <w:pPr>
              <w:spacing w:before="60"/>
              <w:rPr>
                <w:rFonts w:cs="Calibri"/>
                <w:sz w:val="16"/>
              </w:rPr>
            </w:pPr>
            <w:r>
              <w:rPr>
                <w:rFonts w:cs="Calibri"/>
                <w:sz w:val="16"/>
              </w:rPr>
              <w:t>N/A</w:t>
            </w:r>
          </w:p>
        </w:tc>
        <w:tc>
          <w:tcPr>
            <w:tcW w:w="1135" w:type="dxa"/>
          </w:tcPr>
          <w:p w:rsidR="00DC5CD8" w:rsidRPr="00AA38E8" w:rsidRDefault="00DC5CD8" w:rsidP="007008C3">
            <w:pPr>
              <w:spacing w:before="60"/>
              <w:rPr>
                <w:rFonts w:cs="Calibri"/>
                <w:sz w:val="16"/>
              </w:rPr>
            </w:pPr>
            <w:r>
              <w:rPr>
                <w:rFonts w:cs="Calibri"/>
                <w:sz w:val="16"/>
              </w:rPr>
              <w:t>N/A</w:t>
            </w:r>
          </w:p>
        </w:tc>
        <w:tc>
          <w:tcPr>
            <w:tcW w:w="1135" w:type="dxa"/>
          </w:tcPr>
          <w:p w:rsidR="00DC5CD8" w:rsidRPr="00AA38E8" w:rsidRDefault="00DC5CD8" w:rsidP="007008C3">
            <w:pPr>
              <w:spacing w:before="60"/>
              <w:rPr>
                <w:rFonts w:cs="Calibri"/>
                <w:sz w:val="16"/>
              </w:rPr>
            </w:pPr>
            <w:r>
              <w:rPr>
                <w:rFonts w:cs="Calibri"/>
                <w:sz w:val="16"/>
              </w:rPr>
              <w:t>N/A</w:t>
            </w:r>
          </w:p>
        </w:tc>
      </w:tr>
    </w:tbl>
    <w:p w:rsidR="00DC5CD8" w:rsidRDefault="00DC5CD8" w:rsidP="00DC5CD8">
      <w:pPr>
        <w:pStyle w:val="Heading2"/>
        <w:numPr>
          <w:ilvl w:val="3"/>
          <w:numId w:val="11"/>
        </w:numPr>
        <w:spacing w:after="60"/>
        <w:rPr>
          <w:rFonts w:ascii="Calibri" w:hAnsi="Calibri" w:cs="Calibri"/>
        </w:rPr>
      </w:pPr>
      <w:bookmarkStart w:id="266" w:name="_Toc427589784"/>
      <w:bookmarkStart w:id="267" w:name="_Toc429043597"/>
      <w:bookmarkStart w:id="268" w:name="_Toc438496864"/>
      <w:r>
        <w:rPr>
          <w:rFonts w:ascii="Calibri" w:hAnsi="Calibri" w:cs="Calibri"/>
        </w:rPr>
        <w:t>Design Rationale</w:t>
      </w:r>
      <w:bookmarkEnd w:id="266"/>
      <w:bookmarkEnd w:id="267"/>
      <w:bookmarkEnd w:id="268"/>
    </w:p>
    <w:p w:rsidR="00DC5CD8" w:rsidRPr="0043523D" w:rsidRDefault="00DC5CD8" w:rsidP="00DC5CD8">
      <w:pPr>
        <w:rPr>
          <w:lang w:bidi="ar-SA"/>
        </w:rPr>
      </w:pPr>
      <w:r>
        <w:rPr>
          <w:lang w:bidi="ar-SA"/>
        </w:rPr>
        <w:t xml:space="preserve">See </w:t>
      </w:r>
      <w:proofErr w:type="spellStart"/>
      <w:r w:rsidR="00B00937">
        <w:t>RackLimrEot</w:t>
      </w:r>
      <w:proofErr w:type="spellEnd"/>
      <w:r w:rsidR="00B00937">
        <w:t>/</w:t>
      </w:r>
      <w:proofErr w:type="spellStart"/>
      <w:r w:rsidR="00B00937">
        <w:t>RackLimrEotSigRead</w:t>
      </w:r>
      <w:proofErr w:type="spellEnd"/>
      <w:r>
        <w:t xml:space="preserve"> block in the Simulink model of the design.</w:t>
      </w:r>
    </w:p>
    <w:p w:rsidR="00A60CF0" w:rsidRDefault="00A60CF0" w:rsidP="00A60CF0">
      <w:pPr>
        <w:rPr>
          <w:rFonts w:cs="Calibri"/>
          <w:i/>
        </w:rPr>
      </w:pPr>
    </w:p>
    <w:p w:rsidR="00706310" w:rsidRPr="00AA38E8" w:rsidRDefault="00706310" w:rsidP="00706310">
      <w:pPr>
        <w:pStyle w:val="Heading2"/>
        <w:numPr>
          <w:ilvl w:val="2"/>
          <w:numId w:val="11"/>
        </w:numPr>
        <w:tabs>
          <w:tab w:val="clear" w:pos="1017"/>
          <w:tab w:val="num" w:pos="567"/>
        </w:tabs>
        <w:spacing w:after="60"/>
        <w:ind w:left="567"/>
        <w:rPr>
          <w:rFonts w:ascii="Calibri" w:hAnsi="Calibri" w:cs="Calibri"/>
        </w:rPr>
      </w:pPr>
      <w:bookmarkStart w:id="269" w:name="_Toc438496865"/>
      <w:r w:rsidRPr="00AA38E8">
        <w:rPr>
          <w:rFonts w:ascii="Calibri" w:hAnsi="Calibri" w:cs="Calibri"/>
        </w:rPr>
        <w:t>Local Function #</w:t>
      </w:r>
      <w:r>
        <w:rPr>
          <w:rFonts w:ascii="Calibri" w:hAnsi="Calibri" w:cs="Calibri"/>
        </w:rPr>
        <w:t>2</w:t>
      </w:r>
      <w:bookmarkEnd w:id="2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706310" w:rsidRPr="00AA38E8" w:rsidTr="00E513AF">
        <w:tc>
          <w:tcPr>
            <w:tcW w:w="1689" w:type="dxa"/>
          </w:tcPr>
          <w:p w:rsidR="00706310" w:rsidRPr="00AA38E8" w:rsidRDefault="00706310" w:rsidP="00E513AF">
            <w:pPr>
              <w:spacing w:before="60"/>
              <w:rPr>
                <w:rFonts w:cs="Calibri"/>
                <w:b/>
                <w:bCs/>
                <w:sz w:val="16"/>
              </w:rPr>
            </w:pPr>
            <w:r w:rsidRPr="00AA38E8">
              <w:rPr>
                <w:rFonts w:cs="Calibri"/>
                <w:b/>
                <w:bCs/>
                <w:sz w:val="16"/>
              </w:rPr>
              <w:t>Function Name</w:t>
            </w:r>
          </w:p>
        </w:tc>
        <w:tc>
          <w:tcPr>
            <w:tcW w:w="3834" w:type="dxa"/>
          </w:tcPr>
          <w:p w:rsidR="00706310" w:rsidRPr="00AA38E8" w:rsidRDefault="00706310" w:rsidP="00E513AF">
            <w:pPr>
              <w:spacing w:before="60"/>
              <w:rPr>
                <w:rFonts w:cs="Calibri"/>
                <w:sz w:val="16"/>
              </w:rPr>
            </w:pPr>
            <w:proofErr w:type="spellStart"/>
            <w:r w:rsidRPr="004F4D9F">
              <w:rPr>
                <w:rFonts w:cs="Calibri"/>
                <w:sz w:val="16"/>
              </w:rPr>
              <w:t>ReadRegister</w:t>
            </w:r>
            <w:proofErr w:type="spellEnd"/>
          </w:p>
        </w:tc>
        <w:tc>
          <w:tcPr>
            <w:tcW w:w="1135" w:type="dxa"/>
            <w:shd w:val="pct30" w:color="FFFF00" w:fill="auto"/>
          </w:tcPr>
          <w:p w:rsidR="00706310" w:rsidRPr="00AA38E8" w:rsidRDefault="00706310" w:rsidP="00E513AF">
            <w:pPr>
              <w:spacing w:before="60"/>
              <w:jc w:val="center"/>
              <w:rPr>
                <w:rFonts w:cs="Calibri"/>
                <w:sz w:val="16"/>
              </w:rPr>
            </w:pPr>
            <w:r w:rsidRPr="00AA38E8">
              <w:rPr>
                <w:rFonts w:cs="Calibri"/>
                <w:sz w:val="16"/>
              </w:rPr>
              <w:t>Type</w:t>
            </w:r>
          </w:p>
        </w:tc>
        <w:tc>
          <w:tcPr>
            <w:tcW w:w="1135" w:type="dxa"/>
            <w:shd w:val="pct30" w:color="FFFF00" w:fill="auto"/>
          </w:tcPr>
          <w:p w:rsidR="00706310" w:rsidRPr="00AA38E8" w:rsidRDefault="00706310" w:rsidP="00E513AF">
            <w:pPr>
              <w:spacing w:before="60"/>
              <w:jc w:val="center"/>
              <w:rPr>
                <w:rFonts w:cs="Calibri"/>
                <w:sz w:val="16"/>
              </w:rPr>
            </w:pPr>
            <w:r w:rsidRPr="00AA38E8">
              <w:rPr>
                <w:rFonts w:cs="Calibri"/>
                <w:sz w:val="16"/>
              </w:rPr>
              <w:t>Min</w:t>
            </w:r>
          </w:p>
        </w:tc>
        <w:tc>
          <w:tcPr>
            <w:tcW w:w="1135" w:type="dxa"/>
            <w:shd w:val="pct30" w:color="FFFF00" w:fill="auto"/>
          </w:tcPr>
          <w:p w:rsidR="00706310" w:rsidRPr="00AA38E8" w:rsidRDefault="00706310" w:rsidP="00E513AF">
            <w:pPr>
              <w:spacing w:before="60"/>
              <w:jc w:val="center"/>
              <w:rPr>
                <w:rFonts w:cs="Calibri"/>
                <w:sz w:val="16"/>
              </w:rPr>
            </w:pPr>
            <w:r w:rsidRPr="00AA38E8">
              <w:rPr>
                <w:rFonts w:cs="Calibri"/>
                <w:sz w:val="16"/>
              </w:rPr>
              <w:t>Max</w:t>
            </w:r>
          </w:p>
        </w:tc>
      </w:tr>
      <w:tr w:rsidR="00706310" w:rsidRPr="00AA38E8" w:rsidTr="00E513AF">
        <w:tc>
          <w:tcPr>
            <w:tcW w:w="1689" w:type="dxa"/>
          </w:tcPr>
          <w:p w:rsidR="00706310" w:rsidRPr="00AA38E8" w:rsidRDefault="00706310" w:rsidP="00E513AF">
            <w:pPr>
              <w:spacing w:before="60"/>
              <w:rPr>
                <w:rFonts w:cs="Calibri"/>
                <w:b/>
                <w:bCs/>
                <w:sz w:val="16"/>
              </w:rPr>
            </w:pPr>
            <w:r w:rsidRPr="00AA38E8">
              <w:rPr>
                <w:rFonts w:cs="Calibri"/>
                <w:b/>
                <w:bCs/>
                <w:sz w:val="16"/>
              </w:rPr>
              <w:t xml:space="preserve">Arguments Passed </w:t>
            </w:r>
          </w:p>
        </w:tc>
        <w:tc>
          <w:tcPr>
            <w:tcW w:w="3834" w:type="dxa"/>
          </w:tcPr>
          <w:p w:rsidR="00706310" w:rsidRPr="00AA38E8" w:rsidRDefault="00706310" w:rsidP="00E513AF">
            <w:pPr>
              <w:spacing w:before="60"/>
              <w:rPr>
                <w:rFonts w:cs="Calibri"/>
                <w:sz w:val="16"/>
              </w:rPr>
            </w:pPr>
            <w:r w:rsidRPr="004F4D9F">
              <w:rPr>
                <w:rFonts w:cs="Calibri"/>
                <w:sz w:val="16"/>
              </w:rPr>
              <w:t>RegisterDummyRead_Cnt_T_u32</w:t>
            </w:r>
          </w:p>
        </w:tc>
        <w:tc>
          <w:tcPr>
            <w:tcW w:w="1135" w:type="dxa"/>
          </w:tcPr>
          <w:p w:rsidR="00706310" w:rsidRPr="00AA38E8" w:rsidRDefault="00706310" w:rsidP="00E513AF">
            <w:pPr>
              <w:spacing w:before="60"/>
              <w:rPr>
                <w:rFonts w:cs="Calibri"/>
                <w:sz w:val="16"/>
              </w:rPr>
            </w:pPr>
            <w:r>
              <w:rPr>
                <w:rFonts w:cs="Calibri"/>
                <w:sz w:val="16"/>
              </w:rPr>
              <w:t>N/A</w:t>
            </w:r>
          </w:p>
        </w:tc>
        <w:tc>
          <w:tcPr>
            <w:tcW w:w="1135" w:type="dxa"/>
          </w:tcPr>
          <w:p w:rsidR="00706310" w:rsidRPr="00AA38E8" w:rsidRDefault="00706310" w:rsidP="00E513AF">
            <w:pPr>
              <w:spacing w:before="60"/>
              <w:rPr>
                <w:rFonts w:cs="Calibri"/>
                <w:sz w:val="16"/>
              </w:rPr>
            </w:pPr>
            <w:r>
              <w:rPr>
                <w:rFonts w:cs="Calibri"/>
                <w:sz w:val="16"/>
              </w:rPr>
              <w:t>N/A</w:t>
            </w:r>
          </w:p>
        </w:tc>
        <w:tc>
          <w:tcPr>
            <w:tcW w:w="1135" w:type="dxa"/>
          </w:tcPr>
          <w:p w:rsidR="00706310" w:rsidRPr="00AA38E8" w:rsidRDefault="00706310" w:rsidP="00E513AF">
            <w:pPr>
              <w:spacing w:before="60"/>
              <w:rPr>
                <w:rFonts w:cs="Calibri"/>
                <w:sz w:val="16"/>
              </w:rPr>
            </w:pPr>
            <w:r>
              <w:rPr>
                <w:rFonts w:cs="Calibri"/>
                <w:sz w:val="16"/>
              </w:rPr>
              <w:t>N/A</w:t>
            </w:r>
          </w:p>
        </w:tc>
      </w:tr>
      <w:tr w:rsidR="00706310" w:rsidRPr="00AA38E8" w:rsidTr="00E513AF">
        <w:tc>
          <w:tcPr>
            <w:tcW w:w="1689" w:type="dxa"/>
          </w:tcPr>
          <w:p w:rsidR="00706310" w:rsidRPr="00AA38E8" w:rsidRDefault="00706310" w:rsidP="00E513AF">
            <w:pPr>
              <w:spacing w:before="60"/>
              <w:rPr>
                <w:rFonts w:cs="Calibri"/>
                <w:b/>
                <w:bCs/>
                <w:sz w:val="16"/>
              </w:rPr>
            </w:pPr>
            <w:r w:rsidRPr="00AA38E8">
              <w:rPr>
                <w:rFonts w:cs="Calibri"/>
                <w:b/>
                <w:bCs/>
                <w:sz w:val="16"/>
              </w:rPr>
              <w:lastRenderedPageBreak/>
              <w:t>Return Value</w:t>
            </w:r>
          </w:p>
        </w:tc>
        <w:tc>
          <w:tcPr>
            <w:tcW w:w="3834" w:type="dxa"/>
          </w:tcPr>
          <w:p w:rsidR="00706310" w:rsidRPr="00AA38E8" w:rsidRDefault="00706310" w:rsidP="00E513AF">
            <w:pPr>
              <w:spacing w:before="60"/>
              <w:rPr>
                <w:rFonts w:cs="Calibri"/>
                <w:sz w:val="16"/>
              </w:rPr>
            </w:pPr>
            <w:r w:rsidRPr="004F4D9F">
              <w:rPr>
                <w:rFonts w:cs="Calibri"/>
                <w:sz w:val="16"/>
              </w:rPr>
              <w:t>RegisterDummyRead_Cnt_T_u32</w:t>
            </w:r>
          </w:p>
        </w:tc>
        <w:tc>
          <w:tcPr>
            <w:tcW w:w="1135" w:type="dxa"/>
          </w:tcPr>
          <w:p w:rsidR="00706310" w:rsidRPr="00AA38E8" w:rsidRDefault="00706310" w:rsidP="00E513AF">
            <w:pPr>
              <w:spacing w:before="60"/>
              <w:rPr>
                <w:rFonts w:cs="Calibri"/>
                <w:sz w:val="16"/>
              </w:rPr>
            </w:pPr>
            <w:r>
              <w:rPr>
                <w:rFonts w:cs="Calibri"/>
                <w:sz w:val="16"/>
              </w:rPr>
              <w:t>N/A</w:t>
            </w:r>
          </w:p>
        </w:tc>
        <w:tc>
          <w:tcPr>
            <w:tcW w:w="1135" w:type="dxa"/>
          </w:tcPr>
          <w:p w:rsidR="00706310" w:rsidRPr="00AA38E8" w:rsidRDefault="00706310" w:rsidP="00E513AF">
            <w:pPr>
              <w:spacing w:before="60"/>
              <w:rPr>
                <w:rFonts w:cs="Calibri"/>
                <w:sz w:val="16"/>
              </w:rPr>
            </w:pPr>
            <w:r>
              <w:rPr>
                <w:rFonts w:cs="Calibri"/>
                <w:sz w:val="16"/>
              </w:rPr>
              <w:t>N/A</w:t>
            </w:r>
          </w:p>
        </w:tc>
        <w:tc>
          <w:tcPr>
            <w:tcW w:w="1135" w:type="dxa"/>
          </w:tcPr>
          <w:p w:rsidR="00706310" w:rsidRPr="00AA38E8" w:rsidRDefault="00706310" w:rsidP="00E513AF">
            <w:pPr>
              <w:spacing w:before="60"/>
              <w:rPr>
                <w:rFonts w:cs="Calibri"/>
                <w:sz w:val="16"/>
              </w:rPr>
            </w:pPr>
            <w:r>
              <w:rPr>
                <w:rFonts w:cs="Calibri"/>
                <w:sz w:val="16"/>
              </w:rPr>
              <w:t>N/A</w:t>
            </w:r>
          </w:p>
        </w:tc>
      </w:tr>
    </w:tbl>
    <w:p w:rsidR="00706310" w:rsidRDefault="00706310" w:rsidP="00706310">
      <w:pPr>
        <w:pStyle w:val="Heading2"/>
        <w:numPr>
          <w:ilvl w:val="3"/>
          <w:numId w:val="11"/>
        </w:numPr>
        <w:spacing w:after="60"/>
        <w:rPr>
          <w:rFonts w:ascii="Calibri" w:hAnsi="Calibri" w:cs="Calibri"/>
        </w:rPr>
      </w:pPr>
      <w:bookmarkStart w:id="270" w:name="_Toc438496866"/>
      <w:r>
        <w:rPr>
          <w:rFonts w:ascii="Calibri" w:hAnsi="Calibri" w:cs="Calibri"/>
        </w:rPr>
        <w:t>Design Rationale</w:t>
      </w:r>
      <w:bookmarkEnd w:id="270"/>
    </w:p>
    <w:p w:rsidR="00706310" w:rsidRPr="00492F94" w:rsidRDefault="00706310" w:rsidP="00706310">
      <w:pPr>
        <w:rPr>
          <w:rFonts w:cs="Calibri"/>
          <w:i/>
        </w:rPr>
      </w:pPr>
      <w:r w:rsidRPr="004F4D9F">
        <w:rPr>
          <w:lang w:bidi="ar-SA"/>
        </w:rPr>
        <w:t>This function can be used both for read-and-use and for read-and-discard</w:t>
      </w:r>
    </w:p>
    <w:p w:rsidR="00DC5CD8" w:rsidRPr="00492F94" w:rsidRDefault="00DC5CD8" w:rsidP="00A60CF0">
      <w:pPr>
        <w:rPr>
          <w:rFonts w:cs="Calibri"/>
          <w:i/>
        </w:rPr>
      </w:pPr>
    </w:p>
    <w:p w:rsidR="00A51D16" w:rsidRPr="00AA38E8" w:rsidRDefault="00A51D16" w:rsidP="00A51D16">
      <w:pPr>
        <w:pStyle w:val="Heading2"/>
        <w:numPr>
          <w:ilvl w:val="2"/>
          <w:numId w:val="11"/>
        </w:numPr>
        <w:tabs>
          <w:tab w:val="clear" w:pos="1017"/>
          <w:tab w:val="num" w:pos="567"/>
        </w:tabs>
        <w:spacing w:after="60"/>
        <w:ind w:left="567"/>
        <w:rPr>
          <w:ins w:id="271" w:author="Shawn Penning" w:date="2018-04-06T09:46:00Z"/>
          <w:rFonts w:ascii="Calibri" w:hAnsi="Calibri" w:cs="Calibri"/>
        </w:rPr>
      </w:pPr>
      <w:ins w:id="272" w:author="Shawn Penning" w:date="2018-04-06T09:46:00Z">
        <w:r w:rsidRPr="00AA38E8">
          <w:rPr>
            <w:rFonts w:ascii="Calibri" w:hAnsi="Calibri" w:cs="Calibri"/>
          </w:rPr>
          <w:t>Local Function #</w:t>
        </w:r>
        <w:r>
          <w:rPr>
            <w:rFonts w:ascii="Calibri" w:hAnsi="Calibri" w:cs="Calibri"/>
          </w:rPr>
          <w:t>3</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A51D16" w:rsidRPr="00AA38E8" w:rsidTr="00C075E4">
        <w:trPr>
          <w:ins w:id="273" w:author="Shawn Penning" w:date="2018-04-06T09:46:00Z"/>
        </w:trPr>
        <w:tc>
          <w:tcPr>
            <w:tcW w:w="1689" w:type="dxa"/>
          </w:tcPr>
          <w:p w:rsidR="00A51D16" w:rsidRPr="00AA38E8" w:rsidRDefault="00A51D16" w:rsidP="00C075E4">
            <w:pPr>
              <w:spacing w:before="60"/>
              <w:rPr>
                <w:ins w:id="274" w:author="Shawn Penning" w:date="2018-04-06T09:46:00Z"/>
                <w:rFonts w:cs="Calibri"/>
                <w:b/>
                <w:bCs/>
                <w:sz w:val="16"/>
              </w:rPr>
            </w:pPr>
            <w:ins w:id="275" w:author="Shawn Penning" w:date="2018-04-06T09:46:00Z">
              <w:r w:rsidRPr="00AA38E8">
                <w:rPr>
                  <w:rFonts w:cs="Calibri"/>
                  <w:b/>
                  <w:bCs/>
                  <w:sz w:val="16"/>
                </w:rPr>
                <w:t>Function Name</w:t>
              </w:r>
            </w:ins>
          </w:p>
        </w:tc>
        <w:tc>
          <w:tcPr>
            <w:tcW w:w="3834" w:type="dxa"/>
          </w:tcPr>
          <w:p w:rsidR="00A51D16" w:rsidRPr="00AA38E8" w:rsidRDefault="00A51D16" w:rsidP="00C075E4">
            <w:pPr>
              <w:spacing w:before="60"/>
              <w:rPr>
                <w:ins w:id="276" w:author="Shawn Penning" w:date="2018-04-06T09:46:00Z"/>
                <w:rFonts w:cs="Calibri"/>
                <w:sz w:val="16"/>
              </w:rPr>
            </w:pPr>
            <w:proofErr w:type="spellStart"/>
            <w:ins w:id="277" w:author="Shawn Penning" w:date="2018-04-06T09:47:00Z">
              <w:r w:rsidRPr="00A51D16">
                <w:rPr>
                  <w:rFonts w:cs="Calibri"/>
                  <w:sz w:val="16"/>
                </w:rPr>
                <w:t>UpdRollgCntr</w:t>
              </w:r>
            </w:ins>
            <w:proofErr w:type="spellEnd"/>
          </w:p>
        </w:tc>
        <w:tc>
          <w:tcPr>
            <w:tcW w:w="1135" w:type="dxa"/>
            <w:shd w:val="pct30" w:color="FFFF00" w:fill="auto"/>
          </w:tcPr>
          <w:p w:rsidR="00A51D16" w:rsidRPr="00AA38E8" w:rsidRDefault="00A51D16" w:rsidP="00C075E4">
            <w:pPr>
              <w:spacing w:before="60"/>
              <w:jc w:val="center"/>
              <w:rPr>
                <w:ins w:id="278" w:author="Shawn Penning" w:date="2018-04-06T09:46:00Z"/>
                <w:rFonts w:cs="Calibri"/>
                <w:sz w:val="16"/>
              </w:rPr>
            </w:pPr>
            <w:ins w:id="279" w:author="Shawn Penning" w:date="2018-04-06T09:46:00Z">
              <w:r w:rsidRPr="00AA38E8">
                <w:rPr>
                  <w:rFonts w:cs="Calibri"/>
                  <w:sz w:val="16"/>
                </w:rPr>
                <w:t>Type</w:t>
              </w:r>
            </w:ins>
          </w:p>
        </w:tc>
        <w:tc>
          <w:tcPr>
            <w:tcW w:w="1135" w:type="dxa"/>
            <w:shd w:val="pct30" w:color="FFFF00" w:fill="auto"/>
          </w:tcPr>
          <w:p w:rsidR="00A51D16" w:rsidRPr="00AA38E8" w:rsidRDefault="00A51D16" w:rsidP="00C075E4">
            <w:pPr>
              <w:spacing w:before="60"/>
              <w:jc w:val="center"/>
              <w:rPr>
                <w:ins w:id="280" w:author="Shawn Penning" w:date="2018-04-06T09:46:00Z"/>
                <w:rFonts w:cs="Calibri"/>
                <w:sz w:val="16"/>
              </w:rPr>
            </w:pPr>
            <w:ins w:id="281" w:author="Shawn Penning" w:date="2018-04-06T09:46:00Z">
              <w:r w:rsidRPr="00AA38E8">
                <w:rPr>
                  <w:rFonts w:cs="Calibri"/>
                  <w:sz w:val="16"/>
                </w:rPr>
                <w:t>Min</w:t>
              </w:r>
            </w:ins>
          </w:p>
        </w:tc>
        <w:tc>
          <w:tcPr>
            <w:tcW w:w="1135" w:type="dxa"/>
            <w:shd w:val="pct30" w:color="FFFF00" w:fill="auto"/>
          </w:tcPr>
          <w:p w:rsidR="00A51D16" w:rsidRPr="00AA38E8" w:rsidRDefault="00A51D16" w:rsidP="00C075E4">
            <w:pPr>
              <w:spacing w:before="60"/>
              <w:jc w:val="center"/>
              <w:rPr>
                <w:ins w:id="282" w:author="Shawn Penning" w:date="2018-04-06T09:46:00Z"/>
                <w:rFonts w:cs="Calibri"/>
                <w:sz w:val="16"/>
              </w:rPr>
            </w:pPr>
            <w:ins w:id="283" w:author="Shawn Penning" w:date="2018-04-06T09:46:00Z">
              <w:r w:rsidRPr="00AA38E8">
                <w:rPr>
                  <w:rFonts w:cs="Calibri"/>
                  <w:sz w:val="16"/>
                </w:rPr>
                <w:t>Max</w:t>
              </w:r>
            </w:ins>
          </w:p>
        </w:tc>
      </w:tr>
      <w:tr w:rsidR="00A51D16" w:rsidRPr="00AA38E8" w:rsidTr="00C075E4">
        <w:trPr>
          <w:ins w:id="284" w:author="Shawn Penning" w:date="2018-04-06T09:46:00Z"/>
        </w:trPr>
        <w:tc>
          <w:tcPr>
            <w:tcW w:w="1689" w:type="dxa"/>
          </w:tcPr>
          <w:p w:rsidR="00A51D16" w:rsidRPr="00AA38E8" w:rsidRDefault="00A51D16" w:rsidP="00C075E4">
            <w:pPr>
              <w:spacing w:before="60"/>
              <w:rPr>
                <w:ins w:id="285" w:author="Shawn Penning" w:date="2018-04-06T09:46:00Z"/>
                <w:rFonts w:cs="Calibri"/>
                <w:b/>
                <w:bCs/>
                <w:sz w:val="16"/>
              </w:rPr>
            </w:pPr>
            <w:ins w:id="286" w:author="Shawn Penning" w:date="2018-04-06T09:46:00Z">
              <w:r w:rsidRPr="00AA38E8">
                <w:rPr>
                  <w:rFonts w:cs="Calibri"/>
                  <w:b/>
                  <w:bCs/>
                  <w:sz w:val="16"/>
                </w:rPr>
                <w:t xml:space="preserve">Arguments Passed </w:t>
              </w:r>
            </w:ins>
          </w:p>
        </w:tc>
        <w:tc>
          <w:tcPr>
            <w:tcW w:w="3834" w:type="dxa"/>
          </w:tcPr>
          <w:p w:rsidR="00A51D16" w:rsidRPr="00AA38E8" w:rsidRDefault="00A51D16" w:rsidP="00C075E4">
            <w:pPr>
              <w:spacing w:before="60"/>
              <w:rPr>
                <w:ins w:id="287" w:author="Shawn Penning" w:date="2018-04-06T09:46:00Z"/>
                <w:rFonts w:cs="Calibri"/>
                <w:sz w:val="16"/>
              </w:rPr>
            </w:pPr>
            <w:ins w:id="288" w:author="Shawn Penning" w:date="2018-04-06T09:47:00Z">
              <w:r>
                <w:rPr>
                  <w:rFonts w:cs="Calibri"/>
                  <w:sz w:val="16"/>
                </w:rPr>
                <w:t>None</w:t>
              </w:r>
            </w:ins>
          </w:p>
        </w:tc>
        <w:tc>
          <w:tcPr>
            <w:tcW w:w="1135" w:type="dxa"/>
          </w:tcPr>
          <w:p w:rsidR="00A51D16" w:rsidRPr="00AA38E8" w:rsidRDefault="00A51D16" w:rsidP="00C075E4">
            <w:pPr>
              <w:spacing w:before="60"/>
              <w:rPr>
                <w:ins w:id="289" w:author="Shawn Penning" w:date="2018-04-06T09:46:00Z"/>
                <w:rFonts w:cs="Calibri"/>
                <w:sz w:val="16"/>
              </w:rPr>
            </w:pPr>
            <w:ins w:id="290" w:author="Shawn Penning" w:date="2018-04-06T09:46:00Z">
              <w:r>
                <w:rPr>
                  <w:rFonts w:cs="Calibri"/>
                  <w:sz w:val="16"/>
                </w:rPr>
                <w:t>N/A</w:t>
              </w:r>
            </w:ins>
          </w:p>
        </w:tc>
        <w:tc>
          <w:tcPr>
            <w:tcW w:w="1135" w:type="dxa"/>
          </w:tcPr>
          <w:p w:rsidR="00A51D16" w:rsidRPr="00AA38E8" w:rsidRDefault="00A51D16" w:rsidP="00C075E4">
            <w:pPr>
              <w:spacing w:before="60"/>
              <w:rPr>
                <w:ins w:id="291" w:author="Shawn Penning" w:date="2018-04-06T09:46:00Z"/>
                <w:rFonts w:cs="Calibri"/>
                <w:sz w:val="16"/>
              </w:rPr>
            </w:pPr>
            <w:ins w:id="292" w:author="Shawn Penning" w:date="2018-04-06T09:46:00Z">
              <w:r>
                <w:rPr>
                  <w:rFonts w:cs="Calibri"/>
                  <w:sz w:val="16"/>
                </w:rPr>
                <w:t>N/A</w:t>
              </w:r>
            </w:ins>
          </w:p>
        </w:tc>
        <w:tc>
          <w:tcPr>
            <w:tcW w:w="1135" w:type="dxa"/>
          </w:tcPr>
          <w:p w:rsidR="00A51D16" w:rsidRPr="00AA38E8" w:rsidRDefault="00A51D16" w:rsidP="00C075E4">
            <w:pPr>
              <w:spacing w:before="60"/>
              <w:rPr>
                <w:ins w:id="293" w:author="Shawn Penning" w:date="2018-04-06T09:46:00Z"/>
                <w:rFonts w:cs="Calibri"/>
                <w:sz w:val="16"/>
              </w:rPr>
            </w:pPr>
            <w:ins w:id="294" w:author="Shawn Penning" w:date="2018-04-06T09:46:00Z">
              <w:r>
                <w:rPr>
                  <w:rFonts w:cs="Calibri"/>
                  <w:sz w:val="16"/>
                </w:rPr>
                <w:t>N/A</w:t>
              </w:r>
            </w:ins>
          </w:p>
        </w:tc>
      </w:tr>
      <w:tr w:rsidR="00A51D16" w:rsidRPr="00AA38E8" w:rsidTr="00C075E4">
        <w:trPr>
          <w:ins w:id="295" w:author="Shawn Penning" w:date="2018-04-06T09:46:00Z"/>
        </w:trPr>
        <w:tc>
          <w:tcPr>
            <w:tcW w:w="1689" w:type="dxa"/>
          </w:tcPr>
          <w:p w:rsidR="00A51D16" w:rsidRPr="00AA38E8" w:rsidRDefault="00A51D16" w:rsidP="00C075E4">
            <w:pPr>
              <w:spacing w:before="60"/>
              <w:rPr>
                <w:ins w:id="296" w:author="Shawn Penning" w:date="2018-04-06T09:46:00Z"/>
                <w:rFonts w:cs="Calibri"/>
                <w:b/>
                <w:bCs/>
                <w:sz w:val="16"/>
              </w:rPr>
            </w:pPr>
            <w:ins w:id="297" w:author="Shawn Penning" w:date="2018-04-06T09:46:00Z">
              <w:r w:rsidRPr="00AA38E8">
                <w:rPr>
                  <w:rFonts w:cs="Calibri"/>
                  <w:b/>
                  <w:bCs/>
                  <w:sz w:val="16"/>
                </w:rPr>
                <w:t>Return Value</w:t>
              </w:r>
            </w:ins>
          </w:p>
        </w:tc>
        <w:tc>
          <w:tcPr>
            <w:tcW w:w="3834" w:type="dxa"/>
          </w:tcPr>
          <w:p w:rsidR="00A51D16" w:rsidRPr="00AA38E8" w:rsidRDefault="00A51D16" w:rsidP="00C075E4">
            <w:pPr>
              <w:spacing w:before="60"/>
              <w:rPr>
                <w:ins w:id="298" w:author="Shawn Penning" w:date="2018-04-06T09:46:00Z"/>
                <w:rFonts w:cs="Calibri"/>
                <w:sz w:val="16"/>
              </w:rPr>
            </w:pPr>
            <w:ins w:id="299" w:author="Shawn Penning" w:date="2018-04-06T09:50:00Z">
              <w:r>
                <w:rPr>
                  <w:rFonts w:cs="Calibri"/>
                  <w:sz w:val="16"/>
                </w:rPr>
                <w:t>None</w:t>
              </w:r>
            </w:ins>
          </w:p>
        </w:tc>
        <w:tc>
          <w:tcPr>
            <w:tcW w:w="1135" w:type="dxa"/>
          </w:tcPr>
          <w:p w:rsidR="00A51D16" w:rsidRPr="00AA38E8" w:rsidRDefault="00A51D16" w:rsidP="00C075E4">
            <w:pPr>
              <w:spacing w:before="60"/>
              <w:rPr>
                <w:ins w:id="300" w:author="Shawn Penning" w:date="2018-04-06T09:46:00Z"/>
                <w:rFonts w:cs="Calibri"/>
                <w:sz w:val="16"/>
              </w:rPr>
            </w:pPr>
            <w:ins w:id="301" w:author="Shawn Penning" w:date="2018-04-06T09:46:00Z">
              <w:r>
                <w:rPr>
                  <w:rFonts w:cs="Calibri"/>
                  <w:sz w:val="16"/>
                </w:rPr>
                <w:t>N/A</w:t>
              </w:r>
            </w:ins>
          </w:p>
        </w:tc>
        <w:tc>
          <w:tcPr>
            <w:tcW w:w="1135" w:type="dxa"/>
          </w:tcPr>
          <w:p w:rsidR="00A51D16" w:rsidRPr="00AA38E8" w:rsidRDefault="00A51D16" w:rsidP="00C075E4">
            <w:pPr>
              <w:spacing w:before="60"/>
              <w:rPr>
                <w:ins w:id="302" w:author="Shawn Penning" w:date="2018-04-06T09:46:00Z"/>
                <w:rFonts w:cs="Calibri"/>
                <w:sz w:val="16"/>
              </w:rPr>
            </w:pPr>
            <w:ins w:id="303" w:author="Shawn Penning" w:date="2018-04-06T09:46:00Z">
              <w:r>
                <w:rPr>
                  <w:rFonts w:cs="Calibri"/>
                  <w:sz w:val="16"/>
                </w:rPr>
                <w:t>N/A</w:t>
              </w:r>
            </w:ins>
          </w:p>
        </w:tc>
        <w:tc>
          <w:tcPr>
            <w:tcW w:w="1135" w:type="dxa"/>
          </w:tcPr>
          <w:p w:rsidR="00A51D16" w:rsidRPr="00AA38E8" w:rsidRDefault="00A51D16" w:rsidP="00C075E4">
            <w:pPr>
              <w:spacing w:before="60"/>
              <w:rPr>
                <w:ins w:id="304" w:author="Shawn Penning" w:date="2018-04-06T09:46:00Z"/>
                <w:rFonts w:cs="Calibri"/>
                <w:sz w:val="16"/>
              </w:rPr>
            </w:pPr>
            <w:ins w:id="305" w:author="Shawn Penning" w:date="2018-04-06T09:46:00Z">
              <w:r>
                <w:rPr>
                  <w:rFonts w:cs="Calibri"/>
                  <w:sz w:val="16"/>
                </w:rPr>
                <w:t>N/A</w:t>
              </w:r>
            </w:ins>
          </w:p>
        </w:tc>
      </w:tr>
    </w:tbl>
    <w:p w:rsidR="00A51D16" w:rsidRDefault="00A51D16" w:rsidP="00A51D16">
      <w:pPr>
        <w:pStyle w:val="Heading2"/>
        <w:numPr>
          <w:ilvl w:val="3"/>
          <w:numId w:val="11"/>
        </w:numPr>
        <w:spacing w:after="60"/>
        <w:rPr>
          <w:ins w:id="306" w:author="Shawn Penning" w:date="2018-04-06T09:46:00Z"/>
          <w:rFonts w:ascii="Calibri" w:hAnsi="Calibri" w:cs="Calibri"/>
        </w:rPr>
      </w:pPr>
      <w:ins w:id="307" w:author="Shawn Penning" w:date="2018-04-06T09:46:00Z">
        <w:r>
          <w:rPr>
            <w:rFonts w:ascii="Calibri" w:hAnsi="Calibri" w:cs="Calibri"/>
          </w:rPr>
          <w:t>Design Rationale</w:t>
        </w:r>
      </w:ins>
    </w:p>
    <w:p w:rsidR="00A51D16" w:rsidRPr="00492F94" w:rsidRDefault="00A51D16" w:rsidP="00A51D16">
      <w:pPr>
        <w:rPr>
          <w:ins w:id="308" w:author="Shawn Penning" w:date="2018-04-06T09:46:00Z"/>
          <w:rFonts w:cs="Calibri"/>
          <w:i/>
        </w:rPr>
      </w:pPr>
      <w:ins w:id="309" w:author="Shawn Penning" w:date="2018-04-06T09:46:00Z">
        <w:r w:rsidRPr="004F4D9F">
          <w:rPr>
            <w:lang w:bidi="ar-SA"/>
          </w:rPr>
          <w:t xml:space="preserve">This function </w:t>
        </w:r>
      </w:ins>
      <w:ins w:id="310" w:author="Shawn Penning" w:date="2018-04-06T09:50:00Z">
        <w:r>
          <w:rPr>
            <w:lang w:bidi="ar-SA"/>
          </w:rPr>
          <w:t>used to update the rolling counter. It uses PIM’s instead of passing arguments</w:t>
        </w:r>
      </w:ins>
      <w:ins w:id="311" w:author="Shawn Penning" w:date="2018-04-06T09:51:00Z">
        <w:r>
          <w:rPr>
            <w:lang w:bidi="ar-SA"/>
          </w:rPr>
          <w:t>. Added to reduce cyclomatic complexity.</w:t>
        </w:r>
      </w:ins>
    </w:p>
    <w:p w:rsidR="00A60CF0" w:rsidRPr="00F44962" w:rsidRDefault="00A60CF0" w:rsidP="008C6874">
      <w:pPr>
        <w:rPr>
          <w:rFonts w:cs="Calibri"/>
          <w:b/>
        </w:rPr>
      </w:pPr>
    </w:p>
    <w:p w:rsidR="008C6874" w:rsidRPr="00AA38E8" w:rsidRDefault="008C6874" w:rsidP="008C6874">
      <w:pPr>
        <w:pStyle w:val="Heading2"/>
        <w:spacing w:after="60"/>
        <w:rPr>
          <w:rFonts w:ascii="Calibri" w:hAnsi="Calibri" w:cs="Calibri"/>
        </w:rPr>
      </w:pPr>
      <w:bookmarkStart w:id="312" w:name="_Toc421011542"/>
      <w:bookmarkStart w:id="313" w:name="_Toc438496867"/>
      <w:r>
        <w:rPr>
          <w:rFonts w:ascii="Calibri" w:hAnsi="Calibri" w:cs="Calibri"/>
        </w:rPr>
        <w:t>GLOBAL</w:t>
      </w:r>
      <w:r w:rsidRPr="00AA38E8">
        <w:rPr>
          <w:rFonts w:ascii="Calibri" w:hAnsi="Calibri" w:cs="Calibri"/>
        </w:rPr>
        <w:t xml:space="preserve"> Function/Macro Definitions</w:t>
      </w:r>
      <w:bookmarkEnd w:id="312"/>
      <w:bookmarkEnd w:id="313"/>
    </w:p>
    <w:p w:rsidR="008C6874" w:rsidRDefault="00207069"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14" w:name="_Toc418080076"/>
      <w:bookmarkStart w:id="315" w:name="_Toc421709921"/>
      <w:bookmarkStart w:id="316" w:name="_Toc438496868"/>
      <w:r w:rsidRPr="002E3F2E">
        <w:rPr>
          <w:rFonts w:ascii="Calibri" w:hAnsi="Calibri"/>
        </w:rPr>
        <w:lastRenderedPageBreak/>
        <w:t>Known</w:t>
      </w:r>
      <w:r w:rsidRPr="00AA38E8">
        <w:rPr>
          <w:rFonts w:ascii="Calibri" w:hAnsi="Calibri" w:cs="Calibri"/>
        </w:rPr>
        <w:t xml:space="preserve"> Limitations with Design</w:t>
      </w:r>
      <w:bookmarkEnd w:id="314"/>
      <w:bookmarkEnd w:id="315"/>
      <w:bookmarkEnd w:id="316"/>
    </w:p>
    <w:p w:rsidR="00531B8C" w:rsidRDefault="00D066DA"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317" w:name="_Toc382297449"/>
      <w:bookmarkStart w:id="318" w:name="_Toc418080077"/>
      <w:bookmarkStart w:id="319" w:name="_Toc421709922"/>
      <w:bookmarkStart w:id="320" w:name="_Toc438496869"/>
      <w:r w:rsidRPr="00E75CFE">
        <w:rPr>
          <w:rFonts w:ascii="Calibri" w:hAnsi="Calibri" w:cs="Calibri"/>
        </w:rPr>
        <w:lastRenderedPageBreak/>
        <w:t>UNIT TEST CONSIDERATION</w:t>
      </w:r>
      <w:bookmarkEnd w:id="317"/>
      <w:bookmarkEnd w:id="318"/>
      <w:bookmarkEnd w:id="319"/>
      <w:bookmarkEnd w:id="320"/>
    </w:p>
    <w:p w:rsidR="00531B8C" w:rsidRPr="00531B8C" w:rsidRDefault="00492F94" w:rsidP="00531B8C">
      <w:pPr>
        <w:rPr>
          <w:lang w:bidi="ar-SA"/>
        </w:rPr>
      </w:pPr>
      <w:r>
        <w:rPr>
          <w:rFonts w:cs="Calibri"/>
        </w:rPr>
        <w:t>Overflow for the variable</w:t>
      </w:r>
      <w:r w:rsidR="005855BE">
        <w:rPr>
          <w:rFonts w:cs="Calibri"/>
        </w:rPr>
        <w:t>s</w:t>
      </w:r>
      <w:r>
        <w:rPr>
          <w:rFonts w:cs="Calibri"/>
        </w:rPr>
        <w:t xml:space="preserve"> </w:t>
      </w:r>
      <w:r w:rsidR="009B52BA">
        <w:rPr>
          <w:rFonts w:cs="Calibri"/>
          <w:b/>
        </w:rPr>
        <w:t>Rte_Pim_HwTq1</w:t>
      </w:r>
      <w:r w:rsidRPr="00492F94">
        <w:rPr>
          <w:rFonts w:cs="Calibri"/>
          <w:b/>
        </w:rPr>
        <w:t>MeasPrevRollgCntr</w:t>
      </w:r>
      <w:r w:rsidR="008B5C1C">
        <w:rPr>
          <w:rFonts w:cs="Calibri"/>
          <w:b/>
        </w:rPr>
        <w:t xml:space="preserve">, </w:t>
      </w:r>
      <w:r w:rsidR="008B5C1C" w:rsidRPr="008B5C1C">
        <w:rPr>
          <w:rFonts w:cs="Calibri"/>
          <w:b/>
        </w:rPr>
        <w:t>Rte_Pim_HwTq1MsgMissRxCnt</w:t>
      </w:r>
      <w:r w:rsidR="00706310">
        <w:rPr>
          <w:rFonts w:cs="Calibri"/>
          <w:b/>
        </w:rPr>
        <w:t xml:space="preserve">, </w:t>
      </w:r>
      <w:r w:rsidR="00706310" w:rsidRPr="009031BF">
        <w:rPr>
          <w:rFonts w:cs="Calibri"/>
          <w:b/>
        </w:rPr>
        <w:t>Rte_Pim_HwTq</w:t>
      </w:r>
      <w:r w:rsidR="00706310">
        <w:rPr>
          <w:rFonts w:cs="Calibri"/>
          <w:b/>
        </w:rPr>
        <w:t>1</w:t>
      </w:r>
      <w:r w:rsidR="00706310" w:rsidRPr="009031BF">
        <w:rPr>
          <w:rFonts w:cs="Calibri"/>
          <w:b/>
        </w:rPr>
        <w:t>ComStsErrCntr</w:t>
      </w:r>
      <w:r w:rsidR="00706310">
        <w:rPr>
          <w:rFonts w:cs="Calibri"/>
          <w:b/>
        </w:rPr>
        <w:t xml:space="preserve">, </w:t>
      </w:r>
      <w:r w:rsidR="00706310" w:rsidRPr="009031BF">
        <w:rPr>
          <w:rFonts w:cs="Calibri"/>
          <w:b/>
        </w:rPr>
        <w:t>Rte_Pim_HwTq</w:t>
      </w:r>
      <w:r w:rsidR="00706310">
        <w:rPr>
          <w:rFonts w:cs="Calibri"/>
          <w:b/>
        </w:rPr>
        <w:t>1</w:t>
      </w:r>
      <w:r w:rsidR="00706310" w:rsidRPr="009031BF">
        <w:rPr>
          <w:rFonts w:cs="Calibri"/>
          <w:b/>
        </w:rPr>
        <w:t>IntSnsrErrCntr</w:t>
      </w:r>
      <w:r>
        <w:rPr>
          <w:rFonts w:cs="Calibri"/>
        </w:rPr>
        <w:t xml:space="preserve"> </w:t>
      </w:r>
      <w:r w:rsidR="001E4E75">
        <w:rPr>
          <w:rFonts w:cs="Calibri"/>
        </w:rPr>
        <w:t xml:space="preserve">are </w:t>
      </w:r>
      <w:r>
        <w:rPr>
          <w:rFonts w:cs="Calibri"/>
        </w:rPr>
        <w:t xml:space="preserve">intentional as </w:t>
      </w:r>
      <w:r w:rsidR="008B5C1C">
        <w:rPr>
          <w:rFonts w:cs="Calibri"/>
        </w:rPr>
        <w:t>these are</w:t>
      </w:r>
      <w:r>
        <w:rPr>
          <w:rFonts w:cs="Calibri"/>
        </w:rPr>
        <w:t xml:space="preserve"> used as rolling counter</w:t>
      </w:r>
      <w:r w:rsidR="001E4E75">
        <w:rPr>
          <w:rFonts w:cs="Calibri"/>
        </w:rPr>
        <w:t>s</w:t>
      </w:r>
      <w:r>
        <w:rPr>
          <w:rFonts w:cs="Calibri"/>
        </w:rPr>
        <w:t>.</w:t>
      </w:r>
    </w:p>
    <w:p w:rsidR="00786BDF" w:rsidRPr="00A158C7" w:rsidRDefault="00786BDF" w:rsidP="000B37D5">
      <w:pPr>
        <w:pStyle w:val="Heading7"/>
      </w:pPr>
      <w:bookmarkStart w:id="321" w:name="_Toc438496870"/>
      <w:r w:rsidRPr="00A158C7">
        <w:lastRenderedPageBreak/>
        <w:t>Abbreviations and Acronyms</w:t>
      </w:r>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AA09A2">
        <w:trPr>
          <w:tblHeader/>
        </w:trPr>
        <w:tc>
          <w:tcPr>
            <w:tcW w:w="3018" w:type="dxa"/>
            <w:shd w:val="clear" w:color="auto" w:fill="E7E6E6"/>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cPr>
          <w:p w:rsidR="00786BDF" w:rsidRPr="00A158C7" w:rsidRDefault="00786BDF" w:rsidP="00540486">
            <w:pPr>
              <w:spacing w:before="60" w:after="60"/>
              <w:rPr>
                <w:b/>
                <w:szCs w:val="20"/>
              </w:rPr>
            </w:pPr>
            <w:r w:rsidRPr="00A158C7">
              <w:rPr>
                <w:b/>
                <w:szCs w:val="20"/>
              </w:rPr>
              <w:t>Description</w:t>
            </w:r>
          </w:p>
        </w:tc>
      </w:tr>
      <w:tr w:rsidR="00175784" w:rsidRPr="00A158C7" w:rsidTr="00786BDF">
        <w:tc>
          <w:tcPr>
            <w:tcW w:w="3018" w:type="dxa"/>
            <w:shd w:val="clear" w:color="auto" w:fill="auto"/>
          </w:tcPr>
          <w:p w:rsidR="00175784" w:rsidRPr="00AA38E8" w:rsidRDefault="00175784" w:rsidP="007678DF">
            <w:pPr>
              <w:rPr>
                <w:rFonts w:cs="Calibri"/>
                <w:sz w:val="19"/>
              </w:rPr>
            </w:pPr>
            <w:r>
              <w:rPr>
                <w:rFonts w:cs="Calibri"/>
                <w:sz w:val="19"/>
              </w:rPr>
              <w:t>DFD</w:t>
            </w:r>
          </w:p>
        </w:tc>
        <w:tc>
          <w:tcPr>
            <w:tcW w:w="6270" w:type="dxa"/>
            <w:shd w:val="clear" w:color="auto" w:fill="auto"/>
          </w:tcPr>
          <w:p w:rsidR="00175784" w:rsidRPr="00AA38E8" w:rsidRDefault="00175784" w:rsidP="007678DF">
            <w:pPr>
              <w:rPr>
                <w:rFonts w:cs="Calibri"/>
                <w:sz w:val="19"/>
              </w:rPr>
            </w:pPr>
            <w:r>
              <w:rPr>
                <w:rFonts w:cs="Calibri"/>
                <w:sz w:val="19"/>
              </w:rPr>
              <w:t>Design functional diagram</w:t>
            </w:r>
          </w:p>
        </w:tc>
      </w:tr>
      <w:tr w:rsidR="00175784" w:rsidRPr="00A158C7" w:rsidTr="00786BDF">
        <w:tc>
          <w:tcPr>
            <w:tcW w:w="3018" w:type="dxa"/>
            <w:shd w:val="clear" w:color="auto" w:fill="auto"/>
          </w:tcPr>
          <w:p w:rsidR="00175784" w:rsidRDefault="00175784" w:rsidP="007678DF">
            <w:pPr>
              <w:rPr>
                <w:rFonts w:cs="Calibri"/>
                <w:sz w:val="19"/>
              </w:rPr>
            </w:pPr>
            <w:r>
              <w:rPr>
                <w:rFonts w:cs="Calibri"/>
                <w:sz w:val="19"/>
              </w:rPr>
              <w:t>MDD</w:t>
            </w:r>
          </w:p>
        </w:tc>
        <w:tc>
          <w:tcPr>
            <w:tcW w:w="6270" w:type="dxa"/>
            <w:shd w:val="clear" w:color="auto" w:fill="auto"/>
          </w:tcPr>
          <w:p w:rsidR="00175784" w:rsidRDefault="00175784" w:rsidP="007678DF">
            <w:pPr>
              <w:rPr>
                <w:rFonts w:cs="Calibri"/>
                <w:sz w:val="19"/>
              </w:rPr>
            </w:pPr>
            <w:r>
              <w:rPr>
                <w:rFonts w:cs="Calibri"/>
                <w:sz w:val="19"/>
              </w:rPr>
              <w:t>Module design Document</w:t>
            </w:r>
          </w:p>
        </w:tc>
      </w:tr>
    </w:tbl>
    <w:p w:rsidR="0053510E" w:rsidRPr="00A158C7" w:rsidRDefault="005A77EF" w:rsidP="000B37D5">
      <w:pPr>
        <w:pStyle w:val="Heading7"/>
      </w:pPr>
      <w:bookmarkStart w:id="322" w:name="_Toc438496871"/>
      <w:r w:rsidRPr="00A158C7">
        <w:lastRenderedPageBreak/>
        <w:t>Glossary</w:t>
      </w:r>
      <w:bookmarkEnd w:id="32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950"/>
        <w:gridCol w:w="1993"/>
      </w:tblGrid>
      <w:tr w:rsidR="005A77EF" w:rsidRPr="00A158C7" w:rsidTr="00AA09A2">
        <w:trPr>
          <w:tblHeader/>
        </w:trPr>
        <w:tc>
          <w:tcPr>
            <w:tcW w:w="2358" w:type="dxa"/>
            <w:shd w:val="clear" w:color="auto" w:fill="E7E6E6"/>
            <w:vAlign w:val="center"/>
          </w:tcPr>
          <w:p w:rsidR="005A77EF" w:rsidRPr="00AA09A2" w:rsidRDefault="005A77EF" w:rsidP="00AA09A2">
            <w:pPr>
              <w:spacing w:before="60" w:after="60"/>
              <w:rPr>
                <w:b/>
                <w:szCs w:val="20"/>
              </w:rPr>
            </w:pPr>
            <w:r w:rsidRPr="00AA09A2">
              <w:rPr>
                <w:b/>
                <w:szCs w:val="20"/>
              </w:rPr>
              <w:t>Term</w:t>
            </w:r>
          </w:p>
        </w:tc>
        <w:tc>
          <w:tcPr>
            <w:tcW w:w="4950" w:type="dxa"/>
            <w:shd w:val="clear" w:color="auto" w:fill="E7E6E6"/>
            <w:vAlign w:val="center"/>
          </w:tcPr>
          <w:p w:rsidR="005A77EF" w:rsidRPr="00AA09A2" w:rsidRDefault="005A77EF" w:rsidP="00AA09A2">
            <w:pPr>
              <w:spacing w:before="60" w:after="60"/>
              <w:rPr>
                <w:b/>
                <w:szCs w:val="20"/>
              </w:rPr>
            </w:pPr>
            <w:r w:rsidRPr="00AA09A2">
              <w:rPr>
                <w:b/>
                <w:szCs w:val="20"/>
              </w:rPr>
              <w:t>Definition</w:t>
            </w:r>
          </w:p>
        </w:tc>
        <w:tc>
          <w:tcPr>
            <w:tcW w:w="1993" w:type="dxa"/>
            <w:shd w:val="clear" w:color="auto" w:fill="E7E6E6"/>
            <w:vAlign w:val="center"/>
          </w:tcPr>
          <w:p w:rsidR="005A77EF" w:rsidRPr="00AA09A2" w:rsidRDefault="005A77EF" w:rsidP="00AA09A2">
            <w:pPr>
              <w:spacing w:before="60" w:after="60"/>
              <w:rPr>
                <w:b/>
                <w:szCs w:val="20"/>
              </w:rPr>
            </w:pPr>
            <w:r w:rsidRPr="00AA09A2">
              <w:rPr>
                <w:b/>
                <w:szCs w:val="20"/>
              </w:rPr>
              <w:t>Source</w:t>
            </w:r>
          </w:p>
        </w:tc>
      </w:tr>
      <w:tr w:rsidR="00531B8C" w:rsidRPr="00A158C7" w:rsidTr="00AA09A2">
        <w:tc>
          <w:tcPr>
            <w:tcW w:w="2358" w:type="dxa"/>
            <w:shd w:val="clear" w:color="auto" w:fill="auto"/>
          </w:tcPr>
          <w:p w:rsidR="00531B8C" w:rsidRPr="00AA09A2" w:rsidRDefault="00531B8C" w:rsidP="00B758D2">
            <w:pPr>
              <w:rPr>
                <w:sz w:val="19"/>
              </w:rPr>
            </w:pPr>
            <w:r w:rsidRPr="00AA09A2">
              <w:rPr>
                <w:sz w:val="19"/>
              </w:rPr>
              <w:t>MDD</w:t>
            </w:r>
          </w:p>
        </w:tc>
        <w:tc>
          <w:tcPr>
            <w:tcW w:w="4950" w:type="dxa"/>
            <w:shd w:val="clear" w:color="auto" w:fill="auto"/>
          </w:tcPr>
          <w:p w:rsidR="00531B8C" w:rsidRPr="00AA09A2" w:rsidRDefault="00531B8C" w:rsidP="00B758D2">
            <w:pPr>
              <w:rPr>
                <w:sz w:val="19"/>
              </w:rPr>
            </w:pPr>
            <w:r w:rsidRPr="00AA09A2">
              <w:rPr>
                <w:sz w:val="19"/>
              </w:rPr>
              <w:t>Module Design Document</w:t>
            </w:r>
          </w:p>
        </w:tc>
        <w:tc>
          <w:tcPr>
            <w:tcW w:w="1993" w:type="dxa"/>
            <w:shd w:val="clear" w:color="auto" w:fill="auto"/>
          </w:tcPr>
          <w:p w:rsidR="00531B8C" w:rsidRPr="00AA09A2" w:rsidRDefault="00531B8C" w:rsidP="00AA09A2">
            <w:pPr>
              <w:pStyle w:val="BodyText"/>
              <w:spacing w:before="60" w:after="60"/>
              <w:rPr>
                <w:rFonts w:ascii="Calibri" w:hAnsi="Calibri" w:cs="Calibri"/>
                <w:sz w:val="20"/>
                <w:szCs w:val="20"/>
              </w:rPr>
            </w:pPr>
          </w:p>
        </w:tc>
      </w:tr>
      <w:tr w:rsidR="00531B8C" w:rsidRPr="00A158C7" w:rsidTr="00AA09A2">
        <w:tc>
          <w:tcPr>
            <w:tcW w:w="2358" w:type="dxa"/>
            <w:shd w:val="clear" w:color="auto" w:fill="auto"/>
          </w:tcPr>
          <w:p w:rsidR="00531B8C" w:rsidRPr="00AA09A2" w:rsidRDefault="00531B8C" w:rsidP="00B758D2">
            <w:pPr>
              <w:rPr>
                <w:sz w:val="19"/>
              </w:rPr>
            </w:pPr>
            <w:r w:rsidRPr="00AA09A2">
              <w:rPr>
                <w:sz w:val="19"/>
              </w:rPr>
              <w:t>DFD</w:t>
            </w:r>
          </w:p>
        </w:tc>
        <w:tc>
          <w:tcPr>
            <w:tcW w:w="4950" w:type="dxa"/>
            <w:shd w:val="clear" w:color="auto" w:fill="auto"/>
          </w:tcPr>
          <w:p w:rsidR="00531B8C" w:rsidRPr="00AA09A2" w:rsidRDefault="00531B8C" w:rsidP="00B758D2">
            <w:pPr>
              <w:rPr>
                <w:sz w:val="19"/>
              </w:rPr>
            </w:pPr>
            <w:r w:rsidRPr="00AA09A2">
              <w:rPr>
                <w:sz w:val="19"/>
              </w:rPr>
              <w:t>Data Flow Diagram</w:t>
            </w:r>
          </w:p>
        </w:tc>
        <w:tc>
          <w:tcPr>
            <w:tcW w:w="1993" w:type="dxa"/>
            <w:shd w:val="clear" w:color="auto" w:fill="auto"/>
          </w:tcPr>
          <w:p w:rsidR="00531B8C" w:rsidRPr="00AA09A2" w:rsidRDefault="00531B8C" w:rsidP="00AA09A2">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23" w:name="_Toc438496872"/>
      <w:r w:rsidRPr="00A158C7">
        <w:lastRenderedPageBreak/>
        <w:t>References</w:t>
      </w:r>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899"/>
        <w:gridCol w:w="2091"/>
      </w:tblGrid>
      <w:tr w:rsidR="00A158C7" w:rsidRPr="00A158C7" w:rsidTr="00AA09A2">
        <w:trPr>
          <w:tblHeader/>
        </w:trPr>
        <w:tc>
          <w:tcPr>
            <w:tcW w:w="738" w:type="dxa"/>
            <w:shd w:val="clear" w:color="auto" w:fill="E7E6E6"/>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24" w:name="_Ref313612389"/>
            <w:r>
              <w:t xml:space="preserve">AUTOSAR Specification of Memory Mapping </w:t>
            </w:r>
            <w:del w:id="325" w:author="Shawn Penning" w:date="2018-04-12T16:03:00Z">
              <w:r w:rsidDel="006F4E37">
                <w:delText>(Link:</w:delText>
              </w:r>
              <w:r w:rsidR="00823F4A" w:rsidDel="006F4E37">
                <w:fldChar w:fldCharType="begin"/>
              </w:r>
              <w:r w:rsidR="00823F4A" w:rsidDel="006F4E37">
                <w:delInstrText xml:space="preserve"> HYPERLINK "http://www.autosar.org/download/R4.0/AUTOSAR_SWS_MemoryMapping.pdf" </w:delInstrText>
              </w:r>
              <w:r w:rsidR="00823F4A" w:rsidDel="006F4E37">
                <w:fldChar w:fldCharType="separate"/>
              </w:r>
              <w:r w:rsidRPr="006F4E37" w:rsidDel="006F4E37">
                <w:rPr>
                  <w:rPrChange w:id="326" w:author="Shawn Penning" w:date="2018-04-12T16:03:00Z">
                    <w:rPr>
                      <w:rStyle w:val="Hyperlink"/>
                    </w:rPr>
                  </w:rPrChange>
                </w:rPr>
                <w:delText>AUTOSAR_SWS_MemoryMapping.pdf</w:delText>
              </w:r>
              <w:r w:rsidR="00823F4A" w:rsidDel="006F4E37">
                <w:rPr>
                  <w:rStyle w:val="Hyperlink"/>
                </w:rPr>
                <w:fldChar w:fldCharType="end"/>
              </w:r>
            </w:del>
            <w:ins w:id="327" w:author="Shawn Penning" w:date="2018-04-12T16:03:00Z">
              <w:r w:rsidR="006F4E37" w:rsidRPr="006F4E37">
                <w:rPr>
                  <w:rPrChange w:id="328" w:author="Shawn Penning" w:date="2018-04-12T16:03:00Z">
                    <w:rPr>
                      <w:rStyle w:val="Hyperlink"/>
                    </w:rPr>
                  </w:rPrChange>
                </w:rPr>
                <w:t>AUTOSAR_SWS_MemoryMapping.pdf</w:t>
              </w:r>
            </w:ins>
            <w:del w:id="329" w:author="Shawn Penning" w:date="2018-04-12T16:04:00Z">
              <w:r w:rsidDel="006F4E37">
                <w:delText>)</w:delText>
              </w:r>
            </w:del>
            <w:bookmarkEnd w:id="32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23F4A" w:rsidP="00B758D2">
            <w:pPr>
              <w:keepNext/>
            </w:pPr>
            <w:hyperlink r:id="rId14" w:history="1">
              <w:bookmarkStart w:id="330" w:name="_Ref335300243"/>
              <w:r w:rsidR="00531B8C" w:rsidRPr="00FC427F">
                <w:t>Software Naming Conventions.doc</w:t>
              </w:r>
              <w:bookmarkEnd w:id="330"/>
            </w:hyperlink>
          </w:p>
        </w:tc>
        <w:tc>
          <w:tcPr>
            <w:tcW w:w="2091" w:type="dxa"/>
            <w:shd w:val="clear" w:color="auto" w:fill="auto"/>
          </w:tcPr>
          <w:p w:rsidR="00531B8C" w:rsidRDefault="00531B8C" w:rsidP="00B758D2">
            <w:pPr>
              <w:rPr>
                <w:lang w:bidi="ar-SA"/>
              </w:rPr>
            </w:pPr>
            <w:r>
              <w:rPr>
                <w:lang w:bidi="ar-SA"/>
              </w:rPr>
              <w:t>1.0</w:t>
            </w:r>
            <w:ins w:id="331" w:author="Shawn Penning" w:date="2018-04-12T16:04:00Z">
              <w:r w:rsidR="006F4E37">
                <w:rPr>
                  <w:lang w:bidi="ar-SA"/>
                </w:rPr>
                <w:t>2</w:t>
              </w:r>
            </w:ins>
          </w:p>
        </w:tc>
      </w:tr>
      <w:tr w:rsidR="00531B8C" w:rsidRPr="00A158C7" w:rsidTr="00B758D2">
        <w:tc>
          <w:tcPr>
            <w:tcW w:w="738" w:type="dxa"/>
            <w:shd w:val="clear" w:color="auto" w:fill="auto"/>
          </w:tcPr>
          <w:p w:rsidR="00531B8C" w:rsidRDefault="00531B8C" w:rsidP="00B758D2">
            <w:pPr>
              <w:jc w:val="center"/>
            </w:pPr>
            <w:r>
              <w:t>4</w:t>
            </w:r>
          </w:p>
        </w:tc>
        <w:bookmarkStart w:id="33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32"/>
          </w:p>
        </w:tc>
        <w:tc>
          <w:tcPr>
            <w:tcW w:w="2091" w:type="dxa"/>
            <w:shd w:val="clear" w:color="auto" w:fill="auto"/>
          </w:tcPr>
          <w:p w:rsidR="00531B8C" w:rsidRDefault="00531B8C" w:rsidP="00175784">
            <w:pPr>
              <w:tabs>
                <w:tab w:val="center" w:pos="937"/>
              </w:tabs>
              <w:rPr>
                <w:lang w:bidi="ar-SA"/>
              </w:rPr>
            </w:pPr>
            <w:r>
              <w:rPr>
                <w:lang w:bidi="ar-SA"/>
              </w:rPr>
              <w:t>2.0</w:t>
            </w:r>
            <w:ins w:id="333" w:author="Shawn Penning" w:date="2018-04-12T16:04:00Z">
              <w:r w:rsidR="006F4E37">
                <w:rPr>
                  <w:lang w:bidi="ar-SA"/>
                </w:rPr>
                <w:t>1</w:t>
              </w:r>
            </w:ins>
            <w:r w:rsidR="00175784">
              <w:rPr>
                <w:lang w:bidi="ar-SA"/>
              </w:rPr>
              <w:tab/>
            </w:r>
          </w:p>
        </w:tc>
      </w:tr>
      <w:tr w:rsidR="00175784" w:rsidRPr="00A158C7" w:rsidTr="00B758D2">
        <w:tc>
          <w:tcPr>
            <w:tcW w:w="738" w:type="dxa"/>
            <w:shd w:val="clear" w:color="auto" w:fill="auto"/>
          </w:tcPr>
          <w:p w:rsidR="00175784" w:rsidRDefault="00175784" w:rsidP="00B758D2">
            <w:pPr>
              <w:jc w:val="center"/>
            </w:pPr>
            <w:r>
              <w:t>5</w:t>
            </w:r>
          </w:p>
        </w:tc>
        <w:tc>
          <w:tcPr>
            <w:tcW w:w="6458" w:type="dxa"/>
            <w:shd w:val="clear" w:color="auto" w:fill="auto"/>
          </w:tcPr>
          <w:p w:rsidR="00175784" w:rsidRDefault="009B52BA" w:rsidP="00B758D2">
            <w:pPr>
              <w:keepNext/>
            </w:pPr>
            <w:r>
              <w:rPr>
                <w:rFonts w:cs="Calibri"/>
                <w:szCs w:val="19"/>
              </w:rPr>
              <w:t>FDD – CM66</w:t>
            </w:r>
            <w:r w:rsidR="00DF2C47">
              <w:rPr>
                <w:rFonts w:cs="Calibri"/>
                <w:szCs w:val="19"/>
              </w:rPr>
              <w:t xml:space="preserve">0A </w:t>
            </w:r>
            <w:r>
              <w:rPr>
                <w:rFonts w:cs="Calibri"/>
                <w:szCs w:val="19"/>
              </w:rPr>
              <w:t>HwTq1</w:t>
            </w:r>
            <w:r w:rsidR="00DF2C47" w:rsidRPr="002A11C1">
              <w:rPr>
                <w:rFonts w:cs="Calibri"/>
                <w:szCs w:val="19"/>
              </w:rPr>
              <w:t>Meas</w:t>
            </w:r>
          </w:p>
        </w:tc>
        <w:tc>
          <w:tcPr>
            <w:tcW w:w="2091" w:type="dxa"/>
            <w:shd w:val="clear" w:color="auto" w:fill="auto"/>
          </w:tcPr>
          <w:p w:rsidR="00175784" w:rsidRDefault="00175784" w:rsidP="00175784">
            <w:pPr>
              <w:tabs>
                <w:tab w:val="center" w:pos="937"/>
              </w:tabs>
              <w:rPr>
                <w:lang w:bidi="ar-SA"/>
              </w:rPr>
            </w:pPr>
            <w:r>
              <w:rPr>
                <w:rFonts w:cs="Calibri"/>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F4A" w:rsidRDefault="00823F4A">
      <w:r>
        <w:separator/>
      </w:r>
    </w:p>
  </w:endnote>
  <w:endnote w:type="continuationSeparator" w:id="0">
    <w:p w:rsidR="00823F4A" w:rsidRDefault="0082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10"/>
      <w:gridCol w:w="3309"/>
      <w:gridCol w:w="3307"/>
    </w:tblGrid>
    <w:tr w:rsidR="00D317A3" w:rsidRPr="00B10816" w:rsidTr="00AA09A2">
      <w:tc>
        <w:tcPr>
          <w:tcW w:w="1667" w:type="pct"/>
          <w:shd w:val="clear" w:color="auto" w:fill="auto"/>
          <w:vAlign w:val="center"/>
        </w:tcPr>
        <w:p w:rsidR="00D317A3" w:rsidRPr="00AA09A2" w:rsidRDefault="00D317A3" w:rsidP="00AA09A2">
          <w:pPr>
            <w:pStyle w:val="Footer"/>
            <w:spacing w:after="0"/>
            <w:rPr>
              <w:sz w:val="16"/>
              <w:szCs w:val="16"/>
            </w:rPr>
          </w:pPr>
          <w:r w:rsidRPr="00AA09A2">
            <w:rPr>
              <w:sz w:val="16"/>
              <w:szCs w:val="16"/>
            </w:rPr>
            <w:t xml:space="preserve">Document: </w:t>
          </w:r>
          <w:r>
            <w:rPr>
              <w:sz w:val="16"/>
              <w:szCs w:val="16"/>
            </w:rPr>
            <w:t>HwTq1Meas MDD</w:t>
          </w:r>
        </w:p>
        <w:p w:rsidR="00D317A3" w:rsidRPr="00AA09A2" w:rsidRDefault="00D317A3" w:rsidP="005D3E9F">
          <w:pPr>
            <w:pStyle w:val="Footer"/>
            <w:spacing w:after="0"/>
            <w:rPr>
              <w:sz w:val="16"/>
              <w:szCs w:val="16"/>
            </w:rPr>
          </w:pPr>
          <w:r w:rsidRPr="00AA09A2">
            <w:rPr>
              <w:sz w:val="16"/>
              <w:szCs w:val="16"/>
            </w:rPr>
            <w:t xml:space="preserve">Template: </w:t>
          </w:r>
          <w:r w:rsidRPr="00AA09A2">
            <w:rPr>
              <w:sz w:val="16"/>
              <w:szCs w:val="16"/>
            </w:rPr>
            <w:fldChar w:fldCharType="begin"/>
          </w:r>
          <w:r w:rsidRPr="00AA09A2">
            <w:rPr>
              <w:sz w:val="16"/>
              <w:szCs w:val="16"/>
            </w:rPr>
            <w:instrText xml:space="preserve"> DOCPROPERTY  "Template Version"  \* MERGEFORMAT </w:instrText>
          </w:r>
          <w:r w:rsidRPr="00AA09A2">
            <w:rPr>
              <w:sz w:val="16"/>
              <w:szCs w:val="16"/>
            </w:rPr>
            <w:fldChar w:fldCharType="separate"/>
          </w:r>
          <w:r w:rsidRPr="00AA09A2">
            <w:rPr>
              <w:sz w:val="16"/>
              <w:szCs w:val="16"/>
            </w:rPr>
            <w:t>EA4 01.00.0</w:t>
          </w:r>
          <w:r w:rsidRPr="00AA09A2">
            <w:rPr>
              <w:sz w:val="16"/>
              <w:szCs w:val="16"/>
            </w:rPr>
            <w:fldChar w:fldCharType="end"/>
          </w:r>
          <w:r>
            <w:rPr>
              <w:sz w:val="16"/>
              <w:szCs w:val="16"/>
            </w:rPr>
            <w:t>1</w:t>
          </w:r>
        </w:p>
      </w:tc>
      <w:tc>
        <w:tcPr>
          <w:tcW w:w="1667" w:type="pct"/>
          <w:shd w:val="clear" w:color="auto" w:fill="auto"/>
          <w:vAlign w:val="center"/>
        </w:tcPr>
        <w:p w:rsidR="00D317A3" w:rsidRPr="00AA09A2" w:rsidRDefault="00D317A3" w:rsidP="00AA09A2">
          <w:pPr>
            <w:pStyle w:val="Footer"/>
            <w:spacing w:after="0"/>
            <w:jc w:val="center"/>
            <w:rPr>
              <w:sz w:val="16"/>
              <w:szCs w:val="16"/>
            </w:rPr>
          </w:pPr>
          <w:del w:id="334" w:author="Shawn Penning" w:date="2018-04-05T16:03:00Z">
            <w:r w:rsidRPr="00AA09A2" w:rsidDel="00902889">
              <w:rPr>
                <w:sz w:val="16"/>
                <w:szCs w:val="16"/>
              </w:rPr>
              <w:fldChar w:fldCharType="begin"/>
            </w:r>
            <w:r w:rsidRPr="00AA09A2" w:rsidDel="00902889">
              <w:rPr>
                <w:sz w:val="16"/>
                <w:szCs w:val="16"/>
              </w:rPr>
              <w:delInstrText xml:space="preserve"> DOCPROPERTY  "Release Date"  \* MERGEFORMAT </w:delInstrText>
            </w:r>
            <w:r w:rsidRPr="00AA09A2" w:rsidDel="00902889">
              <w:rPr>
                <w:sz w:val="16"/>
                <w:szCs w:val="16"/>
              </w:rPr>
              <w:fldChar w:fldCharType="separate"/>
            </w:r>
            <w:r w:rsidRPr="00AA09A2" w:rsidDel="00902889">
              <w:rPr>
                <w:sz w:val="16"/>
                <w:szCs w:val="16"/>
              </w:rPr>
              <w:delText>June 19, 2015</w:delText>
            </w:r>
            <w:r w:rsidRPr="00AA09A2" w:rsidDel="00902889">
              <w:rPr>
                <w:sz w:val="16"/>
                <w:szCs w:val="16"/>
              </w:rPr>
              <w:fldChar w:fldCharType="end"/>
            </w:r>
          </w:del>
          <w:ins w:id="335" w:author="Shawn Penning" w:date="2018-04-05T16:03:00Z">
            <w:r>
              <w:rPr>
                <w:sz w:val="16"/>
                <w:szCs w:val="16"/>
              </w:rPr>
              <w:t>05-Mar-2018</w:t>
            </w:r>
          </w:ins>
        </w:p>
        <w:p w:rsidR="00D317A3" w:rsidRPr="00AA09A2" w:rsidRDefault="00D317A3" w:rsidP="00AA09A2">
          <w:pPr>
            <w:pStyle w:val="Footer"/>
            <w:spacing w:after="0"/>
            <w:jc w:val="center"/>
            <w:rPr>
              <w:sz w:val="16"/>
              <w:szCs w:val="16"/>
            </w:rPr>
          </w:pPr>
          <w:r w:rsidRPr="00AA09A2">
            <w:rPr>
              <w:sz w:val="16"/>
              <w:szCs w:val="16"/>
            </w:rPr>
            <w:t>© Nexteer Automotive</w:t>
          </w:r>
        </w:p>
      </w:tc>
      <w:tc>
        <w:tcPr>
          <w:tcW w:w="1667" w:type="pct"/>
          <w:shd w:val="clear" w:color="auto" w:fill="auto"/>
          <w:vAlign w:val="center"/>
        </w:tcPr>
        <w:p w:rsidR="00D317A3" w:rsidRPr="00AA09A2" w:rsidRDefault="00D317A3" w:rsidP="00AA09A2">
          <w:pPr>
            <w:pStyle w:val="Footer"/>
            <w:spacing w:after="0"/>
            <w:jc w:val="right"/>
            <w:rPr>
              <w:sz w:val="16"/>
              <w:szCs w:val="16"/>
            </w:rPr>
          </w:pPr>
          <w:r w:rsidRPr="00AA09A2">
            <w:rPr>
              <w:sz w:val="16"/>
              <w:szCs w:val="16"/>
            </w:rPr>
            <w:t>Module Design Document</w:t>
          </w:r>
        </w:p>
        <w:p w:rsidR="00D317A3" w:rsidRPr="00AA09A2" w:rsidRDefault="00D317A3" w:rsidP="00AA09A2">
          <w:pPr>
            <w:pStyle w:val="Footer"/>
            <w:spacing w:after="0"/>
            <w:jc w:val="right"/>
            <w:rPr>
              <w:sz w:val="16"/>
              <w:szCs w:val="16"/>
            </w:rPr>
          </w:pPr>
          <w:r w:rsidRPr="00AA09A2">
            <w:rPr>
              <w:sz w:val="16"/>
              <w:szCs w:val="16"/>
            </w:rPr>
            <w:t xml:space="preserve">Page </w:t>
          </w:r>
          <w:r w:rsidRPr="00AA09A2">
            <w:rPr>
              <w:b/>
              <w:sz w:val="16"/>
              <w:szCs w:val="16"/>
            </w:rPr>
            <w:fldChar w:fldCharType="begin"/>
          </w:r>
          <w:r w:rsidRPr="00AA09A2">
            <w:rPr>
              <w:b/>
              <w:sz w:val="16"/>
              <w:szCs w:val="16"/>
            </w:rPr>
            <w:instrText xml:space="preserve"> PAGE  \* Arabic  \* MERGEFORMAT </w:instrText>
          </w:r>
          <w:r w:rsidRPr="00AA09A2">
            <w:rPr>
              <w:b/>
              <w:sz w:val="16"/>
              <w:szCs w:val="16"/>
            </w:rPr>
            <w:fldChar w:fldCharType="separate"/>
          </w:r>
          <w:r>
            <w:rPr>
              <w:b/>
              <w:noProof/>
              <w:sz w:val="16"/>
              <w:szCs w:val="16"/>
            </w:rPr>
            <w:t>11</w:t>
          </w:r>
          <w:r w:rsidRPr="00AA09A2">
            <w:rPr>
              <w:b/>
              <w:sz w:val="16"/>
              <w:szCs w:val="16"/>
            </w:rPr>
            <w:fldChar w:fldCharType="end"/>
          </w:r>
          <w:r w:rsidRPr="00AA09A2">
            <w:rPr>
              <w:sz w:val="16"/>
              <w:szCs w:val="16"/>
            </w:rPr>
            <w:t xml:space="preserve"> of </w:t>
          </w:r>
          <w:r w:rsidRPr="00AA09A2">
            <w:rPr>
              <w:b/>
              <w:sz w:val="16"/>
              <w:szCs w:val="16"/>
            </w:rPr>
            <w:fldChar w:fldCharType="begin"/>
          </w:r>
          <w:r w:rsidRPr="00AA09A2">
            <w:rPr>
              <w:b/>
              <w:sz w:val="16"/>
              <w:szCs w:val="16"/>
            </w:rPr>
            <w:instrText xml:space="preserve"> NUMPAGES  \* Arabic  \* MERGEFORMAT </w:instrText>
          </w:r>
          <w:r w:rsidRPr="00AA09A2">
            <w:rPr>
              <w:b/>
              <w:sz w:val="16"/>
              <w:szCs w:val="16"/>
            </w:rPr>
            <w:fldChar w:fldCharType="separate"/>
          </w:r>
          <w:r>
            <w:rPr>
              <w:b/>
              <w:noProof/>
              <w:sz w:val="16"/>
              <w:szCs w:val="16"/>
            </w:rPr>
            <w:t>21</w:t>
          </w:r>
          <w:r w:rsidRPr="00AA09A2">
            <w:rPr>
              <w:b/>
              <w:sz w:val="16"/>
              <w:szCs w:val="16"/>
            </w:rPr>
            <w:fldChar w:fldCharType="end"/>
          </w:r>
        </w:p>
      </w:tc>
    </w:tr>
  </w:tbl>
  <w:p w:rsidR="00D317A3" w:rsidRPr="00B10816" w:rsidRDefault="00D317A3"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F4A" w:rsidRDefault="00823F4A">
      <w:r>
        <w:separator/>
      </w:r>
    </w:p>
  </w:footnote>
  <w:footnote w:type="continuationSeparator" w:id="0">
    <w:p w:rsidR="00823F4A" w:rsidRDefault="00823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D317A3" w:rsidRPr="008969C4" w:rsidTr="00866672">
      <w:trPr>
        <w:trHeight w:val="438"/>
      </w:trPr>
      <w:tc>
        <w:tcPr>
          <w:tcW w:w="1443" w:type="pct"/>
        </w:tcPr>
        <w:p w:rsidR="00D317A3" w:rsidRPr="008969C4" w:rsidRDefault="00D317A3" w:rsidP="00B10816">
          <w:pPr>
            <w:pStyle w:val="Header"/>
            <w:spacing w:after="0"/>
          </w:pPr>
          <w:r>
            <w:rPr>
              <w:noProof/>
              <w:lang w:bidi="ar-SA"/>
            </w:rPr>
            <w:drawing>
              <wp:inline distT="0" distB="0" distL="0" distR="0">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317A3" w:rsidRPr="00891F29" w:rsidRDefault="00D317A3" w:rsidP="00B10816">
          <w:pPr>
            <w:pStyle w:val="Header"/>
            <w:spacing w:after="0"/>
            <w:jc w:val="right"/>
            <w:rPr>
              <w:sz w:val="16"/>
              <w:szCs w:val="20"/>
            </w:rPr>
          </w:pPr>
          <w:r w:rsidRPr="00891F29">
            <w:rPr>
              <w:sz w:val="16"/>
              <w:szCs w:val="20"/>
            </w:rPr>
            <w:t>Nexteer Automotive Confidential Proprietary Information</w:t>
          </w:r>
        </w:p>
        <w:p w:rsidR="00D317A3" w:rsidRDefault="00D317A3" w:rsidP="00B10816">
          <w:pPr>
            <w:pStyle w:val="Header"/>
            <w:spacing w:after="0"/>
            <w:jc w:val="right"/>
            <w:rPr>
              <w:sz w:val="16"/>
              <w:szCs w:val="20"/>
            </w:rPr>
          </w:pPr>
          <w:r w:rsidRPr="00891F29">
            <w:rPr>
              <w:sz w:val="16"/>
              <w:szCs w:val="20"/>
            </w:rPr>
            <w:t>Do Not Copy/Distribute Without Prior Permission</w:t>
          </w:r>
        </w:p>
        <w:p w:rsidR="00D317A3" w:rsidRPr="008969C4" w:rsidRDefault="00D317A3" w:rsidP="00B10816">
          <w:pPr>
            <w:pStyle w:val="Header"/>
            <w:spacing w:after="0"/>
            <w:jc w:val="right"/>
            <w:rPr>
              <w:szCs w:val="20"/>
            </w:rPr>
          </w:pPr>
          <w:r w:rsidRPr="000B0DB8">
            <w:rPr>
              <w:sz w:val="16"/>
              <w:szCs w:val="20"/>
            </w:rPr>
            <w:t>This Document Is Uncontrolled When Printed – Verify Version Before Use</w:t>
          </w:r>
        </w:p>
      </w:tc>
    </w:tr>
  </w:tbl>
  <w:p w:rsidR="00D317A3" w:rsidRDefault="00D317A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Penning">
    <w15:presenceInfo w15:providerId="AD" w15:userId="S-1-5-21-1993528211-2586143117-3253031534-56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A2"/>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313"/>
    <w:rsid w:val="000A5FB2"/>
    <w:rsid w:val="000B01C4"/>
    <w:rsid w:val="000B0DB8"/>
    <w:rsid w:val="000B37D5"/>
    <w:rsid w:val="000B5C1E"/>
    <w:rsid w:val="000B6648"/>
    <w:rsid w:val="000E0B71"/>
    <w:rsid w:val="000E102A"/>
    <w:rsid w:val="000E2676"/>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75784"/>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C5DBE"/>
    <w:rsid w:val="001D2F1D"/>
    <w:rsid w:val="001D6053"/>
    <w:rsid w:val="001D71CA"/>
    <w:rsid w:val="001E4877"/>
    <w:rsid w:val="001E4E75"/>
    <w:rsid w:val="001F0A02"/>
    <w:rsid w:val="001F7A45"/>
    <w:rsid w:val="00203950"/>
    <w:rsid w:val="00206564"/>
    <w:rsid w:val="00207069"/>
    <w:rsid w:val="00210877"/>
    <w:rsid w:val="00213F47"/>
    <w:rsid w:val="00216E0A"/>
    <w:rsid w:val="00217199"/>
    <w:rsid w:val="0022421A"/>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198D"/>
    <w:rsid w:val="00273A0B"/>
    <w:rsid w:val="002905EB"/>
    <w:rsid w:val="002A3DCD"/>
    <w:rsid w:val="002A4407"/>
    <w:rsid w:val="002A46ED"/>
    <w:rsid w:val="002A6127"/>
    <w:rsid w:val="002B094F"/>
    <w:rsid w:val="002B1587"/>
    <w:rsid w:val="002B2B02"/>
    <w:rsid w:val="002B4961"/>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65CB0"/>
    <w:rsid w:val="003709D0"/>
    <w:rsid w:val="003849A4"/>
    <w:rsid w:val="00385119"/>
    <w:rsid w:val="00387BF4"/>
    <w:rsid w:val="00393DBF"/>
    <w:rsid w:val="003A5B2A"/>
    <w:rsid w:val="003B4A55"/>
    <w:rsid w:val="003D456D"/>
    <w:rsid w:val="003F18D9"/>
    <w:rsid w:val="003F3205"/>
    <w:rsid w:val="00405E64"/>
    <w:rsid w:val="00410E30"/>
    <w:rsid w:val="004147D1"/>
    <w:rsid w:val="00431255"/>
    <w:rsid w:val="0043523D"/>
    <w:rsid w:val="00436F3E"/>
    <w:rsid w:val="004377FE"/>
    <w:rsid w:val="00444F99"/>
    <w:rsid w:val="004526E6"/>
    <w:rsid w:val="004538E2"/>
    <w:rsid w:val="00453CBC"/>
    <w:rsid w:val="00460D68"/>
    <w:rsid w:val="004610FA"/>
    <w:rsid w:val="00462B18"/>
    <w:rsid w:val="00462D3A"/>
    <w:rsid w:val="00467BB2"/>
    <w:rsid w:val="004773FC"/>
    <w:rsid w:val="00480A9D"/>
    <w:rsid w:val="00482BAD"/>
    <w:rsid w:val="004863BF"/>
    <w:rsid w:val="004907B4"/>
    <w:rsid w:val="00492F94"/>
    <w:rsid w:val="00496E7C"/>
    <w:rsid w:val="00497491"/>
    <w:rsid w:val="004A0EA5"/>
    <w:rsid w:val="004A3AD6"/>
    <w:rsid w:val="004B66F7"/>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5BE"/>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D3E9F"/>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60"/>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4E37"/>
    <w:rsid w:val="007008C3"/>
    <w:rsid w:val="00702C1E"/>
    <w:rsid w:val="00706310"/>
    <w:rsid w:val="00707BA6"/>
    <w:rsid w:val="00715441"/>
    <w:rsid w:val="00716A56"/>
    <w:rsid w:val="007219DD"/>
    <w:rsid w:val="00722EA8"/>
    <w:rsid w:val="00725671"/>
    <w:rsid w:val="00727610"/>
    <w:rsid w:val="00737A19"/>
    <w:rsid w:val="00751961"/>
    <w:rsid w:val="0075721A"/>
    <w:rsid w:val="00765195"/>
    <w:rsid w:val="00767585"/>
    <w:rsid w:val="007678DF"/>
    <w:rsid w:val="00770295"/>
    <w:rsid w:val="00773B61"/>
    <w:rsid w:val="00773CA8"/>
    <w:rsid w:val="00780D5A"/>
    <w:rsid w:val="00784FF5"/>
    <w:rsid w:val="00786BDF"/>
    <w:rsid w:val="007A2CEC"/>
    <w:rsid w:val="007A3BEB"/>
    <w:rsid w:val="007A3D19"/>
    <w:rsid w:val="007B3625"/>
    <w:rsid w:val="007B3D2B"/>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5C5D"/>
    <w:rsid w:val="00820AE5"/>
    <w:rsid w:val="00823F4A"/>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B5C1C"/>
    <w:rsid w:val="008C31B1"/>
    <w:rsid w:val="008C4FBE"/>
    <w:rsid w:val="008C6874"/>
    <w:rsid w:val="008D084A"/>
    <w:rsid w:val="008D1A6A"/>
    <w:rsid w:val="008D3DCA"/>
    <w:rsid w:val="008D69B7"/>
    <w:rsid w:val="008E7B6A"/>
    <w:rsid w:val="008F09CA"/>
    <w:rsid w:val="008F11FD"/>
    <w:rsid w:val="008F1C9A"/>
    <w:rsid w:val="008F38B3"/>
    <w:rsid w:val="008F402B"/>
    <w:rsid w:val="008F4A9B"/>
    <w:rsid w:val="008F4CB1"/>
    <w:rsid w:val="008F7506"/>
    <w:rsid w:val="008F7C0D"/>
    <w:rsid w:val="009017D0"/>
    <w:rsid w:val="00902889"/>
    <w:rsid w:val="00905396"/>
    <w:rsid w:val="00912AE0"/>
    <w:rsid w:val="0091328D"/>
    <w:rsid w:val="009132C7"/>
    <w:rsid w:val="0091423E"/>
    <w:rsid w:val="00921DE0"/>
    <w:rsid w:val="009253B7"/>
    <w:rsid w:val="00926383"/>
    <w:rsid w:val="0092752F"/>
    <w:rsid w:val="00930893"/>
    <w:rsid w:val="009318C4"/>
    <w:rsid w:val="009358E8"/>
    <w:rsid w:val="00935F7D"/>
    <w:rsid w:val="00942D04"/>
    <w:rsid w:val="00945677"/>
    <w:rsid w:val="00947A9A"/>
    <w:rsid w:val="00947EA9"/>
    <w:rsid w:val="00952DDE"/>
    <w:rsid w:val="00957855"/>
    <w:rsid w:val="00964105"/>
    <w:rsid w:val="009643A3"/>
    <w:rsid w:val="00970DBB"/>
    <w:rsid w:val="0097381A"/>
    <w:rsid w:val="009839AF"/>
    <w:rsid w:val="009877AA"/>
    <w:rsid w:val="00992EB9"/>
    <w:rsid w:val="009B0C02"/>
    <w:rsid w:val="009B52BA"/>
    <w:rsid w:val="009B754B"/>
    <w:rsid w:val="009C5629"/>
    <w:rsid w:val="009C5E90"/>
    <w:rsid w:val="009C71A3"/>
    <w:rsid w:val="009C7F7D"/>
    <w:rsid w:val="009D1773"/>
    <w:rsid w:val="009D493A"/>
    <w:rsid w:val="009E371E"/>
    <w:rsid w:val="009E4A0D"/>
    <w:rsid w:val="009E6A87"/>
    <w:rsid w:val="009F3119"/>
    <w:rsid w:val="00A049EB"/>
    <w:rsid w:val="00A05B7E"/>
    <w:rsid w:val="00A158C7"/>
    <w:rsid w:val="00A25B61"/>
    <w:rsid w:val="00A365F0"/>
    <w:rsid w:val="00A37E34"/>
    <w:rsid w:val="00A51D16"/>
    <w:rsid w:val="00A60CF0"/>
    <w:rsid w:val="00A639FF"/>
    <w:rsid w:val="00A6463B"/>
    <w:rsid w:val="00A656E4"/>
    <w:rsid w:val="00A71A73"/>
    <w:rsid w:val="00A72ADF"/>
    <w:rsid w:val="00A75159"/>
    <w:rsid w:val="00A75452"/>
    <w:rsid w:val="00A85DD5"/>
    <w:rsid w:val="00A90F28"/>
    <w:rsid w:val="00A92EE5"/>
    <w:rsid w:val="00AA09A2"/>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2BE5"/>
    <w:rsid w:val="00AE41D4"/>
    <w:rsid w:val="00AE55D3"/>
    <w:rsid w:val="00AE5C76"/>
    <w:rsid w:val="00AE730D"/>
    <w:rsid w:val="00AF6D2A"/>
    <w:rsid w:val="00AF7DDD"/>
    <w:rsid w:val="00B0024F"/>
    <w:rsid w:val="00B00937"/>
    <w:rsid w:val="00B10816"/>
    <w:rsid w:val="00B11BE8"/>
    <w:rsid w:val="00B154E6"/>
    <w:rsid w:val="00B21802"/>
    <w:rsid w:val="00B25D10"/>
    <w:rsid w:val="00B35242"/>
    <w:rsid w:val="00B35F84"/>
    <w:rsid w:val="00B52330"/>
    <w:rsid w:val="00B52B1F"/>
    <w:rsid w:val="00B557BA"/>
    <w:rsid w:val="00B5628C"/>
    <w:rsid w:val="00B629B6"/>
    <w:rsid w:val="00B647EA"/>
    <w:rsid w:val="00B72FDD"/>
    <w:rsid w:val="00B758D2"/>
    <w:rsid w:val="00B81B39"/>
    <w:rsid w:val="00B81C1B"/>
    <w:rsid w:val="00B85D5F"/>
    <w:rsid w:val="00B92F19"/>
    <w:rsid w:val="00B9511E"/>
    <w:rsid w:val="00B9722C"/>
    <w:rsid w:val="00BA089B"/>
    <w:rsid w:val="00BA0D62"/>
    <w:rsid w:val="00BA5041"/>
    <w:rsid w:val="00BA5168"/>
    <w:rsid w:val="00BA7BCD"/>
    <w:rsid w:val="00BB166E"/>
    <w:rsid w:val="00BB4210"/>
    <w:rsid w:val="00BC45C7"/>
    <w:rsid w:val="00BC6B0F"/>
    <w:rsid w:val="00BD17E2"/>
    <w:rsid w:val="00BD2498"/>
    <w:rsid w:val="00BD29F5"/>
    <w:rsid w:val="00BD3C60"/>
    <w:rsid w:val="00BD7322"/>
    <w:rsid w:val="00BE5F1E"/>
    <w:rsid w:val="00BE7F06"/>
    <w:rsid w:val="00BF5242"/>
    <w:rsid w:val="00C0276C"/>
    <w:rsid w:val="00C04F32"/>
    <w:rsid w:val="00C145F2"/>
    <w:rsid w:val="00C22A00"/>
    <w:rsid w:val="00C2356B"/>
    <w:rsid w:val="00C373E0"/>
    <w:rsid w:val="00C375E8"/>
    <w:rsid w:val="00C53F02"/>
    <w:rsid w:val="00C54CBD"/>
    <w:rsid w:val="00C60B03"/>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A0B"/>
    <w:rsid w:val="00CF0E43"/>
    <w:rsid w:val="00CF107F"/>
    <w:rsid w:val="00CF2A9A"/>
    <w:rsid w:val="00CF5BE3"/>
    <w:rsid w:val="00D00A39"/>
    <w:rsid w:val="00D066DA"/>
    <w:rsid w:val="00D11B87"/>
    <w:rsid w:val="00D143F6"/>
    <w:rsid w:val="00D16229"/>
    <w:rsid w:val="00D229A6"/>
    <w:rsid w:val="00D23CB7"/>
    <w:rsid w:val="00D26802"/>
    <w:rsid w:val="00D30924"/>
    <w:rsid w:val="00D317A3"/>
    <w:rsid w:val="00D4065B"/>
    <w:rsid w:val="00D42EF2"/>
    <w:rsid w:val="00D443E7"/>
    <w:rsid w:val="00D51275"/>
    <w:rsid w:val="00D57071"/>
    <w:rsid w:val="00D57F9F"/>
    <w:rsid w:val="00D60445"/>
    <w:rsid w:val="00D6048F"/>
    <w:rsid w:val="00D70B1D"/>
    <w:rsid w:val="00D757BC"/>
    <w:rsid w:val="00D762B8"/>
    <w:rsid w:val="00D775AC"/>
    <w:rsid w:val="00D77952"/>
    <w:rsid w:val="00D8298E"/>
    <w:rsid w:val="00DA0E99"/>
    <w:rsid w:val="00DA5C5C"/>
    <w:rsid w:val="00DB0311"/>
    <w:rsid w:val="00DB1985"/>
    <w:rsid w:val="00DB213C"/>
    <w:rsid w:val="00DB3C1D"/>
    <w:rsid w:val="00DC0959"/>
    <w:rsid w:val="00DC598C"/>
    <w:rsid w:val="00DC5CD8"/>
    <w:rsid w:val="00DC6A51"/>
    <w:rsid w:val="00DD3B65"/>
    <w:rsid w:val="00DE23CE"/>
    <w:rsid w:val="00DE2FDE"/>
    <w:rsid w:val="00DF2C47"/>
    <w:rsid w:val="00DF4415"/>
    <w:rsid w:val="00E020FC"/>
    <w:rsid w:val="00E03151"/>
    <w:rsid w:val="00E044C8"/>
    <w:rsid w:val="00E16D14"/>
    <w:rsid w:val="00E176AB"/>
    <w:rsid w:val="00E23E66"/>
    <w:rsid w:val="00E31AE9"/>
    <w:rsid w:val="00E3395D"/>
    <w:rsid w:val="00E35A9F"/>
    <w:rsid w:val="00E3609B"/>
    <w:rsid w:val="00E36420"/>
    <w:rsid w:val="00E408EB"/>
    <w:rsid w:val="00E46EBF"/>
    <w:rsid w:val="00E513A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44962"/>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4443"/>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E6699"/>
  <w15:chartTrackingRefBased/>
  <w15:docId w15:val="{5B3FF8E0-0F49-44E3-9638-403E3CA9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1D16"/>
    <w:pPr>
      <w:spacing w:after="120"/>
    </w:pPr>
    <w:rPr>
      <w:rFonts w:ascii="Calibri" w:hAnsi="Calibri"/>
      <w:szCs w:val="24"/>
      <w:lang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rPr>
  </w:style>
  <w:style w:type="paragraph" w:styleId="Heading9">
    <w:name w:val="heading 9"/>
    <w:next w:val="Normal"/>
    <w:qFormat/>
    <w:rsid w:val="00DE23CE"/>
    <w:pPr>
      <w:numPr>
        <w:ilvl w:val="8"/>
        <w:numId w:val="1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Calibri" w:hAnsi="Calibri"/>
      <w:b/>
      <w:noProof/>
      <w:color w:val="000000"/>
      <w:kern w:val="24"/>
      <w:sz w:val="24"/>
      <w:lang w:val="en-GB"/>
    </w:rPr>
  </w:style>
  <w:style w:type="paragraph" w:styleId="TOC2">
    <w:name w:val="toc 2"/>
    <w:basedOn w:val="TOC1"/>
    <w:next w:val="Normal"/>
    <w:autoRedefine/>
    <w:uiPriority w:val="39"/>
    <w:qFormat/>
    <w:rsid w:val="00F43F8E"/>
    <w:pPr>
      <w:tabs>
        <w:tab w:val="left" w:pos="800"/>
      </w:tabs>
      <w:spacing w:after="60"/>
      <w:ind w:left="144"/>
    </w:pPr>
    <w:rPr>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rsid w:val="00BA0D62"/>
    <w:rPr>
      <w:rFonts w:ascii="Calibri" w:hAnsi="Calibri"/>
      <w:szCs w:val="24"/>
      <w:lang w:val="en-US" w:eastAsia="en-US" w:bidi="ur-PK"/>
    </w:rPr>
  </w:style>
  <w:style w:type="character" w:customStyle="1" w:styleId="BodyTextChar1">
    <w:name w:val="Body Text Char1"/>
    <w:aliases w:val="Char Char, Char Char"/>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semiHidden/>
    <w:unhideWhenUsed/>
    <w:rsid w:val="007F746C"/>
    <w:pPr>
      <w:spacing w:before="100" w:beforeAutospacing="1" w:after="100" w:afterAutospacing="1"/>
    </w:pPr>
    <w:rPr>
      <w:rFonts w:ascii="Times New Roman" w:hAnsi="Times New Roman"/>
      <w:sz w:val="24"/>
      <w:lang w:bidi="ar-SA"/>
    </w:rPr>
  </w:style>
  <w:style w:type="character" w:styleId="Emphasis">
    <w:name w:val="Emphasis"/>
    <w:qFormat/>
    <w:rsid w:val="00B21802"/>
    <w:rPr>
      <w:i/>
      <w:iCs/>
    </w:rPr>
  </w:style>
  <w:style w:type="paragraph" w:styleId="Subtitle">
    <w:name w:val="Subtitle"/>
    <w:basedOn w:val="Normal"/>
    <w:next w:val="Normal"/>
    <w:link w:val="SubtitleChar"/>
    <w:qFormat/>
    <w:rsid w:val="00EF190F"/>
    <w:pPr>
      <w:numPr>
        <w:ilvl w:val="1"/>
      </w:numPr>
      <w:spacing w:after="160"/>
    </w:pPr>
    <w:rPr>
      <w:color w:val="5A5A5A"/>
      <w:spacing w:val="15"/>
      <w:sz w:val="22"/>
      <w:szCs w:val="22"/>
    </w:rPr>
  </w:style>
  <w:style w:type="character" w:customStyle="1" w:styleId="SubtitleChar">
    <w:name w:val="Subtitle Char"/>
    <w:link w:val="Subtitle"/>
    <w:rsid w:val="00EF190F"/>
    <w:rPr>
      <w:rFonts w:ascii="Calibri" w:eastAsia="Times New Roman" w:hAnsi="Calibri" w:cs="Times New Roman"/>
      <w:color w:val="5A5A5A"/>
      <w:spacing w:val="15"/>
      <w:sz w:val="22"/>
      <w:szCs w:val="22"/>
      <w:lang w:val="en-US" w:eastAsia="en-US" w:bidi="ur-PK"/>
    </w:rPr>
  </w:style>
  <w:style w:type="character" w:styleId="PlaceholderText">
    <w:name w:val="Placeholder Tex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link w:val="TOC1"/>
    <w:uiPriority w:val="39"/>
    <w:rsid w:val="00E16D14"/>
    <w:rPr>
      <w:rFonts w:ascii="Calibri" w:hAnsi="Calibri" w:cs="Times New Roman"/>
      <w:b/>
      <w:noProof/>
      <w:color w:val="000000"/>
      <w:kern w:val="24"/>
      <w:sz w:val="24"/>
      <w:lang w:val="en-GB" w:eastAsia="en-US"/>
    </w:rPr>
  </w:style>
  <w:style w:type="character" w:customStyle="1" w:styleId="TOCAppendixChar">
    <w:name w:val="TOC Appendix Char"/>
    <w:link w:val="TOCAppendix"/>
    <w:rsid w:val="00E16D14"/>
    <w:rPr>
      <w:rFonts w:ascii="Calibri" w:hAnsi="Calibri" w:cs="Times New Roman"/>
      <w:b w:val="0"/>
      <w:noProof/>
      <w:color w:val="000000"/>
      <w:kern w:val="24"/>
      <w:sz w:val="24"/>
      <w:lang w:val="en-GB" w:eastAsia="en-US"/>
    </w:rPr>
  </w:style>
  <w:style w:type="character" w:styleId="CommentReference">
    <w:name w:val="annotation reference"/>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A51D16"/>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005A_TmplMonr_Impl\doc\MDD%20Template%20EA4%2001.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CD28834-BE5E-4CD2-8E36-45983393C74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6E23743-F9F4-4487-A02B-DC94EE14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1080</TotalTime>
  <Pages>19</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12658</CharactersWithSpaces>
  <SharedDoc>false</SharedDoc>
  <HLinks>
    <vt:vector size="360" baseType="variant">
      <vt:variant>
        <vt:i4>6881304</vt:i4>
      </vt:variant>
      <vt:variant>
        <vt:i4>381</vt:i4>
      </vt:variant>
      <vt:variant>
        <vt:i4>0</vt:i4>
      </vt:variant>
      <vt:variant>
        <vt:i4>5</vt:i4>
      </vt:variant>
      <vt:variant>
        <vt:lpwstr>http://eroom1.nexteer.com/eRoomReq/Files/erooms8/NextGeneration/0_1a67a9/Software Design and Coding Standards.doc</vt:lpwstr>
      </vt:variant>
      <vt:variant>
        <vt:lpwstr/>
      </vt:variant>
      <vt:variant>
        <vt:i4>2621452</vt:i4>
      </vt:variant>
      <vt:variant>
        <vt:i4>378</vt:i4>
      </vt:variant>
      <vt:variant>
        <vt:i4>0</vt:i4>
      </vt:variant>
      <vt:variant>
        <vt:i4>5</vt:i4>
      </vt:variant>
      <vt:variant>
        <vt:lpwstr>http://misagweb01.nexteer.com/eRoomReq/Files/erooms8/NextGeneration/0_fc55f/Software Naming Conventions 03x(In Work).doc</vt:lpwstr>
      </vt:variant>
      <vt:variant>
        <vt:lpwstr/>
      </vt:variant>
      <vt:variant>
        <vt:i4>6357099</vt:i4>
      </vt:variant>
      <vt:variant>
        <vt:i4>375</vt:i4>
      </vt:variant>
      <vt:variant>
        <vt:i4>0</vt:i4>
      </vt:variant>
      <vt:variant>
        <vt:i4>5</vt:i4>
      </vt:variant>
      <vt:variant>
        <vt:lpwstr>http://www.autosar.org/download/R4.0/AUTOSAR_SWS_MemoryMapping.pdf</vt:lpwstr>
      </vt:variant>
      <vt:variant>
        <vt:lpwstr/>
      </vt:variant>
      <vt:variant>
        <vt:i4>1114173</vt:i4>
      </vt:variant>
      <vt:variant>
        <vt:i4>365</vt:i4>
      </vt:variant>
      <vt:variant>
        <vt:i4>0</vt:i4>
      </vt:variant>
      <vt:variant>
        <vt:i4>5</vt:i4>
      </vt:variant>
      <vt:variant>
        <vt:lpwstr/>
      </vt:variant>
      <vt:variant>
        <vt:lpwstr>_Toc438496872</vt:lpwstr>
      </vt:variant>
      <vt:variant>
        <vt:i4>1114173</vt:i4>
      </vt:variant>
      <vt:variant>
        <vt:i4>359</vt:i4>
      </vt:variant>
      <vt:variant>
        <vt:i4>0</vt:i4>
      </vt:variant>
      <vt:variant>
        <vt:i4>5</vt:i4>
      </vt:variant>
      <vt:variant>
        <vt:lpwstr/>
      </vt:variant>
      <vt:variant>
        <vt:lpwstr>_Toc438496871</vt:lpwstr>
      </vt:variant>
      <vt:variant>
        <vt:i4>1114173</vt:i4>
      </vt:variant>
      <vt:variant>
        <vt:i4>353</vt:i4>
      </vt:variant>
      <vt:variant>
        <vt:i4>0</vt:i4>
      </vt:variant>
      <vt:variant>
        <vt:i4>5</vt:i4>
      </vt:variant>
      <vt:variant>
        <vt:lpwstr/>
      </vt:variant>
      <vt:variant>
        <vt:lpwstr>_Toc438496870</vt:lpwstr>
      </vt:variant>
      <vt:variant>
        <vt:i4>1048637</vt:i4>
      </vt:variant>
      <vt:variant>
        <vt:i4>347</vt:i4>
      </vt:variant>
      <vt:variant>
        <vt:i4>0</vt:i4>
      </vt:variant>
      <vt:variant>
        <vt:i4>5</vt:i4>
      </vt:variant>
      <vt:variant>
        <vt:lpwstr/>
      </vt:variant>
      <vt:variant>
        <vt:lpwstr>_Toc438496869</vt:lpwstr>
      </vt:variant>
      <vt:variant>
        <vt:i4>1048637</vt:i4>
      </vt:variant>
      <vt:variant>
        <vt:i4>341</vt:i4>
      </vt:variant>
      <vt:variant>
        <vt:i4>0</vt:i4>
      </vt:variant>
      <vt:variant>
        <vt:i4>5</vt:i4>
      </vt:variant>
      <vt:variant>
        <vt:lpwstr/>
      </vt:variant>
      <vt:variant>
        <vt:lpwstr>_Toc438496868</vt:lpwstr>
      </vt:variant>
      <vt:variant>
        <vt:i4>1048637</vt:i4>
      </vt:variant>
      <vt:variant>
        <vt:i4>335</vt:i4>
      </vt:variant>
      <vt:variant>
        <vt:i4>0</vt:i4>
      </vt:variant>
      <vt:variant>
        <vt:i4>5</vt:i4>
      </vt:variant>
      <vt:variant>
        <vt:lpwstr/>
      </vt:variant>
      <vt:variant>
        <vt:lpwstr>_Toc438496867</vt:lpwstr>
      </vt:variant>
      <vt:variant>
        <vt:i4>1048637</vt:i4>
      </vt:variant>
      <vt:variant>
        <vt:i4>329</vt:i4>
      </vt:variant>
      <vt:variant>
        <vt:i4>0</vt:i4>
      </vt:variant>
      <vt:variant>
        <vt:i4>5</vt:i4>
      </vt:variant>
      <vt:variant>
        <vt:lpwstr/>
      </vt:variant>
      <vt:variant>
        <vt:lpwstr>_Toc438496866</vt:lpwstr>
      </vt:variant>
      <vt:variant>
        <vt:i4>1048637</vt:i4>
      </vt:variant>
      <vt:variant>
        <vt:i4>323</vt:i4>
      </vt:variant>
      <vt:variant>
        <vt:i4>0</vt:i4>
      </vt:variant>
      <vt:variant>
        <vt:i4>5</vt:i4>
      </vt:variant>
      <vt:variant>
        <vt:lpwstr/>
      </vt:variant>
      <vt:variant>
        <vt:lpwstr>_Toc438496865</vt:lpwstr>
      </vt:variant>
      <vt:variant>
        <vt:i4>1048637</vt:i4>
      </vt:variant>
      <vt:variant>
        <vt:i4>317</vt:i4>
      </vt:variant>
      <vt:variant>
        <vt:i4>0</vt:i4>
      </vt:variant>
      <vt:variant>
        <vt:i4>5</vt:i4>
      </vt:variant>
      <vt:variant>
        <vt:lpwstr/>
      </vt:variant>
      <vt:variant>
        <vt:lpwstr>_Toc438496864</vt:lpwstr>
      </vt:variant>
      <vt:variant>
        <vt:i4>1048637</vt:i4>
      </vt:variant>
      <vt:variant>
        <vt:i4>311</vt:i4>
      </vt:variant>
      <vt:variant>
        <vt:i4>0</vt:i4>
      </vt:variant>
      <vt:variant>
        <vt:i4>5</vt:i4>
      </vt:variant>
      <vt:variant>
        <vt:lpwstr/>
      </vt:variant>
      <vt:variant>
        <vt:lpwstr>_Toc438496863</vt:lpwstr>
      </vt:variant>
      <vt:variant>
        <vt:i4>1048637</vt:i4>
      </vt:variant>
      <vt:variant>
        <vt:i4>305</vt:i4>
      </vt:variant>
      <vt:variant>
        <vt:i4>0</vt:i4>
      </vt:variant>
      <vt:variant>
        <vt:i4>5</vt:i4>
      </vt:variant>
      <vt:variant>
        <vt:lpwstr/>
      </vt:variant>
      <vt:variant>
        <vt:lpwstr>_Toc438496862</vt:lpwstr>
      </vt:variant>
      <vt:variant>
        <vt:i4>1048637</vt:i4>
      </vt:variant>
      <vt:variant>
        <vt:i4>299</vt:i4>
      </vt:variant>
      <vt:variant>
        <vt:i4>0</vt:i4>
      </vt:variant>
      <vt:variant>
        <vt:i4>5</vt:i4>
      </vt:variant>
      <vt:variant>
        <vt:lpwstr/>
      </vt:variant>
      <vt:variant>
        <vt:lpwstr>_Toc438496861</vt:lpwstr>
      </vt:variant>
      <vt:variant>
        <vt:i4>1048637</vt:i4>
      </vt:variant>
      <vt:variant>
        <vt:i4>293</vt:i4>
      </vt:variant>
      <vt:variant>
        <vt:i4>0</vt:i4>
      </vt:variant>
      <vt:variant>
        <vt:i4>5</vt:i4>
      </vt:variant>
      <vt:variant>
        <vt:lpwstr/>
      </vt:variant>
      <vt:variant>
        <vt:lpwstr>_Toc438496860</vt:lpwstr>
      </vt:variant>
      <vt:variant>
        <vt:i4>1245245</vt:i4>
      </vt:variant>
      <vt:variant>
        <vt:i4>287</vt:i4>
      </vt:variant>
      <vt:variant>
        <vt:i4>0</vt:i4>
      </vt:variant>
      <vt:variant>
        <vt:i4>5</vt:i4>
      </vt:variant>
      <vt:variant>
        <vt:lpwstr/>
      </vt:variant>
      <vt:variant>
        <vt:lpwstr>_Toc438496859</vt:lpwstr>
      </vt:variant>
      <vt:variant>
        <vt:i4>1245245</vt:i4>
      </vt:variant>
      <vt:variant>
        <vt:i4>281</vt:i4>
      </vt:variant>
      <vt:variant>
        <vt:i4>0</vt:i4>
      </vt:variant>
      <vt:variant>
        <vt:i4>5</vt:i4>
      </vt:variant>
      <vt:variant>
        <vt:lpwstr/>
      </vt:variant>
      <vt:variant>
        <vt:lpwstr>_Toc438496858</vt:lpwstr>
      </vt:variant>
      <vt:variant>
        <vt:i4>1245245</vt:i4>
      </vt:variant>
      <vt:variant>
        <vt:i4>275</vt:i4>
      </vt:variant>
      <vt:variant>
        <vt:i4>0</vt:i4>
      </vt:variant>
      <vt:variant>
        <vt:i4>5</vt:i4>
      </vt:variant>
      <vt:variant>
        <vt:lpwstr/>
      </vt:variant>
      <vt:variant>
        <vt:lpwstr>_Toc438496857</vt:lpwstr>
      </vt:variant>
      <vt:variant>
        <vt:i4>1245245</vt:i4>
      </vt:variant>
      <vt:variant>
        <vt:i4>269</vt:i4>
      </vt:variant>
      <vt:variant>
        <vt:i4>0</vt:i4>
      </vt:variant>
      <vt:variant>
        <vt:i4>5</vt:i4>
      </vt:variant>
      <vt:variant>
        <vt:lpwstr/>
      </vt:variant>
      <vt:variant>
        <vt:lpwstr>_Toc438496856</vt:lpwstr>
      </vt:variant>
      <vt:variant>
        <vt:i4>1245245</vt:i4>
      </vt:variant>
      <vt:variant>
        <vt:i4>263</vt:i4>
      </vt:variant>
      <vt:variant>
        <vt:i4>0</vt:i4>
      </vt:variant>
      <vt:variant>
        <vt:i4>5</vt:i4>
      </vt:variant>
      <vt:variant>
        <vt:lpwstr/>
      </vt:variant>
      <vt:variant>
        <vt:lpwstr>_Toc438496855</vt:lpwstr>
      </vt:variant>
      <vt:variant>
        <vt:i4>1245245</vt:i4>
      </vt:variant>
      <vt:variant>
        <vt:i4>257</vt:i4>
      </vt:variant>
      <vt:variant>
        <vt:i4>0</vt:i4>
      </vt:variant>
      <vt:variant>
        <vt:i4>5</vt:i4>
      </vt:variant>
      <vt:variant>
        <vt:lpwstr/>
      </vt:variant>
      <vt:variant>
        <vt:lpwstr>_Toc438496854</vt:lpwstr>
      </vt:variant>
      <vt:variant>
        <vt:i4>1245245</vt:i4>
      </vt:variant>
      <vt:variant>
        <vt:i4>251</vt:i4>
      </vt:variant>
      <vt:variant>
        <vt:i4>0</vt:i4>
      </vt:variant>
      <vt:variant>
        <vt:i4>5</vt:i4>
      </vt:variant>
      <vt:variant>
        <vt:lpwstr/>
      </vt:variant>
      <vt:variant>
        <vt:lpwstr>_Toc438496853</vt:lpwstr>
      </vt:variant>
      <vt:variant>
        <vt:i4>1245245</vt:i4>
      </vt:variant>
      <vt:variant>
        <vt:i4>245</vt:i4>
      </vt:variant>
      <vt:variant>
        <vt:i4>0</vt:i4>
      </vt:variant>
      <vt:variant>
        <vt:i4>5</vt:i4>
      </vt:variant>
      <vt:variant>
        <vt:lpwstr/>
      </vt:variant>
      <vt:variant>
        <vt:lpwstr>_Toc438496852</vt:lpwstr>
      </vt:variant>
      <vt:variant>
        <vt:i4>1245245</vt:i4>
      </vt:variant>
      <vt:variant>
        <vt:i4>239</vt:i4>
      </vt:variant>
      <vt:variant>
        <vt:i4>0</vt:i4>
      </vt:variant>
      <vt:variant>
        <vt:i4>5</vt:i4>
      </vt:variant>
      <vt:variant>
        <vt:lpwstr/>
      </vt:variant>
      <vt:variant>
        <vt:lpwstr>_Toc438496851</vt:lpwstr>
      </vt:variant>
      <vt:variant>
        <vt:i4>1245245</vt:i4>
      </vt:variant>
      <vt:variant>
        <vt:i4>233</vt:i4>
      </vt:variant>
      <vt:variant>
        <vt:i4>0</vt:i4>
      </vt:variant>
      <vt:variant>
        <vt:i4>5</vt:i4>
      </vt:variant>
      <vt:variant>
        <vt:lpwstr/>
      </vt:variant>
      <vt:variant>
        <vt:lpwstr>_Toc438496850</vt:lpwstr>
      </vt:variant>
      <vt:variant>
        <vt:i4>1179709</vt:i4>
      </vt:variant>
      <vt:variant>
        <vt:i4>227</vt:i4>
      </vt:variant>
      <vt:variant>
        <vt:i4>0</vt:i4>
      </vt:variant>
      <vt:variant>
        <vt:i4>5</vt:i4>
      </vt:variant>
      <vt:variant>
        <vt:lpwstr/>
      </vt:variant>
      <vt:variant>
        <vt:lpwstr>_Toc438496849</vt:lpwstr>
      </vt:variant>
      <vt:variant>
        <vt:i4>1179709</vt:i4>
      </vt:variant>
      <vt:variant>
        <vt:i4>221</vt:i4>
      </vt:variant>
      <vt:variant>
        <vt:i4>0</vt:i4>
      </vt:variant>
      <vt:variant>
        <vt:i4>5</vt:i4>
      </vt:variant>
      <vt:variant>
        <vt:lpwstr/>
      </vt:variant>
      <vt:variant>
        <vt:lpwstr>_Toc438496848</vt:lpwstr>
      </vt:variant>
      <vt:variant>
        <vt:i4>1179709</vt:i4>
      </vt:variant>
      <vt:variant>
        <vt:i4>215</vt:i4>
      </vt:variant>
      <vt:variant>
        <vt:i4>0</vt:i4>
      </vt:variant>
      <vt:variant>
        <vt:i4>5</vt:i4>
      </vt:variant>
      <vt:variant>
        <vt:lpwstr/>
      </vt:variant>
      <vt:variant>
        <vt:lpwstr>_Toc438496847</vt:lpwstr>
      </vt:variant>
      <vt:variant>
        <vt:i4>1179709</vt:i4>
      </vt:variant>
      <vt:variant>
        <vt:i4>209</vt:i4>
      </vt:variant>
      <vt:variant>
        <vt:i4>0</vt:i4>
      </vt:variant>
      <vt:variant>
        <vt:i4>5</vt:i4>
      </vt:variant>
      <vt:variant>
        <vt:lpwstr/>
      </vt:variant>
      <vt:variant>
        <vt:lpwstr>_Toc438496846</vt:lpwstr>
      </vt:variant>
      <vt:variant>
        <vt:i4>1179709</vt:i4>
      </vt:variant>
      <vt:variant>
        <vt:i4>203</vt:i4>
      </vt:variant>
      <vt:variant>
        <vt:i4>0</vt:i4>
      </vt:variant>
      <vt:variant>
        <vt:i4>5</vt:i4>
      </vt:variant>
      <vt:variant>
        <vt:lpwstr/>
      </vt:variant>
      <vt:variant>
        <vt:lpwstr>_Toc438496845</vt:lpwstr>
      </vt:variant>
      <vt:variant>
        <vt:i4>1179709</vt:i4>
      </vt:variant>
      <vt:variant>
        <vt:i4>197</vt:i4>
      </vt:variant>
      <vt:variant>
        <vt:i4>0</vt:i4>
      </vt:variant>
      <vt:variant>
        <vt:i4>5</vt:i4>
      </vt:variant>
      <vt:variant>
        <vt:lpwstr/>
      </vt:variant>
      <vt:variant>
        <vt:lpwstr>_Toc438496844</vt:lpwstr>
      </vt:variant>
      <vt:variant>
        <vt:i4>1179709</vt:i4>
      </vt:variant>
      <vt:variant>
        <vt:i4>191</vt:i4>
      </vt:variant>
      <vt:variant>
        <vt:i4>0</vt:i4>
      </vt:variant>
      <vt:variant>
        <vt:i4>5</vt:i4>
      </vt:variant>
      <vt:variant>
        <vt:lpwstr/>
      </vt:variant>
      <vt:variant>
        <vt:lpwstr>_Toc438496843</vt:lpwstr>
      </vt:variant>
      <vt:variant>
        <vt:i4>1179709</vt:i4>
      </vt:variant>
      <vt:variant>
        <vt:i4>185</vt:i4>
      </vt:variant>
      <vt:variant>
        <vt:i4>0</vt:i4>
      </vt:variant>
      <vt:variant>
        <vt:i4>5</vt:i4>
      </vt:variant>
      <vt:variant>
        <vt:lpwstr/>
      </vt:variant>
      <vt:variant>
        <vt:lpwstr>_Toc438496842</vt:lpwstr>
      </vt:variant>
      <vt:variant>
        <vt:i4>1179709</vt:i4>
      </vt:variant>
      <vt:variant>
        <vt:i4>179</vt:i4>
      </vt:variant>
      <vt:variant>
        <vt:i4>0</vt:i4>
      </vt:variant>
      <vt:variant>
        <vt:i4>5</vt:i4>
      </vt:variant>
      <vt:variant>
        <vt:lpwstr/>
      </vt:variant>
      <vt:variant>
        <vt:lpwstr>_Toc438496841</vt:lpwstr>
      </vt:variant>
      <vt:variant>
        <vt:i4>1179709</vt:i4>
      </vt:variant>
      <vt:variant>
        <vt:i4>173</vt:i4>
      </vt:variant>
      <vt:variant>
        <vt:i4>0</vt:i4>
      </vt:variant>
      <vt:variant>
        <vt:i4>5</vt:i4>
      </vt:variant>
      <vt:variant>
        <vt:lpwstr/>
      </vt:variant>
      <vt:variant>
        <vt:lpwstr>_Toc438496840</vt:lpwstr>
      </vt:variant>
      <vt:variant>
        <vt:i4>1376317</vt:i4>
      </vt:variant>
      <vt:variant>
        <vt:i4>167</vt:i4>
      </vt:variant>
      <vt:variant>
        <vt:i4>0</vt:i4>
      </vt:variant>
      <vt:variant>
        <vt:i4>5</vt:i4>
      </vt:variant>
      <vt:variant>
        <vt:lpwstr/>
      </vt:variant>
      <vt:variant>
        <vt:lpwstr>_Toc438496839</vt:lpwstr>
      </vt:variant>
      <vt:variant>
        <vt:i4>1376317</vt:i4>
      </vt:variant>
      <vt:variant>
        <vt:i4>161</vt:i4>
      </vt:variant>
      <vt:variant>
        <vt:i4>0</vt:i4>
      </vt:variant>
      <vt:variant>
        <vt:i4>5</vt:i4>
      </vt:variant>
      <vt:variant>
        <vt:lpwstr/>
      </vt:variant>
      <vt:variant>
        <vt:lpwstr>_Toc438496838</vt:lpwstr>
      </vt:variant>
      <vt:variant>
        <vt:i4>1376317</vt:i4>
      </vt:variant>
      <vt:variant>
        <vt:i4>155</vt:i4>
      </vt:variant>
      <vt:variant>
        <vt:i4>0</vt:i4>
      </vt:variant>
      <vt:variant>
        <vt:i4>5</vt:i4>
      </vt:variant>
      <vt:variant>
        <vt:lpwstr/>
      </vt:variant>
      <vt:variant>
        <vt:lpwstr>_Toc438496837</vt:lpwstr>
      </vt:variant>
      <vt:variant>
        <vt:i4>1376317</vt:i4>
      </vt:variant>
      <vt:variant>
        <vt:i4>149</vt:i4>
      </vt:variant>
      <vt:variant>
        <vt:i4>0</vt:i4>
      </vt:variant>
      <vt:variant>
        <vt:i4>5</vt:i4>
      </vt:variant>
      <vt:variant>
        <vt:lpwstr/>
      </vt:variant>
      <vt:variant>
        <vt:lpwstr>_Toc438496836</vt:lpwstr>
      </vt:variant>
      <vt:variant>
        <vt:i4>1376317</vt:i4>
      </vt:variant>
      <vt:variant>
        <vt:i4>143</vt:i4>
      </vt:variant>
      <vt:variant>
        <vt:i4>0</vt:i4>
      </vt:variant>
      <vt:variant>
        <vt:i4>5</vt:i4>
      </vt:variant>
      <vt:variant>
        <vt:lpwstr/>
      </vt:variant>
      <vt:variant>
        <vt:lpwstr>_Toc438496835</vt:lpwstr>
      </vt:variant>
      <vt:variant>
        <vt:i4>1376317</vt:i4>
      </vt:variant>
      <vt:variant>
        <vt:i4>137</vt:i4>
      </vt:variant>
      <vt:variant>
        <vt:i4>0</vt:i4>
      </vt:variant>
      <vt:variant>
        <vt:i4>5</vt:i4>
      </vt:variant>
      <vt:variant>
        <vt:lpwstr/>
      </vt:variant>
      <vt:variant>
        <vt:lpwstr>_Toc438496834</vt:lpwstr>
      </vt:variant>
      <vt:variant>
        <vt:i4>1376317</vt:i4>
      </vt:variant>
      <vt:variant>
        <vt:i4>131</vt:i4>
      </vt:variant>
      <vt:variant>
        <vt:i4>0</vt:i4>
      </vt:variant>
      <vt:variant>
        <vt:i4>5</vt:i4>
      </vt:variant>
      <vt:variant>
        <vt:lpwstr/>
      </vt:variant>
      <vt:variant>
        <vt:lpwstr>_Toc438496833</vt:lpwstr>
      </vt:variant>
      <vt:variant>
        <vt:i4>1376317</vt:i4>
      </vt:variant>
      <vt:variant>
        <vt:i4>125</vt:i4>
      </vt:variant>
      <vt:variant>
        <vt:i4>0</vt:i4>
      </vt:variant>
      <vt:variant>
        <vt:i4>5</vt:i4>
      </vt:variant>
      <vt:variant>
        <vt:lpwstr/>
      </vt:variant>
      <vt:variant>
        <vt:lpwstr>_Toc438496832</vt:lpwstr>
      </vt:variant>
      <vt:variant>
        <vt:i4>1376317</vt:i4>
      </vt:variant>
      <vt:variant>
        <vt:i4>119</vt:i4>
      </vt:variant>
      <vt:variant>
        <vt:i4>0</vt:i4>
      </vt:variant>
      <vt:variant>
        <vt:i4>5</vt:i4>
      </vt:variant>
      <vt:variant>
        <vt:lpwstr/>
      </vt:variant>
      <vt:variant>
        <vt:lpwstr>_Toc438496831</vt:lpwstr>
      </vt:variant>
      <vt:variant>
        <vt:i4>1376317</vt:i4>
      </vt:variant>
      <vt:variant>
        <vt:i4>113</vt:i4>
      </vt:variant>
      <vt:variant>
        <vt:i4>0</vt:i4>
      </vt:variant>
      <vt:variant>
        <vt:i4>5</vt:i4>
      </vt:variant>
      <vt:variant>
        <vt:lpwstr/>
      </vt:variant>
      <vt:variant>
        <vt:lpwstr>_Toc438496830</vt:lpwstr>
      </vt:variant>
      <vt:variant>
        <vt:i4>1310781</vt:i4>
      </vt:variant>
      <vt:variant>
        <vt:i4>107</vt:i4>
      </vt:variant>
      <vt:variant>
        <vt:i4>0</vt:i4>
      </vt:variant>
      <vt:variant>
        <vt:i4>5</vt:i4>
      </vt:variant>
      <vt:variant>
        <vt:lpwstr/>
      </vt:variant>
      <vt:variant>
        <vt:lpwstr>_Toc438496829</vt:lpwstr>
      </vt:variant>
      <vt:variant>
        <vt:i4>1310781</vt:i4>
      </vt:variant>
      <vt:variant>
        <vt:i4>101</vt:i4>
      </vt:variant>
      <vt:variant>
        <vt:i4>0</vt:i4>
      </vt:variant>
      <vt:variant>
        <vt:i4>5</vt:i4>
      </vt:variant>
      <vt:variant>
        <vt:lpwstr/>
      </vt:variant>
      <vt:variant>
        <vt:lpwstr>_Toc438496828</vt:lpwstr>
      </vt:variant>
      <vt:variant>
        <vt:i4>1310781</vt:i4>
      </vt:variant>
      <vt:variant>
        <vt:i4>95</vt:i4>
      </vt:variant>
      <vt:variant>
        <vt:i4>0</vt:i4>
      </vt:variant>
      <vt:variant>
        <vt:i4>5</vt:i4>
      </vt:variant>
      <vt:variant>
        <vt:lpwstr/>
      </vt:variant>
      <vt:variant>
        <vt:lpwstr>_Toc438496827</vt:lpwstr>
      </vt:variant>
      <vt:variant>
        <vt:i4>1310781</vt:i4>
      </vt:variant>
      <vt:variant>
        <vt:i4>89</vt:i4>
      </vt:variant>
      <vt:variant>
        <vt:i4>0</vt:i4>
      </vt:variant>
      <vt:variant>
        <vt:i4>5</vt:i4>
      </vt:variant>
      <vt:variant>
        <vt:lpwstr/>
      </vt:variant>
      <vt:variant>
        <vt:lpwstr>_Toc438496826</vt:lpwstr>
      </vt:variant>
      <vt:variant>
        <vt:i4>1310781</vt:i4>
      </vt:variant>
      <vt:variant>
        <vt:i4>83</vt:i4>
      </vt:variant>
      <vt:variant>
        <vt:i4>0</vt:i4>
      </vt:variant>
      <vt:variant>
        <vt:i4>5</vt:i4>
      </vt:variant>
      <vt:variant>
        <vt:lpwstr/>
      </vt:variant>
      <vt:variant>
        <vt:lpwstr>_Toc438496825</vt:lpwstr>
      </vt:variant>
      <vt:variant>
        <vt:i4>1310781</vt:i4>
      </vt:variant>
      <vt:variant>
        <vt:i4>77</vt:i4>
      </vt:variant>
      <vt:variant>
        <vt:i4>0</vt:i4>
      </vt:variant>
      <vt:variant>
        <vt:i4>5</vt:i4>
      </vt:variant>
      <vt:variant>
        <vt:lpwstr/>
      </vt:variant>
      <vt:variant>
        <vt:lpwstr>_Toc438496824</vt:lpwstr>
      </vt:variant>
      <vt:variant>
        <vt:i4>1310781</vt:i4>
      </vt:variant>
      <vt:variant>
        <vt:i4>71</vt:i4>
      </vt:variant>
      <vt:variant>
        <vt:i4>0</vt:i4>
      </vt:variant>
      <vt:variant>
        <vt:i4>5</vt:i4>
      </vt:variant>
      <vt:variant>
        <vt:lpwstr/>
      </vt:variant>
      <vt:variant>
        <vt:lpwstr>_Toc438496823</vt:lpwstr>
      </vt:variant>
      <vt:variant>
        <vt:i4>1310781</vt:i4>
      </vt:variant>
      <vt:variant>
        <vt:i4>65</vt:i4>
      </vt:variant>
      <vt:variant>
        <vt:i4>0</vt:i4>
      </vt:variant>
      <vt:variant>
        <vt:i4>5</vt:i4>
      </vt:variant>
      <vt:variant>
        <vt:lpwstr/>
      </vt:variant>
      <vt:variant>
        <vt:lpwstr>_Toc438496822</vt:lpwstr>
      </vt:variant>
      <vt:variant>
        <vt:i4>1310781</vt:i4>
      </vt:variant>
      <vt:variant>
        <vt:i4>59</vt:i4>
      </vt:variant>
      <vt:variant>
        <vt:i4>0</vt:i4>
      </vt:variant>
      <vt:variant>
        <vt:i4>5</vt:i4>
      </vt:variant>
      <vt:variant>
        <vt:lpwstr/>
      </vt:variant>
      <vt:variant>
        <vt:lpwstr>_Toc438496821</vt:lpwstr>
      </vt:variant>
      <vt:variant>
        <vt:i4>1310781</vt:i4>
      </vt:variant>
      <vt:variant>
        <vt:i4>53</vt:i4>
      </vt:variant>
      <vt:variant>
        <vt:i4>0</vt:i4>
      </vt:variant>
      <vt:variant>
        <vt:i4>5</vt:i4>
      </vt:variant>
      <vt:variant>
        <vt:lpwstr/>
      </vt:variant>
      <vt:variant>
        <vt:lpwstr>_Toc438496820</vt:lpwstr>
      </vt:variant>
      <vt:variant>
        <vt:i4>1507389</vt:i4>
      </vt:variant>
      <vt:variant>
        <vt:i4>47</vt:i4>
      </vt:variant>
      <vt:variant>
        <vt:i4>0</vt:i4>
      </vt:variant>
      <vt:variant>
        <vt:i4>5</vt:i4>
      </vt:variant>
      <vt:variant>
        <vt:lpwstr/>
      </vt:variant>
      <vt:variant>
        <vt:lpwstr>_Toc438496819</vt:lpwstr>
      </vt:variant>
      <vt:variant>
        <vt:i4>1507389</vt:i4>
      </vt:variant>
      <vt:variant>
        <vt:i4>41</vt:i4>
      </vt:variant>
      <vt:variant>
        <vt:i4>0</vt:i4>
      </vt:variant>
      <vt:variant>
        <vt:i4>5</vt:i4>
      </vt:variant>
      <vt:variant>
        <vt:lpwstr/>
      </vt:variant>
      <vt:variant>
        <vt:lpwstr>_Toc438496818</vt:lpwstr>
      </vt:variant>
      <vt:variant>
        <vt:i4>1507389</vt:i4>
      </vt:variant>
      <vt:variant>
        <vt:i4>35</vt:i4>
      </vt:variant>
      <vt:variant>
        <vt:i4>0</vt:i4>
      </vt:variant>
      <vt:variant>
        <vt:i4>5</vt:i4>
      </vt:variant>
      <vt:variant>
        <vt:lpwstr/>
      </vt:variant>
      <vt:variant>
        <vt:lpwstr>_Toc438496817</vt:lpwstr>
      </vt:variant>
      <vt:variant>
        <vt:i4>1507389</vt:i4>
      </vt:variant>
      <vt:variant>
        <vt:i4>29</vt:i4>
      </vt:variant>
      <vt:variant>
        <vt:i4>0</vt:i4>
      </vt:variant>
      <vt:variant>
        <vt:i4>5</vt:i4>
      </vt:variant>
      <vt:variant>
        <vt:lpwstr/>
      </vt:variant>
      <vt:variant>
        <vt:lpwstr>_Toc438496816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subject/>
  <dc:creator>Windows User</dc:creator>
  <cp:keywords/>
  <cp:lastModifiedBy>Shawn Penning</cp:lastModifiedBy>
  <cp:revision>7</cp:revision>
  <cp:lastPrinted>2014-12-17T18:01:00Z</cp:lastPrinted>
  <dcterms:created xsi:type="dcterms:W3CDTF">2018-04-05T19:57:00Z</dcterms:created>
  <dcterms:modified xsi:type="dcterms:W3CDTF">2018-04-12T20:11:00Z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